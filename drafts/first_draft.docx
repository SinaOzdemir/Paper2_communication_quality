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1E50B" w14:textId="77777777" w:rsidR="00427BC8" w:rsidRPr="00AA1C57" w:rsidRDefault="00AA1C57">
      <w:pPr>
        <w:pStyle w:val="KonuBal"/>
        <w:rPr>
          <w:lang w:val="es-ES"/>
        </w:rPr>
      </w:pPr>
      <w:r w:rsidRPr="00AA1C57">
        <w:rPr>
          <w:lang w:val="es-ES"/>
        </w:rPr>
        <w:t>Com_qual_v1</w:t>
      </w:r>
    </w:p>
    <w:p w14:paraId="16ECC644" w14:textId="77777777" w:rsidR="00427BC8" w:rsidRPr="00AA1C57" w:rsidRDefault="00AA1C57">
      <w:pPr>
        <w:pStyle w:val="Author"/>
        <w:rPr>
          <w:lang w:val="es-ES"/>
        </w:rPr>
      </w:pPr>
      <w:r w:rsidRPr="00AA1C57">
        <w:rPr>
          <w:lang w:val="es-ES"/>
        </w:rPr>
        <w:t>Sina Özdemir</w:t>
      </w:r>
      <w:r>
        <w:rPr>
          <w:rStyle w:val="DipnotBavurusu"/>
        </w:rPr>
        <w:footnoteReference w:id="1"/>
      </w:r>
    </w:p>
    <w:p w14:paraId="147EEE81" w14:textId="77777777" w:rsidR="00427BC8" w:rsidRDefault="00AA1C57">
      <w:pPr>
        <w:pStyle w:val="Author"/>
      </w:pPr>
      <w:r>
        <w:t>Christian Rauh</w:t>
      </w:r>
      <w:r>
        <w:rPr>
          <w:rStyle w:val="DipnotBavurusu"/>
        </w:rPr>
        <w:footnoteReference w:id="2"/>
      </w:r>
    </w:p>
    <w:p w14:paraId="64908F7F" w14:textId="77777777" w:rsidR="00427BC8" w:rsidRDefault="00AA1C57">
      <w:pPr>
        <w:pStyle w:val="Tarih"/>
      </w:pPr>
      <w:r>
        <w:t>5/14/2021</w:t>
      </w:r>
    </w:p>
    <w:p w14:paraId="18DDE3AA" w14:textId="77777777" w:rsidR="00427BC8" w:rsidRDefault="00AA1C57">
      <w:pPr>
        <w:pStyle w:val="Balk1"/>
      </w:pPr>
      <w:bookmarkStart w:id="0" w:name="introduction"/>
      <w:r>
        <w:t>Introduction</w:t>
      </w:r>
    </w:p>
    <w:p w14:paraId="1373B326" w14:textId="77777777" w:rsidR="00427BC8" w:rsidRDefault="00AA1C57">
      <w:pPr>
        <w:pStyle w:val="Balk2"/>
      </w:pPr>
      <w:bookmarkStart w:id="1" w:name="para-1"/>
      <w:r>
        <w:t>Para 1:</w:t>
      </w:r>
    </w:p>
    <w:p w14:paraId="58AC69BB" w14:textId="77777777" w:rsidR="00427BC8" w:rsidRDefault="00AA1C57">
      <w:pPr>
        <w:pStyle w:val="Compact"/>
        <w:numPr>
          <w:ilvl w:val="0"/>
          <w:numId w:val="2"/>
        </w:numPr>
      </w:pPr>
      <w:r>
        <w:t xml:space="preserve">the EU is </w:t>
      </w:r>
      <w:proofErr w:type="spellStart"/>
      <w:r>
        <w:t>irreversably</w:t>
      </w:r>
      <w:proofErr w:type="spellEnd"/>
      <w:r>
        <w:t xml:space="preserve"> </w:t>
      </w:r>
      <w:proofErr w:type="spellStart"/>
      <w:r>
        <w:t>policitised</w:t>
      </w:r>
      <w:proofErr w:type="spellEnd"/>
      <w:r>
        <w:t xml:space="preserve">. Its legitimacy is challenged on many </w:t>
      </w:r>
      <w:proofErr w:type="gramStart"/>
      <w:r>
        <w:t>fronts</w:t>
      </w:r>
      <w:proofErr w:type="gramEnd"/>
    </w:p>
    <w:p w14:paraId="69611C39" w14:textId="77777777" w:rsidR="00427BC8" w:rsidRDefault="00AA1C57">
      <w:pPr>
        <w:pStyle w:val="Balk2"/>
      </w:pPr>
      <w:bookmarkStart w:id="2" w:name="para-2"/>
      <w:bookmarkEnd w:id="1"/>
      <w:r>
        <w:t>Para 2:</w:t>
      </w:r>
    </w:p>
    <w:p w14:paraId="4D84A91F" w14:textId="77777777" w:rsidR="00427BC8" w:rsidRDefault="00AA1C57">
      <w:pPr>
        <w:pStyle w:val="Compact"/>
        <w:numPr>
          <w:ilvl w:val="0"/>
          <w:numId w:val="3"/>
        </w:numPr>
      </w:pPr>
      <w:r>
        <w:t xml:space="preserve">The EU has internal and external problems with communicating its </w:t>
      </w:r>
      <w:proofErr w:type="gramStart"/>
      <w:r>
        <w:t>legitimacy</w:t>
      </w:r>
      <w:proofErr w:type="gramEnd"/>
    </w:p>
    <w:p w14:paraId="7558F21C" w14:textId="77777777" w:rsidR="00427BC8" w:rsidRDefault="00AA1C57">
      <w:pPr>
        <w:pStyle w:val="Balk2"/>
      </w:pPr>
      <w:bookmarkStart w:id="3" w:name="para-3"/>
      <w:bookmarkEnd w:id="2"/>
      <w:r>
        <w:t>Para 3:</w:t>
      </w:r>
    </w:p>
    <w:p w14:paraId="704D12EE" w14:textId="77777777" w:rsidR="00427BC8" w:rsidRDefault="00AA1C57">
      <w:pPr>
        <w:pStyle w:val="Compact"/>
        <w:numPr>
          <w:ilvl w:val="0"/>
          <w:numId w:val="4"/>
        </w:numPr>
      </w:pPr>
      <w:r>
        <w:t xml:space="preserve">Social media offers unique solutions to external communication </w:t>
      </w:r>
      <w:proofErr w:type="gramStart"/>
      <w:r>
        <w:t>problems</w:t>
      </w:r>
      <w:proofErr w:type="gramEnd"/>
    </w:p>
    <w:p w14:paraId="57DC30EA" w14:textId="77777777" w:rsidR="00427BC8" w:rsidRDefault="00AA1C57">
      <w:pPr>
        <w:pStyle w:val="Balk2"/>
      </w:pPr>
      <w:bookmarkStart w:id="4" w:name="para-4"/>
      <w:bookmarkEnd w:id="3"/>
      <w:r>
        <w:t>Para 4:</w:t>
      </w:r>
    </w:p>
    <w:p w14:paraId="354D75F9" w14:textId="77777777" w:rsidR="00427BC8" w:rsidRDefault="00AA1C57">
      <w:pPr>
        <w:pStyle w:val="Compact"/>
        <w:numPr>
          <w:ilvl w:val="0"/>
          <w:numId w:val="5"/>
        </w:numPr>
      </w:pPr>
      <w:r>
        <w:t>What we do in the article</w:t>
      </w:r>
    </w:p>
    <w:p w14:paraId="77B399AF" w14:textId="77777777" w:rsidR="00427BC8" w:rsidRDefault="00AA1C57">
      <w:pPr>
        <w:pStyle w:val="Balk2"/>
      </w:pPr>
      <w:bookmarkStart w:id="5" w:name="para-5"/>
      <w:bookmarkEnd w:id="4"/>
      <w:r>
        <w:t>Para 5:</w:t>
      </w:r>
    </w:p>
    <w:p w14:paraId="401BD2AC" w14:textId="77777777" w:rsidR="00427BC8" w:rsidRDefault="00AA1C57">
      <w:pPr>
        <w:pStyle w:val="Compact"/>
        <w:numPr>
          <w:ilvl w:val="0"/>
          <w:numId w:val="6"/>
        </w:numPr>
      </w:pPr>
      <w:r>
        <w:t>Organization of the article</w:t>
      </w:r>
    </w:p>
    <w:p w14:paraId="066DF352" w14:textId="77777777" w:rsidR="00427BC8" w:rsidRDefault="00AA1C57">
      <w:pPr>
        <w:pStyle w:val="Balk1"/>
      </w:pPr>
      <w:bookmarkStart w:id="6" w:name="legitimacy-deficit-of-the-eu"/>
      <w:bookmarkEnd w:id="0"/>
      <w:bookmarkEnd w:id="5"/>
      <w:r>
        <w:t>Legitimacy deficit of the EU</w:t>
      </w:r>
    </w:p>
    <w:p w14:paraId="431C344E" w14:textId="77777777" w:rsidR="00427BC8" w:rsidRDefault="00AA1C57">
      <w:pPr>
        <w:pStyle w:val="Balk2"/>
      </w:pPr>
      <w:bookmarkStart w:id="7" w:name="para-1-1"/>
      <w:r>
        <w:t>Para 1:</w:t>
      </w:r>
    </w:p>
    <w:p w14:paraId="2C0F71EC" w14:textId="77777777" w:rsidR="00427BC8" w:rsidRDefault="00AA1C57">
      <w:pPr>
        <w:pStyle w:val="Compact"/>
        <w:numPr>
          <w:ilvl w:val="0"/>
          <w:numId w:val="7"/>
        </w:numPr>
      </w:pPr>
      <w:r>
        <w:t>Introduction: what kind of legitimacy problem</w:t>
      </w:r>
    </w:p>
    <w:p w14:paraId="67923F8D" w14:textId="77777777" w:rsidR="00427BC8" w:rsidRDefault="00AA1C57">
      <w:pPr>
        <w:pStyle w:val="Balk2"/>
      </w:pPr>
      <w:bookmarkStart w:id="8" w:name="para-2-1"/>
      <w:bookmarkEnd w:id="7"/>
      <w:r>
        <w:t>Para 2:</w:t>
      </w:r>
    </w:p>
    <w:p w14:paraId="709CF5BD" w14:textId="77777777" w:rsidR="00427BC8" w:rsidRDefault="00AA1C57">
      <w:pPr>
        <w:pStyle w:val="Compact"/>
        <w:numPr>
          <w:ilvl w:val="0"/>
          <w:numId w:val="8"/>
        </w:numPr>
      </w:pPr>
      <w:r>
        <w:t>Legitimacy deficit: input legitimacy</w:t>
      </w:r>
    </w:p>
    <w:p w14:paraId="508C349E" w14:textId="77777777" w:rsidR="00427BC8" w:rsidRDefault="00AA1C57">
      <w:pPr>
        <w:pStyle w:val="Balk2"/>
      </w:pPr>
      <w:bookmarkStart w:id="9" w:name="para-3-1"/>
      <w:bookmarkEnd w:id="8"/>
      <w:r>
        <w:t>Para 3:</w:t>
      </w:r>
    </w:p>
    <w:p w14:paraId="2DCB6D0A" w14:textId="77777777" w:rsidR="00427BC8" w:rsidRDefault="00AA1C57">
      <w:pPr>
        <w:pStyle w:val="Compact"/>
        <w:numPr>
          <w:ilvl w:val="0"/>
          <w:numId w:val="9"/>
        </w:numPr>
      </w:pPr>
      <w:r>
        <w:t>Legitimacy deficit: output legitimacy</w:t>
      </w:r>
    </w:p>
    <w:p w14:paraId="7022D1BA" w14:textId="77777777" w:rsidR="00427BC8" w:rsidRDefault="00AA1C57">
      <w:pPr>
        <w:pStyle w:val="Balk2"/>
      </w:pPr>
      <w:bookmarkStart w:id="10" w:name="para-3-2"/>
      <w:bookmarkEnd w:id="9"/>
      <w:r>
        <w:lastRenderedPageBreak/>
        <w:t>Para 3:</w:t>
      </w:r>
    </w:p>
    <w:p w14:paraId="02D4B626" w14:textId="77777777" w:rsidR="00427BC8" w:rsidRDefault="00AA1C57">
      <w:pPr>
        <w:pStyle w:val="Compact"/>
        <w:numPr>
          <w:ilvl w:val="0"/>
          <w:numId w:val="10"/>
        </w:numPr>
      </w:pPr>
      <w:r>
        <w:t>Legitimacy deficit: throughput legitimacy</w:t>
      </w:r>
    </w:p>
    <w:p w14:paraId="355C80BC" w14:textId="77777777" w:rsidR="00427BC8" w:rsidRDefault="00AA1C57">
      <w:pPr>
        <w:pStyle w:val="Balk2"/>
      </w:pPr>
      <w:bookmarkStart w:id="11" w:name="para-4-1"/>
      <w:bookmarkEnd w:id="10"/>
      <w:r>
        <w:t>Para 4:</w:t>
      </w:r>
    </w:p>
    <w:p w14:paraId="38C3773A" w14:textId="77777777" w:rsidR="00427BC8" w:rsidRDefault="00AA1C57">
      <w:pPr>
        <w:pStyle w:val="Compact"/>
        <w:numPr>
          <w:ilvl w:val="0"/>
          <w:numId w:val="11"/>
        </w:numPr>
      </w:pPr>
      <w:r>
        <w:t>Legitimacy deficit: communication deficit</w:t>
      </w:r>
    </w:p>
    <w:p w14:paraId="3DC1CF20" w14:textId="77777777" w:rsidR="00427BC8" w:rsidRDefault="00AA1C57">
      <w:pPr>
        <w:pStyle w:val="Balk1"/>
      </w:pPr>
      <w:bookmarkStart w:id="12" w:name="X91f2997adf86e8cbc6f00792196581c4c1db04a"/>
      <w:bookmarkEnd w:id="6"/>
      <w:bookmarkEnd w:id="11"/>
      <w:r>
        <w:t>Public communication and the EU’s legitimacy</w:t>
      </w:r>
    </w:p>
    <w:p w14:paraId="4F33DD69" w14:textId="77777777" w:rsidR="00427BC8" w:rsidRDefault="00AA1C57">
      <w:pPr>
        <w:pStyle w:val="Balk2"/>
      </w:pPr>
      <w:bookmarkStart w:id="13" w:name="para-1-2"/>
      <w:r>
        <w:t>Para 1:</w:t>
      </w:r>
    </w:p>
    <w:p w14:paraId="13C1D65F" w14:textId="77777777" w:rsidR="00427BC8" w:rsidRDefault="00AA1C57">
      <w:pPr>
        <w:pStyle w:val="Compact"/>
        <w:numPr>
          <w:ilvl w:val="0"/>
          <w:numId w:val="12"/>
        </w:numPr>
      </w:pPr>
      <w:r>
        <w:t>Communication deficit: internal problems</w:t>
      </w:r>
    </w:p>
    <w:p w14:paraId="0E49AA18" w14:textId="77777777" w:rsidR="00427BC8" w:rsidRDefault="00AA1C57">
      <w:pPr>
        <w:pStyle w:val="Balk2"/>
      </w:pPr>
      <w:bookmarkStart w:id="14" w:name="para-2-2"/>
      <w:bookmarkEnd w:id="13"/>
      <w:r>
        <w:t>Para 2:</w:t>
      </w:r>
    </w:p>
    <w:p w14:paraId="3B0F1B4F" w14:textId="77777777" w:rsidR="00427BC8" w:rsidRDefault="00AA1C57">
      <w:pPr>
        <w:pStyle w:val="Compact"/>
        <w:numPr>
          <w:ilvl w:val="0"/>
          <w:numId w:val="13"/>
        </w:numPr>
      </w:pPr>
      <w:r>
        <w:t>Communication deficit: external problems</w:t>
      </w:r>
    </w:p>
    <w:p w14:paraId="4D976F34" w14:textId="77777777" w:rsidR="00427BC8" w:rsidRDefault="00AA1C57">
      <w:pPr>
        <w:pStyle w:val="Balk2"/>
      </w:pPr>
      <w:bookmarkStart w:id="15" w:name="para-3-3"/>
      <w:bookmarkEnd w:id="14"/>
      <w:r>
        <w:t>Para 3:</w:t>
      </w:r>
    </w:p>
    <w:p w14:paraId="4591FEFF" w14:textId="77777777" w:rsidR="00427BC8" w:rsidRDefault="00AA1C57">
      <w:pPr>
        <w:pStyle w:val="Compact"/>
        <w:numPr>
          <w:ilvl w:val="0"/>
          <w:numId w:val="14"/>
        </w:numPr>
      </w:pPr>
      <w:r>
        <w:t xml:space="preserve">Attempts at remedying communication </w:t>
      </w:r>
      <w:proofErr w:type="gramStart"/>
      <w:r>
        <w:t>deficit</w:t>
      </w:r>
      <w:proofErr w:type="gramEnd"/>
    </w:p>
    <w:p w14:paraId="0CF06610" w14:textId="77777777" w:rsidR="00427BC8" w:rsidRDefault="00AA1C57">
      <w:pPr>
        <w:pStyle w:val="Balk2"/>
      </w:pPr>
      <w:bookmarkStart w:id="16" w:name="para-4-2"/>
      <w:bookmarkEnd w:id="15"/>
      <w:r>
        <w:t>Para 4:</w:t>
      </w:r>
    </w:p>
    <w:p w14:paraId="7D883D17" w14:textId="77777777" w:rsidR="00427BC8" w:rsidRDefault="00AA1C57">
      <w:pPr>
        <w:numPr>
          <w:ilvl w:val="0"/>
          <w:numId w:val="15"/>
        </w:numPr>
      </w:pPr>
      <w:r>
        <w:t xml:space="preserve">How can public communication via social media help with </w:t>
      </w:r>
      <w:proofErr w:type="gramStart"/>
      <w:r>
        <w:t>legitimacy deficit</w:t>
      </w:r>
      <w:proofErr w:type="gramEnd"/>
    </w:p>
    <w:p w14:paraId="6E9C8DEB" w14:textId="77777777" w:rsidR="00427BC8" w:rsidRDefault="00AA1C57">
      <w:pPr>
        <w:numPr>
          <w:ilvl w:val="1"/>
          <w:numId w:val="16"/>
        </w:numPr>
      </w:pPr>
      <w:r>
        <w:t>Meritocratic legitimacy (Meyer 1999)</w:t>
      </w:r>
    </w:p>
    <w:p w14:paraId="06FD663D" w14:textId="77777777" w:rsidR="00427BC8" w:rsidRDefault="00AA1C57">
      <w:pPr>
        <w:numPr>
          <w:ilvl w:val="1"/>
          <w:numId w:val="16"/>
        </w:numPr>
      </w:pPr>
      <w:proofErr w:type="spellStart"/>
      <w:r>
        <w:t>SoMe</w:t>
      </w:r>
      <w:proofErr w:type="spellEnd"/>
      <w:r>
        <w:t>: direct communication with citizens, thus a solution to external communication problems</w:t>
      </w:r>
    </w:p>
    <w:p w14:paraId="4247DAFF" w14:textId="77777777" w:rsidR="00427BC8" w:rsidRDefault="00AA1C57">
      <w:pPr>
        <w:numPr>
          <w:ilvl w:val="1"/>
          <w:numId w:val="16"/>
        </w:numPr>
      </w:pPr>
      <w:r>
        <w:t>Volume: telling what the EU does helps with output legitimacy</w:t>
      </w:r>
    </w:p>
    <w:p w14:paraId="59A94240" w14:textId="77777777" w:rsidR="00427BC8" w:rsidRDefault="00AA1C57">
      <w:pPr>
        <w:numPr>
          <w:ilvl w:val="1"/>
          <w:numId w:val="16"/>
        </w:numPr>
      </w:pPr>
      <w:r>
        <w:t>Ease-of-</w:t>
      </w:r>
      <w:proofErr w:type="spellStart"/>
      <w:r>
        <w:t>reade</w:t>
      </w:r>
      <w:proofErr w:type="spellEnd"/>
      <w:r>
        <w:t xml:space="preserve">: makes the EU politics </w:t>
      </w:r>
      <w:proofErr w:type="gramStart"/>
      <w:r>
        <w:t>comprehensible</w:t>
      </w:r>
      <w:proofErr w:type="gramEnd"/>
    </w:p>
    <w:p w14:paraId="4D5F7461" w14:textId="77777777" w:rsidR="00427BC8" w:rsidRDefault="00AA1C57">
      <w:pPr>
        <w:numPr>
          <w:ilvl w:val="1"/>
          <w:numId w:val="16"/>
        </w:numPr>
      </w:pPr>
      <w:r>
        <w:t>Interactivity: build connection with the audience so that audience feels heard</w:t>
      </w:r>
    </w:p>
    <w:p w14:paraId="620092FD" w14:textId="77777777" w:rsidR="00427BC8" w:rsidRDefault="00AA1C57">
      <w:pPr>
        <w:numPr>
          <w:ilvl w:val="1"/>
          <w:numId w:val="16"/>
        </w:numPr>
      </w:pPr>
      <w:r>
        <w:t xml:space="preserve">Political </w:t>
      </w:r>
      <w:proofErr w:type="spellStart"/>
      <w:r>
        <w:t>responsiblity</w:t>
      </w:r>
      <w:proofErr w:type="spellEnd"/>
      <w:r>
        <w:t xml:space="preserve"> reporting: Helps with transparency, because now the audience knows who is responsible for </w:t>
      </w:r>
      <w:proofErr w:type="gramStart"/>
      <w:r>
        <w:t>what</w:t>
      </w:r>
      <w:proofErr w:type="gramEnd"/>
    </w:p>
    <w:p w14:paraId="4B13E760" w14:textId="77777777" w:rsidR="00427BC8" w:rsidRDefault="00AA1C57">
      <w:pPr>
        <w:pStyle w:val="Balk1"/>
      </w:pPr>
      <w:bookmarkStart w:id="17" w:name="data-and-method"/>
      <w:bookmarkEnd w:id="12"/>
      <w:bookmarkEnd w:id="16"/>
      <w:r>
        <w:t>Data and method</w:t>
      </w:r>
    </w:p>
    <w:p w14:paraId="55A02431" w14:textId="77777777" w:rsidR="00427BC8" w:rsidRDefault="00AA1C57">
      <w:pPr>
        <w:pStyle w:val="Balk2"/>
      </w:pPr>
      <w:bookmarkStart w:id="18" w:name="data"/>
      <w:r>
        <w:t>Data</w:t>
      </w:r>
    </w:p>
    <w:p w14:paraId="7B994F3A" w14:textId="77777777" w:rsidR="00427BC8" w:rsidRDefault="00AA1C57">
      <w:pPr>
        <w:pStyle w:val="FirstParagraph"/>
        <w:jc w:val="both"/>
        <w:pPrChange w:id="19" w:author="Sina Furkan Özdemir" w:date="2021-05-18T15:52:00Z">
          <w:pPr>
            <w:pStyle w:val="FirstParagraph"/>
          </w:pPr>
        </w:pPrChange>
      </w:pPr>
      <w:r>
        <w:t xml:space="preserve">We follow a purposeful sampling strategy and target historical tweets from 115 verified Twitter accounts of the EU to investigate the communication performance of the EU on social media. The accounts cover the supranational institutions of the EU, their sub-branches such as agencies, and individuals who </w:t>
      </w:r>
      <w:proofErr w:type="gramStart"/>
      <w:r>
        <w:t>are in charge of</w:t>
      </w:r>
      <w:proofErr w:type="gramEnd"/>
      <w:r>
        <w:t xml:space="preserve"> these institutions such as commissioners, and director generals. Graph 1 gives an overview of the account type and tweet volume. Full list of accounts and descriptions is presented in Appendix(X).</w:t>
      </w:r>
    </w:p>
    <w:p w14:paraId="438165B2" w14:textId="0BB6E4DC" w:rsidR="00427BC8" w:rsidRDefault="00AA1C57">
      <w:pPr>
        <w:pStyle w:val="GvdeMetni"/>
        <w:jc w:val="both"/>
        <w:pPrChange w:id="20" w:author="Sina Furkan Özdemir" w:date="2021-05-18T15:52:00Z">
          <w:pPr>
            <w:pStyle w:val="GvdeMetni"/>
          </w:pPr>
        </w:pPrChange>
      </w:pPr>
      <w:r>
        <w:lastRenderedPageBreak/>
        <w:t xml:space="preserve">The motivation behind choosing these accounts is two-folds. </w:t>
      </w:r>
      <w:proofErr w:type="gramStart"/>
      <w:r>
        <w:t>First of all</w:t>
      </w:r>
      <w:proofErr w:type="gramEnd"/>
      <w:r>
        <w:t xml:space="preserve">, the selection of accounts collectively </w:t>
      </w:r>
      <w:del w:id="21" w:author="Sina Furkan Özdemir" w:date="2021-05-18T15:52:00Z">
        <w:r w:rsidDel="00F70024">
          <w:delText>reflect</w:delText>
        </w:r>
      </w:del>
      <w:ins w:id="22" w:author="Sina Furkan Özdemir" w:date="2021-05-18T15:52:00Z">
        <w:r w:rsidR="00F70024">
          <w:t>reflects</w:t>
        </w:r>
      </w:ins>
      <w:r>
        <w:t xml:space="preserve"> branches of the EU that exercise political authority as a polity. </w:t>
      </w:r>
      <w:proofErr w:type="gramStart"/>
      <w:r>
        <w:t>Thus</w:t>
      </w:r>
      <w:proofErr w:type="gramEnd"/>
      <w:r>
        <w:t xml:space="preserve"> giving us a clear picture of the EU’s public communication as a polity</w:t>
      </w:r>
      <w:ins w:id="23" w:author="Sina Furkan Özdemir [2]" w:date="2021-06-02T13:51:00Z">
        <w:r w:rsidR="003939C0">
          <w:t xml:space="preserve"> </w:t>
        </w:r>
      </w:ins>
      <w:r>
        <w:t>[CITATION HERE]. Secondly, extant research shows that executive branches of the EU (</w:t>
      </w:r>
      <w:proofErr w:type="spellStart"/>
      <w:r>
        <w:t>i.e</w:t>
      </w:r>
      <w:proofErr w:type="spellEnd"/>
      <w:r>
        <w:t xml:space="preserve"> supranational institutions) such as the Commission and the ECB, are often the core subjects of politicization in national media. Thus, it is often their institutional legitimacy that is questioned and equated with the overall legitimacy of the EU in citizens mind[@Silvia2021].</w:t>
      </w:r>
    </w:p>
    <w:p w14:paraId="562740CB" w14:textId="1AE474A6" w:rsidR="00427BC8" w:rsidRDefault="00AA1C57">
      <w:pPr>
        <w:pStyle w:val="GvdeMetni"/>
        <w:jc w:val="both"/>
        <w:pPrChange w:id="24" w:author="Sina Furkan Özdemir" w:date="2021-05-18T15:52:00Z">
          <w:pPr>
            <w:pStyle w:val="GvdeMetni"/>
          </w:pPr>
        </w:pPrChange>
      </w:pPr>
      <w:r>
        <w:t>We target three sets of accounts to benchmark the EU’s communication quality on social media namely. The first set of accounts belong to the international organizations (IOs) which are comparable to the EU in terms of policy scope. Research shows that one of the key determinants of politicization of international political authority is breadth of the policy scope of said authority</w:t>
      </w:r>
      <w:ins w:id="25" w:author="Sina Furkan Özdemir" w:date="2021-05-18T16:10:00Z">
        <w:r w:rsidR="00495178">
          <w:t xml:space="preserve"> </w:t>
        </w:r>
      </w:ins>
      <w:r>
        <w:t>[@Rauh2019;</w:t>
      </w:r>
      <w:ins w:id="26" w:author="Sina Furkan Özdemir" w:date="2021-05-18T16:10:00Z">
        <w:r w:rsidR="00495178">
          <w:t xml:space="preserve"> </w:t>
        </w:r>
      </w:ins>
      <w:r>
        <w:t>@Zuern2018;</w:t>
      </w:r>
      <w:ins w:id="27" w:author="Sina Furkan Özdemir" w:date="2021-05-18T16:10:00Z">
        <w:r w:rsidR="00495178">
          <w:t xml:space="preserve"> </w:t>
        </w:r>
      </w:ins>
      <w:r>
        <w:t xml:space="preserve">@DeWilde2011]. While no other international organization has breadth and depth of political authority as EU, the selected international organizations are most </w:t>
      </w:r>
      <w:proofErr w:type="gramStart"/>
      <w:r>
        <w:t>similar to</w:t>
      </w:r>
      <w:proofErr w:type="gramEnd"/>
      <w:r>
        <w:t xml:space="preserve"> the EU in terms of number of policy areas. To identify and select these accounts, we make use of “Measuring International Authority” by Marks, </w:t>
      </w:r>
      <w:proofErr w:type="spellStart"/>
      <w:r>
        <w:t>Hooghie</w:t>
      </w:r>
      <w:proofErr w:type="spellEnd"/>
      <w:r>
        <w:t xml:space="preserve"> and Lenz[-@Hooghe2021] dataset. The number of policy area responsibilities of these international organization are approximately 1 sd around the EU’s number of policy area responsibilities. List of organizations and Twitter accounts are presented in the Appendix(X).</w:t>
      </w:r>
    </w:p>
    <w:p w14:paraId="3AED9180" w14:textId="1FC23380" w:rsidR="00427BC8" w:rsidRDefault="00AA1C57">
      <w:pPr>
        <w:pStyle w:val="GvdeMetni"/>
        <w:jc w:val="both"/>
        <w:pPrChange w:id="28" w:author="Sina Furkan Özdemir" w:date="2021-05-18T15:52:00Z">
          <w:pPr>
            <w:pStyle w:val="GvdeMetni"/>
          </w:pPr>
        </w:pPrChange>
      </w:pPr>
      <w:r>
        <w:t xml:space="preserve">The second set of benchmark accounts belongs the UK government. More specifically, we target the current UK government ministers, ministries, executive offices, </w:t>
      </w:r>
      <w:proofErr w:type="gramStart"/>
      <w:r>
        <w:t>agencies</w:t>
      </w:r>
      <w:proofErr w:type="gramEnd"/>
      <w:r>
        <w:t xml:space="preserve"> and individuals who are in charge of these institutions. As aptly named by Jacques </w:t>
      </w:r>
      <w:proofErr w:type="spellStart"/>
      <w:r>
        <w:t>Delore</w:t>
      </w:r>
      <w:proofErr w:type="spellEnd"/>
      <w:r>
        <w:t xml:space="preserve">, the EU is </w:t>
      </w:r>
      <w:proofErr w:type="gramStart"/>
      <w:r>
        <w:t>a</w:t>
      </w:r>
      <w:proofErr w:type="gramEnd"/>
      <w:r>
        <w:t xml:space="preserve"> unidentified political object [couldn’t remember the French spelling]. On the one hand, its competencies approximate that of a nation state. On the other hand, it carries significant markers of an international organization where member states guide and decide on how the political authority will be exercised. Thus, making the EU neither a fully sovereign political authority nor a platform for sovereigns to </w:t>
      </w:r>
      <w:del w:id="29" w:author="Sina Furkan Özdemir" w:date="2021-05-18T16:09:00Z">
        <w:r w:rsidDel="00513B20">
          <w:delText>collaborate together</w:delText>
        </w:r>
      </w:del>
      <w:ins w:id="30" w:author="Sina Furkan Özdemir" w:date="2021-05-18T16:09:00Z">
        <w:r w:rsidR="00513B20">
          <w:t>collaborate</w:t>
        </w:r>
      </w:ins>
      <w:r>
        <w:t>. Due to this nature of the EU, we choose to benchmark the EU’s public communication on Twitter against that of national government. However, due to resource limitations to analyze wide variety of national languages, we focus on the UK government.</w:t>
      </w:r>
    </w:p>
    <w:p w14:paraId="46F3A89A" w14:textId="7C67C769" w:rsidR="00427BC8" w:rsidRDefault="00AA1C57">
      <w:pPr>
        <w:pStyle w:val="GvdeMetni"/>
        <w:jc w:val="both"/>
        <w:pPrChange w:id="31" w:author="Sina Furkan Özdemir" w:date="2021-05-18T15:52:00Z">
          <w:pPr>
            <w:pStyle w:val="GvdeMetni"/>
          </w:pPr>
        </w:pPrChange>
      </w:pPr>
      <w:r>
        <w:t xml:space="preserve">Our last set of </w:t>
      </w:r>
      <w:del w:id="32" w:author="Sina Furkan Özdemir" w:date="2021-05-18T16:09:00Z">
        <w:r w:rsidDel="00513B20">
          <w:delText>benchmark</w:delText>
        </w:r>
      </w:del>
      <w:ins w:id="33" w:author="Sina Furkan Özdemir" w:date="2021-05-18T16:09:00Z">
        <w:r w:rsidR="00513B20">
          <w:t>benchmarks</w:t>
        </w:r>
      </w:ins>
      <w:r>
        <w:t xml:space="preserve"> is a random set of tweets from the EU countries. We streamed in tweets from 26 of the EU countries for a week with 5 min. windows. Our motivation is to identify a baseline for </w:t>
      </w:r>
      <w:del w:id="34" w:author="Sina Furkan Özdemir" w:date="2021-05-18T16:09:00Z">
        <w:r w:rsidDel="00495178">
          <w:delText xml:space="preserve">syntactic </w:delText>
        </w:r>
      </w:del>
      <w:ins w:id="35" w:author="Sina Furkan Özdemir" w:date="2021-05-18T16:09:00Z">
        <w:r w:rsidR="00495178">
          <w:t xml:space="preserve">syntactic and semantic </w:t>
        </w:r>
      </w:ins>
      <w:r>
        <w:t>feature</w:t>
      </w:r>
      <w:ins w:id="36" w:author="Sina Furkan Özdemir" w:date="2021-05-18T16:09:00Z">
        <w:r w:rsidR="00495178">
          <w:t>s</w:t>
        </w:r>
      </w:ins>
      <w:r>
        <w:t xml:space="preserve"> of communication in Twitter environment in the EU.</w:t>
      </w:r>
    </w:p>
    <w:p w14:paraId="0C97F244" w14:textId="77777777" w:rsidR="00427BC8" w:rsidRDefault="00AA1C57">
      <w:pPr>
        <w:pStyle w:val="GvdeMetni"/>
        <w:jc w:val="both"/>
        <w:pPrChange w:id="37" w:author="Sina Furkan Özdemir" w:date="2021-05-18T15:52:00Z">
          <w:pPr>
            <w:pStyle w:val="GvdeMetni"/>
          </w:pPr>
        </w:pPrChange>
      </w:pPr>
      <w:r>
        <w:t>We collect historical data from the EU, the UK and IOs using Twitter API 2.0 academic track. The total amount of data amounts up to [</w:t>
      </w:r>
      <w:r>
        <w:rPr>
          <w:b/>
          <w:bCs/>
        </w:rPr>
        <w:t>TOTAL NUMBER OF TWEETS HERE</w:t>
      </w:r>
      <w:r>
        <w:t>] where 1062742 is from the EU accounts, [</w:t>
      </w:r>
      <w:proofErr w:type="spellStart"/>
      <w:r>
        <w:rPr>
          <w:b/>
          <w:bCs/>
        </w:rPr>
        <w:t>nrow</w:t>
      </w:r>
      <w:proofErr w:type="spellEnd"/>
      <w:r>
        <w:rPr>
          <w:b/>
          <w:bCs/>
        </w:rPr>
        <w:t xml:space="preserve"> </w:t>
      </w:r>
      <w:proofErr w:type="spellStart"/>
      <w:r>
        <w:rPr>
          <w:b/>
          <w:bCs/>
        </w:rPr>
        <w:t>uk</w:t>
      </w:r>
      <w:proofErr w:type="spellEnd"/>
      <w:r>
        <w:rPr>
          <w:b/>
          <w:bCs/>
        </w:rPr>
        <w:t xml:space="preserve"> here</w:t>
      </w:r>
      <w:r>
        <w:t>] is from the UK accounts and [</w:t>
      </w:r>
      <w:proofErr w:type="spellStart"/>
      <w:r>
        <w:rPr>
          <w:b/>
          <w:bCs/>
        </w:rPr>
        <w:t>nrow</w:t>
      </w:r>
      <w:proofErr w:type="spellEnd"/>
      <w:r>
        <w:rPr>
          <w:b/>
          <w:bCs/>
        </w:rPr>
        <w:t xml:space="preserve"> io here</w:t>
      </w:r>
      <w:r>
        <w:t xml:space="preserve">] from IO accounts. The streamed tweets are collected using Twitter </w:t>
      </w:r>
      <w:proofErr w:type="spellStart"/>
      <w:r>
        <w:t>decahose</w:t>
      </w:r>
      <w:proofErr w:type="spellEnd"/>
      <w:r>
        <w:t xml:space="preserve"> API as this </w:t>
      </w:r>
      <w:proofErr w:type="gramStart"/>
      <w:r>
        <w:t>end-point</w:t>
      </w:r>
      <w:proofErr w:type="gramEnd"/>
      <w:r>
        <w:t xml:space="preserve"> was not available with API 2.0 </w:t>
      </w:r>
      <w:proofErr w:type="spellStart"/>
      <w:r>
        <w:t>famility</w:t>
      </w:r>
      <w:proofErr w:type="spellEnd"/>
      <w:r>
        <w:t xml:space="preserve"> at time of collection.</w:t>
      </w:r>
    </w:p>
    <w:p w14:paraId="3C35D7C5" w14:textId="77777777" w:rsidR="00427BC8" w:rsidRDefault="00AA1C57">
      <w:pPr>
        <w:pStyle w:val="Balk2"/>
      </w:pPr>
      <w:bookmarkStart w:id="38" w:name="method"/>
      <w:bookmarkEnd w:id="18"/>
      <w:r>
        <w:lastRenderedPageBreak/>
        <w:t>Method</w:t>
      </w:r>
    </w:p>
    <w:p w14:paraId="78A37BD3" w14:textId="5E1687A3" w:rsidR="00427BC8" w:rsidDel="00C65C79" w:rsidRDefault="00AA1C57" w:rsidP="00331C96">
      <w:pPr>
        <w:pStyle w:val="FirstParagraph"/>
        <w:jc w:val="both"/>
        <w:rPr>
          <w:del w:id="39" w:author="Sina Furkan Özdemir" w:date="2021-05-18T15:51:00Z"/>
        </w:rPr>
      </w:pPr>
      <w:r>
        <w:t xml:space="preserve">To examine the communication of quality we focus on three sets of </w:t>
      </w:r>
      <w:r w:rsidR="00903435">
        <w:t>indicators:</w:t>
      </w:r>
      <w:r>
        <w:t xml:space="preserve"> </w:t>
      </w:r>
      <w:r w:rsidR="00C23E5C">
        <w:t>message complexity</w:t>
      </w:r>
      <w:r>
        <w:t>, interactivity and reporting of political responsibility.</w:t>
      </w:r>
      <w:ins w:id="40" w:author="Sina Furkan Özdemir" w:date="2021-05-18T16:09:00Z">
        <w:r w:rsidR="00F06236">
          <w:t xml:space="preserve"> </w:t>
        </w:r>
      </w:ins>
      <w:del w:id="41" w:author="Sina Furkan Özdemir" w:date="2021-05-18T15:51:00Z">
        <w:r w:rsidDel="00C65C79">
          <w:delText xml:space="preserve"> </w:delText>
        </w:r>
      </w:del>
      <w:del w:id="42" w:author="Sina Furkan Özdemir" w:date="2021-05-18T15:31:00Z">
        <w:r w:rsidDel="00883531">
          <w:delText>To measure readability of the tweets, we create several measures focusing on syntactic features of the tweet. Table 1 presents these indicators. [</w:delText>
        </w:r>
        <w:r w:rsidDel="00883531">
          <w:rPr>
            <w:b/>
            <w:bCs/>
          </w:rPr>
          <w:delText>Christian writes something here about the preprocessing steps</w:delText>
        </w:r>
        <w:r w:rsidDel="00883531">
          <w:delText xml:space="preserve">]. We measure interactivity as percentage share of quotes, retweets and replies per account. Lastly, we approximate political responsibility reporting by combining part-of-speech tagging and </w:delText>
        </w:r>
        <w:r w:rsidR="00903435" w:rsidDel="00883531">
          <w:delText>dictionary</w:delText>
        </w:r>
        <w:r w:rsidDel="00883531">
          <w:delText xml:space="preserve"> method. </w:delText>
        </w:r>
        <w:r w:rsidR="00903435" w:rsidDel="00883531">
          <w:delText>First,</w:delText>
        </w:r>
        <w:r w:rsidDel="00883531">
          <w:delText xml:space="preserve"> we identify tweets reporting on policy issues using dictionary from Comparative Agendas Project [CAP citation here]</w:delText>
        </w:r>
        <w:r w:rsidDel="00883531">
          <w:rPr>
            <w:rStyle w:val="DipnotBavurusu"/>
          </w:rPr>
          <w:footnoteReference w:id="3"/>
        </w:r>
        <w:r w:rsidDel="00883531">
          <w:delText>. We then identify tweets that contain responsibility attributing grammar structure among the policy issue related tweets using part of speech tagging</w:delText>
        </w:r>
        <w:r w:rsidDel="00883531">
          <w:rPr>
            <w:rStyle w:val="DipnotBavurusu"/>
          </w:rPr>
          <w:footnoteReference w:id="4"/>
        </w:r>
        <w:r w:rsidDel="00883531">
          <w:delText>.</w:delText>
        </w:r>
      </w:del>
    </w:p>
    <w:p w14:paraId="3A7767FC" w14:textId="3F748094" w:rsidR="00C23E5C" w:rsidDel="00C65C79" w:rsidRDefault="00C23E5C">
      <w:pPr>
        <w:pStyle w:val="FirstParagraph"/>
        <w:jc w:val="both"/>
        <w:rPr>
          <w:del w:id="47" w:author="Sina Furkan Özdemir" w:date="2021-05-18T15:51:00Z"/>
        </w:rPr>
        <w:pPrChange w:id="48" w:author="Sina Furkan Özdemir" w:date="2021-05-18T15:51:00Z">
          <w:pPr>
            <w:pStyle w:val="GvdeMetni"/>
            <w:jc w:val="both"/>
          </w:pPr>
        </w:pPrChange>
      </w:pPr>
    </w:p>
    <w:p w14:paraId="649DD1E8" w14:textId="1B18F16B" w:rsidR="00C23E5C" w:rsidRDefault="00C23E5C" w:rsidP="00331C96">
      <w:pPr>
        <w:pStyle w:val="GvdeMetni"/>
        <w:jc w:val="both"/>
        <w:rPr>
          <w:ins w:id="49" w:author="Sina Furkan Özdemir" w:date="2021-05-18T15:53:00Z"/>
        </w:rPr>
      </w:pPr>
      <w:r>
        <w:t xml:space="preserve">Extant research has demonstrated that both semantic and syntactic complexity of political messages strongly influence </w:t>
      </w:r>
      <w:r w:rsidR="004F689C">
        <w:t>political knowledge acquisition and engagement with the messages</w:t>
      </w:r>
      <w:r w:rsidR="00733895">
        <w:fldChar w:fldCharType="begin"/>
      </w:r>
      <w:r w:rsidR="0004279C">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4412,"uris":["http://zotero.org/groups/2912652/items/Z56NSZPE"],"uri":["http://zotero.org/groups/2912652/items/Z56NSZPE"],"itemData":{"id":4412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4418,"uris":["http://zotero.org/groups/2912652/items/LNME3L8N"],"uri":["http://zotero.org/groups/2912652/items/LNME3L8N"],"itemData":{"id":4418,"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rsidR="00733895">
        <w:fldChar w:fldCharType="separate"/>
      </w:r>
      <w:r w:rsidR="0004279C" w:rsidRPr="0004279C">
        <w:rPr>
          <w:rFonts w:ascii="Cambria" w:hAnsi="Cambria"/>
        </w:rPr>
        <w:t>(Bischof &amp; Senninger, 2018; Eveland et al., 2004; Spirling, 2015; Tolochko et al., 2019)</w:t>
      </w:r>
      <w:r w:rsidR="00733895">
        <w:fldChar w:fldCharType="end"/>
      </w:r>
      <w:r w:rsidR="00A40FF0">
        <w:t>. Seman</w:t>
      </w:r>
      <w:r w:rsidR="00A012B9">
        <w:t>t</w:t>
      </w:r>
      <w:r w:rsidR="00A40FF0">
        <w:t xml:space="preserve">ic complexity of a message refers to </w:t>
      </w:r>
      <w:r w:rsidR="00557D64">
        <w:t>the difficulty of</w:t>
      </w:r>
      <w:r w:rsidR="00F036D0">
        <w:t xml:space="preserve"> comprehension of</w:t>
      </w:r>
      <w:r w:rsidR="00557D64">
        <w:t xml:space="preserve"> the words </w:t>
      </w:r>
      <w:r w:rsidR="00F036D0">
        <w:t>and phrases in the message</w:t>
      </w:r>
      <w:r w:rsidR="00F067DF">
        <w:t xml:space="preserve"> (</w:t>
      </w:r>
      <w:proofErr w:type="spellStart"/>
      <w:r w:rsidR="00F067DF">
        <w:t>eg</w:t>
      </w:r>
      <w:proofErr w:type="spellEnd"/>
      <w:r w:rsidR="00F067DF">
        <w:t>: relevant vs pertinent)</w:t>
      </w:r>
      <w:r w:rsidR="00F036D0">
        <w:t>.</w:t>
      </w:r>
      <w:r w:rsidR="00F067DF">
        <w:t xml:space="preserve"> Syntactic complexity, on the other hand, refers to the </w:t>
      </w:r>
      <w:r w:rsidR="00722A59">
        <w:t xml:space="preserve">difficulty of the structural characteristics of texts such as </w:t>
      </w:r>
      <w:r w:rsidR="00DC5BD4">
        <w:t>long noun phrases,</w:t>
      </w:r>
      <w:r w:rsidR="00EF18CF">
        <w:t xml:space="preserve"> and</w:t>
      </w:r>
      <w:r w:rsidR="00DC5BD4">
        <w:t xml:space="preserve"> clauses</w:t>
      </w:r>
      <w:r w:rsidR="00F036D0">
        <w:t xml:space="preserve"> </w:t>
      </w:r>
      <w:r w:rsidR="00EF18CF">
        <w:t>(</w:t>
      </w:r>
      <w:proofErr w:type="spellStart"/>
      <w:r w:rsidR="00EF18CF">
        <w:t>eg</w:t>
      </w:r>
      <w:proofErr w:type="spellEnd"/>
      <w:r w:rsidR="00EF18CF">
        <w:t>:</w:t>
      </w:r>
      <w:r w:rsidR="00A3219A">
        <w:t xml:space="preserve"> the</w:t>
      </w:r>
      <w:r w:rsidR="00EF18CF">
        <w:t xml:space="preserve"> </w:t>
      </w:r>
      <w:r w:rsidR="00A3219A">
        <w:t>tall man stands next to the door vs the man who is tall and standing next to the door)</w:t>
      </w:r>
      <w:r w:rsidR="0065143F">
        <w:t>.</w:t>
      </w:r>
      <w:r w:rsidR="002325C3">
        <w:t xml:space="preserve"> </w:t>
      </w:r>
      <w:r w:rsidR="00103B38">
        <w:t>Complex messages requires more cognitive resources to be process</w:t>
      </w:r>
      <w:ins w:id="50" w:author="Sina Furkan Özdemir" w:date="2021-05-18T15:32:00Z">
        <w:r w:rsidR="00A73EF3">
          <w:t>ed</w:t>
        </w:r>
      </w:ins>
      <w:r w:rsidR="00103B38">
        <w:t xml:space="preserve"> and incorporated into the knowledge structure</w:t>
      </w:r>
      <w:r w:rsidR="00103B38">
        <w:fldChar w:fldCharType="begin"/>
      </w:r>
      <w:r w:rsidR="00921931">
        <w:instrText xml:space="preserve"> ADDIN ZOTERO_ITEM CSL_CITATION {"citationID":"cDpI0je0","properties":{"formattedCitation":"(Lang et al., 2007)","plainCitation":"(Lang et al., 2007)","noteIndex":0},"citationItems":[{"id":4415,"uris":["http://zotero.org/groups/2912652/items/K68EXNLG"],"uri":["http://zotero.org/groups/2912652/items/K68EXNLG"],"itemData":{"id":4415,"type":"article-journal","abstract":"This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w:instrText>
      </w:r>
      <w:r w:rsidR="00921931" w:rsidRPr="0004279C">
        <w:instrText xml:space="preserve">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rsidR="00103B38">
        <w:fldChar w:fldCharType="separate"/>
      </w:r>
      <w:r w:rsidR="00921931" w:rsidRPr="0004279C">
        <w:rPr>
          <w:rFonts w:ascii="Cambria" w:hAnsi="Cambria"/>
        </w:rPr>
        <w:t>(Lang et al., 2007)</w:t>
      </w:r>
      <w:r w:rsidR="00103B38">
        <w:fldChar w:fldCharType="end"/>
      </w:r>
      <w:r w:rsidR="0004279C" w:rsidRPr="0004279C">
        <w:t>, thus reducing th</w:t>
      </w:r>
      <w:r w:rsidR="0004279C">
        <w:t xml:space="preserve">e knowledge acquisition and engagement with the political message. We measure </w:t>
      </w:r>
      <w:r w:rsidR="001B653D">
        <w:t xml:space="preserve">semantic complexity of tweets </w:t>
      </w:r>
      <w:r w:rsidR="00C64966">
        <w:t>as</w:t>
      </w:r>
      <w:ins w:id="51" w:author="Sina Furkan Özdemir" w:date="2021-05-18T15:33:00Z">
        <w:r w:rsidR="00977A38">
          <w:t xml:space="preserve"> the</w:t>
        </w:r>
      </w:ins>
      <w:r w:rsidR="00C64966">
        <w:t xml:space="preserve"> average commonality of </w:t>
      </w:r>
      <w:r w:rsidR="000A5DFE">
        <w:t xml:space="preserve">the words in the tweets by using Google books word </w:t>
      </w:r>
      <w:del w:id="52" w:author="Sina Furkan Özdemir" w:date="2021-05-18T15:33:00Z">
        <w:r w:rsidR="000A5DFE" w:rsidDel="00F15EA5">
          <w:delText xml:space="preserve">frequency </w:delText>
        </w:r>
      </w:del>
      <w:ins w:id="53" w:author="Sina Furkan Özdemir" w:date="2021-05-18T15:33:00Z">
        <w:r w:rsidR="00F15EA5">
          <w:t xml:space="preserve">commonality </w:t>
        </w:r>
      </w:ins>
      <w:r w:rsidR="000A5DFE">
        <w:t xml:space="preserve">and comparing them to the most common word </w:t>
      </w:r>
      <w:r w:rsidR="009E72A2">
        <w:t>in English, article “the”. For syntactic complexity, we make use of Flesch ease-of-read score</w:t>
      </w:r>
      <w:r w:rsidR="009E72A2">
        <w:fldChar w:fldCharType="begin"/>
      </w:r>
      <w:r w:rsidR="00B73374">
        <w:instrText xml:space="preserve"> ADDIN ZOTERO_ITEM CSL_CITATION {"citationID":"XW76p6PL","properties":{"formattedCitation":"(Flesch,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9E72A2">
        <w:fldChar w:fldCharType="separate"/>
      </w:r>
      <w:r w:rsidR="00B73374" w:rsidRPr="00B73374">
        <w:rPr>
          <w:rFonts w:ascii="Cambria" w:hAnsi="Cambria"/>
        </w:rPr>
        <w:t>(Flesch, 1948)</w:t>
      </w:r>
      <w:r w:rsidR="009E72A2">
        <w:fldChar w:fldCharType="end"/>
      </w:r>
      <w:r w:rsidR="009E72A2">
        <w:t xml:space="preserve"> for each tweet</w:t>
      </w:r>
      <w:r w:rsidR="00B73374">
        <w:t>.</w:t>
      </w:r>
      <w:ins w:id="54" w:author="Sina Furkan Özdemir" w:date="2021-05-18T15:33:00Z">
        <w:r w:rsidR="00F15EA5">
          <w:t xml:space="preserve"> </w:t>
        </w:r>
      </w:ins>
      <w:ins w:id="55" w:author="Sina Furkan Özdemir" w:date="2021-05-18T15:44:00Z">
        <w:r w:rsidR="00416812">
          <w:t xml:space="preserve">We create two more syntactic complexity </w:t>
        </w:r>
      </w:ins>
      <w:ins w:id="56" w:author="Sina Furkan Özdemir" w:date="2021-05-18T15:45:00Z">
        <w:r w:rsidR="001205DF">
          <w:t xml:space="preserve">indicators focusing on the meta-linguistic features in Twitter communication; </w:t>
        </w:r>
      </w:ins>
      <w:ins w:id="57" w:author="Sina Furkan Özdemir" w:date="2021-05-18T15:48:00Z">
        <w:r w:rsidR="005F7A6F">
          <w:t xml:space="preserve">number of hashtags and emojis </w:t>
        </w:r>
      </w:ins>
      <w:ins w:id="58" w:author="Sina Furkan Özdemir" w:date="2021-05-18T15:49:00Z">
        <w:r w:rsidR="005F7A6F">
          <w:t>normalized by number of words</w:t>
        </w:r>
      </w:ins>
      <w:ins w:id="59" w:author="Sina Furkan Özdemir" w:date="2021-05-18T15:51:00Z">
        <w:r w:rsidR="00C65C79">
          <w:t xml:space="preserve"> in a tweet</w:t>
        </w:r>
      </w:ins>
      <w:ins w:id="60" w:author="Sina Furkan Özdemir" w:date="2021-05-18T15:49:00Z">
        <w:r w:rsidR="005F7A6F">
          <w:t>.</w:t>
        </w:r>
      </w:ins>
      <w:ins w:id="61" w:author="Sina Furkan Özdemir" w:date="2021-05-18T15:50:00Z">
        <w:r w:rsidR="00657EB3">
          <w:t xml:space="preserve"> </w:t>
        </w:r>
        <w:r w:rsidR="00306F1A">
          <w:t xml:space="preserve">Such meta-linguistic features encode large amount of information in a few tokens, thus </w:t>
        </w:r>
      </w:ins>
      <w:ins w:id="62" w:author="Sina Furkan Özdemir" w:date="2021-05-18T15:51:00Z">
        <w:r w:rsidR="00E30197">
          <w:t>aid message comprehension</w:t>
        </w:r>
      </w:ins>
      <w:ins w:id="63" w:author="Sina Furkan Özdemir" w:date="2021-05-18T15:53:00Z">
        <w:r w:rsidR="003B677B">
          <w:t xml:space="preserve"> </w:t>
        </w:r>
      </w:ins>
      <w:ins w:id="64" w:author="Sina Furkan Özdemir" w:date="2021-05-18T15:51:00Z">
        <w:r w:rsidR="00E30197">
          <w:fldChar w:fldCharType="begin"/>
        </w:r>
        <w:r w:rsidR="00C65C79">
          <w:instrText xml:space="preserve"> ADDIN ZOTERO_ITEM CSL_CITATION {"citationID":"NvwMOp82","properties":{"formattedCitation":"(Tang &amp; Hew, 2018)","plainCitation":"(Tang &amp;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r w:rsidR="00E30197">
        <w:fldChar w:fldCharType="separate"/>
      </w:r>
      <w:ins w:id="65" w:author="Sina Furkan Özdemir" w:date="2021-05-18T15:51:00Z">
        <w:r w:rsidR="00C65C79" w:rsidRPr="00C65C79">
          <w:rPr>
            <w:rFonts w:ascii="Cambria" w:hAnsi="Cambria"/>
            <w:rPrChange w:id="66" w:author="Sina Furkan Özdemir" w:date="2021-05-18T15:51:00Z">
              <w:rPr/>
            </w:rPrChange>
          </w:rPr>
          <w:t>(Tang &amp; Hew, 2018)</w:t>
        </w:r>
        <w:r w:rsidR="00E30197">
          <w:fldChar w:fldCharType="end"/>
        </w:r>
      </w:ins>
      <w:ins w:id="67" w:author="Sina Furkan Özdemir" w:date="2021-05-18T15:53:00Z">
        <w:r w:rsidR="003B677B">
          <w:t>.</w:t>
        </w:r>
      </w:ins>
    </w:p>
    <w:p w14:paraId="26F2667F" w14:textId="3C0B632D" w:rsidR="003B677B" w:rsidRDefault="003B677B" w:rsidP="00331C96">
      <w:pPr>
        <w:pStyle w:val="GvdeMetni"/>
        <w:jc w:val="both"/>
        <w:rPr>
          <w:ins w:id="68" w:author="Sina Furkan Özdemir" w:date="2021-05-18T15:53:00Z"/>
        </w:rPr>
      </w:pPr>
    </w:p>
    <w:p w14:paraId="1BE8824D" w14:textId="1B6F9371" w:rsidR="003B677B" w:rsidRDefault="00276C03" w:rsidP="00331C96">
      <w:pPr>
        <w:pStyle w:val="GvdeMetni"/>
        <w:jc w:val="both"/>
        <w:rPr>
          <w:ins w:id="69" w:author="Sina Furkan Özdemir" w:date="2021-05-18T16:03:00Z"/>
        </w:rPr>
      </w:pPr>
      <w:ins w:id="70" w:author="Sina Furkan Özdemir" w:date="2021-05-18T15:53:00Z">
        <w:r>
          <w:t xml:space="preserve">We gauge the interactivity of the Twitter communication by exploiting quote, </w:t>
        </w:r>
      </w:ins>
      <w:ins w:id="71" w:author="Sina Furkan Özdemir" w:date="2021-05-18T15:54:00Z">
        <w:r>
          <w:t xml:space="preserve">retweet and reply meta-data provided by the </w:t>
        </w:r>
        <w:r w:rsidR="003F5F68">
          <w:t xml:space="preserve">Twitter API. </w:t>
        </w:r>
        <w:commentRangeStart w:id="72"/>
        <w:r w:rsidR="003F5F68">
          <w:t>We measure the one-way interactivity by percentage share of quoted</w:t>
        </w:r>
      </w:ins>
      <w:ins w:id="73" w:author="Sina Furkan Özdemir" w:date="2021-05-18T16:01:00Z">
        <w:r w:rsidR="00BB46B6">
          <w:t xml:space="preserve"> and</w:t>
        </w:r>
      </w:ins>
      <w:ins w:id="74" w:author="Sina Furkan Özdemir" w:date="2021-05-18T15:54:00Z">
        <w:r w:rsidR="003F5F68">
          <w:t xml:space="preserve"> retweeted tweets </w:t>
        </w:r>
        <w:r w:rsidR="009C1469">
          <w:t>per account</w:t>
        </w:r>
      </w:ins>
      <w:commentRangeEnd w:id="72"/>
      <w:ins w:id="75" w:author="Sina Furkan Özdemir" w:date="2021-05-18T16:02:00Z">
        <w:r w:rsidR="009309E3">
          <w:rPr>
            <w:rStyle w:val="AklamaBavurusu"/>
          </w:rPr>
          <w:commentReference w:id="72"/>
        </w:r>
      </w:ins>
      <w:ins w:id="76" w:author="Sina Furkan Özdemir" w:date="2021-05-18T15:54:00Z">
        <w:r w:rsidR="009C1469">
          <w:t xml:space="preserve">. </w:t>
        </w:r>
      </w:ins>
      <w:ins w:id="77" w:author="Sina Furkan Özdemir" w:date="2021-05-18T15:57:00Z">
        <w:r w:rsidR="009575F4">
          <w:t>Quoting</w:t>
        </w:r>
      </w:ins>
      <w:ins w:id="78" w:author="Sina Furkan Özdemir" w:date="2021-05-18T15:54:00Z">
        <w:r w:rsidR="009C1469">
          <w:t xml:space="preserve"> </w:t>
        </w:r>
      </w:ins>
      <w:ins w:id="79" w:author="Sina Furkan Özdemir" w:date="2021-05-18T15:56:00Z">
        <w:r w:rsidR="009575F4">
          <w:t>refer</w:t>
        </w:r>
      </w:ins>
      <w:ins w:id="80" w:author="Sina Furkan Özdemir" w:date="2021-05-18T15:55:00Z">
        <w:r w:rsidR="009C1469">
          <w:t xml:space="preserve"> to the activity of sharing </w:t>
        </w:r>
        <w:r w:rsidR="004E181E">
          <w:t xml:space="preserve">others’ </w:t>
        </w:r>
        <w:r w:rsidR="009C1469">
          <w:t>tweet</w:t>
        </w:r>
        <w:r w:rsidR="004E181E">
          <w:t>s</w:t>
        </w:r>
        <w:r w:rsidR="009C1469">
          <w:t xml:space="preserve"> with a comment while retweeting is simply sharing </w:t>
        </w:r>
        <w:r w:rsidR="004E181E">
          <w:t xml:space="preserve">others’ tweet. These one-way interactivity between accounts </w:t>
        </w:r>
      </w:ins>
      <w:ins w:id="81" w:author="Sina Furkan Özdemir" w:date="2021-05-18T15:56:00Z">
        <w:r w:rsidR="007A6233">
          <w:t>enable</w:t>
        </w:r>
      </w:ins>
      <w:ins w:id="82" w:author="Sina Furkan Özdemir" w:date="2021-05-18T15:57:00Z">
        <w:r w:rsidR="009575F4">
          <w:t xml:space="preserve"> public</w:t>
        </w:r>
      </w:ins>
      <w:ins w:id="83" w:author="Sina Furkan Özdemir" w:date="2021-05-18T15:56:00Z">
        <w:r w:rsidR="007A6233">
          <w:t xml:space="preserve"> messages travel further thus find a broader audience. </w:t>
        </w:r>
      </w:ins>
      <w:ins w:id="84" w:author="Sina Furkan Özdemir" w:date="2021-05-18T15:57:00Z">
        <w:r w:rsidR="000279A7">
          <w:t xml:space="preserve">We measure the two-way interactivity with percentage share of replies by </w:t>
        </w:r>
        <w:r w:rsidR="00443AE0">
          <w:t xml:space="preserve">an account. </w:t>
        </w:r>
      </w:ins>
      <w:ins w:id="85" w:author="Sina Furkan Özdemir" w:date="2021-05-18T15:58:00Z">
        <w:r w:rsidR="00443AE0">
          <w:t xml:space="preserve">Unlike mentions, replies </w:t>
        </w:r>
      </w:ins>
      <w:ins w:id="86" w:author="Sina Furkan Özdemir" w:date="2021-05-18T16:03:00Z">
        <w:r w:rsidR="009309E3">
          <w:t>are tweets</w:t>
        </w:r>
      </w:ins>
      <w:ins w:id="87" w:author="Sina Furkan Özdemir" w:date="2021-05-18T16:02:00Z">
        <w:r w:rsidR="009309E3">
          <w:t xml:space="preserve"> targeting other tweets </w:t>
        </w:r>
      </w:ins>
      <w:ins w:id="88" w:author="Sina Furkan Özdemir" w:date="2021-05-18T16:03:00Z">
        <w:r w:rsidR="009309E3">
          <w:t>addressed to the account. These interactions enable a dialog between account owner and the audience.</w:t>
        </w:r>
      </w:ins>
    </w:p>
    <w:p w14:paraId="227805DB" w14:textId="7574189F" w:rsidR="009309E3" w:rsidRDefault="009309E3" w:rsidP="00331C96">
      <w:pPr>
        <w:pStyle w:val="GvdeMetni"/>
        <w:jc w:val="both"/>
        <w:rPr>
          <w:ins w:id="89" w:author="Sina Furkan Özdemir" w:date="2021-05-18T16:03:00Z"/>
        </w:rPr>
      </w:pPr>
    </w:p>
    <w:p w14:paraId="01E17BB5" w14:textId="4A7F8470" w:rsidR="009309E3" w:rsidRPr="0004279C" w:rsidRDefault="009309E3" w:rsidP="00331C96">
      <w:pPr>
        <w:pStyle w:val="GvdeMetni"/>
        <w:jc w:val="both"/>
      </w:pPr>
      <w:ins w:id="90" w:author="Sina Furkan Özdemir" w:date="2021-05-18T16:03:00Z">
        <w:r>
          <w:t xml:space="preserve">Finally, we measure </w:t>
        </w:r>
        <w:r w:rsidR="000709A8">
          <w:t xml:space="preserve">political responsibility reporting </w:t>
        </w:r>
      </w:ins>
      <w:ins w:id="91" w:author="Sina Furkan Özdemir" w:date="2021-05-18T16:04:00Z">
        <w:r w:rsidR="000709A8">
          <w:t>with rule-based classification</w:t>
        </w:r>
        <w:r w:rsidR="00DC37B3">
          <w:t xml:space="preserve"> method in two steps</w:t>
        </w:r>
        <w:r w:rsidR="000709A8">
          <w:t>.</w:t>
        </w:r>
        <w:r w:rsidR="00DC37B3">
          <w:t xml:space="preserve"> First, we identify tweets that report on political activity and agenda using </w:t>
        </w:r>
        <w:r w:rsidR="005F0D07">
          <w:t>the policy dictionary f</w:t>
        </w:r>
      </w:ins>
      <w:ins w:id="92" w:author="Sina Furkan Özdemir" w:date="2021-05-18T16:05:00Z">
        <w:r w:rsidR="005F0D07">
          <w:t>rom [CAP or MIA] project</w:t>
        </w:r>
        <w:r w:rsidR="00390BB8">
          <w:t xml:space="preserve"> [precision and recall values here]</w:t>
        </w:r>
        <w:r w:rsidR="005F0D07">
          <w:t>.</w:t>
        </w:r>
        <w:r w:rsidR="00390BB8">
          <w:t xml:space="preserve"> In the second step</w:t>
        </w:r>
      </w:ins>
      <w:ins w:id="93" w:author="Sina Furkan Özdemir" w:date="2021-05-18T16:06:00Z">
        <w:r w:rsidR="00390BB8">
          <w:t xml:space="preserve">, we exploit Part-of-Speech tagging to identify responsibility reporting. To do so, we focus on </w:t>
        </w:r>
      </w:ins>
      <w:ins w:id="94" w:author="Sina Furkan Özdemir" w:date="2021-05-18T16:21:00Z">
        <w:r w:rsidR="002606EE">
          <w:t>grammar</w:t>
        </w:r>
      </w:ins>
      <w:ins w:id="95" w:author="Sina Furkan Özdemir" w:date="2021-05-18T16:06:00Z">
        <w:r w:rsidR="00390BB8">
          <w:t xml:space="preserve"> structures that indicate agency (</w:t>
        </w:r>
      </w:ins>
      <w:ins w:id="96" w:author="Sina Furkan Özdemir" w:date="2021-05-18T16:07:00Z">
        <w:r w:rsidR="00200934">
          <w:t>an example here). We then clas</w:t>
        </w:r>
      </w:ins>
      <w:ins w:id="97" w:author="Sina Furkan Özdemir" w:date="2021-05-18T16:08:00Z">
        <w:r w:rsidR="00200934">
          <w:t xml:space="preserve">sify tweets that contain both elements as political responsibility measure and create </w:t>
        </w:r>
        <w:r w:rsidR="00F06236">
          <w:t xml:space="preserve">an </w:t>
        </w:r>
        <w:r w:rsidR="00200934">
          <w:t>aggregate measure for it as percentage share of political responsibility reporting tweets per account.</w:t>
        </w:r>
      </w:ins>
    </w:p>
    <w:p w14:paraId="32D256FF" w14:textId="77777777" w:rsidR="00427BC8" w:rsidRPr="0004279C" w:rsidRDefault="00AA1C57">
      <w:pPr>
        <w:pStyle w:val="Balk1"/>
      </w:pPr>
      <w:bookmarkStart w:id="98" w:name="results-and-discussion"/>
      <w:bookmarkEnd w:id="17"/>
      <w:bookmarkEnd w:id="38"/>
      <w:r w:rsidRPr="0004279C">
        <w:t>Results and discussion</w:t>
      </w:r>
    </w:p>
    <w:p w14:paraId="4A604C87" w14:textId="1ABD418D" w:rsidR="00427BC8" w:rsidRPr="0004279C" w:rsidRDefault="00AA1C57">
      <w:pPr>
        <w:pStyle w:val="FirstParagraph"/>
      </w:pPr>
      <w:r w:rsidRPr="0004279C">
        <w:rPr>
          <w:rFonts w:asciiTheme="majorHAnsi" w:eastAsiaTheme="majorEastAsia" w:hAnsiTheme="majorHAnsi" w:cstheme="majorBidi"/>
          <w:b/>
          <w:bCs/>
          <w:color w:val="4F81BD" w:themeColor="accent1"/>
        </w:rPr>
        <w:t>Broad overview of the data</w:t>
      </w:r>
    </w:p>
    <w:p w14:paraId="6B64B35A" w14:textId="77777777" w:rsidR="00427BC8" w:rsidRPr="0004279C" w:rsidRDefault="00AA1C57">
      <w:pPr>
        <w:pStyle w:val="Balk2"/>
      </w:pPr>
      <w:bookmarkStart w:id="99" w:name="X04e5f752f68e32d50535e28ba375aab410b1071"/>
      <w:r w:rsidRPr="0004279C">
        <w:lastRenderedPageBreak/>
        <w:t xml:space="preserve">Within sample </w:t>
      </w:r>
      <w:proofErr w:type="spellStart"/>
      <w:r w:rsidRPr="0004279C">
        <w:t>comparision</w:t>
      </w:r>
      <w:proofErr w:type="spellEnd"/>
      <w:r w:rsidRPr="0004279C">
        <w:t>: communication performance of different EU accounts</w:t>
      </w:r>
    </w:p>
    <w:p w14:paraId="11417B82" w14:textId="77777777" w:rsidR="00427BC8" w:rsidRPr="0004279C" w:rsidRDefault="00AA1C57">
      <w:pPr>
        <w:pStyle w:val="Balk3"/>
      </w:pPr>
      <w:bookmarkStart w:id="100" w:name="ease-of-read"/>
      <w:r w:rsidRPr="0004279C">
        <w:t>Ease of read:</w:t>
      </w:r>
    </w:p>
    <w:p w14:paraId="182BEECA" w14:textId="77777777" w:rsidR="00427BC8" w:rsidRPr="0004279C" w:rsidRDefault="00AA1C57">
      <w:pPr>
        <w:pStyle w:val="Balk3"/>
      </w:pPr>
      <w:bookmarkStart w:id="101" w:name="interactivity"/>
      <w:bookmarkEnd w:id="100"/>
      <w:r w:rsidRPr="0004279C">
        <w:t>Interactivity:</w:t>
      </w:r>
    </w:p>
    <w:p w14:paraId="68747693" w14:textId="77777777" w:rsidR="00427BC8" w:rsidRPr="0004279C" w:rsidRDefault="00AA1C57">
      <w:pPr>
        <w:pStyle w:val="FirstParagraph"/>
      </w:pPr>
      <w:r>
        <w:rPr>
          <w:noProof/>
        </w:rPr>
        <w:drawing>
          <wp:anchor distT="0" distB="0" distL="114300" distR="114300" simplePos="0" relativeHeight="251659264" behindDoc="0" locked="0" layoutInCell="1" allowOverlap="1" wp14:anchorId="15E866B5" wp14:editId="6AFDD2EA">
            <wp:simplePos x="0" y="0"/>
            <wp:positionH relativeFrom="column">
              <wp:posOffset>0</wp:posOffset>
            </wp:positionH>
            <wp:positionV relativeFrom="paragraph">
              <wp:posOffset>114202</wp:posOffset>
            </wp:positionV>
            <wp:extent cx="4620126" cy="3696101"/>
            <wp:effectExtent l="0" t="0" r="9525"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overall-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14:paraId="56F5D246" w14:textId="77777777" w:rsidR="00427BC8" w:rsidRPr="0004279C" w:rsidRDefault="00AA1C57">
      <w:pPr>
        <w:pStyle w:val="SourceCode"/>
      </w:pPr>
      <w:r w:rsidRPr="0004279C">
        <w:rPr>
          <w:rStyle w:val="VerbatimChar"/>
        </w:rPr>
        <w:t>## `</w:t>
      </w:r>
      <w:proofErr w:type="spellStart"/>
      <w:proofErr w:type="gramStart"/>
      <w:r w:rsidRPr="0004279C">
        <w:rPr>
          <w:rStyle w:val="VerbatimChar"/>
        </w:rPr>
        <w:t>summarise</w:t>
      </w:r>
      <w:proofErr w:type="spellEnd"/>
      <w:r w:rsidRPr="0004279C">
        <w:rPr>
          <w:rStyle w:val="VerbatimChar"/>
        </w:rPr>
        <w:t>(</w:t>
      </w:r>
      <w:proofErr w:type="gramEnd"/>
      <w:r w:rsidRPr="0004279C">
        <w:rPr>
          <w:rStyle w:val="VerbatimChar"/>
        </w:rPr>
        <w:t>)` has grouped output by '</w:t>
      </w:r>
      <w:proofErr w:type="spellStart"/>
      <w:r w:rsidRPr="0004279C">
        <w:rPr>
          <w:rStyle w:val="VerbatimChar"/>
        </w:rPr>
        <w:t>Actor_type</w:t>
      </w:r>
      <w:proofErr w:type="spellEnd"/>
      <w:r w:rsidRPr="0004279C">
        <w:rPr>
          <w:rStyle w:val="VerbatimChar"/>
        </w:rPr>
        <w:t xml:space="preserve">'. You can override using the </w:t>
      </w:r>
      <w:proofErr w:type="gramStart"/>
      <w:r w:rsidRPr="0004279C">
        <w:rPr>
          <w:rStyle w:val="VerbatimChar"/>
        </w:rPr>
        <w:t>`.groups</w:t>
      </w:r>
      <w:proofErr w:type="gramEnd"/>
      <w:r w:rsidRPr="0004279C">
        <w:rPr>
          <w:rStyle w:val="VerbatimChar"/>
        </w:rPr>
        <w:t>` argument.</w:t>
      </w:r>
    </w:p>
    <w:p w14:paraId="2F909E59" w14:textId="77777777" w:rsidR="00427BC8" w:rsidRPr="0004279C" w:rsidRDefault="00AA1C57">
      <w:pPr>
        <w:pStyle w:val="FirstParagraph"/>
      </w:pPr>
      <w:r>
        <w:rPr>
          <w:noProof/>
        </w:rPr>
        <w:lastRenderedPageBreak/>
        <w:drawing>
          <wp:anchor distT="0" distB="0" distL="114300" distR="114300" simplePos="0" relativeHeight="251658240" behindDoc="0" locked="0" layoutInCell="1" allowOverlap="1" wp14:anchorId="432F5FE6" wp14:editId="50713FC2">
            <wp:simplePos x="0" y="0"/>
            <wp:positionH relativeFrom="column">
              <wp:posOffset>0</wp:posOffset>
            </wp:positionH>
            <wp:positionV relativeFrom="paragraph">
              <wp:posOffset>0</wp:posOffset>
            </wp:positionV>
            <wp:extent cx="4620126" cy="3696101"/>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first_draft_files/figure-docx/interactivity_actor_type-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r w:rsidRPr="0004279C">
        <w:t xml:space="preserve"> </w:t>
      </w:r>
      <w:r w:rsidRPr="0004279C">
        <w:rPr>
          <w:b/>
          <w:bCs/>
        </w:rPr>
        <w:t xml:space="preserve">This is not a good </w:t>
      </w:r>
      <w:proofErr w:type="gramStart"/>
      <w:r w:rsidRPr="0004279C">
        <w:rPr>
          <w:b/>
          <w:bCs/>
        </w:rPr>
        <w:t>graph</w:t>
      </w:r>
      <w:proofErr w:type="gramEnd"/>
    </w:p>
    <w:p w14:paraId="5A178AC8" w14:textId="77777777" w:rsidR="00427BC8" w:rsidRPr="0004279C" w:rsidRDefault="00AA1C57">
      <w:pPr>
        <w:pStyle w:val="Balk3"/>
      </w:pPr>
      <w:bookmarkStart w:id="102" w:name="political-responsiblity-reporting"/>
      <w:bookmarkEnd w:id="101"/>
      <w:r w:rsidRPr="0004279C">
        <w:t xml:space="preserve">Political </w:t>
      </w:r>
      <w:proofErr w:type="spellStart"/>
      <w:r w:rsidRPr="0004279C">
        <w:t>responsiblity</w:t>
      </w:r>
      <w:proofErr w:type="spellEnd"/>
      <w:r w:rsidRPr="0004279C">
        <w:t xml:space="preserve"> reporting:</w:t>
      </w:r>
    </w:p>
    <w:p w14:paraId="5433FB50" w14:textId="77777777" w:rsidR="00427BC8" w:rsidRPr="0004279C" w:rsidRDefault="00AA1C57">
      <w:pPr>
        <w:pStyle w:val="Balk2"/>
      </w:pPr>
      <w:bookmarkStart w:id="103" w:name="X915bea9b2d452c7edac65d1e057c849fc4454d7"/>
      <w:bookmarkEnd w:id="99"/>
      <w:bookmarkEnd w:id="102"/>
      <w:r w:rsidRPr="0004279C">
        <w:t>Benchmarks: communication performance of the EU compared to IOs and national governments</w:t>
      </w:r>
    </w:p>
    <w:p w14:paraId="693D120A" w14:textId="77777777" w:rsidR="00427BC8" w:rsidRPr="0004279C" w:rsidRDefault="00AA1C57">
      <w:pPr>
        <w:pStyle w:val="Balk3"/>
      </w:pPr>
      <w:bookmarkStart w:id="104" w:name="ease-of-read-1"/>
      <w:r w:rsidRPr="0004279C">
        <w:t xml:space="preserve">Ease of </w:t>
      </w:r>
      <w:proofErr w:type="gramStart"/>
      <w:r w:rsidRPr="0004279C">
        <w:t>read</w:t>
      </w:r>
      <w:proofErr w:type="gramEnd"/>
    </w:p>
    <w:p w14:paraId="66E9EBA3" w14:textId="77777777" w:rsidR="00427BC8" w:rsidRPr="0004279C" w:rsidRDefault="00AA1C57">
      <w:pPr>
        <w:pStyle w:val="Balk3"/>
      </w:pPr>
      <w:bookmarkStart w:id="105" w:name="interactivity-1"/>
      <w:bookmarkEnd w:id="104"/>
      <w:r w:rsidRPr="0004279C">
        <w:t>Interactivity</w:t>
      </w:r>
    </w:p>
    <w:p w14:paraId="3701BC89" w14:textId="449973C5" w:rsidR="00427BC8" w:rsidRPr="0004279C" w:rsidRDefault="00AA1C57">
      <w:pPr>
        <w:pStyle w:val="Balk3"/>
      </w:pPr>
      <w:bookmarkStart w:id="106" w:name="political-responsiblity-reporting-1"/>
      <w:bookmarkEnd w:id="105"/>
      <w:r w:rsidRPr="0004279C">
        <w:t xml:space="preserve">Political </w:t>
      </w:r>
      <w:del w:id="107" w:author="Sina Furkan Özdemir" w:date="2021-05-18T15:52:00Z">
        <w:r w:rsidRPr="0004279C" w:rsidDel="00F70024">
          <w:delText>responsiblity</w:delText>
        </w:r>
      </w:del>
      <w:ins w:id="108" w:author="Sina Furkan Özdemir" w:date="2021-05-18T15:52:00Z">
        <w:r w:rsidR="00F70024" w:rsidRPr="0004279C">
          <w:t>responsibility</w:t>
        </w:r>
      </w:ins>
      <w:r w:rsidRPr="0004279C">
        <w:t xml:space="preserve"> reporting:</w:t>
      </w:r>
    </w:p>
    <w:p w14:paraId="58AA91F5" w14:textId="77777777" w:rsidR="00427BC8" w:rsidRPr="0004279C" w:rsidRDefault="00AA1C57">
      <w:pPr>
        <w:pStyle w:val="Balk1"/>
      </w:pPr>
      <w:bookmarkStart w:id="109" w:name="conclusion"/>
      <w:bookmarkEnd w:id="98"/>
      <w:bookmarkEnd w:id="103"/>
      <w:bookmarkEnd w:id="106"/>
      <w:r w:rsidRPr="0004279C">
        <w:t>Conclusion</w:t>
      </w:r>
    </w:p>
    <w:p w14:paraId="22AE5B11" w14:textId="77777777" w:rsidR="00427BC8" w:rsidRPr="0004279C" w:rsidRDefault="00AA1C57">
      <w:pPr>
        <w:pStyle w:val="Balk1"/>
      </w:pPr>
      <w:bookmarkStart w:id="110" w:name="references"/>
      <w:bookmarkEnd w:id="109"/>
      <w:r w:rsidRPr="0004279C">
        <w:t>References</w:t>
      </w:r>
      <w:bookmarkEnd w:id="110"/>
    </w:p>
    <w:sectPr w:rsidR="00427BC8" w:rsidRPr="0004279C">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Sina Furkan Özdemir" w:date="2021-05-18T16:02:00Z" w:initials="SFÖ">
    <w:p w14:paraId="7069508B" w14:textId="77777777" w:rsidR="009309E3" w:rsidRDefault="009309E3" w:rsidP="000B78DE">
      <w:pPr>
        <w:pStyle w:val="AklamaMetni"/>
      </w:pPr>
      <w:r>
        <w:rPr>
          <w:rStyle w:val="AklamaBavurusu"/>
        </w:rPr>
        <w:annotationRef/>
      </w:r>
      <w:proofErr w:type="gramStart"/>
      <w:r>
        <w:rPr>
          <w:lang w:val="tr-TR"/>
        </w:rPr>
        <w:t>we</w:t>
      </w:r>
      <w:proofErr w:type="gramEnd"/>
      <w:r>
        <w:rPr>
          <w:lang w:val="tr-TR"/>
        </w:rPr>
        <w:t xml:space="preserve"> should probably do something with mentions as a one way interaction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6950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6390" w16cex:dateUtc="2021-05-18T1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69508B" w16cid:durableId="244E63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5A85" w14:textId="77777777" w:rsidR="00B53876" w:rsidRDefault="00B53876">
      <w:pPr>
        <w:spacing w:after="0"/>
      </w:pPr>
      <w:r>
        <w:separator/>
      </w:r>
    </w:p>
  </w:endnote>
  <w:endnote w:type="continuationSeparator" w:id="0">
    <w:p w14:paraId="0E18109E" w14:textId="77777777" w:rsidR="00B53876" w:rsidRDefault="00B53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4999" w14:textId="77777777" w:rsidR="00B53876" w:rsidRDefault="00B53876">
      <w:r>
        <w:separator/>
      </w:r>
    </w:p>
  </w:footnote>
  <w:footnote w:type="continuationSeparator" w:id="0">
    <w:p w14:paraId="44D11C64" w14:textId="77777777" w:rsidR="00B53876" w:rsidRDefault="00B53876">
      <w:r>
        <w:continuationSeparator/>
      </w:r>
    </w:p>
  </w:footnote>
  <w:footnote w:id="1">
    <w:p w14:paraId="1AFC60BD" w14:textId="77777777" w:rsidR="00427BC8" w:rsidRDefault="00AA1C57">
      <w:pPr>
        <w:pStyle w:val="DipnotMetni"/>
      </w:pPr>
      <w:r>
        <w:rPr>
          <w:rStyle w:val="DipnotBavurusu"/>
        </w:rPr>
        <w:footnoteRef/>
      </w:r>
      <w:r>
        <w:t xml:space="preserve"> PhD Candidate, Department of Sociology and Political Science, Norwegian University of Science and Technology</w:t>
      </w:r>
    </w:p>
  </w:footnote>
  <w:footnote w:id="2">
    <w:p w14:paraId="5F17E3BD" w14:textId="77777777" w:rsidR="00427BC8" w:rsidRDefault="00AA1C57">
      <w:pPr>
        <w:pStyle w:val="DipnotMetni"/>
      </w:pPr>
      <w:r>
        <w:rPr>
          <w:rStyle w:val="DipnotBavurusu"/>
        </w:rPr>
        <w:footnoteRef/>
      </w:r>
      <w:r>
        <w:t xml:space="preserve"> Prof., Global Governance Unit, Social Science Center Berlin</w:t>
      </w:r>
    </w:p>
  </w:footnote>
  <w:footnote w:id="3">
    <w:p w14:paraId="3288A287" w14:textId="77777777" w:rsidR="00427BC8" w:rsidDel="00883531" w:rsidRDefault="00AA1C57">
      <w:pPr>
        <w:pStyle w:val="DipnotMetni"/>
        <w:rPr>
          <w:del w:id="43" w:author="Sina Furkan Özdemir" w:date="2021-05-18T15:31:00Z"/>
        </w:rPr>
      </w:pPr>
      <w:del w:id="44" w:author="Sina Furkan Özdemir" w:date="2021-05-18T15:31:00Z">
        <w:r w:rsidDel="00883531">
          <w:rPr>
            <w:rStyle w:val="DipnotBavurusu"/>
          </w:rPr>
          <w:footnoteRef/>
        </w:r>
        <w:r w:rsidDel="00883531">
          <w:delText xml:space="preserve"> </w:delText>
        </w:r>
        <w:r w:rsidDel="00883531">
          <w:rPr>
            <w:b/>
            <w:bCs/>
          </w:rPr>
          <w:delText>I haven’t managed to find the dictionary yet. This method also needs to be validated manually later on</w:delText>
        </w:r>
      </w:del>
    </w:p>
  </w:footnote>
  <w:footnote w:id="4">
    <w:p w14:paraId="3ECFD8DA" w14:textId="77777777" w:rsidR="00427BC8" w:rsidDel="00883531" w:rsidRDefault="00AA1C57">
      <w:pPr>
        <w:pStyle w:val="DipnotMetni"/>
        <w:rPr>
          <w:del w:id="45" w:author="Sina Furkan Özdemir" w:date="2021-05-18T15:31:00Z"/>
        </w:rPr>
      </w:pPr>
      <w:del w:id="46" w:author="Sina Furkan Özdemir" w:date="2021-05-18T15:31:00Z">
        <w:r w:rsidDel="00883531">
          <w:rPr>
            <w:rStyle w:val="DipnotBavurusu"/>
          </w:rPr>
          <w:footnoteRef/>
        </w:r>
        <w:r w:rsidDel="00883531">
          <w:delText xml:space="preserve"> responsbility attribution grammar follows “Noun”or“Personal Pronoun” + “Action verb” structure</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32087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421EF0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Sina Furkan Özdemir [2]">
    <w15:presenceInfo w15:providerId="None" w15:userId="Sina Furkan Özd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79A7"/>
    <w:rsid w:val="0004279C"/>
    <w:rsid w:val="00066786"/>
    <w:rsid w:val="000709A8"/>
    <w:rsid w:val="000A5DFE"/>
    <w:rsid w:val="00101477"/>
    <w:rsid w:val="00103B38"/>
    <w:rsid w:val="001205DF"/>
    <w:rsid w:val="00154967"/>
    <w:rsid w:val="001B653D"/>
    <w:rsid w:val="00200934"/>
    <w:rsid w:val="002325C3"/>
    <w:rsid w:val="002606EE"/>
    <w:rsid w:val="00276C03"/>
    <w:rsid w:val="00306F1A"/>
    <w:rsid w:val="00331C96"/>
    <w:rsid w:val="003607B4"/>
    <w:rsid w:val="00390BB8"/>
    <w:rsid w:val="003939C0"/>
    <w:rsid w:val="003B677B"/>
    <w:rsid w:val="003F5F68"/>
    <w:rsid w:val="00416812"/>
    <w:rsid w:val="00427BC8"/>
    <w:rsid w:val="00443AE0"/>
    <w:rsid w:val="00495178"/>
    <w:rsid w:val="004E181E"/>
    <w:rsid w:val="004E29B3"/>
    <w:rsid w:val="004F689C"/>
    <w:rsid w:val="00513B20"/>
    <w:rsid w:val="00545EEA"/>
    <w:rsid w:val="00557D64"/>
    <w:rsid w:val="00590D07"/>
    <w:rsid w:val="005F0D07"/>
    <w:rsid w:val="005F7A6F"/>
    <w:rsid w:val="0065143F"/>
    <w:rsid w:val="00657EB3"/>
    <w:rsid w:val="00722A59"/>
    <w:rsid w:val="00733895"/>
    <w:rsid w:val="00784D58"/>
    <w:rsid w:val="007A6233"/>
    <w:rsid w:val="007E12A1"/>
    <w:rsid w:val="00883531"/>
    <w:rsid w:val="008D6863"/>
    <w:rsid w:val="00903435"/>
    <w:rsid w:val="00921931"/>
    <w:rsid w:val="009309E3"/>
    <w:rsid w:val="009575F4"/>
    <w:rsid w:val="00977A38"/>
    <w:rsid w:val="009A0AF5"/>
    <w:rsid w:val="009C1469"/>
    <w:rsid w:val="009E72A2"/>
    <w:rsid w:val="00A012B9"/>
    <w:rsid w:val="00A3219A"/>
    <w:rsid w:val="00A40FF0"/>
    <w:rsid w:val="00A73EF3"/>
    <w:rsid w:val="00AA1C57"/>
    <w:rsid w:val="00B53876"/>
    <w:rsid w:val="00B73374"/>
    <w:rsid w:val="00B86B75"/>
    <w:rsid w:val="00BB46B6"/>
    <w:rsid w:val="00BC48D5"/>
    <w:rsid w:val="00C23E5C"/>
    <w:rsid w:val="00C36279"/>
    <w:rsid w:val="00C64966"/>
    <w:rsid w:val="00C65C79"/>
    <w:rsid w:val="00CE08B6"/>
    <w:rsid w:val="00DA115A"/>
    <w:rsid w:val="00DC37B3"/>
    <w:rsid w:val="00DC5BD4"/>
    <w:rsid w:val="00E30197"/>
    <w:rsid w:val="00E315A3"/>
    <w:rsid w:val="00EF18CF"/>
    <w:rsid w:val="00F036D0"/>
    <w:rsid w:val="00F06236"/>
    <w:rsid w:val="00F067DF"/>
    <w:rsid w:val="00F15EA5"/>
    <w:rsid w:val="00F70024"/>
    <w:rsid w:val="00F76F0F"/>
    <w:rsid w:val="00F84A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F5A67"/>
  <w15:docId w15:val="{49E088A0-28B9-4FD2-A979-5A97E23A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GvdeMetni"/>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alk2">
    <w:name w:val="heading 2"/>
    <w:basedOn w:val="Normal"/>
    <w:next w:val="GvdeMetn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alk3">
    <w:name w:val="heading 3"/>
    <w:basedOn w:val="Normal"/>
    <w:next w:val="GvdeMetn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GvdeMetn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alk5">
    <w:name w:val="heading 5"/>
    <w:basedOn w:val="Normal"/>
    <w:next w:val="GvdeMetn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alk6">
    <w:name w:val="heading 6"/>
    <w:basedOn w:val="Normal"/>
    <w:next w:val="GvdeMetn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alk7">
    <w:name w:val="heading 7"/>
    <w:basedOn w:val="Normal"/>
    <w:next w:val="GvdeMetn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alk8">
    <w:name w:val="heading 8"/>
    <w:basedOn w:val="Normal"/>
    <w:next w:val="GvdeMetn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alk9">
    <w:name w:val="heading 9"/>
    <w:basedOn w:val="Normal"/>
    <w:next w:val="GvdeMetn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qFormat/>
    <w:pPr>
      <w:spacing w:before="180" w:after="180"/>
    </w:pPr>
  </w:style>
  <w:style w:type="paragraph" w:customStyle="1" w:styleId="FirstParagraph">
    <w:name w:val="First Paragraph"/>
    <w:basedOn w:val="GvdeMetni"/>
    <w:next w:val="GvdeMetni"/>
    <w:qFormat/>
  </w:style>
  <w:style w:type="paragraph" w:customStyle="1" w:styleId="Compact">
    <w:name w:val="Compact"/>
    <w:basedOn w:val="GvdeMetni"/>
    <w:qFormat/>
    <w:pPr>
      <w:spacing w:before="36" w:after="36"/>
    </w:pPr>
  </w:style>
  <w:style w:type="paragraph" w:styleId="KonuBal">
    <w:name w:val="Title"/>
    <w:basedOn w:val="Normal"/>
    <w:next w:val="GvdeMetn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tyaz">
    <w:name w:val="Subtitle"/>
    <w:basedOn w:val="KonuBal"/>
    <w:next w:val="GvdeMetni"/>
    <w:qFormat/>
    <w:pPr>
      <w:spacing w:before="240"/>
    </w:pPr>
    <w:rPr>
      <w:sz w:val="30"/>
      <w:szCs w:val="30"/>
    </w:rPr>
  </w:style>
  <w:style w:type="paragraph" w:customStyle="1" w:styleId="Author">
    <w:name w:val="Author"/>
    <w:next w:val="GvdeMetni"/>
    <w:qFormat/>
    <w:pPr>
      <w:keepNext/>
      <w:keepLines/>
      <w:jc w:val="center"/>
    </w:pPr>
  </w:style>
  <w:style w:type="paragraph" w:styleId="Tarih">
    <w:name w:val="Date"/>
    <w:next w:val="GvdeMetni"/>
    <w:qFormat/>
    <w:pPr>
      <w:keepNext/>
      <w:keepLines/>
      <w:jc w:val="center"/>
    </w:pPr>
  </w:style>
  <w:style w:type="paragraph" w:customStyle="1" w:styleId="Abstract">
    <w:name w:val="Abstract"/>
    <w:basedOn w:val="Normal"/>
    <w:next w:val="GvdeMetni"/>
    <w:qFormat/>
    <w:pPr>
      <w:keepNext/>
      <w:keepLines/>
      <w:spacing w:before="300" w:after="300"/>
    </w:pPr>
    <w:rPr>
      <w:sz w:val="20"/>
      <w:szCs w:val="20"/>
    </w:rPr>
  </w:style>
  <w:style w:type="paragraph" w:styleId="Kaynaka">
    <w:name w:val="Bibliography"/>
    <w:basedOn w:val="Normal"/>
    <w:qFormat/>
  </w:style>
  <w:style w:type="paragraph" w:styleId="bekMetni">
    <w:name w:val="Block Text"/>
    <w:basedOn w:val="GvdeMetni"/>
    <w:next w:val="GvdeMetni"/>
    <w:uiPriority w:val="9"/>
    <w:unhideWhenUsed/>
    <w:qFormat/>
    <w:pPr>
      <w:spacing w:before="100" w:after="100"/>
      <w:ind w:left="480" w:right="480"/>
    </w:pPr>
  </w:style>
  <w:style w:type="paragraph" w:styleId="DipnotMetni">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ResimYazs">
    <w:name w:val="caption"/>
    <w:basedOn w:val="Normal"/>
    <w:link w:val="ResimYazsChar"/>
    <w:pPr>
      <w:spacing w:after="120"/>
    </w:pPr>
    <w:rPr>
      <w:i/>
    </w:rPr>
  </w:style>
  <w:style w:type="paragraph" w:customStyle="1" w:styleId="TableCaption">
    <w:name w:val="Table Caption"/>
    <w:basedOn w:val="ResimYazs"/>
    <w:pPr>
      <w:keepNext/>
    </w:pPr>
  </w:style>
  <w:style w:type="paragraph" w:customStyle="1" w:styleId="ImageCaption">
    <w:name w:val="Image Caption"/>
    <w:basedOn w:val="ResimYazs"/>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ResimYazsChar">
    <w:name w:val="Resim Yazısı Char"/>
    <w:basedOn w:val="VarsaylanParagrafYazTipi"/>
    <w:link w:val="ResimYazs"/>
  </w:style>
  <w:style w:type="character" w:customStyle="1" w:styleId="VerbatimChar">
    <w:name w:val="Verbatim Char"/>
    <w:basedOn w:val="ResimYazsChar"/>
    <w:link w:val="SourceCode"/>
    <w:rPr>
      <w:rFonts w:ascii="Consolas" w:hAnsi="Consolas"/>
      <w:sz w:val="22"/>
    </w:rPr>
  </w:style>
  <w:style w:type="character" w:customStyle="1" w:styleId="SectionNumber">
    <w:name w:val="Section Number"/>
    <w:basedOn w:val="ResimYazsChar"/>
  </w:style>
  <w:style w:type="character" w:styleId="DipnotBavurusu">
    <w:name w:val="footnote reference"/>
    <w:basedOn w:val="ResimYazsChar"/>
    <w:rPr>
      <w:vertAlign w:val="superscript"/>
    </w:rPr>
  </w:style>
  <w:style w:type="character" w:styleId="Kpr">
    <w:name w:val="Hyperlink"/>
    <w:basedOn w:val="ResimYazsChar"/>
    <w:rPr>
      <w:color w:val="4F81BD" w:themeColor="accent1"/>
    </w:rPr>
  </w:style>
  <w:style w:type="paragraph" w:styleId="TBal">
    <w:name w:val="TOC Heading"/>
    <w:basedOn w:val="Balk1"/>
    <w:next w:val="GvdeMetn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AklamaBavurusu">
    <w:name w:val="annotation reference"/>
    <w:basedOn w:val="VarsaylanParagrafYazTipi"/>
    <w:semiHidden/>
    <w:unhideWhenUsed/>
    <w:rsid w:val="009309E3"/>
    <w:rPr>
      <w:sz w:val="16"/>
      <w:szCs w:val="16"/>
    </w:rPr>
  </w:style>
  <w:style w:type="paragraph" w:styleId="AklamaMetni">
    <w:name w:val="annotation text"/>
    <w:basedOn w:val="Normal"/>
    <w:link w:val="AklamaMetniChar"/>
    <w:unhideWhenUsed/>
    <w:rsid w:val="009309E3"/>
    <w:rPr>
      <w:sz w:val="20"/>
      <w:szCs w:val="20"/>
    </w:rPr>
  </w:style>
  <w:style w:type="character" w:customStyle="1" w:styleId="AklamaMetniChar">
    <w:name w:val="Açıklama Metni Char"/>
    <w:basedOn w:val="VarsaylanParagrafYazTipi"/>
    <w:link w:val="AklamaMetni"/>
    <w:rsid w:val="009309E3"/>
    <w:rPr>
      <w:sz w:val="20"/>
      <w:szCs w:val="20"/>
    </w:rPr>
  </w:style>
  <w:style w:type="paragraph" w:styleId="AklamaKonusu">
    <w:name w:val="annotation subject"/>
    <w:basedOn w:val="AklamaMetni"/>
    <w:next w:val="AklamaMetni"/>
    <w:link w:val="AklamaKonusuChar"/>
    <w:semiHidden/>
    <w:unhideWhenUsed/>
    <w:rsid w:val="009309E3"/>
    <w:rPr>
      <w:b/>
      <w:bCs/>
    </w:rPr>
  </w:style>
  <w:style w:type="character" w:customStyle="1" w:styleId="AklamaKonusuChar">
    <w:name w:val="Açıklama Konusu Char"/>
    <w:basedOn w:val="AklamaMetniChar"/>
    <w:link w:val="AklamaKonusu"/>
    <w:semiHidden/>
    <w:rsid w:val="009309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3482</Words>
  <Characters>19851</Characters>
  <Application>Microsoft Office Word</Application>
  <DocSecurity>0</DocSecurity>
  <Lines>165</Lines>
  <Paragraphs>46</Paragraphs>
  <ScaleCrop>false</ScaleCrop>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Com_qual_v1</dc:title>
  <dc:creator>Sina Özdemir;Christian Rauh</dc:creator>
  <cp:keywords/>
  <cp:lastModifiedBy>sina Özdemir</cp:lastModifiedBy>
  <cp:revision>69</cp:revision>
  <dcterms:created xsi:type="dcterms:W3CDTF">2021-05-14T12:48:00Z</dcterms:created>
  <dcterms:modified xsi:type="dcterms:W3CDTF">2021-06-02T12:51:00Z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y fmtid="{D5CDD505-2E9C-101B-9397-08002B2CF9AE}" pid="4" name="ZOTERO_PREF_1">
    <vt:lpwstr>&lt;data data-version="3" zotero-version="5.0.85"&gt;&lt;session id="P1low0UU"/&gt;&lt;style id="http://www.zotero.org/styles/apa" locale="en-US"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