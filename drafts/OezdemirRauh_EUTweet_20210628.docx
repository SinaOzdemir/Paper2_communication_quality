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r w:rsidRPr="00A341E4">
        <w:rPr>
          <w:lang w:val="en-GB"/>
        </w:rPr>
        <w:t>Sina F.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p w14:paraId="258F6CA5" w14:textId="53911199"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7EE4065"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540DC229"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Pr="00A341E4">
        <w:rPr>
          <w:sz w:val="20"/>
          <w:lang w:val="en-GB"/>
        </w:rPr>
        <w:t xml:space="preserve"> social media? </w:t>
      </w:r>
      <w:r w:rsidR="00C169D3" w:rsidRPr="00A341E4">
        <w:rPr>
          <w:sz w:val="20"/>
          <w:lang w:val="en-GB"/>
        </w:rPr>
        <w:t xml:space="preserve">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w:t>
      </w:r>
      <w:proofErr w:type="gramStart"/>
      <w:r w:rsidR="00BC6502" w:rsidRPr="00A341E4">
        <w:rPr>
          <w:sz w:val="20"/>
          <w:lang w:val="en-GB"/>
        </w:rPr>
        <w:t xml:space="preserve">and </w:t>
      </w:r>
      <w:r w:rsidR="00B85972" w:rsidRPr="00A341E4">
        <w:rPr>
          <w:sz w:val="20"/>
          <w:lang w:val="en-GB"/>
        </w:rPr>
        <w:t>also</w:t>
      </w:r>
      <w:proofErr w:type="gramEnd"/>
      <w:r w:rsidR="00B85972" w:rsidRPr="00A341E4">
        <w:rPr>
          <w:sz w:val="20"/>
          <w:lang w:val="en-GB"/>
        </w:rPr>
        <w:t xml:space="preserve"> outperforms</w:t>
      </w:r>
      <w:r w:rsidR="00BC6502" w:rsidRPr="00A341E4">
        <w:rPr>
          <w:sz w:val="20"/>
          <w:lang w:val="en-GB"/>
        </w:rPr>
        <w:t xml:space="preserve"> other political executives on many dimensions. However, we also find that </w:t>
      </w:r>
      <w:r w:rsidR="00B85972" w:rsidRPr="00A341E4">
        <w:rPr>
          <w:sz w:val="20"/>
          <w:lang w:val="en-GB"/>
        </w:rPr>
        <w:t xml:space="preserve">supranational </w:t>
      </w:r>
      <w:r w:rsidR="00BC6502" w:rsidRPr="00A341E4">
        <w:rPr>
          <w:sz w:val="20"/>
          <w:lang w:val="en-GB"/>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commentRangeStart w:id="0"/>
      <w:commentRangeEnd w:id="0"/>
      <w:r w:rsidR="00BC6502" w:rsidRPr="00A341E4">
        <w:rPr>
          <w:rStyle w:val="CommentReference"/>
          <w:lang w:val="en-GB"/>
        </w:rPr>
        <w:commentReference w:id="0"/>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 xml:space="preserve">European Union; social media; political communication; politicization; text analysis; </w:t>
      </w:r>
      <w:commentRangeStart w:id="1"/>
      <w:r w:rsidRPr="00A341E4">
        <w:rPr>
          <w:sz w:val="20"/>
          <w:lang w:val="en-GB"/>
        </w:rPr>
        <w:t>...</w:t>
      </w:r>
      <w:commentRangeEnd w:id="1"/>
      <w:r w:rsidRPr="00A341E4">
        <w:rPr>
          <w:rStyle w:val="CommentReference"/>
          <w:lang w:val="en-GB"/>
        </w:rPr>
        <w:commentReference w:id="1"/>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44958B27"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This</w:t>
      </w:r>
      <w:r w:rsidR="00AD2F11" w:rsidRPr="00A341E4">
        <w:rPr>
          <w:sz w:val="20"/>
          <w:szCs w:val="18"/>
          <w:lang w:val="en-GB"/>
        </w:rPr>
        <w:t xml:space="preserve"> </w:t>
      </w:r>
      <w:r w:rsidR="00701E9C" w:rsidRPr="00A341E4">
        <w:rPr>
          <w:sz w:val="20"/>
          <w:szCs w:val="18"/>
          <w:lang w:val="en-GB"/>
        </w:rPr>
        <w:t xml:space="preserve">indicates </w:t>
      </w:r>
      <w:r w:rsidR="00AD2F11" w:rsidRPr="00A341E4">
        <w:rPr>
          <w:sz w:val="20"/>
          <w:szCs w:val="18"/>
          <w:lang w:val="en-GB"/>
        </w:rPr>
        <w:t>that the EU has</w:t>
      </w:r>
      <w:r w:rsidRPr="00A341E4">
        <w:rPr>
          <w:sz w:val="20"/>
          <w:szCs w:val="18"/>
          <w:lang w:val="en-GB"/>
        </w:rPr>
        <w:t xml:space="preserve"> a veritable popular legitimacy problem.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ins w:id="2" w:author="Sina Furkan Özdemir" w:date="2021-06-29T10:22:00Z">
        <w:r w:rsidR="00892CB5">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4593,"uris":["http://zotero.org/groups/2912652/items/L5WN8ZRB"],"uri":["http://zotero.org/groups/2912652/items/L5WN8ZRB"],"itemData":{"id":4593,"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ins>
      <w:del w:id="3" w:author="Sina Furkan Özdemir" w:date="2021-06-29T10:22:00Z">
        <w:r w:rsidR="00571BBD" w:rsidDel="00892CB5">
          <w:rPr>
            <w:sz w:val="20"/>
            <w:szCs w:val="18"/>
            <w:lang w:val="en-GB"/>
          </w:rPr>
          <w:delInstrText xml:space="preserve"> ADDIN ZOTERO_ITEM CSL_CITATION {"citationID":"2MTigxi1","properties":{"formattedCitation":"(De Wilde and Z\\uc0\\u252{}rn 2012; Hooghe and Marks 2009; Rauh 2021a)","plainCitation":"(De Wilde and Zürn 2012; Hooghe and Marks 2009; Rauh 2021a)","noteIndex":0},"citationItems":[{"id":"PzvmnhM3/t4yhjzv6","uris":["http://zotero.org/users/5392384/items/9VH45GWL"],"uri":["http://zotero.org/users/5392384/items/9VH45GWL"],"itemData":{"id":"iqQo19HO/4sjfr07k","type":"article-journal","abstract":"Abstract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delInstrText>
        </w:r>
      </w:del>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A341E4">
        <w:rPr>
          <w:sz w:val="20"/>
          <w:szCs w:val="18"/>
          <w:lang w:val="en-GB"/>
        </w:rPr>
        <w:t xml:space="preserve">In such controversial debates, especially </w:t>
      </w:r>
      <w:r w:rsidR="00457108" w:rsidRPr="00A341E4">
        <w:rPr>
          <w:sz w:val="20"/>
          <w:szCs w:val="18"/>
          <w:lang w:val="en-GB"/>
        </w:rPr>
        <w:t>the EU’s</w:t>
      </w:r>
      <w:r w:rsidR="00C43FA7" w:rsidRPr="00A341E4">
        <w:rPr>
          <w:sz w:val="20"/>
          <w:szCs w:val="18"/>
          <w:lang w:val="en-GB"/>
        </w:rPr>
        <w:t xml:space="preserve"> rather detached supranational institutions are frequent</w:t>
      </w:r>
      <w:r w:rsidR="00701E9C" w:rsidRPr="00A341E4">
        <w:rPr>
          <w:sz w:val="20"/>
          <w:szCs w:val="18"/>
          <w:lang w:val="en-GB"/>
        </w:rPr>
        <w:t>ly</w:t>
      </w:r>
      <w:r w:rsidR="00C43FA7" w:rsidRPr="00A341E4">
        <w:rPr>
          <w:sz w:val="20"/>
          <w:szCs w:val="18"/>
          <w:lang w:val="en-GB"/>
        </w:rPr>
        <w:t xml:space="preserve"> addresse</w:t>
      </w:r>
      <w:r w:rsidR="00701E9C" w:rsidRPr="00A341E4">
        <w:rPr>
          <w:sz w:val="20"/>
          <w:szCs w:val="18"/>
          <w:lang w:val="en-GB"/>
        </w:rPr>
        <w:t>d</w:t>
      </w:r>
      <w:r w:rsidR="00C43FA7" w:rsidRPr="00A341E4">
        <w:rPr>
          <w:sz w:val="20"/>
          <w:szCs w:val="18"/>
          <w:lang w:val="en-GB"/>
        </w:rPr>
        <w:t xml:space="preserve"> </w:t>
      </w:r>
      <w:r w:rsidR="005746CF" w:rsidRPr="00A341E4">
        <w:rPr>
          <w:sz w:val="20"/>
          <w:szCs w:val="18"/>
          <w:lang w:val="en-GB"/>
        </w:rPr>
        <w:t>and</w:t>
      </w:r>
      <w:r w:rsidR="00C43FA7" w:rsidRPr="00A341E4">
        <w:rPr>
          <w:sz w:val="20"/>
          <w:szCs w:val="18"/>
          <w:lang w:val="en-GB"/>
        </w:rPr>
        <w:t xml:space="preserve"> </w:t>
      </w:r>
      <w:r w:rsidR="00701E9C" w:rsidRPr="00A341E4">
        <w:rPr>
          <w:sz w:val="20"/>
          <w:szCs w:val="18"/>
          <w:lang w:val="en-GB"/>
        </w:rPr>
        <w:t xml:space="preserve">become </w:t>
      </w:r>
      <w:r w:rsidR="00C43FA7" w:rsidRPr="00A341E4">
        <w:rPr>
          <w:sz w:val="20"/>
          <w:szCs w:val="18"/>
          <w:lang w:val="en-GB"/>
        </w:rPr>
        <w:t xml:space="preserve">targets </w:t>
      </w:r>
      <w:r w:rsidR="005746CF" w:rsidRPr="00A341E4">
        <w:rPr>
          <w:sz w:val="20"/>
          <w:szCs w:val="18"/>
          <w:lang w:val="en-GB"/>
        </w:rPr>
        <w:t xml:space="preserve">of </w:t>
      </w:r>
      <w:r w:rsidR="00C43FA7" w:rsidRPr="00A341E4">
        <w:rPr>
          <w:sz w:val="20"/>
          <w:szCs w:val="18"/>
          <w:lang w:val="en-GB"/>
        </w:rPr>
        <w:t xml:space="preserve">blame-shifting </w:t>
      </w:r>
      <w:r w:rsidR="00C43FA7" w:rsidRPr="00A341E4">
        <w:rPr>
          <w:sz w:val="20"/>
          <w:szCs w:val="18"/>
          <w:lang w:val="en-GB"/>
        </w:rPr>
        <w:fldChar w:fldCharType="begin"/>
      </w:r>
      <w:ins w:id="4" w:author="Sina Furkan Özdemir" w:date="2021-06-29T10:22:00Z">
        <w:r w:rsidR="00892CB5">
          <w:rPr>
            <w:sz w:val="20"/>
            <w:szCs w:val="18"/>
            <w:lang w:val="en-GB"/>
          </w:rPr>
          <w:instrText xml:space="preserve"> ADDIN ZOTERO_ITEM CSL_CITATION {"citationID":"YufsdBY8","properties":{"formattedCitation":"(Gerhards {\\i{}et al.} 2009)","plainCitation":"(Gerhards et al. 2009)","noteIndex":0},"citationItems":[{"id":4591,"uris":["http://zotero.org/groups/2912652/items/V3TKRIW2"],"uri":["http://zotero.org/groups/2912652/items/V3TKRIW2"],"itemData":{"id":4591,"type":"article-journal","container-title":"Politische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ins>
      <w:del w:id="5" w:author="Sina Furkan Özdemir" w:date="2021-06-29T10:22:00Z">
        <w:r w:rsidR="00C43FA7" w:rsidRPr="00A341E4" w:rsidDel="00892CB5">
          <w:rPr>
            <w:sz w:val="20"/>
            <w:szCs w:val="18"/>
            <w:lang w:val="en-GB"/>
          </w:rPr>
          <w:delInstrText xml:space="preserve"> ADDIN ZOTERO_ITEM CSL_CITATION {"citationID":"YufsdBY8","properties":{"formattedCitation":"(Gerhards {\\i{}et al.} 2009)","plainCitation":"(Gerhards et al. 2009)","noteIndex":0},"citationItems":[{"id":7123,"uris":["http://zotero.org/groups/2912652/items/V3TKRIW2"],"uri":["http://zotero.org/groups/2912652/items/V3TKRIW2"],"itemData":{"id":7123,"type":"article-journal","container-title":"Politische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delInstrText>
        </w:r>
      </w:del>
      <w:r w:rsidR="00C43FA7" w:rsidRPr="00A341E4">
        <w:rPr>
          <w:sz w:val="20"/>
          <w:szCs w:val="18"/>
          <w:lang w:val="en-GB"/>
        </w:rPr>
        <w:fldChar w:fldCharType="separate"/>
      </w:r>
      <w:r w:rsidR="00C43FA7" w:rsidRPr="00A341E4">
        <w:rPr>
          <w:rFonts w:cs="Calibri"/>
          <w:sz w:val="20"/>
          <w:szCs w:val="24"/>
          <w:lang w:val="en-GB"/>
        </w:rPr>
        <w:t xml:space="preserve">(Gerhards </w:t>
      </w:r>
      <w:r w:rsidR="00C43FA7" w:rsidRPr="00A341E4">
        <w:rPr>
          <w:rFonts w:cs="Calibri"/>
          <w:i/>
          <w:iCs/>
          <w:sz w:val="20"/>
          <w:szCs w:val="24"/>
          <w:lang w:val="en-GB"/>
        </w:rPr>
        <w:t>et al.</w:t>
      </w:r>
      <w:r w:rsidR="00C43FA7" w:rsidRPr="00A341E4">
        <w:rPr>
          <w:rFonts w:cs="Calibri"/>
          <w:sz w:val="20"/>
          <w:szCs w:val="24"/>
          <w:lang w:val="en-GB"/>
        </w:rPr>
        <w:t xml:space="preserve"> 2009)</w:t>
      </w:r>
      <w:r w:rsidR="00C43FA7" w:rsidRPr="00A341E4">
        <w:rPr>
          <w:sz w:val="20"/>
          <w:szCs w:val="18"/>
          <w:lang w:val="en-GB"/>
        </w:rPr>
        <w:fldChar w:fldCharType="end"/>
      </w:r>
      <w:commentRangeStart w:id="6"/>
      <w:r w:rsidR="00C43FA7" w:rsidRPr="00A341E4">
        <w:rPr>
          <w:sz w:val="20"/>
          <w:szCs w:val="18"/>
          <w:lang w:val="en-GB"/>
        </w:rPr>
        <w:t>.</w:t>
      </w:r>
      <w:commentRangeEnd w:id="6"/>
      <w:r w:rsidR="005746CF" w:rsidRPr="00A341E4">
        <w:rPr>
          <w:rStyle w:val="CommentReference"/>
          <w:lang w:val="en-GB"/>
        </w:rPr>
        <w:commentReference w:id="6"/>
      </w:r>
    </w:p>
    <w:p w14:paraId="6AE6D3AA" w14:textId="16284FC3"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trying to nurture popular legitimacy of the EU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091B45" w:rsidRPr="00A341E4">
        <w:rPr>
          <w:sz w:val="20"/>
          <w:szCs w:val="18"/>
          <w:lang w:val="en-GB"/>
        </w:rPr>
        <w:t xml:space="preserve"> </w:t>
      </w:r>
      <w:r w:rsidR="007319FF" w:rsidRPr="00A341E4">
        <w:rPr>
          <w:sz w:val="20"/>
          <w:szCs w:val="18"/>
          <w:lang w:val="en-GB"/>
        </w:rPr>
        <w:t xml:space="preserve">Faced with </w:t>
      </w:r>
      <w:r w:rsidR="00701E9C" w:rsidRPr="00A341E4">
        <w:rPr>
          <w:sz w:val="20"/>
          <w:szCs w:val="18"/>
          <w:lang w:val="en-GB"/>
        </w:rPr>
        <w:t xml:space="preserve">public politicization, </w:t>
      </w:r>
      <w:r w:rsidR="007319FF" w:rsidRPr="00A341E4">
        <w:rPr>
          <w:sz w:val="20"/>
          <w:szCs w:val="18"/>
          <w:lang w:val="en-GB"/>
        </w:rPr>
        <w:t xml:space="preserve">thus, </w:t>
      </w:r>
      <w:r w:rsidR="00701E9C" w:rsidRPr="00A341E4">
        <w:rPr>
          <w:sz w:val="20"/>
          <w:szCs w:val="18"/>
          <w:lang w:val="en-GB"/>
        </w:rPr>
        <w:t xml:space="preserve">also political institutions beyond the </w:t>
      </w:r>
      <w:r w:rsidR="00457108" w:rsidRPr="00A341E4">
        <w:rPr>
          <w:sz w:val="20"/>
          <w:szCs w:val="18"/>
          <w:lang w:val="en-GB"/>
        </w:rPr>
        <w:t xml:space="preserve">level of the </w:t>
      </w:r>
      <w:r w:rsidR="00701E9C" w:rsidRPr="00A341E4">
        <w:rPr>
          <w:sz w:val="20"/>
          <w:szCs w:val="18"/>
          <w:lang w:val="en-GB"/>
        </w:rPr>
        <w:t xml:space="preserve">nation state </w:t>
      </w:r>
      <w:r w:rsidR="00457108" w:rsidRPr="00A341E4">
        <w:rPr>
          <w:sz w:val="20"/>
          <w:szCs w:val="18"/>
          <w:lang w:val="en-GB"/>
        </w:rPr>
        <w:t>have discovered</w:t>
      </w:r>
      <w:r w:rsidR="007319FF" w:rsidRPr="00A341E4">
        <w:rPr>
          <w:sz w:val="20"/>
          <w:szCs w:val="18"/>
          <w:lang w:val="en-GB"/>
        </w:rPr>
        <w:t xml:space="preserve"> the need </w:t>
      </w:r>
      <w:r w:rsidR="003275B8" w:rsidRPr="00A341E4">
        <w:rPr>
          <w:sz w:val="20"/>
          <w:szCs w:val="18"/>
          <w:lang w:val="en-GB"/>
        </w:rPr>
        <w:t>to invest in</w:t>
      </w:r>
      <w:r w:rsidR="007319FF" w:rsidRPr="00A341E4">
        <w:rPr>
          <w:sz w:val="20"/>
          <w:szCs w:val="18"/>
          <w:lang w:val="en-GB"/>
        </w:rPr>
        <w:t xml:space="preserve"> </w:t>
      </w:r>
      <w:r w:rsidR="00701E9C" w:rsidRPr="00A341E4">
        <w:rPr>
          <w:sz w:val="20"/>
          <w:szCs w:val="18"/>
          <w:lang w:val="en-GB"/>
        </w:rPr>
        <w:t xml:space="preserve">public communication </w:t>
      </w:r>
      <w:r w:rsidR="00091B45" w:rsidRPr="00A341E4">
        <w:rPr>
          <w:sz w:val="20"/>
          <w:szCs w:val="18"/>
          <w:lang w:val="en-GB"/>
        </w:rPr>
        <w:fldChar w:fldCharType="begin"/>
      </w:r>
      <w:ins w:id="7" w:author="Sina Furkan Özdemir" w:date="2021-06-29T10:22:00Z">
        <w:r w:rsidR="00892CB5">
          <w:rPr>
            <w:sz w:val="20"/>
            <w:szCs w:val="18"/>
            <w:lang w:val="en-GB"/>
          </w:rPr>
          <w:instrText xml:space="preserve"> ADDIN ZOTERO_ITEM CSL_CITATION {"citationID":"e1rUx1sA","properties":{"formattedCitation":"(Ecker-Ehrhardt 2018; Ecker-Ehrhardt 2020)","plainCitation":"(Ecker-Ehrhardt 2018; Ecker-Ehrhardt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ins>
      <w:del w:id="8" w:author="Sina Furkan Özdemir" w:date="2021-06-29T10:22:00Z">
        <w:r w:rsidR="00571BBD" w:rsidDel="00892CB5">
          <w:rPr>
            <w:sz w:val="20"/>
            <w:szCs w:val="18"/>
            <w:lang w:val="en-GB"/>
          </w:rPr>
          <w:delInstrText xml:space="preserve"> ADDIN ZOTERO_ITEM CSL_CITATION {"citationID":"e1rUx1sA","properties":{"formattedCitation":"(Ecker-Ehrhardt 2018; Ecker-Ehrhardt 2020)","plainCitation":"(Ecker-Ehrhardt 2018; Ecker-Ehrhardt 2020)","noteIndex":0},"citationItems":[{"id":"PzvmnhM3/lFzc6DW5","uris":["http://zotero.org/users/5392384/items/A7RQULNB"],"uri":["http://zotero.org/users/5392384/items/A7RQULNB"],"itemData":{"id":151,"type":"article-journal","abstract":"International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delInstrText>
        </w:r>
      </w:del>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2EE3A23A" w:rsidR="002E7307" w:rsidRPr="00A341E4" w:rsidRDefault="007319FF" w:rsidP="006E17DF">
      <w:pPr>
        <w:spacing w:before="120" w:after="0" w:line="240" w:lineRule="auto"/>
        <w:jc w:val="both"/>
        <w:rPr>
          <w:sz w:val="20"/>
          <w:szCs w:val="18"/>
          <w:lang w:val="en-GB"/>
        </w:rPr>
      </w:pPr>
      <w:bookmarkStart w:id="9"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effectively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ins w:id="10" w:author="Sina Furkan Özdemir" w:date="2021-06-29T10:22:00Z">
        <w:r w:rsidR="00892CB5">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ins>
      <w:del w:id="11" w:author="Sina Furkan Özdemir" w:date="2021-06-29T10:22:00Z">
        <w:r w:rsidR="00571BBD" w:rsidDel="00892CB5">
          <w:rPr>
            <w:sz w:val="20"/>
            <w:szCs w:val="18"/>
            <w:lang w:val="en-GB"/>
          </w:rPr>
          <w:del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PzvmnhM3/6kixgE1J","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delInstrText>
        </w:r>
      </w:del>
      <w:r w:rsidR="003275B8" w:rsidRPr="00A341E4">
        <w:rPr>
          <w:sz w:val="20"/>
          <w:szCs w:val="18"/>
          <w:lang w:val="en-GB"/>
        </w:rPr>
        <w:fldChar w:fldCharType="separate"/>
      </w:r>
      <w:r w:rsidR="003275B8" w:rsidRPr="00A341E4">
        <w:rPr>
          <w:rFonts w:cs="Calibri"/>
          <w:sz w:val="20"/>
          <w:szCs w:val="24"/>
          <w:lang w:val="en-GB"/>
        </w:rPr>
        <w:t>(</w:t>
      </w:r>
      <w:proofErr w:type="spellStart"/>
      <w:r w:rsidR="003275B8" w:rsidRPr="00A341E4">
        <w:rPr>
          <w:rFonts w:cs="Calibri"/>
          <w:sz w:val="20"/>
          <w:szCs w:val="24"/>
          <w:lang w:val="en-GB"/>
        </w:rPr>
        <w:t>Altides</w:t>
      </w:r>
      <w:proofErr w:type="spellEnd"/>
      <w:r w:rsidR="003275B8" w:rsidRPr="00A341E4">
        <w:rPr>
          <w:rFonts w:cs="Calibri"/>
          <w:sz w:val="20"/>
          <w:szCs w:val="24"/>
          <w:lang w:val="en-GB"/>
        </w:rPr>
        <w:t xml:space="preserve"> 2009; </w:t>
      </w:r>
      <w:proofErr w:type="spellStart"/>
      <w:r w:rsidR="003275B8" w:rsidRPr="00A341E4">
        <w:rPr>
          <w:rFonts w:cs="Calibri"/>
          <w:sz w:val="20"/>
          <w:szCs w:val="24"/>
          <w:lang w:val="en-GB"/>
        </w:rPr>
        <w:t>Bijsmans</w:t>
      </w:r>
      <w:proofErr w:type="spellEnd"/>
      <w:r w:rsidR="003275B8" w:rsidRPr="00A341E4">
        <w:rPr>
          <w:rFonts w:cs="Calibri"/>
          <w:sz w:val="20"/>
          <w:szCs w:val="24"/>
          <w:lang w:val="en-GB"/>
        </w:rPr>
        <w:t xml:space="preserve">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ins w:id="12" w:author="Sina Furkan Özdemir" w:date="2021-06-29T10:22:00Z">
        <w:r w:rsidR="00892CB5">
          <w:rPr>
            <w:sz w:val="20"/>
            <w:szCs w:val="18"/>
            <w:lang w:val="en-GB"/>
          </w:rPr>
          <w:instrText xml:space="preserve"> ADDIN ZOTERO_ITEM CSL_CITATION {"citationID":"hGXk4hsP","properties":{"formattedCitation":"(Br\\uc0\\u252{}ggemann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ins>
      <w:del w:id="13" w:author="Sina Furkan Özdemir" w:date="2021-06-29T10:22:00Z">
        <w:r w:rsidR="006E17DF" w:rsidRPr="00A341E4" w:rsidDel="00892CB5">
          <w:rPr>
            <w:sz w:val="20"/>
            <w:szCs w:val="18"/>
            <w:lang w:val="en-GB"/>
          </w:rPr>
          <w:del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delInstrText>
        </w:r>
      </w:del>
      <w:r w:rsidR="006E17DF" w:rsidRPr="00A341E4">
        <w:rPr>
          <w:sz w:val="20"/>
          <w:szCs w:val="18"/>
          <w:lang w:val="en-GB"/>
        </w:rPr>
        <w:fldChar w:fldCharType="separate"/>
      </w:r>
      <w:r w:rsidR="006E17DF" w:rsidRPr="00A341E4">
        <w:rPr>
          <w:rFonts w:cs="Calibri"/>
          <w:sz w:val="20"/>
          <w:szCs w:val="24"/>
          <w:lang w:val="en-GB"/>
        </w:rPr>
        <w:t>(</w:t>
      </w:r>
      <w:proofErr w:type="spellStart"/>
      <w:r w:rsidR="006E17DF" w:rsidRPr="00A341E4">
        <w:rPr>
          <w:rFonts w:cs="Calibri"/>
          <w:sz w:val="20"/>
          <w:szCs w:val="24"/>
          <w:lang w:val="en-GB"/>
        </w:rPr>
        <w:t>Brüggemann</w:t>
      </w:r>
      <w:proofErr w:type="spellEnd"/>
      <w:r w:rsidR="006E17DF" w:rsidRPr="00A341E4">
        <w:rPr>
          <w:rFonts w:cs="Calibri"/>
          <w:sz w:val="20"/>
          <w:szCs w:val="24"/>
          <w:lang w:val="en-GB"/>
        </w:rPr>
        <w:t xml:space="preserve">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ins w:id="14" w:author="Sina Furkan Özdemir" w:date="2021-06-29T10:22:00Z">
        <w:r w:rsidR="00892CB5">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ins>
      <w:del w:id="15" w:author="Sina Furkan Özdemir" w:date="2021-06-29T10:22:00Z">
        <w:r w:rsidR="00571BBD" w:rsidDel="00892CB5">
          <w:rPr>
            <w:sz w:val="20"/>
            <w:szCs w:val="18"/>
            <w:lang w:val="en-GB"/>
          </w:rPr>
          <w:del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2020)","noteIndex":0},"citationItems":[{"id":"PzvmnhM3/jYbdB2IK","uris":["http://zotero.org/users/5392384/items/IJVRZD7G"],"uri":["http://zotero.org/users/5392384/items/IJVRZD7G"],"itemData":{"id":153,"type":"article-journal","abstract":"Throughout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PzvmnhM3/t4yhjzv6","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delInstrText>
        </w:r>
      </w:del>
      <w:r w:rsidR="00091B45" w:rsidRPr="00A341E4">
        <w:rPr>
          <w:sz w:val="20"/>
          <w:szCs w:val="18"/>
          <w:lang w:val="en-GB"/>
        </w:rPr>
        <w:fldChar w:fldCharType="separate"/>
      </w:r>
      <w:r w:rsidR="00C43FA7" w:rsidRPr="00A341E4">
        <w:rPr>
          <w:rFonts w:cs="Calibri"/>
          <w:sz w:val="20"/>
          <w:szCs w:val="24"/>
          <w:lang w:val="en-GB"/>
        </w:rPr>
        <w:t>(</w:t>
      </w:r>
      <w:proofErr w:type="spellStart"/>
      <w:r w:rsidR="00C43FA7" w:rsidRPr="00A341E4">
        <w:rPr>
          <w:rFonts w:cs="Calibri"/>
          <w:sz w:val="20"/>
          <w:szCs w:val="24"/>
          <w:lang w:val="en-GB"/>
        </w:rPr>
        <w:t>Biegoń</w:t>
      </w:r>
      <w:proofErr w:type="spellEnd"/>
      <w:r w:rsidR="00C43FA7" w:rsidRPr="00A341E4">
        <w:rPr>
          <w:rFonts w:cs="Calibri"/>
          <w:sz w:val="20"/>
          <w:szCs w:val="24"/>
          <w:lang w:val="en-GB"/>
        </w:rPr>
        <w:t xml:space="preserve"> 2013; </w:t>
      </w:r>
      <w:proofErr w:type="spellStart"/>
      <w:r w:rsidR="00C43FA7" w:rsidRPr="00A341E4">
        <w:rPr>
          <w:rFonts w:cs="Calibri"/>
          <w:sz w:val="20"/>
          <w:szCs w:val="24"/>
          <w:lang w:val="en-GB"/>
        </w:rPr>
        <w:t>Bressanelli</w:t>
      </w:r>
      <w:proofErr w:type="spellEnd"/>
      <w:r w:rsidR="00C43FA7" w:rsidRPr="00A341E4">
        <w:rPr>
          <w:rFonts w:cs="Calibri"/>
          <w:sz w:val="20"/>
          <w:szCs w:val="24"/>
          <w:lang w:val="en-GB"/>
        </w:rPr>
        <w:t xml:space="preserve">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2E7307" w:rsidRPr="00A341E4">
        <w:rPr>
          <w:sz w:val="20"/>
          <w:szCs w:val="18"/>
          <w:lang w:val="en-GB"/>
        </w:rPr>
        <w:t>as the</w:t>
      </w:r>
      <w:r w:rsidR="00457108" w:rsidRPr="00A341E4">
        <w:rPr>
          <w:sz w:val="20"/>
          <w:szCs w:val="18"/>
          <w:lang w:val="en-GB"/>
        </w:rPr>
        <w:t>y</w:t>
      </w:r>
      <w:r w:rsidR="002E7307" w:rsidRPr="00A341E4">
        <w:rPr>
          <w:sz w:val="20"/>
          <w:szCs w:val="18"/>
          <w:lang w:val="en-GB"/>
        </w:rPr>
        <w:t xml:space="preserve"> use highly-codified, complex</w:t>
      </w:r>
      <w:r w:rsidR="00C77C3D" w:rsidRPr="00A341E4">
        <w:rPr>
          <w:sz w:val="20"/>
          <w:szCs w:val="18"/>
          <w:lang w:val="en-GB"/>
        </w:rPr>
        <w:t xml:space="preserve"> </w:t>
      </w:r>
      <w:r w:rsidR="00091B45" w:rsidRPr="00A341E4">
        <w:rPr>
          <w:sz w:val="20"/>
          <w:szCs w:val="18"/>
          <w:lang w:val="en-GB"/>
        </w:rPr>
        <w:t xml:space="preserve">technocratic language ladened with jargon </w:t>
      </w:r>
      <w:r w:rsidR="00091B45" w:rsidRPr="00A341E4">
        <w:rPr>
          <w:sz w:val="20"/>
          <w:szCs w:val="18"/>
          <w:lang w:val="en-GB"/>
        </w:rPr>
        <w:fldChar w:fldCharType="begin"/>
      </w:r>
      <w:ins w:id="16" w:author="Sina Furkan Özdemir" w:date="2021-06-29T10:22:00Z">
        <w:r w:rsidR="00892CB5">
          <w:rPr>
            <w:sz w:val="20"/>
            <w:szCs w:val="18"/>
            <w:lang w:val="en-GB"/>
          </w:rPr>
          <w:instrText xml:space="preserve"> ADDIN ZOTERO_ITEM CSL_CITATION {"citationID":"FRQHHG9i","properties":{"formattedCitation":"(Rauh {\\i{}et al.} 2019; Rauh 2021b)","plainCitation":"(Rauh et al. 2019; Rauh 2021b)","noteIndex":0},"citationItems":[{"id":4532,"uris":["http://zotero.org/groups/2912652/items/HR4R9X5A"],"uri":["http://zotero.org/groups/2912652/items/HR4R9X5A"],"itemData":{"id":4532,"type":"article-journal","abstract":"The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ins>
      <w:del w:id="17" w:author="Sina Furkan Özdemir" w:date="2021-06-29T10:22:00Z">
        <w:r w:rsidR="00C43FA7" w:rsidRPr="00A341E4" w:rsidDel="00892CB5">
          <w:rPr>
            <w:sz w:val="20"/>
            <w:szCs w:val="18"/>
            <w:lang w:val="en-GB"/>
          </w:rPr>
          <w:delInstrText xml:space="preserve"> ADDIN ZOTERO_ITEM CSL_CITATION {"citationID":"FRQHHG9i","properties":{"formattedCitation":"(Rauh {\\i{}et al.} 2019; Rauh 2021b)","plainCitation":"(Rauh et al. 2019; 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delInstrText>
        </w:r>
      </w:del>
      <w:r w:rsidR="00091B45" w:rsidRPr="00A341E4">
        <w:rPr>
          <w:sz w:val="20"/>
          <w:szCs w:val="18"/>
          <w:lang w:val="en-GB"/>
        </w:rPr>
        <w:fldChar w:fldCharType="separate"/>
      </w:r>
      <w:r w:rsidR="00C43FA7" w:rsidRPr="00A341E4">
        <w:rPr>
          <w:rFonts w:cs="Calibri"/>
          <w:sz w:val="20"/>
          <w:szCs w:val="24"/>
          <w:lang w:val="en-GB"/>
        </w:rPr>
        <w:t xml:space="preserve">(Rauh </w:t>
      </w:r>
      <w:r w:rsidR="00C43FA7" w:rsidRPr="00A341E4">
        <w:rPr>
          <w:rFonts w:cs="Calibri"/>
          <w:i/>
          <w:iCs/>
          <w:sz w:val="20"/>
          <w:szCs w:val="24"/>
          <w:lang w:val="en-GB"/>
        </w:rPr>
        <w:t>et al.</w:t>
      </w:r>
      <w:r w:rsidR="00C43FA7" w:rsidRPr="00A341E4">
        <w:rPr>
          <w:rFonts w:cs="Calibri"/>
          <w:sz w:val="20"/>
          <w:szCs w:val="24"/>
          <w:lang w:val="en-GB"/>
        </w:rPr>
        <w:t xml:space="preserve"> 2019; Rauh 2021b)</w:t>
      </w:r>
      <w:r w:rsidR="00091B45" w:rsidRPr="00A341E4">
        <w:rPr>
          <w:sz w:val="20"/>
          <w:szCs w:val="18"/>
          <w:lang w:val="en-GB"/>
        </w:rPr>
        <w:fldChar w:fldCharType="end"/>
      </w:r>
      <w:r w:rsidR="00091B45" w:rsidRPr="00A341E4">
        <w:rPr>
          <w:sz w:val="20"/>
          <w:szCs w:val="18"/>
          <w:lang w:val="en-GB"/>
        </w:rPr>
        <w:t xml:space="preserve">. </w:t>
      </w:r>
    </w:p>
    <w:p w14:paraId="73C29382" w14:textId="6F40F14F" w:rsidR="00091B45" w:rsidRPr="00A341E4" w:rsidRDefault="00457108" w:rsidP="00457108">
      <w:pPr>
        <w:spacing w:before="120" w:after="0" w:line="240" w:lineRule="auto"/>
        <w:jc w:val="both"/>
        <w:rPr>
          <w:sz w:val="20"/>
          <w:szCs w:val="18"/>
          <w:lang w:val="en-GB"/>
        </w:rPr>
      </w:pPr>
      <w:r w:rsidRPr="00A341E4">
        <w:rPr>
          <w:sz w:val="20"/>
          <w:szCs w:val="18"/>
          <w:lang w:val="en-GB"/>
        </w:rPr>
        <w:t>Beyond internal constraints, supranational institutions face notable communication obstacles in their environment as well</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ins w:id="18" w:author="Sina Furkan Özdemir" w:date="2021-06-29T10:22:00Z">
        <w:r w:rsidR="00892CB5">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ins>
      <w:del w:id="19" w:author="Sina Furkan Özdemir" w:date="2021-06-29T10:22:00Z">
        <w:r w:rsidR="0057200D" w:rsidRPr="00A341E4" w:rsidDel="00892CB5">
          <w:rPr>
            <w:sz w:val="20"/>
            <w:szCs w:val="18"/>
            <w:lang w:val="en-GB"/>
          </w:rPr>
          <w:del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delInstrText>
        </w:r>
      </w:del>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xml:space="preserve">, </w:t>
      </w:r>
      <w:r w:rsidR="00D0206E" w:rsidRPr="00A341E4">
        <w:rPr>
          <w:sz w:val="20"/>
          <w:szCs w:val="18"/>
          <w:lang w:val="en-GB"/>
        </w:rPr>
        <w:t xml:space="preserve">as well as </w:t>
      </w:r>
      <w:r w:rsidRPr="00A341E4">
        <w:rPr>
          <w:sz w:val="20"/>
          <w:szCs w:val="18"/>
          <w:lang w:val="en-GB"/>
        </w:rPr>
        <w:t xml:space="preserve">domestic executives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ins w:id="20" w:author="Sina Furkan Özdemir" w:date="2021-06-29T10:22:00Z">
        <w:r w:rsidR="00892CB5">
          <w:rPr>
            <w:sz w:val="20"/>
            <w:szCs w:val="18"/>
            <w:lang w:val="en-GB"/>
          </w:rPr>
          <w:instrText xml:space="preserve"> ADDIN ZOTERO_ITEM CSL_CITATION {"citationID":"OhIIjLPx","properties":{"formattedCitation":"(De Vreese 2001; De Vreese {\\i{}et al.} 2006; Trenz 2008)","plainCitation":"(De Vreese 2001; De Vreese et al. 2006;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ins>
      <w:del w:id="21" w:author="Sina Furkan Özdemir" w:date="2021-06-29T10:22:00Z">
        <w:r w:rsidR="00795D0B" w:rsidRPr="00A341E4" w:rsidDel="00892CB5">
          <w:rPr>
            <w:sz w:val="20"/>
            <w:szCs w:val="18"/>
            <w:lang w:val="en-GB"/>
          </w:rPr>
          <w:delInstrText xml:space="preserve"> ADDIN ZOTERO_ITEM CSL_CITATION {"citationID":"OhIIjLPx","properties":{"formattedCitation":"(De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delInstrText>
        </w:r>
      </w:del>
      <w:r w:rsidR="00795D0B" w:rsidRPr="00A341E4">
        <w:rPr>
          <w:sz w:val="20"/>
          <w:szCs w:val="18"/>
          <w:lang w:val="en-GB"/>
        </w:rPr>
        <w:fldChar w:fldCharType="separate"/>
      </w:r>
      <w:r w:rsidR="00795D0B" w:rsidRPr="00A341E4">
        <w:rPr>
          <w:rFonts w:cs="Calibri"/>
          <w:sz w:val="20"/>
          <w:szCs w:val="24"/>
          <w:lang w:val="en-GB"/>
        </w:rPr>
        <w:t xml:space="preserve">(De Vreese 2001; De Vreese </w:t>
      </w:r>
      <w:r w:rsidR="00795D0B" w:rsidRPr="00A341E4">
        <w:rPr>
          <w:rFonts w:cs="Calibri"/>
          <w:i/>
          <w:iCs/>
          <w:sz w:val="20"/>
          <w:szCs w:val="24"/>
          <w:lang w:val="en-GB"/>
        </w:rPr>
        <w:t>et al.</w:t>
      </w:r>
      <w:r w:rsidR="00795D0B" w:rsidRPr="00A341E4">
        <w:rPr>
          <w:rFonts w:cs="Calibri"/>
          <w:sz w:val="20"/>
          <w:szCs w:val="24"/>
          <w:lang w:val="en-GB"/>
        </w:rPr>
        <w:t xml:space="preserve"> 2006; Trenz 2008)</w:t>
      </w:r>
      <w:r w:rsidR="00795D0B" w:rsidRPr="00A341E4">
        <w:rPr>
          <w:sz w:val="20"/>
          <w:szCs w:val="18"/>
          <w:lang w:val="en-GB"/>
        </w:rPr>
        <w:fldChar w:fldCharType="end"/>
      </w:r>
      <w:commentRangeStart w:id="22"/>
      <w:r w:rsidR="00091B45" w:rsidRPr="00A341E4">
        <w:rPr>
          <w:sz w:val="20"/>
          <w:szCs w:val="18"/>
          <w:lang w:val="en-GB"/>
        </w:rPr>
        <w:t>.</w:t>
      </w:r>
      <w:commentRangeEnd w:id="22"/>
      <w:r w:rsidR="00D0206E" w:rsidRPr="00A341E4">
        <w:rPr>
          <w:rStyle w:val="CommentReference"/>
          <w:lang w:val="en-GB"/>
        </w:rPr>
        <w:commentReference w:id="22"/>
      </w:r>
      <w:r w:rsidR="00091B45" w:rsidRPr="00A341E4">
        <w:rPr>
          <w:sz w:val="20"/>
          <w:szCs w:val="18"/>
          <w:lang w:val="en-GB"/>
        </w:rPr>
        <w:t xml:space="preserve"> </w:t>
      </w:r>
      <w:r w:rsidR="003275B8" w:rsidRPr="00A341E4">
        <w:rPr>
          <w:sz w:val="20"/>
          <w:szCs w:val="18"/>
          <w:lang w:val="en-GB"/>
        </w:rPr>
        <w:t>Along this line, 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A341E4">
        <w:rPr>
          <w:sz w:val="20"/>
          <w:szCs w:val="18"/>
          <w:lang w:val="en-GB"/>
        </w:rPr>
        <w:fldChar w:fldCharType="begin"/>
      </w:r>
      <w:ins w:id="23" w:author="Sina Furkan Özdemir" w:date="2021-06-29T10:22:00Z">
        <w:r w:rsidR="00892CB5">
          <w:rPr>
            <w:sz w:val="20"/>
            <w:szCs w:val="18"/>
            <w:lang w:val="en-GB"/>
          </w:rPr>
          <w:instrText xml:space="preserve"> ADDIN ZOTERO_ITEM CSL_CITATION {"citationID":"RLwBfxhu","properties":{"formattedCitation":"(Boomgaarden {\\i{}et al.} 2013)","plainCitation":"(Boomgaarden et al. 2013)","noteIndex":0},"citationItems":[{"id":4581,"uris":["http://zotero.org/groups/2912652/items/SSM4NFK3"],"uri":["http://zotero.org/groups/2912652/items/SSM4NFK3"],"itemData":{"id":4581,"type":"article-journal","abstract":"News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instrText>
        </w:r>
      </w:ins>
      <w:del w:id="24" w:author="Sina Furkan Özdemir" w:date="2021-06-29T10:22:00Z">
        <w:r w:rsidR="00D0206E" w:rsidRPr="00A341E4" w:rsidDel="00892CB5">
          <w:rPr>
            <w:sz w:val="20"/>
            <w:szCs w:val="18"/>
            <w:lang w:val="en-GB"/>
          </w:rPr>
          <w:delInstrText xml:space="preserve"> ADDIN ZOTERO_ITEM CSL_CITATION {"citationID":"RLwBfxhu","properties":{"formattedCitation":"(Boomgaarden {\\i{}et al.} 2013)","plainCitation":"(Boomgaarden et al. 2013)","noteIndex":0},"citationItems":[{"id":7146,"uris":["http://zotero.org/groups/2912652/items/SSM4NFK3"],"uri":["http://zotero.org/groups/2912652/items/SSM4NFK3"],"itemData":{"id":7146,"type":"article-journal","abstract":"News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delInstrText>
        </w:r>
      </w:del>
      <w:r w:rsidR="00D0206E" w:rsidRPr="00A341E4">
        <w:rPr>
          <w:sz w:val="20"/>
          <w:szCs w:val="18"/>
          <w:lang w:val="en-GB"/>
        </w:rPr>
        <w:fldChar w:fldCharType="separate"/>
      </w:r>
      <w:r w:rsidR="00D0206E" w:rsidRPr="00A341E4">
        <w:rPr>
          <w:rFonts w:cs="Calibri"/>
          <w:sz w:val="20"/>
          <w:szCs w:val="24"/>
          <w:lang w:val="en-GB"/>
        </w:rPr>
        <w:t xml:space="preserve">(Boomgaarden </w:t>
      </w:r>
      <w:r w:rsidR="00D0206E" w:rsidRPr="00A341E4">
        <w:rPr>
          <w:rFonts w:cs="Calibri"/>
          <w:i/>
          <w:iCs/>
          <w:sz w:val="20"/>
          <w:szCs w:val="24"/>
          <w:lang w:val="en-GB"/>
        </w:rPr>
        <w:t>et al.</w:t>
      </w:r>
      <w:r w:rsidR="00D0206E" w:rsidRPr="00A341E4">
        <w:rPr>
          <w:rFonts w:cs="Calibri"/>
          <w:sz w:val="20"/>
          <w:szCs w:val="24"/>
          <w:lang w:val="en-GB"/>
        </w:rPr>
        <w:t xml:space="preserve"> 2013)</w:t>
      </w:r>
      <w:r w:rsidR="00D0206E" w:rsidRPr="00A341E4">
        <w:rPr>
          <w:sz w:val="20"/>
          <w:szCs w:val="18"/>
          <w:lang w:val="en-GB"/>
        </w:rPr>
        <w:fldChar w:fldCharType="end"/>
      </w:r>
      <w:r w:rsidR="00091B45" w:rsidRPr="00A341E4">
        <w:rPr>
          <w:sz w:val="20"/>
          <w:szCs w:val="18"/>
          <w:lang w:val="en-GB"/>
        </w:rPr>
        <w:t xml:space="preserve">. </w:t>
      </w:r>
      <w:commentRangeStart w:id="25"/>
      <w:commentRangeEnd w:id="25"/>
      <w:r w:rsidR="00F02D97" w:rsidRPr="00A341E4">
        <w:rPr>
          <w:rStyle w:val="CommentReference"/>
          <w:lang w:val="en-GB"/>
        </w:rPr>
        <w:commentReference w:id="25"/>
      </w:r>
      <w:r w:rsidR="00D0206E" w:rsidRPr="00A341E4">
        <w:rPr>
          <w:sz w:val="20"/>
          <w:szCs w:val="18"/>
          <w:lang w:val="en-GB"/>
        </w:rPr>
        <w:t>In the environment of traditional media systems, thus, supranational institutions have a hard time to get their message across.</w:t>
      </w:r>
    </w:p>
    <w:p w14:paraId="4906D443" w14:textId="77777777" w:rsidR="001665A9" w:rsidRPr="00A341E4" w:rsidRDefault="001665A9" w:rsidP="003275B8">
      <w:pPr>
        <w:spacing w:before="120" w:after="0" w:line="240" w:lineRule="auto"/>
        <w:jc w:val="both"/>
        <w:rPr>
          <w:sz w:val="20"/>
          <w:szCs w:val="18"/>
          <w:lang w:val="en-GB"/>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4A4DF3" w:rsidRPr="00A341E4">
        <w:rPr>
          <w:sz w:val="20"/>
          <w:szCs w:val="18"/>
          <w:lang w:val="en-GB"/>
        </w:rPr>
        <w:t xml:space="preserve">channel </w:t>
      </w:r>
      <w:r w:rsidRPr="00A341E4">
        <w:rPr>
          <w:sz w:val="20"/>
          <w:szCs w:val="18"/>
          <w:lang w:val="en-GB"/>
        </w:rPr>
        <w:t>for supranational public communication</w:t>
      </w:r>
      <w:r w:rsidR="004A4DF3" w:rsidRPr="00A341E4">
        <w:rPr>
          <w:sz w:val="20"/>
          <w:szCs w:val="18"/>
          <w:lang w:val="en-GB"/>
        </w:rPr>
        <w:t xml:space="preserve">. </w:t>
      </w:r>
      <w:bookmarkStart w:id="26" w:name="para-3"/>
      <w:bookmarkEnd w:id="9"/>
      <w:r w:rsidR="004A4DF3" w:rsidRPr="00A341E4">
        <w:rPr>
          <w:sz w:val="20"/>
          <w:szCs w:val="18"/>
          <w:lang w:val="en-GB"/>
        </w:rPr>
        <w:t>With a view to the external constraints that supranational institutions face</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are attractive as they allow citizens to engage with content beyond national boundaries </w:t>
      </w:r>
      <w:r w:rsidR="00091B45" w:rsidRPr="00A341E4">
        <w:rPr>
          <w:sz w:val="20"/>
          <w:szCs w:val="18"/>
          <w:lang w:val="en-GB"/>
        </w:rPr>
        <w:t xml:space="preserve">(Bossetta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circumvent traditional media selection logics to some extent,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(which might create additional incentives for journalistic coverage, </w:t>
      </w:r>
      <w:commentRangeStart w:id="27"/>
      <w:r w:rsidRPr="00A341E4">
        <w:rPr>
          <w:sz w:val="20"/>
          <w:szCs w:val="18"/>
          <w:lang w:val="en-GB"/>
        </w:rPr>
        <w:t>XYZ</w:t>
      </w:r>
      <w:commentRangeEnd w:id="27"/>
      <w:r w:rsidRPr="00A341E4">
        <w:rPr>
          <w:rStyle w:val="CommentReference"/>
          <w:lang w:val="en-GB"/>
        </w:rPr>
        <w:commentReference w:id="27"/>
      </w:r>
      <w:r w:rsidRPr="00A341E4">
        <w:rPr>
          <w:sz w:val="20"/>
          <w:szCs w:val="18"/>
          <w:lang w:val="en-GB"/>
        </w:rPr>
        <w:t xml:space="preserve">), and to reach out to European citizens more directly. </w:t>
      </w:r>
    </w:p>
    <w:p w14:paraId="7E72D366" w14:textId="6E20CCAB" w:rsidR="00091B45" w:rsidRPr="00A341E4" w:rsidRDefault="001665A9" w:rsidP="0032673F">
      <w:pPr>
        <w:spacing w:before="120" w:after="0" w:line="240" w:lineRule="auto"/>
        <w:jc w:val="both"/>
        <w:rPr>
          <w:sz w:val="20"/>
          <w:szCs w:val="18"/>
          <w:lang w:val="en-GB"/>
        </w:rPr>
      </w:pPr>
      <w:r w:rsidRPr="00A341E4">
        <w:rPr>
          <w:sz w:val="20"/>
          <w:szCs w:val="18"/>
          <w:lang w:val="en-GB"/>
        </w:rPr>
        <w:t xml:space="preserve">With a view to the internal constraints, social media are attractive to supranational communication as well. The platforms usually reward clear and concise messaging. </w:t>
      </w:r>
      <w:r w:rsidR="0032673F" w:rsidRPr="00A341E4">
        <w:rPr>
          <w:sz w:val="20"/>
          <w:szCs w:val="18"/>
          <w:lang w:val="en-GB"/>
        </w:rPr>
        <w:t>In addition, t</w:t>
      </w:r>
      <w:r w:rsidRPr="00A341E4">
        <w:rPr>
          <w:sz w:val="20"/>
          <w:szCs w:val="18"/>
          <w:lang w:val="en-GB"/>
        </w:rPr>
        <w:t xml:space="preserve">hey offer multimedia features such as pictures, videos, or symbols that may </w:t>
      </w:r>
      <w:r w:rsidR="0032673F" w:rsidRPr="00A341E4">
        <w:rPr>
          <w:sz w:val="20"/>
          <w:szCs w:val="18"/>
          <w:lang w:val="en-GB"/>
        </w:rPr>
        <w:t xml:space="preserve">also </w:t>
      </w:r>
      <w:r w:rsidRPr="00A341E4">
        <w:rPr>
          <w:sz w:val="20"/>
          <w:szCs w:val="18"/>
          <w:lang w:val="en-GB"/>
        </w:rPr>
        <w:t xml:space="preserve">be beneficial for accessible and engaging </w:t>
      </w:r>
      <w:r w:rsidR="0032673F" w:rsidRPr="00A341E4">
        <w:rPr>
          <w:sz w:val="20"/>
          <w:szCs w:val="18"/>
          <w:lang w:val="en-GB"/>
        </w:rPr>
        <w:t>communication</w:t>
      </w:r>
      <w:r w:rsidRPr="00A341E4">
        <w:rPr>
          <w:sz w:val="20"/>
          <w:szCs w:val="18"/>
          <w:lang w:val="en-GB"/>
        </w:rPr>
        <w:t xml:space="preserve">. </w:t>
      </w:r>
      <w:r w:rsidR="0032673F" w:rsidRPr="00A341E4">
        <w:rPr>
          <w:sz w:val="20"/>
          <w:szCs w:val="18"/>
          <w:lang w:val="en-GB"/>
        </w:rPr>
        <w:t xml:space="preserve">And importantly, social media offer comparatively cost-efficient communication tools. It takes mere minutes to set up an account and they are often very easy to maintain, thus also limiting internal gatekeeping. </w:t>
      </w:r>
      <w:r w:rsidR="00091B45" w:rsidRPr="00A341E4">
        <w:rPr>
          <w:sz w:val="20"/>
          <w:szCs w:val="18"/>
          <w:lang w:val="en-GB"/>
        </w:rPr>
        <w:t xml:space="preserve">Lastly, social media provide </w:t>
      </w:r>
      <w:r w:rsidR="0032673F" w:rsidRPr="00A341E4">
        <w:rPr>
          <w:sz w:val="20"/>
          <w:szCs w:val="18"/>
          <w:lang w:val="en-GB"/>
        </w:rPr>
        <w:t xml:space="preserve">a </w:t>
      </w:r>
      <w:r w:rsidR="00091B45" w:rsidRPr="00A341E4">
        <w:rPr>
          <w:sz w:val="20"/>
          <w:szCs w:val="18"/>
          <w:lang w:val="en-GB"/>
        </w:rPr>
        <w:t>low</w:t>
      </w:r>
      <w:r w:rsidR="0032673F" w:rsidRPr="00A341E4">
        <w:rPr>
          <w:sz w:val="20"/>
          <w:szCs w:val="18"/>
          <w:lang w:val="en-GB"/>
        </w:rPr>
        <w:t>-</w:t>
      </w:r>
      <w:r w:rsidR="00091B45" w:rsidRPr="00A341E4">
        <w:rPr>
          <w:sz w:val="20"/>
          <w:szCs w:val="18"/>
          <w:lang w:val="en-GB"/>
        </w:rPr>
        <w:t xml:space="preserve">hurdle and continuous information source for the users. Unlike static webpages of web 2.0, social media do not require the user to consciously </w:t>
      </w:r>
      <w:r w:rsidR="0032673F" w:rsidRPr="00A341E4">
        <w:rPr>
          <w:sz w:val="20"/>
          <w:szCs w:val="18"/>
          <w:lang w:val="en-GB"/>
        </w:rPr>
        <w:t xml:space="preserve">search for information </w:t>
      </w:r>
      <w:r w:rsidR="00091B45" w:rsidRPr="00A341E4">
        <w:rPr>
          <w:sz w:val="20"/>
          <w:szCs w:val="18"/>
          <w:lang w:val="en-GB"/>
        </w:rPr>
        <w:t xml:space="preserve">about </w:t>
      </w:r>
      <w:r w:rsidR="0032673F" w:rsidRPr="00A341E4">
        <w:rPr>
          <w:sz w:val="20"/>
          <w:szCs w:val="18"/>
          <w:lang w:val="en-GB"/>
        </w:rPr>
        <w:t xml:space="preserve">supranational activity in the </w:t>
      </w:r>
      <w:r w:rsidR="00091B45" w:rsidRPr="00A341E4">
        <w:rPr>
          <w:sz w:val="20"/>
          <w:szCs w:val="18"/>
          <w:lang w:val="en-GB"/>
        </w:rPr>
        <w:t xml:space="preserve">EU. Users </w:t>
      </w:r>
      <w:r w:rsidR="0032673F" w:rsidRPr="00A341E4">
        <w:rPr>
          <w:sz w:val="20"/>
          <w:szCs w:val="18"/>
          <w:lang w:val="en-GB"/>
        </w:rPr>
        <w:t xml:space="preserve">may encounter EU messages in their timelines or could simply </w:t>
      </w:r>
      <w:r w:rsidR="00091B45" w:rsidRPr="00A341E4">
        <w:rPr>
          <w:sz w:val="20"/>
          <w:szCs w:val="18"/>
          <w:lang w:val="en-GB"/>
        </w:rPr>
        <w:t xml:space="preserve">follow social media accounts </w:t>
      </w:r>
      <w:r w:rsidR="0032673F" w:rsidRPr="00A341E4">
        <w:rPr>
          <w:sz w:val="20"/>
          <w:szCs w:val="18"/>
          <w:lang w:val="en-GB"/>
        </w:rPr>
        <w:t>by one click if they deem them interesting</w:t>
      </w:r>
      <w:r w:rsidR="00091B45" w:rsidRPr="00A341E4">
        <w:rPr>
          <w:sz w:val="20"/>
          <w:szCs w:val="18"/>
          <w:lang w:val="en-GB"/>
        </w:rPr>
        <w:t>.</w:t>
      </w:r>
    </w:p>
    <w:p w14:paraId="417026C4" w14:textId="07F5E8DB" w:rsidR="004A4DF3" w:rsidRPr="00A341E4" w:rsidRDefault="004A4DF3" w:rsidP="00424129">
      <w:pPr>
        <w:spacing w:before="120" w:after="0" w:line="240" w:lineRule="auto"/>
        <w:jc w:val="both"/>
        <w:rPr>
          <w:sz w:val="20"/>
          <w:szCs w:val="18"/>
          <w:lang w:val="en-GB"/>
        </w:rPr>
      </w:pPr>
      <w:bookmarkStart w:id="28" w:name="para-4"/>
      <w:bookmarkEnd w:id="26"/>
      <w:r w:rsidRPr="00A341E4">
        <w:rPr>
          <w:sz w:val="20"/>
          <w:szCs w:val="18"/>
          <w:lang w:val="en-GB"/>
        </w:rPr>
        <w:t xml:space="preserve">Social media are hardly the panacea to all the public communication ailments of the EU, </w:t>
      </w:r>
      <w:r w:rsidR="0032673F" w:rsidRPr="00A341E4">
        <w:rPr>
          <w:sz w:val="20"/>
          <w:szCs w:val="18"/>
          <w:lang w:val="en-GB"/>
        </w:rPr>
        <w:t xml:space="preserve">but these 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 xml:space="preserve">additional communication channels for supranational institutions willing to defend themselves in a politicized climate. Yet, to what extent and how do supranational actors </w:t>
      </w:r>
      <w:proofErr w:type="gramStart"/>
      <w:r w:rsidR="009873DB" w:rsidRPr="00A341E4">
        <w:rPr>
          <w:sz w:val="20"/>
          <w:szCs w:val="18"/>
          <w:lang w:val="en-GB"/>
        </w:rPr>
        <w:t xml:space="preserve">actually </w:t>
      </w:r>
      <w:r w:rsidR="00424129" w:rsidRPr="00A341E4">
        <w:rPr>
          <w:sz w:val="20"/>
          <w:szCs w:val="18"/>
          <w:lang w:val="en-GB"/>
        </w:rPr>
        <w:t>use</w:t>
      </w:r>
      <w:proofErr w:type="gramEnd"/>
      <w:r w:rsidR="00424129" w:rsidRPr="00A341E4">
        <w:rPr>
          <w:sz w:val="20"/>
          <w:szCs w:val="18"/>
          <w:lang w:val="en-GB"/>
        </w:rPr>
        <w:t xml:space="preserve"> this potential?</w:t>
      </w:r>
    </w:p>
    <w:p w14:paraId="3B987C2E" w14:textId="5411AB22" w:rsidR="004A4DF3" w:rsidRPr="00A341E4" w:rsidRDefault="009873DB" w:rsidP="00091B45">
      <w:pPr>
        <w:spacing w:before="120" w:after="0" w:line="240" w:lineRule="auto"/>
        <w:jc w:val="both"/>
        <w:rPr>
          <w:sz w:val="20"/>
          <w:szCs w:val="18"/>
          <w:lang w:val="en-GB"/>
        </w:rPr>
      </w:pPr>
      <w:r w:rsidRPr="00A341E4">
        <w:rPr>
          <w:sz w:val="20"/>
          <w:szCs w:val="18"/>
          <w:lang w:val="en-GB"/>
        </w:rPr>
        <w:t>While extant research ha</w:t>
      </w:r>
      <w:r w:rsidR="00F93DCA" w:rsidRPr="00A341E4">
        <w:rPr>
          <w:sz w:val="20"/>
          <w:szCs w:val="18"/>
          <w:lang w:val="en-GB"/>
        </w:rPr>
        <w:t>s</w:t>
      </w:r>
      <w:r w:rsidRPr="00A341E4">
        <w:rPr>
          <w:sz w:val="20"/>
          <w:szCs w:val="18"/>
          <w:lang w:val="en-GB"/>
        </w:rPr>
        <w:t xml:space="preserve"> generated insights into the grand social media strategies of European institutions (Asimina and others</w:t>
      </w:r>
      <w:r w:rsidR="00347AD4" w:rsidRPr="00A341E4">
        <w:rPr>
          <w:sz w:val="20"/>
          <w:szCs w:val="18"/>
          <w:lang w:val="en-GB"/>
        </w:rPr>
        <w:t xml:space="preserve"> XXX</w:t>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BF039F" w:rsidRPr="00A341E4">
        <w:rPr>
          <w:i/>
          <w:sz w:val="20"/>
          <w:szCs w:val="18"/>
          <w:lang w:val="en-GB"/>
        </w:rPr>
        <w:t>behaviour</w:t>
      </w:r>
      <w:r w:rsidRPr="00A341E4">
        <w:rPr>
          <w:i/>
          <w:sz w:val="20"/>
          <w:szCs w:val="18"/>
          <w:lang w:val="en-GB"/>
        </w:rPr>
        <w:t xml:space="preserve"> of supranational actors on social media platforms</w:t>
      </w:r>
      <w:r w:rsidRPr="00A341E4">
        <w:rPr>
          <w:sz w:val="20"/>
          <w:szCs w:val="18"/>
          <w:lang w:val="en-GB"/>
        </w:rPr>
        <w:t xml:space="preserve"> is rare</w:t>
      </w:r>
      <w:r w:rsidR="00347AD4" w:rsidRPr="00A341E4">
        <w:rPr>
          <w:sz w:val="20"/>
          <w:szCs w:val="18"/>
          <w:lang w:val="en-GB"/>
        </w:rPr>
        <w:t xml:space="preserve"> (XXX)</w:t>
      </w:r>
      <w:commentRangeStart w:id="29"/>
      <w:r w:rsidRPr="00A341E4">
        <w:rPr>
          <w:sz w:val="20"/>
          <w:szCs w:val="18"/>
          <w:lang w:val="en-GB"/>
        </w:rPr>
        <w:t>.</w:t>
      </w:r>
      <w:commentRangeEnd w:id="29"/>
      <w:r w:rsidRPr="00A341E4">
        <w:rPr>
          <w:rStyle w:val="CommentReference"/>
          <w:lang w:val="en-GB"/>
        </w:rPr>
        <w:commentReference w:id="29"/>
      </w:r>
      <w:r w:rsidRPr="00A341E4">
        <w:rPr>
          <w:sz w:val="20"/>
          <w:szCs w:val="18"/>
          <w:lang w:val="en-GB"/>
        </w:rPr>
        <w:t xml:space="preserve"> </w:t>
      </w:r>
      <w:r w:rsidR="00F93DCA" w:rsidRPr="00A341E4">
        <w:rPr>
          <w:sz w:val="20"/>
          <w:szCs w:val="18"/>
          <w:lang w:val="en-GB"/>
        </w:rPr>
        <w:t xml:space="preserve">This article focusses on Twitter, a highly prominent international microblogging platform featuring lots of public and publicly visible political debate </w:t>
      </w:r>
      <w:commentRangeStart w:id="30"/>
      <w:r w:rsidR="00F93DCA" w:rsidRPr="00A341E4">
        <w:rPr>
          <w:sz w:val="20"/>
          <w:szCs w:val="18"/>
          <w:lang w:val="en-GB"/>
        </w:rPr>
        <w:t>(XXX)</w:t>
      </w:r>
      <w:commentRangeEnd w:id="30"/>
      <w:r w:rsidR="00F93DCA" w:rsidRPr="00A341E4">
        <w:rPr>
          <w:rStyle w:val="CommentReference"/>
          <w:lang w:val="en-GB"/>
        </w:rPr>
        <w:commentReference w:id="30"/>
      </w:r>
      <w:r w:rsidR="00F93DCA" w:rsidRPr="00A341E4">
        <w:rPr>
          <w:sz w:val="20"/>
          <w:szCs w:val="18"/>
          <w:lang w:val="en-GB"/>
        </w:rPr>
        <w:t xml:space="preserve">. </w:t>
      </w:r>
      <w:r w:rsidR="00347AD4" w:rsidRPr="00A341E4">
        <w:rPr>
          <w:sz w:val="20"/>
          <w:szCs w:val="18"/>
          <w:lang w:val="en-GB"/>
        </w:rPr>
        <w:t xml:space="preserve">We </w:t>
      </w:r>
      <w:r w:rsidR="00BF039F" w:rsidRPr="00A341E4">
        <w:rPr>
          <w:sz w:val="20"/>
          <w:szCs w:val="18"/>
          <w:lang w:val="en-GB"/>
        </w:rPr>
        <w:t>analyse</w:t>
      </w:r>
      <w:r w:rsidR="00347AD4" w:rsidRPr="00A341E4">
        <w:rPr>
          <w:sz w:val="20"/>
          <w:szCs w:val="18"/>
          <w:lang w:val="en-GB"/>
        </w:rPr>
        <w:t xml:space="preserve"> more than one million public messages (tweets) issued by 115 supranational institutions and individual executives in the 2009-2021 period. This allows us to describe the volume, the language quality, and the multimedia usage of supranational messaging as well as the degree to which supranational actors engage and engage with other users on the platform.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indicators against large samples of </w:t>
      </w:r>
      <w:r w:rsidR="00013D14" w:rsidRPr="00A341E4">
        <w:rPr>
          <w:sz w:val="20"/>
          <w:szCs w:val="18"/>
          <w:lang w:val="en-GB"/>
        </w:rPr>
        <w:t>tweets</w:t>
      </w:r>
      <w:r w:rsidR="00347AD4" w:rsidRPr="00A341E4">
        <w:rPr>
          <w:sz w:val="20"/>
          <w:szCs w:val="18"/>
          <w:lang w:val="en-GB"/>
        </w:rPr>
        <w:t xml:space="preserve"> from </w:t>
      </w:r>
      <w:r w:rsidR="00013D14" w:rsidRPr="00A341E4">
        <w:rPr>
          <w:sz w:val="20"/>
          <w:szCs w:val="18"/>
          <w:lang w:val="en-GB"/>
        </w:rPr>
        <w:t>national and international institutions and executives as well as random Twitter users.</w:t>
      </w:r>
    </w:p>
    <w:p w14:paraId="7526BAEA" w14:textId="0AE48DC8" w:rsidR="00013D14" w:rsidRPr="00A341E4" w:rsidRDefault="00013D14" w:rsidP="00091B45">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of the key social media platforms initially shows a drastically increasing volume of supranational messaging. Both in terms of volume and multimedia usage, supranational actors outperform domestic and international actors. Yet, the text of supranational messages is comparatively less accessible which also limits the engagement of other users with these messages. XXX Sketch other findings here XXX. For the question of whether this form of public supranational communication is geared to nurturing popular legitimacy of the EU, we thus have mixed findings … XXX. </w:t>
      </w:r>
      <w:commentRangeStart w:id="31"/>
      <w:commentRangeEnd w:id="31"/>
      <w:r w:rsidRPr="00A341E4">
        <w:rPr>
          <w:rStyle w:val="CommentReference"/>
          <w:lang w:val="en-GB"/>
        </w:rPr>
        <w:commentReference w:id="31"/>
      </w:r>
    </w:p>
    <w:p w14:paraId="03CFD1EE" w14:textId="77777777" w:rsidR="00A233EF" w:rsidRPr="00A341E4" w:rsidRDefault="00A233EF" w:rsidP="00A233EF">
      <w:pPr>
        <w:spacing w:before="120" w:after="120" w:line="240" w:lineRule="auto"/>
        <w:jc w:val="both"/>
        <w:rPr>
          <w:b/>
          <w:sz w:val="20"/>
          <w:szCs w:val="18"/>
          <w:lang w:val="en-GB"/>
        </w:rPr>
      </w:pPr>
    </w:p>
    <w:p w14:paraId="6DB8B620" w14:textId="27E05935" w:rsidR="00A233EF" w:rsidRPr="00A341E4" w:rsidRDefault="00A233EF" w:rsidP="00A233EF">
      <w:pPr>
        <w:spacing w:before="120" w:after="120" w:line="240" w:lineRule="auto"/>
        <w:jc w:val="both"/>
        <w:rPr>
          <w:sz w:val="20"/>
          <w:szCs w:val="18"/>
          <w:lang w:val="en-GB"/>
        </w:rPr>
      </w:pPr>
      <w:r w:rsidRPr="00A341E4">
        <w:rPr>
          <w:b/>
          <w:sz w:val="20"/>
          <w:szCs w:val="18"/>
          <w:lang w:val="en-GB"/>
        </w:rPr>
        <w:t>2. Data collection: Supranational tweets and relevant benchmarks</w:t>
      </w:r>
    </w:p>
    <w:p w14:paraId="0C6744AA" w14:textId="008C7D67"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Our data collection starts with identifying the population of </w:t>
      </w:r>
      <w:r w:rsidR="00CF046B" w:rsidRPr="00A341E4">
        <w:rPr>
          <w:sz w:val="20"/>
          <w:szCs w:val="18"/>
          <w:lang w:val="en-GB"/>
        </w:rPr>
        <w:t>official</w:t>
      </w:r>
      <w:r w:rsidRPr="00A341E4">
        <w:rPr>
          <w:sz w:val="20"/>
          <w:szCs w:val="18"/>
          <w:lang w:val="en-GB"/>
        </w:rPr>
        <w:t xml:space="preserve"> supranational Twitter accounts, following two basic considerations. </w:t>
      </w:r>
      <w:r w:rsidR="00CF046B" w:rsidRPr="00A341E4">
        <w:rPr>
          <w:sz w:val="20"/>
          <w:szCs w:val="18"/>
          <w:lang w:val="en-GB"/>
        </w:rPr>
        <w:t xml:space="preserve">First, our interest is in supranational institutions in the narrow sense, </w:t>
      </w:r>
      <w:proofErr w:type="gramStart"/>
      <w:r w:rsidR="00CF046B" w:rsidRPr="00A341E4">
        <w:rPr>
          <w:sz w:val="20"/>
          <w:szCs w:val="18"/>
          <w:lang w:val="en-GB"/>
        </w:rPr>
        <w:t>i.e.</w:t>
      </w:r>
      <w:proofErr w:type="gramEnd"/>
      <w:r w:rsidR="00CF046B" w:rsidRPr="00A341E4">
        <w:rPr>
          <w:sz w:val="20"/>
          <w:szCs w:val="18"/>
          <w:lang w:val="en-GB"/>
        </w:rPr>
        <w:t xml:space="preserve"> the executive branches of the EU which control independent delegated powers. Institutions such as the European Commission or the ECB are often </w:t>
      </w:r>
      <w:r w:rsidR="00CF046B" w:rsidRPr="00A341E4">
        <w:rPr>
          <w:sz w:val="20"/>
          <w:szCs w:val="18"/>
          <w:lang w:val="en-GB"/>
        </w:rPr>
        <w:lastRenderedPageBreak/>
        <w:t xml:space="preserve">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ins w:id="32" w:author="Sina Furkan Özdemir" w:date="2021-06-29T10:22:00Z">
        <w:r w:rsidR="00892CB5">
          <w:rPr>
            <w:sz w:val="20"/>
            <w:szCs w:val="18"/>
            <w:lang w:val="en-GB"/>
          </w:rPr>
          <w:instrText xml:space="preserve"> ADDIN ZOTERO_ITEM CSL_CITATION {"citationID":"q9b1wQIn","properties":{"formattedCitation":"(Silva {\\i{}et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ins>
      <w:del w:id="33" w:author="Sina Furkan Özdemir" w:date="2021-06-29T10:22:00Z">
        <w:r w:rsidR="000A0D2D" w:rsidRPr="00A341E4" w:rsidDel="00892CB5">
          <w:rPr>
            <w:sz w:val="20"/>
            <w:szCs w:val="18"/>
            <w:lang w:val="en-GB"/>
          </w:rPr>
          <w:del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delInstrText>
        </w:r>
      </w:del>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5B38CB67"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as </w:t>
      </w:r>
      <w:r w:rsidR="00B937F8" w:rsidRPr="00A341E4">
        <w:rPr>
          <w:sz w:val="20"/>
          <w:szCs w:val="18"/>
          <w:lang w:val="en-GB"/>
        </w:rPr>
        <w:t xml:space="preserve">Presidents (e.g., </w:t>
      </w:r>
      <w:r w:rsidR="00B937F8" w:rsidRPr="00A341E4">
        <w:rPr>
          <w:i/>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Director-Generals (e.g.</w:t>
      </w:r>
      <w:r w:rsidR="00B937F8" w:rsidRPr="00A341E4">
        <w:rPr>
          <w:sz w:val="20"/>
          <w:szCs w:val="18"/>
          <w:lang w:val="en-GB"/>
        </w:rPr>
        <w:t>,</w:t>
      </w:r>
      <w:r w:rsidRPr="00A341E4">
        <w:rPr>
          <w:sz w:val="20"/>
          <w:szCs w:val="18"/>
          <w:lang w:val="en-GB"/>
        </w:rPr>
        <w:t xml:space="preserve"> @lemaitre_eu), or agency heads (e.g.</w:t>
      </w:r>
      <w:r w:rsidR="00B937F8" w:rsidRPr="00A341E4">
        <w:rPr>
          <w:sz w:val="20"/>
          <w:szCs w:val="18"/>
          <w:lang w:val="en-GB"/>
        </w:rPr>
        <w:t>,</w:t>
      </w:r>
      <w:r w:rsidRPr="00A341E4">
        <w:rPr>
          <w:sz w:val="20"/>
          <w:szCs w:val="18"/>
          <w:lang w:val="en-GB"/>
        </w:rPr>
        <w:t xml:space="preserve"> </w:t>
      </w:r>
      <w:commentRangeStart w:id="34"/>
      <w:r w:rsidRPr="00A341E4">
        <w:rPr>
          <w:sz w:val="20"/>
          <w:szCs w:val="18"/>
          <w:lang w:val="en-GB"/>
        </w:rPr>
        <w:t>@stefanomanservi</w:t>
      </w:r>
      <w:commentRangeEnd w:id="34"/>
      <w:r w:rsidRPr="00A341E4">
        <w:rPr>
          <w:sz w:val="20"/>
          <w:szCs w:val="18"/>
          <w:lang w:val="en-GB"/>
        </w:rPr>
        <w:commentReference w:id="34"/>
      </w:r>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full list in Appendix XXX</w:t>
      </w:r>
      <w:r w:rsidR="00B937F8" w:rsidRPr="00A341E4">
        <w:rPr>
          <w:sz w:val="20"/>
          <w:szCs w:val="18"/>
          <w:lang w:val="en-GB"/>
        </w:rPr>
        <w:t>)</w:t>
      </w:r>
      <w:r w:rsidRPr="00A341E4">
        <w:rPr>
          <w:sz w:val="20"/>
          <w:szCs w:val="18"/>
          <w:lang w:val="en-GB"/>
        </w:rPr>
        <w:t xml:space="preserve">. For each of these accounts we then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the have issued </w:t>
      </w:r>
      <w:r w:rsidRPr="00A341E4">
        <w:rPr>
          <w:sz w:val="20"/>
          <w:szCs w:val="18"/>
          <w:lang w:val="en-GB"/>
        </w:rPr>
        <w:t xml:space="preserve">between the date </w:t>
      </w:r>
      <w:r w:rsidR="002762DB" w:rsidRPr="00A341E4">
        <w:rPr>
          <w:sz w:val="20"/>
          <w:szCs w:val="18"/>
          <w:lang w:val="en-GB"/>
        </w:rPr>
        <w:t xml:space="preserve">the respective </w:t>
      </w:r>
      <w:r w:rsidRPr="00A341E4">
        <w:rPr>
          <w:sz w:val="20"/>
          <w:szCs w:val="18"/>
          <w:lang w:val="en-GB"/>
        </w:rPr>
        <w:t>account was created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2762DB" w:rsidRPr="00A341E4">
        <w:rPr>
          <w:sz w:val="20"/>
          <w:szCs w:val="18"/>
          <w:lang w:val="en-GB"/>
        </w:rPr>
        <w:t xml:space="preserve">In total, </w:t>
      </w:r>
      <w:r w:rsidR="00322DEE" w:rsidRPr="00A341E4">
        <w:rPr>
          <w:sz w:val="20"/>
          <w:szCs w:val="18"/>
          <w:lang w:val="en-GB"/>
        </w:rPr>
        <w:t>this approach gives us</w:t>
      </w:r>
      <w:r w:rsidR="002762DB" w:rsidRPr="00A341E4">
        <w:rPr>
          <w:sz w:val="20"/>
          <w:szCs w:val="18"/>
          <w:lang w:val="en-GB"/>
        </w:rPr>
        <w:t xml:space="preserve"> </w:t>
      </w:r>
      <w:r w:rsidRPr="00A341E4">
        <w:rPr>
          <w:iCs/>
          <w:sz w:val="20"/>
          <w:szCs w:val="18"/>
          <w:lang w:val="en-GB"/>
        </w:rPr>
        <w:t xml:space="preserve">1,065,203 individual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57805CC3" w14:textId="0C7B893C"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322DEE" w:rsidRPr="00A341E4">
        <w:rPr>
          <w:sz w:val="20"/>
          <w:szCs w:val="18"/>
          <w:lang w:val="en-GB"/>
        </w:rPr>
        <w:t xml:space="preserve">supranational </w:t>
      </w:r>
      <w:proofErr w:type="spellStart"/>
      <w:r w:rsidR="00322DEE" w:rsidRPr="00A341E4">
        <w:rPr>
          <w:sz w:val="20"/>
          <w:szCs w:val="18"/>
          <w:lang w:val="en-GB"/>
        </w:rPr>
        <w:t>behavior</w:t>
      </w:r>
      <w:proofErr w:type="spellEnd"/>
      <w:r w:rsidR="00322DEE" w:rsidRPr="00A341E4">
        <w:rPr>
          <w:sz w:val="20"/>
          <w:szCs w:val="18"/>
          <w:lang w:val="en-GB"/>
        </w:rPr>
        <w:t xml:space="preserve"> on social media, we cannot meaningfully </w:t>
      </w:r>
      <w:proofErr w:type="spellStart"/>
      <w:r w:rsidR="00322DEE" w:rsidRPr="00A341E4">
        <w:rPr>
          <w:sz w:val="20"/>
          <w:szCs w:val="18"/>
          <w:lang w:val="en-GB"/>
        </w:rPr>
        <w:t>analyze</w:t>
      </w:r>
      <w:proofErr w:type="spellEnd"/>
      <w:r w:rsidR="00322DEE" w:rsidRPr="00A341E4">
        <w:rPr>
          <w:sz w:val="20"/>
          <w:szCs w:val="18"/>
          <w:lang w:val="en-GB"/>
        </w:rPr>
        <w:t xml:space="preserve"> the</w:t>
      </w:r>
      <w:r w:rsidR="005970EE" w:rsidRPr="00A341E4">
        <w:rPr>
          <w:sz w:val="20"/>
          <w:szCs w:val="18"/>
          <w:lang w:val="en-GB"/>
        </w:rPr>
        <w:t xml:space="preserve"> characteristics of these</w:t>
      </w:r>
      <w:r w:rsidR="00322DEE" w:rsidRPr="00A341E4">
        <w:rPr>
          <w:sz w:val="20"/>
          <w:szCs w:val="18"/>
          <w:lang w:val="en-GB"/>
        </w:rPr>
        <w:t xml:space="preserve"> messages in isolation or some absolute sense. To see </w:t>
      </w:r>
      <w:del w:id="35" w:author="Sina Furkan Özdemir" w:date="2021-06-29T09:44:00Z">
        <w:r w:rsidR="00322DEE" w:rsidRPr="00A341E4" w:rsidDel="00F0377D">
          <w:rPr>
            <w:sz w:val="20"/>
            <w:szCs w:val="18"/>
            <w:lang w:val="en-GB"/>
          </w:rPr>
          <w:delText xml:space="preserve">what the aggregate </w:delText>
        </w:r>
      </w:del>
      <w:r w:rsidR="00322DEE" w:rsidRPr="00A341E4">
        <w:rPr>
          <w:sz w:val="20"/>
          <w:szCs w:val="18"/>
          <w:lang w:val="en-GB"/>
        </w:rPr>
        <w:t>these messages tell us</w:t>
      </w:r>
      <w:ins w:id="36" w:author="Sina Furkan Özdemir" w:date="2021-06-29T09:44:00Z">
        <w:r w:rsidR="00F0377D">
          <w:rPr>
            <w:sz w:val="20"/>
            <w:szCs w:val="18"/>
            <w:lang w:val="en-GB"/>
          </w:rPr>
          <w:t xml:space="preserve"> on the aggregate</w:t>
        </w:r>
      </w:ins>
      <w:r w:rsidR="00322DEE" w:rsidRPr="00A341E4">
        <w:rPr>
          <w:sz w:val="20"/>
          <w:szCs w:val="18"/>
          <w:lang w:val="en-GB"/>
        </w:rPr>
        <w:t xml:space="preserve">, we need to put them into perspective. </w:t>
      </w:r>
      <w:r w:rsidRPr="00A341E4">
        <w:rPr>
          <w:sz w:val="20"/>
          <w:szCs w:val="18"/>
          <w:lang w:val="en-GB"/>
        </w:rPr>
        <w:t xml:space="preserve">Thus, we collected </w:t>
      </w:r>
      <w:r w:rsidRPr="00A341E4">
        <w:rPr>
          <w:iCs/>
          <w:sz w:val="20"/>
          <w:szCs w:val="18"/>
          <w:lang w:val="en-GB"/>
        </w:rPr>
        <w:t>three additional benchmark datasets.</w:t>
      </w:r>
    </w:p>
    <w:p w14:paraId="727392C2" w14:textId="5E626C31" w:rsidR="00A233EF" w:rsidRPr="00A341E4" w:rsidRDefault="00A233EF" w:rsidP="00A233EF">
      <w:pPr>
        <w:spacing w:before="120" w:after="0" w:line="240" w:lineRule="auto"/>
        <w:jc w:val="both"/>
        <w:rPr>
          <w:sz w:val="20"/>
          <w:szCs w:val="18"/>
          <w:lang w:val="en-GB"/>
        </w:rPr>
      </w:pPr>
      <w:r w:rsidRPr="00A341E4">
        <w:rPr>
          <w:sz w:val="20"/>
          <w:szCs w:val="18"/>
          <w:lang w:val="en-GB"/>
        </w:rPr>
        <w:t xml:space="preserve">The first </w:t>
      </w:r>
      <w:r w:rsidR="00322DEE" w:rsidRPr="00A341E4">
        <w:rPr>
          <w:sz w:val="20"/>
          <w:szCs w:val="18"/>
          <w:lang w:val="en-GB"/>
        </w:rPr>
        <w:t>on</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proofErr w:type="spellStart"/>
      <w:r w:rsidRPr="00A341E4">
        <w:rPr>
          <w:sz w:val="20"/>
          <w:szCs w:val="18"/>
          <w:lang w:val="en-GB"/>
        </w:rPr>
        <w:t>behavior</w:t>
      </w:r>
      <w:proofErr w:type="spellEnd"/>
      <w:r w:rsidRPr="00A341E4">
        <w:rPr>
          <w:sz w:val="20"/>
          <w:szCs w:val="18"/>
          <w:lang w:val="en-GB"/>
        </w:rPr>
        <w:t xml:space="preserve"> on the platform. To construct this </w:t>
      </w:r>
      <w:r w:rsidR="00322DEE" w:rsidRPr="00A341E4">
        <w:rPr>
          <w:sz w:val="20"/>
          <w:szCs w:val="18"/>
          <w:lang w:val="en-GB"/>
        </w:rPr>
        <w:t>benchmark</w:t>
      </w:r>
      <w:r w:rsidRPr="00A341E4">
        <w:rPr>
          <w:sz w:val="20"/>
          <w:szCs w:val="18"/>
          <w:lang w:val="en-GB"/>
        </w:rPr>
        <w:t xml:space="preserve">, we streamed in tweets from 26 EU countries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public messages on </w:t>
      </w:r>
      <w:r w:rsidR="005970EE" w:rsidRPr="00A341E4">
        <w:rPr>
          <w:sz w:val="20"/>
          <w:szCs w:val="18"/>
          <w:lang w:val="en-GB"/>
        </w:rPr>
        <w:t>Twitter</w:t>
      </w:r>
      <w:r w:rsidRPr="00A341E4">
        <w:rPr>
          <w:sz w:val="20"/>
          <w:szCs w:val="18"/>
          <w:lang w:val="en-GB"/>
        </w:rPr>
        <w:t>.</w:t>
      </w:r>
    </w:p>
    <w:p w14:paraId="56D20839" w14:textId="31B74A8B"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341E4">
        <w:rPr>
          <w:sz w:val="20"/>
          <w:szCs w:val="18"/>
          <w:lang w:val="en-GB"/>
        </w:rPr>
        <w:t>unidentified political object</w:t>
      </w:r>
      <w:r w:rsidRPr="00A341E4">
        <w:rPr>
          <w:sz w:val="20"/>
          <w:szCs w:val="18"/>
          <w:lang w:val="en-GB"/>
        </w:rPr>
        <w:t xml:space="preserve">, to use </w:t>
      </w:r>
      <w:proofErr w:type="spellStart"/>
      <w:r w:rsidRPr="00A341E4">
        <w:rPr>
          <w:sz w:val="20"/>
          <w:szCs w:val="18"/>
          <w:lang w:val="en-GB"/>
        </w:rPr>
        <w:t>Delors</w:t>
      </w:r>
      <w:proofErr w:type="spellEnd"/>
      <w:r w:rsidRPr="00A341E4">
        <w:rPr>
          <w:sz w:val="20"/>
          <w:szCs w:val="18"/>
          <w:lang w:val="en-GB"/>
        </w:rPr>
        <w:t>’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a</w:t>
      </w:r>
      <w:ins w:id="37" w:author="Sina Furkan Özdemir" w:date="2021-06-29T09:46:00Z">
        <w:r w:rsidR="00475293">
          <w:rPr>
            <w:sz w:val="20"/>
            <w:szCs w:val="18"/>
            <w:lang w:val="en-GB"/>
          </w:rPr>
          <w:t>n</w:t>
        </w:r>
      </w:ins>
      <w:r w:rsidR="00A233EF" w:rsidRPr="00A341E4">
        <w:rPr>
          <w:sz w:val="20"/>
          <w:szCs w:val="18"/>
          <w:lang w:val="en-GB"/>
        </w:rPr>
        <w:t xml:space="preserve"> </w:t>
      </w:r>
      <w:r w:rsidRPr="00A341E4">
        <w:rPr>
          <w:sz w:val="20"/>
          <w:szCs w:val="18"/>
          <w:lang w:val="en-GB"/>
        </w:rPr>
        <w:t xml:space="preserve">executive in </w:t>
      </w:r>
      <w:r w:rsidR="00A233EF" w:rsidRPr="00A341E4">
        <w:rPr>
          <w:sz w:val="20"/>
          <w:szCs w:val="18"/>
          <w:lang w:val="en-GB"/>
        </w:rPr>
        <w:t>nation state</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how the political authority </w:t>
      </w:r>
      <w:r w:rsidRPr="00A341E4">
        <w:rPr>
          <w:sz w:val="20"/>
          <w:szCs w:val="18"/>
          <w:lang w:val="en-GB"/>
        </w:rPr>
        <w:t xml:space="preserve">is </w:t>
      </w:r>
      <w:r w:rsidR="00A233EF" w:rsidRPr="00A341E4">
        <w:rPr>
          <w:sz w:val="20"/>
          <w:szCs w:val="18"/>
          <w:lang w:val="en-GB"/>
        </w:rPr>
        <w:t xml:space="preserve">exercised.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3A92C791"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in charge of these institutions (see appendix XXX for the full list of </w:t>
      </w:r>
      <w:r w:rsidR="00AC7F9F" w:rsidRPr="00A341E4">
        <w:rPr>
          <w:sz w:val="20"/>
          <w:szCs w:val="18"/>
          <w:lang w:val="en-GB"/>
        </w:rPr>
        <w:t>168</w:t>
      </w:r>
      <w:r w:rsidRPr="00A341E4">
        <w:rPr>
          <w:sz w:val="20"/>
          <w:szCs w:val="18"/>
          <w:lang w:val="en-GB"/>
        </w:rPr>
        <w:t xml:space="preserve"> accounts). Collecting the data analogously to the supranational EU actors above, this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 xml:space="preserve">identified IOs that have a roughly similar policy scope as the EU, picking those organizations that are in the range of one standard deviation around the EU with regard to the number of policy areas covered as provided in the MIA data set </w:t>
      </w:r>
      <w:r w:rsidRPr="00A341E4">
        <w:rPr>
          <w:sz w:val="20"/>
          <w:szCs w:val="18"/>
          <w:lang w:val="en-GB"/>
        </w:rPr>
        <w:fldChar w:fldCharType="begin"/>
      </w:r>
      <w:ins w:id="38" w:author="Sina Furkan Özdemir" w:date="2021-06-29T10:22:00Z">
        <w:r w:rsidR="00892CB5">
          <w:rPr>
            <w:sz w:val="20"/>
            <w:szCs w:val="18"/>
            <w:lang w:val="en-GB"/>
          </w:rPr>
          <w:instrText xml:space="preserve"> ADDIN ZOTERO_ITEM CSL_CITATION {"citationID":"RL62GK6y","properties":{"formattedCitation":"(Hooghe {\\i{}et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ins>
      <w:del w:id="39" w:author="Sina Furkan Özdemir" w:date="2021-06-29T10:22:00Z">
        <w:r w:rsidR="000A0D2D" w:rsidRPr="00A341E4" w:rsidDel="00892CB5">
          <w:rPr>
            <w:sz w:val="20"/>
            <w:szCs w:val="18"/>
            <w:lang w:val="en-GB"/>
          </w:rPr>
          <w:del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delInstrText>
        </w:r>
      </w:del>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ins w:id="40" w:author="Sina Furkan Özdemir" w:date="2021-06-29T10:22:00Z">
        <w:r w:rsidR="00892CB5">
          <w:rPr>
            <w:sz w:val="20"/>
            <w:szCs w:val="18"/>
            <w:lang w:val="en-GB"/>
          </w:rPr>
          <w:instrText xml:space="preserve"> ADDIN ZOTERO_ITEM CSL_CITATION {"citationID":"5GJWHPH8","properties":{"formattedCitation":"(2020;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ins>
      <w:del w:id="41" w:author="Sina Furkan Özdemir" w:date="2021-06-29T10:22:00Z">
        <w:r w:rsidR="000A0D2D" w:rsidRPr="00A341E4" w:rsidDel="00892CB5">
          <w:rPr>
            <w:sz w:val="20"/>
            <w:szCs w:val="18"/>
            <w:lang w:val="en-GB"/>
          </w:rPr>
          <w:delInstrText xml:space="preserve"> ADDIN ZOTERO_ITEM CSL_CITATION {"citationID":"5GJWHPH8","properties":{"formattedCitation":"(2020; full list in Appendix XXX)","plainCitation":"(2020; full list in Appendix XXX)","noteIndex":0},"citationItems":[{"id":7077,"uris":["http://zotero.org/groups/2912652/items/P36MW4GY"],"uri":["http://zotero.org/groups/2912652/items/P36MW4GY"],"itemData":{"id":7077,"type":"chapter","abstract":"This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delInstrText>
        </w:r>
      </w:del>
      <w:r w:rsidRPr="00A341E4">
        <w:rPr>
          <w:sz w:val="20"/>
          <w:szCs w:val="18"/>
          <w:lang w:val="en-GB"/>
        </w:rPr>
        <w:fldChar w:fldCharType="separate"/>
      </w:r>
      <w:r w:rsidRPr="00A341E4">
        <w:rPr>
          <w:sz w:val="20"/>
          <w:szCs w:val="18"/>
          <w:lang w:val="en-GB"/>
        </w:rPr>
        <w:t>(2020; full list in Appendix XXX)</w:t>
      </w:r>
      <w:r w:rsidRPr="00A341E4">
        <w:rPr>
          <w:sz w:val="20"/>
          <w:szCs w:val="18"/>
          <w:lang w:val="en-GB"/>
        </w:rPr>
        <w:fldChar w:fldCharType="end"/>
      </w:r>
      <w:r w:rsidRPr="00A341E4">
        <w:rPr>
          <w:sz w:val="20"/>
          <w:szCs w:val="18"/>
          <w:lang w:val="en-GB"/>
        </w:rPr>
        <w:t>. This results in 55 accounts for which we could analogously collect 294,219 individual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FC6904" w:rsidRPr="00A341E4">
        <w:rPr>
          <w:sz w:val="20"/>
          <w:szCs w:val="20"/>
          <w:lang w:val="en-GB"/>
        </w:rPr>
        <w:t xml:space="preserve">Table </w:t>
      </w:r>
      <w:r w:rsidR="00FC6904" w:rsidRPr="00A341E4">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our tweet samples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144EA2D7" w:rsidR="00582374" w:rsidRPr="00A341E4" w:rsidRDefault="009C6D4B" w:rsidP="009C6D4B">
      <w:pPr>
        <w:pStyle w:val="Caption"/>
        <w:keepNext/>
        <w:keepLines/>
        <w:jc w:val="center"/>
        <w:rPr>
          <w:b/>
          <w:bCs/>
          <w:color w:val="auto"/>
          <w:sz w:val="20"/>
          <w:lang w:val="en-GB"/>
        </w:rPr>
      </w:pPr>
      <w:bookmarkStart w:id="42"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42"/>
      <w:r w:rsidRPr="00A341E4">
        <w:rPr>
          <w:b/>
          <w:bCs/>
          <w:color w:val="auto"/>
          <w:lang w:val="en-GB"/>
        </w:rPr>
        <w:t xml:space="preserve">: </w:t>
      </w:r>
      <w:r w:rsidRPr="00A341E4">
        <w:rPr>
          <w:color w:val="auto"/>
          <w:lang w:val="en-GB"/>
        </w:rPr>
        <w:t>Tweet samples available for comparative analysis</w:t>
      </w:r>
    </w:p>
    <w:p w14:paraId="2A3B5CE9" w14:textId="39DF74BE" w:rsidR="00A233EF" w:rsidRPr="00A341E4" w:rsidRDefault="00A233EF" w:rsidP="00091B45">
      <w:pPr>
        <w:spacing w:before="120" w:after="0" w:line="240" w:lineRule="auto"/>
        <w:jc w:val="both"/>
        <w:rPr>
          <w:sz w:val="20"/>
          <w:szCs w:val="18"/>
          <w:lang w:val="en-GB"/>
        </w:rPr>
      </w:pPr>
    </w:p>
    <w:p w14:paraId="4C8E755D" w14:textId="77777777" w:rsidR="00A233EF" w:rsidRPr="00A341E4" w:rsidRDefault="00A233EF" w:rsidP="00091B45">
      <w:pPr>
        <w:spacing w:before="120" w:after="0" w:line="240" w:lineRule="auto"/>
        <w:jc w:val="both"/>
        <w:rPr>
          <w:sz w:val="20"/>
          <w:szCs w:val="18"/>
          <w:lang w:val="en-GB"/>
        </w:rPr>
      </w:pPr>
    </w:p>
    <w:bookmarkEnd w:id="28"/>
    <w:p w14:paraId="28992719" w14:textId="046A8E3F"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Key characteristics of supranational Twitter activity in comparative perspective</w:t>
      </w:r>
    </w:p>
    <w:p w14:paraId="76AA8F12" w14:textId="77777777" w:rsidR="00FC6904" w:rsidRPr="00A341E4" w:rsidRDefault="00FC6904" w:rsidP="00652588">
      <w:pPr>
        <w:spacing w:after="0" w:line="240" w:lineRule="auto"/>
        <w:jc w:val="both"/>
        <w:rPr>
          <w:i/>
          <w:sz w:val="20"/>
          <w:szCs w:val="18"/>
          <w:lang w:val="en-GB"/>
        </w:rPr>
      </w:pPr>
    </w:p>
    <w:p w14:paraId="167DB829" w14:textId="2E365725"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 xml:space="preserve">Volume of supranational </w:t>
      </w:r>
      <w:r w:rsidR="006B4C5B">
        <w:rPr>
          <w:i/>
          <w:sz w:val="20"/>
          <w:szCs w:val="18"/>
          <w:lang w:val="en-GB"/>
        </w:rPr>
        <w:t xml:space="preserve">Twitter </w:t>
      </w:r>
      <w:r w:rsidRPr="00A341E4">
        <w:rPr>
          <w:i/>
          <w:sz w:val="20"/>
          <w:szCs w:val="18"/>
          <w:lang w:val="en-GB"/>
        </w:rPr>
        <w:t xml:space="preserve">messages </w:t>
      </w:r>
    </w:p>
    <w:p w14:paraId="0364A94C" w14:textId="335B9196"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messages they send</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5D4A7B" w:rsidRPr="00A341E4">
        <w:rPr>
          <w:sz w:val="20"/>
          <w:szCs w:val="20"/>
          <w:lang w:val="en-GB"/>
        </w:rPr>
        <w:t xml:space="preserve">Figure </w:t>
      </w:r>
      <w:r w:rsidR="005D4A7B" w:rsidRPr="00A341E4">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thus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25575C65" w:rsidR="00DB0C73" w:rsidRPr="00A341E4" w:rsidRDefault="005D4A7B" w:rsidP="005D4A7B">
      <w:pPr>
        <w:pStyle w:val="Caption"/>
        <w:keepLines/>
        <w:jc w:val="center"/>
        <w:rPr>
          <w:color w:val="auto"/>
          <w:sz w:val="20"/>
          <w:lang w:val="en-GB"/>
        </w:rPr>
      </w:pPr>
      <w:bookmarkStart w:id="43"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43"/>
      <w:r w:rsidRPr="00A341E4">
        <w:rPr>
          <w:color w:val="auto"/>
          <w:lang w:val="en-GB"/>
        </w:rPr>
        <w:t>: Number of tweets per day and account</w:t>
      </w:r>
    </w:p>
    <w:p w14:paraId="66283671" w14:textId="0B29CD63"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 xml:space="preserve">early phase of supranational Twitter presence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tweets per day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has reduced its output of traditional press releases notably </w:t>
      </w:r>
      <w:r w:rsidR="000A0D2D" w:rsidRPr="00A341E4">
        <w:rPr>
          <w:sz w:val="20"/>
          <w:szCs w:val="18"/>
          <w:lang w:val="en-GB"/>
        </w:rPr>
        <w:fldChar w:fldCharType="begin"/>
      </w:r>
      <w:ins w:id="44" w:author="Sina Furkan Özdemir" w:date="2021-06-29T10:22:00Z">
        <w:r w:rsidR="00892CB5">
          <w:rPr>
            <w:sz w:val="20"/>
            <w:szCs w:val="18"/>
            <w:lang w:val="en-GB"/>
          </w:rPr>
          <w:instrText xml:space="preserve"> ADDIN ZOTERO_ITEM CSL_CITATION {"citationID":"GjJDuD2d","properties":{"formattedCitation":"(Rauh 2021b)","plainCitation":"(Rauh 2021b)","noteIndex":0},"citationItems":[{"id":4532,"uris":["http://zotero.org/groups/2912652/items/HR4R9X5A"],"uri":["http://zotero.org/groups/2912652/items/HR4R9X5A"],"itemData":{"id":4532,"type":"article-journal","abstract":"The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ins>
      <w:del w:id="45" w:author="Sina Furkan Özdemir" w:date="2021-06-29T10:22:00Z">
        <w:r w:rsidR="000A0D2D" w:rsidRPr="00A341E4" w:rsidDel="00892CB5">
          <w:rPr>
            <w:sz w:val="20"/>
            <w:szCs w:val="18"/>
            <w:lang w:val="en-GB"/>
          </w:rPr>
          <w:delInstrText xml:space="preserve"> ADDIN ZOTERO_ITEM CSL_CITATION {"citationID":"GjJDuD2d","properties":{"formattedCitation":"(Rauh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delInstrText>
        </w:r>
      </w:del>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37B62D18"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B21829" w:rsidRPr="00A341E4">
        <w:rPr>
          <w:sz w:val="20"/>
          <w:szCs w:val="20"/>
          <w:lang w:val="en-GB"/>
        </w:rPr>
        <w:t xml:space="preserve">Figure </w:t>
      </w:r>
      <w:r w:rsidR="00B21829" w:rsidRPr="00A341E4">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Pr="00A341E4">
        <w:rPr>
          <w:sz w:val="20"/>
          <w:szCs w:val="20"/>
          <w:lang w:val="en-GB"/>
        </w:rPr>
        <w:t xml:space="preserve">by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(XXX).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0AF60994" w:rsidR="00B21829" w:rsidRPr="00A341E4" w:rsidRDefault="003C3069" w:rsidP="00D92073">
      <w:pPr>
        <w:spacing w:before="120" w:after="0" w:line="240" w:lineRule="auto"/>
        <w:jc w:val="both"/>
        <w:rPr>
          <w:sz w:val="20"/>
          <w:szCs w:val="20"/>
          <w:lang w:val="en-GB"/>
        </w:rPr>
      </w:pPr>
      <w:r>
        <w:rPr>
          <w:sz w:val="20"/>
          <w:szCs w:val="20"/>
          <w:lang w:val="en-GB"/>
        </w:rPr>
        <w:t>There is</w:t>
      </w:r>
      <w:r w:rsidR="00B21829" w:rsidRPr="00A341E4">
        <w:rPr>
          <w:sz w:val="20"/>
          <w:szCs w:val="20"/>
          <w:lang w:val="en-GB"/>
        </w:rPr>
        <w:t xml:space="preserve"> significant variation within our population of supranational actors.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xml:space="preserve">, </w:t>
      </w:r>
      <w:r>
        <w:rPr>
          <w:sz w:val="20"/>
          <w:szCs w:val="20"/>
          <w:lang w:val="en-GB"/>
        </w:rPr>
        <w:t xml:space="preserve">or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further down the line,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tweets per day) is not systematically distinct from our UK benchmark sample (2.23 daily tweets) and markedly lower than in sample of tweets from international organizations (4 daily tweets).</w:t>
      </w:r>
    </w:p>
    <w:p w14:paraId="7D8B4BD2" w14:textId="5681A2B5"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w:t>
      </w:r>
      <w:del w:id="46" w:author="Sina Furkan Özdemir" w:date="2021-06-29T09:50:00Z">
        <w:r w:rsidRPr="00A341E4" w:rsidDel="00D556B8">
          <w:rPr>
            <w:sz w:val="20"/>
            <w:szCs w:val="20"/>
            <w:lang w:val="en-GB"/>
          </w:rPr>
          <w:delText xml:space="preserve">left </w:delText>
        </w:r>
      </w:del>
      <w:ins w:id="47" w:author="Sina Furkan Özdemir" w:date="2021-06-29T09:50:00Z">
        <w:r w:rsidR="00D556B8">
          <w:rPr>
            <w:sz w:val="20"/>
            <w:szCs w:val="20"/>
            <w:lang w:val="en-GB"/>
          </w:rPr>
          <w:t>r</w:t>
        </w:r>
        <w:r w:rsidR="000E4A5F">
          <w:rPr>
            <w:sz w:val="20"/>
            <w:szCs w:val="20"/>
            <w:lang w:val="tr-TR"/>
          </w:rPr>
          <w:t>ight</w:t>
        </w:r>
        <w:r w:rsidR="00D556B8" w:rsidRPr="00A341E4">
          <w:rPr>
            <w:sz w:val="20"/>
            <w:szCs w:val="20"/>
            <w:lang w:val="en-GB"/>
          </w:rPr>
          <w:t xml:space="preserve"> </w:t>
        </w:r>
      </w:ins>
      <w:r w:rsidRPr="00A341E4">
        <w:rPr>
          <w:sz w:val="20"/>
          <w:szCs w:val="20"/>
          <w:lang w:val="en-GB"/>
        </w:rPr>
        <w:t xml:space="preserve">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5E5C2B" w:rsidRPr="00A341E4">
        <w:rPr>
          <w:sz w:val="20"/>
          <w:szCs w:val="20"/>
          <w:lang w:val="en-GB"/>
        </w:rPr>
        <w:t xml:space="preserve">Figure </w:t>
      </w:r>
      <w:r w:rsidR="005E5C2B" w:rsidRPr="00A341E4">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 volume of tweets from</w:t>
      </w:r>
      <w:ins w:id="48" w:author="Sina Furkan Özdemir" w:date="2021-06-29T09:50:00Z">
        <w:r w:rsidR="000E4A5F">
          <w:rPr>
            <w:sz w:val="20"/>
            <w:szCs w:val="20"/>
            <w:lang w:val="en-GB"/>
          </w:rPr>
          <w:t xml:space="preserve"> the EU</w:t>
        </w:r>
      </w:ins>
      <w:r w:rsidRPr="00A341E4">
        <w:rPr>
          <w:sz w:val="20"/>
          <w:szCs w:val="20"/>
          <w:lang w:val="en-GB"/>
        </w:rPr>
        <w:t xml:space="preserve">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r w:rsidR="00E352E9" w:rsidRPr="00A341E4">
        <w:rPr>
          <w:sz w:val="20"/>
          <w:szCs w:val="20"/>
          <w:lang w:val="en-GB"/>
        </w:rPr>
        <w:t>Regarding</w:t>
      </w:r>
      <w:r w:rsidR="005E5C2B" w:rsidRPr="00A341E4">
        <w:rPr>
          <w:sz w:val="20"/>
          <w:szCs w:val="20"/>
          <w:lang w:val="en-GB"/>
        </w:rPr>
        <w:t xml:space="preserve"> volume, </w:t>
      </w:r>
      <w:r w:rsidR="005E5C2B" w:rsidRPr="00A341E4">
        <w:rPr>
          <w:sz w:val="20"/>
          <w:szCs w:val="20"/>
          <w:lang w:val="en-GB"/>
        </w:rPr>
        <w:lastRenderedPageBreak/>
        <w:t>thus, we can clearly state that</w:t>
      </w:r>
      <w:ins w:id="49" w:author="Sina Furkan Özdemir" w:date="2021-06-29T09:51:00Z">
        <w:r w:rsidR="000E4A5F">
          <w:rPr>
            <w:sz w:val="20"/>
            <w:szCs w:val="20"/>
            <w:lang w:val="en-GB"/>
          </w:rPr>
          <w:t xml:space="preserve"> the EU</w:t>
        </w:r>
      </w:ins>
      <w:r w:rsidR="005E5C2B" w:rsidRPr="00A341E4">
        <w:rPr>
          <w:sz w:val="20"/>
          <w:szCs w:val="20"/>
          <w:lang w:val="en-GB"/>
        </w:rPr>
        <w:t xml:space="preserve">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0B8C4654" w:rsidR="008A6FB2" w:rsidRPr="00A341E4" w:rsidRDefault="008A6FB2" w:rsidP="00FC6904">
      <w:pPr>
        <w:spacing w:before="120" w:after="0" w:line="240" w:lineRule="auto"/>
        <w:jc w:val="both"/>
        <w:rPr>
          <w:sz w:val="20"/>
          <w:szCs w:val="18"/>
          <w:lang w:val="en-GB"/>
        </w:rPr>
      </w:pPr>
      <w:r w:rsidRPr="00A341E4">
        <w:rPr>
          <w:sz w:val="20"/>
          <w:szCs w:val="18"/>
          <w:lang w:val="en-GB"/>
        </w:rPr>
        <w:t xml:space="preserve">Is this increasing amount of supranational communication on Twitter </w:t>
      </w:r>
      <w:r w:rsidR="003E4EAB" w:rsidRPr="00A341E4">
        <w:rPr>
          <w:sz w:val="20"/>
          <w:szCs w:val="18"/>
          <w:lang w:val="en-GB"/>
        </w:rPr>
        <w:t xml:space="preserve">understandable to the average European citizen? </w:t>
      </w:r>
      <w:r w:rsidRPr="00A341E4">
        <w:rPr>
          <w:sz w:val="20"/>
          <w:szCs w:val="18"/>
          <w:lang w:val="en-GB"/>
        </w:rPr>
        <w:t xml:space="preserve">In this section we look at the language quality of the textual content of supranational tweets in comparative perspective. </w:t>
      </w:r>
    </w:p>
    <w:p w14:paraId="5B4BD903" w14:textId="4337F42E" w:rsidR="008A6FB2" w:rsidRPr="00A341E4" w:rsidRDefault="00B02F28" w:rsidP="00FC6904">
      <w:pPr>
        <w:spacing w:before="120" w:after="0" w:line="240" w:lineRule="auto"/>
        <w:jc w:val="both"/>
        <w:rPr>
          <w:sz w:val="20"/>
          <w:szCs w:val="18"/>
          <w:lang w:val="en-GB"/>
        </w:rPr>
      </w:pPr>
      <w:r w:rsidRPr="00A341E4">
        <w:rPr>
          <w:sz w:val="20"/>
          <w:szCs w:val="18"/>
          <w:lang w:val="en-GB"/>
        </w:rPr>
        <w:t>T</w:t>
      </w:r>
      <w:r w:rsidR="008A6FB2" w:rsidRPr="00A341E4">
        <w:rPr>
          <w:sz w:val="20"/>
          <w:szCs w:val="18"/>
          <w:lang w:val="en-GB"/>
        </w:rPr>
        <w:t xml:space="preserve">his part of the analysis </w:t>
      </w:r>
      <w:r w:rsidRPr="00A341E4">
        <w:rPr>
          <w:sz w:val="20"/>
          <w:szCs w:val="18"/>
          <w:lang w:val="en-GB"/>
        </w:rPr>
        <w:t xml:space="preserve">required </w:t>
      </w:r>
      <w:r w:rsidR="008A6FB2" w:rsidRPr="00A341E4">
        <w:rPr>
          <w:sz w:val="20"/>
          <w:szCs w:val="18"/>
          <w:lang w:val="en-GB"/>
        </w:rPr>
        <w:t xml:space="preserve">extensive pre-processing of the tweets’ contents. In general, </w:t>
      </w:r>
      <w:r w:rsidRPr="00A341E4">
        <w:rPr>
          <w:sz w:val="20"/>
          <w:szCs w:val="18"/>
          <w:lang w:val="en-GB"/>
        </w:rPr>
        <w:t>we aimed</w:t>
      </w:r>
      <w:r w:rsidR="008A6FB2" w:rsidRPr="00A341E4">
        <w:rPr>
          <w:sz w:val="20"/>
          <w:szCs w:val="18"/>
          <w:lang w:val="en-GB"/>
        </w:rPr>
        <w:t xml:space="preserve"> to isolate the textual content as good as possible to ensure reliable extraction of the language indicators</w:t>
      </w:r>
      <w:r w:rsidR="003C3069">
        <w:rPr>
          <w:sz w:val="20"/>
          <w:szCs w:val="18"/>
          <w:lang w:val="en-GB"/>
        </w:rPr>
        <w:t xml:space="preserve"> discussed</w:t>
      </w:r>
      <w:r w:rsidR="008A6FB2" w:rsidRPr="00A341E4">
        <w:rPr>
          <w:sz w:val="20"/>
          <w:szCs w:val="18"/>
          <w:lang w:val="en-GB"/>
        </w:rPr>
        <w:t xml:space="preserve"> 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 xml:space="preserve">separately </w:t>
      </w:r>
      <w:r w:rsidR="008A6FB2" w:rsidRPr="00A341E4">
        <w:rPr>
          <w:sz w:val="20"/>
          <w:szCs w:val="18"/>
          <w:lang w:val="en-GB"/>
        </w:rPr>
        <w:t>below)</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AB6DA4" w:rsidRPr="00A341E4">
        <w:rPr>
          <w:sz w:val="20"/>
          <w:szCs w:val="20"/>
          <w:lang w:val="en-GB"/>
        </w:rPr>
        <w:t xml:space="preserve">Table </w:t>
      </w:r>
      <w:r w:rsidR="00AB6DA4" w:rsidRPr="00A341E4">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1"/>
        <w:gridCol w:w="4065"/>
      </w:tblGrid>
      <w:tr w:rsidR="008A6FB2" w:rsidRPr="00A341E4" w14:paraId="57438C9F" w14:textId="77777777" w:rsidTr="00FE5DDD">
        <w:trPr>
          <w:tblHeader/>
          <w:tblCellSpacing w:w="15" w:type="dxa"/>
        </w:trPr>
        <w:tc>
          <w:tcPr>
            <w:tcW w:w="0" w:type="auto"/>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FE5DDD">
        <w:trPr>
          <w:tblCellSpacing w:w="15" w:type="dxa"/>
        </w:trPr>
        <w:tc>
          <w:tcPr>
            <w:tcW w:w="0" w:type="auto"/>
            <w:tcBorders>
              <w:bottom w:val="single" w:sz="4" w:space="0" w:color="auto"/>
            </w:tcBorders>
            <w:vAlign w:val="center"/>
            <w:hideMark/>
          </w:tcPr>
          <w:p w14:paraId="5576918B" w14:textId="5502D65C"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I fell asleep hoping to wake up from a bad dream.</w:t>
            </w:r>
            <w:ins w:id="50" w:author="Sina Furkan Özdemir" w:date="2021-06-29T09:52:00Z">
              <w:r w:rsidR="009523C0">
                <w:rPr>
                  <w:rFonts w:asciiTheme="minorHAnsi" w:eastAsia="Times New Roman" w:hAnsiTheme="minorHAnsi" w:cstheme="minorHAnsi"/>
                  <w:sz w:val="20"/>
                  <w:szCs w:val="20"/>
                  <w:lang w:val="en-GB" w:eastAsia="de-DE"/>
                </w:rPr>
                <w:t xml:space="preserve"> </w:t>
              </w:r>
            </w:ins>
            <w:r w:rsidRPr="00A341E4">
              <w:rPr>
                <w:rFonts w:asciiTheme="minorHAnsi" w:eastAsia="Times New Roman" w:hAnsiTheme="minorHAnsi" w:cstheme="minorHAnsi"/>
                <w:sz w:val="20"/>
                <w:szCs w:val="20"/>
                <w:lang w:val="en-GB" w:eastAsia="de-DE"/>
              </w:rPr>
              <w:t xml:space="preserve">Europe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7F4E91">
        <w:trPr>
          <w:tblCellSpacing w:w="15" w:type="dxa"/>
        </w:trPr>
        <w:tc>
          <w:tcPr>
            <w:tcW w:w="0" w:type="auto"/>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5E02C589" w:rsidR="00AB6DA4" w:rsidRPr="00A341E4" w:rsidRDefault="00AB6DA4" w:rsidP="00AB6DA4">
      <w:pPr>
        <w:pStyle w:val="Caption"/>
        <w:keepNext/>
        <w:keepLines/>
        <w:jc w:val="center"/>
        <w:rPr>
          <w:b/>
          <w:bCs/>
          <w:color w:val="auto"/>
          <w:sz w:val="20"/>
          <w:lang w:val="en-GB"/>
        </w:rPr>
      </w:pPr>
      <w:bookmarkStart w:id="51"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51"/>
      <w:r w:rsidRPr="00A341E4">
        <w:rPr>
          <w:b/>
          <w:bCs/>
          <w:color w:val="auto"/>
          <w:lang w:val="en-GB"/>
        </w:rPr>
        <w:t xml:space="preserve">: </w:t>
      </w:r>
      <w:r w:rsidRPr="00A341E4">
        <w:rPr>
          <w:color w:val="auto"/>
          <w:lang w:val="en-GB"/>
        </w:rPr>
        <w:t>Tweet text processing examples</w:t>
      </w:r>
    </w:p>
    <w:p w14:paraId="538D785D" w14:textId="0EA2F126"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ins w:id="52" w:author="Sina Furkan Özdemir" w:date="2021-06-29T10:22:00Z">
        <w:r w:rsidR="00892CB5">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2020)","noteIndex":0},"citationItems":[{"id":4574,"uris":["http://zotero.org/groups/2912652/items/6TJWGK6P"],"uri":["http://zotero.org/groups/2912652/items/6TJWGK6P"],"itemData":{"id":4574,"type":"webpage","abstract":"Bindings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ins>
      <w:del w:id="53" w:author="Sina Furkan Özdemir" w:date="2021-06-29T10:22:00Z">
        <w:r w:rsidR="00900B9E" w:rsidDel="00892CB5">
          <w:rPr>
            <w:sz w:val="20"/>
            <w:szCs w:val="18"/>
            <w:lang w:val="en-GB"/>
          </w:rPr>
          <w:del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delInstrText>
        </w:r>
      </w:del>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r w:rsidR="007F4E91" w:rsidRPr="00A341E4">
        <w:rPr>
          <w:sz w:val="20"/>
          <w:szCs w:val="18"/>
          <w:lang w:val="en-GB"/>
        </w:rPr>
        <w:t xml:space="preserve"> here</w:t>
      </w:r>
      <w:r w:rsidR="009315E0" w:rsidRPr="00A341E4">
        <w:rPr>
          <w:sz w:val="20"/>
          <w:szCs w:val="18"/>
          <w:lang w:val="en-GB"/>
        </w:rPr>
        <w:t>.</w:t>
      </w:r>
    </w:p>
    <w:p w14:paraId="205FB5BD" w14:textId="7CF06AE8" w:rsidR="0093719C" w:rsidRDefault="00965014" w:rsidP="00FC6904">
      <w:pPr>
        <w:spacing w:before="120" w:after="0" w:line="240" w:lineRule="auto"/>
        <w:jc w:val="both"/>
        <w:rPr>
          <w:sz w:val="20"/>
          <w:szCs w:val="18"/>
          <w:lang w:val="en-GB"/>
        </w:rPr>
      </w:pPr>
      <w:r w:rsidRPr="00A341E4">
        <w:rPr>
          <w:sz w:val="20"/>
          <w:szCs w:val="18"/>
          <w:lang w:val="en-GB"/>
        </w:rPr>
        <w:t xml:space="preserve">Here we focus on the English-language content of the tweets. </w:t>
      </w:r>
      <w:r w:rsidR="00E665B7" w:rsidRPr="00A341E4">
        <w:rPr>
          <w:sz w:val="20"/>
          <w:szCs w:val="18"/>
          <w:lang w:val="en-GB"/>
        </w:rPr>
        <w:t xml:space="preserve">We </w:t>
      </w:r>
      <w:r w:rsidR="00900B9E">
        <w:rPr>
          <w:sz w:val="20"/>
          <w:szCs w:val="18"/>
          <w:lang w:val="en-GB"/>
        </w:rPr>
        <w:t xml:space="preserve">primarily </w:t>
      </w:r>
      <w:r w:rsidR="00E665B7" w:rsidRPr="00A341E4">
        <w:rPr>
          <w:sz w:val="20"/>
          <w:szCs w:val="18"/>
          <w:lang w:val="en-GB"/>
        </w:rPr>
        <w:t xml:space="preserve">want to learn whether the </w:t>
      </w:r>
      <w:r w:rsidRPr="00A341E4">
        <w:rPr>
          <w:sz w:val="20"/>
          <w:szCs w:val="18"/>
          <w:lang w:val="en-GB"/>
        </w:rPr>
        <w:t xml:space="preserve">communication </w:t>
      </w:r>
      <w:r w:rsidR="00E665B7" w:rsidRPr="00A341E4">
        <w:rPr>
          <w:sz w:val="20"/>
          <w:szCs w:val="18"/>
          <w:lang w:val="en-GB"/>
        </w:rPr>
        <w:t xml:space="preserve">we observe </w:t>
      </w:r>
      <w:r w:rsidRPr="00A341E4">
        <w:rPr>
          <w:sz w:val="20"/>
          <w:szCs w:val="18"/>
          <w:lang w:val="en-GB"/>
        </w:rPr>
        <w:t xml:space="preserve">is geared to nurture legitimacy and accountability of supranational politics.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ins w:id="54" w:author="Sina Furkan Özdemir" w:date="2021-06-29T10:22:00Z">
        <w:r w:rsidR="00892CB5">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1946)","noteIndex":0},"citationItems":[{"id":4577,"uris":["http://zotero.org/groups/2912652/items/4A8TR48S"],"uri":["http://zotero.org/groups/2912652/items/4A8TR48S"],"itemData":{"id":4577,"type":"book","abstract":"\"Analysing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4573,"uris":["http://zotero.org/groups/2912652/items/PWRH5RSZ"],"uri":["http://zotero.org/groups/2912652/items/PWRH5RSZ"],"itemData":{"id":4573,"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4576,"uris":["http://zotero.org/groups/2912652/items/JT7H3K3D"],"uri":["http://zotero.org/groups/2912652/items/JT7H3K3D"],"itemData":{"id":4576,"type":"article-journal","container-title":"Horizon","issue":"76","page":"252-265","title":"Politics and the English Language","volume":"13","author":[{"family":"Orwell","given":"George"}],"issued":{"date-parts":[["1946"]]}}}],"schema":"https://github.com/citation-style-language/schema/raw/master/csl-citation.json"} </w:instrText>
        </w:r>
      </w:ins>
      <w:del w:id="55" w:author="Sina Furkan Özdemir" w:date="2021-06-29T10:22:00Z">
        <w:r w:rsidR="00900B9E" w:rsidDel="00892CB5">
          <w:rPr>
            <w:sz w:val="20"/>
            <w:szCs w:val="18"/>
            <w:lang w:val="en-GB"/>
          </w:rPr>
          <w:del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delInstrText>
        </w:r>
      </w:del>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ins w:id="56" w:author="Sina Furkan Özdemir" w:date="2021-06-29T10:22:00Z">
        <w:r w:rsidR="00892CB5">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1991)","noteIndex":0},"citationItems":[{"id":4579,"uris":["http://zotero.org/groups/2912652/items/DQX2NY25"],"uri":["http://zotero.org/groups/2912652/items/DQX2NY25"],"itemData":{"id":4579,"type":"article-journal","container-title":"The New Left Review","issue":"MAR APR 2015","page":"75-99","title":"Bankspeak: The Language of World Bank Reports","volume":"92","author":[{"family":"Moretti","given":"Franco"},{"family":"Pestre","given":"Dominique"}],"issued":{"date-parts":[["2015"]]}}},{"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ins>
      <w:del w:id="57" w:author="Sina Furkan Özdemir" w:date="2021-06-29T10:22:00Z">
        <w:r w:rsidR="003047D1" w:rsidDel="00892CB5">
          <w:rPr>
            <w:sz w:val="20"/>
            <w:szCs w:val="18"/>
            <w:lang w:val="en-GB"/>
          </w:rPr>
          <w:del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del>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ins w:id="58" w:author="Sina Furkan Özdemir" w:date="2021-06-29T10:22:00Z">
        <w:r w:rsidR="00892CB5">
          <w:rPr>
            <w:sz w:val="20"/>
            <w:szCs w:val="18"/>
            <w:lang w:val="en-GB"/>
          </w:rPr>
          <w:instrText xml:space="preserve"> ADDIN ZOTERO_ITEM CSL_CITATION {"citationID":"ntDVyRrJ","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ins>
      <w:del w:id="59" w:author="Sina Furkan Özdemir" w:date="2021-06-29T10:22:00Z">
        <w:r w:rsidR="00571BBD" w:rsidDel="00892CB5">
          <w:rPr>
            <w:sz w:val="20"/>
            <w:szCs w:val="18"/>
            <w:lang w:val="en-GB"/>
          </w:rPr>
          <w:del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delInstrText>
        </w:r>
      </w:del>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602E552C" w:rsidR="0093719C" w:rsidRDefault="0017781E" w:rsidP="00FC6904">
      <w:pPr>
        <w:spacing w:before="120" w:after="0" w:line="240" w:lineRule="auto"/>
        <w:jc w:val="both"/>
        <w:rPr>
          <w:sz w:val="20"/>
          <w:szCs w:val="18"/>
          <w:lang w:val="en-GB"/>
        </w:rPr>
      </w:pPr>
      <w:r w:rsidRPr="00A341E4">
        <w:rPr>
          <w:sz w:val="20"/>
          <w:szCs w:val="18"/>
          <w:lang w:val="en-GB"/>
        </w:rPr>
        <w:t>First, the Flesch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ins w:id="60" w:author="Sina Furkan Özdemir" w:date="2021-06-29T10:22:00Z">
        <w:r w:rsidR="00892CB5">
          <w:rPr>
            <w:sz w:val="20"/>
            <w:szCs w:val="18"/>
            <w:lang w:val="en-GB"/>
          </w:rPr>
          <w:instrText xml:space="preserve"> ADDIN ZOTERO_ITEM CSL_CITATION {"citationID":"FoWThNVt","properties":{"formattedCitation":"(Flesch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ins>
      <w:del w:id="61" w:author="Sina Furkan Özdemir" w:date="2021-06-29T10:22:00Z">
        <w:r w:rsidR="00571BBD" w:rsidDel="00892CB5">
          <w:rPr>
            <w:sz w:val="20"/>
            <w:szCs w:val="18"/>
            <w:lang w:val="en-GB"/>
          </w:rPr>
          <w:del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delInstrText>
        </w:r>
      </w:del>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w:t>
      </w:r>
      <w:del w:id="62" w:author="Sina Furkan Özdemir" w:date="2021-06-29T09:54:00Z">
        <w:r w:rsidR="008828BA" w:rsidRPr="00A341E4" w:rsidDel="00F60F3F">
          <w:rPr>
            <w:sz w:val="20"/>
            <w:szCs w:val="18"/>
            <w:lang w:val="en-GB"/>
          </w:rPr>
          <w:delText xml:space="preserve">less </w:delText>
        </w:r>
      </w:del>
      <w:ins w:id="63" w:author="Sina Furkan Özdemir" w:date="2021-06-29T09:54:00Z">
        <w:r w:rsidR="00F60F3F">
          <w:rPr>
            <w:sz w:val="20"/>
            <w:szCs w:val="18"/>
            <w:lang w:val="en-GB"/>
          </w:rPr>
          <w:t>fewer</w:t>
        </w:r>
        <w:r w:rsidR="00F60F3F" w:rsidRPr="00A341E4">
          <w:rPr>
            <w:sz w:val="20"/>
            <w:szCs w:val="18"/>
            <w:lang w:val="en-GB"/>
          </w:rPr>
          <w:t xml:space="preserve"> </w:t>
        </w:r>
      </w:ins>
      <w:r w:rsidR="008828BA" w:rsidRPr="00A341E4">
        <w:rPr>
          <w:sz w:val="20"/>
          <w:szCs w:val="18"/>
          <w:lang w:val="en-GB"/>
        </w:rPr>
        <w:t xml:space="preserve">citizens with average education levels can decipher a message. </w:t>
      </w:r>
      <w:r w:rsidR="002255C6">
        <w:rPr>
          <w:sz w:val="20"/>
          <w:szCs w:val="18"/>
          <w:lang w:val="en-GB"/>
        </w:rPr>
        <w:t xml:space="preserve">Prior research shows that reading ease is also positively associated with more engagement of social media users or journalists </w:t>
      </w:r>
      <w:r w:rsidR="002255C6">
        <w:rPr>
          <w:sz w:val="20"/>
          <w:szCs w:val="18"/>
          <w:lang w:val="en-GB"/>
        </w:rPr>
        <w:fldChar w:fldCharType="begin"/>
      </w:r>
      <w:ins w:id="64" w:author="Sina Furkan Özdemir" w:date="2021-06-29T10:22:00Z">
        <w:r w:rsidR="00892CB5">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2020)","noteIndex":0},"citationItems":[{"id":4569,"uris":["http://zotero.org/groups/2912652/items/7CJBS4SK"],"uri":["http://zotero.org/groups/2912652/items/7CJBS4SK"],"itemData":{"id":4569,"type":"book","abstract":"Despite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4570,"uris":["http://zotero.org/groups/2912652/items/7AIUSDVY"],"uri":["http://zotero.org/groups/2912652/items/7AIUSDVY"],"itemData":{"id":4570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ins>
      <w:del w:id="65" w:author="Sina Furkan Özdemir" w:date="2021-06-29T10:22:00Z">
        <w:r w:rsidR="002255C6" w:rsidDel="00892CB5">
          <w:rPr>
            <w:sz w:val="20"/>
            <w:szCs w:val="18"/>
            <w:lang w:val="en-GB"/>
          </w:rPr>
          <w:del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delInstrText>
        </w:r>
      </w:del>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71A80AC5" w:rsidR="0093719C" w:rsidRDefault="008828BA" w:rsidP="00FC6904">
      <w:pPr>
        <w:spacing w:before="120" w:after="0" w:line="240" w:lineRule="auto"/>
        <w:jc w:val="both"/>
        <w:rPr>
          <w:sz w:val="20"/>
          <w:szCs w:val="18"/>
          <w:lang w:val="en-GB"/>
        </w:rPr>
      </w:pPr>
      <w:r w:rsidRPr="00A341E4">
        <w:rPr>
          <w:sz w:val="20"/>
          <w:szCs w:val="18"/>
          <w:lang w:val="en-GB"/>
        </w:rPr>
        <w:lastRenderedPageBreak/>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w:t>
      </w:r>
      <w:proofErr w:type="gramStart"/>
      <w:r w:rsidR="002255C6">
        <w:rPr>
          <w:sz w:val="20"/>
          <w:szCs w:val="18"/>
          <w:lang w:val="en-GB"/>
        </w:rPr>
        <w:t>tweets</w:t>
      </w:r>
      <w:proofErr w:type="gramEnd"/>
      <w:r w:rsidR="002255C6">
        <w:rPr>
          <w:sz w:val="20"/>
          <w:szCs w:val="18"/>
          <w:lang w:val="en-GB"/>
        </w:rPr>
        <w:t xml:space="preserve"> </w:t>
      </w:r>
      <w:r w:rsidRPr="00A341E4">
        <w:rPr>
          <w:sz w:val="20"/>
          <w:szCs w:val="18"/>
          <w:lang w:val="en-GB"/>
        </w:rPr>
        <w:t>we capture how often it occurs in the overall Google books corpus, the broadest available representation of the general English language. The intuition is that words that are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ins w:id="66" w:author="Sina Furkan Özdemir" w:date="2021-06-29T10:22:00Z">
        <w:r w:rsidR="00892CB5">
          <w:rPr>
            <w:sz w:val="20"/>
            <w:szCs w:val="18"/>
            <w:lang w:val="en-GB"/>
          </w:rPr>
          <w:instrText xml:space="preserve"> ADDIN ZOTERO_ITEM CSL_CITATION {"citationID":"3KaVAwQt","properties":{"formattedCitation":"(as validated in Benoit {\\i{}et al.} 2019)","plainCitation":"(as validated in Benoit et al. 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ins>
      <w:del w:id="67" w:author="Sina Furkan Özdemir" w:date="2021-06-29T10:22:00Z">
        <w:r w:rsidR="002255C6" w:rsidDel="00892CB5">
          <w:rPr>
            <w:sz w:val="20"/>
            <w:szCs w:val="18"/>
            <w:lang w:val="en-GB"/>
          </w:rPr>
          <w:del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delInstrText>
        </w:r>
      </w:del>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3CAD06F0" w:rsidR="0050284E" w:rsidRDefault="008828BA" w:rsidP="00FC6904">
      <w:pPr>
        <w:spacing w:before="120" w:after="0" w:line="240" w:lineRule="auto"/>
        <w:jc w:val="both"/>
        <w:rPr>
          <w:sz w:val="20"/>
          <w:szCs w:val="18"/>
          <w:lang w:val="en-GB"/>
        </w:rPr>
      </w:pPr>
      <w:r w:rsidRPr="00A341E4">
        <w:rPr>
          <w:sz w:val="20"/>
          <w:szCs w:val="18"/>
          <w:lang w:val="en-GB"/>
        </w:rPr>
        <w:t>Third and finally</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ins w:id="68" w:author="Sina Furkan Özdemir" w:date="2021-06-29T10:22:00Z">
        <w:r w:rsidR="00892CB5">
          <w:rPr>
            <w:sz w:val="20"/>
            <w:szCs w:val="18"/>
            <w:lang w:val="en-GB"/>
          </w:rPr>
          <w:instrText xml:space="preserve"> ADDIN ZOTERO_ITEM CSL_CITATION {"citationID":"59COeTas","properties":{"formattedCitation":"(Biber {\\i{}et al.} 1998: 65 pp. Thibault 1991)","plainCitation":"(Biber et al. 1998: 65 pp. Thibault 1991)","noteIndex":0},"citationItems":[{"id":4578,"uris":["http://zotero.org/groups/2912652/items/U5JMTZUJ"],"uri":["http://zotero.org/groups/2912652/items/U5JMTZUJ"],"itemData":{"id":4578,"type":"book","abstract":"This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ins>
      <w:del w:id="69" w:author="Sina Furkan Özdemir" w:date="2021-06-29T10:22:00Z">
        <w:r w:rsidR="002255C6" w:rsidDel="00892CB5">
          <w:rPr>
            <w:sz w:val="20"/>
            <w:szCs w:val="18"/>
            <w:lang w:val="en-GB"/>
          </w:rPr>
          <w:del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del>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also providing more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BD4357" w:rsidRPr="00BD4357">
        <w:rPr>
          <w:sz w:val="20"/>
          <w:szCs w:val="20"/>
          <w:lang w:val="en-GB"/>
        </w:rPr>
        <w:t xml:space="preserve">Figure </w:t>
      </w:r>
      <w:r w:rsidR="00BD4357" w:rsidRPr="00BD4357">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7358BA4A" w:rsidR="00CD6A32" w:rsidRPr="00A341E4" w:rsidRDefault="00CD6A32" w:rsidP="00CD6A32">
      <w:pPr>
        <w:pStyle w:val="Caption"/>
        <w:keepLines/>
        <w:jc w:val="center"/>
        <w:rPr>
          <w:color w:val="auto"/>
          <w:sz w:val="20"/>
          <w:lang w:val="en-GB"/>
        </w:rPr>
      </w:pPr>
      <w:bookmarkStart w:id="70"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70"/>
      <w:r w:rsidRPr="00A341E4">
        <w:rPr>
          <w:color w:val="auto"/>
          <w:lang w:val="en-GB"/>
        </w:rPr>
        <w:t>: Language clarity indicators</w:t>
      </w:r>
    </w:p>
    <w:p w14:paraId="21982503" w14:textId="74793D6A"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somewhat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ins w:id="71" w:author="Sina Furkan Özdemir" w:date="2021-06-29T09:56:00Z">
        <w:r w:rsidR="00AE1188">
          <w:rPr>
            <w:sz w:val="20"/>
            <w:szCs w:val="18"/>
            <w:lang w:val="en-GB"/>
          </w:rPr>
          <w:t xml:space="preserve">the EU </w:t>
        </w:r>
      </w:ins>
      <w:r w:rsidR="009975C1">
        <w:rPr>
          <w:sz w:val="20"/>
          <w:szCs w:val="18"/>
          <w:lang w:val="en-GB"/>
        </w:rPr>
        <w:t xml:space="preserve">supranational communication is clearly and significantly harder to understand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the impression of a very technocratic </w:t>
      </w:r>
      <w:r w:rsidR="009975C1">
        <w:rPr>
          <w:sz w:val="20"/>
          <w:szCs w:val="18"/>
          <w:lang w:val="en-GB"/>
        </w:rPr>
        <w:t xml:space="preserve">supranational communication approach that has also been shown for press releases of the European Commission </w:t>
      </w:r>
      <w:r w:rsidR="009975C1">
        <w:rPr>
          <w:sz w:val="20"/>
          <w:szCs w:val="18"/>
          <w:lang w:val="en-GB"/>
        </w:rPr>
        <w:fldChar w:fldCharType="begin"/>
      </w:r>
      <w:ins w:id="72" w:author="Sina Furkan Özdemir" w:date="2021-06-29T10:22:00Z">
        <w:r w:rsidR="00892CB5">
          <w:rPr>
            <w:sz w:val="20"/>
            <w:szCs w:val="18"/>
            <w:lang w:val="en-GB"/>
          </w:rPr>
          <w:instrText xml:space="preserve"> ADDIN ZOTERO_ITEM CSL_CITATION {"citationID":"B3sU2PoN","properties":{"formattedCitation":"(Rauh 2021b)","plainCitation":"(Rauh 2021b)","noteIndex":0},"citationItems":[{"id":4532,"uris":["http://zotero.org/groups/2912652/items/HR4R9X5A"],"uri":["http://zotero.org/groups/2912652/items/HR4R9X5A"],"itemData":{"id":4532,"type":"article-journal","abstract":"The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ins>
      <w:del w:id="73" w:author="Sina Furkan Özdemir" w:date="2021-06-29T10:22:00Z">
        <w:r w:rsidR="009975C1" w:rsidDel="00892CB5">
          <w:rPr>
            <w:sz w:val="20"/>
            <w:szCs w:val="18"/>
            <w:lang w:val="en-GB"/>
          </w:rPr>
          <w:delInstrText xml:space="preserve"> ADDIN ZOTERO_ITEM CSL_CITATION {"citationID":"B3sU2PoN","properties":{"formattedCitation":"(Rauh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delInstrText>
        </w:r>
      </w:del>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07169C90" w:rsidR="00CA02D3" w:rsidRDefault="007D0F40" w:rsidP="00CA02D3">
      <w:pPr>
        <w:spacing w:before="120" w:after="0" w:line="240" w:lineRule="auto"/>
        <w:jc w:val="both"/>
        <w:rPr>
          <w:sz w:val="20"/>
          <w:szCs w:val="18"/>
          <w:lang w:val="en-GB"/>
        </w:rPr>
      </w:pPr>
      <w:del w:id="74" w:author="Sina Furkan Özdemir" w:date="2021-06-29T09:56:00Z">
        <w:r w:rsidDel="00F1576B">
          <w:rPr>
            <w:sz w:val="20"/>
            <w:szCs w:val="18"/>
            <w:lang w:val="en-GB"/>
          </w:rPr>
          <w:delText>But also here,</w:delText>
        </w:r>
      </w:del>
      <w:ins w:id="75" w:author="Sina Furkan Özdemir" w:date="2021-06-29T09:56:00Z">
        <w:r w:rsidR="00F1576B">
          <w:rPr>
            <w:sz w:val="20"/>
            <w:szCs w:val="18"/>
            <w:lang w:val="en-GB"/>
          </w:rPr>
          <w:t>There is also a</w:t>
        </w:r>
      </w:ins>
      <w:r>
        <w:rPr>
          <w:sz w:val="20"/>
          <w:szCs w:val="18"/>
          <w:lang w:val="en-GB"/>
        </w:rPr>
        <w:t xml:space="preserve"> notable variation within the population of supranational accounts</w:t>
      </w:r>
      <w:del w:id="76" w:author="Sina Furkan Özdemir" w:date="2021-06-29T09:56:00Z">
        <w:r w:rsidDel="00F1576B">
          <w:rPr>
            <w:sz w:val="20"/>
            <w:szCs w:val="18"/>
            <w:lang w:val="en-GB"/>
          </w:rPr>
          <w:delText xml:space="preserve"> exists</w:delText>
        </w:r>
      </w:del>
      <w:r>
        <w:rPr>
          <w:sz w:val="20"/>
          <w:szCs w:val="18"/>
          <w:lang w:val="en-GB"/>
        </w:rPr>
        <w:t xml:space="preserve">.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2B2795">
        <w:rPr>
          <w:sz w:val="20"/>
          <w:szCs w:val="18"/>
          <w:lang w:val="en-GB"/>
        </w:rPr>
        <w:t>In general, the tweets from supranational actors tweeting in personal capacity are significantly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0C532A0E" w:rsidR="009E1560" w:rsidRPr="00A341E4" w:rsidRDefault="009E1560" w:rsidP="009E1560">
      <w:pPr>
        <w:spacing w:after="0" w:line="240" w:lineRule="auto"/>
        <w:jc w:val="both"/>
        <w:rPr>
          <w:i/>
          <w:sz w:val="20"/>
          <w:szCs w:val="18"/>
          <w:lang w:val="en-GB"/>
        </w:rPr>
      </w:pPr>
      <w:r w:rsidRPr="00A341E4">
        <w:rPr>
          <w:i/>
          <w:sz w:val="20"/>
          <w:szCs w:val="18"/>
          <w:lang w:val="en-GB"/>
        </w:rPr>
        <w:t xml:space="preserve">3.1. Media usage in supranational </w:t>
      </w:r>
      <w:r w:rsidR="006B4C5B">
        <w:rPr>
          <w:i/>
          <w:sz w:val="20"/>
          <w:szCs w:val="18"/>
          <w:lang w:val="en-GB"/>
        </w:rPr>
        <w:t xml:space="preserve">Twitter </w:t>
      </w:r>
      <w:r w:rsidRPr="00A341E4">
        <w:rPr>
          <w:i/>
          <w:sz w:val="20"/>
          <w:szCs w:val="18"/>
          <w:lang w:val="en-GB"/>
        </w:rPr>
        <w:t xml:space="preserve">messages </w:t>
      </w:r>
    </w:p>
    <w:p w14:paraId="11E4CEF3" w14:textId="1BAA2D07"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5A58D8">
        <w:rPr>
          <w:sz w:val="20"/>
          <w:szCs w:val="18"/>
          <w:lang w:val="en-GB"/>
        </w:rPr>
        <w:t>meant</w:t>
      </w:r>
      <w:r>
        <w:rPr>
          <w:sz w:val="20"/>
          <w:szCs w:val="18"/>
          <w:lang w:val="en-GB"/>
        </w:rPr>
        <w:t xml:space="preserve"> to attract attention and generate engagement with messages. To what extent do supranational actors and institutions use this additional communication potential? Relying on the raw tweet texts as well as on the URL entities object available from 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7C7A8CDB" w:rsidR="006B4C5B" w:rsidRPr="00A341E4" w:rsidRDefault="006B4C5B" w:rsidP="006B4C5B">
      <w:pPr>
        <w:pStyle w:val="Caption"/>
        <w:keepLines/>
        <w:jc w:val="center"/>
        <w:rPr>
          <w:color w:val="auto"/>
          <w:sz w:val="20"/>
          <w:lang w:val="en-GB"/>
        </w:rPr>
      </w:pPr>
      <w:bookmarkStart w:id="77"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Pr>
          <w:b/>
          <w:bCs/>
          <w:noProof/>
          <w:color w:val="auto"/>
          <w:lang w:val="en-GB"/>
        </w:rPr>
        <w:t>3</w:t>
      </w:r>
      <w:r w:rsidRPr="00A341E4">
        <w:rPr>
          <w:b/>
          <w:bCs/>
          <w:color w:val="auto"/>
          <w:lang w:val="en-GB"/>
        </w:rPr>
        <w:fldChar w:fldCharType="end"/>
      </w:r>
      <w:bookmarkEnd w:id="77"/>
      <w:r w:rsidRPr="00A341E4">
        <w:rPr>
          <w:color w:val="auto"/>
          <w:lang w:val="en-GB"/>
        </w:rPr>
        <w:t xml:space="preserve">: </w:t>
      </w:r>
      <w:r>
        <w:rPr>
          <w:color w:val="auto"/>
          <w:lang w:val="en-GB"/>
        </w:rPr>
        <w:t>Multimedia usage</w:t>
      </w:r>
    </w:p>
    <w:p w14:paraId="781A369B" w14:textId="75A90E98"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 xml:space="preserve">detail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697553" w:rsidRPr="006B4C5B">
        <w:rPr>
          <w:sz w:val="20"/>
          <w:szCs w:val="20"/>
          <w:lang w:val="en-GB"/>
        </w:rPr>
        <w:t xml:space="preserve">Figure </w:t>
      </w:r>
      <w:r w:rsidR="00697553" w:rsidRPr="006B4C5B">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xml:space="preserve">,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 xml:space="preserve">in the UK. </w:t>
      </w:r>
      <w:commentRangeStart w:id="78"/>
      <w:r w:rsidR="00982672">
        <w:rPr>
          <w:sz w:val="20"/>
          <w:szCs w:val="18"/>
          <w:lang w:val="en-GB"/>
        </w:rPr>
        <w:t>While we cannot exactly quantify this here, we note that many of these videos seem to be particularly produced for the purpose of communicating EU policies, again pointing to a professionalisation of supranational social media presence</w:t>
      </w:r>
      <w:commentRangeEnd w:id="78"/>
      <w:r w:rsidR="00B23E35">
        <w:rPr>
          <w:rStyle w:val="CommentReference"/>
        </w:rPr>
        <w:commentReference w:id="78"/>
      </w:r>
      <w:r w:rsidR="00982672">
        <w:rPr>
          <w:sz w:val="20"/>
          <w:szCs w:val="18"/>
          <w:lang w:val="en-GB"/>
        </w:rPr>
        <w:t>.</w:t>
      </w:r>
    </w:p>
    <w:p w14:paraId="10FC2741" w14:textId="0A763987"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ins w:id="79" w:author="Sina Furkan Özdemir" w:date="2021-06-29T10:22:00Z">
        <w:r w:rsidR="00892CB5">
          <w:rPr>
            <w:sz w:val="20"/>
            <w:szCs w:val="18"/>
            <w:lang w:val="en-US"/>
          </w:rPr>
          <w:instrText xml:space="preserve"> ADDIN ZOTERO_ITEM CSL_CITATION {"citationID":"NvwMOp82","properties":{"formattedCitation":"(Tang and Hew 2018)","plainCitation":"(Tang and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del w:id="80" w:author="Sina Furkan Özdemir" w:date="2021-06-29T10:22:00Z">
        <w:r w:rsidRPr="00697553" w:rsidDel="00892CB5">
          <w:rPr>
            <w:sz w:val="20"/>
            <w:szCs w:val="18"/>
            <w:lang w:val="en-US"/>
          </w:rPr>
          <w:del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del>
      <w:r w:rsidRPr="00697553">
        <w:rPr>
          <w:sz w:val="20"/>
          <w:szCs w:val="18"/>
          <w:lang w:val="en-US"/>
        </w:rPr>
        <w:fldChar w:fldCharType="separate"/>
      </w:r>
      <w:ins w:id="81" w:author="Sina Furkan Özdemir" w:date="2021-06-29T10:22:00Z">
        <w:r w:rsidR="00892CB5" w:rsidRPr="00892CB5">
          <w:rPr>
            <w:rFonts w:cs="Calibri"/>
            <w:sz w:val="20"/>
            <w:rPrChange w:id="82" w:author="Sina Furkan Özdemir" w:date="2021-06-29T10:22:00Z">
              <w:rPr/>
            </w:rPrChange>
          </w:rPr>
          <w:t>(Tang and Hew 2018)</w:t>
        </w:r>
      </w:ins>
      <w:del w:id="83" w:author="Sina Furkan Özdemir" w:date="2021-06-29T10:22:00Z">
        <w:r w:rsidRPr="00892CB5" w:rsidDel="00892CB5">
          <w:rPr>
            <w:rPrChange w:id="84" w:author="Sina Furkan Özdemir" w:date="2021-06-29T10:22:00Z">
              <w:rPr>
                <w:sz w:val="20"/>
                <w:szCs w:val="18"/>
                <w:lang w:val="en-US"/>
              </w:rPr>
            </w:rPrChange>
          </w:rPr>
          <w:delText>(Tang &amp; Hew, 2018)</w:delText>
        </w:r>
      </w:del>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537EA2" w:rsidRPr="006B4C5B">
        <w:rPr>
          <w:sz w:val="20"/>
          <w:szCs w:val="20"/>
          <w:lang w:val="en-GB"/>
        </w:rPr>
        <w:t xml:space="preserve">Figure </w:t>
      </w:r>
      <w:r w:rsidR="00537EA2" w:rsidRPr="006B4C5B">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 of checkmark symbols.</w:t>
      </w:r>
    </w:p>
    <w:p w14:paraId="3D41D860" w14:textId="5EF10578"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del w:id="85" w:author="Sina Furkan Özdemir" w:date="2021-06-29T10:00:00Z">
        <w:r w:rsidDel="00366399">
          <w:rPr>
            <w:sz w:val="20"/>
            <w:szCs w:val="18"/>
            <w:lang w:val="en-GB"/>
          </w:rPr>
          <w:delText>Also</w:delText>
        </w:r>
      </w:del>
      <w:ins w:id="86" w:author="Sina Furkan Özdemir" w:date="2021-06-29T10:00:00Z">
        <w:r w:rsidR="00366399">
          <w:rPr>
            <w:sz w:val="20"/>
            <w:szCs w:val="18"/>
            <w:lang w:val="en-GB"/>
          </w:rPr>
          <w:t>Also,</w:t>
        </w:r>
      </w:ins>
      <w:r>
        <w:rPr>
          <w:sz w:val="20"/>
          <w:szCs w:val="18"/>
          <w:lang w:val="en-GB"/>
        </w:rPr>
        <w:t xml:space="preserve"> </w:t>
      </w:r>
      <w:proofErr w:type="gramStart"/>
      <w:r>
        <w:rPr>
          <w:sz w:val="20"/>
          <w:szCs w:val="18"/>
          <w:lang w:val="en-GB"/>
        </w:rPr>
        <w:t>with regard to</w:t>
      </w:r>
      <w:proofErr w:type="gramEnd"/>
      <w:r>
        <w:rPr>
          <w:sz w:val="20"/>
          <w:szCs w:val="18"/>
          <w:lang w:val="en-GB"/>
        </w:rPr>
        <w:t xml:space="preserve"> this </w:t>
      </w:r>
      <w:r>
        <w:rPr>
          <w:sz w:val="20"/>
          <w:szCs w:val="18"/>
          <w:lang w:val="en-GB"/>
        </w:rPr>
        <w:lastRenderedPageBreak/>
        <w:t xml:space="preserve">communication feature, tweets from supranational EU actors are on par or even exceed </w:t>
      </w:r>
      <w:r w:rsidR="00DA3438">
        <w:rPr>
          <w:sz w:val="20"/>
          <w:szCs w:val="18"/>
          <w:lang w:val="en-GB"/>
        </w:rPr>
        <w:t xml:space="preserve">messages from </w:t>
      </w:r>
      <w:r>
        <w:rPr>
          <w:sz w:val="20"/>
          <w:szCs w:val="18"/>
          <w:lang w:val="en-GB"/>
        </w:rPr>
        <w:t>domestic and international political actors. In about 60 to 80% of all</w:t>
      </w:r>
      <w:ins w:id="87" w:author="Sina Furkan Özdemir" w:date="2021-06-29T10:00:00Z">
        <w:r w:rsidR="00070FDB">
          <w:rPr>
            <w:sz w:val="20"/>
            <w:szCs w:val="18"/>
            <w:lang w:val="en-GB"/>
          </w:rPr>
          <w:t xml:space="preserve"> the EU</w:t>
        </w:r>
      </w:ins>
      <w:r>
        <w:rPr>
          <w:sz w:val="20"/>
          <w:szCs w:val="18"/>
          <w:lang w:val="en-GB"/>
        </w:rPr>
        <w:t xml:space="preserve">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p>
    <w:p w14:paraId="12A635D4" w14:textId="758C2E1E" w:rsidR="00560269" w:rsidRDefault="00560269" w:rsidP="00FC6904">
      <w:pPr>
        <w:spacing w:before="120" w:after="0" w:line="240" w:lineRule="auto"/>
        <w:jc w:val="both"/>
        <w:rPr>
          <w:sz w:val="20"/>
          <w:szCs w:val="18"/>
          <w:lang w:val="en-GB"/>
        </w:rPr>
      </w:pPr>
      <w:r>
        <w:rPr>
          <w:sz w:val="20"/>
          <w:szCs w:val="18"/>
          <w:lang w:val="en-GB"/>
        </w:rPr>
        <w:t>Where th</w:t>
      </w:r>
      <w:r w:rsidR="009C4088">
        <w:rPr>
          <w:sz w:val="20"/>
          <w:szCs w:val="18"/>
          <w:lang w:val="en-GB"/>
        </w:rPr>
        <w:t>ese</w:t>
      </w:r>
      <w:r>
        <w:rPr>
          <w:sz w:val="20"/>
          <w:szCs w:val="18"/>
          <w:lang w:val="en-GB"/>
        </w:rPr>
        <w:t xml:space="preserve"> links</w:t>
      </w:r>
      <w:r w:rsidR="002F3D47">
        <w:rPr>
          <w:sz w:val="20"/>
          <w:szCs w:val="18"/>
          <w:lang w:val="en-GB"/>
        </w:rPr>
        <w:t xml:space="preserve"> lead citizens to</w:t>
      </w:r>
      <w:r>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w:t>
      </w:r>
      <w:r w:rsidR="009C4088">
        <w:rPr>
          <w:sz w:val="20"/>
          <w:szCs w:val="18"/>
          <w:lang w:val="en-GB"/>
        </w:rPr>
        <w:t xml:space="preserve"> </w:t>
      </w:r>
      <w:r w:rsidR="002F3D47">
        <w:rPr>
          <w:sz w:val="20"/>
          <w:szCs w:val="18"/>
          <w:lang w:val="en-GB"/>
        </w:rPr>
        <w:t>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 xml:space="preserve">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58D0F375" w:rsidR="00697553" w:rsidRDefault="00CE24DD" w:rsidP="00FC6904">
      <w:pPr>
        <w:spacing w:before="120" w:after="0" w:line="240" w:lineRule="auto"/>
        <w:jc w:val="both"/>
        <w:rPr>
          <w:sz w:val="20"/>
          <w:szCs w:val="18"/>
          <w:lang w:val="en-GB"/>
        </w:rPr>
      </w:pPr>
      <w:r>
        <w:rPr>
          <w:sz w:val="20"/>
          <w:szCs w:val="18"/>
          <w:lang w:val="en-GB"/>
        </w:rPr>
        <w:t xml:space="preserve">Based on these </w:t>
      </w:r>
      <w:r w:rsidR="002F3D47">
        <w:rPr>
          <w:sz w:val="20"/>
          <w:szCs w:val="18"/>
          <w:lang w:val="en-GB"/>
        </w:rPr>
        <w:t>insights</w:t>
      </w:r>
      <w:r>
        <w:rPr>
          <w:sz w:val="20"/>
          <w:szCs w:val="18"/>
          <w:lang w:val="en-GB"/>
        </w:rPr>
        <w:t xml:space="preserve"> we can clearly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7FB81042" w14:textId="3368C2AF" w:rsidR="00697553" w:rsidRDefault="00697553" w:rsidP="00FC6904">
      <w:pPr>
        <w:spacing w:before="120" w:after="0" w:line="240" w:lineRule="auto"/>
        <w:jc w:val="both"/>
        <w:rPr>
          <w:sz w:val="20"/>
          <w:szCs w:val="18"/>
          <w:lang w:val="en-GB"/>
        </w:rPr>
      </w:pPr>
    </w:p>
    <w:p w14:paraId="21C44ACF" w14:textId="67491BDE" w:rsidR="00532D33" w:rsidRPr="00A341E4" w:rsidRDefault="00532D33" w:rsidP="00532D33">
      <w:pPr>
        <w:spacing w:before="120" w:after="0" w:line="240" w:lineRule="auto"/>
        <w:jc w:val="both"/>
        <w:rPr>
          <w:b/>
          <w:sz w:val="20"/>
          <w:szCs w:val="18"/>
          <w:lang w:val="en-GB"/>
        </w:rPr>
      </w:pPr>
      <w:commentRangeStart w:id="88"/>
      <w:r>
        <w:rPr>
          <w:b/>
          <w:sz w:val="20"/>
          <w:szCs w:val="18"/>
          <w:lang w:val="en-GB"/>
        </w:rPr>
        <w:t>4</w:t>
      </w:r>
      <w:r w:rsidRPr="00A341E4">
        <w:rPr>
          <w:b/>
          <w:sz w:val="20"/>
          <w:szCs w:val="18"/>
          <w:lang w:val="en-GB"/>
        </w:rPr>
        <w:t xml:space="preserve">. </w:t>
      </w:r>
      <w:r w:rsidR="002E534C">
        <w:rPr>
          <w:b/>
          <w:sz w:val="20"/>
          <w:szCs w:val="18"/>
          <w:lang w:val="en-GB"/>
        </w:rPr>
        <w:t xml:space="preserve">Supranational engagement </w:t>
      </w:r>
      <w:r>
        <w:rPr>
          <w:b/>
          <w:sz w:val="20"/>
          <w:szCs w:val="18"/>
          <w:lang w:val="en-GB"/>
        </w:rPr>
        <w:t>with the Twitter discourse</w:t>
      </w:r>
      <w:commentRangeEnd w:id="88"/>
      <w:r w:rsidR="001B1E40">
        <w:rPr>
          <w:rStyle w:val="CommentReference"/>
        </w:rPr>
        <w:commentReference w:id="88"/>
      </w:r>
    </w:p>
    <w:p w14:paraId="088C29B6" w14:textId="77777777" w:rsidR="00532D33" w:rsidRDefault="00532D33" w:rsidP="00532D33">
      <w:pPr>
        <w:spacing w:after="0" w:line="240" w:lineRule="auto"/>
        <w:jc w:val="both"/>
        <w:rPr>
          <w:i/>
          <w:sz w:val="20"/>
          <w:szCs w:val="18"/>
          <w:lang w:val="en-GB"/>
        </w:rPr>
      </w:pPr>
    </w:p>
    <w:p w14:paraId="55B4170F" w14:textId="0D78EC52" w:rsidR="00532D33" w:rsidRPr="00D114D6" w:rsidRDefault="00532D33" w:rsidP="00D114D6">
      <w:pPr>
        <w:spacing w:before="120" w:after="0" w:line="240" w:lineRule="auto"/>
        <w:jc w:val="both"/>
        <w:rPr>
          <w:sz w:val="20"/>
          <w:szCs w:val="18"/>
          <w:lang w:val="en-GB"/>
        </w:rPr>
      </w:pPr>
    </w:p>
    <w:p w14:paraId="730EBB0F" w14:textId="21518767" w:rsidR="00532D33" w:rsidRPr="002E534C" w:rsidRDefault="002E534C" w:rsidP="002E534C">
      <w:pPr>
        <w:spacing w:before="120" w:after="0" w:line="240" w:lineRule="auto"/>
        <w:jc w:val="both"/>
        <w:rPr>
          <w:b/>
          <w:sz w:val="20"/>
          <w:szCs w:val="18"/>
          <w:lang w:val="en-GB"/>
        </w:rPr>
      </w:pPr>
      <w:r>
        <w:rPr>
          <w:b/>
          <w:sz w:val="20"/>
          <w:szCs w:val="18"/>
          <w:lang w:val="en-GB"/>
        </w:rPr>
        <w:t>5.</w:t>
      </w:r>
      <w:r w:rsidR="00532D33" w:rsidRPr="002E534C">
        <w:rPr>
          <w:b/>
          <w:sz w:val="20"/>
          <w:szCs w:val="18"/>
          <w:lang w:val="en-GB"/>
        </w:rPr>
        <w:t xml:space="preserve"> User engagement with supranational messages</w:t>
      </w:r>
    </w:p>
    <w:p w14:paraId="1CDE029C" w14:textId="7FA891E8" w:rsidR="00532D33" w:rsidRDefault="002E534C" w:rsidP="00D114D6">
      <w:pPr>
        <w:spacing w:before="120" w:after="0" w:line="240" w:lineRule="auto"/>
        <w:jc w:val="both"/>
        <w:rPr>
          <w:sz w:val="20"/>
          <w:szCs w:val="18"/>
          <w:lang w:val="en-GB"/>
        </w:rPr>
      </w:pPr>
      <w:r>
        <w:rPr>
          <w:sz w:val="20"/>
          <w:szCs w:val="18"/>
          <w:lang w:val="en-GB"/>
        </w:rPr>
        <w:t xml:space="preserve">A crucial question for supranational public communication on social media is whether (citizen) users engage with the messages. A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w:t>
      </w:r>
      <w:r w:rsidR="00033892">
        <w:rPr>
          <w:sz w:val="20"/>
          <w:szCs w:val="18"/>
          <w:lang w:val="en-GB"/>
        </w:rPr>
        <w:t xml:space="preserve"> XXX</w:t>
      </w:r>
      <w:r w:rsidR="004709BE">
        <w:rPr>
          <w:sz w:val="20"/>
          <w:szCs w:val="18"/>
          <w:lang w:val="en-GB"/>
        </w:rPr>
        <w:t xml:space="preserve">.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 knowledge.</w:t>
      </w:r>
    </w:p>
    <w:p w14:paraId="4D66F1CE" w14:textId="01B630B8" w:rsidR="00926A1D" w:rsidRDefault="004709BE" w:rsidP="00D114D6">
      <w:pPr>
        <w:spacing w:before="120" w:after="0" w:line="240" w:lineRule="auto"/>
        <w:jc w:val="both"/>
        <w:rPr>
          <w:sz w:val="20"/>
          <w:szCs w:val="18"/>
          <w:lang w:val="en-GB"/>
        </w:rPr>
      </w:pPr>
      <w:r>
        <w:rPr>
          <w:sz w:val="20"/>
          <w:szCs w:val="18"/>
          <w:lang w:val="en-GB"/>
        </w:rPr>
        <w:t>What we know</w:t>
      </w:r>
      <w:r w:rsidR="00357C26">
        <w:rPr>
          <w:sz w:val="20"/>
          <w:szCs w:val="18"/>
          <w:lang w:val="en-GB"/>
        </w:rPr>
        <w:t xml:space="preserve"> </w:t>
      </w:r>
      <w:r>
        <w:rPr>
          <w:sz w:val="20"/>
          <w:szCs w:val="18"/>
          <w:lang w:val="en-GB"/>
        </w:rPr>
        <w:t xml:space="preserve">is that messages are shown </w:t>
      </w:r>
      <w:r w:rsidR="00373035">
        <w:rPr>
          <w:sz w:val="20"/>
          <w:szCs w:val="18"/>
          <w:lang w:val="en-GB"/>
        </w:rPr>
        <w:t xml:space="preserve">at least </w:t>
      </w:r>
      <w:r>
        <w:rPr>
          <w:sz w:val="20"/>
          <w:szCs w:val="18"/>
          <w:lang w:val="en-GB"/>
        </w:rPr>
        <w:t>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came up with </w:t>
      </w:r>
      <w:del w:id="89" w:author="Sina Furkan Özdemir" w:date="2021-06-29T10:08:00Z">
        <w:r w:rsidR="00373035" w:rsidDel="00886A51">
          <w:rPr>
            <w:sz w:val="20"/>
            <w:szCs w:val="18"/>
            <w:lang w:val="en-GB"/>
          </w:rPr>
          <w:delText>a hack exploiting</w:delText>
        </w:r>
      </w:del>
      <w:ins w:id="90" w:author="Sina Furkan Özdemir" w:date="2021-06-29T10:08:00Z">
        <w:r w:rsidR="00886A51">
          <w:rPr>
            <w:sz w:val="20"/>
            <w:szCs w:val="18"/>
            <w:lang w:val="en-GB"/>
          </w:rPr>
          <w:t>an alternative solution ex</w:t>
        </w:r>
      </w:ins>
      <w:ins w:id="91" w:author="Sina Furkan Özdemir" w:date="2021-06-29T10:09:00Z">
        <w:r w:rsidR="00886A51">
          <w:rPr>
            <w:sz w:val="20"/>
            <w:szCs w:val="18"/>
            <w:lang w:val="en-GB"/>
          </w:rPr>
          <w:t>ploiting</w:t>
        </w:r>
      </w:ins>
      <w:r w:rsidR="00373035">
        <w:rPr>
          <w:sz w:val="20"/>
          <w:szCs w:val="18"/>
          <w:lang w:val="en-GB"/>
        </w:rPr>
        <w:t xml:space="preserve"> the Internet Archive, a non-profit organisation working for free access to online information. Their archive.org engine crawls the world wide web and takes static, timestamped snapshots of individual sites. We set up automated scripts (available at </w:t>
      </w:r>
      <w:hyperlink r:id="rId18" w:history="1">
        <w:r w:rsidR="00373035" w:rsidRPr="00373035">
          <w:rPr>
            <w:rStyle w:val="Hyperlink"/>
            <w:sz w:val="20"/>
            <w:szCs w:val="18"/>
            <w:u w:val="none"/>
            <w:lang w:val="en-GB"/>
          </w:rPr>
          <w:t>https://github.com/ChRauh/PastTwitter</w:t>
        </w:r>
      </w:hyperlink>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samples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1EFEE59B"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sample of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precise, but </w:t>
      </w:r>
      <w:del w:id="92" w:author="Sina Furkan Özdemir" w:date="2021-06-29T10:09:00Z">
        <w:r w:rsidR="0034145D" w:rsidDel="00F31D36">
          <w:rPr>
            <w:sz w:val="20"/>
            <w:szCs w:val="18"/>
            <w:lang w:val="en-GB"/>
          </w:rPr>
          <w:delText>the best possible</w:delText>
        </w:r>
      </w:del>
      <w:ins w:id="93" w:author="Sina Furkan Özdemir" w:date="2021-06-29T10:09:00Z">
        <w:r w:rsidR="00F31D36">
          <w:rPr>
            <w:sz w:val="20"/>
            <w:szCs w:val="18"/>
            <w:lang w:val="en-GB"/>
          </w:rPr>
          <w:t>a viable</w:t>
        </w:r>
      </w:ins>
      <w:r w:rsidR="0034145D">
        <w:rPr>
          <w:sz w:val="20"/>
          <w:szCs w:val="18"/>
          <w:lang w:val="en-GB"/>
        </w:rPr>
        <w:t xml:space="preserve"> </w:t>
      </w:r>
      <w:r w:rsidR="00DA3438">
        <w:rPr>
          <w:sz w:val="20"/>
          <w:szCs w:val="18"/>
          <w:lang w:val="en-GB"/>
        </w:rPr>
        <w:t>information on historical follower counts</w:t>
      </w:r>
      <w:del w:id="94" w:author="Sina Furkan Özdemir" w:date="2021-06-29T10:10:00Z">
        <w:r w:rsidR="00DA3438" w:rsidDel="000E1AAC">
          <w:rPr>
            <w:sz w:val="20"/>
            <w:szCs w:val="18"/>
            <w:lang w:val="en-GB"/>
          </w:rPr>
          <w:delText xml:space="preserve"> </w:delText>
        </w:r>
        <w:r w:rsidR="0034145D" w:rsidDel="000E1AAC">
          <w:rPr>
            <w:sz w:val="20"/>
            <w:szCs w:val="18"/>
            <w:lang w:val="en-GB"/>
          </w:rPr>
          <w:delText>that we can think of</w:delText>
        </w:r>
      </w:del>
      <w:r w:rsidR="0034145D">
        <w:rPr>
          <w:sz w:val="20"/>
          <w:szCs w:val="18"/>
          <w:lang w:val="en-GB"/>
        </w:rPr>
        <w:t xml:space="preserve">.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942E8A" w:rsidRPr="00942E8A">
        <w:rPr>
          <w:rFonts w:cs="Calibri"/>
          <w:sz w:val="20"/>
          <w:szCs w:val="20"/>
          <w:lang w:val="en-GB"/>
        </w:rPr>
        <w:t xml:space="preserve">Figure </w:t>
      </w:r>
      <w:r w:rsidR="00942E8A" w:rsidRPr="00942E8A">
        <w:rPr>
          <w:rFonts w:cs="Calibri"/>
          <w:noProof/>
          <w:sz w:val="20"/>
          <w:szCs w:val="20"/>
          <w:lang w:val="en-GB"/>
        </w:rPr>
        <w:t>4</w:t>
      </w:r>
      <w:r w:rsidR="00942E8A" w:rsidRPr="00942E8A">
        <w:rPr>
          <w:rFonts w:cs="Calibri"/>
          <w:sz w:val="20"/>
          <w:szCs w:val="20"/>
          <w:lang w:val="en-GB"/>
        </w:rPr>
        <w:fldChar w:fldCharType="end"/>
      </w:r>
      <w:r w:rsidR="00942E8A" w:rsidRPr="00942E8A">
        <w:rPr>
          <w:rFonts w:cs="Calibri"/>
          <w:sz w:val="20"/>
          <w:szCs w:val="20"/>
          <w:lang w:val="en-GB"/>
        </w:rPr>
        <w:t xml:space="preserve"> </w:t>
      </w:r>
      <w:r w:rsidR="0034145D">
        <w:rPr>
          <w:sz w:val="20"/>
          <w:szCs w:val="18"/>
          <w:lang w:val="en-GB"/>
        </w:rPr>
        <w:t xml:space="preserve">shows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030EF882" w14:textId="28BEBB02" w:rsidR="00DA3438" w:rsidRDefault="00942E8A" w:rsidP="00D114D6">
      <w:pPr>
        <w:spacing w:before="120" w:after="0" w:line="240" w:lineRule="auto"/>
        <w:jc w:val="both"/>
        <w:rPr>
          <w:sz w:val="20"/>
          <w:szCs w:val="18"/>
          <w:lang w:val="en-GB"/>
        </w:rPr>
      </w:pPr>
      <w:r>
        <w:rPr>
          <w:sz w:val="20"/>
          <w:szCs w:val="18"/>
          <w:lang w:val="en-GB"/>
        </w:rPr>
        <w:t xml:space="preserve">The period of growing supranational tweet volume between 2010 and 2015 seen above was apparently followed by a period in which an increasing number of Twitter users also decided to </w:t>
      </w:r>
      <w:r w:rsidR="00357C26">
        <w:rPr>
          <w:sz w:val="20"/>
          <w:szCs w:val="18"/>
          <w:lang w:val="en-GB"/>
        </w:rPr>
        <w:t>subscribe to</w:t>
      </w:r>
      <w:r>
        <w:rPr>
          <w:sz w:val="20"/>
          <w:szCs w:val="18"/>
          <w:lang w:val="en-GB"/>
        </w:rPr>
        <w:t xml:space="preserve"> these accounts. But the figure also highlights that the distribution of followers across supranational accounts is extremely </w:t>
      </w:r>
      <w:r w:rsidR="003A3F22">
        <w:rPr>
          <w:sz w:val="20"/>
          <w:szCs w:val="18"/>
          <w:lang w:val="en-GB"/>
        </w:rPr>
        <w:t xml:space="preserve">right skewed which has intensified </w:t>
      </w:r>
      <w:r>
        <w:rPr>
          <w:sz w:val="20"/>
          <w:szCs w:val="18"/>
          <w:lang w:val="en-GB"/>
        </w:rPr>
        <w:t xml:space="preserve">over time. The </w:t>
      </w:r>
      <w:del w:id="95" w:author="Sina Furkan Özdemir" w:date="2021-06-29T10:10:00Z">
        <w:r w:rsidDel="000E1AAC">
          <w:rPr>
            <w:sz w:val="20"/>
            <w:szCs w:val="18"/>
            <w:lang w:val="en-GB"/>
          </w:rPr>
          <w:delText xml:space="preserve">by far </w:delText>
        </w:r>
      </w:del>
      <w:r>
        <w:rPr>
          <w:sz w:val="20"/>
          <w:szCs w:val="18"/>
          <w:lang w:val="en-GB"/>
        </w:rPr>
        <w:t>most prominent supranational account</w:t>
      </w:r>
      <w:ins w:id="96" w:author="Sina Furkan Özdemir" w:date="2021-06-29T10:10:00Z">
        <w:r w:rsidR="000E1AAC">
          <w:rPr>
            <w:sz w:val="20"/>
            <w:szCs w:val="18"/>
            <w:lang w:val="en-GB"/>
          </w:rPr>
          <w:t xml:space="preserve"> </w:t>
        </w:r>
        <w:r w:rsidR="000E1AAC">
          <w:rPr>
            <w:sz w:val="20"/>
            <w:szCs w:val="18"/>
            <w:lang w:val="en-GB"/>
          </w:rPr>
          <w:t>by far</w:t>
        </w:r>
      </w:ins>
      <w:r>
        <w:rPr>
          <w:sz w:val="20"/>
          <w:szCs w:val="18"/>
          <w:lang w:val="en-GB"/>
        </w:rPr>
        <w:t xml:space="preserve"> is @EU_Commission with 1,491,799 followers as of May 3</w:t>
      </w:r>
      <w:r w:rsidR="00005862">
        <w:rPr>
          <w:sz w:val="20"/>
          <w:szCs w:val="18"/>
          <w:lang w:val="en-GB"/>
        </w:rPr>
        <w:t>,</w:t>
      </w:r>
      <w:r>
        <w:rPr>
          <w:sz w:val="20"/>
          <w:szCs w:val="18"/>
          <w:lang w:val="en-GB"/>
        </w:rPr>
        <w:t xml:space="preserve"> 2021, followed by the institutional accounts of the European Council President (1,194,690 followers) and the European Central Bank (627,277). Among the most prominent personal accounts are Commission </w:t>
      </w:r>
      <w:r w:rsidR="00005862">
        <w:rPr>
          <w:sz w:val="20"/>
          <w:szCs w:val="18"/>
          <w:lang w:val="en-GB"/>
        </w:rPr>
        <w:t>president</w:t>
      </w:r>
      <w:r>
        <w:rPr>
          <w:sz w:val="20"/>
          <w:szCs w:val="18"/>
          <w:lang w:val="en-GB"/>
        </w:rPr>
        <w:t xml:space="preserve"> Von der Leyen (587,814 followers), Competition Commissioner Vestager (295,615), and the High Representative for Foreign Affairs and Security Policy</w:t>
      </w:r>
      <w:r w:rsidR="00005862">
        <w:rPr>
          <w:sz w:val="20"/>
          <w:szCs w:val="18"/>
          <w:lang w:val="en-GB"/>
        </w:rPr>
        <w:t>,</w:t>
      </w:r>
      <w:r>
        <w:rPr>
          <w:sz w:val="20"/>
          <w:szCs w:val="18"/>
          <w:lang w:val="en-GB"/>
        </w:rPr>
        <w:t xml:space="preserve"> </w:t>
      </w:r>
      <w:proofErr w:type="spellStart"/>
      <w:r>
        <w:rPr>
          <w:sz w:val="20"/>
          <w:szCs w:val="18"/>
          <w:lang w:val="en-GB"/>
        </w:rPr>
        <w:t>Josep</w:t>
      </w:r>
      <w:proofErr w:type="spellEnd"/>
      <w:r>
        <w:rPr>
          <w:sz w:val="20"/>
          <w:szCs w:val="18"/>
          <w:lang w:val="en-GB"/>
        </w:rPr>
        <w:t xml:space="preserve"> </w:t>
      </w:r>
      <w:proofErr w:type="spellStart"/>
      <w:r>
        <w:rPr>
          <w:sz w:val="20"/>
          <w:szCs w:val="18"/>
          <w:lang w:val="en-GB"/>
        </w:rPr>
        <w:t>Borell</w:t>
      </w:r>
      <w:proofErr w:type="spellEnd"/>
      <w:r>
        <w:rPr>
          <w:sz w:val="20"/>
          <w:szCs w:val="18"/>
          <w:lang w:val="en-GB"/>
        </w:rPr>
        <w:t xml:space="preserve"> (</w:t>
      </w:r>
      <w:r w:rsidR="00005862">
        <w:rPr>
          <w:sz w:val="20"/>
          <w:szCs w:val="18"/>
          <w:lang w:val="en-GB"/>
        </w:rPr>
        <w:t>201,857). Personal accounts have on average 13,000 followers less than institutional accounts, but this difference is not statistically significant</w:t>
      </w:r>
      <w:r w:rsidR="00D054CB">
        <w:rPr>
          <w:sz w:val="20"/>
          <w:szCs w:val="18"/>
          <w:lang w:val="en-GB"/>
        </w:rPr>
        <w:t>,</w:t>
      </w:r>
      <w:r w:rsidR="00005862">
        <w:rPr>
          <w:sz w:val="20"/>
          <w:szCs w:val="18"/>
          <w:lang w:val="en-GB"/>
        </w:rPr>
        <w:t xml:space="preserve"> </w:t>
      </w:r>
      <w:r w:rsidR="003A3F22">
        <w:rPr>
          <w:sz w:val="20"/>
          <w:szCs w:val="18"/>
          <w:lang w:val="en-GB"/>
        </w:rPr>
        <w:t>indicating</w:t>
      </w:r>
      <w:r w:rsidR="00005862">
        <w:rPr>
          <w:sz w:val="20"/>
          <w:szCs w:val="18"/>
          <w:lang w:val="en-GB"/>
        </w:rPr>
        <w:t xml:space="preserve"> sizeable within</w:t>
      </w:r>
      <w:r w:rsidR="00D054CB">
        <w:rPr>
          <w:sz w:val="20"/>
          <w:szCs w:val="18"/>
          <w:lang w:val="en-GB"/>
        </w:rPr>
        <w:t>-</w:t>
      </w:r>
      <w:r w:rsidR="00005862">
        <w:rPr>
          <w:sz w:val="20"/>
          <w:szCs w:val="18"/>
          <w:lang w:val="en-GB"/>
        </w:rPr>
        <w:t xml:space="preserve">group variation. At the lower end of the distribution, we find several of Commission Directors-General as well as the Euratom Supply Agency with </w:t>
      </w:r>
      <w:r w:rsidR="00D054CB">
        <w:rPr>
          <w:sz w:val="20"/>
          <w:szCs w:val="18"/>
          <w:lang w:val="en-GB"/>
        </w:rPr>
        <w:t xml:space="preserve">only </w:t>
      </w:r>
      <w:r w:rsidR="00005862">
        <w:rPr>
          <w:sz w:val="20"/>
          <w:szCs w:val="18"/>
          <w:lang w:val="en-GB"/>
        </w:rPr>
        <w:t>77 followers</w:t>
      </w:r>
      <w:commentRangeStart w:id="97"/>
      <w:r w:rsidR="00005862">
        <w:rPr>
          <w:sz w:val="20"/>
          <w:szCs w:val="18"/>
          <w:lang w:val="en-GB"/>
        </w:rPr>
        <w:t>.</w:t>
      </w:r>
      <w:commentRangeEnd w:id="97"/>
      <w:r w:rsidR="00357C26">
        <w:rPr>
          <w:rStyle w:val="CommentReference"/>
        </w:rPr>
        <w:commentReference w:id="97"/>
      </w:r>
    </w:p>
    <w:p w14:paraId="720AE038" w14:textId="77777777" w:rsidR="00D054CB" w:rsidRDefault="00D054CB" w:rsidP="00D114D6">
      <w:pPr>
        <w:spacing w:before="120" w:after="0" w:line="240" w:lineRule="auto"/>
        <w:jc w:val="both"/>
        <w:rPr>
          <w:sz w:val="20"/>
          <w:szCs w:val="18"/>
          <w:lang w:val="en-GB"/>
        </w:rPr>
      </w:pP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6EF23D38" w:rsidR="00DA3438" w:rsidRPr="00A341E4" w:rsidRDefault="00DA3438" w:rsidP="00DA3438">
      <w:pPr>
        <w:pStyle w:val="Caption"/>
        <w:keepLines/>
        <w:jc w:val="center"/>
        <w:rPr>
          <w:color w:val="auto"/>
          <w:sz w:val="20"/>
          <w:lang w:val="en-GB"/>
        </w:rPr>
      </w:pPr>
      <w:bookmarkStart w:id="98"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942E8A">
        <w:rPr>
          <w:b/>
          <w:bCs/>
          <w:noProof/>
          <w:color w:val="auto"/>
          <w:lang w:val="en-GB"/>
        </w:rPr>
        <w:t>4</w:t>
      </w:r>
      <w:r w:rsidRPr="00A341E4">
        <w:rPr>
          <w:b/>
          <w:bCs/>
          <w:color w:val="auto"/>
          <w:lang w:val="en-GB"/>
        </w:rPr>
        <w:fldChar w:fldCharType="end"/>
      </w:r>
      <w:bookmarkEnd w:id="98"/>
      <w:r w:rsidRPr="00A341E4">
        <w:rPr>
          <w:color w:val="auto"/>
          <w:lang w:val="en-GB"/>
        </w:rPr>
        <w:t xml:space="preserve">: </w:t>
      </w:r>
      <w:r>
        <w:rPr>
          <w:color w:val="auto"/>
          <w:lang w:val="en-GB"/>
        </w:rPr>
        <w:t>Followers of supranational Twitter accounts</w:t>
      </w:r>
    </w:p>
    <w:p w14:paraId="717C0D0F" w14:textId="2352BD08" w:rsidR="002E5018" w:rsidRDefault="00D054CB" w:rsidP="00D114D6">
      <w:pPr>
        <w:spacing w:before="120" w:after="0" w:line="240" w:lineRule="auto"/>
        <w:jc w:val="both"/>
        <w:rPr>
          <w:sz w:val="20"/>
          <w:szCs w:val="18"/>
          <w:lang w:val="en-GB"/>
        </w:rPr>
      </w:pPr>
      <w:commentRangeStart w:id="99"/>
      <w:r>
        <w:rPr>
          <w:sz w:val="20"/>
          <w:szCs w:val="18"/>
          <w:lang w:val="en-GB"/>
        </w:rPr>
        <w:t xml:space="preserve">But do </w:t>
      </w:r>
      <w:r w:rsidR="003A3F22">
        <w:rPr>
          <w:sz w:val="20"/>
          <w:szCs w:val="18"/>
          <w:lang w:val="en-GB"/>
        </w:rPr>
        <w:t xml:space="preserve">these </w:t>
      </w:r>
      <w:r>
        <w:rPr>
          <w:sz w:val="20"/>
          <w:szCs w:val="18"/>
          <w:lang w:val="en-GB"/>
        </w:rPr>
        <w:t xml:space="preserve">users </w:t>
      </w:r>
      <w:proofErr w:type="gramStart"/>
      <w:r>
        <w:rPr>
          <w:sz w:val="20"/>
          <w:szCs w:val="18"/>
          <w:lang w:val="en-GB"/>
        </w:rPr>
        <w:t>actually engage</w:t>
      </w:r>
      <w:proofErr w:type="gramEnd"/>
      <w:r>
        <w:rPr>
          <w:sz w:val="20"/>
          <w:szCs w:val="18"/>
          <w:lang w:val="en-GB"/>
        </w:rPr>
        <w:t xml:space="preserve"> with the </w:t>
      </w:r>
      <w:r w:rsidR="003A3F22">
        <w:rPr>
          <w:sz w:val="20"/>
          <w:szCs w:val="18"/>
          <w:lang w:val="en-GB"/>
        </w:rPr>
        <w:t xml:space="preserve">supranational </w:t>
      </w:r>
      <w:r>
        <w:rPr>
          <w:sz w:val="20"/>
          <w:szCs w:val="18"/>
          <w:lang w:val="en-GB"/>
        </w:rPr>
        <w:t xml:space="preserve">messages? Like in </w:t>
      </w:r>
      <w:r w:rsidR="003A3F22">
        <w:rPr>
          <w:sz w:val="20"/>
          <w:szCs w:val="18"/>
          <w:lang w:val="en-GB"/>
        </w:rPr>
        <w:t>preceding</w:t>
      </w:r>
      <w:r>
        <w:rPr>
          <w:sz w:val="20"/>
          <w:szCs w:val="18"/>
          <w:lang w:val="en-GB"/>
        </w:rPr>
        <w:t xml:space="preserve"> section </w:t>
      </w:r>
      <w:r w:rsidR="003A3F22">
        <w:rPr>
          <w:sz w:val="20"/>
          <w:szCs w:val="18"/>
          <w:lang w:val="en-GB"/>
        </w:rPr>
        <w:t xml:space="preserve">XXX </w:t>
      </w:r>
      <w:r>
        <w:rPr>
          <w:sz w:val="20"/>
          <w:szCs w:val="18"/>
          <w:lang w:val="en-GB"/>
        </w:rPr>
        <w:t xml:space="preserve">we focus on likes, retweets, </w:t>
      </w:r>
      <w:proofErr w:type="gramStart"/>
      <w:r>
        <w:rPr>
          <w:sz w:val="20"/>
          <w:szCs w:val="18"/>
          <w:lang w:val="en-GB"/>
        </w:rPr>
        <w:t>quotes</w:t>
      </w:r>
      <w:proofErr w:type="gramEnd"/>
      <w:r>
        <w:rPr>
          <w:sz w:val="20"/>
          <w:szCs w:val="18"/>
          <w:lang w:val="en-GB"/>
        </w:rPr>
        <w:t xml:space="preserve"> and replies – this time in response to the original, self-authored tweets that supranational actors have published. Since the number of user</w:t>
      </w:r>
      <w:r w:rsidR="003A3F22">
        <w:rPr>
          <w:sz w:val="20"/>
          <w:szCs w:val="18"/>
          <w:lang w:val="en-GB"/>
        </w:rPr>
        <w:t>s</w:t>
      </w:r>
      <w:r>
        <w:rPr>
          <w:sz w:val="20"/>
          <w:szCs w:val="18"/>
          <w:lang w:val="en-GB"/>
        </w:rPr>
        <w:t xml:space="preserve"> that may have seen the tweet in the first place arguably affects the number of possible engagements, we express the </w:t>
      </w:r>
      <w:del w:id="100" w:author="Sina Furkan Özdemir" w:date="2021-06-29T10:15:00Z">
        <w:r w:rsidDel="00172E93">
          <w:rPr>
            <w:sz w:val="20"/>
            <w:szCs w:val="18"/>
            <w:lang w:val="en-GB"/>
          </w:rPr>
          <w:delText xml:space="preserve">counts </w:delText>
        </w:r>
      </w:del>
      <w:ins w:id="101" w:author="Sina Furkan Özdemir" w:date="2021-06-29T10:15:00Z">
        <w:r w:rsidR="00172E93">
          <w:rPr>
            <w:sz w:val="20"/>
            <w:szCs w:val="18"/>
            <w:lang w:val="en-GB"/>
          </w:rPr>
          <w:t>engagement metrics</w:t>
        </w:r>
        <w:r w:rsidR="00172E93">
          <w:rPr>
            <w:sz w:val="20"/>
            <w:szCs w:val="18"/>
            <w:lang w:val="en-GB"/>
          </w:rPr>
          <w:t xml:space="preserve"> </w:t>
        </w:r>
      </w:ins>
      <w:r>
        <w:rPr>
          <w:sz w:val="20"/>
          <w:szCs w:val="18"/>
          <w:lang w:val="en-GB"/>
        </w:rPr>
        <w:t>as the sh</w:t>
      </w:r>
      <w:r w:rsidR="003A3F22">
        <w:rPr>
          <w:sz w:val="20"/>
          <w:szCs w:val="18"/>
          <w:lang w:val="en-GB"/>
        </w:rPr>
        <w:t>a</w:t>
      </w:r>
      <w:r>
        <w:rPr>
          <w:sz w:val="20"/>
          <w:szCs w:val="18"/>
          <w:lang w:val="en-GB"/>
        </w:rPr>
        <w:t>re of followers</w:t>
      </w:r>
      <w:del w:id="102" w:author="Sina Furkan Özdemir" w:date="2021-06-29T10:11:00Z">
        <w:r w:rsidDel="00C26DCC">
          <w:rPr>
            <w:sz w:val="20"/>
            <w:szCs w:val="18"/>
            <w:lang w:val="en-GB"/>
          </w:rPr>
          <w:delText xml:space="preserve"> </w:delText>
        </w:r>
        <w:r w:rsidR="00357C26" w:rsidDel="00C26DCC">
          <w:rPr>
            <w:sz w:val="20"/>
            <w:szCs w:val="18"/>
            <w:lang w:val="en-GB"/>
          </w:rPr>
          <w:delText>an</w:delText>
        </w:r>
      </w:del>
      <w:r w:rsidR="00357C26">
        <w:rPr>
          <w:sz w:val="20"/>
          <w:szCs w:val="18"/>
          <w:lang w:val="en-GB"/>
        </w:rPr>
        <w:t xml:space="preserve"> </w:t>
      </w:r>
      <w:ins w:id="103" w:author="Sina Furkan Özdemir" w:date="2021-06-29T10:14:00Z">
        <w:r w:rsidR="005B24F6">
          <w:rPr>
            <w:sz w:val="20"/>
            <w:szCs w:val="18"/>
            <w:lang w:val="en-GB"/>
          </w:rPr>
          <w:t xml:space="preserve">at </w:t>
        </w:r>
      </w:ins>
      <w:r>
        <w:rPr>
          <w:sz w:val="20"/>
          <w:szCs w:val="18"/>
          <w:lang w:val="en-GB"/>
        </w:rPr>
        <w:t xml:space="preserve">the point in time </w:t>
      </w:r>
      <w:r w:rsidR="003A3F22">
        <w:rPr>
          <w:sz w:val="20"/>
          <w:szCs w:val="18"/>
          <w:lang w:val="en-GB"/>
        </w:rPr>
        <w:t xml:space="preserve">an account has issued </w:t>
      </w:r>
      <w:r>
        <w:rPr>
          <w:sz w:val="20"/>
          <w:szCs w:val="18"/>
          <w:lang w:val="en-GB"/>
        </w:rPr>
        <w:t xml:space="preserve">the message. Given the imprecision in </w:t>
      </w:r>
      <w:r w:rsidR="003A3F22">
        <w:rPr>
          <w:sz w:val="20"/>
          <w:szCs w:val="18"/>
          <w:lang w:val="en-GB"/>
        </w:rPr>
        <w:t>f</w:t>
      </w:r>
      <w:r>
        <w:rPr>
          <w:sz w:val="20"/>
          <w:szCs w:val="18"/>
          <w:lang w:val="en-GB"/>
        </w:rPr>
        <w:t xml:space="preserve">ollower counts, we reduce our sample to accounts that have at least </w:t>
      </w:r>
      <w:r w:rsidR="003A3F22">
        <w:rPr>
          <w:sz w:val="20"/>
          <w:szCs w:val="18"/>
          <w:lang w:val="en-GB"/>
        </w:rPr>
        <w:t>two</w:t>
      </w:r>
      <w:r>
        <w:rPr>
          <w:sz w:val="20"/>
          <w:szCs w:val="18"/>
          <w:lang w:val="en-GB"/>
        </w:rPr>
        <w:t xml:space="preserve"> archive.org snapshots, taking only tweets at or after the first of those snapshots into account.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F37122" w:rsidRPr="00F37122">
        <w:rPr>
          <w:sz w:val="20"/>
          <w:szCs w:val="20"/>
          <w:lang w:val="en-GB"/>
        </w:rPr>
        <w:t xml:space="preserve">Figure </w:t>
      </w:r>
      <w:r w:rsidR="00F37122" w:rsidRPr="00F37122">
        <w:rPr>
          <w:noProof/>
          <w:sz w:val="20"/>
          <w:szCs w:val="20"/>
          <w:lang w:val="en-GB"/>
        </w:rPr>
        <w:t>5</w:t>
      </w:r>
      <w:r w:rsidR="00F37122" w:rsidRPr="00F37122">
        <w:rPr>
          <w:sz w:val="20"/>
          <w:szCs w:val="20"/>
          <w:lang w:val="en-GB"/>
        </w:rPr>
        <w:fldChar w:fldCharType="end"/>
      </w:r>
      <w:r w:rsidRPr="00F37122">
        <w:rPr>
          <w:sz w:val="20"/>
          <w:szCs w:val="20"/>
          <w:lang w:val="en-GB"/>
        </w:rPr>
        <w:t xml:space="preserve"> </w:t>
      </w:r>
      <w:r>
        <w:rPr>
          <w:sz w:val="20"/>
          <w:szCs w:val="18"/>
          <w:lang w:val="en-GB"/>
        </w:rPr>
        <w:t>plots these engagement ratios against our equally treated benchmark samples.</w:t>
      </w:r>
      <w:commentRangeEnd w:id="99"/>
      <w:r w:rsidR="003876BC">
        <w:rPr>
          <w:rStyle w:val="CommentReference"/>
        </w:rPr>
        <w:commentReference w:id="99"/>
      </w:r>
    </w:p>
    <w:p w14:paraId="4DFBE542" w14:textId="77777777" w:rsidR="00F37122" w:rsidRDefault="00F37122" w:rsidP="00D114D6">
      <w:pPr>
        <w:spacing w:before="120" w:after="0" w:line="240" w:lineRule="auto"/>
        <w:jc w:val="both"/>
        <w:rPr>
          <w:sz w:val="20"/>
          <w:szCs w:val="18"/>
          <w:lang w:val="en-GB"/>
        </w:rPr>
      </w:pPr>
    </w:p>
    <w:p w14:paraId="5E3B9056" w14:textId="647BEA55" w:rsidR="00D054CB" w:rsidRDefault="00F37122" w:rsidP="00D114D6">
      <w:pPr>
        <w:spacing w:before="120" w:after="0" w:line="240" w:lineRule="auto"/>
        <w:jc w:val="both"/>
        <w:rPr>
          <w:sz w:val="20"/>
          <w:szCs w:val="18"/>
          <w:lang w:val="en-GB"/>
        </w:rPr>
      </w:pPr>
      <w:r>
        <w:rPr>
          <w:noProof/>
        </w:rPr>
        <w:drawing>
          <wp:inline distT="0" distB="0" distL="0" distR="0" wp14:anchorId="462445D8" wp14:editId="146FB209">
            <wp:extent cx="6188710" cy="4127500"/>
            <wp:effectExtent l="19050" t="19050" r="2159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8710" cy="4127500"/>
                    </a:xfrm>
                    <a:prstGeom prst="rect">
                      <a:avLst/>
                    </a:prstGeom>
                    <a:noFill/>
                    <a:ln>
                      <a:solidFill>
                        <a:schemeClr val="tx1"/>
                      </a:solidFill>
                    </a:ln>
                  </pic:spPr>
                </pic:pic>
              </a:graphicData>
            </a:graphic>
          </wp:inline>
        </w:drawing>
      </w:r>
    </w:p>
    <w:p w14:paraId="559C34CD" w14:textId="0C981372" w:rsidR="00F37122" w:rsidRPr="00A341E4" w:rsidRDefault="00F37122" w:rsidP="00F37122">
      <w:pPr>
        <w:pStyle w:val="Caption"/>
        <w:keepLines/>
        <w:jc w:val="center"/>
        <w:rPr>
          <w:color w:val="auto"/>
          <w:sz w:val="20"/>
          <w:lang w:val="en-GB"/>
        </w:rPr>
      </w:pPr>
      <w:bookmarkStart w:id="104"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Pr>
          <w:b/>
          <w:bCs/>
          <w:noProof/>
          <w:color w:val="auto"/>
          <w:lang w:val="en-GB"/>
        </w:rPr>
        <w:t>5</w:t>
      </w:r>
      <w:r w:rsidRPr="00A341E4">
        <w:rPr>
          <w:b/>
          <w:bCs/>
          <w:color w:val="auto"/>
          <w:lang w:val="en-GB"/>
        </w:rPr>
        <w:fldChar w:fldCharType="end"/>
      </w:r>
      <w:bookmarkEnd w:id="104"/>
      <w:r w:rsidRPr="00A341E4">
        <w:rPr>
          <w:color w:val="auto"/>
          <w:lang w:val="en-GB"/>
        </w:rPr>
        <w:t xml:space="preserve">: </w:t>
      </w:r>
      <w:r>
        <w:rPr>
          <w:color w:val="auto"/>
          <w:lang w:val="en-GB"/>
        </w:rPr>
        <w:t>User engagement indicators</w:t>
      </w:r>
    </w:p>
    <w:p w14:paraId="606B6A67" w14:textId="711C265C" w:rsidR="002E5018" w:rsidRDefault="00F37122" w:rsidP="00D114D6">
      <w:pPr>
        <w:spacing w:before="120" w:after="0" w:line="240" w:lineRule="auto"/>
        <w:jc w:val="both"/>
        <w:rPr>
          <w:sz w:val="20"/>
          <w:szCs w:val="18"/>
          <w:lang w:val="en-GB"/>
        </w:rPr>
      </w:pPr>
      <w:r>
        <w:rPr>
          <w:sz w:val="20"/>
          <w:szCs w:val="18"/>
          <w:lang w:val="en-GB"/>
        </w:rPr>
        <w:lastRenderedPageBreak/>
        <w:t xml:space="preserve">These data provide </w:t>
      </w:r>
      <w:r w:rsidR="00357C26">
        <w:rPr>
          <w:sz w:val="20"/>
          <w:szCs w:val="18"/>
          <w:lang w:val="en-GB"/>
        </w:rPr>
        <w:t xml:space="preserve">three </w:t>
      </w:r>
      <w:r>
        <w:rPr>
          <w:sz w:val="20"/>
          <w:szCs w:val="18"/>
          <w:lang w:val="en-GB"/>
        </w:rPr>
        <w:t xml:space="preserve">main </w:t>
      </w:r>
      <w:r w:rsidR="00CD5567">
        <w:rPr>
          <w:sz w:val="20"/>
          <w:szCs w:val="18"/>
          <w:lang w:val="en-GB"/>
        </w:rPr>
        <w:t>insights</w:t>
      </w:r>
      <w:r>
        <w:rPr>
          <w:sz w:val="20"/>
          <w:szCs w:val="18"/>
          <w:lang w:val="en-GB"/>
        </w:rPr>
        <w:t>. First, supranational messages receive</w:t>
      </w:r>
      <w:r w:rsidR="00610C6E">
        <w:rPr>
          <w:sz w:val="20"/>
          <w:szCs w:val="18"/>
          <w:lang w:val="en-GB"/>
        </w:rPr>
        <w:t xml:space="preserve"> by and large </w:t>
      </w:r>
      <w:r>
        <w:rPr>
          <w:sz w:val="20"/>
          <w:szCs w:val="18"/>
          <w:lang w:val="en-GB"/>
        </w:rPr>
        <w:t xml:space="preserve">as much </w:t>
      </w:r>
      <w:r w:rsidR="00610C6E">
        <w:rPr>
          <w:sz w:val="20"/>
          <w:szCs w:val="18"/>
          <w:lang w:val="en-GB"/>
        </w:rPr>
        <w:t xml:space="preserve">direct </w:t>
      </w:r>
      <w:r w:rsidR="00357C26">
        <w:rPr>
          <w:sz w:val="20"/>
          <w:szCs w:val="18"/>
          <w:lang w:val="en-GB"/>
        </w:rPr>
        <w:t xml:space="preserve">Twitter </w:t>
      </w:r>
      <w:r w:rsidR="00610C6E">
        <w:rPr>
          <w:sz w:val="20"/>
          <w:szCs w:val="18"/>
          <w:lang w:val="en-GB"/>
        </w:rPr>
        <w:t xml:space="preserve">user </w:t>
      </w:r>
      <w:r>
        <w:rPr>
          <w:sz w:val="20"/>
          <w:szCs w:val="18"/>
          <w:lang w:val="en-GB"/>
        </w:rPr>
        <w:t>engagement as messages from national or international accounts</w:t>
      </w:r>
      <w:r w:rsidR="00610C6E">
        <w:rPr>
          <w:sz w:val="20"/>
          <w:szCs w:val="18"/>
          <w:lang w:val="en-GB"/>
        </w:rPr>
        <w:t xml:space="preserve"> </w:t>
      </w:r>
      <w:r w:rsidR="00CD5567">
        <w:rPr>
          <w:sz w:val="20"/>
          <w:szCs w:val="18"/>
          <w:lang w:val="en-GB"/>
        </w:rPr>
        <w:t>by</w:t>
      </w:r>
      <w:r w:rsidR="00610C6E">
        <w:rPr>
          <w:sz w:val="20"/>
          <w:szCs w:val="18"/>
          <w:lang w:val="en-GB"/>
        </w:rPr>
        <w:t xml:space="preserve"> executive actors and institutions do</w:t>
      </w:r>
      <w:r>
        <w:rPr>
          <w:sz w:val="20"/>
          <w:szCs w:val="18"/>
          <w:lang w:val="en-GB"/>
        </w:rPr>
        <w:t xml:space="preserve">. </w:t>
      </w:r>
      <w:r w:rsidR="00CD5567">
        <w:rPr>
          <w:sz w:val="20"/>
          <w:szCs w:val="18"/>
          <w:lang w:val="en-GB"/>
        </w:rPr>
        <w:t>Supranational</w:t>
      </w:r>
      <w:r w:rsidR="00610C6E">
        <w:rPr>
          <w:sz w:val="20"/>
          <w:szCs w:val="18"/>
          <w:lang w:val="en-GB"/>
        </w:rPr>
        <w:t xml:space="preserve"> messages are in fact slightly more frequently liked and retweeted tha</w:t>
      </w:r>
      <w:r w:rsidR="00CD5567">
        <w:rPr>
          <w:sz w:val="20"/>
          <w:szCs w:val="18"/>
          <w:lang w:val="en-GB"/>
        </w:rPr>
        <w:t>n</w:t>
      </w:r>
      <w:r w:rsidR="00610C6E">
        <w:rPr>
          <w:sz w:val="20"/>
          <w:szCs w:val="18"/>
          <w:lang w:val="en-GB"/>
        </w:rPr>
        <w:t xml:space="preserve"> those from national institutions and actors in the UK. Only UK actors tweeting in personal capacity received a markedly higher share of quotes and replies on their messages.</w:t>
      </w:r>
      <w:ins w:id="105" w:author="Sina Furkan Özdemir" w:date="2021-06-29T10:16:00Z">
        <w:r w:rsidR="008F2448">
          <w:rPr>
            <w:sz w:val="20"/>
            <w:szCs w:val="18"/>
            <w:lang w:val="en-GB"/>
          </w:rPr>
          <w:t xml:space="preserve"> This is, however, </w:t>
        </w:r>
        <w:r w:rsidR="000B2148">
          <w:rPr>
            <w:sz w:val="20"/>
            <w:szCs w:val="18"/>
            <w:lang w:val="en-GB"/>
          </w:rPr>
          <w:t>not surprising considering the popularity of Twitter in the UK</w:t>
        </w:r>
      </w:ins>
      <w:ins w:id="106" w:author="Sina Furkan Özdemir" w:date="2021-06-29T10:23:00Z">
        <w:r w:rsidR="00892CB5">
          <w:rPr>
            <w:sz w:val="20"/>
            <w:szCs w:val="18"/>
            <w:lang w:val="en-GB"/>
          </w:rPr>
          <w:t xml:space="preserve"> </w:t>
        </w:r>
      </w:ins>
      <w:ins w:id="107" w:author="Sina Furkan Özdemir" w:date="2021-06-29T10:22:00Z">
        <w:r w:rsidR="00F0142D">
          <w:rPr>
            <w:sz w:val="20"/>
            <w:szCs w:val="18"/>
            <w:lang w:val="en-GB"/>
          </w:rPr>
          <w:fldChar w:fldCharType="begin"/>
        </w:r>
      </w:ins>
      <w:ins w:id="108" w:author="Sina Furkan Özdemir" w:date="2021-06-29T10:23:00Z">
        <w:r w:rsidR="00892CB5">
          <w:rPr>
            <w:sz w:val="20"/>
            <w:szCs w:val="18"/>
            <w:lang w:val="en-GB"/>
          </w:rPr>
          <w:instrText xml:space="preserve"> ADDIN ZOTERO_ITEM CSL_CITATION {"citationID":"Glsp2KrE","properties":{"formattedCitation":"(Newman {\\i{}et al.} 2021)","plainCitation":"(Newman et al. 2021)","noteIndex":0},"citationItems":[{"id":4615,"uris":["http://zotero.org/groups/2912652/items/IAM5X4PA"],"uri":["http://zotero.org/groups/2912652/items/IAM5X4PA"],"itemData":{"id":4615,"type":"report","event-place":"Oxford, United Kingdom","language":"English","number":"10","publisher":"University of Oxford","publisher-place":"Oxford, United Kingdom","title":"Reuters Institute Digital News Report 2021","URL":"https://reutersinstitute.politics.ox.ac.uk/sites/default/files/2021-06/Digital_News_Report_2021_FINAL.pdf","author":[{"family":"Newman","given":"Nic"},{"family":"Fletcher","given":"Richard"},{"family":"Schulz","given":"Anne"},{"family":"Andı","given":"Simge"},{"family":"Robertson","given":"Craig"},{"family":"Nielsen","given":"Rasmus Kleis"}],"accessed":{"date-parts":[["2021",6,29]]},"issued":{"date-parts":[["2021"]]}}}],"schema":"https://github.com/citation-style-language/schema/raw/master/csl-citation.json"} </w:instrText>
        </w:r>
      </w:ins>
      <w:r w:rsidR="00F0142D">
        <w:rPr>
          <w:sz w:val="20"/>
          <w:szCs w:val="18"/>
          <w:lang w:val="en-GB"/>
        </w:rPr>
        <w:fldChar w:fldCharType="separate"/>
      </w:r>
      <w:ins w:id="109" w:author="Sina Furkan Özdemir" w:date="2021-06-29T10:23:00Z">
        <w:r w:rsidR="00892CB5" w:rsidRPr="00892CB5">
          <w:rPr>
            <w:rFonts w:cs="Calibri"/>
            <w:sz w:val="20"/>
            <w:szCs w:val="24"/>
            <w:rPrChange w:id="110" w:author="Sina Furkan Özdemir" w:date="2021-06-29T10:23:00Z">
              <w:rPr>
                <w:rFonts w:ascii="Times New Roman" w:hAnsi="Times New Roman"/>
                <w:sz w:val="24"/>
                <w:szCs w:val="24"/>
              </w:rPr>
            </w:rPrChange>
          </w:rPr>
          <w:t xml:space="preserve">(Newman </w:t>
        </w:r>
        <w:r w:rsidR="00892CB5" w:rsidRPr="00892CB5">
          <w:rPr>
            <w:rFonts w:cs="Calibri"/>
            <w:i/>
            <w:iCs/>
            <w:sz w:val="20"/>
            <w:szCs w:val="24"/>
            <w:rPrChange w:id="111" w:author="Sina Furkan Özdemir" w:date="2021-06-29T10:23:00Z">
              <w:rPr>
                <w:rFonts w:ascii="Times New Roman" w:hAnsi="Times New Roman"/>
                <w:i/>
                <w:iCs/>
                <w:sz w:val="24"/>
                <w:szCs w:val="24"/>
              </w:rPr>
            </w:rPrChange>
          </w:rPr>
          <w:t>et al.</w:t>
        </w:r>
        <w:r w:rsidR="00892CB5" w:rsidRPr="00892CB5">
          <w:rPr>
            <w:rFonts w:cs="Calibri"/>
            <w:sz w:val="20"/>
            <w:szCs w:val="24"/>
            <w:rPrChange w:id="112" w:author="Sina Furkan Özdemir" w:date="2021-06-29T10:23:00Z">
              <w:rPr>
                <w:rFonts w:ascii="Times New Roman" w:hAnsi="Times New Roman"/>
                <w:sz w:val="24"/>
                <w:szCs w:val="24"/>
              </w:rPr>
            </w:rPrChange>
          </w:rPr>
          <w:t xml:space="preserve"> 2021)</w:t>
        </w:r>
      </w:ins>
      <w:ins w:id="113" w:author="Sina Furkan Özdemir" w:date="2021-06-29T10:22:00Z">
        <w:r w:rsidR="00F0142D">
          <w:rPr>
            <w:sz w:val="20"/>
            <w:szCs w:val="18"/>
            <w:lang w:val="en-GB"/>
          </w:rPr>
          <w:fldChar w:fldCharType="end"/>
        </w:r>
      </w:ins>
      <w:ins w:id="114" w:author="Sina Furkan Özdemir" w:date="2021-06-29T10:16:00Z">
        <w:r w:rsidR="000B2148">
          <w:rPr>
            <w:sz w:val="20"/>
            <w:szCs w:val="18"/>
            <w:lang w:val="en-GB"/>
          </w:rPr>
          <w:t>.</w:t>
        </w:r>
      </w:ins>
      <w:r w:rsidR="00610C6E">
        <w:rPr>
          <w:sz w:val="20"/>
          <w:szCs w:val="18"/>
          <w:lang w:val="en-GB"/>
        </w:rPr>
        <w:t xml:space="preserve"> Second, across all samples, Twitter user</w:t>
      </w:r>
      <w:r w:rsidR="00CD5567">
        <w:rPr>
          <w:sz w:val="20"/>
          <w:szCs w:val="18"/>
          <w:lang w:val="en-GB"/>
        </w:rPr>
        <w:t>s</w:t>
      </w:r>
      <w:r w:rsidR="00610C6E">
        <w:rPr>
          <w:sz w:val="20"/>
          <w:szCs w:val="18"/>
          <w:lang w:val="en-GB"/>
        </w:rPr>
        <w:t xml:space="preserve"> tend to engage more strongly with personal accounts than with institutional one</w:t>
      </w:r>
      <w:r w:rsidR="00357C26">
        <w:rPr>
          <w:sz w:val="20"/>
          <w:szCs w:val="18"/>
          <w:lang w:val="en-GB"/>
        </w:rPr>
        <w:t>s</w:t>
      </w:r>
      <w:r w:rsidR="00610C6E">
        <w:rPr>
          <w:sz w:val="20"/>
          <w:szCs w:val="18"/>
          <w:lang w:val="en-GB"/>
        </w:rPr>
        <w:t xml:space="preserve">. Personalization of political messaging seems to matter on this social medium and for supranational EU actors as well. Third, direct engagement </w:t>
      </w:r>
      <w:r w:rsidR="00CD5567">
        <w:rPr>
          <w:sz w:val="20"/>
          <w:szCs w:val="18"/>
          <w:lang w:val="en-GB"/>
        </w:rPr>
        <w:t xml:space="preserve">with executive tweets </w:t>
      </w:r>
      <w:r w:rsidR="00610C6E">
        <w:rPr>
          <w:sz w:val="20"/>
          <w:szCs w:val="18"/>
          <w:lang w:val="en-GB"/>
        </w:rPr>
        <w:t xml:space="preserve">is not particularly </w:t>
      </w:r>
      <w:r w:rsidR="00CD5567">
        <w:rPr>
          <w:sz w:val="20"/>
          <w:szCs w:val="18"/>
          <w:lang w:val="en-GB"/>
        </w:rPr>
        <w:t xml:space="preserve">high </w:t>
      </w:r>
      <w:r w:rsidR="00610C6E">
        <w:rPr>
          <w:sz w:val="20"/>
          <w:szCs w:val="18"/>
          <w:lang w:val="en-GB"/>
        </w:rPr>
        <w:t xml:space="preserve">in absolute terms. </w:t>
      </w:r>
      <w:r w:rsidR="00CD5567">
        <w:rPr>
          <w:sz w:val="20"/>
          <w:szCs w:val="18"/>
          <w:lang w:val="en-GB"/>
        </w:rPr>
        <w:t xml:space="preserve">On average, </w:t>
      </w:r>
      <w:r w:rsidR="00581385">
        <w:rPr>
          <w:sz w:val="20"/>
          <w:szCs w:val="18"/>
          <w:lang w:val="en-GB"/>
        </w:rPr>
        <w:t xml:space="preserve">the number of direct engagements with supranational tweets by either liking, retweeting, quoting, or replying to it does not </w:t>
      </w:r>
      <w:r w:rsidR="00357C26">
        <w:rPr>
          <w:sz w:val="20"/>
          <w:szCs w:val="18"/>
          <w:lang w:val="en-GB"/>
        </w:rPr>
        <w:t>exceed</w:t>
      </w:r>
      <w:r w:rsidR="00581385">
        <w:rPr>
          <w:sz w:val="20"/>
          <w:szCs w:val="18"/>
          <w:lang w:val="en-GB"/>
        </w:rPr>
        <w:t xml:space="preserve"> a share of 0.14% of the </w:t>
      </w:r>
      <w:r w:rsidR="00357C26">
        <w:rPr>
          <w:sz w:val="20"/>
          <w:szCs w:val="18"/>
          <w:lang w:val="en-GB"/>
        </w:rPr>
        <w:t xml:space="preserve">number of users following the respective </w:t>
      </w:r>
      <w:r w:rsidR="00581385">
        <w:rPr>
          <w:sz w:val="20"/>
          <w:szCs w:val="18"/>
          <w:lang w:val="en-GB"/>
        </w:rPr>
        <w:t>account</w:t>
      </w:r>
      <w:r w:rsidR="003C7D64">
        <w:rPr>
          <w:sz w:val="20"/>
          <w:szCs w:val="18"/>
          <w:lang w:val="en-GB"/>
        </w:rPr>
        <w:t>.</w:t>
      </w:r>
    </w:p>
    <w:p w14:paraId="51D2230D" w14:textId="03181C0A"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this latter rule, however.</w:t>
      </w:r>
      <w:r w:rsidR="00581385">
        <w:rPr>
          <w:sz w:val="20"/>
          <w:szCs w:val="18"/>
          <w:lang w:val="en-GB"/>
        </w:rPr>
        <w:t xml:space="preserve"> For example, in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A908E8" w:rsidRPr="00A908E8">
        <w:rPr>
          <w:sz w:val="20"/>
          <w:szCs w:val="20"/>
          <w:lang w:val="en-GB"/>
        </w:rPr>
        <w:t xml:space="preserve">Table </w:t>
      </w:r>
      <w:r w:rsidR="00A908E8" w:rsidRPr="00A908E8">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 xml:space="preserve">All </w:t>
            </w:r>
            <w:proofErr w:type="spellStart"/>
            <w:r>
              <w:rPr>
                <w:b/>
                <w:bCs/>
                <w:sz w:val="20"/>
                <w:szCs w:val="18"/>
                <w:lang w:val="de-DE"/>
              </w:rPr>
              <w:t>direct</w:t>
            </w:r>
            <w:proofErr w:type="spellEnd"/>
            <w:r>
              <w:rPr>
                <w:b/>
                <w:bCs/>
                <w:sz w:val="20"/>
                <w:szCs w:val="18"/>
                <w:lang w:val="de-DE"/>
              </w:rPr>
              <w:br/>
            </w:r>
            <w:proofErr w:type="spellStart"/>
            <w:r>
              <w:rPr>
                <w:b/>
                <w:bCs/>
                <w:sz w:val="20"/>
                <w:szCs w:val="18"/>
                <w:lang w:val="de-DE"/>
              </w:rPr>
              <w:t>e</w:t>
            </w:r>
            <w:r w:rsidRPr="003C7D64">
              <w:rPr>
                <w:b/>
                <w:bCs/>
                <w:sz w:val="20"/>
                <w:szCs w:val="18"/>
                <w:lang w:val="de-DE"/>
              </w:rPr>
              <w:t>ngagements</w:t>
            </w:r>
            <w:proofErr w:type="spellEnd"/>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w:t>
            </w:r>
            <w:proofErr w:type="spellStart"/>
            <w:r w:rsidRPr="003C7D64">
              <w:rPr>
                <w:sz w:val="20"/>
                <w:szCs w:val="18"/>
                <w:lang w:val="en-GB"/>
              </w:rPr>
              <w:t>Mismo</w:t>
            </w:r>
            <w:proofErr w:type="spellEnd"/>
            <w:r w:rsidRPr="003C7D64">
              <w:rPr>
                <w:sz w:val="20"/>
                <w:szCs w:val="18"/>
                <w:lang w:val="en-GB"/>
              </w:rPr>
              <w:t xml:space="preserve">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EU_Taxud</w:t>
            </w:r>
            <w:proofErr w:type="spellEnd"/>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w:t>
            </w:r>
            <w:proofErr w:type="gramStart"/>
            <w:r w:rsidRPr="003C7D64">
              <w:rPr>
                <w:sz w:val="20"/>
                <w:szCs w:val="18"/>
                <w:lang w:val="en-GB"/>
              </w:rPr>
              <w:t>This is why</w:t>
            </w:r>
            <w:proofErr w:type="gramEnd"/>
            <w:r w:rsidRPr="003C7D64">
              <w:rPr>
                <w:sz w:val="20"/>
                <w:szCs w:val="18"/>
                <w:lang w:val="en-GB"/>
              </w:rPr>
              <w:t xml:space="preserve"> 6 town twinning applications </w:t>
            </w:r>
            <w:proofErr w:type="spellStart"/>
            <w:r w:rsidRPr="003C7D64">
              <w:rPr>
                <w:sz w:val="20"/>
                <w:szCs w:val="18"/>
                <w:lang w:val="en-GB"/>
              </w:rPr>
              <w:t>invilving</w:t>
            </w:r>
            <w:proofErr w:type="spellEnd"/>
            <w:r w:rsidRPr="003C7D64">
              <w:rPr>
                <w:sz w:val="20"/>
                <w:szCs w:val="18"/>
                <w:lang w:val="en-GB"/>
              </w:rPr>
              <w:t xml:space="preserve">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helenadalli</w:t>
            </w:r>
            <w:proofErr w:type="spellEnd"/>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look at </w:t>
            </w:r>
            <w:proofErr w:type="gramStart"/>
            <w:r w:rsidRPr="003C7D64">
              <w:rPr>
                <w:sz w:val="20"/>
                <w:szCs w:val="18"/>
                <w:lang w:val="en-GB"/>
              </w:rPr>
              <w:t>THIS !!</w:t>
            </w:r>
            <w:proofErr w:type="gramEnd"/>
            <w:r w:rsidRPr="003C7D64">
              <w:rPr>
                <w:sz w:val="20"/>
                <w:szCs w:val="18"/>
                <w:lang w:val="en-GB"/>
              </w:rPr>
              <w:t xml:space="preserve"> The WHOLE core centre of </w:t>
            </w:r>
            <w:proofErr w:type="gramStart"/>
            <w:r w:rsidRPr="003C7D64">
              <w:rPr>
                <w:sz w:val="20"/>
                <w:szCs w:val="18"/>
                <w:lang w:val="en-GB"/>
              </w:rPr>
              <w:t>brussels</w:t>
            </w:r>
            <w:proofErr w:type="gramEnd"/>
            <w:r w:rsidRPr="003C7D64">
              <w:rPr>
                <w:sz w:val="20"/>
                <w:szCs w:val="18"/>
                <w:lang w:val="en-GB"/>
              </w:rPr>
              <w:t xml:space="preserve">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w:t>
            </w:r>
            <w:proofErr w:type="spellStart"/>
            <w:r w:rsidRPr="003C7D64">
              <w:rPr>
                <w:sz w:val="20"/>
                <w:szCs w:val="18"/>
                <w:lang w:val="en-GB"/>
              </w:rPr>
              <w:t>Rasi</w:t>
            </w:r>
            <w:proofErr w:type="spellEnd"/>
            <w:r w:rsidRPr="003C7D64">
              <w:rPr>
                <w:sz w:val="20"/>
                <w:szCs w:val="18"/>
                <w:lang w:val="en-GB"/>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EMA_News</w:t>
            </w:r>
            <w:proofErr w:type="spellEnd"/>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EUCourtPress</w:t>
            </w:r>
            <w:proofErr w:type="spellEnd"/>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60445977" w:rsidR="00820AF0" w:rsidRPr="00A341E4" w:rsidRDefault="00820AF0" w:rsidP="0021355D">
      <w:pPr>
        <w:pStyle w:val="Caption"/>
        <w:keepNext/>
        <w:keepLines/>
        <w:jc w:val="center"/>
        <w:rPr>
          <w:b/>
          <w:bCs/>
          <w:color w:val="auto"/>
          <w:sz w:val="20"/>
          <w:lang w:val="en-GB"/>
        </w:rPr>
      </w:pPr>
      <w:bookmarkStart w:id="115"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Pr>
          <w:b/>
          <w:bCs/>
          <w:noProof/>
          <w:color w:val="auto"/>
          <w:lang w:val="en-GB"/>
        </w:rPr>
        <w:t>3</w:t>
      </w:r>
      <w:r w:rsidRPr="00A341E4">
        <w:rPr>
          <w:b/>
          <w:bCs/>
          <w:color w:val="auto"/>
          <w:lang w:val="en-GB"/>
        </w:rPr>
        <w:fldChar w:fldCharType="end"/>
      </w:r>
      <w:bookmarkEnd w:id="115"/>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2C876074" w14:textId="2C58AA33" w:rsidR="00CB7529" w:rsidRDefault="00607330" w:rsidP="00D114D6">
      <w:pPr>
        <w:spacing w:before="120" w:after="0" w:line="240" w:lineRule="auto"/>
        <w:jc w:val="both"/>
        <w:rPr>
          <w:sz w:val="20"/>
          <w:szCs w:val="18"/>
          <w:lang w:val="en-GB"/>
        </w:rPr>
      </w:pPr>
      <w:r>
        <w:rPr>
          <w:sz w:val="20"/>
          <w:szCs w:val="18"/>
          <w:lang w:val="en-GB"/>
        </w:rPr>
        <w:t>Caution is warranted</w:t>
      </w:r>
      <w:r w:rsidR="00CB7529">
        <w:rPr>
          <w:sz w:val="20"/>
          <w:szCs w:val="18"/>
          <w:lang w:val="en-GB"/>
        </w:rPr>
        <w:t xml:space="preserve"> when generalising from such few </w:t>
      </w:r>
      <w:r w:rsidR="00357C26">
        <w:rPr>
          <w:sz w:val="20"/>
          <w:szCs w:val="18"/>
          <w:lang w:val="en-GB"/>
        </w:rPr>
        <w:t xml:space="preserve">and outlying </w:t>
      </w:r>
      <w:r w:rsidR="00CB7529">
        <w:rPr>
          <w:sz w:val="20"/>
          <w:szCs w:val="18"/>
          <w:lang w:val="en-GB"/>
        </w:rPr>
        <w:t>examples</w:t>
      </w:r>
      <w:r w:rsidR="00A908E8">
        <w:rPr>
          <w:sz w:val="20"/>
          <w:szCs w:val="18"/>
          <w:lang w:val="en-GB"/>
        </w:rPr>
        <w:t xml:space="preserve">, but we note that </w:t>
      </w:r>
      <w:r w:rsidR="00CB7529">
        <w:rPr>
          <w:sz w:val="20"/>
          <w:szCs w:val="18"/>
          <w:lang w:val="en-GB"/>
        </w:rPr>
        <w:t>the most engaging tweets in our sample also seem to invoke</w:t>
      </w:r>
      <w:r w:rsidR="00A908E8">
        <w:rPr>
          <w:sz w:val="20"/>
          <w:szCs w:val="18"/>
          <w:lang w:val="en-GB"/>
        </w:rPr>
        <w:t xml:space="preserv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ECJ’s announcement that the UK may revoke its withdrawal request, and the farewell note from the European Medicines Agency when finally leaving London due to Brexit.</w:t>
      </w:r>
      <w:r w:rsidR="00CB7529">
        <w:rPr>
          <w:sz w:val="20"/>
          <w:szCs w:val="18"/>
          <w:lang w:val="en-GB"/>
        </w:rPr>
        <w:t xml:space="preserve"> We also see that these highly engaging outliers make extensive use of some of the abstract communication characteristics we have discussed thus far, for example, clear and concise language, hashtags and emojis, as well as embedded media and external links.</w:t>
      </w:r>
    </w:p>
    <w:p w14:paraId="49246E38" w14:textId="27F3B039" w:rsidR="00CB7529" w:rsidRDefault="00CB7529" w:rsidP="00D114D6">
      <w:pPr>
        <w:spacing w:before="120" w:after="0" w:line="240" w:lineRule="auto"/>
        <w:jc w:val="both"/>
        <w:rPr>
          <w:sz w:val="20"/>
          <w:szCs w:val="18"/>
          <w:lang w:val="en-GB"/>
        </w:rPr>
      </w:pPr>
      <w:r>
        <w:rPr>
          <w:sz w:val="20"/>
          <w:szCs w:val="18"/>
          <w:lang w:val="en-GB"/>
        </w:rPr>
        <w:t xml:space="preserve">We thus </w:t>
      </w:r>
      <w:r w:rsidR="00357C26">
        <w:rPr>
          <w:sz w:val="20"/>
          <w:szCs w:val="18"/>
          <w:lang w:val="en-GB"/>
        </w:rPr>
        <w:t xml:space="preserve">also </w:t>
      </w:r>
      <w:r>
        <w:rPr>
          <w:sz w:val="20"/>
          <w:szCs w:val="18"/>
          <w:lang w:val="en-GB"/>
        </w:rPr>
        <w:t xml:space="preserve">take </w:t>
      </w:r>
      <w:r w:rsidR="00B21A0C">
        <w:rPr>
          <w:sz w:val="20"/>
          <w:szCs w:val="18"/>
          <w:lang w:val="en-GB"/>
        </w:rPr>
        <w:t xml:space="preserve">a somewhat more systematic </w:t>
      </w:r>
      <w:r w:rsidR="00674C78">
        <w:rPr>
          <w:sz w:val="20"/>
          <w:szCs w:val="18"/>
          <w:lang w:val="en-GB"/>
        </w:rPr>
        <w:t xml:space="preserve">multivariate </w:t>
      </w:r>
      <w:r w:rsidR="00B21A0C">
        <w:rPr>
          <w:sz w:val="20"/>
          <w:szCs w:val="18"/>
          <w:lang w:val="en-GB"/>
        </w:rPr>
        <w:t xml:space="preserve">perspective on how </w:t>
      </w:r>
      <w:r>
        <w:rPr>
          <w:sz w:val="20"/>
          <w:szCs w:val="18"/>
          <w:lang w:val="en-GB"/>
        </w:rPr>
        <w:t xml:space="preserve">these abstract </w:t>
      </w:r>
      <w:r w:rsidR="00357C26">
        <w:rPr>
          <w:sz w:val="20"/>
          <w:szCs w:val="18"/>
          <w:lang w:val="en-GB"/>
        </w:rPr>
        <w:t xml:space="preserve">message </w:t>
      </w:r>
      <w:r>
        <w:rPr>
          <w:sz w:val="20"/>
          <w:szCs w:val="18"/>
          <w:lang w:val="en-GB"/>
        </w:rPr>
        <w:t xml:space="preserve">characteristics </w:t>
      </w:r>
      <w:r w:rsidR="00B21A0C">
        <w:rPr>
          <w:sz w:val="20"/>
          <w:szCs w:val="18"/>
          <w:lang w:val="en-GB"/>
        </w:rPr>
        <w:t xml:space="preserve">are linked to </w:t>
      </w:r>
      <w:r>
        <w:rPr>
          <w:sz w:val="20"/>
          <w:szCs w:val="18"/>
          <w:lang w:val="en-GB"/>
        </w:rPr>
        <w:t>direct user engagement</w:t>
      </w:r>
      <w:r w:rsidR="00B21A0C">
        <w:rPr>
          <w:sz w:val="20"/>
          <w:szCs w:val="18"/>
          <w:lang w:val="en-GB"/>
        </w:rPr>
        <w:t xml:space="preserve"> on the platform</w:t>
      </w:r>
      <w:r w:rsidR="00011B22">
        <w:rPr>
          <w:sz w:val="20"/>
          <w:szCs w:val="18"/>
          <w:lang w:val="en-GB"/>
        </w:rPr>
        <w:t xml:space="preserve"> Figure XXX thus shows the standardized coefficients of message characteristics </w:t>
      </w:r>
      <w:r w:rsidR="00674C78">
        <w:rPr>
          <w:sz w:val="20"/>
          <w:szCs w:val="18"/>
          <w:lang w:val="en-GB"/>
        </w:rPr>
        <w:t xml:space="preserve">form a linear regression model of </w:t>
      </w:r>
      <w:r w:rsidR="00011B22">
        <w:rPr>
          <w:sz w:val="20"/>
          <w:szCs w:val="18"/>
          <w:lang w:val="en-GB"/>
        </w:rPr>
        <w:t xml:space="preserve">the overall engagement ratio </w:t>
      </w:r>
      <w:r w:rsidR="00674C78">
        <w:rPr>
          <w:sz w:val="20"/>
          <w:szCs w:val="18"/>
          <w:lang w:val="en-GB"/>
        </w:rPr>
        <w:t xml:space="preserve">covering all </w:t>
      </w:r>
      <w:r w:rsidR="00011B22">
        <w:rPr>
          <w:sz w:val="20"/>
          <w:szCs w:val="18"/>
          <w:lang w:val="en-GB"/>
        </w:rPr>
        <w:t xml:space="preserve">EU, UK and IO tweets for which </w:t>
      </w:r>
      <w:r w:rsidR="00011B22">
        <w:rPr>
          <w:sz w:val="20"/>
          <w:szCs w:val="18"/>
          <w:lang w:val="en-GB"/>
        </w:rPr>
        <w:lastRenderedPageBreak/>
        <w:t xml:space="preserve">we have </w:t>
      </w:r>
      <w:r w:rsidR="00674C78">
        <w:rPr>
          <w:sz w:val="20"/>
          <w:szCs w:val="18"/>
          <w:lang w:val="en-GB"/>
        </w:rPr>
        <w:t xml:space="preserve">English language content and </w:t>
      </w:r>
      <w:r w:rsidR="00011B22">
        <w:rPr>
          <w:sz w:val="20"/>
          <w:szCs w:val="18"/>
          <w:lang w:val="en-GB"/>
        </w:rPr>
        <w:t xml:space="preserve">reliable information on follower counts </w:t>
      </w:r>
      <w:r w:rsidR="00674C78">
        <w:rPr>
          <w:sz w:val="20"/>
          <w:szCs w:val="18"/>
          <w:lang w:val="en-GB"/>
        </w:rPr>
        <w:t xml:space="preserve">as discussed above </w:t>
      </w:r>
      <w:r w:rsidR="00011B22">
        <w:rPr>
          <w:sz w:val="20"/>
          <w:szCs w:val="18"/>
          <w:lang w:val="en-GB"/>
        </w:rPr>
        <w:t>(</w:t>
      </w:r>
      <w:r w:rsidR="00674C78">
        <w:rPr>
          <w:sz w:val="20"/>
          <w:szCs w:val="18"/>
          <w:lang w:val="en-GB"/>
        </w:rPr>
        <w:t xml:space="preserve">341,777, 568,510, and 60,035 </w:t>
      </w:r>
      <w:r w:rsidR="00011B22">
        <w:rPr>
          <w:sz w:val="20"/>
          <w:szCs w:val="18"/>
          <w:lang w:val="en-GB"/>
        </w:rPr>
        <w:t>observations</w:t>
      </w:r>
      <w:r w:rsidR="00674C78">
        <w:rPr>
          <w:sz w:val="20"/>
          <w:szCs w:val="18"/>
          <w:lang w:val="en-GB"/>
        </w:rPr>
        <w:t>, respectively</w:t>
      </w:r>
      <w:r w:rsidR="00011B22">
        <w:rPr>
          <w:sz w:val="20"/>
          <w:szCs w:val="18"/>
          <w:lang w:val="en-GB"/>
        </w:rPr>
        <w:t xml:space="preserve">). </w:t>
      </w:r>
    </w:p>
    <w:p w14:paraId="0B735D4E" w14:textId="7653214E" w:rsidR="00011B22" w:rsidRDefault="00011B22" w:rsidP="00D114D6">
      <w:pPr>
        <w:spacing w:before="120" w:after="0" w:line="240" w:lineRule="auto"/>
        <w:jc w:val="both"/>
        <w:rPr>
          <w:sz w:val="20"/>
          <w:szCs w:val="18"/>
          <w:lang w:val="en-GB"/>
        </w:rPr>
      </w:pPr>
    </w:p>
    <w:p w14:paraId="6E319B41" w14:textId="07B44FD7" w:rsidR="00011B22" w:rsidRDefault="00813020" w:rsidP="00D114D6">
      <w:pPr>
        <w:spacing w:before="120" w:after="0" w:line="240" w:lineRule="auto"/>
        <w:jc w:val="both"/>
        <w:rPr>
          <w:sz w:val="20"/>
          <w:szCs w:val="18"/>
          <w:lang w:val="en-GB"/>
        </w:rPr>
      </w:pPr>
      <w:r>
        <w:rPr>
          <w:noProof/>
        </w:rPr>
        <w:drawing>
          <wp:inline distT="0" distB="0" distL="0" distR="0" wp14:anchorId="6B91D4D5" wp14:editId="14556740">
            <wp:extent cx="6188710" cy="4638675"/>
            <wp:effectExtent l="19050" t="19050" r="2159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88710" cy="4638675"/>
                    </a:xfrm>
                    <a:prstGeom prst="rect">
                      <a:avLst/>
                    </a:prstGeom>
                    <a:noFill/>
                    <a:ln>
                      <a:solidFill>
                        <a:schemeClr val="tx1"/>
                      </a:solidFill>
                    </a:ln>
                  </pic:spPr>
                </pic:pic>
              </a:graphicData>
            </a:graphic>
          </wp:inline>
        </w:drawing>
      </w:r>
    </w:p>
    <w:p w14:paraId="3481BDA1" w14:textId="37D9A295" w:rsidR="00674C78" w:rsidRDefault="00674C78" w:rsidP="00D114D6">
      <w:pPr>
        <w:spacing w:before="120" w:after="0" w:line="240" w:lineRule="auto"/>
        <w:jc w:val="both"/>
        <w:rPr>
          <w:sz w:val="20"/>
          <w:szCs w:val="18"/>
          <w:lang w:val="en-GB"/>
        </w:rPr>
      </w:pPr>
      <w:r>
        <w:rPr>
          <w:sz w:val="20"/>
          <w:szCs w:val="18"/>
          <w:lang w:val="en-GB"/>
        </w:rPr>
        <w:t xml:space="preserve">To be very clear, this should not be mistaken for a fully adequate causal model of user engagement on Twitter. Three caveats </w:t>
      </w:r>
      <w:proofErr w:type="gramStart"/>
      <w:r>
        <w:rPr>
          <w:sz w:val="20"/>
          <w:szCs w:val="18"/>
          <w:lang w:val="en-GB"/>
        </w:rPr>
        <w:t>apply in particular</w:t>
      </w:r>
      <w:proofErr w:type="gramEnd"/>
      <w:r>
        <w:rPr>
          <w:sz w:val="20"/>
          <w:szCs w:val="18"/>
          <w:lang w:val="en-GB"/>
        </w:rPr>
        <w:t xml:space="preserve">. First, we do not have sufficient knowledge on how many users </w:t>
      </w:r>
      <w:proofErr w:type="gramStart"/>
      <w:r>
        <w:rPr>
          <w:sz w:val="20"/>
          <w:szCs w:val="18"/>
          <w:lang w:val="en-GB"/>
        </w:rPr>
        <w:t>actually saw</w:t>
      </w:r>
      <w:proofErr w:type="gramEnd"/>
      <w:r>
        <w:rPr>
          <w:sz w:val="20"/>
          <w:szCs w:val="18"/>
          <w:lang w:val="en-GB"/>
        </w:rPr>
        <w:t xml:space="preserve"> each tweet. While our dependent variable controls for </w:t>
      </w:r>
      <w:r w:rsidR="002F32B5">
        <w:rPr>
          <w:sz w:val="20"/>
          <w:szCs w:val="18"/>
          <w:lang w:val="en-GB"/>
        </w:rPr>
        <w:t xml:space="preserve">immediate </w:t>
      </w:r>
      <w:r>
        <w:rPr>
          <w:sz w:val="20"/>
          <w:szCs w:val="18"/>
          <w:lang w:val="en-GB"/>
        </w:rPr>
        <w:t xml:space="preserve">follower counts, </w:t>
      </w:r>
      <w:r w:rsidR="002F32B5">
        <w:rPr>
          <w:sz w:val="20"/>
          <w:szCs w:val="18"/>
          <w:lang w:val="en-GB"/>
        </w:rPr>
        <w:t>the Twitter algorithms most likely make a tweet also visible to other users if the tweet creates engagement (for example by showing the message also to followers of followers who have engaged with a supranational message in the first place). Second, our qualitative examples above suggest that the topic of a tweet might account for how strongly users engage with the content. We cannot model these often context dependent message characteristics here. Third, our initial analysis lumps the different forms of direct engagement on Twitter together. While like, retweet, quote and replay ratios are positively correlated they demand different degrees of user involvement and may be thus driven by separate dynamics.</w:t>
      </w:r>
    </w:p>
    <w:p w14:paraId="333EF84F" w14:textId="4546EC94" w:rsidR="00C450E8" w:rsidRDefault="00C450E8" w:rsidP="00D114D6">
      <w:pPr>
        <w:spacing w:before="120" w:after="0" w:line="240" w:lineRule="auto"/>
        <w:jc w:val="both"/>
        <w:rPr>
          <w:sz w:val="20"/>
          <w:szCs w:val="18"/>
          <w:lang w:val="en-GB"/>
        </w:rPr>
      </w:pPr>
      <w:r>
        <w:rPr>
          <w:sz w:val="20"/>
          <w:szCs w:val="18"/>
          <w:lang w:val="en-GB"/>
        </w:rPr>
        <w:t>It is thus not surprising model fit and residual analysis XXX</w:t>
      </w:r>
    </w:p>
    <w:p w14:paraId="624F0064" w14:textId="4B24C665" w:rsidR="003C7D64" w:rsidRDefault="00C450E8" w:rsidP="00C450E8">
      <w:pPr>
        <w:spacing w:before="120" w:after="0" w:line="240" w:lineRule="auto"/>
        <w:jc w:val="both"/>
        <w:rPr>
          <w:sz w:val="20"/>
          <w:szCs w:val="18"/>
          <w:lang w:val="en-GB"/>
        </w:rPr>
      </w:pPr>
      <w:r>
        <w:rPr>
          <w:sz w:val="20"/>
          <w:szCs w:val="18"/>
          <w:lang w:val="en-GB"/>
        </w:rPr>
        <w:t xml:space="preserve">Yet and still, this multivariate perspective gives some valuable hints on the relative importance of message characteristics and on whether and where supranational EU accounts set themselves apart. </w:t>
      </w:r>
      <w:r w:rsidR="003D7D1A">
        <w:rPr>
          <w:sz w:val="20"/>
          <w:szCs w:val="18"/>
          <w:lang w:val="en-GB"/>
        </w:rPr>
        <w:t>We initially see that the understandability of a tweet’s textual context is positively associated with user engagement</w:t>
      </w:r>
      <w:r w:rsidR="00F95947">
        <w:rPr>
          <w:sz w:val="20"/>
          <w:szCs w:val="18"/>
          <w:lang w:val="en-GB"/>
        </w:rPr>
        <w:t>, at least regarding verbal style and reading ease of the message.</w:t>
      </w:r>
      <w:r w:rsidR="003D7D1A">
        <w:rPr>
          <w:sz w:val="20"/>
          <w:szCs w:val="18"/>
          <w:lang w:val="en-GB"/>
        </w:rPr>
        <w:t xml:space="preserve"> The standardized effect of the Flesch reading ease score, e.g., suggests that a 30</w:t>
      </w:r>
      <w:r w:rsidR="00F95947">
        <w:rPr>
          <w:sz w:val="20"/>
          <w:szCs w:val="18"/>
          <w:lang w:val="en-GB"/>
        </w:rPr>
        <w:t>-</w:t>
      </w:r>
      <w:r w:rsidR="003D7D1A">
        <w:rPr>
          <w:sz w:val="20"/>
          <w:szCs w:val="18"/>
          <w:lang w:val="en-GB"/>
        </w:rPr>
        <w:t xml:space="preserve">point change (roughly capturing the difference </w:t>
      </w:r>
      <w:r w:rsidR="00F95947">
        <w:rPr>
          <w:sz w:val="20"/>
          <w:szCs w:val="18"/>
          <w:lang w:val="en-GB"/>
        </w:rPr>
        <w:t>between</w:t>
      </w:r>
      <w:r w:rsidR="003D7D1A">
        <w:rPr>
          <w:sz w:val="20"/>
          <w:szCs w:val="18"/>
          <w:lang w:val="en-GB"/>
        </w:rPr>
        <w:t xml:space="preserve"> high-school and college-level texts) is associated with a 1.4 percenta</w:t>
      </w:r>
      <w:r w:rsidR="00F95947">
        <w:rPr>
          <w:sz w:val="20"/>
          <w:szCs w:val="18"/>
          <w:lang w:val="en-GB"/>
        </w:rPr>
        <w:t xml:space="preserve">ge point increase in overall user engagement. Given an average user engagement ratio of .15% in the overall sample, this is already quite sizeable. In this light, the comparatively low levels of understandability </w:t>
      </w:r>
      <w:r w:rsidR="003E2D9C">
        <w:rPr>
          <w:sz w:val="20"/>
          <w:szCs w:val="18"/>
          <w:lang w:val="en-GB"/>
        </w:rPr>
        <w:t>of the text in the supranational tweets we have seen above are arguably a comparative disadvantage.</w:t>
      </w:r>
    </w:p>
    <w:p w14:paraId="1C80ED10" w14:textId="4737D94B" w:rsidR="00F95947" w:rsidRDefault="00F95947" w:rsidP="00C450E8">
      <w:pPr>
        <w:spacing w:before="120" w:after="0" w:line="240" w:lineRule="auto"/>
        <w:jc w:val="both"/>
        <w:rPr>
          <w:sz w:val="20"/>
          <w:szCs w:val="18"/>
          <w:lang w:val="en-GB"/>
        </w:rPr>
      </w:pPr>
      <w:r>
        <w:rPr>
          <w:sz w:val="20"/>
          <w:szCs w:val="18"/>
          <w:lang w:val="en-GB"/>
        </w:rPr>
        <w:t xml:space="preserve">This is dwarfed, however, by the association between visual information and user engagement that our </w:t>
      </w:r>
      <w:r w:rsidR="003E2D9C">
        <w:rPr>
          <w:sz w:val="20"/>
          <w:szCs w:val="18"/>
          <w:lang w:val="en-GB"/>
        </w:rPr>
        <w:t xml:space="preserve">initial </w:t>
      </w:r>
      <w:r>
        <w:rPr>
          <w:sz w:val="20"/>
          <w:szCs w:val="18"/>
          <w:lang w:val="en-GB"/>
        </w:rPr>
        <w:t>multivariate perspective</w:t>
      </w:r>
      <w:r w:rsidR="003E2D9C">
        <w:rPr>
          <w:sz w:val="20"/>
          <w:szCs w:val="18"/>
          <w:lang w:val="en-GB"/>
        </w:rPr>
        <w:t xml:space="preserve"> suggested</w:t>
      </w:r>
      <w:r>
        <w:rPr>
          <w:sz w:val="20"/>
          <w:szCs w:val="18"/>
          <w:lang w:val="en-GB"/>
        </w:rPr>
        <w:t xml:space="preserve">. </w:t>
      </w:r>
      <w:r w:rsidR="003E2D9C">
        <w:rPr>
          <w:sz w:val="20"/>
          <w:szCs w:val="18"/>
          <w:lang w:val="en-GB"/>
        </w:rPr>
        <w:t xml:space="preserve">In the sample of almost one million tweets, embedding a picture into a tweet from political actors </w:t>
      </w:r>
      <w:r w:rsidR="003E2D9C">
        <w:rPr>
          <w:sz w:val="20"/>
          <w:szCs w:val="18"/>
          <w:lang w:val="en-GB"/>
        </w:rPr>
        <w:lastRenderedPageBreak/>
        <w:t xml:space="preserve">comes with an average increase in the user engagement ratio of 2.5 percentage points. </w:t>
      </w:r>
      <w:r w:rsidR="00DD206D">
        <w:rPr>
          <w:sz w:val="20"/>
          <w:szCs w:val="18"/>
          <w:lang w:val="en-GB"/>
        </w:rPr>
        <w:t>Each additional emoji or special symbol is associated with an engagement ratio that is .8 percentage points higher. Recall, that supranational EU actors favour these forms of visual communication as we have seen above. For videos, however, we find no robust association while the inclusion of other external links comes with lower user engagement on average.</w:t>
      </w:r>
    </w:p>
    <w:p w14:paraId="31B09285" w14:textId="41316CC2" w:rsidR="00DD206D" w:rsidRDefault="00DD206D" w:rsidP="00C450E8">
      <w:pPr>
        <w:spacing w:before="120" w:after="0" w:line="240" w:lineRule="auto"/>
        <w:jc w:val="both"/>
        <w:rPr>
          <w:sz w:val="20"/>
          <w:szCs w:val="18"/>
          <w:lang w:val="en-GB"/>
        </w:rPr>
      </w:pPr>
      <w:r>
        <w:rPr>
          <w:sz w:val="20"/>
          <w:szCs w:val="18"/>
          <w:lang w:val="en-GB"/>
        </w:rPr>
        <w:t xml:space="preserve">The third panel looks at the discursive features tweets from executive political actors employ. When such tweets directly address specific users, the engagement by other users is usually around one percentage point lower. Hashtags, another message feature that supranational actors like to use, in contrast, seem to be associated with more user engagement: each additional one comes with an engagement rate </w:t>
      </w:r>
      <w:r w:rsidR="00CA3D52">
        <w:rPr>
          <w:sz w:val="20"/>
          <w:szCs w:val="18"/>
          <w:lang w:val="en-GB"/>
        </w:rPr>
        <w:t xml:space="preserve">that is around one percentage point higher than the mean. </w:t>
      </w:r>
    </w:p>
    <w:p w14:paraId="20261DD4" w14:textId="39E7CF5E" w:rsidR="00CA3D52" w:rsidRDefault="00CA3D52" w:rsidP="00C450E8">
      <w:pPr>
        <w:spacing w:before="120" w:after="0" w:line="240" w:lineRule="auto"/>
        <w:jc w:val="both"/>
        <w:rPr>
          <w:sz w:val="20"/>
          <w:szCs w:val="18"/>
          <w:lang w:val="en-GB"/>
        </w:rPr>
      </w:pPr>
      <w:r>
        <w:rPr>
          <w:sz w:val="20"/>
          <w:szCs w:val="18"/>
          <w:lang w:val="en-GB"/>
        </w:rPr>
        <w:t>The largest association</w:t>
      </w:r>
    </w:p>
    <w:p w14:paraId="7FE4CF76" w14:textId="77777777" w:rsidR="003C7D64" w:rsidRPr="00D114D6" w:rsidRDefault="003C7D64" w:rsidP="00D114D6">
      <w:pPr>
        <w:spacing w:before="120" w:after="0" w:line="240" w:lineRule="auto"/>
        <w:jc w:val="both"/>
        <w:rPr>
          <w:sz w:val="20"/>
          <w:szCs w:val="18"/>
          <w:lang w:val="en-GB"/>
        </w:rPr>
      </w:pPr>
    </w:p>
    <w:p w14:paraId="7CD5F125" w14:textId="0D57B24E" w:rsidR="00532D33" w:rsidRPr="00D114D6" w:rsidRDefault="00532D33" w:rsidP="00D114D6">
      <w:pPr>
        <w:spacing w:before="120" w:after="0" w:line="240" w:lineRule="auto"/>
        <w:jc w:val="both"/>
        <w:rPr>
          <w:sz w:val="20"/>
          <w:szCs w:val="18"/>
          <w:lang w:val="en-GB"/>
        </w:rPr>
      </w:pPr>
    </w:p>
    <w:p w14:paraId="3FC5B858" w14:textId="4B578448" w:rsidR="00532D33" w:rsidRPr="00A341E4" w:rsidRDefault="002E534C" w:rsidP="00532D33">
      <w:pPr>
        <w:spacing w:before="120" w:after="0" w:line="240" w:lineRule="auto"/>
        <w:jc w:val="both"/>
        <w:rPr>
          <w:b/>
          <w:sz w:val="20"/>
          <w:szCs w:val="18"/>
          <w:lang w:val="en-GB"/>
        </w:rPr>
      </w:pPr>
      <w:r>
        <w:rPr>
          <w:b/>
          <w:sz w:val="20"/>
          <w:szCs w:val="18"/>
          <w:lang w:val="en-GB"/>
        </w:rPr>
        <w:t>6</w:t>
      </w:r>
      <w:r w:rsidR="00532D33">
        <w:rPr>
          <w:b/>
          <w:sz w:val="20"/>
          <w:szCs w:val="18"/>
          <w:lang w:val="en-GB"/>
        </w:rPr>
        <w:t>.</w:t>
      </w:r>
      <w:r w:rsidR="00532D33" w:rsidRPr="00A341E4">
        <w:rPr>
          <w:b/>
          <w:sz w:val="20"/>
          <w:szCs w:val="18"/>
          <w:lang w:val="en-GB"/>
        </w:rPr>
        <w:t xml:space="preserve"> </w:t>
      </w:r>
      <w:r w:rsidR="00532D33">
        <w:rPr>
          <w:b/>
          <w:sz w:val="20"/>
          <w:szCs w:val="18"/>
          <w:lang w:val="en-GB"/>
        </w:rPr>
        <w:t>Discussion and conclusions</w:t>
      </w:r>
    </w:p>
    <w:p w14:paraId="786023B0" w14:textId="77777777" w:rsidR="00532D33" w:rsidRPr="00D114D6" w:rsidRDefault="00532D33" w:rsidP="00D114D6">
      <w:pPr>
        <w:spacing w:before="120" w:after="0" w:line="240" w:lineRule="auto"/>
        <w:jc w:val="both"/>
        <w:rPr>
          <w:sz w:val="20"/>
          <w:szCs w:val="18"/>
          <w:lang w:val="en-GB"/>
        </w:rPr>
      </w:pPr>
    </w:p>
    <w:p w14:paraId="2FD70F18" w14:textId="22872DB1" w:rsidR="00D114D6" w:rsidRPr="00A341E4" w:rsidRDefault="002E534C" w:rsidP="00D114D6">
      <w:pPr>
        <w:spacing w:before="120" w:after="0" w:line="240" w:lineRule="auto"/>
        <w:jc w:val="both"/>
        <w:rPr>
          <w:b/>
          <w:sz w:val="20"/>
          <w:szCs w:val="18"/>
          <w:lang w:val="en-GB"/>
        </w:rPr>
      </w:pPr>
      <w:r>
        <w:rPr>
          <w:b/>
          <w:sz w:val="20"/>
          <w:szCs w:val="18"/>
          <w:lang w:val="en-GB"/>
        </w:rPr>
        <w:t>7</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5501785C" w14:textId="77777777" w:rsidR="00532D33" w:rsidRPr="00A341E4" w:rsidRDefault="00532D33" w:rsidP="00FC6904">
      <w:pPr>
        <w:spacing w:before="120" w:after="0" w:line="240" w:lineRule="auto"/>
        <w:jc w:val="both"/>
        <w:rPr>
          <w:sz w:val="20"/>
          <w:szCs w:val="18"/>
          <w:lang w:val="en-GB"/>
        </w:rPr>
      </w:pPr>
    </w:p>
    <w:p w14:paraId="725D79A6" w14:textId="34E0C3B7" w:rsidR="00615977" w:rsidRPr="00A341E4" w:rsidRDefault="00615977" w:rsidP="00FC6904">
      <w:pPr>
        <w:spacing w:before="120" w:after="0" w:line="240" w:lineRule="auto"/>
        <w:jc w:val="both"/>
        <w:rPr>
          <w:sz w:val="20"/>
          <w:szCs w:val="18"/>
          <w:lang w:val="en-GB"/>
        </w:rPr>
      </w:pPr>
    </w:p>
    <w:p w14:paraId="700EBAB5" w14:textId="77777777" w:rsidR="004100E3" w:rsidRPr="00A341E4" w:rsidRDefault="004100E3" w:rsidP="00652588">
      <w:pPr>
        <w:spacing w:after="120" w:line="240" w:lineRule="auto"/>
        <w:jc w:val="both"/>
        <w:rPr>
          <w:sz w:val="20"/>
          <w:szCs w:val="18"/>
          <w:lang w:val="en-GB"/>
        </w:rPr>
      </w:pPr>
      <w:r w:rsidRPr="00A341E4">
        <w:rPr>
          <w:sz w:val="20"/>
          <w:szCs w:val="18"/>
          <w:lang w:val="en-GB"/>
        </w:rPr>
        <w:t>1.1.1. This Is a Second Sub-Heading (Regular)</w:t>
      </w:r>
    </w:p>
    <w:sectPr w:rsidR="004100E3" w:rsidRPr="00A341E4" w:rsidSect="00CB0566">
      <w:headerReference w:type="default" r:id="rId22"/>
      <w:footerReference w:type="default" r:id="rId23"/>
      <w:headerReference w:type="first" r:id="rId24"/>
      <w:footerReference w:type="first" r:id="rId2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1T17:42:00Z" w:initials="CR">
    <w:p w14:paraId="5C635070" w14:textId="317732E6" w:rsidR="00BC6502" w:rsidRDefault="00BC6502">
      <w:pPr>
        <w:pStyle w:val="CommentText"/>
      </w:pPr>
      <w:r>
        <w:rPr>
          <w:rStyle w:val="CommentReference"/>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1" w:author="Christian Rauh" w:date="2021-06-21T17:13:00Z" w:initials="CR">
    <w:p w14:paraId="20424142" w14:textId="271EBF13" w:rsidR="00B54B30" w:rsidRDefault="00B54B30">
      <w:pPr>
        <w:pStyle w:val="CommentText"/>
      </w:pPr>
      <w:r>
        <w:rPr>
          <w:rStyle w:val="CommentReference"/>
        </w:rPr>
        <w:annotationRef/>
      </w:r>
      <w:r>
        <w:t>Up to ten</w:t>
      </w:r>
      <w:r w:rsidR="00AD2F11">
        <w:t xml:space="preserve"> possible </w:t>
      </w:r>
      <w:r>
        <w:t xml:space="preserve"> – </w:t>
      </w:r>
      <w:r w:rsidR="00AD2F11">
        <w:t xml:space="preserve">Sina, please </w:t>
      </w:r>
      <w:r>
        <w:t>add what you want to be found for</w:t>
      </w:r>
    </w:p>
  </w:comment>
  <w:comment w:id="6" w:author="Christian Rauh" w:date="2021-06-21T21:37:00Z" w:initials="CR">
    <w:p w14:paraId="3672EA11" w14:textId="4FDB5C72" w:rsidR="005746CF" w:rsidRDefault="005746CF">
      <w:pPr>
        <w:pStyle w:val="CommentText"/>
      </w:pPr>
      <w:r>
        <w:rPr>
          <w:rStyle w:val="CommentReference"/>
        </w:rPr>
        <w:annotationRef/>
      </w:r>
      <w:r>
        <w:t>More recent, English refer</w:t>
      </w:r>
      <w:r w:rsidR="007319FF">
        <w:t>e</w:t>
      </w:r>
      <w:r>
        <w:t>nces – Hobolt/Tilley, Heinkelmann-Wild et al ?</w:t>
      </w:r>
    </w:p>
  </w:comment>
  <w:comment w:id="22" w:author="Christian Rauh" w:date="2021-06-21T23:11:00Z" w:initials="CR">
    <w:p w14:paraId="7307D8FA" w14:textId="16215A04" w:rsidR="00D0206E" w:rsidRDefault="00D0206E">
      <w:pPr>
        <w:pStyle w:val="CommentText"/>
      </w:pPr>
      <w:r>
        <w:rPr>
          <w:rStyle w:val="CommentReference"/>
        </w:rPr>
        <w:annotationRef/>
      </w:r>
      <w:r>
        <w:t>There was a ‘Wilde, 2019’ reference in here that I couldn’t identify</w:t>
      </w:r>
    </w:p>
  </w:comment>
  <w:comment w:id="25" w:author="Christian Rauh" w:date="2021-06-21T22:51:00Z" w:initials="CR">
    <w:p w14:paraId="2A9E08F9" w14:textId="77777777" w:rsidR="00F02D97" w:rsidRDefault="00F02D97" w:rsidP="00F02D97">
      <w:pPr>
        <w:pStyle w:val="CommentText"/>
        <w:rPr>
          <w:szCs w:val="18"/>
          <w:lang w:val="en-US"/>
        </w:rPr>
      </w:pPr>
      <w:r>
        <w:rPr>
          <w:rStyle w:val="CommentReference"/>
        </w:rPr>
        <w:annotationRef/>
      </w:r>
      <w:r>
        <w:t>I deleted the following sentence:</w:t>
      </w:r>
      <w:r>
        <w:br/>
      </w:r>
      <w:r w:rsidRPr="00091B45">
        <w:rPr>
          <w:szCs w:val="18"/>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szCs w:val="18"/>
          <w:lang w:val="en-US"/>
        </w:rPr>
        <w:fldChar w:fldCharType="begin"/>
      </w:r>
      <w:r>
        <w:rPr>
          <w:szCs w:val="18"/>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szCs w:val="18"/>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szCs w:val="18"/>
          <w:lang w:val="en-US"/>
        </w:rPr>
        <w:fldChar w:fldCharType="end"/>
      </w:r>
      <w:r w:rsidRPr="00091B45">
        <w:rPr>
          <w:szCs w:val="18"/>
          <w:lang w:val="en-US"/>
        </w:rPr>
        <w:t>.</w:t>
      </w:r>
    </w:p>
    <w:p w14:paraId="0BCAFA06" w14:textId="77777777" w:rsidR="00F02D97" w:rsidRDefault="00F02D97" w:rsidP="00F02D97">
      <w:pPr>
        <w:pStyle w:val="CommentText"/>
        <w:rPr>
          <w:szCs w:val="18"/>
          <w:lang w:val="en-US"/>
        </w:rPr>
      </w:pPr>
    </w:p>
    <w:p w14:paraId="4BA4A93B" w14:textId="04E66930" w:rsidR="00F02D97" w:rsidRDefault="00F02D97" w:rsidP="00F02D97">
      <w:pPr>
        <w:pStyle w:val="CommentText"/>
      </w:pPr>
      <w:r>
        <w:rPr>
          <w:szCs w:val="18"/>
          <w:lang w:val="en-US"/>
        </w:rPr>
        <w:t>Doesn’t fit the flow here, I think, but we should pick up the point of scattered and voluminous info in the discussion – ok?</w:t>
      </w:r>
    </w:p>
  </w:comment>
  <w:comment w:id="27" w:author="Christian Rauh" w:date="2021-06-22T10:28:00Z" w:initials="CR">
    <w:p w14:paraId="6A7A9213" w14:textId="4D177475" w:rsidR="001665A9" w:rsidRDefault="001665A9">
      <w:pPr>
        <w:pStyle w:val="CommentText"/>
      </w:pPr>
      <w:r>
        <w:rPr>
          <w:rStyle w:val="CommentReference"/>
        </w:rPr>
        <w:annotationRef/>
      </w:r>
      <w:r>
        <w:t>IF you have something on the ‘double barrel’ this would be the place imho</w:t>
      </w:r>
    </w:p>
  </w:comment>
  <w:comment w:id="29" w:author="Christian Rauh" w:date="2021-06-22T10:45:00Z" w:initials="CR">
    <w:p w14:paraId="67877DFD" w14:textId="7FA534AB" w:rsidR="009873DB" w:rsidRDefault="009873DB">
      <w:pPr>
        <w:pStyle w:val="CommentText"/>
      </w:pPr>
      <w:r>
        <w:rPr>
          <w:rStyle w:val="CommentReference"/>
        </w:rPr>
        <w:annotationRef/>
      </w:r>
      <w:r>
        <w:t>Whatever exists needs to be very briefly</w:t>
      </w:r>
      <w:r w:rsidR="00F93DCA">
        <w:t xml:space="preserve"> discussed here (EP study on Council)</w:t>
      </w:r>
      <w:r>
        <w:t xml:space="preserve"> </w:t>
      </w:r>
    </w:p>
  </w:comment>
  <w:comment w:id="30" w:author="Christian Rauh" w:date="2021-06-22T10:58:00Z" w:initials="CR">
    <w:p w14:paraId="5798172C" w14:textId="02D1BDDC" w:rsidR="00F93DCA" w:rsidRDefault="00F93DCA">
      <w:pPr>
        <w:pStyle w:val="CommentText"/>
      </w:pPr>
      <w:r>
        <w:rPr>
          <w:rStyle w:val="CommentReference"/>
        </w:rPr>
        <w:annotationRef/>
      </w:r>
      <w:r>
        <w:t xml:space="preserve">IS there good lit on the political relevance of Twitter (in the EU)? Maybe one also gets Twitter penetration rates for EU countries, either from marketing statistics or </w:t>
      </w:r>
      <w:r w:rsidR="00347AD4">
        <w:t>survey estimates (EVS, WVS may have something)</w:t>
      </w:r>
    </w:p>
  </w:comment>
  <w:comment w:id="31" w:author="Christian Rauh" w:date="2021-06-22T11:18:00Z" w:initials="CR">
    <w:p w14:paraId="1565523D" w14:textId="584E06C3" w:rsidR="00013D14" w:rsidRDefault="00013D14">
      <w:pPr>
        <w:pStyle w:val="CommentText"/>
      </w:pPr>
      <w:r>
        <w:rPr>
          <w:rStyle w:val="CommentReference"/>
        </w:rPr>
        <w:annotationRef/>
      </w:r>
      <w:r>
        <w:t>Sina, I am plotting a bit of a drastic turn here (which you might object, of course).</w:t>
      </w:r>
      <w:r>
        <w:br/>
        <w:t xml:space="preserve">My </w:t>
      </w:r>
      <w:r w:rsidR="00625CE8">
        <w:t>idea is no longer to have an abstratc section on communication quality upfront, but rather to justify our indicators where we also analyse them, to then pull our findings together under the communication quality heading in the discussion.</w:t>
      </w:r>
    </w:p>
    <w:p w14:paraId="3684E717" w14:textId="77777777" w:rsidR="00625CE8" w:rsidRDefault="00625CE8">
      <w:pPr>
        <w:pStyle w:val="CommentText"/>
      </w:pPr>
    </w:p>
    <w:p w14:paraId="6B903AB4" w14:textId="77777777" w:rsidR="00625CE8" w:rsidRDefault="00625CE8">
      <w:pPr>
        <w:pStyle w:val="CommentText"/>
      </w:pPr>
      <w:r>
        <w:t>This has two advantages. First is simply space (I am worried about the 6000 words and the amount of data we want to show and discuss). Second is clearer presentation of the somewhat diverse indicators we show.</w:t>
      </w:r>
    </w:p>
    <w:p w14:paraId="321EDA0F" w14:textId="77777777" w:rsidR="00625CE8" w:rsidRDefault="00625CE8">
      <w:pPr>
        <w:pStyle w:val="CommentText"/>
      </w:pPr>
    </w:p>
    <w:p w14:paraId="705608EF" w14:textId="77777777" w:rsidR="00625CE8" w:rsidRDefault="00625CE8">
      <w:pPr>
        <w:pStyle w:val="CommentText"/>
      </w:pPr>
      <w:r>
        <w:t xml:space="preserve">Finally, if reviewers are genrally favourable but want more principled arguemnts we have good arguments to ask the editors for more words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9A3B020" w14:textId="77777777" w:rsidR="00625CE8" w:rsidRDefault="00625CE8">
      <w:pPr>
        <w:pStyle w:val="CommentText"/>
      </w:pPr>
    </w:p>
    <w:p w14:paraId="67CE627D" w14:textId="4DF82D89" w:rsidR="00625CE8" w:rsidRDefault="00625CE8">
      <w:pPr>
        <w:pStyle w:val="CommentText"/>
      </w:pPr>
      <w:r>
        <w:t xml:space="preserve">And very finally, I think good, encompassing description is a value in itself (and may motivate other researchers to go further later on, including this Özdemir guy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34" w:author="Christian Rauh" w:date="2021-06-03T13:27:00Z" w:initials="CR">
    <w:p w14:paraId="5245076D" w14:textId="77777777" w:rsidR="00A233EF" w:rsidRDefault="00A233EF" w:rsidP="00A233EF">
      <w:pPr>
        <w:pStyle w:val="CommentText"/>
      </w:pPr>
      <w:r>
        <w:rPr>
          <w:rStyle w:val="CommentReference"/>
        </w:rPr>
        <w:annotationRef/>
      </w:r>
      <w:r>
        <w:t>Look up better example</w:t>
      </w:r>
    </w:p>
  </w:comment>
  <w:comment w:id="78" w:author="Sina Furkan Özdemir" w:date="2021-06-29T09:59:00Z" w:initials="SFÖ">
    <w:p w14:paraId="3B9159F4" w14:textId="77777777" w:rsidR="00B23E35" w:rsidRDefault="00B23E35" w:rsidP="002E4E05">
      <w:pPr>
        <w:pStyle w:val="CommentText"/>
      </w:pPr>
      <w:r>
        <w:rPr>
          <w:rStyle w:val="CommentReference"/>
        </w:rPr>
        <w:annotationRef/>
      </w:r>
      <w:r>
        <w:rPr>
          <w:lang w:val="tr-TR"/>
        </w:rPr>
        <w:t>How did you arrive at this conclusion?</w:t>
      </w:r>
    </w:p>
  </w:comment>
  <w:comment w:id="88" w:author="Sina Furkan Özdemir" w:date="2021-06-29T10:02:00Z" w:initials="SFÖ">
    <w:p w14:paraId="52D27C7F" w14:textId="77777777" w:rsidR="00D51844" w:rsidRDefault="001B1E40" w:rsidP="009B2DE7">
      <w:pPr>
        <w:pStyle w:val="CommentText"/>
      </w:pPr>
      <w:r>
        <w:rPr>
          <w:rStyle w:val="CommentReference"/>
        </w:rPr>
        <w:annotationRef/>
      </w:r>
      <w:r w:rsidR="00D51844">
        <w:rPr>
          <w:lang w:val="tr-TR"/>
        </w:rPr>
        <w:t>I'll work on two-way and one-way engagement indicators and populate here</w:t>
      </w:r>
    </w:p>
  </w:comment>
  <w:comment w:id="97" w:author="Christian Rauh" w:date="2021-06-28T14:32:00Z" w:initials="CR">
    <w:p w14:paraId="369E40A0" w14:textId="6FFF08F3" w:rsidR="00357C26" w:rsidRDefault="00357C26" w:rsidP="00D51844">
      <w:pPr>
        <w:pStyle w:val="CommentText"/>
      </w:pPr>
      <w:r>
        <w:rPr>
          <w:rStyle w:val="CommentReference"/>
        </w:rPr>
        <w:annotationRef/>
      </w:r>
      <w:r>
        <w:t xml:space="preserve">To put this into the perspective, </w:t>
      </w:r>
    </w:p>
  </w:comment>
  <w:comment w:id="99" w:author="Sina Furkan Özdemir" w:date="2021-06-29T10:14:00Z" w:initials="SFÖ">
    <w:p w14:paraId="38278368" w14:textId="77777777" w:rsidR="003876BC" w:rsidRDefault="003876BC" w:rsidP="00FD2830">
      <w:pPr>
        <w:pStyle w:val="CommentText"/>
      </w:pPr>
      <w:r>
        <w:rPr>
          <w:rStyle w:val="CommentReference"/>
        </w:rPr>
        <w:annotationRef/>
      </w:r>
      <w:r>
        <w:rPr>
          <w:lang w:val="tr-TR"/>
        </w:rPr>
        <w:t>This is rather hard to understand. Is there a way to describe what you have done in a simpler manner?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672EA11" w15:done="0"/>
  <w15:commentEx w15:paraId="7307D8FA" w15:done="0"/>
  <w15:commentEx w15:paraId="4BA4A93B" w15:done="0"/>
  <w15:commentEx w15:paraId="6A7A9213" w15:done="0"/>
  <w15:commentEx w15:paraId="67877DFD" w15:done="0"/>
  <w15:commentEx w15:paraId="5798172C" w15:done="0"/>
  <w15:commentEx w15:paraId="67CE627D" w15:done="0"/>
  <w15:commentEx w15:paraId="5245076D" w15:done="0"/>
  <w15:commentEx w15:paraId="3B9159F4" w15:done="0"/>
  <w15:commentEx w15:paraId="52D27C7F" w15:done="0"/>
  <w15:commentEx w15:paraId="369E40A0" w15:done="0"/>
  <w15:commentEx w15:paraId="382783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7B852E" w16cex:dateUtc="2021-06-21T19:37:00Z"/>
  <w16cex:commentExtensible w16cex:durableId="247B9B3A" w16cex:dateUtc="2021-06-21T21:11:00Z"/>
  <w16cex:commentExtensible w16cex:durableId="247B9658" w16cex:dateUtc="2021-06-21T20:51:00Z"/>
  <w16cex:commentExtensible w16cex:durableId="247C39C8" w16cex:dateUtc="2021-06-22T08:28:00Z"/>
  <w16cex:commentExtensible w16cex:durableId="247C3DC7" w16cex:dateUtc="2021-06-22T08:45:00Z"/>
  <w16cex:commentExtensible w16cex:durableId="247C40C9" w16cex:dateUtc="2021-06-22T08:58:00Z"/>
  <w16cex:commentExtensible w16cex:durableId="247C4596" w16cex:dateUtc="2021-06-22T09:18:00Z"/>
  <w16cex:commentExtensible w16cex:durableId="24635740" w16cex:dateUtc="2021-06-03T11:27:00Z"/>
  <w16cex:commentExtensible w16cex:durableId="24856D70" w16cex:dateUtc="2021-06-29T07:59:00Z"/>
  <w16cex:commentExtensible w16cex:durableId="24856E45" w16cex:dateUtc="2021-06-29T08:02:00Z"/>
  <w16cex:commentExtensible w16cex:durableId="24845C13" w16cex:dateUtc="2021-06-28T12:32:00Z"/>
  <w16cex:commentExtensible w16cex:durableId="248570F2" w16cex:dateUtc="2021-06-29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672EA11" w16cid:durableId="247B852E"/>
  <w16cid:commentId w16cid:paraId="7307D8FA" w16cid:durableId="247B9B3A"/>
  <w16cid:commentId w16cid:paraId="4BA4A93B" w16cid:durableId="247B9658"/>
  <w16cid:commentId w16cid:paraId="6A7A9213" w16cid:durableId="247C39C8"/>
  <w16cid:commentId w16cid:paraId="67877DFD" w16cid:durableId="247C3DC7"/>
  <w16cid:commentId w16cid:paraId="5798172C" w16cid:durableId="247C40C9"/>
  <w16cid:commentId w16cid:paraId="67CE627D" w16cid:durableId="247C4596"/>
  <w16cid:commentId w16cid:paraId="5245076D" w16cid:durableId="24635740"/>
  <w16cid:commentId w16cid:paraId="3B9159F4" w16cid:durableId="24856D70"/>
  <w16cid:commentId w16cid:paraId="52D27C7F" w16cid:durableId="24856E45"/>
  <w16cid:commentId w16cid:paraId="369E40A0" w16cid:durableId="24845C13"/>
  <w16cid:commentId w16cid:paraId="38278368" w16cid:durableId="248570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0D357" w14:textId="77777777" w:rsidR="007D714C" w:rsidRDefault="007D714C" w:rsidP="00675AF9">
      <w:pPr>
        <w:spacing w:after="0" w:line="240" w:lineRule="auto"/>
      </w:pPr>
      <w:r>
        <w:separator/>
      </w:r>
    </w:p>
  </w:endnote>
  <w:endnote w:type="continuationSeparator" w:id="0">
    <w:p w14:paraId="135356CC" w14:textId="77777777" w:rsidR="007D714C" w:rsidRDefault="007D714C"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14A6B" w14:textId="77777777" w:rsidR="007D714C" w:rsidRDefault="007D714C" w:rsidP="00675AF9">
      <w:pPr>
        <w:spacing w:after="0" w:line="240" w:lineRule="auto"/>
      </w:pPr>
      <w:r>
        <w:separator/>
      </w:r>
    </w:p>
  </w:footnote>
  <w:footnote w:type="continuationSeparator" w:id="0">
    <w:p w14:paraId="2DE715E1" w14:textId="77777777" w:rsidR="007D714C" w:rsidRDefault="007D714C"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9"/>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rson w15:author="Sina Furkan Özdemir">
    <w15:presenceInfo w15:providerId="AD" w15:userId="S::sinaoz@ntnu.no::eebcc2fc-5879-41a0-9396-a479935a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1167D"/>
    <w:rsid w:val="00011B22"/>
    <w:rsid w:val="000129A6"/>
    <w:rsid w:val="00013D14"/>
    <w:rsid w:val="00017D89"/>
    <w:rsid w:val="00025B6E"/>
    <w:rsid w:val="000309ED"/>
    <w:rsid w:val="00033892"/>
    <w:rsid w:val="00037F16"/>
    <w:rsid w:val="00037F9A"/>
    <w:rsid w:val="00042904"/>
    <w:rsid w:val="000518BF"/>
    <w:rsid w:val="00051A1B"/>
    <w:rsid w:val="00067DE1"/>
    <w:rsid w:val="00070FDB"/>
    <w:rsid w:val="000756C9"/>
    <w:rsid w:val="00091B45"/>
    <w:rsid w:val="00091E38"/>
    <w:rsid w:val="000A0D2D"/>
    <w:rsid w:val="000A1A9E"/>
    <w:rsid w:val="000A6F49"/>
    <w:rsid w:val="000B2148"/>
    <w:rsid w:val="000B3E98"/>
    <w:rsid w:val="000C6BB4"/>
    <w:rsid w:val="000C73E0"/>
    <w:rsid w:val="000D31D6"/>
    <w:rsid w:val="000E12A3"/>
    <w:rsid w:val="000E1AAC"/>
    <w:rsid w:val="000E1CB6"/>
    <w:rsid w:val="000E4A5F"/>
    <w:rsid w:val="00101DF3"/>
    <w:rsid w:val="00135B72"/>
    <w:rsid w:val="001455D2"/>
    <w:rsid w:val="001608EA"/>
    <w:rsid w:val="001665A9"/>
    <w:rsid w:val="00170723"/>
    <w:rsid w:val="00172E93"/>
    <w:rsid w:val="00173980"/>
    <w:rsid w:val="0017781E"/>
    <w:rsid w:val="00193E2A"/>
    <w:rsid w:val="00193FA2"/>
    <w:rsid w:val="001A0BC1"/>
    <w:rsid w:val="001B065D"/>
    <w:rsid w:val="001B1E40"/>
    <w:rsid w:val="001C20F8"/>
    <w:rsid w:val="001C490E"/>
    <w:rsid w:val="001D7C47"/>
    <w:rsid w:val="001E08A5"/>
    <w:rsid w:val="001F014E"/>
    <w:rsid w:val="001F0999"/>
    <w:rsid w:val="00202163"/>
    <w:rsid w:val="0021323F"/>
    <w:rsid w:val="0021355D"/>
    <w:rsid w:val="002140DD"/>
    <w:rsid w:val="002255C6"/>
    <w:rsid w:val="002354AA"/>
    <w:rsid w:val="002447F1"/>
    <w:rsid w:val="00261DD5"/>
    <w:rsid w:val="002762DB"/>
    <w:rsid w:val="00290453"/>
    <w:rsid w:val="00290D3B"/>
    <w:rsid w:val="002B045F"/>
    <w:rsid w:val="002B24F8"/>
    <w:rsid w:val="002B2795"/>
    <w:rsid w:val="002C7827"/>
    <w:rsid w:val="002E5018"/>
    <w:rsid w:val="002E534C"/>
    <w:rsid w:val="002E7307"/>
    <w:rsid w:val="002F32B5"/>
    <w:rsid w:val="002F380D"/>
    <w:rsid w:val="002F3D47"/>
    <w:rsid w:val="003047D1"/>
    <w:rsid w:val="00306893"/>
    <w:rsid w:val="00317A71"/>
    <w:rsid w:val="00321E96"/>
    <w:rsid w:val="00322DEE"/>
    <w:rsid w:val="0032361F"/>
    <w:rsid w:val="00323B59"/>
    <w:rsid w:val="0032673F"/>
    <w:rsid w:val="003275B8"/>
    <w:rsid w:val="00340C32"/>
    <w:rsid w:val="0034145D"/>
    <w:rsid w:val="00347AD4"/>
    <w:rsid w:val="00347B58"/>
    <w:rsid w:val="00347E88"/>
    <w:rsid w:val="003521FF"/>
    <w:rsid w:val="003537C5"/>
    <w:rsid w:val="0035437B"/>
    <w:rsid w:val="00357C26"/>
    <w:rsid w:val="0036079B"/>
    <w:rsid w:val="0036492C"/>
    <w:rsid w:val="00365384"/>
    <w:rsid w:val="00366399"/>
    <w:rsid w:val="00367B7C"/>
    <w:rsid w:val="00373035"/>
    <w:rsid w:val="003876BC"/>
    <w:rsid w:val="00394B13"/>
    <w:rsid w:val="003A3F22"/>
    <w:rsid w:val="003B2CE1"/>
    <w:rsid w:val="003C2342"/>
    <w:rsid w:val="003C3069"/>
    <w:rsid w:val="003C7D64"/>
    <w:rsid w:val="003D5D02"/>
    <w:rsid w:val="003D789D"/>
    <w:rsid w:val="003D7D1A"/>
    <w:rsid w:val="003E2D9C"/>
    <w:rsid w:val="003E4EAB"/>
    <w:rsid w:val="003F7897"/>
    <w:rsid w:val="004100E3"/>
    <w:rsid w:val="00424129"/>
    <w:rsid w:val="00457108"/>
    <w:rsid w:val="00460218"/>
    <w:rsid w:val="004709BE"/>
    <w:rsid w:val="00470FA9"/>
    <w:rsid w:val="00475293"/>
    <w:rsid w:val="00490F14"/>
    <w:rsid w:val="00495CA9"/>
    <w:rsid w:val="004A01A1"/>
    <w:rsid w:val="004A4DF3"/>
    <w:rsid w:val="004F022B"/>
    <w:rsid w:val="005016A5"/>
    <w:rsid w:val="00501BC2"/>
    <w:rsid w:val="0050284E"/>
    <w:rsid w:val="00504392"/>
    <w:rsid w:val="00532D33"/>
    <w:rsid w:val="00537EA2"/>
    <w:rsid w:val="0054065E"/>
    <w:rsid w:val="00556793"/>
    <w:rsid w:val="005569BE"/>
    <w:rsid w:val="00560269"/>
    <w:rsid w:val="005638E7"/>
    <w:rsid w:val="00571BBD"/>
    <w:rsid w:val="0057200D"/>
    <w:rsid w:val="005746CF"/>
    <w:rsid w:val="0057716F"/>
    <w:rsid w:val="0058058B"/>
    <w:rsid w:val="00581385"/>
    <w:rsid w:val="00582374"/>
    <w:rsid w:val="005970EE"/>
    <w:rsid w:val="005A58D8"/>
    <w:rsid w:val="005B24F6"/>
    <w:rsid w:val="005B31BD"/>
    <w:rsid w:val="005B48BF"/>
    <w:rsid w:val="005B5BD1"/>
    <w:rsid w:val="005B7EC7"/>
    <w:rsid w:val="005D4A7B"/>
    <w:rsid w:val="005E5C2B"/>
    <w:rsid w:val="005F0AB9"/>
    <w:rsid w:val="00603552"/>
    <w:rsid w:val="0060553C"/>
    <w:rsid w:val="00607330"/>
    <w:rsid w:val="00610C6E"/>
    <w:rsid w:val="00615977"/>
    <w:rsid w:val="0062037D"/>
    <w:rsid w:val="00625CE8"/>
    <w:rsid w:val="00632089"/>
    <w:rsid w:val="00634B26"/>
    <w:rsid w:val="0064153D"/>
    <w:rsid w:val="0064749A"/>
    <w:rsid w:val="00652588"/>
    <w:rsid w:val="006618F2"/>
    <w:rsid w:val="00664985"/>
    <w:rsid w:val="0067013A"/>
    <w:rsid w:val="00674C78"/>
    <w:rsid w:val="00675AF9"/>
    <w:rsid w:val="00697553"/>
    <w:rsid w:val="006A1C16"/>
    <w:rsid w:val="006B3083"/>
    <w:rsid w:val="006B4A79"/>
    <w:rsid w:val="006B4C5B"/>
    <w:rsid w:val="006B7B55"/>
    <w:rsid w:val="006E0B8C"/>
    <w:rsid w:val="006E17DF"/>
    <w:rsid w:val="006F10F9"/>
    <w:rsid w:val="006F170E"/>
    <w:rsid w:val="006F47EB"/>
    <w:rsid w:val="00701E9C"/>
    <w:rsid w:val="00702831"/>
    <w:rsid w:val="0070303C"/>
    <w:rsid w:val="007201C2"/>
    <w:rsid w:val="007319FF"/>
    <w:rsid w:val="0073468A"/>
    <w:rsid w:val="00744334"/>
    <w:rsid w:val="00775040"/>
    <w:rsid w:val="00776AA0"/>
    <w:rsid w:val="00777349"/>
    <w:rsid w:val="00786D20"/>
    <w:rsid w:val="007946F6"/>
    <w:rsid w:val="00795D0B"/>
    <w:rsid w:val="007972D3"/>
    <w:rsid w:val="007A7CBA"/>
    <w:rsid w:val="007D0F40"/>
    <w:rsid w:val="007D1D8F"/>
    <w:rsid w:val="007D714C"/>
    <w:rsid w:val="007E686B"/>
    <w:rsid w:val="007F4E91"/>
    <w:rsid w:val="00805BA4"/>
    <w:rsid w:val="00813020"/>
    <w:rsid w:val="00820AF0"/>
    <w:rsid w:val="00840DDB"/>
    <w:rsid w:val="00856614"/>
    <w:rsid w:val="00867850"/>
    <w:rsid w:val="00872B05"/>
    <w:rsid w:val="008828BA"/>
    <w:rsid w:val="00884891"/>
    <w:rsid w:val="00886A51"/>
    <w:rsid w:val="008873E6"/>
    <w:rsid w:val="00892CB5"/>
    <w:rsid w:val="00893C5E"/>
    <w:rsid w:val="008951BA"/>
    <w:rsid w:val="008A6FB2"/>
    <w:rsid w:val="008B08D0"/>
    <w:rsid w:val="008C4CB2"/>
    <w:rsid w:val="008D77CF"/>
    <w:rsid w:val="008E5FF2"/>
    <w:rsid w:val="008F2448"/>
    <w:rsid w:val="00900B9E"/>
    <w:rsid w:val="009018DD"/>
    <w:rsid w:val="009019A4"/>
    <w:rsid w:val="00917E73"/>
    <w:rsid w:val="00924BC5"/>
    <w:rsid w:val="00926A1D"/>
    <w:rsid w:val="009315E0"/>
    <w:rsid w:val="00936944"/>
    <w:rsid w:val="0093719C"/>
    <w:rsid w:val="00941197"/>
    <w:rsid w:val="00942E8A"/>
    <w:rsid w:val="009523C0"/>
    <w:rsid w:val="00954DDD"/>
    <w:rsid w:val="00957ED1"/>
    <w:rsid w:val="00965014"/>
    <w:rsid w:val="009734C4"/>
    <w:rsid w:val="009762A1"/>
    <w:rsid w:val="00982672"/>
    <w:rsid w:val="00983E7C"/>
    <w:rsid w:val="009840DC"/>
    <w:rsid w:val="00986720"/>
    <w:rsid w:val="009873DB"/>
    <w:rsid w:val="009946EC"/>
    <w:rsid w:val="00996A8C"/>
    <w:rsid w:val="009975C1"/>
    <w:rsid w:val="009A2277"/>
    <w:rsid w:val="009A4251"/>
    <w:rsid w:val="009B522E"/>
    <w:rsid w:val="009B604D"/>
    <w:rsid w:val="009C4088"/>
    <w:rsid w:val="009C52A7"/>
    <w:rsid w:val="009C6D4B"/>
    <w:rsid w:val="009E1560"/>
    <w:rsid w:val="00A118CE"/>
    <w:rsid w:val="00A233EF"/>
    <w:rsid w:val="00A2429B"/>
    <w:rsid w:val="00A2458C"/>
    <w:rsid w:val="00A27792"/>
    <w:rsid w:val="00A31E7D"/>
    <w:rsid w:val="00A341E4"/>
    <w:rsid w:val="00A47577"/>
    <w:rsid w:val="00A52755"/>
    <w:rsid w:val="00A5718E"/>
    <w:rsid w:val="00A71F03"/>
    <w:rsid w:val="00A73EDD"/>
    <w:rsid w:val="00A76AE3"/>
    <w:rsid w:val="00A8792E"/>
    <w:rsid w:val="00A908E8"/>
    <w:rsid w:val="00AA1213"/>
    <w:rsid w:val="00AB3CAE"/>
    <w:rsid w:val="00AB6DA4"/>
    <w:rsid w:val="00AC0900"/>
    <w:rsid w:val="00AC4774"/>
    <w:rsid w:val="00AC4879"/>
    <w:rsid w:val="00AC7F9F"/>
    <w:rsid w:val="00AD06FC"/>
    <w:rsid w:val="00AD2F11"/>
    <w:rsid w:val="00AE1188"/>
    <w:rsid w:val="00AF3C2D"/>
    <w:rsid w:val="00AF745E"/>
    <w:rsid w:val="00B02F28"/>
    <w:rsid w:val="00B12F0D"/>
    <w:rsid w:val="00B21829"/>
    <w:rsid w:val="00B21A0C"/>
    <w:rsid w:val="00B2216D"/>
    <w:rsid w:val="00B23E35"/>
    <w:rsid w:val="00B26D46"/>
    <w:rsid w:val="00B30D75"/>
    <w:rsid w:val="00B41D37"/>
    <w:rsid w:val="00B54B30"/>
    <w:rsid w:val="00B71BB5"/>
    <w:rsid w:val="00B81CCD"/>
    <w:rsid w:val="00B829A6"/>
    <w:rsid w:val="00B85972"/>
    <w:rsid w:val="00B867EC"/>
    <w:rsid w:val="00B937F8"/>
    <w:rsid w:val="00BA5FAA"/>
    <w:rsid w:val="00BB4FF5"/>
    <w:rsid w:val="00BC349F"/>
    <w:rsid w:val="00BC6502"/>
    <w:rsid w:val="00BD0147"/>
    <w:rsid w:val="00BD4357"/>
    <w:rsid w:val="00BF039F"/>
    <w:rsid w:val="00BF776C"/>
    <w:rsid w:val="00C00E50"/>
    <w:rsid w:val="00C0350A"/>
    <w:rsid w:val="00C0633D"/>
    <w:rsid w:val="00C10970"/>
    <w:rsid w:val="00C132C3"/>
    <w:rsid w:val="00C138C8"/>
    <w:rsid w:val="00C14E54"/>
    <w:rsid w:val="00C1579C"/>
    <w:rsid w:val="00C169D3"/>
    <w:rsid w:val="00C249BD"/>
    <w:rsid w:val="00C26DCC"/>
    <w:rsid w:val="00C40F10"/>
    <w:rsid w:val="00C438D5"/>
    <w:rsid w:val="00C43FA7"/>
    <w:rsid w:val="00C450E8"/>
    <w:rsid w:val="00C4746F"/>
    <w:rsid w:val="00C50726"/>
    <w:rsid w:val="00C557DA"/>
    <w:rsid w:val="00C6346E"/>
    <w:rsid w:val="00C73765"/>
    <w:rsid w:val="00C742A4"/>
    <w:rsid w:val="00C77C3D"/>
    <w:rsid w:val="00C80C81"/>
    <w:rsid w:val="00C86D17"/>
    <w:rsid w:val="00CA02D3"/>
    <w:rsid w:val="00CA0571"/>
    <w:rsid w:val="00CA3D52"/>
    <w:rsid w:val="00CB0566"/>
    <w:rsid w:val="00CB0832"/>
    <w:rsid w:val="00CB7529"/>
    <w:rsid w:val="00CC0D43"/>
    <w:rsid w:val="00CC2D3B"/>
    <w:rsid w:val="00CC2FF8"/>
    <w:rsid w:val="00CD4486"/>
    <w:rsid w:val="00CD5567"/>
    <w:rsid w:val="00CD6A32"/>
    <w:rsid w:val="00CE01FD"/>
    <w:rsid w:val="00CE1033"/>
    <w:rsid w:val="00CE24DD"/>
    <w:rsid w:val="00CE4F88"/>
    <w:rsid w:val="00CF046B"/>
    <w:rsid w:val="00CF0B1D"/>
    <w:rsid w:val="00CF2D5F"/>
    <w:rsid w:val="00D002B6"/>
    <w:rsid w:val="00D0206E"/>
    <w:rsid w:val="00D054CB"/>
    <w:rsid w:val="00D114D6"/>
    <w:rsid w:val="00D165AA"/>
    <w:rsid w:val="00D51654"/>
    <w:rsid w:val="00D51844"/>
    <w:rsid w:val="00D556B8"/>
    <w:rsid w:val="00D70D19"/>
    <w:rsid w:val="00D7534D"/>
    <w:rsid w:val="00D81870"/>
    <w:rsid w:val="00D84E76"/>
    <w:rsid w:val="00D92073"/>
    <w:rsid w:val="00DA23F9"/>
    <w:rsid w:val="00DA3438"/>
    <w:rsid w:val="00DB0C73"/>
    <w:rsid w:val="00DC007E"/>
    <w:rsid w:val="00DC59DC"/>
    <w:rsid w:val="00DC5FAB"/>
    <w:rsid w:val="00DD18DA"/>
    <w:rsid w:val="00DD206D"/>
    <w:rsid w:val="00DD7CDF"/>
    <w:rsid w:val="00DE1033"/>
    <w:rsid w:val="00DE55CF"/>
    <w:rsid w:val="00DE6B51"/>
    <w:rsid w:val="00E061D9"/>
    <w:rsid w:val="00E16B33"/>
    <w:rsid w:val="00E21BB3"/>
    <w:rsid w:val="00E352E9"/>
    <w:rsid w:val="00E665B7"/>
    <w:rsid w:val="00E83E0A"/>
    <w:rsid w:val="00E9564E"/>
    <w:rsid w:val="00EA22FB"/>
    <w:rsid w:val="00EE54E7"/>
    <w:rsid w:val="00F0142D"/>
    <w:rsid w:val="00F02D97"/>
    <w:rsid w:val="00F0377D"/>
    <w:rsid w:val="00F12A8E"/>
    <w:rsid w:val="00F1576B"/>
    <w:rsid w:val="00F15B93"/>
    <w:rsid w:val="00F31D36"/>
    <w:rsid w:val="00F37122"/>
    <w:rsid w:val="00F60F3F"/>
    <w:rsid w:val="00F7216E"/>
    <w:rsid w:val="00F76CC4"/>
    <w:rsid w:val="00F84696"/>
    <w:rsid w:val="00F85AE2"/>
    <w:rsid w:val="00F924FF"/>
    <w:rsid w:val="00F93DCA"/>
    <w:rsid w:val="00F95947"/>
    <w:rsid w:val="00FA2ABF"/>
    <w:rsid w:val="00FB1398"/>
    <w:rsid w:val="00FC6904"/>
    <w:rsid w:val="00FD549A"/>
    <w:rsid w:val="00F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semiHidden/>
    <w:unhideWhenUsed/>
    <w:rsid w:val="005638E7"/>
    <w:rPr>
      <w:sz w:val="16"/>
      <w:szCs w:val="16"/>
    </w:rPr>
  </w:style>
  <w:style w:type="paragraph" w:styleId="CommentText">
    <w:name w:val="annotation text"/>
    <w:basedOn w:val="Normal"/>
    <w:link w:val="CommentTextChar"/>
    <w:uiPriority w:val="99"/>
    <w:unhideWhenUsed/>
    <w:rsid w:val="005638E7"/>
    <w:rPr>
      <w:sz w:val="20"/>
      <w:szCs w:val="20"/>
    </w:rPr>
  </w:style>
  <w:style w:type="character" w:customStyle="1" w:styleId="CommentTextChar">
    <w:name w:val="Comment Text Char"/>
    <w:basedOn w:val="DefaultParagraphFont"/>
    <w:link w:val="CommentText"/>
    <w:uiPriority w:val="99"/>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4F022B"/>
    <w:rPr>
      <w:color w:val="605E5C"/>
      <w:shd w:val="clear" w:color="auto" w:fill="E1DFDD"/>
    </w:rPr>
  </w:style>
  <w:style w:type="paragraph" w:styleId="Caption">
    <w:name w:val="caption"/>
    <w:basedOn w:val="Normal"/>
    <w:next w:val="Normal"/>
    <w:uiPriority w:val="35"/>
    <w:unhideWhenUsed/>
    <w:qFormat/>
    <w:rsid w:val="009C6D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hyperlink" Target="https://github.com/ChRauh/PastTwitt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hristian-rauh.e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29790</Words>
  <Characters>157887</Characters>
  <Application>Microsoft Office Word</Application>
  <DocSecurity>0</DocSecurity>
  <Lines>1315</Lines>
  <Paragraphs>374</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187303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Sina Furkan Özdemir</cp:lastModifiedBy>
  <cp:revision>40</cp:revision>
  <cp:lastPrinted>2017-01-27T12:24:00Z</cp:lastPrinted>
  <dcterms:created xsi:type="dcterms:W3CDTF">2021-06-28T08:38:00Z</dcterms:created>
  <dcterms:modified xsi:type="dcterms:W3CDTF">2021-06-29T08:23:00Z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id="GSTq0G1G"/&gt;&lt;style id="http://www.zotero.org/styles/journal-of-european-public-policy"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