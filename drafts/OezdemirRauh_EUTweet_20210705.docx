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788852B3" w:rsidR="000756C9" w:rsidRPr="00A341E4" w:rsidRDefault="00CB0832" w:rsidP="00954DDD">
      <w:pPr>
        <w:spacing w:after="0" w:line="240" w:lineRule="auto"/>
        <w:rPr>
          <w:b/>
          <w:sz w:val="32"/>
          <w:szCs w:val="20"/>
          <w:lang w:val="en-GB"/>
        </w:rPr>
      </w:pPr>
      <w:bookmarkStart w:id="0" w:name="_Hlk75851109"/>
      <w:r w:rsidRPr="00A341E4">
        <w:rPr>
          <w:b/>
          <w:sz w:val="32"/>
          <w:szCs w:val="20"/>
          <w:lang w:val="en-GB"/>
        </w:rPr>
        <w:t xml:space="preserve">A bird’s eye view: </w:t>
      </w:r>
      <w:r w:rsidR="00CB7529">
        <w:rPr>
          <w:b/>
          <w:sz w:val="32"/>
          <w:szCs w:val="20"/>
          <w:lang w:val="en-GB"/>
        </w:rPr>
        <w:t>S</w:t>
      </w:r>
      <w:r w:rsidRPr="00A341E4">
        <w:rPr>
          <w:b/>
          <w:sz w:val="32"/>
          <w:szCs w:val="20"/>
          <w:lang w:val="en-GB"/>
        </w:rPr>
        <w:t xml:space="preserve">upranational EU actors </w:t>
      </w:r>
      <w:r w:rsidR="00CB7529">
        <w:rPr>
          <w:b/>
          <w:sz w:val="32"/>
          <w:szCs w:val="20"/>
          <w:lang w:val="en-GB"/>
        </w:rPr>
        <w:t xml:space="preserve">on </w:t>
      </w:r>
      <w:r w:rsidR="004F022B" w:rsidRPr="00A341E4">
        <w:rPr>
          <w:b/>
          <w:sz w:val="32"/>
          <w:szCs w:val="20"/>
          <w:lang w:val="en-GB"/>
        </w:rPr>
        <w:t>Twitter.</w:t>
      </w:r>
    </w:p>
    <w:p w14:paraId="60B547C6" w14:textId="34565981" w:rsidR="000756C9" w:rsidRPr="00A341E4" w:rsidRDefault="004F022B" w:rsidP="00954DDD">
      <w:pPr>
        <w:spacing w:before="120" w:after="120" w:line="240" w:lineRule="auto"/>
        <w:rPr>
          <w:vertAlign w:val="superscript"/>
          <w:lang w:val="en-GB"/>
        </w:rPr>
      </w:pPr>
      <w:r w:rsidRPr="00A341E4">
        <w:rPr>
          <w:lang w:val="en-GB"/>
        </w:rPr>
        <w:t>Sina F. Özdemir</w:t>
      </w:r>
      <w:r w:rsidR="000756C9" w:rsidRPr="00A341E4">
        <w:rPr>
          <w:vertAlign w:val="superscript"/>
          <w:lang w:val="en-GB"/>
        </w:rPr>
        <w:t>1,</w:t>
      </w:r>
      <w:r w:rsidR="000756C9" w:rsidRPr="00A341E4">
        <w:rPr>
          <w:lang w:val="en-GB"/>
        </w:rPr>
        <w:t>*</w:t>
      </w:r>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bookmarkEnd w:id="0"/>
    <w:p w14:paraId="258F6CA5" w14:textId="16E7545D"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CC29729"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Research Unit Global Governance, WZB Berlin Social Science Center</w:t>
      </w:r>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14B32FA0" w:rsidR="0064153D" w:rsidRPr="00A341E4" w:rsidRDefault="00037F16" w:rsidP="00C169D3">
      <w:pPr>
        <w:spacing w:after="0" w:line="240" w:lineRule="auto"/>
        <w:jc w:val="both"/>
        <w:rPr>
          <w:sz w:val="20"/>
          <w:lang w:val="en-GB"/>
        </w:rPr>
      </w:pPr>
      <w:r w:rsidRPr="00A341E4">
        <w:rPr>
          <w:sz w:val="20"/>
          <w:lang w:val="en-GB"/>
        </w:rPr>
        <w:t xml:space="preserve">Against the politicization of European integration, public communication of the European Union matters. Especially for </w:t>
      </w:r>
      <w:r w:rsidR="00C169D3" w:rsidRPr="00A341E4">
        <w:rPr>
          <w:sz w:val="20"/>
          <w:lang w:val="en-GB"/>
        </w:rPr>
        <w:t xml:space="preserve">usually rather detached </w:t>
      </w:r>
      <w:r w:rsidRPr="00A341E4">
        <w:rPr>
          <w:sz w:val="20"/>
          <w:lang w:val="en-GB"/>
        </w:rPr>
        <w:t xml:space="preserve">supranational executives, social media platforms offer unique opportunities to communicate to and </w:t>
      </w:r>
      <w:r w:rsidR="00C169D3" w:rsidRPr="00A341E4">
        <w:rPr>
          <w:sz w:val="20"/>
          <w:lang w:val="en-GB"/>
        </w:rPr>
        <w:t xml:space="preserve">to </w:t>
      </w:r>
      <w:r w:rsidRPr="00A341E4">
        <w:rPr>
          <w:sz w:val="20"/>
          <w:lang w:val="en-GB"/>
        </w:rPr>
        <w:t xml:space="preserve">engage European citizens. Yet, how do </w:t>
      </w:r>
      <w:r w:rsidR="00C169D3" w:rsidRPr="00A341E4">
        <w:rPr>
          <w:sz w:val="20"/>
          <w:lang w:val="en-GB"/>
        </w:rPr>
        <w:t>these actors</w:t>
      </w:r>
      <w:r w:rsidRPr="00A341E4">
        <w:rPr>
          <w:sz w:val="20"/>
          <w:lang w:val="en-GB"/>
        </w:rPr>
        <w:t xml:space="preserve"> </w:t>
      </w:r>
      <w:r w:rsidR="00BC6502" w:rsidRPr="00A341E4">
        <w:rPr>
          <w:sz w:val="20"/>
          <w:lang w:val="en-GB"/>
        </w:rPr>
        <w:t xml:space="preserve">actually </w:t>
      </w:r>
      <w:r w:rsidR="00C169D3" w:rsidRPr="00A341E4">
        <w:rPr>
          <w:sz w:val="20"/>
          <w:lang w:val="en-GB"/>
        </w:rPr>
        <w:t>use</w:t>
      </w:r>
      <w:r w:rsidRPr="00A341E4">
        <w:rPr>
          <w:sz w:val="20"/>
          <w:lang w:val="en-GB"/>
        </w:rPr>
        <w:t xml:space="preserve"> social media? </w:t>
      </w:r>
      <w:r w:rsidR="00C169D3" w:rsidRPr="00A341E4">
        <w:rPr>
          <w:sz w:val="20"/>
          <w:lang w:val="en-GB"/>
        </w:rPr>
        <w:t xml:space="preserve">This article provides a bird’s eye view and quantitatively describes more than one million tweets from 115 supranational EU accounts in the 2009-2021 period, benchmarking key message characteristics against large samples of tweets from national executives, international organizations, and random </w:t>
      </w:r>
      <w:r w:rsidR="002F380D">
        <w:rPr>
          <w:sz w:val="20"/>
          <w:lang w:val="en-GB"/>
        </w:rPr>
        <w:t>T</w:t>
      </w:r>
      <w:r w:rsidR="00C169D3" w:rsidRPr="00A341E4">
        <w:rPr>
          <w:sz w:val="20"/>
          <w:lang w:val="en-GB"/>
        </w:rPr>
        <w:t>witter users. We show that supranational Twitter activity has grown markedly</w:t>
      </w:r>
      <w:r w:rsidR="00BC6502" w:rsidRPr="00A341E4">
        <w:rPr>
          <w:sz w:val="20"/>
          <w:lang w:val="en-GB"/>
        </w:rPr>
        <w:t xml:space="preserve">, relies strongly on the multimedia features </w:t>
      </w:r>
      <w:r w:rsidR="00011B22">
        <w:rPr>
          <w:sz w:val="20"/>
          <w:lang w:val="en-GB"/>
        </w:rPr>
        <w:t xml:space="preserve">of </w:t>
      </w:r>
      <w:r w:rsidR="00BC6502" w:rsidRPr="00A341E4">
        <w:rPr>
          <w:sz w:val="20"/>
          <w:lang w:val="en-GB"/>
        </w:rPr>
        <w:t xml:space="preserve">the platform, and </w:t>
      </w:r>
      <w:r w:rsidR="00B85972" w:rsidRPr="00A341E4">
        <w:rPr>
          <w:sz w:val="20"/>
          <w:lang w:val="en-GB"/>
        </w:rPr>
        <w:t>outperforms</w:t>
      </w:r>
      <w:r w:rsidR="00BC6502" w:rsidRPr="00A341E4">
        <w:rPr>
          <w:sz w:val="20"/>
          <w:lang w:val="en-GB"/>
        </w:rPr>
        <w:t xml:space="preserve"> </w:t>
      </w:r>
      <w:r w:rsidR="0096361F">
        <w:rPr>
          <w:sz w:val="20"/>
          <w:lang w:val="en-GB"/>
        </w:rPr>
        <w:t xml:space="preserve">communication from </w:t>
      </w:r>
      <w:r w:rsidR="00BC6502" w:rsidRPr="00A341E4">
        <w:rPr>
          <w:sz w:val="20"/>
          <w:lang w:val="en-GB"/>
        </w:rPr>
        <w:t xml:space="preserve">other political executives on many dimensions. However, we also find that </w:t>
      </w:r>
      <w:r w:rsidR="00B85972" w:rsidRPr="00A341E4">
        <w:rPr>
          <w:sz w:val="20"/>
          <w:lang w:val="en-GB"/>
        </w:rPr>
        <w:t xml:space="preserve">supranational </w:t>
      </w:r>
      <w:r w:rsidR="00BC6502" w:rsidRPr="00A341E4">
        <w:rPr>
          <w:sz w:val="20"/>
          <w:lang w:val="en-GB"/>
        </w:rPr>
        <w:t xml:space="preserve">interaction with other Twitter users comparatively rare and somewhat concentrated, while the high complexity of the supranational messages’ textual content limits engagement of other users. We discuss these findings in the light of the legitimacy and public accountability challenges that supranational EU </w:t>
      </w:r>
      <w:r w:rsidR="00B85972" w:rsidRPr="00A341E4">
        <w:rPr>
          <w:sz w:val="20"/>
          <w:lang w:val="en-GB"/>
        </w:rPr>
        <w:t xml:space="preserve">actors </w:t>
      </w:r>
      <w:r w:rsidR="00BC6502" w:rsidRPr="00A341E4">
        <w:rPr>
          <w:sz w:val="20"/>
          <w:lang w:val="en-GB"/>
        </w:rPr>
        <w:t>face.</w:t>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14F234F2" w14:textId="093B1E32" w:rsidR="00777349" w:rsidRPr="00A341E4" w:rsidRDefault="00B54B30" w:rsidP="00917E73">
      <w:pPr>
        <w:spacing w:after="0" w:line="240" w:lineRule="auto"/>
        <w:rPr>
          <w:sz w:val="20"/>
          <w:lang w:val="en-GB"/>
        </w:rPr>
      </w:pPr>
      <w:r w:rsidRPr="00A341E4">
        <w:rPr>
          <w:sz w:val="20"/>
          <w:lang w:val="en-GB"/>
        </w:rPr>
        <w:t>European Union; social media; political communication; politicization; text analysis; ...</w:t>
      </w:r>
    </w:p>
    <w:p w14:paraId="2AE5DFF7" w14:textId="77777777" w:rsidR="000A1A9E" w:rsidRPr="00A341E4" w:rsidRDefault="005B31BD" w:rsidP="000A1A9E">
      <w:pPr>
        <w:pBdr>
          <w:bottom w:val="single" w:sz="4" w:space="1" w:color="auto"/>
        </w:pBdr>
        <w:spacing w:before="240" w:after="0" w:line="240" w:lineRule="auto"/>
        <w:jc w:val="both"/>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Cogitatio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1F64AD0F"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701E9C" w:rsidRPr="00A341E4">
        <w:rPr>
          <w:sz w:val="20"/>
          <w:szCs w:val="18"/>
          <w:lang w:val="en-GB"/>
        </w:rPr>
        <w:t>. This</w:t>
      </w:r>
      <w:r w:rsidR="00AD2F11" w:rsidRPr="00A341E4">
        <w:rPr>
          <w:sz w:val="20"/>
          <w:szCs w:val="18"/>
          <w:lang w:val="en-GB"/>
        </w:rPr>
        <w:t xml:space="preserve"> </w:t>
      </w:r>
      <w:r w:rsidR="00701E9C" w:rsidRPr="00A341E4">
        <w:rPr>
          <w:sz w:val="20"/>
          <w:szCs w:val="18"/>
          <w:lang w:val="en-GB"/>
        </w:rPr>
        <w:t xml:space="preserve">indicates </w:t>
      </w:r>
      <w:r w:rsidR="00AD2F11" w:rsidRPr="00A341E4">
        <w:rPr>
          <w:sz w:val="20"/>
          <w:szCs w:val="18"/>
          <w:lang w:val="en-GB"/>
        </w:rPr>
        <w:t>that the EU has</w:t>
      </w:r>
      <w:r w:rsidRPr="00A341E4">
        <w:rPr>
          <w:sz w:val="20"/>
          <w:szCs w:val="18"/>
          <w:lang w:val="en-GB"/>
        </w:rPr>
        <w:t xml:space="preserve"> a veritable popular legitimacy problem. </w:t>
      </w:r>
      <w:r w:rsidR="00AD2F11" w:rsidRPr="00A341E4">
        <w:rPr>
          <w:sz w:val="20"/>
          <w:szCs w:val="18"/>
          <w:lang w:val="en-GB"/>
        </w:rPr>
        <w:t>Incidences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 xml:space="preserve">more generally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2B481C">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4593,"uris":["http://zotero.org/groups/2912652/items/L5WN8ZRB"],"uri":["http://zotero.org/groups/2912652/items/L5WN8ZRB"],"itemData":{"id":4593,"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4592,"uris":["http://zotero.org/groups/2912652/items/PDVIXTZV"],"uri":["http://zotero.org/groups/2912652/items/PDVIXTZV"],"itemData":{"id":4592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URL":"https://www.routledge.com/Theorising-the-Crises-of-the-European-Union/Brack-Gurkan/p/book/9780367431402","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(De Wilde and Zürn 2012; Hooghe and Marks 2009; Rauh 2021a)</w:t>
      </w:r>
      <w:r w:rsidR="00C43FA7" w:rsidRPr="00A341E4">
        <w:rPr>
          <w:sz w:val="20"/>
          <w:szCs w:val="18"/>
          <w:lang w:val="en-GB"/>
        </w:rPr>
        <w:fldChar w:fldCharType="end"/>
      </w:r>
      <w:r w:rsidRPr="00A341E4">
        <w:rPr>
          <w:sz w:val="20"/>
          <w:szCs w:val="18"/>
          <w:lang w:val="en-GB"/>
        </w:rPr>
        <w:t xml:space="preserve">. </w:t>
      </w:r>
      <w:r w:rsidR="00C43FA7" w:rsidRPr="00876536">
        <w:rPr>
          <w:sz w:val="20"/>
          <w:szCs w:val="18"/>
          <w:u w:val="single"/>
          <w:lang w:val="en-GB"/>
          <w:rPrChange w:id="1" w:author="Sina Furkan Özdemir" w:date="2021-07-05T13:19:00Z">
            <w:rPr>
              <w:sz w:val="20"/>
              <w:szCs w:val="18"/>
              <w:lang w:val="en-GB"/>
            </w:rPr>
          </w:rPrChange>
        </w:rPr>
        <w:t xml:space="preserve">In such controversial debates, especially </w:t>
      </w:r>
      <w:r w:rsidR="00457108" w:rsidRPr="00876536">
        <w:rPr>
          <w:sz w:val="20"/>
          <w:szCs w:val="18"/>
          <w:u w:val="single"/>
          <w:lang w:val="en-GB"/>
          <w:rPrChange w:id="2" w:author="Sina Furkan Özdemir" w:date="2021-07-05T13:19:00Z">
            <w:rPr>
              <w:sz w:val="20"/>
              <w:szCs w:val="18"/>
              <w:lang w:val="en-GB"/>
            </w:rPr>
          </w:rPrChange>
        </w:rPr>
        <w:t>the EU’s</w:t>
      </w:r>
      <w:r w:rsidR="00C43FA7" w:rsidRPr="00876536">
        <w:rPr>
          <w:sz w:val="20"/>
          <w:szCs w:val="18"/>
          <w:u w:val="single"/>
          <w:lang w:val="en-GB"/>
          <w:rPrChange w:id="3" w:author="Sina Furkan Özdemir" w:date="2021-07-05T13:19:00Z">
            <w:rPr>
              <w:sz w:val="20"/>
              <w:szCs w:val="18"/>
              <w:lang w:val="en-GB"/>
            </w:rPr>
          </w:rPrChange>
        </w:rPr>
        <w:t xml:space="preserve"> rather detached supranational institutions are frequent</w:t>
      </w:r>
      <w:r w:rsidR="00701E9C" w:rsidRPr="00876536">
        <w:rPr>
          <w:sz w:val="20"/>
          <w:szCs w:val="18"/>
          <w:u w:val="single"/>
          <w:lang w:val="en-GB"/>
          <w:rPrChange w:id="4" w:author="Sina Furkan Özdemir" w:date="2021-07-05T13:19:00Z">
            <w:rPr>
              <w:sz w:val="20"/>
              <w:szCs w:val="18"/>
              <w:lang w:val="en-GB"/>
            </w:rPr>
          </w:rPrChange>
        </w:rPr>
        <w:t>ly</w:t>
      </w:r>
      <w:r w:rsidR="00C43FA7" w:rsidRPr="00876536">
        <w:rPr>
          <w:sz w:val="20"/>
          <w:szCs w:val="18"/>
          <w:u w:val="single"/>
          <w:lang w:val="en-GB"/>
          <w:rPrChange w:id="5" w:author="Sina Furkan Özdemir" w:date="2021-07-05T13:19:00Z">
            <w:rPr>
              <w:sz w:val="20"/>
              <w:szCs w:val="18"/>
              <w:lang w:val="en-GB"/>
            </w:rPr>
          </w:rPrChange>
        </w:rPr>
        <w:t xml:space="preserve"> addresse</w:t>
      </w:r>
      <w:r w:rsidR="00701E9C" w:rsidRPr="00876536">
        <w:rPr>
          <w:sz w:val="20"/>
          <w:szCs w:val="18"/>
          <w:u w:val="single"/>
          <w:lang w:val="en-GB"/>
          <w:rPrChange w:id="6" w:author="Sina Furkan Özdemir" w:date="2021-07-05T13:19:00Z">
            <w:rPr>
              <w:sz w:val="20"/>
              <w:szCs w:val="18"/>
              <w:lang w:val="en-GB"/>
            </w:rPr>
          </w:rPrChange>
        </w:rPr>
        <w:t>d</w:t>
      </w:r>
      <w:r w:rsidR="00C43FA7" w:rsidRPr="00876536">
        <w:rPr>
          <w:sz w:val="20"/>
          <w:szCs w:val="18"/>
          <w:u w:val="single"/>
          <w:lang w:val="en-GB"/>
          <w:rPrChange w:id="7" w:author="Sina Furkan Özdemir" w:date="2021-07-05T13:19:00Z">
            <w:rPr>
              <w:sz w:val="20"/>
              <w:szCs w:val="18"/>
              <w:lang w:val="en-GB"/>
            </w:rPr>
          </w:rPrChange>
        </w:rPr>
        <w:t xml:space="preserve"> </w:t>
      </w:r>
      <w:r w:rsidR="005746CF" w:rsidRPr="00876536">
        <w:rPr>
          <w:sz w:val="20"/>
          <w:szCs w:val="18"/>
          <w:u w:val="single"/>
          <w:lang w:val="en-GB"/>
          <w:rPrChange w:id="8" w:author="Sina Furkan Özdemir" w:date="2021-07-05T13:19:00Z">
            <w:rPr>
              <w:sz w:val="20"/>
              <w:szCs w:val="18"/>
              <w:lang w:val="en-GB"/>
            </w:rPr>
          </w:rPrChange>
        </w:rPr>
        <w:t>and</w:t>
      </w:r>
      <w:r w:rsidR="00C43FA7" w:rsidRPr="00876536">
        <w:rPr>
          <w:sz w:val="20"/>
          <w:szCs w:val="18"/>
          <w:u w:val="single"/>
          <w:lang w:val="en-GB"/>
          <w:rPrChange w:id="9" w:author="Sina Furkan Özdemir" w:date="2021-07-05T13:19:00Z">
            <w:rPr>
              <w:sz w:val="20"/>
              <w:szCs w:val="18"/>
              <w:lang w:val="en-GB"/>
            </w:rPr>
          </w:rPrChange>
        </w:rPr>
        <w:t xml:space="preserve"> </w:t>
      </w:r>
      <w:r w:rsidR="00701E9C" w:rsidRPr="00876536">
        <w:rPr>
          <w:sz w:val="20"/>
          <w:szCs w:val="18"/>
          <w:u w:val="single"/>
          <w:lang w:val="en-GB"/>
          <w:rPrChange w:id="10" w:author="Sina Furkan Özdemir" w:date="2021-07-05T13:19:00Z">
            <w:rPr>
              <w:sz w:val="20"/>
              <w:szCs w:val="18"/>
              <w:lang w:val="en-GB"/>
            </w:rPr>
          </w:rPrChange>
        </w:rPr>
        <w:t xml:space="preserve">become </w:t>
      </w:r>
      <w:r w:rsidR="00C43FA7" w:rsidRPr="00876536">
        <w:rPr>
          <w:sz w:val="20"/>
          <w:szCs w:val="18"/>
          <w:u w:val="single"/>
          <w:lang w:val="en-GB"/>
          <w:rPrChange w:id="11" w:author="Sina Furkan Özdemir" w:date="2021-07-05T13:19:00Z">
            <w:rPr>
              <w:sz w:val="20"/>
              <w:szCs w:val="18"/>
              <w:lang w:val="en-GB"/>
            </w:rPr>
          </w:rPrChange>
        </w:rPr>
        <w:t>targets</w:t>
      </w:r>
      <w:del w:id="12" w:author="Sina Furkan Özdemir" w:date="2021-07-06T15:03:00Z">
        <w:r w:rsidR="00C43FA7" w:rsidRPr="00876536" w:rsidDel="00785BA6">
          <w:rPr>
            <w:sz w:val="20"/>
            <w:szCs w:val="18"/>
            <w:u w:val="single"/>
            <w:lang w:val="en-GB"/>
            <w:rPrChange w:id="13" w:author="Sina Furkan Özdemir" w:date="2021-07-05T13:19:00Z">
              <w:rPr>
                <w:sz w:val="20"/>
                <w:szCs w:val="18"/>
                <w:lang w:val="en-GB"/>
              </w:rPr>
            </w:rPrChange>
          </w:rPr>
          <w:delText xml:space="preserve"> </w:delText>
        </w:r>
        <w:r w:rsidR="005746CF" w:rsidRPr="00876536" w:rsidDel="00785BA6">
          <w:rPr>
            <w:sz w:val="20"/>
            <w:szCs w:val="18"/>
            <w:u w:val="single"/>
            <w:lang w:val="en-GB"/>
            <w:rPrChange w:id="14" w:author="Sina Furkan Özdemir" w:date="2021-07-05T13:19:00Z">
              <w:rPr>
                <w:sz w:val="20"/>
                <w:szCs w:val="18"/>
                <w:lang w:val="en-GB"/>
              </w:rPr>
            </w:rPrChange>
          </w:rPr>
          <w:delText xml:space="preserve">of </w:delText>
        </w:r>
        <w:r w:rsidR="00C43FA7" w:rsidRPr="00876536" w:rsidDel="00785BA6">
          <w:rPr>
            <w:sz w:val="20"/>
            <w:szCs w:val="18"/>
            <w:u w:val="single"/>
            <w:lang w:val="en-GB"/>
            <w:rPrChange w:id="15" w:author="Sina Furkan Özdemir" w:date="2021-07-05T13:19:00Z">
              <w:rPr>
                <w:sz w:val="20"/>
                <w:szCs w:val="18"/>
                <w:lang w:val="en-GB"/>
              </w:rPr>
            </w:rPrChange>
          </w:rPr>
          <w:delText xml:space="preserve">blame-shifting </w:delText>
        </w:r>
      </w:del>
      <w:r w:rsidR="00C43FA7" w:rsidRPr="00876536">
        <w:rPr>
          <w:sz w:val="20"/>
          <w:szCs w:val="18"/>
          <w:u w:val="single"/>
          <w:lang w:val="en-GB"/>
          <w:rPrChange w:id="16" w:author="Sina Furkan Özdemir" w:date="2021-07-05T13:19:00Z">
            <w:rPr>
              <w:sz w:val="20"/>
              <w:szCs w:val="18"/>
              <w:lang w:val="en-GB"/>
            </w:rPr>
          </w:rPrChange>
        </w:rPr>
        <w:fldChar w:fldCharType="begin"/>
      </w:r>
      <w:ins w:id="17" w:author="Sina Furkan Özdemir" w:date="2021-07-06T15:03:00Z">
        <w:r w:rsidR="00534561">
          <w:rPr>
            <w:sz w:val="20"/>
            <w:szCs w:val="18"/>
            <w:u w:val="single"/>
            <w:lang w:val="en-GB"/>
          </w:rPr>
          <w:instrText xml:space="preserve"> ADDIN ZOTERO_ITEM CSL_CITATION {"citationID":"HFRmwNpG","properties":{"formattedCitation":"(Gerhards {\\i{}et al.} 2009; Harteveld {\\i{}et al.} 2018; Hobolt and Tilley 2014)","plainCitation":"(Gerhards et al. 2009; Harteveld et al. 2018; Hobolt and Tilley 2014)","noteIndex":0},"citationItems":[{"id":4591,"uris":["http://zotero.org/groups/2912652/items/V3TKRIW2"],"uri":["http://zotero.org/groups/2912652/items/V3TKRIW2"],"itemData":{"id":4591,"type":"article-journal","container-title":"Politische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4663,"uris":["http://zotero.org/groups/2912652/items/KRU7RWBU"],"uri":["http://zotero.org/groups/2912652/items/KRU7RWBU"],"itemData":{"id":4663,"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Der"}],"issued":{"date-parts":[["2018"]]}}},{"id":1373,"uris":["http://zotero.org/users/5392384/items/7F993PWV"],"uri":["http://zotero.org/users/5392384/items/7F993PWV"],"itemData":{"id":1373,"type":"book","ISBN":"978-0-19-966568-6","note":"DOI: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ins>
      <w:del w:id="18" w:author="Sina Furkan Özdemir" w:date="2021-07-06T15:03:00Z">
        <w:r w:rsidR="002B481C" w:rsidRPr="00876536" w:rsidDel="00534561">
          <w:rPr>
            <w:sz w:val="20"/>
            <w:szCs w:val="18"/>
            <w:u w:val="single"/>
            <w:lang w:val="en-GB"/>
            <w:rPrChange w:id="19" w:author="Sina Furkan Özdemir" w:date="2021-07-05T13:19:00Z">
              <w:rPr>
                <w:sz w:val="20"/>
                <w:szCs w:val="18"/>
                <w:lang w:val="en-GB"/>
              </w:rPr>
            </w:rPrChange>
          </w:rPr>
          <w:delInstrText xml:space="preserve"> ADDIN ZOTERO_ITEM CSL_CITATION {"citationID":"YufsdBY8","properties":{"formattedCitation":"(Gerhards {\\i{}et al.} 2009)","plainCitation":"(Gerhards et al. 2009)","noteIndex":0},"citationItems":[{"id":4591,"uris":["http://zotero.org/groups/2912652/items/V3TKRIW2"],"uri":["http://zotero.org/groups/2912652/items/V3TKRIW2"],"itemData":{"id":4591,"type":"article-journal","container-title":"Politische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Mediendemokratie\"","author":[{"family":"Gerhards","given":"Jürgen"},{"family":"Offerhaus","given":"Anke"},{"family":"Roose","given":"Jochen"}],"issued":{"date-parts":[["2009"]]}}}],"schema":"https://github.com/citation-style-language/schema/raw/master/csl-citation.json"} </w:delInstrText>
        </w:r>
      </w:del>
      <w:r w:rsidR="00C43FA7" w:rsidRPr="00876536">
        <w:rPr>
          <w:sz w:val="20"/>
          <w:szCs w:val="18"/>
          <w:u w:val="single"/>
          <w:lang w:val="en-GB"/>
          <w:rPrChange w:id="20" w:author="Sina Furkan Özdemir" w:date="2021-07-05T13:19:00Z">
            <w:rPr>
              <w:sz w:val="20"/>
              <w:szCs w:val="18"/>
              <w:lang w:val="en-GB"/>
            </w:rPr>
          </w:rPrChange>
        </w:rPr>
        <w:fldChar w:fldCharType="separate"/>
      </w:r>
      <w:ins w:id="21" w:author="Sina Furkan Özdemir" w:date="2021-07-06T15:03:00Z">
        <w:r w:rsidR="00534561" w:rsidRPr="00534561">
          <w:rPr>
            <w:rFonts w:cs="Calibri"/>
            <w:sz w:val="20"/>
            <w:szCs w:val="24"/>
            <w:rPrChange w:id="22" w:author="Sina Furkan Özdemir" w:date="2021-07-06T15:03:00Z">
              <w:rPr>
                <w:rFonts w:ascii="Times New Roman" w:hAnsi="Times New Roman"/>
                <w:sz w:val="24"/>
                <w:szCs w:val="24"/>
              </w:rPr>
            </w:rPrChange>
          </w:rPr>
          <w:t xml:space="preserve">(Gerhards </w:t>
        </w:r>
        <w:r w:rsidR="00534561" w:rsidRPr="00534561">
          <w:rPr>
            <w:rFonts w:cs="Calibri"/>
            <w:i/>
            <w:iCs/>
            <w:sz w:val="20"/>
            <w:szCs w:val="24"/>
            <w:rPrChange w:id="23" w:author="Sina Furkan Özdemir" w:date="2021-07-06T15:03:00Z">
              <w:rPr>
                <w:rFonts w:ascii="Times New Roman" w:hAnsi="Times New Roman"/>
                <w:i/>
                <w:iCs/>
                <w:sz w:val="24"/>
                <w:szCs w:val="24"/>
              </w:rPr>
            </w:rPrChange>
          </w:rPr>
          <w:t>et al.</w:t>
        </w:r>
        <w:r w:rsidR="00534561" w:rsidRPr="00534561">
          <w:rPr>
            <w:rFonts w:cs="Calibri"/>
            <w:sz w:val="20"/>
            <w:szCs w:val="24"/>
            <w:rPrChange w:id="24" w:author="Sina Furkan Özdemir" w:date="2021-07-06T15:03:00Z">
              <w:rPr>
                <w:rFonts w:ascii="Times New Roman" w:hAnsi="Times New Roman"/>
                <w:sz w:val="24"/>
                <w:szCs w:val="24"/>
              </w:rPr>
            </w:rPrChange>
          </w:rPr>
          <w:t xml:space="preserve"> 2009; Harteveld </w:t>
        </w:r>
        <w:r w:rsidR="00534561" w:rsidRPr="00534561">
          <w:rPr>
            <w:rFonts w:cs="Calibri"/>
            <w:i/>
            <w:iCs/>
            <w:sz w:val="20"/>
            <w:szCs w:val="24"/>
            <w:rPrChange w:id="25" w:author="Sina Furkan Özdemir" w:date="2021-07-06T15:03:00Z">
              <w:rPr>
                <w:rFonts w:ascii="Times New Roman" w:hAnsi="Times New Roman"/>
                <w:i/>
                <w:iCs/>
                <w:sz w:val="24"/>
                <w:szCs w:val="24"/>
              </w:rPr>
            </w:rPrChange>
          </w:rPr>
          <w:t>et al.</w:t>
        </w:r>
        <w:r w:rsidR="00534561" w:rsidRPr="00534561">
          <w:rPr>
            <w:rFonts w:cs="Calibri"/>
            <w:sz w:val="20"/>
            <w:szCs w:val="24"/>
            <w:rPrChange w:id="26" w:author="Sina Furkan Özdemir" w:date="2021-07-06T15:03:00Z">
              <w:rPr>
                <w:rFonts w:ascii="Times New Roman" w:hAnsi="Times New Roman"/>
                <w:sz w:val="24"/>
                <w:szCs w:val="24"/>
              </w:rPr>
            </w:rPrChange>
          </w:rPr>
          <w:t xml:space="preserve"> 2018; Hobolt and Tilley 2014)</w:t>
        </w:r>
      </w:ins>
      <w:del w:id="27" w:author="Sina Furkan Özdemir" w:date="2021-07-06T15:03:00Z">
        <w:r w:rsidR="00C43FA7" w:rsidRPr="00876536" w:rsidDel="00534561">
          <w:rPr>
            <w:rFonts w:cs="Calibri"/>
            <w:sz w:val="20"/>
            <w:szCs w:val="24"/>
            <w:u w:val="single"/>
            <w:lang w:val="en-GB"/>
            <w:rPrChange w:id="28" w:author="Sina Furkan Özdemir" w:date="2021-07-05T13:19:00Z">
              <w:rPr>
                <w:rFonts w:cs="Calibri"/>
                <w:sz w:val="20"/>
                <w:szCs w:val="24"/>
                <w:lang w:val="en-GB"/>
              </w:rPr>
            </w:rPrChange>
          </w:rPr>
          <w:delText xml:space="preserve">(Gerhards </w:delText>
        </w:r>
        <w:r w:rsidR="00C43FA7" w:rsidRPr="00876536" w:rsidDel="00534561">
          <w:rPr>
            <w:rFonts w:cs="Calibri"/>
            <w:i/>
            <w:iCs/>
            <w:sz w:val="20"/>
            <w:szCs w:val="24"/>
            <w:u w:val="single"/>
            <w:lang w:val="en-GB"/>
            <w:rPrChange w:id="29" w:author="Sina Furkan Özdemir" w:date="2021-07-05T13:19:00Z">
              <w:rPr>
                <w:rFonts w:cs="Calibri"/>
                <w:i/>
                <w:iCs/>
                <w:sz w:val="20"/>
                <w:szCs w:val="24"/>
                <w:lang w:val="en-GB"/>
              </w:rPr>
            </w:rPrChange>
          </w:rPr>
          <w:delText>et al.</w:delText>
        </w:r>
        <w:r w:rsidR="00C43FA7" w:rsidRPr="00876536" w:rsidDel="00534561">
          <w:rPr>
            <w:rFonts w:cs="Calibri"/>
            <w:sz w:val="20"/>
            <w:szCs w:val="24"/>
            <w:u w:val="single"/>
            <w:lang w:val="en-GB"/>
            <w:rPrChange w:id="30" w:author="Sina Furkan Özdemir" w:date="2021-07-05T13:19:00Z">
              <w:rPr>
                <w:rFonts w:cs="Calibri"/>
                <w:sz w:val="20"/>
                <w:szCs w:val="24"/>
                <w:lang w:val="en-GB"/>
              </w:rPr>
            </w:rPrChange>
          </w:rPr>
          <w:delText xml:space="preserve"> 2009)</w:delText>
        </w:r>
      </w:del>
      <w:r w:rsidR="00C43FA7" w:rsidRPr="00876536">
        <w:rPr>
          <w:sz w:val="20"/>
          <w:szCs w:val="18"/>
          <w:u w:val="single"/>
          <w:lang w:val="en-GB"/>
          <w:rPrChange w:id="31" w:author="Sina Furkan Özdemir" w:date="2021-07-05T13:19:00Z">
            <w:rPr>
              <w:sz w:val="20"/>
              <w:szCs w:val="18"/>
              <w:lang w:val="en-GB"/>
            </w:rPr>
          </w:rPrChange>
        </w:rPr>
        <w:fldChar w:fldCharType="end"/>
      </w:r>
      <w:r w:rsidR="00C43FA7" w:rsidRPr="00A341E4">
        <w:rPr>
          <w:sz w:val="20"/>
          <w:szCs w:val="18"/>
          <w:lang w:val="en-GB"/>
        </w:rPr>
        <w:t>.</w:t>
      </w:r>
    </w:p>
    <w:p w14:paraId="6AE6D3AA" w14:textId="670FB8BE"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trying to nurture popular legitimacy of the EU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account of </w:t>
      </w:r>
      <w:r w:rsidR="007319FF" w:rsidRPr="00A341E4">
        <w:rPr>
          <w:sz w:val="20"/>
          <w:szCs w:val="18"/>
          <w:lang w:val="en-GB"/>
        </w:rPr>
        <w:t xml:space="preserve">how 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701E9C" w:rsidRPr="00876536">
        <w:rPr>
          <w:sz w:val="20"/>
          <w:szCs w:val="18"/>
          <w:u w:val="single"/>
          <w:lang w:val="en-GB"/>
          <w:rPrChange w:id="32" w:author="Sina Furkan Özdemir" w:date="2021-07-05T13:19:00Z">
            <w:rPr>
              <w:sz w:val="20"/>
              <w:szCs w:val="18"/>
              <w:lang w:val="en-GB"/>
            </w:rPr>
          </w:rPrChange>
        </w:rPr>
        <w:t>.</w:t>
      </w:r>
      <w:r w:rsidR="00091B45" w:rsidRPr="00876536">
        <w:rPr>
          <w:sz w:val="20"/>
          <w:szCs w:val="18"/>
          <w:u w:val="single"/>
          <w:lang w:val="en-GB"/>
          <w:rPrChange w:id="33" w:author="Sina Furkan Özdemir" w:date="2021-07-05T13:19:00Z">
            <w:rPr>
              <w:sz w:val="20"/>
              <w:szCs w:val="18"/>
              <w:lang w:val="en-GB"/>
            </w:rPr>
          </w:rPrChange>
        </w:rPr>
        <w:t xml:space="preserve"> </w:t>
      </w:r>
      <w:r w:rsidR="007319FF" w:rsidRPr="00876536">
        <w:rPr>
          <w:sz w:val="20"/>
          <w:szCs w:val="18"/>
          <w:u w:val="single"/>
          <w:lang w:val="en-GB"/>
          <w:rPrChange w:id="34" w:author="Sina Furkan Özdemir" w:date="2021-07-05T13:19:00Z">
            <w:rPr>
              <w:sz w:val="20"/>
              <w:szCs w:val="18"/>
              <w:lang w:val="en-GB"/>
            </w:rPr>
          </w:rPrChange>
        </w:rPr>
        <w:t xml:space="preserve">Faced with </w:t>
      </w:r>
      <w:r w:rsidR="00701E9C" w:rsidRPr="00876536">
        <w:rPr>
          <w:sz w:val="20"/>
          <w:szCs w:val="18"/>
          <w:u w:val="single"/>
          <w:lang w:val="en-GB"/>
          <w:rPrChange w:id="35" w:author="Sina Furkan Özdemir" w:date="2021-07-05T13:19:00Z">
            <w:rPr>
              <w:sz w:val="20"/>
              <w:szCs w:val="18"/>
              <w:lang w:val="en-GB"/>
            </w:rPr>
          </w:rPrChange>
        </w:rPr>
        <w:t xml:space="preserve">public politicization, </w:t>
      </w:r>
      <w:del w:id="36" w:author="Sina Furkan Özdemir" w:date="2021-07-06T15:03:00Z">
        <w:r w:rsidR="007319FF" w:rsidRPr="00876536" w:rsidDel="00534561">
          <w:rPr>
            <w:sz w:val="20"/>
            <w:szCs w:val="18"/>
            <w:u w:val="single"/>
            <w:lang w:val="en-GB"/>
            <w:rPrChange w:id="37" w:author="Sina Furkan Özdemir" w:date="2021-07-05T13:19:00Z">
              <w:rPr>
                <w:sz w:val="20"/>
                <w:szCs w:val="18"/>
                <w:lang w:val="en-GB"/>
              </w:rPr>
            </w:rPrChange>
          </w:rPr>
          <w:delText xml:space="preserve">thus, </w:delText>
        </w:r>
        <w:r w:rsidR="00701E9C" w:rsidRPr="00876536" w:rsidDel="00534561">
          <w:rPr>
            <w:sz w:val="20"/>
            <w:szCs w:val="18"/>
            <w:u w:val="single"/>
            <w:lang w:val="en-GB"/>
            <w:rPrChange w:id="38" w:author="Sina Furkan Özdemir" w:date="2021-07-05T13:19:00Z">
              <w:rPr>
                <w:sz w:val="20"/>
                <w:szCs w:val="18"/>
                <w:lang w:val="en-GB"/>
              </w:rPr>
            </w:rPrChange>
          </w:rPr>
          <w:delText xml:space="preserve">also </w:delText>
        </w:r>
      </w:del>
      <w:r w:rsidR="00701E9C" w:rsidRPr="00876536">
        <w:rPr>
          <w:sz w:val="20"/>
          <w:szCs w:val="18"/>
          <w:u w:val="single"/>
          <w:lang w:val="en-GB"/>
          <w:rPrChange w:id="39" w:author="Sina Furkan Özdemir" w:date="2021-07-05T13:19:00Z">
            <w:rPr>
              <w:sz w:val="20"/>
              <w:szCs w:val="18"/>
              <w:lang w:val="en-GB"/>
            </w:rPr>
          </w:rPrChange>
        </w:rPr>
        <w:t xml:space="preserve">political institutions beyond </w:t>
      </w:r>
      <w:del w:id="40" w:author="Sina Furkan Özdemir" w:date="2021-07-06T15:03:00Z">
        <w:r w:rsidR="00701E9C" w:rsidRPr="00876536" w:rsidDel="00534561">
          <w:rPr>
            <w:sz w:val="20"/>
            <w:szCs w:val="18"/>
            <w:u w:val="single"/>
            <w:lang w:val="en-GB"/>
            <w:rPrChange w:id="41" w:author="Sina Furkan Özdemir" w:date="2021-07-05T13:19:00Z">
              <w:rPr>
                <w:sz w:val="20"/>
                <w:szCs w:val="18"/>
                <w:lang w:val="en-GB"/>
              </w:rPr>
            </w:rPrChange>
          </w:rPr>
          <w:delText xml:space="preserve">the </w:delText>
        </w:r>
        <w:r w:rsidR="00457108" w:rsidRPr="00876536" w:rsidDel="00534561">
          <w:rPr>
            <w:sz w:val="20"/>
            <w:szCs w:val="18"/>
            <w:u w:val="single"/>
            <w:lang w:val="en-GB"/>
            <w:rPrChange w:id="42" w:author="Sina Furkan Özdemir" w:date="2021-07-05T13:19:00Z">
              <w:rPr>
                <w:sz w:val="20"/>
                <w:szCs w:val="18"/>
                <w:lang w:val="en-GB"/>
              </w:rPr>
            </w:rPrChange>
          </w:rPr>
          <w:delText xml:space="preserve">level of </w:delText>
        </w:r>
      </w:del>
      <w:r w:rsidR="00457108" w:rsidRPr="00876536">
        <w:rPr>
          <w:sz w:val="20"/>
          <w:szCs w:val="18"/>
          <w:u w:val="single"/>
          <w:lang w:val="en-GB"/>
          <w:rPrChange w:id="43" w:author="Sina Furkan Özdemir" w:date="2021-07-05T13:19:00Z">
            <w:rPr>
              <w:sz w:val="20"/>
              <w:szCs w:val="18"/>
              <w:lang w:val="en-GB"/>
            </w:rPr>
          </w:rPrChange>
        </w:rPr>
        <w:t xml:space="preserve">the </w:t>
      </w:r>
      <w:r w:rsidR="00701E9C" w:rsidRPr="00876536">
        <w:rPr>
          <w:sz w:val="20"/>
          <w:szCs w:val="18"/>
          <w:u w:val="single"/>
          <w:lang w:val="en-GB"/>
          <w:rPrChange w:id="44" w:author="Sina Furkan Özdemir" w:date="2021-07-05T13:19:00Z">
            <w:rPr>
              <w:sz w:val="20"/>
              <w:szCs w:val="18"/>
              <w:lang w:val="en-GB"/>
            </w:rPr>
          </w:rPrChange>
        </w:rPr>
        <w:t xml:space="preserve">nation state </w:t>
      </w:r>
      <w:r w:rsidR="00457108" w:rsidRPr="00876536">
        <w:rPr>
          <w:sz w:val="20"/>
          <w:szCs w:val="18"/>
          <w:u w:val="single"/>
          <w:lang w:val="en-GB"/>
          <w:rPrChange w:id="45" w:author="Sina Furkan Özdemir" w:date="2021-07-05T13:19:00Z">
            <w:rPr>
              <w:sz w:val="20"/>
              <w:szCs w:val="18"/>
              <w:lang w:val="en-GB"/>
            </w:rPr>
          </w:rPrChange>
        </w:rPr>
        <w:t>have discovered</w:t>
      </w:r>
      <w:r w:rsidR="007319FF" w:rsidRPr="00876536">
        <w:rPr>
          <w:sz w:val="20"/>
          <w:szCs w:val="18"/>
          <w:u w:val="single"/>
          <w:lang w:val="en-GB"/>
          <w:rPrChange w:id="46" w:author="Sina Furkan Özdemir" w:date="2021-07-05T13:19:00Z">
            <w:rPr>
              <w:sz w:val="20"/>
              <w:szCs w:val="18"/>
              <w:lang w:val="en-GB"/>
            </w:rPr>
          </w:rPrChange>
        </w:rPr>
        <w:t xml:space="preserve"> the need </w:t>
      </w:r>
      <w:r w:rsidR="003275B8" w:rsidRPr="00876536">
        <w:rPr>
          <w:sz w:val="20"/>
          <w:szCs w:val="18"/>
          <w:u w:val="single"/>
          <w:lang w:val="en-GB"/>
          <w:rPrChange w:id="47" w:author="Sina Furkan Özdemir" w:date="2021-07-05T13:19:00Z">
            <w:rPr>
              <w:sz w:val="20"/>
              <w:szCs w:val="18"/>
              <w:lang w:val="en-GB"/>
            </w:rPr>
          </w:rPrChange>
        </w:rPr>
        <w:t>to invest in</w:t>
      </w:r>
      <w:r w:rsidR="007319FF" w:rsidRPr="00876536">
        <w:rPr>
          <w:sz w:val="20"/>
          <w:szCs w:val="18"/>
          <w:u w:val="single"/>
          <w:lang w:val="en-GB"/>
          <w:rPrChange w:id="48" w:author="Sina Furkan Özdemir" w:date="2021-07-05T13:19:00Z">
            <w:rPr>
              <w:sz w:val="20"/>
              <w:szCs w:val="18"/>
              <w:lang w:val="en-GB"/>
            </w:rPr>
          </w:rPrChange>
        </w:rPr>
        <w:t xml:space="preserve"> </w:t>
      </w:r>
      <w:r w:rsidR="00701E9C" w:rsidRPr="00876536">
        <w:rPr>
          <w:sz w:val="20"/>
          <w:szCs w:val="18"/>
          <w:u w:val="single"/>
          <w:lang w:val="en-GB"/>
          <w:rPrChange w:id="49" w:author="Sina Furkan Özdemir" w:date="2021-07-05T13:19:00Z">
            <w:rPr>
              <w:sz w:val="20"/>
              <w:szCs w:val="18"/>
              <w:lang w:val="en-GB"/>
            </w:rPr>
          </w:rPrChange>
        </w:rPr>
        <w:t>public communication</w:t>
      </w:r>
      <w:r w:rsidR="00701E9C" w:rsidRPr="00A341E4">
        <w:rPr>
          <w:sz w:val="20"/>
          <w:szCs w:val="18"/>
          <w:lang w:val="en-GB"/>
        </w:rPr>
        <w:t xml:space="preserve"> </w:t>
      </w:r>
      <w:r w:rsidR="00091B45" w:rsidRPr="00A341E4">
        <w:rPr>
          <w:sz w:val="20"/>
          <w:szCs w:val="18"/>
          <w:lang w:val="en-GB"/>
        </w:rPr>
        <w:fldChar w:fldCharType="begin"/>
      </w:r>
      <w:r w:rsidR="002B481C">
        <w:rPr>
          <w:sz w:val="20"/>
          <w:szCs w:val="18"/>
          <w:lang w:val="en-GB"/>
        </w:rPr>
        <w:instrText xml:space="preserve"> ADDIN ZOTERO_ITEM CSL_CITATION {"citationID":"e1rUx1sA","properties":{"formattedCitation":"(Ecker-Ehrhardt 2018; Ecker-Ehrhardt 2020)","plainCitation":"(Ecker-Ehrhardt 2018; Ecker-Ehrhardt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11384C5E" w:rsidR="002E7307" w:rsidRPr="00A341E4" w:rsidRDefault="007319FF" w:rsidP="006E17DF">
      <w:pPr>
        <w:spacing w:before="120" w:after="0" w:line="240" w:lineRule="auto"/>
        <w:jc w:val="both"/>
        <w:rPr>
          <w:sz w:val="20"/>
          <w:szCs w:val="18"/>
          <w:lang w:val="en-GB"/>
        </w:rPr>
      </w:pPr>
      <w:bookmarkStart w:id="50"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effectively communicating with the wider European citizenry. </w:t>
      </w:r>
      <w:r w:rsidR="002E7307" w:rsidRPr="00A341E4">
        <w:rPr>
          <w:sz w:val="20"/>
          <w:szCs w:val="18"/>
          <w:lang w:val="en-GB"/>
        </w:rPr>
        <w:t>Part of these obstacles are internal.</w:t>
      </w:r>
      <w:r w:rsidR="003275B8" w:rsidRPr="00A341E4">
        <w:rPr>
          <w:sz w:val="20"/>
          <w:szCs w:val="18"/>
          <w:lang w:val="en-GB"/>
        </w:rPr>
        <w:t xml:space="preserve"> Public communication is often subject to internal conflicts and competition over limited resources </w:t>
      </w:r>
      <w:r w:rsidR="003275B8" w:rsidRPr="00A341E4">
        <w:rPr>
          <w:sz w:val="20"/>
          <w:szCs w:val="18"/>
          <w:lang w:val="en-GB"/>
        </w:rPr>
        <w:fldChar w:fldCharType="begin"/>
      </w:r>
      <w:r w:rsidR="002B481C">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1387,"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4589,"uris":["http://zotero.org/groups/2912652/items/63N4L65X"],"uri":["http://zotero.org/groups/2912652/items/63N4L65X"],"itemData":{"id":4589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 xml:space="preserve">(Altides 2009; Bijsmans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w:t>
      </w:r>
      <w:r w:rsidR="002D4867">
        <w:rPr>
          <w:sz w:val="20"/>
          <w:szCs w:val="18"/>
          <w:lang w:val="en-GB"/>
        </w:rPr>
        <w:t xml:space="preserve">also </w:t>
      </w:r>
      <w:r w:rsidR="003275B8" w:rsidRPr="00A341E4">
        <w:rPr>
          <w:sz w:val="20"/>
          <w:szCs w:val="18"/>
          <w:lang w:val="en-GB"/>
        </w:rPr>
        <w:t xml:space="preserve">not been a primary concern </w:t>
      </w:r>
      <w:r w:rsidR="006E17DF" w:rsidRPr="00A341E4">
        <w:rPr>
          <w:sz w:val="20"/>
          <w:szCs w:val="18"/>
          <w:lang w:val="en-GB"/>
        </w:rPr>
        <w:fldChar w:fldCharType="begin"/>
      </w:r>
      <w:r w:rsidR="002B481C">
        <w:rPr>
          <w:sz w:val="20"/>
          <w:szCs w:val="18"/>
          <w:lang w:val="en-GB"/>
        </w:rPr>
        <w:instrText xml:space="preserve"> ADDIN ZOTERO_ITEM CSL_CITATION {"citationID":"hGXk4hsP","properties":{"formattedCitation":"(Br\\uc0\\u252{}ggemann 2010; Meyer 1999)","plainCitation":"(Brüggemann 2010; Meyer 1999)","noteIndex":0},"citationItems":[{"id":4334,"uris":["http://zotero.org/groups/2912652/items/6NKX4VJ3"],"uri":["http://zotero.org/groups/2912652/items/6NKX4VJ3"],"itemData":{"id":4334,"type":"article-journal","abstract":"Taking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4342,"uris":["http://zotero.org/groups/2912652/items/PL5Q3YKN"],"uri":["http://zotero.org/groups/2912652/items/PL5Q3YKN"],"itemData":{"id":4342,"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(Brüggemann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xml:space="preserve">, </w:t>
      </w:r>
      <w:r w:rsidR="003275B8" w:rsidRPr="00A341E4">
        <w:rPr>
          <w:sz w:val="20"/>
          <w:szCs w:val="18"/>
          <w:lang w:val="en-GB"/>
        </w:rPr>
        <w:lastRenderedPageBreak/>
        <w:t>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calm controversial debates</w:t>
      </w:r>
      <w:r w:rsidR="006E17DF" w:rsidRPr="00A341E4">
        <w:rPr>
          <w:sz w:val="20"/>
          <w:szCs w:val="18"/>
          <w:lang w:val="en-GB"/>
        </w:rPr>
        <w:t xml:space="preserve"> </w:t>
      </w:r>
      <w:r w:rsidR="00091B45" w:rsidRPr="00A341E4">
        <w:rPr>
          <w:sz w:val="20"/>
          <w:szCs w:val="18"/>
          <w:lang w:val="en-GB"/>
        </w:rPr>
        <w:fldChar w:fldCharType="begin"/>
      </w:r>
      <w:r w:rsidR="002B481C">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2020)","noteIndex":0},"citationItems":[{"id":153,"uris":["http://zotero.org/users/5392384/items/IJVRZD7G"],"uri":["http://zotero.org/users/5392384/items/IJVRZD7G"],"itemData":{"id":153,"type":"article-journal","abstract":"Throughout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4536,"uris":["http://zotero.org/groups/2912652/items/ZTQ24XB7"],"uri":["http://zotero.org/groups/2912652/items/ZTQ24XB7"],"itemData":{"id":4536,"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4533,"uris":["http://zotero.org/groups/2912652/items/FYL5K87I"],"uri":["http://zotero.org/groups/2912652/items/FYL5K87I"],"itemData":{"id":4533,"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(Biegoń 2013; Bressanelli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w:t>
      </w:r>
      <w:r w:rsidR="002E7307" w:rsidRPr="00A341E4">
        <w:rPr>
          <w:sz w:val="20"/>
          <w:szCs w:val="18"/>
          <w:lang w:val="en-GB"/>
        </w:rPr>
        <w:t xml:space="preserve">thus </w:t>
      </w:r>
      <w:r w:rsidR="00C77C3D" w:rsidRPr="00A341E4">
        <w:rPr>
          <w:sz w:val="20"/>
          <w:szCs w:val="18"/>
          <w:lang w:val="en-GB"/>
        </w:rPr>
        <w:t xml:space="preserve">often rather inaccessible to the wider public </w:t>
      </w:r>
      <w:r w:rsidR="002E7307" w:rsidRPr="00A341E4">
        <w:rPr>
          <w:sz w:val="20"/>
          <w:szCs w:val="18"/>
          <w:lang w:val="en-GB"/>
        </w:rPr>
        <w:t>as the</w:t>
      </w:r>
      <w:r w:rsidR="00457108" w:rsidRPr="00A341E4">
        <w:rPr>
          <w:sz w:val="20"/>
          <w:szCs w:val="18"/>
          <w:lang w:val="en-GB"/>
        </w:rPr>
        <w:t>y</w:t>
      </w:r>
      <w:r w:rsidR="002E7307" w:rsidRPr="00A341E4">
        <w:rPr>
          <w:sz w:val="20"/>
          <w:szCs w:val="18"/>
          <w:lang w:val="en-GB"/>
        </w:rPr>
        <w:t xml:space="preserve"> use highly-codified, complex</w:t>
      </w:r>
      <w:r w:rsidR="00C77C3D" w:rsidRPr="00A341E4">
        <w:rPr>
          <w:sz w:val="20"/>
          <w:szCs w:val="18"/>
          <w:lang w:val="en-GB"/>
        </w:rPr>
        <w:t xml:space="preserve"> </w:t>
      </w:r>
      <w:r w:rsidR="00091B45" w:rsidRPr="00A341E4">
        <w:rPr>
          <w:sz w:val="20"/>
          <w:szCs w:val="18"/>
          <w:lang w:val="en-GB"/>
        </w:rPr>
        <w:t xml:space="preserve">technocratic language ladened with jargon </w:t>
      </w:r>
      <w:r w:rsidR="00091B45" w:rsidRPr="00A341E4">
        <w:rPr>
          <w:sz w:val="20"/>
          <w:szCs w:val="18"/>
          <w:lang w:val="en-GB"/>
        </w:rPr>
        <w:fldChar w:fldCharType="begin"/>
      </w:r>
      <w:r w:rsidR="002B481C">
        <w:rPr>
          <w:sz w:val="20"/>
          <w:szCs w:val="18"/>
          <w:lang w:val="en-GB"/>
        </w:rPr>
        <w:instrText xml:space="preserve"> ADDIN ZOTERO_ITEM CSL_CITATION {"citationID":"FRQHHG9i","properties":{"formattedCitation":"(Rauh {\\i{}et al.} 2019; Rauh 2021b)","plainCitation":"(Rauh et al. 2019; Rauh 2021b)","noteIndex":0},"citationItems":[{"id":4532,"uris":["http://zotero.org/groups/2912652/items/HR4R9X5A"],"uri":["http://zotero.org/groups/2912652/items/HR4R9X5A"],"itemData":{"id":4532,"type":"article-journal","abstract":"The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(Rauh </w:t>
      </w:r>
      <w:r w:rsidR="00C43FA7" w:rsidRPr="00A341E4">
        <w:rPr>
          <w:rFonts w:cs="Calibri"/>
          <w:i/>
          <w:iCs/>
          <w:sz w:val="20"/>
          <w:szCs w:val="24"/>
          <w:lang w:val="en-GB"/>
        </w:rPr>
        <w:t>et al.</w:t>
      </w:r>
      <w:r w:rsidR="00C43FA7" w:rsidRPr="00A341E4">
        <w:rPr>
          <w:rFonts w:cs="Calibri"/>
          <w:sz w:val="20"/>
          <w:szCs w:val="24"/>
          <w:lang w:val="en-GB"/>
        </w:rPr>
        <w:t xml:space="preserve"> 2019; Rauh 2021b)</w:t>
      </w:r>
      <w:r w:rsidR="00091B45" w:rsidRPr="00A341E4">
        <w:rPr>
          <w:sz w:val="20"/>
          <w:szCs w:val="18"/>
          <w:lang w:val="en-GB"/>
        </w:rPr>
        <w:fldChar w:fldCharType="end"/>
      </w:r>
      <w:r w:rsidR="00091B45" w:rsidRPr="00A341E4">
        <w:rPr>
          <w:sz w:val="20"/>
          <w:szCs w:val="18"/>
          <w:lang w:val="en-GB"/>
        </w:rPr>
        <w:t xml:space="preserve">. </w:t>
      </w:r>
    </w:p>
    <w:p w14:paraId="73C29382" w14:textId="77F8BF77" w:rsidR="00091B45" w:rsidRPr="00A341E4" w:rsidRDefault="00457108" w:rsidP="00457108">
      <w:pPr>
        <w:spacing w:before="120" w:after="0" w:line="240" w:lineRule="auto"/>
        <w:jc w:val="both"/>
        <w:rPr>
          <w:sz w:val="20"/>
          <w:szCs w:val="18"/>
          <w:lang w:val="en-GB"/>
        </w:rPr>
      </w:pPr>
      <w:r w:rsidRPr="00A341E4">
        <w:rPr>
          <w:sz w:val="20"/>
          <w:szCs w:val="18"/>
          <w:lang w:val="en-GB"/>
        </w:rPr>
        <w:t>Beyond internal constraints, supranational institutions face notable communication obstacles in their environment as well</w:t>
      </w:r>
      <w:r w:rsidR="002E7307" w:rsidRPr="00A341E4">
        <w:rPr>
          <w:sz w:val="20"/>
          <w:szCs w:val="18"/>
          <w:lang w:val="en-GB"/>
        </w:rPr>
        <w:t>. While supranational institutions are tasked to defend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xml:space="preserve">, and media systems </w:t>
      </w:r>
      <w:r w:rsidR="0057200D" w:rsidRPr="00A341E4">
        <w:rPr>
          <w:sz w:val="20"/>
          <w:szCs w:val="18"/>
          <w:lang w:val="en-GB"/>
        </w:rPr>
        <w:fldChar w:fldCharType="begin"/>
      </w:r>
      <w:r w:rsidR="002B481C">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2015)","noteIndex":0},"citationItems":[{"id":4588,"uris":["http://zotero.org/groups/2912652/items/JWJFEJQP"],"uri":["http://zotero.org/groups/2912652/items/JWJFEJQP"],"itemData":{"id":4588,"type":"book","call-number":"IW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4587,"uris":["http://zotero.org/groups/2912652/items/TRGVIHDH"],"uri":["http://zotero.org/groups/2912652/items/TRGVIHDH"],"itemData":{"id":4587,"type":"book","event-place":"Cambridge","publisher":"Cambridge University Press","publisher-place":"Cambridge","title":"European Public Spheres: Politics Is Back","author":[{"family":"Risse","given":"Thomas"}],"issued":{"date-parts":[["2014"]]}}},{"id":4586,"uris":["http://zotero.org/groups/2912652/items/FAPB9W73"],"uri":["http://zotero.org/groups/2912652/items/FAPB9W73"],"itemData":{"id":4586,"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4585,"uris":["http://zotero.org/groups/2912652/items/HZL7MRG8"],"uri":["http://zotero.org/groups/2912652/items/HZL7MRG8"],"itemData":{"id":4585,"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Pr="00A341E4">
        <w:rPr>
          <w:sz w:val="20"/>
          <w:szCs w:val="18"/>
          <w:lang w:val="en-GB"/>
        </w:rPr>
        <w:t>N</w:t>
      </w:r>
      <w:r w:rsidR="00091B45" w:rsidRPr="00A341E4">
        <w:rPr>
          <w:sz w:val="20"/>
          <w:szCs w:val="18"/>
          <w:lang w:val="en-GB"/>
        </w:rPr>
        <w:t>ational media</w:t>
      </w:r>
      <w:r w:rsidRPr="00A341E4">
        <w:rPr>
          <w:sz w:val="20"/>
          <w:szCs w:val="18"/>
          <w:lang w:val="en-GB"/>
        </w:rPr>
        <w:t xml:space="preserve"> are </w:t>
      </w:r>
      <w:r w:rsidR="004A4DF3" w:rsidRPr="00A341E4">
        <w:rPr>
          <w:sz w:val="20"/>
          <w:szCs w:val="18"/>
          <w:lang w:val="en-GB"/>
        </w:rPr>
        <w:t xml:space="preserve">furthermore </w:t>
      </w:r>
      <w:r w:rsidRPr="00A341E4">
        <w:rPr>
          <w:sz w:val="20"/>
          <w:szCs w:val="18"/>
          <w:lang w:val="en-GB"/>
        </w:rPr>
        <w:t>rather selective in covering EU affairs where traditional journalistic selection logics are often biased to national interest</w:t>
      </w:r>
      <w:r w:rsidR="00D0206E" w:rsidRPr="00A341E4">
        <w:rPr>
          <w:sz w:val="20"/>
          <w:szCs w:val="18"/>
          <w:lang w:val="en-GB"/>
        </w:rPr>
        <w:t>s</w:t>
      </w:r>
      <w:r w:rsidRPr="00A341E4">
        <w:rPr>
          <w:sz w:val="20"/>
          <w:szCs w:val="18"/>
          <w:lang w:val="en-GB"/>
        </w:rPr>
        <w:t xml:space="preserve">, </w:t>
      </w:r>
      <w:r w:rsidR="00D0206E" w:rsidRPr="00A341E4">
        <w:rPr>
          <w:sz w:val="20"/>
          <w:szCs w:val="18"/>
          <w:lang w:val="en-GB"/>
        </w:rPr>
        <w:t xml:space="preserve">as well as </w:t>
      </w:r>
      <w:r w:rsidRPr="00A341E4">
        <w:rPr>
          <w:sz w:val="20"/>
          <w:szCs w:val="18"/>
          <w:lang w:val="en-GB"/>
        </w:rPr>
        <w:t xml:space="preserve">domestic executives and their </w:t>
      </w:r>
      <w:r w:rsidR="00BA5FAA" w:rsidRPr="00A341E4">
        <w:rPr>
          <w:sz w:val="20"/>
          <w:szCs w:val="18"/>
          <w:lang w:val="en-GB"/>
        </w:rPr>
        <w:t>challengers</w:t>
      </w:r>
      <w:r w:rsidRPr="00A341E4">
        <w:rPr>
          <w:sz w:val="20"/>
          <w:szCs w:val="18"/>
          <w:lang w:val="en-GB"/>
        </w:rPr>
        <w:t xml:space="preserve"> </w:t>
      </w:r>
      <w:r w:rsidR="00795D0B" w:rsidRPr="00A341E4">
        <w:rPr>
          <w:sz w:val="20"/>
          <w:szCs w:val="18"/>
          <w:lang w:val="en-GB"/>
        </w:rPr>
        <w:fldChar w:fldCharType="begin"/>
      </w:r>
      <w:r w:rsidR="00C87EA3">
        <w:rPr>
          <w:sz w:val="20"/>
          <w:szCs w:val="18"/>
          <w:lang w:val="en-GB"/>
        </w:rPr>
        <w:instrText xml:space="preserve"> ADDIN ZOTERO_ITEM CSL_CITATION {"citationID":"gnfUUQg3","properties":{"formattedCitation":"(De Vreese 2001; De Vreese {\\i{}et al.} 2006; Trenz 2008)","plainCitation":"(De Vreese 2001; De Vreese et al. 2006; Trenz 2008)","noteIndex":0},"citationItems":[{"id":4583,"uris":["http://zotero.org/groups/2912652/items/FCMGJLCP"],"uri":["http://zotero.org/groups/2912652/items/FCMGJLCP"],"itemData":{"id":4583,"type":"article-journal","abstract":"This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Vreese","given":"Claes"}],"issued":{"date-parts":[["2001"]]}}},{"id":4582,"uris":["http://zotero.org/groups/2912652/items/LW6AGBIT"],"uri":["http://zotero.org/groups/2912652/items/LW6AGBIT"],"itemData":{"id":4582,"type":"article-journal","abstract":"This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C87EA3" w:rsidRPr="00C87EA3">
        <w:rPr>
          <w:rFonts w:cs="Calibri"/>
          <w:sz w:val="20"/>
          <w:szCs w:val="24"/>
        </w:rPr>
        <w:t xml:space="preserve">(De Vreese 2001; De Vreese </w:t>
      </w:r>
      <w:r w:rsidR="00C87EA3" w:rsidRPr="00C87EA3">
        <w:rPr>
          <w:rFonts w:cs="Calibri"/>
          <w:i/>
          <w:iCs/>
          <w:sz w:val="20"/>
          <w:szCs w:val="24"/>
        </w:rPr>
        <w:t>et al.</w:t>
      </w:r>
      <w:r w:rsidR="00C87EA3" w:rsidRPr="00C87EA3">
        <w:rPr>
          <w:rFonts w:cs="Calibri"/>
          <w:sz w:val="20"/>
          <w:szCs w:val="24"/>
        </w:rPr>
        <w:t xml:space="preserve"> 2006; Trenz 2008)</w:t>
      </w:r>
      <w:r w:rsidR="00795D0B" w:rsidRPr="00A341E4">
        <w:rPr>
          <w:sz w:val="20"/>
          <w:szCs w:val="18"/>
          <w:lang w:val="en-GB"/>
        </w:rPr>
        <w:fldChar w:fldCharType="end"/>
      </w:r>
      <w:r w:rsidR="00091B45" w:rsidRPr="00C87EA3">
        <w:rPr>
          <w:sz w:val="20"/>
          <w:szCs w:val="18"/>
          <w:lang w:val="en-US"/>
        </w:rPr>
        <w:t xml:space="preserve">. </w:t>
      </w:r>
      <w:r w:rsidR="003275B8" w:rsidRPr="00A341E4">
        <w:rPr>
          <w:sz w:val="20"/>
          <w:szCs w:val="18"/>
          <w:lang w:val="en-GB"/>
        </w:rPr>
        <w:t>Along this line, m</w:t>
      </w:r>
      <w:r w:rsidRPr="00A341E4">
        <w:rPr>
          <w:sz w:val="20"/>
          <w:szCs w:val="18"/>
          <w:lang w:val="en-GB"/>
        </w:rPr>
        <w:t xml:space="preserve">edia coverage of the EU is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sidR="00BA5FAA" w:rsidRPr="00A341E4">
        <w:rPr>
          <w:sz w:val="20"/>
          <w:szCs w:val="18"/>
          <w:lang w:val="en-GB"/>
        </w:rPr>
        <w:t xml:space="preserve">EP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FB4BB0">
        <w:rPr>
          <w:sz w:val="20"/>
          <w:szCs w:val="18"/>
          <w:u w:val="single"/>
          <w:lang w:val="en-GB"/>
          <w:rPrChange w:id="51" w:author="Sina Furkan Özdemir" w:date="2021-07-05T13:21:00Z">
            <w:rPr>
              <w:sz w:val="20"/>
              <w:szCs w:val="18"/>
              <w:lang w:val="en-GB"/>
            </w:rPr>
          </w:rPrChange>
        </w:rPr>
        <w:fldChar w:fldCharType="begin"/>
      </w:r>
      <w:r w:rsidR="00C87EA3" w:rsidRPr="00FB4BB0">
        <w:rPr>
          <w:sz w:val="20"/>
          <w:szCs w:val="18"/>
          <w:u w:val="single"/>
          <w:lang w:val="en-GB"/>
          <w:rPrChange w:id="52" w:author="Sina Furkan Özdemir" w:date="2021-07-05T13:21:00Z">
            <w:rPr>
              <w:sz w:val="20"/>
              <w:szCs w:val="18"/>
              <w:lang w:val="en-GB"/>
            </w:rPr>
          </w:rPrChange>
        </w:rPr>
        <w:instrText xml:space="preserve"> ADDIN ZOTERO_ITEM CSL_CITATION {"citationID":"UwXINY5v","properties":{"formattedCitation":"(Boomgaarden {\\i{}et al.} 2013; Hobolt and Tilley 2014)","plainCitation":"(Boomgaarden et al. 2013; Hobolt and Tilley 2014)","noteIndex":0},"citationItems":[{"id":4581,"uris":["http://zotero.org/groups/2912652/items/SSM4NFK3"],"uri":["http://zotero.org/groups/2912652/items/SSM4NFK3"],"itemData":{"id":4581,"type":"article-journal","abstract":"News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1373,"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D0206E" w:rsidRPr="00FB4BB0">
        <w:rPr>
          <w:sz w:val="20"/>
          <w:szCs w:val="18"/>
          <w:u w:val="single"/>
          <w:lang w:val="en-GB"/>
          <w:rPrChange w:id="53" w:author="Sina Furkan Özdemir" w:date="2021-07-05T13:21:00Z">
            <w:rPr>
              <w:sz w:val="20"/>
              <w:szCs w:val="18"/>
              <w:lang w:val="en-GB"/>
            </w:rPr>
          </w:rPrChange>
        </w:rPr>
        <w:fldChar w:fldCharType="separate"/>
      </w:r>
      <w:r w:rsidR="00C87EA3" w:rsidRPr="00FB4BB0">
        <w:rPr>
          <w:rFonts w:cs="Calibri"/>
          <w:sz w:val="20"/>
          <w:szCs w:val="24"/>
          <w:u w:val="single"/>
          <w:rPrChange w:id="54" w:author="Sina Furkan Özdemir" w:date="2021-07-05T13:21:00Z">
            <w:rPr>
              <w:rFonts w:cs="Calibri"/>
              <w:sz w:val="20"/>
              <w:szCs w:val="24"/>
            </w:rPr>
          </w:rPrChange>
        </w:rPr>
        <w:t xml:space="preserve">(Boomgaarden </w:t>
      </w:r>
      <w:r w:rsidR="00C87EA3" w:rsidRPr="00FB4BB0">
        <w:rPr>
          <w:rFonts w:cs="Calibri"/>
          <w:i/>
          <w:iCs/>
          <w:sz w:val="20"/>
          <w:szCs w:val="24"/>
          <w:u w:val="single"/>
          <w:rPrChange w:id="55" w:author="Sina Furkan Özdemir" w:date="2021-07-05T13:21:00Z">
            <w:rPr>
              <w:rFonts w:cs="Calibri"/>
              <w:i/>
              <w:iCs/>
              <w:sz w:val="20"/>
              <w:szCs w:val="24"/>
            </w:rPr>
          </w:rPrChange>
        </w:rPr>
        <w:t>et al.</w:t>
      </w:r>
      <w:r w:rsidR="00C87EA3" w:rsidRPr="00FB4BB0">
        <w:rPr>
          <w:rFonts w:cs="Calibri"/>
          <w:sz w:val="20"/>
          <w:szCs w:val="24"/>
          <w:u w:val="single"/>
          <w:rPrChange w:id="56" w:author="Sina Furkan Özdemir" w:date="2021-07-05T13:21:00Z">
            <w:rPr>
              <w:rFonts w:cs="Calibri"/>
              <w:sz w:val="20"/>
              <w:szCs w:val="24"/>
            </w:rPr>
          </w:rPrChange>
        </w:rPr>
        <w:t xml:space="preserve"> 2013; Hobolt and Tilley 2014)</w:t>
      </w:r>
      <w:r w:rsidR="00D0206E" w:rsidRPr="00FB4BB0">
        <w:rPr>
          <w:sz w:val="20"/>
          <w:szCs w:val="18"/>
          <w:u w:val="single"/>
          <w:lang w:val="en-GB"/>
          <w:rPrChange w:id="57" w:author="Sina Furkan Özdemir" w:date="2021-07-05T13:21:00Z">
            <w:rPr>
              <w:sz w:val="20"/>
              <w:szCs w:val="18"/>
              <w:lang w:val="en-GB"/>
            </w:rPr>
          </w:rPrChange>
        </w:rPr>
        <w:fldChar w:fldCharType="end"/>
      </w:r>
      <w:r w:rsidR="00091B45" w:rsidRPr="00FB4BB0">
        <w:rPr>
          <w:sz w:val="20"/>
          <w:szCs w:val="18"/>
          <w:u w:val="single"/>
          <w:lang w:val="en-GB"/>
          <w:rPrChange w:id="58" w:author="Sina Furkan Özdemir" w:date="2021-07-05T13:21:00Z">
            <w:rPr>
              <w:sz w:val="20"/>
              <w:szCs w:val="18"/>
              <w:lang w:val="en-GB"/>
            </w:rPr>
          </w:rPrChange>
        </w:rPr>
        <w:t xml:space="preserve">. </w:t>
      </w:r>
      <w:r w:rsidR="00D0206E" w:rsidRPr="00FB4BB0">
        <w:rPr>
          <w:sz w:val="20"/>
          <w:szCs w:val="18"/>
          <w:u w:val="single"/>
          <w:lang w:val="en-GB"/>
          <w:rPrChange w:id="59" w:author="Sina Furkan Özdemir" w:date="2021-07-05T13:21:00Z">
            <w:rPr>
              <w:sz w:val="20"/>
              <w:szCs w:val="18"/>
              <w:lang w:val="en-GB"/>
            </w:rPr>
          </w:rPrChange>
        </w:rPr>
        <w:t xml:space="preserve">In the environment of traditional media systems, thus, </w:t>
      </w:r>
      <w:del w:id="60" w:author="Sina Furkan Özdemir" w:date="2021-07-06T15:04:00Z">
        <w:r w:rsidR="002D4867" w:rsidRPr="00FB4BB0" w:rsidDel="00DD0E02">
          <w:rPr>
            <w:sz w:val="20"/>
            <w:szCs w:val="18"/>
            <w:u w:val="single"/>
            <w:lang w:val="en-GB"/>
            <w:rPrChange w:id="61" w:author="Sina Furkan Özdemir" w:date="2021-07-05T13:21:00Z">
              <w:rPr>
                <w:sz w:val="20"/>
                <w:szCs w:val="18"/>
                <w:lang w:val="en-GB"/>
              </w:rPr>
            </w:rPrChange>
          </w:rPr>
          <w:delText xml:space="preserve">decidedly </w:delText>
        </w:r>
      </w:del>
      <w:r w:rsidR="00D0206E" w:rsidRPr="00FB4BB0">
        <w:rPr>
          <w:sz w:val="20"/>
          <w:szCs w:val="18"/>
          <w:u w:val="single"/>
          <w:lang w:val="en-GB"/>
          <w:rPrChange w:id="62" w:author="Sina Furkan Özdemir" w:date="2021-07-05T13:21:00Z">
            <w:rPr>
              <w:sz w:val="20"/>
              <w:szCs w:val="18"/>
              <w:lang w:val="en-GB"/>
            </w:rPr>
          </w:rPrChange>
        </w:rPr>
        <w:t>supranational institutions have a hard time to get their message across</w:t>
      </w:r>
      <w:r w:rsidR="00D0206E" w:rsidRPr="00A341E4">
        <w:rPr>
          <w:sz w:val="20"/>
          <w:szCs w:val="18"/>
          <w:lang w:val="en-GB"/>
        </w:rPr>
        <w:t>.</w:t>
      </w:r>
    </w:p>
    <w:p w14:paraId="4906D443" w14:textId="4FDC9D66" w:rsidR="001665A9" w:rsidRPr="00F479CA" w:rsidRDefault="001665A9" w:rsidP="003275B8">
      <w:pPr>
        <w:spacing w:before="120" w:after="0" w:line="240" w:lineRule="auto"/>
        <w:jc w:val="both"/>
        <w:rPr>
          <w:sz w:val="20"/>
          <w:szCs w:val="18"/>
          <w:lang w:val="en-US"/>
          <w:rPrChange w:id="63" w:author="Sina Furkan Özdemir" w:date="2021-07-05T12:21:00Z">
            <w:rPr>
              <w:sz w:val="20"/>
              <w:szCs w:val="18"/>
              <w:lang w:val="en-GB"/>
            </w:rPr>
          </w:rPrChange>
        </w:rPr>
      </w:pPr>
      <w:r w:rsidRPr="00A341E4">
        <w:rPr>
          <w:sz w:val="20"/>
          <w:szCs w:val="18"/>
          <w:lang w:val="en-GB"/>
        </w:rPr>
        <w:t>Against these constraints, s</w:t>
      </w:r>
      <w:r w:rsidR="004A4DF3" w:rsidRPr="00A341E4">
        <w:rPr>
          <w:sz w:val="20"/>
          <w:szCs w:val="18"/>
          <w:lang w:val="en-GB"/>
        </w:rPr>
        <w:t xml:space="preserve">ocial media platforms </w:t>
      </w:r>
      <w:r w:rsidRPr="00A341E4">
        <w:rPr>
          <w:sz w:val="20"/>
          <w:szCs w:val="18"/>
          <w:lang w:val="en-GB"/>
        </w:rPr>
        <w:t xml:space="preserve">should be a promising </w:t>
      </w:r>
      <w:r w:rsidR="004A4DF3" w:rsidRPr="00A341E4">
        <w:rPr>
          <w:sz w:val="20"/>
          <w:szCs w:val="18"/>
          <w:lang w:val="en-GB"/>
        </w:rPr>
        <w:t xml:space="preserve">channel </w:t>
      </w:r>
      <w:r w:rsidRPr="00A341E4">
        <w:rPr>
          <w:sz w:val="20"/>
          <w:szCs w:val="18"/>
          <w:lang w:val="en-GB"/>
        </w:rPr>
        <w:t>for supranational public communication</w:t>
      </w:r>
      <w:r w:rsidR="004A4DF3" w:rsidRPr="00A341E4">
        <w:rPr>
          <w:sz w:val="20"/>
          <w:szCs w:val="18"/>
          <w:lang w:val="en-GB"/>
        </w:rPr>
        <w:t xml:space="preserve">. </w:t>
      </w:r>
      <w:bookmarkStart w:id="64" w:name="para-3"/>
      <w:bookmarkEnd w:id="50"/>
      <w:r w:rsidR="004A4DF3" w:rsidRPr="00A341E4">
        <w:rPr>
          <w:sz w:val="20"/>
          <w:szCs w:val="18"/>
          <w:lang w:val="en-GB"/>
        </w:rPr>
        <w:t>With a view to the external constraints that supranational institutions face</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are attractive as they allow citizens to engage with content beyond national boundaries </w:t>
      </w:r>
      <w:r w:rsidR="00091B45" w:rsidRPr="00A341E4">
        <w:rPr>
          <w:sz w:val="20"/>
          <w:szCs w:val="18"/>
          <w:lang w:val="en-GB"/>
        </w:rPr>
        <w:t xml:space="preserve">(Bossetta et al., 2017). </w:t>
      </w:r>
      <w:r w:rsidR="00C138C8" w:rsidRPr="00A341E4">
        <w:rPr>
          <w:sz w:val="20"/>
          <w:szCs w:val="18"/>
          <w:lang w:val="en-GB"/>
        </w:rPr>
        <w:t xml:space="preserve">Social media furthermore imbue users with a degree of gatekeeping power (Wallace, 2018). The decentralized structure of these platforms, where users themselves can choose which </w:t>
      </w:r>
      <w:r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inject and how to best generate engagement. This allow</w:t>
      </w:r>
      <w:r w:rsidRPr="00A341E4">
        <w:rPr>
          <w:sz w:val="20"/>
          <w:szCs w:val="18"/>
          <w:lang w:val="en-GB"/>
        </w:rPr>
        <w:t>s</w:t>
      </w:r>
      <w:r w:rsidR="00C138C8" w:rsidRPr="00A341E4">
        <w:rPr>
          <w:sz w:val="20"/>
          <w:szCs w:val="18"/>
          <w:lang w:val="en-GB"/>
        </w:rPr>
        <w:t xml:space="preserve"> them to circumvent traditional media selection logics to some extent, </w:t>
      </w:r>
      <w:r w:rsidRPr="00A341E4">
        <w:rPr>
          <w:sz w:val="20"/>
          <w:szCs w:val="18"/>
          <w:lang w:val="en-GB"/>
        </w:rPr>
        <w:t xml:space="preserve">to </w:t>
      </w:r>
      <w:r w:rsidR="00C138C8" w:rsidRPr="00A341E4">
        <w:rPr>
          <w:sz w:val="20"/>
          <w:szCs w:val="18"/>
          <w:lang w:val="en-GB"/>
        </w:rPr>
        <w:t xml:space="preserve">generate attention </w:t>
      </w:r>
      <w:r w:rsidRPr="00A341E4">
        <w:rPr>
          <w:sz w:val="20"/>
          <w:szCs w:val="18"/>
          <w:lang w:val="en-GB"/>
        </w:rPr>
        <w:t xml:space="preserve">on their preferred topics, and to reach out to European citizens more directly. </w:t>
      </w:r>
      <w:r w:rsidR="000D4F85">
        <w:rPr>
          <w:sz w:val="20"/>
          <w:szCs w:val="18"/>
          <w:lang w:val="en-GB"/>
        </w:rPr>
        <w:t xml:space="preserve">Moreover, </w:t>
      </w:r>
      <w:ins w:id="65" w:author="Sina Furkan Özdemir" w:date="2021-07-05T12:15:00Z">
        <w:r w:rsidR="00645A19">
          <w:rPr>
            <w:sz w:val="20"/>
            <w:szCs w:val="18"/>
            <w:lang w:val="en-GB"/>
          </w:rPr>
          <w:t xml:space="preserve">social media platform, specifically Twitter, can act as a </w:t>
        </w:r>
      </w:ins>
      <w:ins w:id="66" w:author="Sina Furkan Özdemir" w:date="2021-07-05T12:21:00Z">
        <w:r w:rsidR="00F479CA">
          <w:rPr>
            <w:sz w:val="20"/>
            <w:szCs w:val="18"/>
            <w:lang w:val="en-GB"/>
          </w:rPr>
          <w:t>double-barrelled</w:t>
        </w:r>
      </w:ins>
      <w:ins w:id="67" w:author="Sina Furkan Özdemir" w:date="2021-07-05T12:15:00Z">
        <w:r w:rsidR="00645A19">
          <w:rPr>
            <w:sz w:val="20"/>
            <w:szCs w:val="18"/>
            <w:lang w:val="en-GB"/>
          </w:rPr>
          <w:t xml:space="preserve"> gun for reach</w:t>
        </w:r>
      </w:ins>
      <w:ins w:id="68" w:author="Sina Furkan Özdemir" w:date="2021-07-05T12:21:00Z">
        <w:r w:rsidR="00F479CA">
          <w:rPr>
            <w:sz w:val="20"/>
            <w:szCs w:val="18"/>
            <w:lang w:val="en-GB"/>
          </w:rPr>
          <w:t>ing</w:t>
        </w:r>
      </w:ins>
      <w:ins w:id="69" w:author="Sina Furkan Özdemir" w:date="2021-07-05T12:15:00Z">
        <w:r w:rsidR="00645A19">
          <w:rPr>
            <w:sz w:val="20"/>
            <w:szCs w:val="18"/>
            <w:lang w:val="en-GB"/>
          </w:rPr>
          <w:t xml:space="preserve"> out</w:t>
        </w:r>
      </w:ins>
      <w:ins w:id="70" w:author="Sina Furkan Özdemir" w:date="2021-07-05T13:21:00Z">
        <w:r w:rsidR="00261C76">
          <w:rPr>
            <w:sz w:val="20"/>
            <w:szCs w:val="18"/>
            <w:lang w:val="en-GB"/>
          </w:rPr>
          <w:t xml:space="preserve"> to citizenry</w:t>
        </w:r>
      </w:ins>
      <w:ins w:id="71" w:author="Sina Furkan Özdemir" w:date="2021-07-05T12:15:00Z">
        <w:r w:rsidR="00645A19">
          <w:rPr>
            <w:sz w:val="20"/>
            <w:szCs w:val="18"/>
            <w:lang w:val="en-GB"/>
          </w:rPr>
          <w:t xml:space="preserve"> by attracting jo</w:t>
        </w:r>
      </w:ins>
      <w:ins w:id="72" w:author="Sina Furkan Özdemir" w:date="2021-07-05T12:16:00Z">
        <w:r w:rsidR="00645A19">
          <w:rPr>
            <w:sz w:val="20"/>
            <w:szCs w:val="18"/>
            <w:lang w:val="en-GB"/>
          </w:rPr>
          <w:t>urnalistic attention to supranational actors’ communication</w:t>
        </w:r>
      </w:ins>
      <w:ins w:id="73" w:author="Sina Furkan Özdemir" w:date="2021-07-05T13:22:00Z">
        <w:r w:rsidR="0052271A">
          <w:rPr>
            <w:sz w:val="20"/>
            <w:szCs w:val="18"/>
            <w:lang w:val="en-GB"/>
          </w:rPr>
          <w:t xml:space="preserve"> to some extent</w:t>
        </w:r>
      </w:ins>
      <w:ins w:id="74" w:author="Sina Furkan Özdemir" w:date="2021-07-05T12:16:00Z">
        <w:r w:rsidR="00645A19">
          <w:rPr>
            <w:sz w:val="20"/>
            <w:szCs w:val="18"/>
            <w:lang w:val="en-GB"/>
          </w:rPr>
          <w:t xml:space="preserve">. The recent research shows that </w:t>
        </w:r>
        <w:r w:rsidR="00601A09">
          <w:rPr>
            <w:sz w:val="20"/>
            <w:szCs w:val="18"/>
            <w:lang w:val="en-GB"/>
          </w:rPr>
          <w:t xml:space="preserve">tweets from political actors, especially highly engaged </w:t>
        </w:r>
      </w:ins>
      <w:ins w:id="75" w:author="Sina Furkan Özdemir" w:date="2021-07-05T13:22:00Z">
        <w:r w:rsidR="0052271A">
          <w:rPr>
            <w:sz w:val="20"/>
            <w:szCs w:val="18"/>
            <w:lang w:val="en-GB"/>
          </w:rPr>
          <w:t>tweets</w:t>
        </w:r>
      </w:ins>
      <w:ins w:id="76" w:author="Sina Furkan Özdemir" w:date="2021-07-05T12:16:00Z">
        <w:r w:rsidR="00601A09">
          <w:rPr>
            <w:sz w:val="20"/>
            <w:szCs w:val="18"/>
            <w:lang w:val="en-GB"/>
          </w:rPr>
          <w:t xml:space="preserve">, tend to be picked up by journalists and incorporated </w:t>
        </w:r>
      </w:ins>
      <w:ins w:id="77" w:author="Sina Furkan Özdemir" w:date="2021-07-05T12:18:00Z">
        <w:r w:rsidR="00150107">
          <w:rPr>
            <w:sz w:val="20"/>
            <w:szCs w:val="18"/>
            <w:lang w:val="en-GB"/>
          </w:rPr>
          <w:t>into</w:t>
        </w:r>
      </w:ins>
      <w:ins w:id="78" w:author="Sina Furkan Özdemir" w:date="2021-07-05T12:16:00Z">
        <w:r w:rsidR="00601A09">
          <w:rPr>
            <w:sz w:val="20"/>
            <w:szCs w:val="18"/>
            <w:lang w:val="en-GB"/>
          </w:rPr>
          <w:t xml:space="preserve"> the news articles</w:t>
        </w:r>
      </w:ins>
      <w:ins w:id="79" w:author="Sina Furkan Özdemir" w:date="2021-07-05T12:18:00Z">
        <w:r w:rsidR="00150107">
          <w:rPr>
            <w:sz w:val="20"/>
            <w:szCs w:val="18"/>
            <w:lang w:val="en-GB"/>
          </w:rPr>
          <w:fldChar w:fldCharType="begin"/>
        </w:r>
        <w:r w:rsidR="00760074">
          <w:rPr>
            <w:sz w:val="20"/>
            <w:szCs w:val="18"/>
            <w:lang w:val="en-GB"/>
          </w:rPr>
          <w:instrText xml:space="preserve"> ADDIN ZOTERO_ITEM CSL_CITATION {"citationID":"GuetmFVH","properties":{"formattedCitation":"(Cage {\\i{}et al.} 2020; Oschatz {\\i{}et al.} 2021)","plainCitation":"(Cage et al. 2020; Oschatz et al. 2021)","noteIndex":0},"citationItems":[{"id":4627,"uris":["http://zotero.org/groups/2912652/items/F4HGHZNH"],"uri":["http://zotero.org/groups/2912652/items/F4HGHZNH"],"itemData":{"id":4627,"type":"report","abstract":"Social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4640,"uris":["http://zotero.org/groups/2912652/items/VXA9QKS2"],"uri":["http://zotero.org/groups/2912652/items/VXA9QKS2"],"itemData":{"id":4640,"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w:instrText>
        </w:r>
        <w:r w:rsidR="00760074" w:rsidRPr="007F3308">
          <w:rPr>
            <w:sz w:val="20"/>
            <w:szCs w:val="18"/>
            <w:lang w:val="en-US"/>
            <w:rPrChange w:id="80" w:author="Sina Furkan Özdemir" w:date="2021-07-05T13:04:00Z">
              <w:rPr>
                <w:sz w:val="20"/>
                <w:szCs w:val="18"/>
                <w:lang w:val="en-GB"/>
              </w:rPr>
            </w:rPrChange>
          </w:rPr>
          <w:instrText xml:space="preserve">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ins>
      <w:r w:rsidR="00150107">
        <w:rPr>
          <w:sz w:val="20"/>
          <w:szCs w:val="18"/>
          <w:lang w:val="en-GB"/>
        </w:rPr>
        <w:fldChar w:fldCharType="separate"/>
      </w:r>
      <w:ins w:id="81" w:author="Sina Furkan Özdemir" w:date="2021-07-05T12:18:00Z">
        <w:r w:rsidR="00760074" w:rsidRPr="00760074">
          <w:rPr>
            <w:rFonts w:cs="Calibri"/>
            <w:sz w:val="20"/>
            <w:szCs w:val="24"/>
            <w:rPrChange w:id="82" w:author="Sina Furkan Özdemir" w:date="2021-07-05T12:18:00Z">
              <w:rPr>
                <w:rFonts w:ascii="Times New Roman" w:hAnsi="Times New Roman"/>
                <w:sz w:val="24"/>
                <w:szCs w:val="24"/>
              </w:rPr>
            </w:rPrChange>
          </w:rPr>
          <w:t xml:space="preserve">(Cage </w:t>
        </w:r>
        <w:r w:rsidR="00760074" w:rsidRPr="00760074">
          <w:rPr>
            <w:rFonts w:cs="Calibri"/>
            <w:i/>
            <w:iCs/>
            <w:sz w:val="20"/>
            <w:szCs w:val="24"/>
            <w:rPrChange w:id="83" w:author="Sina Furkan Özdemir" w:date="2021-07-05T12:18:00Z">
              <w:rPr>
                <w:rFonts w:ascii="Times New Roman" w:hAnsi="Times New Roman"/>
                <w:i/>
                <w:iCs/>
                <w:sz w:val="24"/>
                <w:szCs w:val="24"/>
              </w:rPr>
            </w:rPrChange>
          </w:rPr>
          <w:t>et al.</w:t>
        </w:r>
        <w:r w:rsidR="00760074" w:rsidRPr="00760074">
          <w:rPr>
            <w:rFonts w:cs="Calibri"/>
            <w:sz w:val="20"/>
            <w:szCs w:val="24"/>
            <w:rPrChange w:id="84" w:author="Sina Furkan Özdemir" w:date="2021-07-05T12:18:00Z">
              <w:rPr>
                <w:rFonts w:ascii="Times New Roman" w:hAnsi="Times New Roman"/>
                <w:sz w:val="24"/>
                <w:szCs w:val="24"/>
              </w:rPr>
            </w:rPrChange>
          </w:rPr>
          <w:t xml:space="preserve"> 2020; Oschatz </w:t>
        </w:r>
        <w:r w:rsidR="00760074" w:rsidRPr="00760074">
          <w:rPr>
            <w:rFonts w:cs="Calibri"/>
            <w:i/>
            <w:iCs/>
            <w:sz w:val="20"/>
            <w:szCs w:val="24"/>
            <w:rPrChange w:id="85" w:author="Sina Furkan Özdemir" w:date="2021-07-05T12:18:00Z">
              <w:rPr>
                <w:rFonts w:ascii="Times New Roman" w:hAnsi="Times New Roman"/>
                <w:i/>
                <w:iCs/>
                <w:sz w:val="24"/>
                <w:szCs w:val="24"/>
              </w:rPr>
            </w:rPrChange>
          </w:rPr>
          <w:t>et al.</w:t>
        </w:r>
        <w:r w:rsidR="00760074" w:rsidRPr="00760074">
          <w:rPr>
            <w:rFonts w:cs="Calibri"/>
            <w:sz w:val="20"/>
            <w:szCs w:val="24"/>
            <w:rPrChange w:id="86" w:author="Sina Furkan Özdemir" w:date="2021-07-05T12:18:00Z">
              <w:rPr>
                <w:rFonts w:ascii="Times New Roman" w:hAnsi="Times New Roman"/>
                <w:sz w:val="24"/>
                <w:szCs w:val="24"/>
              </w:rPr>
            </w:rPrChange>
          </w:rPr>
          <w:t xml:space="preserve"> 2021)</w:t>
        </w:r>
        <w:r w:rsidR="00150107">
          <w:rPr>
            <w:sz w:val="20"/>
            <w:szCs w:val="18"/>
            <w:lang w:val="en-GB"/>
          </w:rPr>
          <w:fldChar w:fldCharType="end"/>
        </w:r>
      </w:ins>
      <w:ins w:id="87" w:author="Sina Furkan Özdemir" w:date="2021-07-05T12:21:00Z">
        <w:r w:rsidR="00343975" w:rsidRPr="007F3308">
          <w:rPr>
            <w:sz w:val="20"/>
            <w:szCs w:val="18"/>
            <w:lang w:val="en-US"/>
            <w:rPrChange w:id="88" w:author="Sina Furkan Özdemir" w:date="2021-07-05T13:04:00Z">
              <w:rPr>
                <w:sz w:val="20"/>
                <w:szCs w:val="18"/>
                <w:lang w:val="en-GB"/>
              </w:rPr>
            </w:rPrChange>
          </w:rPr>
          <w:t>.</w:t>
        </w:r>
        <w:r w:rsidR="00F479CA" w:rsidRPr="007F3308">
          <w:rPr>
            <w:sz w:val="20"/>
            <w:szCs w:val="18"/>
            <w:lang w:val="en-US"/>
            <w:rPrChange w:id="89" w:author="Sina Furkan Özdemir" w:date="2021-07-05T13:04:00Z">
              <w:rPr>
                <w:sz w:val="20"/>
                <w:szCs w:val="18"/>
                <w:lang w:val="en-GB"/>
              </w:rPr>
            </w:rPrChange>
          </w:rPr>
          <w:t xml:space="preserve"> </w:t>
        </w:r>
        <w:r w:rsidR="00F479CA" w:rsidRPr="00F479CA">
          <w:rPr>
            <w:sz w:val="20"/>
            <w:szCs w:val="18"/>
            <w:lang w:val="en-US"/>
            <w:rPrChange w:id="90" w:author="Sina Furkan Özdemir" w:date="2021-07-05T12:21:00Z">
              <w:rPr>
                <w:sz w:val="20"/>
                <w:szCs w:val="18"/>
                <w:lang w:val="en-GB"/>
              </w:rPr>
            </w:rPrChange>
          </w:rPr>
          <w:t>Thus, social media p</w:t>
        </w:r>
        <w:r w:rsidR="00F479CA" w:rsidRPr="00F479CA">
          <w:rPr>
            <w:sz w:val="20"/>
            <w:szCs w:val="18"/>
            <w:lang w:val="en-US"/>
            <w:rPrChange w:id="91" w:author="Sina Furkan Özdemir" w:date="2021-07-05T12:21:00Z">
              <w:rPr>
                <w:sz w:val="20"/>
                <w:szCs w:val="18"/>
                <w:lang w:val="fr-FR"/>
              </w:rPr>
            </w:rPrChange>
          </w:rPr>
          <w:t>latforms can a</w:t>
        </w:r>
        <w:r w:rsidR="00F479CA">
          <w:rPr>
            <w:sz w:val="20"/>
            <w:szCs w:val="18"/>
            <w:lang w:val="en-US"/>
          </w:rPr>
          <w:t>fford the supranational actors to communicate with the citizenry bot</w:t>
        </w:r>
      </w:ins>
      <w:ins w:id="92" w:author="Sina Furkan Özdemir" w:date="2021-07-05T12:22:00Z">
        <w:r w:rsidR="00F479CA">
          <w:rPr>
            <w:sz w:val="20"/>
            <w:szCs w:val="18"/>
            <w:lang w:val="en-US"/>
          </w:rPr>
          <w:t>h directly on the platform and via the traditional media channels.</w:t>
        </w:r>
      </w:ins>
    </w:p>
    <w:p w14:paraId="7E72D366" w14:textId="2BB8959F" w:rsidR="00091B45" w:rsidRPr="00A341E4" w:rsidRDefault="001665A9" w:rsidP="0032673F">
      <w:pPr>
        <w:spacing w:before="120" w:after="0" w:line="240" w:lineRule="auto"/>
        <w:jc w:val="both"/>
        <w:rPr>
          <w:sz w:val="20"/>
          <w:szCs w:val="18"/>
          <w:lang w:val="en-GB"/>
        </w:rPr>
      </w:pPr>
      <w:r w:rsidRPr="00A341E4">
        <w:rPr>
          <w:sz w:val="20"/>
          <w:szCs w:val="18"/>
          <w:lang w:val="en-GB"/>
        </w:rPr>
        <w:t xml:space="preserve">With a view to the internal constraints, social media are attractive to supranational communication as well. </w:t>
      </w:r>
      <w:r w:rsidRPr="00C928EF">
        <w:rPr>
          <w:sz w:val="20"/>
          <w:szCs w:val="18"/>
          <w:u w:val="single"/>
          <w:lang w:val="en-GB"/>
          <w:rPrChange w:id="93" w:author="Sina Furkan Özdemir" w:date="2021-07-05T13:22:00Z">
            <w:rPr>
              <w:sz w:val="20"/>
              <w:szCs w:val="18"/>
              <w:lang w:val="en-GB"/>
            </w:rPr>
          </w:rPrChange>
        </w:rPr>
        <w:t>The platforms usually reward clear and concise messaging</w:t>
      </w:r>
      <w:ins w:id="94" w:author="Sina Furkan Özdemir" w:date="2021-07-06T15:05:00Z">
        <w:r w:rsidR="0049509D">
          <w:rPr>
            <w:sz w:val="20"/>
            <w:szCs w:val="18"/>
            <w:u w:val="single"/>
            <w:lang w:val="en-GB"/>
          </w:rPr>
          <w:t xml:space="preserve"> which are arguably less resource intensive to create</w:t>
        </w:r>
      </w:ins>
      <w:r w:rsidRPr="00C928EF">
        <w:rPr>
          <w:sz w:val="20"/>
          <w:szCs w:val="18"/>
          <w:u w:val="single"/>
          <w:lang w:val="en-GB"/>
          <w:rPrChange w:id="95" w:author="Sina Furkan Özdemir" w:date="2021-07-05T13:22:00Z">
            <w:rPr>
              <w:sz w:val="20"/>
              <w:szCs w:val="18"/>
              <w:lang w:val="en-GB"/>
            </w:rPr>
          </w:rPrChange>
        </w:rPr>
        <w:t xml:space="preserve">. </w:t>
      </w:r>
      <w:r w:rsidR="0032673F" w:rsidRPr="00C928EF">
        <w:rPr>
          <w:sz w:val="20"/>
          <w:szCs w:val="18"/>
          <w:u w:val="single"/>
          <w:lang w:val="en-GB"/>
          <w:rPrChange w:id="96" w:author="Sina Furkan Özdemir" w:date="2021-07-05T13:22:00Z">
            <w:rPr>
              <w:sz w:val="20"/>
              <w:szCs w:val="18"/>
              <w:lang w:val="en-GB"/>
            </w:rPr>
          </w:rPrChange>
        </w:rPr>
        <w:t>In addition, t</w:t>
      </w:r>
      <w:r w:rsidRPr="00C928EF">
        <w:rPr>
          <w:sz w:val="20"/>
          <w:szCs w:val="18"/>
          <w:u w:val="single"/>
          <w:lang w:val="en-GB"/>
          <w:rPrChange w:id="97" w:author="Sina Furkan Özdemir" w:date="2021-07-05T13:22:00Z">
            <w:rPr>
              <w:sz w:val="20"/>
              <w:szCs w:val="18"/>
              <w:lang w:val="en-GB"/>
            </w:rPr>
          </w:rPrChange>
        </w:rPr>
        <w:t xml:space="preserve">hey offer multimedia features such as pictures, videos, or symbols that may </w:t>
      </w:r>
      <w:r w:rsidR="0032673F" w:rsidRPr="00C928EF">
        <w:rPr>
          <w:sz w:val="20"/>
          <w:szCs w:val="18"/>
          <w:u w:val="single"/>
          <w:lang w:val="en-GB"/>
          <w:rPrChange w:id="98" w:author="Sina Furkan Özdemir" w:date="2021-07-05T13:22:00Z">
            <w:rPr>
              <w:sz w:val="20"/>
              <w:szCs w:val="18"/>
              <w:lang w:val="en-GB"/>
            </w:rPr>
          </w:rPrChange>
        </w:rPr>
        <w:t xml:space="preserve">also </w:t>
      </w:r>
      <w:r w:rsidRPr="00C928EF">
        <w:rPr>
          <w:sz w:val="20"/>
          <w:szCs w:val="18"/>
          <w:u w:val="single"/>
          <w:lang w:val="en-GB"/>
          <w:rPrChange w:id="99" w:author="Sina Furkan Özdemir" w:date="2021-07-05T13:22:00Z">
            <w:rPr>
              <w:sz w:val="20"/>
              <w:szCs w:val="18"/>
              <w:lang w:val="en-GB"/>
            </w:rPr>
          </w:rPrChange>
        </w:rPr>
        <w:t xml:space="preserve">be beneficial for accessible and engaging </w:t>
      </w:r>
      <w:r w:rsidR="0032673F" w:rsidRPr="00C928EF">
        <w:rPr>
          <w:sz w:val="20"/>
          <w:szCs w:val="18"/>
          <w:u w:val="single"/>
          <w:lang w:val="en-GB"/>
          <w:rPrChange w:id="100" w:author="Sina Furkan Özdemir" w:date="2021-07-05T13:22:00Z">
            <w:rPr>
              <w:sz w:val="20"/>
              <w:szCs w:val="18"/>
              <w:lang w:val="en-GB"/>
            </w:rPr>
          </w:rPrChange>
        </w:rPr>
        <w:t>communication</w:t>
      </w:r>
      <w:r w:rsidRPr="00A341E4">
        <w:rPr>
          <w:sz w:val="20"/>
          <w:szCs w:val="18"/>
          <w:lang w:val="en-GB"/>
        </w:rPr>
        <w:t xml:space="preserve">. </w:t>
      </w:r>
      <w:r w:rsidR="0032673F" w:rsidRPr="00A341E4">
        <w:rPr>
          <w:sz w:val="20"/>
          <w:szCs w:val="18"/>
          <w:lang w:val="en-GB"/>
        </w:rPr>
        <w:t xml:space="preserve">And importantly, social media offer comparatively cost-efficient communication </w:t>
      </w:r>
      <w:del w:id="101" w:author="Sina Furkan Özdemir" w:date="2021-07-06T15:05:00Z">
        <w:r w:rsidR="0032673F" w:rsidRPr="00A341E4" w:rsidDel="001637C8">
          <w:rPr>
            <w:sz w:val="20"/>
            <w:szCs w:val="18"/>
            <w:lang w:val="en-GB"/>
          </w:rPr>
          <w:delText>tools</w:delText>
        </w:r>
      </w:del>
      <w:ins w:id="102" w:author="Sina Furkan Özdemir" w:date="2021-07-06T15:05:00Z">
        <w:r w:rsidR="001637C8">
          <w:rPr>
            <w:sz w:val="20"/>
            <w:szCs w:val="18"/>
            <w:lang w:val="en-GB"/>
          </w:rPr>
          <w:t>channels</w:t>
        </w:r>
      </w:ins>
      <w:r w:rsidR="0032673F" w:rsidRPr="00A341E4">
        <w:rPr>
          <w:sz w:val="20"/>
          <w:szCs w:val="18"/>
          <w:lang w:val="en-GB"/>
        </w:rPr>
        <w:t xml:space="preserve">. It takes mere minutes to set up an account and they are </w:t>
      </w:r>
      <w:r w:rsidR="002D4867">
        <w:rPr>
          <w:sz w:val="20"/>
          <w:szCs w:val="18"/>
          <w:lang w:val="en-GB"/>
        </w:rPr>
        <w:t>rather</w:t>
      </w:r>
      <w:r w:rsidR="0032673F" w:rsidRPr="00A341E4">
        <w:rPr>
          <w:sz w:val="20"/>
          <w:szCs w:val="18"/>
          <w:lang w:val="en-GB"/>
        </w:rPr>
        <w:t xml:space="preserve"> easy to maintain</w:t>
      </w:r>
      <w:r w:rsidR="0032673F" w:rsidRPr="006076B2">
        <w:rPr>
          <w:sz w:val="20"/>
          <w:szCs w:val="18"/>
          <w:u w:val="single"/>
          <w:lang w:val="en-GB"/>
          <w:rPrChange w:id="103" w:author="Sina Furkan Özdemir" w:date="2021-07-05T13:23:00Z">
            <w:rPr>
              <w:sz w:val="20"/>
              <w:szCs w:val="18"/>
              <w:lang w:val="en-GB"/>
            </w:rPr>
          </w:rPrChange>
        </w:rPr>
        <w:t>, thus</w:t>
      </w:r>
      <w:ins w:id="104" w:author="Sina Furkan Özdemir" w:date="2021-07-06T15:06:00Z">
        <w:r w:rsidR="001637C8">
          <w:rPr>
            <w:sz w:val="20"/>
            <w:szCs w:val="18"/>
            <w:u w:val="single"/>
            <w:lang w:val="en-GB"/>
          </w:rPr>
          <w:t xml:space="preserve"> potentially</w:t>
        </w:r>
      </w:ins>
      <w:r w:rsidR="0032673F" w:rsidRPr="006076B2">
        <w:rPr>
          <w:sz w:val="20"/>
          <w:szCs w:val="18"/>
          <w:u w:val="single"/>
          <w:lang w:val="en-GB"/>
          <w:rPrChange w:id="105" w:author="Sina Furkan Özdemir" w:date="2021-07-05T13:23:00Z">
            <w:rPr>
              <w:sz w:val="20"/>
              <w:szCs w:val="18"/>
              <w:lang w:val="en-GB"/>
            </w:rPr>
          </w:rPrChange>
        </w:rPr>
        <w:t xml:space="preserve"> </w:t>
      </w:r>
      <w:del w:id="106" w:author="Sina Furkan Özdemir" w:date="2021-07-06T15:05:00Z">
        <w:r w:rsidR="0032673F" w:rsidRPr="006076B2" w:rsidDel="001637C8">
          <w:rPr>
            <w:sz w:val="20"/>
            <w:szCs w:val="18"/>
            <w:u w:val="single"/>
            <w:lang w:val="en-GB"/>
            <w:rPrChange w:id="107" w:author="Sina Furkan Özdemir" w:date="2021-07-05T13:23:00Z">
              <w:rPr>
                <w:sz w:val="20"/>
                <w:szCs w:val="18"/>
                <w:lang w:val="en-GB"/>
              </w:rPr>
            </w:rPrChange>
          </w:rPr>
          <w:delText>also limiting internal gatekeeping</w:delText>
        </w:r>
      </w:del>
      <w:ins w:id="108" w:author="Sina Furkan Özdemir" w:date="2021-07-06T15:05:00Z">
        <w:r w:rsidR="001637C8">
          <w:rPr>
            <w:sz w:val="20"/>
            <w:szCs w:val="18"/>
            <w:u w:val="single"/>
            <w:lang w:val="en-GB"/>
          </w:rPr>
          <w:t xml:space="preserve">mitigating the effect </w:t>
        </w:r>
      </w:ins>
      <w:ins w:id="109" w:author="Sina Furkan Özdemir" w:date="2021-07-06T15:06:00Z">
        <w:r w:rsidR="001637C8">
          <w:rPr>
            <w:sz w:val="20"/>
            <w:szCs w:val="18"/>
            <w:u w:val="single"/>
            <w:lang w:val="en-GB"/>
          </w:rPr>
          <w:t>of internal competition over limited resources</w:t>
        </w:r>
      </w:ins>
      <w:r w:rsidR="0032673F" w:rsidRPr="00A341E4">
        <w:rPr>
          <w:sz w:val="20"/>
          <w:szCs w:val="18"/>
          <w:lang w:val="en-GB"/>
        </w:rPr>
        <w:t xml:space="preserve">. </w:t>
      </w:r>
      <w:r w:rsidR="00091B45" w:rsidRPr="00A341E4">
        <w:rPr>
          <w:sz w:val="20"/>
          <w:szCs w:val="18"/>
          <w:lang w:val="en-GB"/>
        </w:rPr>
        <w:t xml:space="preserve">Lastly, social media provide </w:t>
      </w:r>
      <w:r w:rsidR="0032673F" w:rsidRPr="00A341E4">
        <w:rPr>
          <w:sz w:val="20"/>
          <w:szCs w:val="18"/>
          <w:lang w:val="en-GB"/>
        </w:rPr>
        <w:t xml:space="preserve">a </w:t>
      </w:r>
      <w:r w:rsidR="00091B45" w:rsidRPr="00A341E4">
        <w:rPr>
          <w:sz w:val="20"/>
          <w:szCs w:val="18"/>
          <w:lang w:val="en-GB"/>
        </w:rPr>
        <w:t>low</w:t>
      </w:r>
      <w:r w:rsidR="0032673F" w:rsidRPr="00A341E4">
        <w:rPr>
          <w:sz w:val="20"/>
          <w:szCs w:val="18"/>
          <w:lang w:val="en-GB"/>
        </w:rPr>
        <w:t>-</w:t>
      </w:r>
      <w:r w:rsidR="00091B45" w:rsidRPr="00A341E4">
        <w:rPr>
          <w:sz w:val="20"/>
          <w:szCs w:val="18"/>
          <w:lang w:val="en-GB"/>
        </w:rPr>
        <w:t xml:space="preserve">hurdle and continuous information source for the users. Unlike </w:t>
      </w:r>
      <w:ins w:id="110" w:author="Sina Furkan Özdemir" w:date="2021-07-05T13:23:00Z">
        <w:r w:rsidR="006076B2">
          <w:rPr>
            <w:sz w:val="20"/>
            <w:szCs w:val="18"/>
            <w:lang w:val="en-GB"/>
          </w:rPr>
          <w:t>official</w:t>
        </w:r>
      </w:ins>
      <w:del w:id="111" w:author="Sina Furkan Özdemir" w:date="2021-07-05T13:23:00Z">
        <w:r w:rsidR="00091B45" w:rsidRPr="00A341E4" w:rsidDel="006076B2">
          <w:rPr>
            <w:sz w:val="20"/>
            <w:szCs w:val="18"/>
            <w:lang w:val="en-GB"/>
          </w:rPr>
          <w:delText>static</w:delText>
        </w:r>
      </w:del>
      <w:r w:rsidR="00091B45" w:rsidRPr="00A341E4">
        <w:rPr>
          <w:sz w:val="20"/>
          <w:szCs w:val="18"/>
          <w:lang w:val="en-GB"/>
        </w:rPr>
        <w:t xml:space="preserve"> webpages</w:t>
      </w:r>
      <w:del w:id="112" w:author="Sina Furkan Özdemir" w:date="2021-07-05T13:23:00Z">
        <w:r w:rsidR="00091B45" w:rsidRPr="00A341E4" w:rsidDel="006076B2">
          <w:rPr>
            <w:sz w:val="20"/>
            <w:szCs w:val="18"/>
            <w:lang w:val="en-GB"/>
          </w:rPr>
          <w:delText xml:space="preserve"> of web 2.0</w:delText>
        </w:r>
      </w:del>
      <w:r w:rsidR="00091B45" w:rsidRPr="00A341E4">
        <w:rPr>
          <w:sz w:val="20"/>
          <w:szCs w:val="18"/>
          <w:lang w:val="en-GB"/>
        </w:rPr>
        <w:t xml:space="preserve">, social media do not require the user to consciously </w:t>
      </w:r>
      <w:r w:rsidR="0032673F" w:rsidRPr="00A341E4">
        <w:rPr>
          <w:sz w:val="20"/>
          <w:szCs w:val="18"/>
          <w:lang w:val="en-GB"/>
        </w:rPr>
        <w:t xml:space="preserve">search for information </w:t>
      </w:r>
      <w:r w:rsidR="00091B45" w:rsidRPr="00A341E4">
        <w:rPr>
          <w:sz w:val="20"/>
          <w:szCs w:val="18"/>
          <w:lang w:val="en-GB"/>
        </w:rPr>
        <w:t xml:space="preserve">about </w:t>
      </w:r>
      <w:r w:rsidR="0032673F" w:rsidRPr="00A341E4">
        <w:rPr>
          <w:sz w:val="20"/>
          <w:szCs w:val="18"/>
          <w:lang w:val="en-GB"/>
        </w:rPr>
        <w:t xml:space="preserve">supranational activity in the </w:t>
      </w:r>
      <w:r w:rsidR="00091B45" w:rsidRPr="00A341E4">
        <w:rPr>
          <w:sz w:val="20"/>
          <w:szCs w:val="18"/>
          <w:lang w:val="en-GB"/>
        </w:rPr>
        <w:t xml:space="preserve">EU. Users </w:t>
      </w:r>
      <w:r w:rsidR="0032673F" w:rsidRPr="00A341E4">
        <w:rPr>
          <w:sz w:val="20"/>
          <w:szCs w:val="18"/>
          <w:lang w:val="en-GB"/>
        </w:rPr>
        <w:t xml:space="preserve">may encounter EU messages in their </w:t>
      </w:r>
      <w:r w:rsidR="0032673F" w:rsidRPr="00D03C0D">
        <w:rPr>
          <w:sz w:val="20"/>
          <w:szCs w:val="18"/>
          <w:u w:val="single"/>
          <w:lang w:val="en-GB"/>
          <w:rPrChange w:id="113" w:author="Sina Furkan Özdemir" w:date="2021-07-05T13:23:00Z">
            <w:rPr>
              <w:sz w:val="20"/>
              <w:szCs w:val="18"/>
              <w:lang w:val="en-GB"/>
            </w:rPr>
          </w:rPrChange>
        </w:rPr>
        <w:t>timelines</w:t>
      </w:r>
      <w:ins w:id="114" w:author="Sina Furkan Özdemir" w:date="2021-07-05T12:22:00Z">
        <w:r w:rsidR="00A53CA7" w:rsidRPr="00D03C0D">
          <w:rPr>
            <w:sz w:val="20"/>
            <w:szCs w:val="18"/>
            <w:u w:val="single"/>
            <w:lang w:val="en-GB"/>
            <w:rPrChange w:id="115" w:author="Sina Furkan Özdemir" w:date="2021-07-05T13:23:00Z">
              <w:rPr>
                <w:sz w:val="20"/>
                <w:szCs w:val="18"/>
                <w:lang w:val="en-GB"/>
              </w:rPr>
            </w:rPrChange>
          </w:rPr>
          <w:t xml:space="preserve"> </w:t>
        </w:r>
      </w:ins>
      <w:ins w:id="116" w:author="Sina Furkan Özdemir" w:date="2021-07-06T15:06:00Z">
        <w:r w:rsidR="003B4071">
          <w:rPr>
            <w:sz w:val="20"/>
            <w:szCs w:val="18"/>
            <w:u w:val="single"/>
            <w:lang w:val="en-GB"/>
          </w:rPr>
          <w:t xml:space="preserve">from </w:t>
        </w:r>
      </w:ins>
      <w:ins w:id="117" w:author="Sina Furkan Özdemir" w:date="2021-07-05T12:23:00Z">
        <w:r w:rsidR="00A53CA7" w:rsidRPr="00D03C0D">
          <w:rPr>
            <w:sz w:val="20"/>
            <w:szCs w:val="18"/>
            <w:u w:val="single"/>
            <w:lang w:val="en-GB"/>
            <w:rPrChange w:id="118" w:author="Sina Furkan Özdemir" w:date="2021-07-05T13:23:00Z">
              <w:rPr>
                <w:sz w:val="20"/>
                <w:szCs w:val="18"/>
                <w:lang w:val="en-GB"/>
              </w:rPr>
            </w:rPrChange>
          </w:rPr>
          <w:t xml:space="preserve">their </w:t>
        </w:r>
      </w:ins>
      <w:ins w:id="119" w:author="Sina Furkan Özdemir" w:date="2021-07-06T15:07:00Z">
        <w:r w:rsidR="003B4071">
          <w:rPr>
            <w:sz w:val="20"/>
            <w:szCs w:val="18"/>
            <w:u w:val="single"/>
            <w:lang w:val="en-GB"/>
          </w:rPr>
          <w:t>connections</w:t>
        </w:r>
      </w:ins>
      <w:ins w:id="120" w:author="Sina Furkan Özdemir" w:date="2021-07-05T12:23:00Z">
        <w:r w:rsidR="001B1E72" w:rsidRPr="00D03C0D">
          <w:rPr>
            <w:sz w:val="20"/>
            <w:szCs w:val="18"/>
            <w:u w:val="single"/>
            <w:lang w:val="en-GB"/>
            <w:rPrChange w:id="121" w:author="Sina Furkan Özdemir" w:date="2021-07-05T13:23:00Z">
              <w:rPr>
                <w:sz w:val="20"/>
                <w:szCs w:val="18"/>
                <w:lang w:val="en-GB"/>
              </w:rPr>
            </w:rPrChange>
          </w:rPr>
          <w:t xml:space="preserve"> on social media</w:t>
        </w:r>
      </w:ins>
      <w:r w:rsidR="0032673F" w:rsidRPr="00A341E4">
        <w:rPr>
          <w:sz w:val="20"/>
          <w:szCs w:val="18"/>
          <w:lang w:val="en-GB"/>
        </w:rPr>
        <w:t xml:space="preserve"> or could simply </w:t>
      </w:r>
      <w:r w:rsidR="00091B45" w:rsidRPr="00A341E4">
        <w:rPr>
          <w:sz w:val="20"/>
          <w:szCs w:val="18"/>
          <w:lang w:val="en-GB"/>
        </w:rPr>
        <w:t>follow</w:t>
      </w:r>
      <w:ins w:id="122" w:author="Sina Furkan Özdemir" w:date="2021-07-05T12:23:00Z">
        <w:r w:rsidR="001B1E72">
          <w:rPr>
            <w:sz w:val="20"/>
            <w:szCs w:val="18"/>
            <w:lang w:val="en-GB"/>
          </w:rPr>
          <w:t xml:space="preserve"> </w:t>
        </w:r>
      </w:ins>
      <w:del w:id="123" w:author="Sina Furkan Özdemir" w:date="2021-07-06T15:07:00Z">
        <w:r w:rsidR="00091B45" w:rsidRPr="00A341E4" w:rsidDel="00DF4ED4">
          <w:rPr>
            <w:sz w:val="20"/>
            <w:szCs w:val="18"/>
            <w:lang w:val="en-GB"/>
          </w:rPr>
          <w:delText xml:space="preserve"> </w:delText>
        </w:r>
      </w:del>
      <w:r w:rsidR="00091B45" w:rsidRPr="00A341E4">
        <w:rPr>
          <w:sz w:val="20"/>
          <w:szCs w:val="18"/>
          <w:lang w:val="en-GB"/>
        </w:rPr>
        <w:t>social media accounts</w:t>
      </w:r>
      <w:ins w:id="124" w:author="Sina Furkan Özdemir" w:date="2021-07-06T15:07:00Z">
        <w:r w:rsidR="00DF4ED4">
          <w:rPr>
            <w:sz w:val="20"/>
            <w:szCs w:val="18"/>
            <w:lang w:val="en-GB"/>
          </w:rPr>
          <w:t xml:space="preserve"> </w:t>
        </w:r>
        <w:r w:rsidR="00DF4ED4">
          <w:rPr>
            <w:sz w:val="20"/>
            <w:szCs w:val="18"/>
            <w:lang w:val="en-GB"/>
          </w:rPr>
          <w:t>themselves</w:t>
        </w:r>
      </w:ins>
      <w:r w:rsidR="00091B45" w:rsidRPr="00A341E4">
        <w:rPr>
          <w:sz w:val="20"/>
          <w:szCs w:val="18"/>
          <w:lang w:val="en-GB"/>
        </w:rPr>
        <w:t xml:space="preserve"> </w:t>
      </w:r>
      <w:r w:rsidR="0032673F" w:rsidRPr="00A341E4">
        <w:rPr>
          <w:sz w:val="20"/>
          <w:szCs w:val="18"/>
          <w:lang w:val="en-GB"/>
        </w:rPr>
        <w:t>by one click if they deem them interesting</w:t>
      </w:r>
      <w:r w:rsidR="00091B45" w:rsidRPr="00A341E4">
        <w:rPr>
          <w:sz w:val="20"/>
          <w:szCs w:val="18"/>
          <w:lang w:val="en-GB"/>
        </w:rPr>
        <w:t>.</w:t>
      </w:r>
    </w:p>
    <w:p w14:paraId="417026C4" w14:textId="36C3E2D6" w:rsidR="004A4DF3" w:rsidRPr="00A341E4" w:rsidRDefault="004A4DF3" w:rsidP="00424129">
      <w:pPr>
        <w:spacing w:before="120" w:after="0" w:line="240" w:lineRule="auto"/>
        <w:jc w:val="both"/>
        <w:rPr>
          <w:sz w:val="20"/>
          <w:szCs w:val="18"/>
          <w:lang w:val="en-GB"/>
        </w:rPr>
      </w:pPr>
      <w:bookmarkStart w:id="125" w:name="para-4"/>
      <w:bookmarkEnd w:id="64"/>
      <w:r w:rsidRPr="00A341E4">
        <w:rPr>
          <w:sz w:val="20"/>
          <w:szCs w:val="18"/>
          <w:lang w:val="en-GB"/>
        </w:rPr>
        <w:t xml:space="preserve">Social media are hardly the panacea to all the public communication ailments of the EU, </w:t>
      </w:r>
      <w:r w:rsidR="0032673F" w:rsidRPr="00A341E4">
        <w:rPr>
          <w:sz w:val="20"/>
          <w:szCs w:val="18"/>
          <w:lang w:val="en-GB"/>
        </w:rPr>
        <w:t xml:space="preserve">but these 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additional communication channels for supranational institutions willing to defend themselves in a politicized climate.</w:t>
      </w:r>
      <w:ins w:id="126" w:author="Sina Furkan Özdemir" w:date="2021-07-05T12:24:00Z">
        <w:r w:rsidR="001103D6">
          <w:rPr>
            <w:sz w:val="20"/>
            <w:szCs w:val="18"/>
            <w:lang w:val="en-GB"/>
          </w:rPr>
          <w:t xml:space="preserve"> While there are many confounders </w:t>
        </w:r>
        <w:r w:rsidR="00012A01">
          <w:rPr>
            <w:sz w:val="20"/>
            <w:szCs w:val="18"/>
            <w:lang w:val="en-GB"/>
          </w:rPr>
          <w:t xml:space="preserve">in realizing the full-potential </w:t>
        </w:r>
      </w:ins>
      <w:ins w:id="127" w:author="Sina Furkan Özdemir" w:date="2021-07-05T12:25:00Z">
        <w:r w:rsidR="00012A01">
          <w:rPr>
            <w:sz w:val="20"/>
            <w:szCs w:val="18"/>
            <w:lang w:val="en-GB"/>
          </w:rPr>
          <w:t xml:space="preserve">of social media platforms for reproducing popular legitimacy, </w:t>
        </w:r>
        <w:r w:rsidR="00377799">
          <w:rPr>
            <w:sz w:val="20"/>
            <w:szCs w:val="18"/>
            <w:lang w:val="en-GB"/>
          </w:rPr>
          <w:t>there are two cardinal duties that fall on the communicator</w:t>
        </w:r>
      </w:ins>
      <w:ins w:id="128" w:author="Sina Furkan Özdemir" w:date="2021-07-05T12:27:00Z">
        <w:r w:rsidR="0035623F">
          <w:rPr>
            <w:sz w:val="20"/>
            <w:szCs w:val="18"/>
            <w:lang w:val="en-GB"/>
          </w:rPr>
          <w:t>; creating transparency and publicity via public communication</w:t>
        </w:r>
        <w:r w:rsidR="0035623F">
          <w:rPr>
            <w:sz w:val="20"/>
            <w:szCs w:val="18"/>
            <w:lang w:val="en-GB"/>
          </w:rPr>
          <w:fldChar w:fldCharType="begin"/>
        </w:r>
      </w:ins>
      <w:ins w:id="129" w:author="Sina Furkan Özdemir" w:date="2021-07-05T12:28:00Z">
        <w:r w:rsidR="00BB034F">
          <w:rPr>
            <w:sz w:val="20"/>
            <w:szCs w:val="18"/>
            <w:lang w:val="en-GB"/>
          </w:rPr>
          <w:instrText xml:space="preserve"> ADDIN ZOTERO_ITEM CSL_CITATION {"citationID":"GdkEnmNy","properties":{"formattedCitation":"(Curtin and Meijer 2006; H\\uc0\\u252{}ller 2007)","plainCitation":"(Curtin and Meijer 2006; Hüller 2007)","noteIndex":0},"citationItems":[{"id":1177,"uris":["http://zotero.org/users/5392384/items/SH59MQLF"],"uri":["http://zotero.org/users/5392384/items/SH59MQLF"],"itemData":{"id":1177,"type":"article-journal","abstract":"Does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Jacob"}],"issued":{"date-parts":[["2006",1,1]]}}},{"id":4308,"uris":["http://zotero.org/groups/2912652/items/VLJYNPF7"],"uri":["http://zotero.org/groups/2912652/items/VLJYNPF7"],"itemData":{"id":4308,"type":"article-journal","abstract":"This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ins>
      <w:r w:rsidR="0035623F">
        <w:rPr>
          <w:sz w:val="20"/>
          <w:szCs w:val="18"/>
          <w:lang w:val="en-GB"/>
        </w:rPr>
        <w:fldChar w:fldCharType="separate"/>
      </w:r>
      <w:ins w:id="130" w:author="Sina Furkan Özdemir" w:date="2021-07-05T12:28:00Z">
        <w:r w:rsidR="00BB034F" w:rsidRPr="00BB034F">
          <w:rPr>
            <w:rFonts w:cs="Calibri"/>
            <w:sz w:val="20"/>
            <w:szCs w:val="24"/>
            <w:rPrChange w:id="131" w:author="Sina Furkan Özdemir" w:date="2021-07-05T12:28:00Z">
              <w:rPr>
                <w:rFonts w:ascii="Times New Roman" w:hAnsi="Times New Roman"/>
                <w:sz w:val="24"/>
                <w:szCs w:val="24"/>
              </w:rPr>
            </w:rPrChange>
          </w:rPr>
          <w:t>(Curtin and Meijer 2006; Hüller 2007)</w:t>
        </w:r>
      </w:ins>
      <w:ins w:id="132" w:author="Sina Furkan Özdemir" w:date="2021-07-05T12:27:00Z">
        <w:r w:rsidR="0035623F">
          <w:rPr>
            <w:sz w:val="20"/>
            <w:szCs w:val="18"/>
            <w:lang w:val="en-GB"/>
          </w:rPr>
          <w:fldChar w:fldCharType="end"/>
        </w:r>
      </w:ins>
      <w:ins w:id="133" w:author="Sina Furkan Özdemir" w:date="2021-07-05T12:29:00Z">
        <w:r w:rsidR="005728AF">
          <w:rPr>
            <w:sz w:val="20"/>
            <w:szCs w:val="18"/>
            <w:lang w:val="en-GB"/>
          </w:rPr>
          <w:t>.</w:t>
        </w:r>
      </w:ins>
      <w:ins w:id="134" w:author="Sina Furkan Özdemir" w:date="2021-07-05T12:28:00Z">
        <w:r w:rsidR="005728AF">
          <w:rPr>
            <w:sz w:val="20"/>
            <w:szCs w:val="18"/>
            <w:lang w:val="en-GB"/>
          </w:rPr>
          <w:t xml:space="preserve"> </w:t>
        </w:r>
        <w:r w:rsidR="005728AF" w:rsidRPr="005728AF">
          <w:rPr>
            <w:sz w:val="20"/>
            <w:szCs w:val="18"/>
            <w:lang w:val="en-GB"/>
            <w:rPrChange w:id="135" w:author="Sina Furkan Özdemir" w:date="2021-07-05T12:29:00Z">
              <w:rPr/>
            </w:rPrChange>
          </w:rPr>
          <w:t>Transparency, in this sense, means that public communication regularly publishes political acts, processes, issues and responsibilities in the decision making in the political system without any severe restrictions in the visibility.</w:t>
        </w:r>
      </w:ins>
      <w:ins w:id="136" w:author="Sina Furkan Özdemir" w:date="2021-07-06T15:09:00Z">
        <w:r w:rsidR="00F61FFB" w:rsidRPr="00F61FFB">
          <w:rPr>
            <w:sz w:val="20"/>
            <w:szCs w:val="18"/>
            <w:lang w:val="en-GB"/>
          </w:rPr>
          <w:t xml:space="preserve"> </w:t>
        </w:r>
        <w:r w:rsidR="00F61FFB">
          <w:rPr>
            <w:sz w:val="20"/>
            <w:szCs w:val="18"/>
            <w:lang w:val="en-GB"/>
          </w:rPr>
          <w:t>Via transparency</w:t>
        </w:r>
        <w:r w:rsidR="00F61FFB" w:rsidRPr="00C90D91">
          <w:rPr>
            <w:sz w:val="20"/>
            <w:szCs w:val="18"/>
            <w:lang w:val="en-GB"/>
          </w:rPr>
          <w:t>, the public communication provides the audience of the political authority with the necessary information to make an informed decision in democratic feed-back processes</w:t>
        </w:r>
        <w:r w:rsidR="00F61FFB">
          <w:rPr>
            <w:sz w:val="20"/>
            <w:szCs w:val="18"/>
            <w:lang w:val="en-GB"/>
          </w:rPr>
          <w:t>.</w:t>
        </w:r>
        <w:r w:rsidR="00F61FFB">
          <w:rPr>
            <w:sz w:val="20"/>
            <w:szCs w:val="18"/>
            <w:lang w:val="en-GB"/>
          </w:rPr>
          <w:t xml:space="preserve"> </w:t>
        </w:r>
        <w:r w:rsidR="00F61FFB">
          <w:rPr>
            <w:sz w:val="20"/>
            <w:szCs w:val="18"/>
            <w:lang w:val="en-GB"/>
          </w:rPr>
          <w:t>Yet putting information about the workings of a political system out in the ether is not enough, the information must be engaged and consumed by citizenry and integrated into their knowledge system.</w:t>
        </w:r>
        <w:r w:rsidR="002C2BA1">
          <w:rPr>
            <w:sz w:val="20"/>
            <w:szCs w:val="18"/>
            <w:lang w:val="en-GB"/>
          </w:rPr>
          <w:t xml:space="preserve"> In other words, it needs to generate publicity</w:t>
        </w:r>
      </w:ins>
      <w:ins w:id="137" w:author="Sina Furkan Özdemir" w:date="2021-07-06T15:10:00Z">
        <w:r w:rsidR="00E85D84">
          <w:rPr>
            <w:sz w:val="20"/>
            <w:szCs w:val="18"/>
            <w:lang w:val="en-GB"/>
          </w:rPr>
          <w:t>.</w:t>
        </w:r>
      </w:ins>
      <w:ins w:id="138" w:author="Sina Furkan Özdemir" w:date="2021-07-05T12:28:00Z">
        <w:r w:rsidR="005728AF" w:rsidRPr="005728AF">
          <w:rPr>
            <w:sz w:val="20"/>
            <w:szCs w:val="18"/>
            <w:lang w:val="en-GB"/>
            <w:rPrChange w:id="139" w:author="Sina Furkan Özdemir" w:date="2021-07-05T12:29:00Z">
              <w:rPr/>
            </w:rPrChange>
          </w:rPr>
          <w:t xml:space="preserve"> </w:t>
        </w:r>
      </w:ins>
      <w:ins w:id="140" w:author="Sina Furkan Özdemir" w:date="2021-07-05T12:29:00Z">
        <w:r w:rsidR="00DC4F36" w:rsidRPr="00DC4F36">
          <w:rPr>
            <w:sz w:val="20"/>
            <w:szCs w:val="18"/>
            <w:lang w:val="en-GB"/>
            <w:rPrChange w:id="141" w:author="Sina Furkan Özdemir" w:date="2021-07-05T12:29:00Z">
              <w:rPr/>
            </w:rPrChange>
          </w:rPr>
          <w:t>Publicity, in this case, refers to the fact that the audience of the political authority becomes aware of the issues, acts and processes of the political system</w:t>
        </w:r>
      </w:ins>
      <w:ins w:id="142" w:author="Sina Furkan Özdemir" w:date="2021-07-05T13:24:00Z">
        <w:r w:rsidR="004A0703">
          <w:rPr>
            <w:sz w:val="20"/>
            <w:szCs w:val="18"/>
            <w:lang w:val="en-GB"/>
          </w:rPr>
          <w:t>.</w:t>
        </w:r>
      </w:ins>
      <w:ins w:id="143" w:author="Sina Furkan Özdemir" w:date="2021-07-05T12:29:00Z">
        <w:r w:rsidR="00DC4F36" w:rsidRPr="00CF6326">
          <w:rPr>
            <w:sz w:val="20"/>
            <w:szCs w:val="18"/>
            <w:lang w:val="en-GB"/>
          </w:rPr>
          <w:t xml:space="preserve"> </w:t>
        </w:r>
      </w:ins>
      <w:ins w:id="144" w:author="Sina Furkan Özdemir" w:date="2021-07-05T12:37:00Z">
        <w:r w:rsidR="00C9144F">
          <w:rPr>
            <w:sz w:val="20"/>
            <w:szCs w:val="18"/>
            <w:lang w:val="en-GB"/>
          </w:rPr>
          <w:t>The extant research</w:t>
        </w:r>
      </w:ins>
      <w:ins w:id="145" w:author="Sina Furkan Özdemir" w:date="2021-07-05T13:25:00Z">
        <w:r w:rsidR="00BD1E7C">
          <w:rPr>
            <w:sz w:val="20"/>
            <w:szCs w:val="18"/>
            <w:lang w:val="en-GB"/>
          </w:rPr>
          <w:t xml:space="preserve"> </w:t>
        </w:r>
      </w:ins>
      <w:ins w:id="146" w:author="Sina Furkan Özdemir" w:date="2021-07-05T12:37:00Z">
        <w:r w:rsidR="00C9144F">
          <w:rPr>
            <w:sz w:val="20"/>
            <w:szCs w:val="18"/>
            <w:lang w:val="en-GB"/>
          </w:rPr>
          <w:t>show</w:t>
        </w:r>
      </w:ins>
      <w:ins w:id="147" w:author="Sina Furkan Özdemir" w:date="2021-07-05T13:25:00Z">
        <w:r w:rsidR="00BD1E7C">
          <w:rPr>
            <w:sz w:val="20"/>
            <w:szCs w:val="18"/>
            <w:lang w:val="en-GB"/>
          </w:rPr>
          <w:t>s</w:t>
        </w:r>
      </w:ins>
      <w:ins w:id="148" w:author="Sina Furkan Özdemir" w:date="2021-07-05T12:37:00Z">
        <w:r w:rsidR="00C9144F">
          <w:rPr>
            <w:sz w:val="20"/>
            <w:szCs w:val="18"/>
            <w:lang w:val="en-GB"/>
          </w:rPr>
          <w:t xml:space="preserve"> that the key precondition for this is the understandabil</w:t>
        </w:r>
      </w:ins>
      <w:ins w:id="149" w:author="Sina Furkan Özdemir" w:date="2021-07-05T12:38:00Z">
        <w:r w:rsidR="00C9144F">
          <w:rPr>
            <w:sz w:val="20"/>
            <w:szCs w:val="18"/>
            <w:lang w:val="en-GB"/>
          </w:rPr>
          <w:t>ity of the political messages</w:t>
        </w:r>
        <w:r w:rsidR="00C9144F">
          <w:rPr>
            <w:sz w:val="20"/>
            <w:szCs w:val="18"/>
            <w:lang w:val="en-GB"/>
          </w:rPr>
          <w:fldChar w:fldCharType="begin"/>
        </w:r>
      </w:ins>
      <w:ins w:id="150" w:author="Sina Furkan Özdemir" w:date="2021-07-05T12:39:00Z">
        <w:r w:rsidR="00227A93">
          <w:rPr>
            <w:sz w:val="20"/>
            <w:szCs w:val="18"/>
            <w:lang w:val="en-GB"/>
          </w:rPr>
          <w:instrText xml:space="preserve"> ADDIN ZOTERO_ITEM CSL_CITATION {"citationID":"zSim8Z6B","properties":{"formattedCitation":"(Bischof and Senninger 2018; Tolochko {\\i{}et al.} 2019)","plainCitation":"(Bischof and Senninger 2018;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ins>
      <w:r w:rsidR="00C9144F">
        <w:rPr>
          <w:sz w:val="20"/>
          <w:szCs w:val="18"/>
          <w:lang w:val="en-GB"/>
        </w:rPr>
        <w:fldChar w:fldCharType="separate"/>
      </w:r>
      <w:ins w:id="151" w:author="Sina Furkan Özdemir" w:date="2021-07-05T12:39:00Z">
        <w:r w:rsidR="00227A93" w:rsidRPr="00227A93">
          <w:rPr>
            <w:rFonts w:cs="Calibri"/>
            <w:sz w:val="20"/>
            <w:szCs w:val="24"/>
            <w:rPrChange w:id="152" w:author="Sina Furkan Özdemir" w:date="2021-07-05T12:39:00Z">
              <w:rPr>
                <w:rFonts w:ascii="Times New Roman" w:hAnsi="Times New Roman"/>
                <w:sz w:val="24"/>
                <w:szCs w:val="24"/>
              </w:rPr>
            </w:rPrChange>
          </w:rPr>
          <w:t xml:space="preserve">(Bischof and Senninger 2018; Tolochko </w:t>
        </w:r>
        <w:r w:rsidR="00227A93" w:rsidRPr="00227A93">
          <w:rPr>
            <w:rFonts w:cs="Calibri"/>
            <w:i/>
            <w:iCs/>
            <w:sz w:val="20"/>
            <w:szCs w:val="24"/>
            <w:rPrChange w:id="153" w:author="Sina Furkan Özdemir" w:date="2021-07-05T12:39:00Z">
              <w:rPr>
                <w:rFonts w:ascii="Times New Roman" w:hAnsi="Times New Roman"/>
                <w:i/>
                <w:iCs/>
                <w:sz w:val="24"/>
                <w:szCs w:val="24"/>
              </w:rPr>
            </w:rPrChange>
          </w:rPr>
          <w:t>et al.</w:t>
        </w:r>
        <w:r w:rsidR="00227A93" w:rsidRPr="00227A93">
          <w:rPr>
            <w:rFonts w:cs="Calibri"/>
            <w:sz w:val="20"/>
            <w:szCs w:val="24"/>
            <w:rPrChange w:id="154" w:author="Sina Furkan Özdemir" w:date="2021-07-05T12:39:00Z">
              <w:rPr>
                <w:rFonts w:ascii="Times New Roman" w:hAnsi="Times New Roman"/>
                <w:sz w:val="24"/>
                <w:szCs w:val="24"/>
              </w:rPr>
            </w:rPrChange>
          </w:rPr>
          <w:t xml:space="preserve"> 2019)</w:t>
        </w:r>
      </w:ins>
      <w:ins w:id="155" w:author="Sina Furkan Özdemir" w:date="2021-07-05T12:38:00Z">
        <w:r w:rsidR="00C9144F">
          <w:rPr>
            <w:sz w:val="20"/>
            <w:szCs w:val="18"/>
            <w:lang w:val="en-GB"/>
          </w:rPr>
          <w:fldChar w:fldCharType="end"/>
        </w:r>
      </w:ins>
      <w:ins w:id="156" w:author="Sina Furkan Özdemir" w:date="2021-07-06T15:10:00Z">
        <w:r w:rsidR="00E85D84">
          <w:rPr>
            <w:sz w:val="20"/>
            <w:szCs w:val="18"/>
            <w:lang w:val="en-GB"/>
          </w:rPr>
          <w:t xml:space="preserve">. Against this backdrop, we ask </w:t>
        </w:r>
      </w:ins>
      <w:del w:id="157" w:author="Sina Furkan Özdemir" w:date="2021-07-06T15:10:00Z">
        <w:r w:rsidR="00424129" w:rsidRPr="00A341E4" w:rsidDel="00E85D84">
          <w:rPr>
            <w:sz w:val="20"/>
            <w:szCs w:val="18"/>
            <w:lang w:val="en-GB"/>
          </w:rPr>
          <w:delText xml:space="preserve"> Yet, </w:delText>
        </w:r>
      </w:del>
      <w:del w:id="158" w:author="Sina Furkan Özdemir" w:date="2021-07-05T12:23:00Z">
        <w:r w:rsidR="00424129" w:rsidRPr="00A341E4" w:rsidDel="001B1E72">
          <w:rPr>
            <w:sz w:val="20"/>
            <w:szCs w:val="18"/>
            <w:lang w:val="en-GB"/>
          </w:rPr>
          <w:delText>to what extent and how</w:delText>
        </w:r>
      </w:del>
      <w:ins w:id="159" w:author="Sina Furkan Özdemir" w:date="2021-07-05T12:23:00Z">
        <w:r w:rsidR="001B1E72">
          <w:rPr>
            <w:sz w:val="20"/>
            <w:szCs w:val="18"/>
            <w:lang w:val="en-GB"/>
          </w:rPr>
          <w:t>how and to what extend</w:t>
        </w:r>
      </w:ins>
      <w:r w:rsidR="00424129" w:rsidRPr="00A341E4">
        <w:rPr>
          <w:sz w:val="20"/>
          <w:szCs w:val="18"/>
          <w:lang w:val="en-GB"/>
        </w:rPr>
        <w:t xml:space="preserve"> </w:t>
      </w:r>
      <w:del w:id="160" w:author="Sina Furkan Özdemir" w:date="2021-07-05T12:40:00Z">
        <w:r w:rsidR="00424129" w:rsidRPr="00A341E4" w:rsidDel="00F60C5E">
          <w:rPr>
            <w:sz w:val="20"/>
            <w:szCs w:val="18"/>
            <w:lang w:val="en-GB"/>
          </w:rPr>
          <w:delText xml:space="preserve">do </w:delText>
        </w:r>
      </w:del>
      <w:r w:rsidR="00424129" w:rsidRPr="00A341E4">
        <w:rPr>
          <w:sz w:val="20"/>
          <w:szCs w:val="18"/>
          <w:lang w:val="en-GB"/>
        </w:rPr>
        <w:t>supranational</w:t>
      </w:r>
      <w:ins w:id="161" w:author="Sina Furkan Özdemir" w:date="2021-07-06T15:10:00Z">
        <w:r w:rsidR="00E85D84">
          <w:rPr>
            <w:sz w:val="20"/>
            <w:szCs w:val="18"/>
            <w:lang w:val="en-GB"/>
          </w:rPr>
          <w:t xml:space="preserve"> executive EU</w:t>
        </w:r>
      </w:ins>
      <w:r w:rsidR="00424129" w:rsidRPr="00A341E4">
        <w:rPr>
          <w:sz w:val="20"/>
          <w:szCs w:val="18"/>
          <w:lang w:val="en-GB"/>
        </w:rPr>
        <w:t xml:space="preserve"> actors </w:t>
      </w:r>
      <w:del w:id="162" w:author="Sina Furkan Özdemir" w:date="2021-07-05T12:39:00Z">
        <w:r w:rsidR="009873DB" w:rsidRPr="00A341E4" w:rsidDel="00BD379F">
          <w:rPr>
            <w:sz w:val="20"/>
            <w:szCs w:val="18"/>
            <w:lang w:val="en-GB"/>
          </w:rPr>
          <w:delText xml:space="preserve">actually </w:delText>
        </w:r>
        <w:r w:rsidR="00424129" w:rsidRPr="00A341E4" w:rsidDel="00BD379F">
          <w:rPr>
            <w:sz w:val="20"/>
            <w:szCs w:val="18"/>
            <w:lang w:val="en-GB"/>
          </w:rPr>
          <w:delText>use this potential</w:delText>
        </w:r>
      </w:del>
      <w:ins w:id="163" w:author="Sina Furkan Özdemir" w:date="2021-07-06T15:10:00Z">
        <w:r w:rsidR="00E85D84">
          <w:rPr>
            <w:sz w:val="20"/>
            <w:szCs w:val="18"/>
            <w:lang w:val="en-GB"/>
          </w:rPr>
          <w:t>communicate</w:t>
        </w:r>
      </w:ins>
      <w:ins w:id="164" w:author="Sina Furkan Özdemir" w:date="2021-07-05T12:39:00Z">
        <w:r w:rsidR="00BD379F">
          <w:rPr>
            <w:sz w:val="20"/>
            <w:szCs w:val="18"/>
            <w:lang w:val="en-GB"/>
          </w:rPr>
          <w:t xml:space="preserve"> </w:t>
        </w:r>
        <w:r w:rsidR="004D5E50">
          <w:rPr>
            <w:sz w:val="20"/>
            <w:szCs w:val="18"/>
            <w:lang w:val="en-GB"/>
          </w:rPr>
          <w:t>on social media</w:t>
        </w:r>
      </w:ins>
      <w:ins w:id="165" w:author="Sina Furkan Özdemir" w:date="2021-07-05T13:25:00Z">
        <w:r w:rsidR="00BD1E7C">
          <w:rPr>
            <w:sz w:val="20"/>
            <w:szCs w:val="18"/>
            <w:lang w:val="en-GB"/>
          </w:rPr>
          <w:t>.</w:t>
        </w:r>
      </w:ins>
      <w:del w:id="166" w:author="Sina Furkan Özdemir" w:date="2021-07-05T12:39:00Z">
        <w:r w:rsidR="00424129" w:rsidRPr="00A341E4" w:rsidDel="004D5E50">
          <w:rPr>
            <w:sz w:val="20"/>
            <w:szCs w:val="18"/>
            <w:lang w:val="en-GB"/>
          </w:rPr>
          <w:delText>?</w:delText>
        </w:r>
      </w:del>
    </w:p>
    <w:p w14:paraId="3B987C2E" w14:textId="6DE2CADE" w:rsidR="004A4DF3" w:rsidRPr="00A341E4" w:rsidRDefault="009873DB" w:rsidP="00091B45">
      <w:pPr>
        <w:spacing w:before="120" w:after="0" w:line="240" w:lineRule="auto"/>
        <w:jc w:val="both"/>
        <w:rPr>
          <w:sz w:val="20"/>
          <w:szCs w:val="18"/>
          <w:lang w:val="en-GB"/>
        </w:rPr>
      </w:pPr>
      <w:r w:rsidRPr="00A341E4">
        <w:rPr>
          <w:sz w:val="20"/>
          <w:szCs w:val="18"/>
          <w:lang w:val="en-GB"/>
        </w:rPr>
        <w:t xml:space="preserve">While </w:t>
      </w:r>
      <w:del w:id="167" w:author="Sina Furkan Özdemir" w:date="2021-07-05T13:00:00Z">
        <w:r w:rsidRPr="00A341E4" w:rsidDel="003A753F">
          <w:rPr>
            <w:sz w:val="20"/>
            <w:szCs w:val="18"/>
            <w:lang w:val="en-GB"/>
          </w:rPr>
          <w:delText>extant research ha</w:delText>
        </w:r>
        <w:r w:rsidR="00F93DCA" w:rsidRPr="00A341E4" w:rsidDel="003A753F">
          <w:rPr>
            <w:sz w:val="20"/>
            <w:szCs w:val="18"/>
            <w:lang w:val="en-GB"/>
          </w:rPr>
          <w:delText>s</w:delText>
        </w:r>
        <w:r w:rsidRPr="00A341E4" w:rsidDel="003A753F">
          <w:rPr>
            <w:sz w:val="20"/>
            <w:szCs w:val="18"/>
            <w:lang w:val="en-GB"/>
          </w:rPr>
          <w:delText xml:space="preserve"> generated insights into the grand social media strategies of European institutions</w:delText>
        </w:r>
      </w:del>
      <w:del w:id="168" w:author="Sina Furkan Özdemir" w:date="2021-07-05T12:56:00Z">
        <w:r w:rsidRPr="00A341E4" w:rsidDel="00EC7F81">
          <w:rPr>
            <w:sz w:val="20"/>
            <w:szCs w:val="18"/>
            <w:lang w:val="en-GB"/>
          </w:rPr>
          <w:delText xml:space="preserve"> (Asimina and others</w:delText>
        </w:r>
        <w:r w:rsidR="00347AD4" w:rsidRPr="00A341E4" w:rsidDel="00EC7F81">
          <w:rPr>
            <w:sz w:val="20"/>
            <w:szCs w:val="18"/>
            <w:lang w:val="en-GB"/>
          </w:rPr>
          <w:delText xml:space="preserve"> XXX</w:delText>
        </w:r>
        <w:r w:rsidRPr="00A341E4" w:rsidDel="00EC7F81">
          <w:rPr>
            <w:sz w:val="20"/>
            <w:szCs w:val="18"/>
            <w:lang w:val="en-GB"/>
          </w:rPr>
          <w:delText>)</w:delText>
        </w:r>
      </w:del>
      <w:ins w:id="169" w:author="Sina Furkan Özdemir" w:date="2021-07-05T13:00:00Z">
        <w:r w:rsidR="003A753F">
          <w:rPr>
            <w:sz w:val="20"/>
            <w:szCs w:val="18"/>
            <w:lang w:val="en-GB"/>
          </w:rPr>
          <w:t>there has been theoretical discussions of what social media mean for t</w:t>
        </w:r>
      </w:ins>
      <w:ins w:id="170" w:author="Sina Furkan Özdemir" w:date="2021-07-05T13:01:00Z">
        <w:r w:rsidR="003A753F">
          <w:rPr>
            <w:sz w:val="20"/>
            <w:szCs w:val="18"/>
            <w:lang w:val="en-GB"/>
          </w:rPr>
          <w:t>he EU</w:t>
        </w:r>
        <w:r w:rsidR="00725938">
          <w:rPr>
            <w:sz w:val="20"/>
            <w:szCs w:val="18"/>
            <w:lang w:val="en-GB"/>
          </w:rPr>
          <w:t xml:space="preserve"> and some</w:t>
        </w:r>
        <w:r w:rsidR="00560C2C">
          <w:rPr>
            <w:sz w:val="20"/>
            <w:szCs w:val="18"/>
            <w:lang w:val="en-GB"/>
          </w:rPr>
          <w:t xml:space="preserve"> case studies of</w:t>
        </w:r>
      </w:ins>
      <w:ins w:id="171" w:author="Sina Furkan Özdemir" w:date="2021-07-05T13:02:00Z">
        <w:r w:rsidR="00560C2C">
          <w:rPr>
            <w:sz w:val="20"/>
            <w:szCs w:val="18"/>
            <w:lang w:val="en-GB"/>
          </w:rPr>
          <w:t xml:space="preserve"> </w:t>
        </w:r>
      </w:ins>
      <w:ins w:id="172" w:author="Sina Furkan Özdemir" w:date="2021-07-05T13:04:00Z">
        <w:r w:rsidR="007F3308">
          <w:rPr>
            <w:sz w:val="20"/>
            <w:szCs w:val="18"/>
            <w:lang w:val="en-GB"/>
          </w:rPr>
          <w:t>supr</w:t>
        </w:r>
      </w:ins>
      <w:ins w:id="173" w:author="Sina Furkan Özdemir" w:date="2021-07-05T13:05:00Z">
        <w:r w:rsidR="007F3308">
          <w:rPr>
            <w:sz w:val="20"/>
            <w:szCs w:val="18"/>
            <w:lang w:val="en-GB"/>
          </w:rPr>
          <w:t>anational communication on social media</w:t>
        </w:r>
      </w:ins>
      <w:ins w:id="174" w:author="Sina Furkan Özdemir" w:date="2021-07-05T13:01:00Z">
        <w:r w:rsidR="003A753F">
          <w:rPr>
            <w:sz w:val="20"/>
            <w:szCs w:val="18"/>
            <w:lang w:val="en-GB"/>
          </w:rPr>
          <w:fldChar w:fldCharType="begin"/>
        </w:r>
      </w:ins>
      <w:ins w:id="175" w:author="Sina Furkan Özdemir" w:date="2021-07-05T13:04:00Z">
        <w:r w:rsidR="002D2AC3">
          <w:rPr>
            <w:sz w:val="20"/>
            <w:szCs w:val="18"/>
            <w:lang w:val="en-GB"/>
          </w:rPr>
          <w:instrText xml:space="preserve"> ADDIN ZOTERO_ITEM CSL_CITATION {"citationID":"2V5OpaPo","properties":{"formattedCitation":"(Barisione and Michailidou 2017; Krzy\\uc0\\u380{}anowski 2020; Zaiotti 2020)","plainCitation":"(Barisione and Michailidou 2017; Krzyżanowski 2020; Zaiotti 2020)","noteIndex":0},"citationItems":[{"id":759,"uris":["http://zotero.org/users/5392384/items/QEWTWRYW"],"uri":["http://zotero.org/users/5392384/items/QEWTWRYW"],"itemData":{"id":759,"type":"book","call-number":"HM742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id":4643,"uris":["http://zotero.org/groups/2912652/items/QU4DWRMX"],"uri":["http://zotero.org/groups/2912652/items/QU4DWRMX"],"itemData":{"id":4643,"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                            1","title-short":"Digital Diplomacy or Political Communication?","author":[{"family":"Krzyżanowski","given":"Michał"}],"issued":{"date-parts":[["2020"]]}}},{"id":4644,"uris":["http://zotero.org/groups/2912652/items/XCZGKPNJ"],"uri":["http://zotero.org/groups/2912652/items/XCZGKPNJ"],"itemData":{"id":4644,"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ins>
      <w:r w:rsidR="003A753F">
        <w:rPr>
          <w:sz w:val="20"/>
          <w:szCs w:val="18"/>
          <w:lang w:val="en-GB"/>
        </w:rPr>
        <w:fldChar w:fldCharType="separate"/>
      </w:r>
      <w:ins w:id="176" w:author="Sina Furkan Özdemir" w:date="2021-07-05T13:04:00Z">
        <w:r w:rsidR="002D2AC3" w:rsidRPr="002D2AC3">
          <w:rPr>
            <w:rFonts w:cs="Calibri"/>
            <w:sz w:val="20"/>
            <w:szCs w:val="24"/>
            <w:rPrChange w:id="177" w:author="Sina Furkan Özdemir" w:date="2021-07-05T13:04:00Z">
              <w:rPr>
                <w:rFonts w:ascii="Times New Roman" w:hAnsi="Times New Roman"/>
                <w:sz w:val="24"/>
                <w:szCs w:val="24"/>
              </w:rPr>
            </w:rPrChange>
          </w:rPr>
          <w:t>(Barisione and Michailidou 2017; Krzyżanowski 2020; Zaiotti 2020)</w:t>
        </w:r>
      </w:ins>
      <w:ins w:id="178" w:author="Sina Furkan Özdemir" w:date="2021-07-05T13:01:00Z">
        <w:r w:rsidR="003A753F">
          <w:rPr>
            <w:sz w:val="20"/>
            <w:szCs w:val="18"/>
            <w:lang w:val="en-GB"/>
          </w:rPr>
          <w:fldChar w:fldCharType="end"/>
        </w:r>
      </w:ins>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r w:rsidR="00BF039F" w:rsidRPr="00A341E4">
        <w:rPr>
          <w:i/>
          <w:sz w:val="20"/>
          <w:szCs w:val="18"/>
          <w:lang w:val="en-GB"/>
        </w:rPr>
        <w:t>behaviour</w:t>
      </w:r>
      <w:r w:rsidRPr="00A341E4">
        <w:rPr>
          <w:i/>
          <w:sz w:val="20"/>
          <w:szCs w:val="18"/>
          <w:lang w:val="en-GB"/>
        </w:rPr>
        <w:t xml:space="preserve"> of supranational actors on social media platforms</w:t>
      </w:r>
      <w:r w:rsidRPr="00A341E4">
        <w:rPr>
          <w:sz w:val="20"/>
          <w:szCs w:val="18"/>
          <w:lang w:val="en-GB"/>
        </w:rPr>
        <w:t xml:space="preserve"> is </w:t>
      </w:r>
      <w:ins w:id="179" w:author="Sina Furkan Özdemir" w:date="2021-07-05T13:05:00Z">
        <w:r w:rsidR="007F3308">
          <w:rPr>
            <w:sz w:val="20"/>
            <w:szCs w:val="18"/>
            <w:lang w:val="en-GB"/>
          </w:rPr>
          <w:t xml:space="preserve">rare and often focuses on </w:t>
        </w:r>
      </w:ins>
      <w:ins w:id="180" w:author="Sina Furkan Özdemir" w:date="2021-07-05T13:15:00Z">
        <w:r w:rsidR="003C5444">
          <w:rPr>
            <w:sz w:val="20"/>
            <w:szCs w:val="18"/>
            <w:lang w:val="en-GB"/>
          </w:rPr>
          <w:t>a limited set of actors such as the council members or members of EP</w:t>
        </w:r>
      </w:ins>
      <w:ins w:id="181" w:author="Sina Furkan Özdemir" w:date="2021-07-05T13:07:00Z">
        <w:r w:rsidR="005C1430">
          <w:rPr>
            <w:sz w:val="20"/>
            <w:szCs w:val="18"/>
            <w:lang w:val="en-GB"/>
          </w:rPr>
          <w:t xml:space="preserve"> </w:t>
        </w:r>
      </w:ins>
      <w:ins w:id="182" w:author="Sina Furkan Özdemir" w:date="2021-07-05T13:05:00Z">
        <w:r w:rsidR="007F3308">
          <w:rPr>
            <w:sz w:val="20"/>
            <w:szCs w:val="18"/>
            <w:lang w:val="en-GB"/>
          </w:rPr>
          <w:fldChar w:fldCharType="begin"/>
        </w:r>
      </w:ins>
      <w:ins w:id="183" w:author="Sina Furkan Özdemir" w:date="2021-07-05T13:17:00Z">
        <w:r w:rsidR="00421BED">
          <w:rPr>
            <w:sz w:val="20"/>
            <w:szCs w:val="18"/>
            <w:lang w:val="en-GB"/>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2017)","noteIndex":0},"citationItems":[{"id":4580,"uris":["http://zotero.org/groups/2912652/items/KG4DNMWK"],"uri":["http://zotero.org/groups/2912652/items/KG4DNMWK"],"itemData":{"id":4580,"type":"book","event-place":"LU","language":"en","publisher":"Publications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4288,"uris":["http://zotero.org/groups/2912652/items/PZM2Z36L"],"uri":["http://zotero.org/groups/2912652/items/PZM2Z36L"],"itemData":{"id":4288,"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4287,"uris":["http://zotero.org/groups/2912652/items/ZEMAA73U"],"uri":["http://zotero.org/groups/2912652/items/ZEMAA73U"],"itemData":{"id":4287,"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1526,"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4326,"uris":["http://zotero.org/groups/2912652/items/ELP3JS46"],"uri":["http://zotero.org/groups/2912652/items/ELP3JS46"],"itemData":{"id":4326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ins>
      <w:r w:rsidR="007F3308">
        <w:rPr>
          <w:sz w:val="20"/>
          <w:szCs w:val="18"/>
          <w:lang w:val="en-GB"/>
        </w:rPr>
        <w:fldChar w:fldCharType="separate"/>
      </w:r>
      <w:ins w:id="184" w:author="Sina Furkan Özdemir" w:date="2021-07-05T13:17:00Z">
        <w:r w:rsidR="00986992" w:rsidRPr="00986992">
          <w:rPr>
            <w:rFonts w:cs="Calibri"/>
            <w:sz w:val="20"/>
            <w:szCs w:val="24"/>
            <w:rPrChange w:id="185" w:author="Sina Furkan Özdemir" w:date="2021-07-05T13:17:00Z">
              <w:rPr>
                <w:rFonts w:ascii="Times New Roman" w:hAnsi="Times New Roman"/>
                <w:sz w:val="24"/>
                <w:szCs w:val="24"/>
              </w:rPr>
            </w:rPrChange>
          </w:rPr>
          <w:t xml:space="preserve">(European Parliament. Directorate General for Parliamentary Research Services. 2021; Fazekas </w:t>
        </w:r>
        <w:r w:rsidR="00986992" w:rsidRPr="00986992">
          <w:rPr>
            <w:rFonts w:cs="Calibri"/>
            <w:i/>
            <w:iCs/>
            <w:sz w:val="20"/>
            <w:szCs w:val="24"/>
            <w:rPrChange w:id="186" w:author="Sina Furkan Özdemir" w:date="2021-07-05T13:17:00Z">
              <w:rPr>
                <w:rFonts w:ascii="Times New Roman" w:hAnsi="Times New Roman"/>
                <w:i/>
                <w:iCs/>
                <w:sz w:val="24"/>
                <w:szCs w:val="24"/>
              </w:rPr>
            </w:rPrChange>
          </w:rPr>
          <w:t>et al.</w:t>
        </w:r>
        <w:r w:rsidR="00986992" w:rsidRPr="00986992">
          <w:rPr>
            <w:rFonts w:cs="Calibri"/>
            <w:sz w:val="20"/>
            <w:szCs w:val="24"/>
            <w:rPrChange w:id="187" w:author="Sina Furkan Özdemir" w:date="2021-07-05T13:17:00Z">
              <w:rPr>
                <w:rFonts w:ascii="Times New Roman" w:hAnsi="Times New Roman"/>
                <w:sz w:val="24"/>
                <w:szCs w:val="24"/>
              </w:rPr>
            </w:rPrChange>
          </w:rPr>
          <w:t xml:space="preserve"> 2021; Haßler </w:t>
        </w:r>
        <w:r w:rsidR="00986992" w:rsidRPr="00986992">
          <w:rPr>
            <w:rFonts w:cs="Calibri"/>
            <w:i/>
            <w:iCs/>
            <w:sz w:val="20"/>
            <w:szCs w:val="24"/>
            <w:rPrChange w:id="188" w:author="Sina Furkan Özdemir" w:date="2021-07-05T13:17:00Z">
              <w:rPr>
                <w:rFonts w:ascii="Times New Roman" w:hAnsi="Times New Roman"/>
                <w:i/>
                <w:iCs/>
                <w:sz w:val="24"/>
                <w:szCs w:val="24"/>
              </w:rPr>
            </w:rPrChange>
          </w:rPr>
          <w:t>et al.</w:t>
        </w:r>
        <w:r w:rsidR="00986992" w:rsidRPr="00986992">
          <w:rPr>
            <w:rFonts w:cs="Calibri"/>
            <w:sz w:val="20"/>
            <w:szCs w:val="24"/>
            <w:rPrChange w:id="189" w:author="Sina Furkan Özdemir" w:date="2021-07-05T13:17:00Z">
              <w:rPr>
                <w:rFonts w:ascii="Times New Roman" w:hAnsi="Times New Roman"/>
                <w:sz w:val="24"/>
                <w:szCs w:val="24"/>
              </w:rPr>
            </w:rPrChange>
          </w:rPr>
          <w:t xml:space="preserve"> 2021; Nulty </w:t>
        </w:r>
        <w:r w:rsidR="00986992" w:rsidRPr="00986992">
          <w:rPr>
            <w:rFonts w:cs="Calibri"/>
            <w:i/>
            <w:iCs/>
            <w:sz w:val="20"/>
            <w:szCs w:val="24"/>
            <w:rPrChange w:id="190" w:author="Sina Furkan Özdemir" w:date="2021-07-05T13:17:00Z">
              <w:rPr>
                <w:rFonts w:ascii="Times New Roman" w:hAnsi="Times New Roman"/>
                <w:i/>
                <w:iCs/>
                <w:sz w:val="24"/>
                <w:szCs w:val="24"/>
              </w:rPr>
            </w:rPrChange>
          </w:rPr>
          <w:t>et al.</w:t>
        </w:r>
        <w:r w:rsidR="00986992" w:rsidRPr="00986992">
          <w:rPr>
            <w:rFonts w:cs="Calibri"/>
            <w:sz w:val="20"/>
            <w:szCs w:val="24"/>
            <w:rPrChange w:id="191" w:author="Sina Furkan Özdemir" w:date="2021-07-05T13:17:00Z">
              <w:rPr>
                <w:rFonts w:ascii="Times New Roman" w:hAnsi="Times New Roman"/>
                <w:sz w:val="24"/>
                <w:szCs w:val="24"/>
              </w:rPr>
            </w:rPrChange>
          </w:rPr>
          <w:t xml:space="preserve"> 2016; Umit 2017)</w:t>
        </w:r>
      </w:ins>
      <w:ins w:id="192" w:author="Sina Furkan Özdemir" w:date="2021-07-05T13:05:00Z">
        <w:r w:rsidR="007F3308">
          <w:rPr>
            <w:sz w:val="20"/>
            <w:szCs w:val="18"/>
            <w:lang w:val="en-GB"/>
          </w:rPr>
          <w:fldChar w:fldCharType="end"/>
        </w:r>
      </w:ins>
      <w:del w:id="193" w:author="Sina Furkan Özdemir" w:date="2021-07-05T13:05:00Z">
        <w:r w:rsidRPr="00534561" w:rsidDel="007F3308">
          <w:rPr>
            <w:sz w:val="20"/>
            <w:szCs w:val="18"/>
            <w:lang w:val="en-US"/>
            <w:rPrChange w:id="194" w:author="Sina Furkan Özdemir" w:date="2021-07-06T15:03:00Z">
              <w:rPr>
                <w:sz w:val="20"/>
                <w:szCs w:val="18"/>
                <w:lang w:val="en-GB"/>
              </w:rPr>
            </w:rPrChange>
          </w:rPr>
          <w:delText>rare</w:delText>
        </w:r>
        <w:r w:rsidR="00347AD4" w:rsidRPr="00534561" w:rsidDel="007F3308">
          <w:rPr>
            <w:sz w:val="20"/>
            <w:szCs w:val="18"/>
            <w:lang w:val="en-US"/>
            <w:rPrChange w:id="195" w:author="Sina Furkan Özdemir" w:date="2021-07-06T15:03:00Z">
              <w:rPr>
                <w:sz w:val="20"/>
                <w:szCs w:val="18"/>
                <w:lang w:val="en-GB"/>
              </w:rPr>
            </w:rPrChange>
          </w:rPr>
          <w:delText xml:space="preserve"> (XXX)</w:delText>
        </w:r>
      </w:del>
      <w:r w:rsidRPr="00534561">
        <w:rPr>
          <w:sz w:val="20"/>
          <w:szCs w:val="18"/>
          <w:lang w:val="en-US"/>
          <w:rPrChange w:id="196" w:author="Sina Furkan Özdemir" w:date="2021-07-06T15:03:00Z">
            <w:rPr>
              <w:sz w:val="20"/>
              <w:szCs w:val="18"/>
              <w:lang w:val="en-GB"/>
            </w:rPr>
          </w:rPrChange>
        </w:rPr>
        <w:t xml:space="preserve">. </w:t>
      </w:r>
      <w:r w:rsidR="00F93DCA" w:rsidRPr="004D7C9D">
        <w:rPr>
          <w:sz w:val="20"/>
          <w:szCs w:val="18"/>
          <w:u w:val="single"/>
          <w:lang w:val="en-GB"/>
          <w:rPrChange w:id="197" w:author="Sina Furkan Özdemir" w:date="2021-07-05T13:26:00Z">
            <w:rPr>
              <w:sz w:val="20"/>
              <w:szCs w:val="18"/>
              <w:lang w:val="en-GB"/>
            </w:rPr>
          </w:rPrChange>
        </w:rPr>
        <w:lastRenderedPageBreak/>
        <w:t xml:space="preserve">This article focusses on </w:t>
      </w:r>
      <w:del w:id="198" w:author="Sina Furkan Özdemir" w:date="2021-07-06T12:30:00Z">
        <w:r w:rsidR="00F93DCA" w:rsidRPr="004D7C9D" w:rsidDel="005A437F">
          <w:rPr>
            <w:sz w:val="20"/>
            <w:szCs w:val="18"/>
            <w:u w:val="single"/>
            <w:lang w:val="en-GB"/>
            <w:rPrChange w:id="199" w:author="Sina Furkan Özdemir" w:date="2021-07-05T13:26:00Z">
              <w:rPr>
                <w:sz w:val="20"/>
                <w:szCs w:val="18"/>
                <w:lang w:val="en-GB"/>
              </w:rPr>
            </w:rPrChange>
          </w:rPr>
          <w:delText>Twitter</w:delText>
        </w:r>
      </w:del>
      <w:ins w:id="200" w:author="Sina Furkan Özdemir" w:date="2021-07-06T12:30:00Z">
        <w:r w:rsidR="005A437F">
          <w:rPr>
            <w:sz w:val="20"/>
            <w:szCs w:val="18"/>
            <w:u w:val="single"/>
            <w:lang w:val="en-GB"/>
          </w:rPr>
          <w:t xml:space="preserve">the public communication of </w:t>
        </w:r>
        <w:r w:rsidR="003C6B0D">
          <w:rPr>
            <w:sz w:val="20"/>
            <w:szCs w:val="18"/>
            <w:u w:val="single"/>
            <w:lang w:val="en-GB"/>
          </w:rPr>
          <w:t>supranational EU executive institutions and individuals on Twitter</w:t>
        </w:r>
      </w:ins>
      <w:del w:id="201" w:author="Sina Furkan Özdemir" w:date="2021-07-06T12:30:00Z">
        <w:r w:rsidR="00F93DCA" w:rsidRPr="004D7C9D" w:rsidDel="003C6B0D">
          <w:rPr>
            <w:sz w:val="20"/>
            <w:szCs w:val="18"/>
            <w:u w:val="single"/>
            <w:lang w:val="en-GB"/>
            <w:rPrChange w:id="202" w:author="Sina Furkan Özdemir" w:date="2021-07-05T13:26:00Z">
              <w:rPr>
                <w:sz w:val="20"/>
                <w:szCs w:val="18"/>
                <w:lang w:val="en-GB"/>
              </w:rPr>
            </w:rPrChange>
          </w:rPr>
          <w:delText>,</w:delText>
        </w:r>
      </w:del>
      <w:ins w:id="203" w:author="Sina Furkan Özdemir" w:date="2021-07-06T12:31:00Z">
        <w:r w:rsidR="003C6B0D">
          <w:rPr>
            <w:sz w:val="20"/>
            <w:szCs w:val="18"/>
            <w:u w:val="single"/>
            <w:lang w:val="en-GB"/>
          </w:rPr>
          <w:t xml:space="preserve"> which has become an integral part of political communication environment </w:t>
        </w:r>
      </w:ins>
      <w:ins w:id="204" w:author="Sina Furkan Özdemir" w:date="2021-07-06T12:34:00Z">
        <w:r w:rsidR="003A248E">
          <w:rPr>
            <w:sz w:val="20"/>
            <w:szCs w:val="18"/>
            <w:u w:val="single"/>
            <w:lang w:val="en-GB"/>
          </w:rPr>
          <w:t xml:space="preserve">for mobilization and campaigning </w:t>
        </w:r>
      </w:ins>
      <w:ins w:id="205" w:author="Sina Furkan Özdemir" w:date="2021-07-06T12:31:00Z">
        <w:r w:rsidR="003C6B0D">
          <w:rPr>
            <w:sz w:val="20"/>
            <w:szCs w:val="18"/>
            <w:u w:val="single"/>
            <w:lang w:val="en-GB"/>
          </w:rPr>
          <w:t xml:space="preserve">in the last decade </w:t>
        </w:r>
      </w:ins>
      <w:ins w:id="206" w:author="Sina Furkan Özdemir" w:date="2021-07-06T12:33:00Z">
        <w:r w:rsidR="004836FE">
          <w:rPr>
            <w:sz w:val="20"/>
            <w:szCs w:val="18"/>
            <w:u w:val="single"/>
            <w:lang w:val="en-GB"/>
          </w:rPr>
          <w:fldChar w:fldCharType="begin"/>
        </w:r>
      </w:ins>
      <w:ins w:id="207" w:author="Sina Furkan Özdemir" w:date="2021-07-06T12:34:00Z">
        <w:r w:rsidR="003A248E">
          <w:rPr>
            <w:sz w:val="20"/>
            <w:szCs w:val="18"/>
            <w:u w:val="single"/>
            <w:lang w:val="en-GB"/>
          </w:rPr>
          <w:instrText xml:space="preserve"> ADDIN ZOTERO_ITEM CSL_CITATION {"citationID":"lHvGZ7Nn","properties":{"formattedCitation":"(Jungherr 2016; Segesten and Bossetta 2017; Stier {\\i{}et al.} 2018)","plainCitation":"(Jungherr 2016; Segesten and Bossetta 2017; Stier et al. 2018)","noteIndex":0},"citationItems":[{"id":4654,"uris":["http://zotero.org/groups/2912652/items/5XLBISNL"],"uri":["http://zotero.org/groups/2912652/items/5XLBISNL"],"itemData":{"id":4654,"type":"article-journal","abstract":"Twitter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4648,"uris":["http://zotero.org/groups/2912652/items/57LLFY3H"],"uri":["http://zotero.org/groups/2912652/items/57LLFY3H"],"itemData":{"id":4648,"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4657,"uris":["http://zotero.org/groups/2912652/items/RC85UEWM"],"uri":["http://zotero.org/groups/2912652/items/RC85UEWM"],"itemData":{"id":4657,"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ins>
      <w:r w:rsidR="004836FE">
        <w:rPr>
          <w:sz w:val="20"/>
          <w:szCs w:val="18"/>
          <w:u w:val="single"/>
          <w:lang w:val="en-GB"/>
        </w:rPr>
        <w:fldChar w:fldCharType="separate"/>
      </w:r>
      <w:ins w:id="208" w:author="Sina Furkan Özdemir" w:date="2021-07-06T12:34:00Z">
        <w:r w:rsidR="0054042E" w:rsidRPr="0054042E">
          <w:rPr>
            <w:rFonts w:cs="Calibri"/>
            <w:sz w:val="20"/>
            <w:szCs w:val="24"/>
            <w:rPrChange w:id="209" w:author="Sina Furkan Özdemir" w:date="2021-07-06T12:34:00Z">
              <w:rPr>
                <w:rFonts w:ascii="Times New Roman" w:hAnsi="Times New Roman"/>
                <w:sz w:val="24"/>
                <w:szCs w:val="24"/>
              </w:rPr>
            </w:rPrChange>
          </w:rPr>
          <w:t xml:space="preserve">(Jungherr 2016; Segesten and Bossetta 2017; Stier </w:t>
        </w:r>
        <w:r w:rsidR="0054042E" w:rsidRPr="0054042E">
          <w:rPr>
            <w:rFonts w:cs="Calibri"/>
            <w:i/>
            <w:iCs/>
            <w:sz w:val="20"/>
            <w:szCs w:val="24"/>
            <w:rPrChange w:id="210" w:author="Sina Furkan Özdemir" w:date="2021-07-06T12:34:00Z">
              <w:rPr>
                <w:rFonts w:ascii="Times New Roman" w:hAnsi="Times New Roman"/>
                <w:i/>
                <w:iCs/>
                <w:sz w:val="24"/>
                <w:szCs w:val="24"/>
              </w:rPr>
            </w:rPrChange>
          </w:rPr>
          <w:t>et al.</w:t>
        </w:r>
        <w:r w:rsidR="0054042E" w:rsidRPr="0054042E">
          <w:rPr>
            <w:rFonts w:cs="Calibri"/>
            <w:sz w:val="20"/>
            <w:szCs w:val="24"/>
            <w:rPrChange w:id="211" w:author="Sina Furkan Özdemir" w:date="2021-07-06T12:34:00Z">
              <w:rPr>
                <w:rFonts w:ascii="Times New Roman" w:hAnsi="Times New Roman"/>
                <w:sz w:val="24"/>
                <w:szCs w:val="24"/>
              </w:rPr>
            </w:rPrChange>
          </w:rPr>
          <w:t xml:space="preserve"> 2018)</w:t>
        </w:r>
      </w:ins>
      <w:ins w:id="212" w:author="Sina Furkan Özdemir" w:date="2021-07-06T12:33:00Z">
        <w:r w:rsidR="004836FE">
          <w:rPr>
            <w:sz w:val="20"/>
            <w:szCs w:val="18"/>
            <w:u w:val="single"/>
            <w:lang w:val="en-GB"/>
          </w:rPr>
          <w:fldChar w:fldCharType="end"/>
        </w:r>
      </w:ins>
      <w:r w:rsidR="00F93DCA" w:rsidRPr="004D7C9D">
        <w:rPr>
          <w:sz w:val="20"/>
          <w:szCs w:val="18"/>
          <w:u w:val="single"/>
          <w:lang w:val="en-GB"/>
          <w:rPrChange w:id="213" w:author="Sina Furkan Özdemir" w:date="2021-07-05T13:26:00Z">
            <w:rPr>
              <w:sz w:val="20"/>
              <w:szCs w:val="18"/>
              <w:lang w:val="en-GB"/>
            </w:rPr>
          </w:rPrChange>
        </w:rPr>
        <w:t xml:space="preserve"> </w:t>
      </w:r>
      <w:del w:id="214" w:author="Sina Furkan Özdemir" w:date="2021-07-06T12:30:00Z">
        <w:r w:rsidR="00F93DCA" w:rsidRPr="004D7C9D" w:rsidDel="005A437F">
          <w:rPr>
            <w:sz w:val="20"/>
            <w:szCs w:val="18"/>
            <w:u w:val="single"/>
            <w:lang w:val="en-GB"/>
            <w:rPrChange w:id="215" w:author="Sina Furkan Özdemir" w:date="2021-07-05T13:26:00Z">
              <w:rPr>
                <w:sz w:val="20"/>
                <w:szCs w:val="18"/>
                <w:lang w:val="en-GB"/>
              </w:rPr>
            </w:rPrChange>
          </w:rPr>
          <w:delText>a highly prominent international microblogging platform featuring lots of public and publicly visible political debate</w:delText>
        </w:r>
      </w:del>
      <w:del w:id="216" w:author="Sina Furkan Özdemir" w:date="2021-07-05T13:14:00Z">
        <w:r w:rsidR="00F93DCA" w:rsidRPr="004D7C9D" w:rsidDel="009E0855">
          <w:rPr>
            <w:sz w:val="20"/>
            <w:szCs w:val="18"/>
            <w:u w:val="single"/>
            <w:lang w:val="en-GB"/>
            <w:rPrChange w:id="217" w:author="Sina Furkan Özdemir" w:date="2021-07-05T13:26:00Z">
              <w:rPr>
                <w:sz w:val="20"/>
                <w:szCs w:val="18"/>
                <w:lang w:val="en-GB"/>
              </w:rPr>
            </w:rPrChange>
          </w:rPr>
          <w:delText xml:space="preserve"> (XXX)</w:delText>
        </w:r>
      </w:del>
      <w:del w:id="218" w:author="Sina Furkan Özdemir" w:date="2021-07-06T12:30:00Z">
        <w:r w:rsidR="00F93DCA" w:rsidRPr="004D7C9D" w:rsidDel="005A437F">
          <w:rPr>
            <w:sz w:val="20"/>
            <w:szCs w:val="18"/>
            <w:u w:val="single"/>
            <w:lang w:val="en-GB"/>
            <w:rPrChange w:id="219" w:author="Sina Furkan Özdemir" w:date="2021-07-05T13:26:00Z">
              <w:rPr>
                <w:sz w:val="20"/>
                <w:szCs w:val="18"/>
                <w:lang w:val="en-GB"/>
              </w:rPr>
            </w:rPrChange>
          </w:rPr>
          <w:delText>.</w:delText>
        </w:r>
        <w:r w:rsidR="00F93DCA" w:rsidRPr="00A341E4" w:rsidDel="005A437F">
          <w:rPr>
            <w:sz w:val="20"/>
            <w:szCs w:val="18"/>
            <w:lang w:val="en-GB"/>
          </w:rPr>
          <w:delText xml:space="preserve"> </w:delText>
        </w:r>
      </w:del>
      <w:r w:rsidR="00347AD4" w:rsidRPr="00A341E4">
        <w:rPr>
          <w:sz w:val="20"/>
          <w:szCs w:val="18"/>
          <w:lang w:val="en-GB"/>
        </w:rPr>
        <w:t xml:space="preserve">We </w:t>
      </w:r>
      <w:r w:rsidR="00BF039F" w:rsidRPr="00A341E4">
        <w:rPr>
          <w:sz w:val="20"/>
          <w:szCs w:val="18"/>
          <w:lang w:val="en-GB"/>
        </w:rPr>
        <w:t>analyse</w:t>
      </w:r>
      <w:r w:rsidR="00347AD4" w:rsidRPr="00A341E4">
        <w:rPr>
          <w:sz w:val="20"/>
          <w:szCs w:val="18"/>
          <w:lang w:val="en-GB"/>
        </w:rPr>
        <w:t xml:space="preserve"> </w:t>
      </w:r>
      <w:del w:id="220" w:author="Sina Furkan Özdemir" w:date="2021-07-06T15:11:00Z">
        <w:r w:rsidR="00347AD4" w:rsidRPr="00A341E4" w:rsidDel="00BE71A4">
          <w:rPr>
            <w:sz w:val="20"/>
            <w:szCs w:val="18"/>
            <w:lang w:val="en-GB"/>
          </w:rPr>
          <w:delText>more than one million</w:delText>
        </w:r>
      </w:del>
      <w:ins w:id="221" w:author="Sina Furkan Özdemir" w:date="2021-07-06T15:11:00Z">
        <w:r w:rsidR="00BE71A4">
          <w:rPr>
            <w:sz w:val="20"/>
            <w:szCs w:val="18"/>
            <w:lang w:val="en-GB"/>
          </w:rPr>
          <w:t>the full population of</w:t>
        </w:r>
      </w:ins>
      <w:r w:rsidR="00347AD4" w:rsidRPr="00A341E4">
        <w:rPr>
          <w:sz w:val="20"/>
          <w:szCs w:val="18"/>
          <w:lang w:val="en-GB"/>
        </w:rPr>
        <w:t xml:space="preserve"> public messages (tweets) issued by 115 supranational institutions and individual executives in the 2009-2021 period. This allows us to describe the volume, </w:t>
      </w:r>
      <w:del w:id="222" w:author="Sina Furkan Özdemir" w:date="2021-07-06T15:11:00Z">
        <w:r w:rsidR="00347AD4" w:rsidRPr="00A341E4" w:rsidDel="0098229F">
          <w:rPr>
            <w:sz w:val="20"/>
            <w:szCs w:val="18"/>
            <w:lang w:val="en-GB"/>
          </w:rPr>
          <w:delText>the language quality, and the multimedia usage of supranational messaging</w:delText>
        </w:r>
      </w:del>
      <w:ins w:id="223" w:author="Sina Furkan Özdemir" w:date="2021-07-06T15:12:00Z">
        <w:r w:rsidR="0098229F">
          <w:rPr>
            <w:sz w:val="20"/>
            <w:szCs w:val="18"/>
            <w:lang w:val="en-GB"/>
          </w:rPr>
          <w:t xml:space="preserve">accessibility </w:t>
        </w:r>
        <w:r w:rsidR="002A76D3">
          <w:rPr>
            <w:sz w:val="20"/>
            <w:szCs w:val="18"/>
            <w:lang w:val="en-GB"/>
          </w:rPr>
          <w:t>and publicity of their communication</w:t>
        </w:r>
      </w:ins>
      <w:del w:id="224" w:author="Sina Furkan Özdemir" w:date="2021-07-06T15:12:00Z">
        <w:r w:rsidR="00347AD4" w:rsidRPr="00A341E4" w:rsidDel="002A76D3">
          <w:rPr>
            <w:sz w:val="20"/>
            <w:szCs w:val="18"/>
            <w:lang w:val="en-GB"/>
          </w:rPr>
          <w:delText xml:space="preserve"> as well as the degree to which supranational actors engage and engage with other users on the platform</w:delText>
        </w:r>
      </w:del>
      <w:r w:rsidR="00347AD4" w:rsidRPr="00A341E4">
        <w:rPr>
          <w:sz w:val="20"/>
          <w:szCs w:val="18"/>
          <w:lang w:val="en-GB"/>
        </w:rPr>
        <w:t xml:space="preserve">. To put </w:t>
      </w:r>
      <w:r w:rsidR="00013D14" w:rsidRPr="00A341E4">
        <w:rPr>
          <w:sz w:val="20"/>
          <w:szCs w:val="18"/>
          <w:lang w:val="en-GB"/>
        </w:rPr>
        <w:t xml:space="preserve">this </w:t>
      </w:r>
      <w:r w:rsidR="00347AD4" w:rsidRPr="00A341E4">
        <w:rPr>
          <w:sz w:val="20"/>
          <w:szCs w:val="18"/>
          <w:lang w:val="en-GB"/>
        </w:rPr>
        <w:t xml:space="preserve">supranational Twitter activity into perspective, we benchmark our indicators against large samples of </w:t>
      </w:r>
      <w:r w:rsidR="00013D14" w:rsidRPr="00A341E4">
        <w:rPr>
          <w:sz w:val="20"/>
          <w:szCs w:val="18"/>
          <w:lang w:val="en-GB"/>
        </w:rPr>
        <w:t>tweets</w:t>
      </w:r>
      <w:r w:rsidR="00347AD4" w:rsidRPr="00A341E4">
        <w:rPr>
          <w:sz w:val="20"/>
          <w:szCs w:val="18"/>
          <w:lang w:val="en-GB"/>
        </w:rPr>
        <w:t xml:space="preserve"> from </w:t>
      </w:r>
      <w:del w:id="225" w:author="Sina Furkan Özdemir" w:date="2021-07-06T15:13:00Z">
        <w:r w:rsidR="00013D14" w:rsidRPr="00A341E4" w:rsidDel="005C7B9B">
          <w:rPr>
            <w:sz w:val="20"/>
            <w:szCs w:val="18"/>
            <w:lang w:val="en-GB"/>
          </w:rPr>
          <w:delText xml:space="preserve">national </w:delText>
        </w:r>
      </w:del>
      <w:ins w:id="226" w:author="Sina Furkan Özdemir" w:date="2021-07-06T15:13:00Z">
        <w:r w:rsidR="005C7B9B">
          <w:rPr>
            <w:sz w:val="20"/>
            <w:szCs w:val="18"/>
            <w:lang w:val="en-GB"/>
          </w:rPr>
          <w:t>the UK executive branc</w:t>
        </w:r>
        <w:r w:rsidR="005C7B9B" w:rsidRPr="00A341E4">
          <w:rPr>
            <w:sz w:val="20"/>
            <w:szCs w:val="18"/>
            <w:lang w:val="en-GB"/>
          </w:rPr>
          <w:t xml:space="preserve"> </w:t>
        </w:r>
      </w:ins>
      <w:r w:rsidR="00013D14" w:rsidRPr="00A341E4">
        <w:rPr>
          <w:sz w:val="20"/>
          <w:szCs w:val="18"/>
          <w:lang w:val="en-GB"/>
        </w:rPr>
        <w:t xml:space="preserve">and international institutions and </w:t>
      </w:r>
      <w:del w:id="227" w:author="Sina Furkan Özdemir" w:date="2021-07-06T15:13:00Z">
        <w:r w:rsidR="00013D14" w:rsidRPr="00A341E4" w:rsidDel="005C7B9B">
          <w:rPr>
            <w:sz w:val="20"/>
            <w:szCs w:val="18"/>
            <w:lang w:val="en-GB"/>
          </w:rPr>
          <w:delText xml:space="preserve">executives </w:delText>
        </w:r>
      </w:del>
      <w:r w:rsidR="00013D14" w:rsidRPr="00A341E4">
        <w:rPr>
          <w:sz w:val="20"/>
          <w:szCs w:val="18"/>
          <w:lang w:val="en-GB"/>
        </w:rPr>
        <w:t>as well as random Twitter users.</w:t>
      </w:r>
    </w:p>
    <w:p w14:paraId="7526BAEA" w14:textId="1E5FA480" w:rsidR="00013D14" w:rsidRPr="00A341E4" w:rsidRDefault="00013D14" w:rsidP="00091B45">
      <w:pPr>
        <w:spacing w:before="120" w:after="0" w:line="240" w:lineRule="auto"/>
        <w:jc w:val="both"/>
        <w:rPr>
          <w:sz w:val="20"/>
          <w:szCs w:val="18"/>
          <w:lang w:val="en-GB"/>
        </w:rPr>
      </w:pPr>
      <w:r w:rsidRPr="00A341E4">
        <w:rPr>
          <w:sz w:val="20"/>
          <w:szCs w:val="18"/>
          <w:lang w:val="en-GB"/>
        </w:rPr>
        <w:t>This hitherto most encompassing description of supranational EU activity on of the key social media platforms initially shows a drastically increasing volume of supranational messaging. Both in terms of volume and multimedia usage, supranational actors outperform</w:t>
      </w:r>
      <w:ins w:id="228" w:author="Sina Furkan Özdemir" w:date="2021-07-06T15:13:00Z">
        <w:r w:rsidR="001316D7">
          <w:rPr>
            <w:sz w:val="20"/>
            <w:szCs w:val="18"/>
            <w:lang w:val="en-GB"/>
          </w:rPr>
          <w:t xml:space="preserve"> their</w:t>
        </w:r>
      </w:ins>
      <w:r w:rsidRPr="00A341E4">
        <w:rPr>
          <w:sz w:val="20"/>
          <w:szCs w:val="18"/>
          <w:lang w:val="en-GB"/>
        </w:rPr>
        <w:t xml:space="preserve"> domestic and international </w:t>
      </w:r>
      <w:ins w:id="229" w:author="Sina Furkan Özdemir" w:date="2021-07-06T15:13:00Z">
        <w:r w:rsidR="001316D7">
          <w:rPr>
            <w:sz w:val="20"/>
            <w:szCs w:val="18"/>
            <w:lang w:val="en-GB"/>
          </w:rPr>
          <w:t>counterparts</w:t>
        </w:r>
      </w:ins>
      <w:del w:id="230" w:author="Sina Furkan Özdemir" w:date="2021-07-06T15:13:00Z">
        <w:r w:rsidRPr="00A341E4" w:rsidDel="001316D7">
          <w:rPr>
            <w:sz w:val="20"/>
            <w:szCs w:val="18"/>
            <w:lang w:val="en-GB"/>
          </w:rPr>
          <w:delText>actors</w:delText>
        </w:r>
      </w:del>
      <w:r w:rsidRPr="00A341E4">
        <w:rPr>
          <w:sz w:val="20"/>
          <w:szCs w:val="18"/>
          <w:lang w:val="en-GB"/>
        </w:rPr>
        <w:t xml:space="preserve">. Yet, the text of supranational messages is comparatively less accessible which also limits the engagement of other users with these messages. </w:t>
      </w:r>
      <w:ins w:id="231" w:author="Sina Furkan Özdemir" w:date="2021-07-06T14:39:00Z">
        <w:r w:rsidR="00C559FE">
          <w:rPr>
            <w:sz w:val="20"/>
            <w:szCs w:val="18"/>
            <w:lang w:val="en-GB"/>
          </w:rPr>
          <w:t>However, our results show that supranational actors</w:t>
        </w:r>
      </w:ins>
      <w:ins w:id="232" w:author="Sina Furkan Özdemir" w:date="2021-07-06T15:14:00Z">
        <w:r w:rsidR="00C924BE">
          <w:rPr>
            <w:sz w:val="20"/>
            <w:szCs w:val="18"/>
            <w:lang w:val="en-GB"/>
          </w:rPr>
          <w:t xml:space="preserve"> also</w:t>
        </w:r>
      </w:ins>
      <w:ins w:id="233" w:author="Sina Furkan Özdemir" w:date="2021-07-06T14:39:00Z">
        <w:r w:rsidR="00C559FE">
          <w:rPr>
            <w:sz w:val="20"/>
            <w:szCs w:val="18"/>
            <w:lang w:val="en-GB"/>
          </w:rPr>
          <w:t xml:space="preserve"> make extensive use of non-textual communication on twitter such as visual content, external link</w:t>
        </w:r>
      </w:ins>
      <w:ins w:id="234" w:author="Sina Furkan Özdemir" w:date="2021-07-06T14:40:00Z">
        <w:r w:rsidR="00C559FE">
          <w:rPr>
            <w:sz w:val="20"/>
            <w:szCs w:val="18"/>
            <w:lang w:val="en-GB"/>
          </w:rPr>
          <w:t>s and</w:t>
        </w:r>
        <w:r w:rsidR="00832CA1">
          <w:rPr>
            <w:sz w:val="20"/>
            <w:szCs w:val="18"/>
            <w:lang w:val="en-GB"/>
          </w:rPr>
          <w:t xml:space="preserve"> meta-linguistic </w:t>
        </w:r>
        <w:r w:rsidR="00AC0DC9">
          <w:rPr>
            <w:sz w:val="20"/>
            <w:szCs w:val="18"/>
            <w:lang w:val="en-GB"/>
          </w:rPr>
          <w:t>elements such as emojis.</w:t>
        </w:r>
        <w:r w:rsidR="00C559FE">
          <w:rPr>
            <w:sz w:val="20"/>
            <w:szCs w:val="18"/>
            <w:lang w:val="en-GB"/>
          </w:rPr>
          <w:t xml:space="preserve"> </w:t>
        </w:r>
      </w:ins>
      <w:del w:id="235" w:author="Sina Furkan Özdemir" w:date="2021-07-06T14:41:00Z">
        <w:r w:rsidRPr="00A341E4" w:rsidDel="00AC0DC9">
          <w:rPr>
            <w:sz w:val="20"/>
            <w:szCs w:val="18"/>
            <w:lang w:val="en-GB"/>
          </w:rPr>
          <w:delText xml:space="preserve">XXX Sketch other findings here XXX. </w:delText>
        </w:r>
      </w:del>
      <w:r w:rsidRPr="00A341E4">
        <w:rPr>
          <w:sz w:val="20"/>
          <w:szCs w:val="18"/>
          <w:lang w:val="en-GB"/>
        </w:rPr>
        <w:t>For the question of whether this form of public supranational communication is geared to nurturing popular legitimacy of the EU, we thus have mixed findings</w:t>
      </w:r>
      <w:ins w:id="236" w:author="Sina Furkan Özdemir" w:date="2021-07-06T14:41:00Z">
        <w:r w:rsidR="00AC0DC9">
          <w:rPr>
            <w:sz w:val="20"/>
            <w:szCs w:val="18"/>
            <w:lang w:val="en-GB"/>
          </w:rPr>
          <w:t xml:space="preserve">. </w:t>
        </w:r>
        <w:r w:rsidR="00AD03C4">
          <w:rPr>
            <w:sz w:val="20"/>
            <w:szCs w:val="18"/>
            <w:lang w:val="en-GB"/>
          </w:rPr>
          <w:t>Publicity of the public communication, as measured by engagement, seems to be very low</w:t>
        </w:r>
      </w:ins>
      <w:ins w:id="237" w:author="Sina Furkan Özdemir" w:date="2021-07-06T14:45:00Z">
        <w:r w:rsidR="004D52F5">
          <w:rPr>
            <w:sz w:val="20"/>
            <w:szCs w:val="18"/>
            <w:lang w:val="en-GB"/>
          </w:rPr>
          <w:t xml:space="preserve"> </w:t>
        </w:r>
        <w:r w:rsidR="00900F1C">
          <w:rPr>
            <w:sz w:val="20"/>
            <w:szCs w:val="18"/>
            <w:lang w:val="en-GB"/>
          </w:rPr>
          <w:t>in our supranational EU actors dataset</w:t>
        </w:r>
      </w:ins>
      <w:ins w:id="238" w:author="Sina Furkan Özdemir" w:date="2021-07-06T14:41:00Z">
        <w:r w:rsidR="00AD03C4">
          <w:rPr>
            <w:sz w:val="20"/>
            <w:szCs w:val="18"/>
            <w:lang w:val="en-GB"/>
          </w:rPr>
          <w:t>.</w:t>
        </w:r>
      </w:ins>
      <w:ins w:id="239" w:author="Sina Furkan Özdemir" w:date="2021-07-06T14:45:00Z">
        <w:r w:rsidR="00900F1C">
          <w:rPr>
            <w:sz w:val="20"/>
            <w:szCs w:val="18"/>
            <w:lang w:val="en-GB"/>
          </w:rPr>
          <w:t xml:space="preserve"> The</w:t>
        </w:r>
      </w:ins>
      <w:ins w:id="240" w:author="Sina Furkan Özdemir" w:date="2021-07-06T14:42:00Z">
        <w:r w:rsidR="00E871A8">
          <w:rPr>
            <w:sz w:val="20"/>
            <w:szCs w:val="18"/>
            <w:lang w:val="en-GB"/>
          </w:rPr>
          <w:t xml:space="preserve"> </w:t>
        </w:r>
      </w:ins>
      <w:ins w:id="241" w:author="Sina Furkan Özdemir" w:date="2021-07-06T14:45:00Z">
        <w:r w:rsidR="00900F1C">
          <w:rPr>
            <w:sz w:val="20"/>
            <w:szCs w:val="18"/>
            <w:lang w:val="en-GB"/>
          </w:rPr>
          <w:t>h</w:t>
        </w:r>
      </w:ins>
      <w:ins w:id="242" w:author="Sina Furkan Özdemir" w:date="2021-07-06T14:42:00Z">
        <w:r w:rsidR="00E871A8">
          <w:rPr>
            <w:sz w:val="20"/>
            <w:szCs w:val="18"/>
            <w:lang w:val="en-GB"/>
          </w:rPr>
          <w:t>ighest level of publicity</w:t>
        </w:r>
      </w:ins>
      <w:ins w:id="243" w:author="Sina Furkan Özdemir" w:date="2021-07-06T14:43:00Z">
        <w:r w:rsidR="00F41471">
          <w:rPr>
            <w:sz w:val="20"/>
            <w:szCs w:val="18"/>
            <w:lang w:val="en-GB"/>
          </w:rPr>
          <w:t xml:space="preserve"> in our supranational actor dataset</w:t>
        </w:r>
      </w:ins>
      <w:ins w:id="244" w:author="Sina Furkan Özdemir" w:date="2021-07-06T14:42:00Z">
        <w:r w:rsidR="00E871A8">
          <w:rPr>
            <w:sz w:val="20"/>
            <w:szCs w:val="18"/>
            <w:lang w:val="en-GB"/>
          </w:rPr>
          <w:t xml:space="preserve"> barely</w:t>
        </w:r>
        <w:r w:rsidR="00F41471">
          <w:rPr>
            <w:sz w:val="20"/>
            <w:szCs w:val="18"/>
            <w:lang w:val="en-GB"/>
          </w:rPr>
          <w:t xml:space="preserve"> reaches to likes by</w:t>
        </w:r>
        <w:r w:rsidR="00E871A8">
          <w:rPr>
            <w:sz w:val="20"/>
            <w:szCs w:val="18"/>
            <w:lang w:val="en-GB"/>
          </w:rPr>
          <w:t xml:space="preserve"> .15% of the followers</w:t>
        </w:r>
        <w:r w:rsidR="00F41471">
          <w:rPr>
            <w:sz w:val="20"/>
            <w:szCs w:val="18"/>
            <w:lang w:val="en-GB"/>
          </w:rPr>
          <w:t>. Yet, this ma</w:t>
        </w:r>
      </w:ins>
      <w:ins w:id="245" w:author="Sina Furkan Özdemir" w:date="2021-07-06T14:43:00Z">
        <w:r w:rsidR="00F41471">
          <w:rPr>
            <w:sz w:val="20"/>
            <w:szCs w:val="18"/>
            <w:lang w:val="en-GB"/>
          </w:rPr>
          <w:t xml:space="preserve">y not be as grim as it sounds. Our benchmarks </w:t>
        </w:r>
        <w:r w:rsidR="00B70896">
          <w:rPr>
            <w:sz w:val="20"/>
            <w:szCs w:val="18"/>
            <w:lang w:val="en-GB"/>
          </w:rPr>
          <w:t>shows that both national executive</w:t>
        </w:r>
      </w:ins>
      <w:ins w:id="246" w:author="Sina Furkan Özdemir" w:date="2021-07-06T14:44:00Z">
        <w:r w:rsidR="005102DE">
          <w:rPr>
            <w:sz w:val="20"/>
            <w:szCs w:val="18"/>
            <w:lang w:val="en-GB"/>
          </w:rPr>
          <w:t xml:space="preserve"> branch of the UK and international </w:t>
        </w:r>
      </w:ins>
      <w:ins w:id="247" w:author="Sina Furkan Özdemir" w:date="2021-07-06T14:45:00Z">
        <w:r w:rsidR="00900F1C">
          <w:rPr>
            <w:sz w:val="20"/>
            <w:szCs w:val="18"/>
            <w:lang w:val="en-GB"/>
          </w:rPr>
          <w:t>organizations generate</w:t>
        </w:r>
      </w:ins>
      <w:ins w:id="248" w:author="Sina Furkan Özdemir" w:date="2021-07-06T14:44:00Z">
        <w:r w:rsidR="005102DE">
          <w:rPr>
            <w:sz w:val="20"/>
            <w:szCs w:val="18"/>
            <w:lang w:val="en-GB"/>
          </w:rPr>
          <w:t xml:space="preserve"> very limited publicity among their followers. </w:t>
        </w:r>
      </w:ins>
      <w:del w:id="249" w:author="Sina Furkan Özdemir" w:date="2021-07-06T14:41:00Z">
        <w:r w:rsidRPr="00A341E4" w:rsidDel="00AC0DC9">
          <w:rPr>
            <w:sz w:val="20"/>
            <w:szCs w:val="18"/>
            <w:lang w:val="en-GB"/>
          </w:rPr>
          <w:delText xml:space="preserve"> … XXX.</w:delText>
        </w:r>
      </w:del>
      <w:ins w:id="250" w:author="Sina Furkan Özdemir" w:date="2021-07-06T14:41:00Z">
        <w:r w:rsidR="00AC0DC9" w:rsidRPr="00A341E4" w:rsidDel="00AC0DC9">
          <w:rPr>
            <w:sz w:val="20"/>
            <w:szCs w:val="18"/>
            <w:lang w:val="en-GB"/>
          </w:rPr>
          <w:t xml:space="preserve"> </w:t>
        </w:r>
      </w:ins>
      <w:del w:id="251" w:author="Sina Furkan Özdemir" w:date="2021-07-06T14:41:00Z">
        <w:r w:rsidRPr="00A341E4" w:rsidDel="00AC0DC9">
          <w:rPr>
            <w:sz w:val="20"/>
            <w:szCs w:val="18"/>
            <w:lang w:val="en-GB"/>
          </w:rPr>
          <w:delText xml:space="preserve"> </w:delText>
        </w:r>
      </w:del>
    </w:p>
    <w:p w14:paraId="03CFD1EE" w14:textId="77777777" w:rsidR="00A233EF" w:rsidRPr="00A341E4" w:rsidRDefault="00A233EF" w:rsidP="00AC0DC9">
      <w:pPr>
        <w:spacing w:before="120" w:after="0" w:line="240" w:lineRule="auto"/>
        <w:jc w:val="both"/>
        <w:rPr>
          <w:b/>
          <w:sz w:val="20"/>
          <w:szCs w:val="18"/>
          <w:lang w:val="en-GB"/>
        </w:rPr>
        <w:pPrChange w:id="252" w:author="Sina Furkan Özdemir" w:date="2021-07-06T14:41:00Z">
          <w:pPr>
            <w:spacing w:before="120" w:after="120" w:line="240" w:lineRule="auto"/>
            <w:jc w:val="both"/>
          </w:pPr>
        </w:pPrChange>
      </w:pPr>
    </w:p>
    <w:p w14:paraId="6DB8B620" w14:textId="27E05935" w:rsidR="00A233EF" w:rsidRPr="00A341E4" w:rsidRDefault="00A233EF" w:rsidP="00A233EF">
      <w:pPr>
        <w:spacing w:before="120" w:after="120" w:line="240" w:lineRule="auto"/>
        <w:jc w:val="both"/>
        <w:rPr>
          <w:sz w:val="20"/>
          <w:szCs w:val="18"/>
          <w:lang w:val="en-GB"/>
        </w:rPr>
      </w:pPr>
      <w:bookmarkStart w:id="253" w:name="_Hlk75851178"/>
      <w:r w:rsidRPr="00A341E4">
        <w:rPr>
          <w:b/>
          <w:sz w:val="20"/>
          <w:szCs w:val="18"/>
          <w:lang w:val="en-GB"/>
        </w:rPr>
        <w:t>2. Data collection: Supranational tweets and relevant benchmarks</w:t>
      </w:r>
    </w:p>
    <w:bookmarkEnd w:id="253"/>
    <w:p w14:paraId="0C6744AA" w14:textId="10850B94"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Our data collection starts with identifying the population of </w:t>
      </w:r>
      <w:r w:rsidR="00CF046B" w:rsidRPr="00A341E4">
        <w:rPr>
          <w:sz w:val="20"/>
          <w:szCs w:val="18"/>
          <w:lang w:val="en-GB"/>
        </w:rPr>
        <w:t>official</w:t>
      </w:r>
      <w:r w:rsidRPr="00A341E4">
        <w:rPr>
          <w:sz w:val="20"/>
          <w:szCs w:val="18"/>
          <w:lang w:val="en-GB"/>
        </w:rPr>
        <w:t xml:space="preserve"> supranational Twitter accounts, following two basic considerations. </w:t>
      </w:r>
      <w:r w:rsidR="00CF046B" w:rsidRPr="00A341E4">
        <w:rPr>
          <w:sz w:val="20"/>
          <w:szCs w:val="18"/>
          <w:lang w:val="en-GB"/>
        </w:rPr>
        <w:t xml:space="preserve">First, our interest is in supranational institutions in the narrow sense, i.e. the executive branches of the EU which control independent delegated powers. Institutions such as the European Commission or the ECB are often 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2B481C">
        <w:rPr>
          <w:sz w:val="20"/>
          <w:szCs w:val="18"/>
          <w:lang w:val="en-GB"/>
        </w:rPr>
        <w:instrText xml:space="preserve"> ADDIN ZOTERO_ITEM CSL_CITATION {"citationID":"q9b1wQIn","properties":{"formattedCitation":"(Silva {\\i{}et al.} 2021)","plainCitation":"(Silva et al. 2021)","noteIndex":0},"citationItems":[{"id":4400,"uris":["http://zotero.org/groups/2912652/items/Y4NCCSCJ"],"uri":["http://zotero.org/groups/2912652/items/Y4NCCSCJ"],"itemData":{"id":4400,"type":"article-journal","abstract":"This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 to cover the EU polity as broadly as possible by reflecting all executive branches exercising political authority.</w:t>
      </w:r>
    </w:p>
    <w:p w14:paraId="70C1D7CA" w14:textId="4E91D011"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as </w:t>
      </w:r>
      <w:r w:rsidR="00B937F8" w:rsidRPr="00A341E4">
        <w:rPr>
          <w:sz w:val="20"/>
          <w:szCs w:val="18"/>
          <w:lang w:val="en-GB"/>
        </w:rPr>
        <w:t xml:space="preserve">Presidents (e.g., </w:t>
      </w:r>
      <w:r w:rsidR="00B937F8" w:rsidRPr="002D4867">
        <w:rPr>
          <w:iCs/>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Director-Generals (e.g.</w:t>
      </w:r>
      <w:r w:rsidR="00B937F8" w:rsidRPr="00A341E4">
        <w:rPr>
          <w:sz w:val="20"/>
          <w:szCs w:val="18"/>
          <w:lang w:val="en-GB"/>
        </w:rPr>
        <w:t>,</w:t>
      </w:r>
      <w:r w:rsidRPr="00A341E4">
        <w:rPr>
          <w:sz w:val="20"/>
          <w:szCs w:val="18"/>
          <w:lang w:val="en-GB"/>
        </w:rPr>
        <w:t xml:space="preserve"> @lemaitre_eu), </w:t>
      </w:r>
      <w:ins w:id="254" w:author="Sina Furkan Özdemir" w:date="2021-07-05T13:47:00Z">
        <w:r w:rsidR="00AE25AE">
          <w:rPr>
            <w:sz w:val="20"/>
            <w:szCs w:val="18"/>
            <w:lang w:val="en-GB"/>
          </w:rPr>
          <w:t xml:space="preserve">deputy </w:t>
        </w:r>
      </w:ins>
      <w:ins w:id="255" w:author="Sina Furkan Özdemir" w:date="2021-07-05T13:48:00Z">
        <w:r w:rsidR="00914968">
          <w:rPr>
            <w:sz w:val="20"/>
            <w:szCs w:val="18"/>
            <w:lang w:val="en-GB"/>
          </w:rPr>
          <w:t>D</w:t>
        </w:r>
      </w:ins>
      <w:ins w:id="256" w:author="Sina Furkan Özdemir" w:date="2021-07-05T13:47:00Z">
        <w:r w:rsidR="00AE25AE">
          <w:rPr>
            <w:sz w:val="20"/>
            <w:szCs w:val="18"/>
            <w:lang w:val="en-GB"/>
          </w:rPr>
          <w:t xml:space="preserve">irector- </w:t>
        </w:r>
      </w:ins>
      <w:ins w:id="257" w:author="Sina Furkan Özdemir" w:date="2021-07-05T13:48:00Z">
        <w:r w:rsidR="00914968">
          <w:rPr>
            <w:sz w:val="20"/>
            <w:szCs w:val="18"/>
            <w:lang w:val="en-GB"/>
          </w:rPr>
          <w:t>G</w:t>
        </w:r>
      </w:ins>
      <w:ins w:id="258" w:author="Sina Furkan Özdemir" w:date="2021-07-05T13:47:00Z">
        <w:r w:rsidR="00AE25AE">
          <w:rPr>
            <w:sz w:val="20"/>
            <w:szCs w:val="18"/>
            <w:lang w:val="en-GB"/>
          </w:rPr>
          <w:t>enerals (e.g</w:t>
        </w:r>
        <w:r w:rsidR="001E4A3A">
          <w:rPr>
            <w:sz w:val="20"/>
            <w:szCs w:val="18"/>
            <w:lang w:val="en-GB"/>
          </w:rPr>
          <w:t>.,</w:t>
        </w:r>
      </w:ins>
      <w:ins w:id="259" w:author="Sina Furkan Özdemir" w:date="2021-07-05T13:48:00Z">
        <w:r w:rsidR="00914968">
          <w:rPr>
            <w:sz w:val="20"/>
            <w:szCs w:val="18"/>
            <w:lang w:val="en-GB"/>
          </w:rPr>
          <w:t xml:space="preserve"> @</w:t>
        </w:r>
        <w:r w:rsidR="00914968" w:rsidRPr="00914968">
          <w:t xml:space="preserve"> </w:t>
        </w:r>
        <w:r w:rsidR="00914968" w:rsidRPr="00914968">
          <w:rPr>
            <w:sz w:val="20"/>
            <w:szCs w:val="18"/>
            <w:lang w:val="en-GB"/>
          </w:rPr>
          <w:t>SandraGallina</w:t>
        </w:r>
        <w:r w:rsidR="00914968">
          <w:rPr>
            <w:sz w:val="20"/>
            <w:szCs w:val="18"/>
            <w:lang w:val="en-GB"/>
          </w:rPr>
          <w:t>),</w:t>
        </w:r>
      </w:ins>
      <w:ins w:id="260" w:author="Sina Furkan Özdemir" w:date="2021-07-05T13:47:00Z">
        <w:r w:rsidR="001E4A3A">
          <w:rPr>
            <w:sz w:val="20"/>
            <w:szCs w:val="18"/>
            <w:lang w:val="en-GB"/>
          </w:rPr>
          <w:t xml:space="preserve"> </w:t>
        </w:r>
      </w:ins>
      <w:del w:id="261" w:author="Sina Furkan Özdemir" w:date="2021-07-05T13:47:00Z">
        <w:r w:rsidRPr="00A341E4" w:rsidDel="00AE25AE">
          <w:rPr>
            <w:sz w:val="20"/>
            <w:szCs w:val="18"/>
            <w:lang w:val="en-GB"/>
          </w:rPr>
          <w:delText xml:space="preserve">or </w:delText>
        </w:r>
      </w:del>
      <w:del w:id="262" w:author="Sina Furkan Özdemir" w:date="2021-07-05T13:48:00Z">
        <w:r w:rsidRPr="00A341E4" w:rsidDel="00914968">
          <w:rPr>
            <w:sz w:val="20"/>
            <w:szCs w:val="18"/>
            <w:lang w:val="en-GB"/>
          </w:rPr>
          <w:delText>agency heads (e.g.</w:delText>
        </w:r>
        <w:r w:rsidR="00B937F8" w:rsidRPr="00A341E4" w:rsidDel="00914968">
          <w:rPr>
            <w:sz w:val="20"/>
            <w:szCs w:val="18"/>
            <w:lang w:val="en-GB"/>
          </w:rPr>
          <w:delText>,</w:delText>
        </w:r>
        <w:r w:rsidRPr="00A341E4" w:rsidDel="00914968">
          <w:rPr>
            <w:sz w:val="20"/>
            <w:szCs w:val="18"/>
            <w:lang w:val="en-GB"/>
          </w:rPr>
          <w:delText xml:space="preserve"> @stefanomanservi)</w:delText>
        </w:r>
      </w:del>
      <w:ins w:id="263" w:author="Sina Furkan Özdemir" w:date="2021-07-05T13:48:00Z">
        <w:r w:rsidR="00914968">
          <w:rPr>
            <w:sz w:val="20"/>
            <w:szCs w:val="18"/>
            <w:lang w:val="en-GB"/>
          </w:rPr>
          <w:t xml:space="preserve">and agencies (e.g., </w:t>
        </w:r>
      </w:ins>
      <w:ins w:id="264" w:author="Sina Furkan Özdemir" w:date="2021-07-05T13:49:00Z">
        <w:r w:rsidR="00087902">
          <w:rPr>
            <w:sz w:val="20"/>
            <w:szCs w:val="18"/>
            <w:lang w:val="en-GB"/>
          </w:rPr>
          <w:t>@</w:t>
        </w:r>
        <w:r w:rsidR="00087902" w:rsidRPr="00087902">
          <w:t xml:space="preserve"> </w:t>
        </w:r>
        <w:r w:rsidR="00087902" w:rsidRPr="00087902">
          <w:rPr>
            <w:sz w:val="20"/>
            <w:szCs w:val="18"/>
            <w:lang w:val="en-GB"/>
          </w:rPr>
          <w:t>Europol</w:t>
        </w:r>
        <w:r w:rsidR="00087902">
          <w:rPr>
            <w:sz w:val="20"/>
            <w:szCs w:val="18"/>
            <w:lang w:val="en-GB"/>
          </w:rPr>
          <w:t>)</w:t>
        </w:r>
      </w:ins>
      <w:r w:rsidRPr="00A341E4">
        <w:rPr>
          <w:sz w:val="20"/>
          <w:szCs w:val="18"/>
          <w:lang w:val="en-GB"/>
        </w:rPr>
        <w:t xml:space="preserve">. </w:t>
      </w:r>
      <w:r w:rsidR="00B937F8" w:rsidRPr="00A341E4">
        <w:rPr>
          <w:sz w:val="20"/>
          <w:szCs w:val="18"/>
          <w:lang w:val="en-GB"/>
        </w:rPr>
        <w:t>We include only accounts that are official</w:t>
      </w:r>
      <w:r w:rsidR="000C6BB4" w:rsidRPr="00A341E4">
        <w:rPr>
          <w:sz w:val="20"/>
          <w:szCs w:val="18"/>
          <w:lang w:val="en-GB"/>
        </w:rPr>
        <w:t>ly</w:t>
      </w:r>
      <w:r w:rsidR="00B937F8" w:rsidRPr="00A341E4">
        <w:rPr>
          <w:sz w:val="20"/>
          <w:szCs w:val="18"/>
          <w:lang w:val="en-GB"/>
        </w:rPr>
        <w:t xml:space="preserve"> verified by Twitter to </w:t>
      </w:r>
      <w:r w:rsidRPr="00A341E4">
        <w:rPr>
          <w:sz w:val="20"/>
          <w:szCs w:val="18"/>
          <w:lang w:val="en-GB"/>
        </w:rPr>
        <w:t>be owned by the person or organization they claim to represent (as indicated by the blue check mark badge on the platform)</w:t>
      </w:r>
      <w:r w:rsidR="00B937F8" w:rsidRPr="00A341E4">
        <w:rPr>
          <w:sz w:val="20"/>
          <w:szCs w:val="18"/>
          <w:lang w:val="en-GB"/>
        </w:rPr>
        <w:t>. This results</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 xml:space="preserve">full list in Appendix </w:t>
      </w:r>
      <w:r w:rsidR="00630732">
        <w:rPr>
          <w:sz w:val="20"/>
          <w:szCs w:val="18"/>
          <w:lang w:val="en-GB"/>
        </w:rPr>
        <w:t>A1</w:t>
      </w:r>
      <w:del w:id="265" w:author="Sina Furkan Özdemir" w:date="2021-07-05T13:49:00Z">
        <w:r w:rsidR="00630732" w:rsidDel="00542692">
          <w:rPr>
            <w:sz w:val="20"/>
            <w:szCs w:val="18"/>
            <w:lang w:val="en-GB"/>
          </w:rPr>
          <w:delText xml:space="preserve"> XXX</w:delText>
        </w:r>
      </w:del>
      <w:r w:rsidR="00B937F8" w:rsidRPr="00A341E4">
        <w:rPr>
          <w:sz w:val="20"/>
          <w:szCs w:val="18"/>
          <w:lang w:val="en-GB"/>
        </w:rPr>
        <w:t>)</w:t>
      </w:r>
      <w:r w:rsidRPr="00A341E4">
        <w:rPr>
          <w:sz w:val="20"/>
          <w:szCs w:val="18"/>
          <w:lang w:val="en-GB"/>
        </w:rPr>
        <w:t xml:space="preserve">. For each of these accounts we then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the have issued </w:t>
      </w:r>
      <w:r w:rsidRPr="00A341E4">
        <w:rPr>
          <w:sz w:val="20"/>
          <w:szCs w:val="18"/>
          <w:lang w:val="en-GB"/>
        </w:rPr>
        <w:t xml:space="preserve">between the date </w:t>
      </w:r>
      <w:r w:rsidR="002762DB" w:rsidRPr="00A341E4">
        <w:rPr>
          <w:sz w:val="20"/>
          <w:szCs w:val="18"/>
          <w:lang w:val="en-GB"/>
        </w:rPr>
        <w:t xml:space="preserve">the respective </w:t>
      </w:r>
      <w:r w:rsidRPr="00A341E4">
        <w:rPr>
          <w:sz w:val="20"/>
          <w:szCs w:val="18"/>
          <w:lang w:val="en-GB"/>
        </w:rPr>
        <w:t>account was created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2762DB" w:rsidRPr="00A341E4">
        <w:rPr>
          <w:sz w:val="20"/>
          <w:szCs w:val="18"/>
          <w:lang w:val="en-GB"/>
        </w:rPr>
        <w:t xml:space="preserve">In total, </w:t>
      </w:r>
      <w:r w:rsidR="00322DEE" w:rsidRPr="00A341E4">
        <w:rPr>
          <w:sz w:val="20"/>
          <w:szCs w:val="18"/>
          <w:lang w:val="en-GB"/>
        </w:rPr>
        <w:t>this approach gives us</w:t>
      </w:r>
      <w:r w:rsidR="002762DB" w:rsidRPr="00A341E4">
        <w:rPr>
          <w:sz w:val="20"/>
          <w:szCs w:val="18"/>
          <w:lang w:val="en-GB"/>
        </w:rPr>
        <w:t xml:space="preserve"> </w:t>
      </w:r>
      <w:r w:rsidRPr="00A341E4">
        <w:rPr>
          <w:iCs/>
          <w:sz w:val="20"/>
          <w:szCs w:val="18"/>
          <w:lang w:val="en-GB"/>
        </w:rPr>
        <w:t xml:space="preserve">1,065,203 individual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57805CC3" w14:textId="6F3B169C"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322DEE" w:rsidRPr="00A341E4">
        <w:rPr>
          <w:sz w:val="20"/>
          <w:szCs w:val="18"/>
          <w:lang w:val="en-GB"/>
        </w:rPr>
        <w:t>supranational behavior on social media, we cannot meaningfully analyze the</w:t>
      </w:r>
      <w:r w:rsidR="005970EE" w:rsidRPr="00A341E4">
        <w:rPr>
          <w:sz w:val="20"/>
          <w:szCs w:val="18"/>
          <w:lang w:val="en-GB"/>
        </w:rPr>
        <w:t xml:space="preserve"> characteristics of these</w:t>
      </w:r>
      <w:r w:rsidR="00322DEE" w:rsidRPr="00A341E4">
        <w:rPr>
          <w:sz w:val="20"/>
          <w:szCs w:val="18"/>
          <w:lang w:val="en-GB"/>
        </w:rPr>
        <w:t xml:space="preserve"> messages in isolation or some absolute sense. To see what the aggregate these messages tell us, we need to put them into perspective. </w:t>
      </w:r>
      <w:r w:rsidRPr="00A341E4">
        <w:rPr>
          <w:sz w:val="20"/>
          <w:szCs w:val="18"/>
          <w:lang w:val="en-GB"/>
        </w:rPr>
        <w:t xml:space="preserve">Thus, we collected </w:t>
      </w:r>
      <w:r w:rsidRPr="00A341E4">
        <w:rPr>
          <w:iCs/>
          <w:sz w:val="20"/>
          <w:szCs w:val="18"/>
          <w:lang w:val="en-GB"/>
        </w:rPr>
        <w:t>three additional benchmark datasets.</w:t>
      </w:r>
    </w:p>
    <w:p w14:paraId="727392C2" w14:textId="0871EA08" w:rsidR="00A233EF" w:rsidRPr="00A341E4" w:rsidRDefault="00A233EF" w:rsidP="00A233EF">
      <w:pPr>
        <w:spacing w:before="120" w:after="0" w:line="240" w:lineRule="auto"/>
        <w:jc w:val="both"/>
        <w:rPr>
          <w:sz w:val="20"/>
          <w:szCs w:val="18"/>
          <w:lang w:val="en-GB"/>
        </w:rPr>
      </w:pPr>
      <w:r w:rsidRPr="00A341E4">
        <w:rPr>
          <w:sz w:val="20"/>
          <w:szCs w:val="18"/>
          <w:lang w:val="en-GB"/>
        </w:rPr>
        <w:t xml:space="preserve">The first </w:t>
      </w:r>
      <w:r w:rsidR="00322DEE" w:rsidRPr="00A341E4">
        <w:rPr>
          <w:sz w:val="20"/>
          <w:szCs w:val="18"/>
          <w:lang w:val="en-GB"/>
        </w:rPr>
        <w:t>on</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behavior on the platform. To construct this </w:t>
      </w:r>
      <w:r w:rsidR="00322DEE" w:rsidRPr="00A341E4">
        <w:rPr>
          <w:sz w:val="20"/>
          <w:szCs w:val="18"/>
          <w:lang w:val="en-GB"/>
        </w:rPr>
        <w:t>benchmark</w:t>
      </w:r>
      <w:r w:rsidRPr="00A341E4">
        <w:rPr>
          <w:sz w:val="20"/>
          <w:szCs w:val="18"/>
          <w:lang w:val="en-GB"/>
        </w:rPr>
        <w:t>, we streamed in tweets from 26 EU</w:t>
      </w:r>
      <w:ins w:id="266" w:author="Sina Furkan Özdemir" w:date="2021-07-05T13:53:00Z">
        <w:r w:rsidR="0098053B">
          <w:rPr>
            <w:rStyle w:val="FootnoteReference"/>
            <w:sz w:val="20"/>
            <w:szCs w:val="18"/>
            <w:lang w:val="en-GB"/>
          </w:rPr>
          <w:footnoteReference w:id="1"/>
        </w:r>
      </w:ins>
      <w:r w:rsidRPr="00A341E4">
        <w:rPr>
          <w:sz w:val="20"/>
          <w:szCs w:val="18"/>
          <w:lang w:val="en-GB"/>
        </w:rPr>
        <w:t xml:space="preserve"> countries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Decahose API. This generates </w:t>
      </w:r>
      <w:r w:rsidR="00322DEE" w:rsidRPr="00A341E4">
        <w:rPr>
          <w:sz w:val="20"/>
          <w:szCs w:val="18"/>
          <w:lang w:val="en-GB"/>
        </w:rPr>
        <w:t>83,823 tweets</w:t>
      </w:r>
      <w:r w:rsidRPr="00A341E4">
        <w:rPr>
          <w:sz w:val="20"/>
          <w:szCs w:val="18"/>
          <w:lang w:val="en-GB"/>
        </w:rPr>
        <w:t xml:space="preserve"> that we can use as a baseline for typical </w:t>
      </w:r>
      <w:r w:rsidR="00322DEE" w:rsidRPr="00A341E4">
        <w:rPr>
          <w:sz w:val="20"/>
          <w:szCs w:val="18"/>
          <w:lang w:val="en-GB"/>
        </w:rPr>
        <w:t xml:space="preserve">characteristics of public messages on </w:t>
      </w:r>
      <w:r w:rsidR="005970EE" w:rsidRPr="00A341E4">
        <w:rPr>
          <w:sz w:val="20"/>
          <w:szCs w:val="18"/>
          <w:lang w:val="en-GB"/>
        </w:rPr>
        <w:t>Twitter</w:t>
      </w:r>
      <w:r w:rsidRPr="00A341E4">
        <w:rPr>
          <w:sz w:val="20"/>
          <w:szCs w:val="18"/>
          <w:lang w:val="en-GB"/>
        </w:rPr>
        <w:t>.</w:t>
      </w:r>
    </w:p>
    <w:p w14:paraId="56D20839" w14:textId="5E5FD89B" w:rsidR="00A233EF" w:rsidRPr="00A341E4" w:rsidRDefault="00DE6B51" w:rsidP="00DE6B51">
      <w:pPr>
        <w:spacing w:before="120" w:after="0" w:line="240" w:lineRule="auto"/>
        <w:jc w:val="both"/>
        <w:rPr>
          <w:sz w:val="20"/>
          <w:szCs w:val="18"/>
          <w:lang w:val="en-GB"/>
        </w:rPr>
      </w:pPr>
      <w:r w:rsidRPr="00A341E4">
        <w:rPr>
          <w:sz w:val="20"/>
          <w:szCs w:val="18"/>
          <w:lang w:val="en-GB"/>
        </w:rPr>
        <w:t xml:space="preserve">The theoretically more meaningful benchmarks, however, are geared to locate supranational social media communication within a broader population of actors holding executive political powers. After all, public politicization, legitimacy challenges, and the need for effective communication with citizens emerge from the EU’s nature as an </w:t>
      </w:r>
      <w:r w:rsidR="00A233EF" w:rsidRPr="00A341E4">
        <w:rPr>
          <w:sz w:val="20"/>
          <w:szCs w:val="18"/>
          <w:lang w:val="en-GB"/>
        </w:rPr>
        <w:t>unidentified political object</w:t>
      </w:r>
      <w:r w:rsidRPr="00A341E4">
        <w:rPr>
          <w:sz w:val="20"/>
          <w:szCs w:val="18"/>
          <w:lang w:val="en-GB"/>
        </w:rPr>
        <w:t>, to use Delors’ famous description.</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a</w:t>
      </w:r>
      <w:ins w:id="269" w:author="Sina Furkan Özdemir" w:date="2021-07-05T13:53:00Z">
        <w:r w:rsidR="001A0796">
          <w:rPr>
            <w:sz w:val="20"/>
            <w:szCs w:val="18"/>
            <w:lang w:val="en-GB"/>
          </w:rPr>
          <w:t>n</w:t>
        </w:r>
      </w:ins>
      <w:r w:rsidR="00A233EF" w:rsidRPr="00A341E4">
        <w:rPr>
          <w:sz w:val="20"/>
          <w:szCs w:val="18"/>
          <w:lang w:val="en-GB"/>
        </w:rPr>
        <w:t xml:space="preserve"> </w:t>
      </w:r>
      <w:r w:rsidRPr="00A341E4">
        <w:rPr>
          <w:sz w:val="20"/>
          <w:szCs w:val="18"/>
          <w:lang w:val="en-GB"/>
        </w:rPr>
        <w:t>executive</w:t>
      </w:r>
      <w:ins w:id="270" w:author="Sina Furkan Özdemir" w:date="2021-07-05T13:53:00Z">
        <w:r w:rsidR="001A0796">
          <w:rPr>
            <w:sz w:val="20"/>
            <w:szCs w:val="18"/>
            <w:lang w:val="en-GB"/>
          </w:rPr>
          <w:t xml:space="preserve"> branch</w:t>
        </w:r>
      </w:ins>
      <w:r w:rsidRPr="00A341E4">
        <w:rPr>
          <w:sz w:val="20"/>
          <w:szCs w:val="18"/>
          <w:lang w:val="en-GB"/>
        </w:rPr>
        <w:t xml:space="preserve"> in </w:t>
      </w:r>
      <w:r w:rsidR="00A233EF" w:rsidRPr="00A341E4">
        <w:rPr>
          <w:sz w:val="20"/>
          <w:szCs w:val="18"/>
          <w:lang w:val="en-GB"/>
        </w:rPr>
        <w:t>nation state</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where member states </w:t>
      </w:r>
      <w:r w:rsidRPr="00A341E4">
        <w:rPr>
          <w:sz w:val="20"/>
          <w:szCs w:val="18"/>
          <w:lang w:val="en-GB"/>
        </w:rPr>
        <w:t>delegate and control</w:t>
      </w:r>
      <w:r w:rsidR="00A233EF" w:rsidRPr="00A341E4">
        <w:rPr>
          <w:sz w:val="20"/>
          <w:szCs w:val="18"/>
          <w:lang w:val="en-GB"/>
        </w:rPr>
        <w:t xml:space="preserve"> how the political authority </w:t>
      </w:r>
      <w:r w:rsidRPr="00A341E4">
        <w:rPr>
          <w:sz w:val="20"/>
          <w:szCs w:val="18"/>
          <w:lang w:val="en-GB"/>
        </w:rPr>
        <w:lastRenderedPageBreak/>
        <w:t xml:space="preserve">is </w:t>
      </w:r>
      <w:r w:rsidR="00A233EF" w:rsidRPr="00A341E4">
        <w:rPr>
          <w:sz w:val="20"/>
          <w:szCs w:val="18"/>
          <w:lang w:val="en-GB"/>
        </w:rPr>
        <w:t xml:space="preserve">exercised.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benchmark data sets thus focus on comparing supranational media communication to exactly these different levels of governance.</w:t>
      </w:r>
    </w:p>
    <w:p w14:paraId="7DEAF349" w14:textId="720ADA9C"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communication of national governments, we target </w:t>
      </w:r>
      <w:r w:rsidR="00AC7F9F" w:rsidRPr="00A341E4">
        <w:rPr>
          <w:sz w:val="20"/>
          <w:szCs w:val="18"/>
          <w:lang w:val="en-GB"/>
        </w:rPr>
        <w:t>executive political institutions and actors in the United Kingdom</w:t>
      </w:r>
      <w:r w:rsidRPr="00A341E4">
        <w:rPr>
          <w:sz w:val="20"/>
          <w:szCs w:val="18"/>
          <w:lang w:val="en-GB"/>
        </w:rPr>
        <w:t xml:space="preserve"> </w:t>
      </w:r>
      <w:r w:rsidR="00AC7F9F" w:rsidRPr="00A341E4">
        <w:rPr>
          <w:sz w:val="20"/>
          <w:szCs w:val="18"/>
          <w:lang w:val="en-GB"/>
        </w:rPr>
        <w:t>(</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identify the Twitter accounts of </w:t>
      </w:r>
      <w:r w:rsidRPr="00A341E4">
        <w:rPr>
          <w:sz w:val="20"/>
          <w:szCs w:val="18"/>
          <w:lang w:val="en-GB"/>
        </w:rPr>
        <w:t xml:space="preserve">government ministries, executive offices, agencies and individuals who are in charge of these institutions (see </w:t>
      </w:r>
      <w:r w:rsidR="00630732" w:rsidRPr="00062E48">
        <w:rPr>
          <w:sz w:val="20"/>
          <w:szCs w:val="18"/>
          <w:lang w:val="en-GB"/>
          <w:rPrChange w:id="271" w:author="Sina Furkan Özdemir" w:date="2021-07-05T13:54:00Z">
            <w:rPr>
              <w:sz w:val="20"/>
              <w:szCs w:val="18"/>
              <w:highlight w:val="yellow"/>
              <w:lang w:val="en-GB"/>
            </w:rPr>
          </w:rPrChange>
        </w:rPr>
        <w:t>A</w:t>
      </w:r>
      <w:r w:rsidRPr="00062E48">
        <w:rPr>
          <w:sz w:val="20"/>
          <w:szCs w:val="18"/>
          <w:lang w:val="en-GB"/>
          <w:rPrChange w:id="272" w:author="Sina Furkan Özdemir" w:date="2021-07-05T13:54:00Z">
            <w:rPr>
              <w:sz w:val="20"/>
              <w:szCs w:val="18"/>
              <w:highlight w:val="yellow"/>
              <w:lang w:val="en-GB"/>
            </w:rPr>
          </w:rPrChange>
        </w:rPr>
        <w:t xml:space="preserve">ppendix </w:t>
      </w:r>
      <w:r w:rsidR="00630732" w:rsidRPr="00062E48">
        <w:rPr>
          <w:sz w:val="20"/>
          <w:szCs w:val="18"/>
          <w:lang w:val="en-GB"/>
          <w:rPrChange w:id="273" w:author="Sina Furkan Özdemir" w:date="2021-07-05T13:54:00Z">
            <w:rPr>
              <w:sz w:val="20"/>
              <w:szCs w:val="18"/>
              <w:highlight w:val="yellow"/>
              <w:lang w:val="en-GB"/>
            </w:rPr>
          </w:rPrChange>
        </w:rPr>
        <w:t>A2</w:t>
      </w:r>
      <w:r w:rsidR="00630732" w:rsidRPr="00062E48">
        <w:rPr>
          <w:sz w:val="20"/>
          <w:szCs w:val="18"/>
          <w:lang w:val="en-GB"/>
        </w:rPr>
        <w:t xml:space="preserve"> </w:t>
      </w:r>
      <w:r w:rsidRPr="00062E48">
        <w:rPr>
          <w:sz w:val="20"/>
          <w:szCs w:val="18"/>
          <w:lang w:val="en-GB"/>
        </w:rPr>
        <w:t>for</w:t>
      </w:r>
      <w:r w:rsidRPr="00A341E4">
        <w:rPr>
          <w:sz w:val="20"/>
          <w:szCs w:val="18"/>
          <w:lang w:val="en-GB"/>
        </w:rPr>
        <w:t xml:space="preserve"> the full list</w:t>
      </w:r>
      <w:del w:id="274" w:author="Sina Furkan Özdemir" w:date="2021-07-05T13:54:00Z">
        <w:r w:rsidRPr="00A341E4" w:rsidDel="00062E48">
          <w:rPr>
            <w:sz w:val="20"/>
            <w:szCs w:val="18"/>
            <w:lang w:val="en-GB"/>
          </w:rPr>
          <w:delText xml:space="preserve"> of </w:delText>
        </w:r>
        <w:r w:rsidR="00AC7F9F" w:rsidRPr="00A341E4" w:rsidDel="00062E48">
          <w:rPr>
            <w:sz w:val="20"/>
            <w:szCs w:val="18"/>
            <w:lang w:val="en-GB"/>
          </w:rPr>
          <w:delText>168</w:delText>
        </w:r>
        <w:r w:rsidRPr="00A341E4" w:rsidDel="00062E48">
          <w:rPr>
            <w:sz w:val="20"/>
            <w:szCs w:val="18"/>
            <w:lang w:val="en-GB"/>
          </w:rPr>
          <w:delText xml:space="preserve"> accounts</w:delText>
        </w:r>
      </w:del>
      <w:r w:rsidRPr="00A341E4">
        <w:rPr>
          <w:sz w:val="20"/>
          <w:szCs w:val="18"/>
          <w:lang w:val="en-GB"/>
        </w:rPr>
        <w:t>). Collecting the data analogous</w:t>
      </w:r>
      <w:del w:id="275" w:author="Sina Furkan Özdemir" w:date="2021-07-05T13:54:00Z">
        <w:r w:rsidRPr="00A341E4" w:rsidDel="001B53FB">
          <w:rPr>
            <w:sz w:val="20"/>
            <w:szCs w:val="18"/>
            <w:lang w:val="en-GB"/>
          </w:rPr>
          <w:delText>ly</w:delText>
        </w:r>
      </w:del>
      <w:r w:rsidRPr="00A341E4">
        <w:rPr>
          <w:sz w:val="20"/>
          <w:szCs w:val="18"/>
          <w:lang w:val="en-GB"/>
        </w:rPr>
        <w:t xml:space="preserve"> to the supranational EU actors above, this results 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 xml:space="preserve">of international organizations, we </w:t>
      </w:r>
      <w:r w:rsidR="00582374" w:rsidRPr="00A341E4">
        <w:rPr>
          <w:sz w:val="20"/>
          <w:szCs w:val="18"/>
          <w:lang w:val="en-GB"/>
        </w:rPr>
        <w:t xml:space="preserve">first </w:t>
      </w:r>
      <w:r w:rsidRPr="00A341E4">
        <w:rPr>
          <w:sz w:val="20"/>
          <w:szCs w:val="18"/>
          <w:lang w:val="en-GB"/>
        </w:rPr>
        <w:t>identified IOs that have a</w:t>
      </w:r>
      <w:ins w:id="276" w:author="Sina Furkan Özdemir" w:date="2021-07-05T13:55:00Z">
        <w:r w:rsidR="001B53FB">
          <w:rPr>
            <w:sz w:val="20"/>
            <w:szCs w:val="18"/>
            <w:lang w:val="en-GB"/>
          </w:rPr>
          <w:t xml:space="preserve"> similar</w:t>
        </w:r>
      </w:ins>
      <w:r w:rsidRPr="00A341E4">
        <w:rPr>
          <w:sz w:val="20"/>
          <w:szCs w:val="18"/>
          <w:lang w:val="en-GB"/>
        </w:rPr>
        <w:t xml:space="preserve"> </w:t>
      </w:r>
      <w:del w:id="277" w:author="Sina Furkan Özdemir" w:date="2021-07-05T13:54:00Z">
        <w:r w:rsidRPr="00A341E4" w:rsidDel="001B53FB">
          <w:rPr>
            <w:sz w:val="20"/>
            <w:szCs w:val="18"/>
            <w:lang w:val="en-GB"/>
          </w:rPr>
          <w:delText xml:space="preserve">roughly </w:delText>
        </w:r>
      </w:del>
      <w:del w:id="278" w:author="Sina Furkan Özdemir" w:date="2021-07-05T13:55:00Z">
        <w:r w:rsidRPr="00A341E4" w:rsidDel="001B53FB">
          <w:rPr>
            <w:sz w:val="20"/>
            <w:szCs w:val="18"/>
            <w:lang w:val="en-GB"/>
          </w:rPr>
          <w:delText>similar</w:delText>
        </w:r>
      </w:del>
      <w:r w:rsidRPr="00A341E4">
        <w:rPr>
          <w:sz w:val="20"/>
          <w:szCs w:val="18"/>
          <w:lang w:val="en-GB"/>
        </w:rPr>
        <w:t xml:space="preserve"> policy scope as the EU, picking those organizations that are in the range of one standard deviation around the EU with regard to the number of policy areas </w:t>
      </w:r>
      <w:del w:id="279" w:author="Sina Furkan Özdemir" w:date="2021-07-05T13:55:00Z">
        <w:r w:rsidRPr="00A341E4" w:rsidDel="00A02D15">
          <w:rPr>
            <w:sz w:val="20"/>
            <w:szCs w:val="18"/>
            <w:lang w:val="en-GB"/>
          </w:rPr>
          <w:delText xml:space="preserve">covered </w:delText>
        </w:r>
      </w:del>
      <w:r w:rsidRPr="00A341E4">
        <w:rPr>
          <w:sz w:val="20"/>
          <w:szCs w:val="18"/>
          <w:lang w:val="en-GB"/>
        </w:rPr>
        <w:t xml:space="preserve">as provided in the MIA data set </w:t>
      </w:r>
      <w:r w:rsidRPr="00A341E4">
        <w:rPr>
          <w:sz w:val="20"/>
          <w:szCs w:val="18"/>
          <w:lang w:val="en-GB"/>
        </w:rPr>
        <w:fldChar w:fldCharType="begin"/>
      </w:r>
      <w:r w:rsidR="002B481C">
        <w:rPr>
          <w:sz w:val="20"/>
          <w:szCs w:val="18"/>
          <w:lang w:val="en-GB"/>
        </w:rPr>
        <w:instrText xml:space="preserve"> ADDIN ZOTERO_ITEM CSL_CITATION {"citationID":"RL62GK6y","properties":{"formattedCitation":"(Hooghe {\\i{}et al.} 2017)","plainCitation":"(Hooghe et al. 2017)","noteIndex":0},"citationItems":[{"id":4479,"uris":["http://zotero.org/groups/2912652/items/JQ4PRQ9U"],"uri":["http://zotero.org/groups/2912652/items/JQ4PRQ9U"],"itemData":{"id":4479,"type":"book","abstract":"This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 xml:space="preserve">(Hooghe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along the list collected and kindly shared by Matthias Ecker-Erhardt </w:t>
      </w:r>
      <w:r w:rsidRPr="00A341E4">
        <w:rPr>
          <w:sz w:val="20"/>
          <w:szCs w:val="18"/>
          <w:lang w:val="en-GB"/>
        </w:rPr>
        <w:fldChar w:fldCharType="begin"/>
      </w:r>
      <w:r w:rsidR="002B481C">
        <w:rPr>
          <w:sz w:val="20"/>
          <w:szCs w:val="18"/>
          <w:lang w:val="en-GB"/>
        </w:rPr>
        <w:instrText xml:space="preserve"> ADDIN ZOTERO_ITEM CSL_CITATION {"citationID":"chwXuusD","properties":{"formattedCitation":"(2020; full list in Appendix A3)","plainCitation":"(2020; full list in Appendix A3)","noteIndex":0},"citationItems":[{"id":4480,"uris":["http://zotero.org/groups/2912652/items/P36MW4GY"],"uri":["http://zotero.org/groups/2912652/items/P36MW4GY"],"itemData":{"id":4480,"type":"chapter","abstract":"This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A3"}],"schema":"https://github.com/citation-style-language/schema/raw/master/csl-citation.json"} </w:instrText>
      </w:r>
      <w:r w:rsidRPr="00A341E4">
        <w:rPr>
          <w:sz w:val="20"/>
          <w:szCs w:val="18"/>
          <w:lang w:val="en-GB"/>
        </w:rPr>
        <w:fldChar w:fldCharType="separate"/>
      </w:r>
      <w:r w:rsidR="00630732" w:rsidRPr="00630732">
        <w:rPr>
          <w:rFonts w:cs="Calibri"/>
          <w:sz w:val="20"/>
        </w:rPr>
        <w:t>(2020; full list in Appendix A3)</w:t>
      </w:r>
      <w:r w:rsidRPr="00A341E4">
        <w:rPr>
          <w:sz w:val="20"/>
          <w:szCs w:val="18"/>
          <w:lang w:val="en-GB"/>
        </w:rPr>
        <w:fldChar w:fldCharType="end"/>
      </w:r>
      <w:r w:rsidRPr="00A341E4">
        <w:rPr>
          <w:sz w:val="20"/>
          <w:szCs w:val="18"/>
          <w:lang w:val="en-GB"/>
        </w:rPr>
        <w:t>. This results in 55 accounts for which we could analogously collect 294,219 individual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w:t>
      </w:r>
      <w:r w:rsidR="00CB7529">
        <w:rPr>
          <w:sz w:val="20"/>
          <w:szCs w:val="18"/>
          <w:lang w:val="en-GB"/>
        </w:rPr>
        <w:t>our tweet samples</w:t>
      </w:r>
      <w:r w:rsidR="00582374" w:rsidRPr="00A341E4">
        <w:rPr>
          <w:sz w:val="20"/>
          <w:szCs w:val="18"/>
          <w:lang w:val="en-GB"/>
        </w:rPr>
        <w:t>.</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42939841" w:rsidR="00582374" w:rsidRPr="00A341E4" w:rsidRDefault="009C6D4B" w:rsidP="009C6D4B">
      <w:pPr>
        <w:pStyle w:val="Caption"/>
        <w:keepNext/>
        <w:keepLines/>
        <w:jc w:val="center"/>
        <w:rPr>
          <w:b/>
          <w:bCs/>
          <w:color w:val="auto"/>
          <w:sz w:val="20"/>
          <w:lang w:val="en-GB"/>
        </w:rPr>
      </w:pPr>
      <w:bookmarkStart w:id="280"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280"/>
      <w:r w:rsidRPr="00A341E4">
        <w:rPr>
          <w:b/>
          <w:bCs/>
          <w:color w:val="auto"/>
          <w:lang w:val="en-GB"/>
        </w:rPr>
        <w:t xml:space="preserve">: </w:t>
      </w:r>
      <w:r w:rsidRPr="00A341E4">
        <w:rPr>
          <w:color w:val="auto"/>
          <w:lang w:val="en-GB"/>
        </w:rPr>
        <w:t>Tweet samples available for comparative analysis</w:t>
      </w:r>
    </w:p>
    <w:p w14:paraId="2A3B5CE9" w14:textId="39DF74BE" w:rsidR="00A233EF" w:rsidRPr="00A341E4" w:rsidRDefault="00A233EF" w:rsidP="00091B45">
      <w:pPr>
        <w:spacing w:before="120" w:after="0" w:line="240" w:lineRule="auto"/>
        <w:jc w:val="both"/>
        <w:rPr>
          <w:sz w:val="20"/>
          <w:szCs w:val="18"/>
          <w:lang w:val="en-GB"/>
        </w:rPr>
      </w:pPr>
    </w:p>
    <w:p w14:paraId="4C8E755D" w14:textId="77777777" w:rsidR="00A233EF" w:rsidRPr="00A341E4" w:rsidRDefault="00A233EF" w:rsidP="00091B45">
      <w:pPr>
        <w:spacing w:before="120" w:after="0" w:line="240" w:lineRule="auto"/>
        <w:jc w:val="both"/>
        <w:rPr>
          <w:sz w:val="20"/>
          <w:szCs w:val="18"/>
          <w:lang w:val="en-GB"/>
        </w:rPr>
      </w:pPr>
    </w:p>
    <w:bookmarkEnd w:id="125"/>
    <w:p w14:paraId="28992719" w14:textId="046A8E3F"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Key characteristics of supranational Twitter activity in comparative perspective</w:t>
      </w:r>
    </w:p>
    <w:p w14:paraId="76AA8F12" w14:textId="77777777" w:rsidR="00FC6904" w:rsidRPr="00A341E4" w:rsidRDefault="00FC6904" w:rsidP="00652588">
      <w:pPr>
        <w:spacing w:after="0" w:line="240" w:lineRule="auto"/>
        <w:jc w:val="both"/>
        <w:rPr>
          <w:i/>
          <w:sz w:val="20"/>
          <w:szCs w:val="18"/>
          <w:lang w:val="en-GB"/>
        </w:rPr>
      </w:pPr>
    </w:p>
    <w:p w14:paraId="167DB829" w14:textId="2E365725"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 xml:space="preserve">Volume of supranational </w:t>
      </w:r>
      <w:r w:rsidR="006B4C5B">
        <w:rPr>
          <w:i/>
          <w:sz w:val="20"/>
          <w:szCs w:val="18"/>
          <w:lang w:val="en-GB"/>
        </w:rPr>
        <w:t xml:space="preserve">Twitter </w:t>
      </w:r>
      <w:r w:rsidRPr="00A341E4">
        <w:rPr>
          <w:i/>
          <w:sz w:val="20"/>
          <w:szCs w:val="18"/>
          <w:lang w:val="en-GB"/>
        </w:rPr>
        <w:t xml:space="preserve">messages </w:t>
      </w:r>
    </w:p>
    <w:p w14:paraId="0364A94C" w14:textId="2DFAEB41"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use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messages they send</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thus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lastRenderedPageBreak/>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4D475131" w:rsidR="00DB0C73" w:rsidRPr="00A341E4" w:rsidRDefault="005D4A7B" w:rsidP="005D4A7B">
      <w:pPr>
        <w:pStyle w:val="Caption"/>
        <w:keepLines/>
        <w:jc w:val="center"/>
        <w:rPr>
          <w:color w:val="auto"/>
          <w:sz w:val="20"/>
          <w:lang w:val="en-GB"/>
        </w:rPr>
      </w:pPr>
      <w:bookmarkStart w:id="281"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281"/>
      <w:r w:rsidRPr="00A341E4">
        <w:rPr>
          <w:color w:val="auto"/>
          <w:lang w:val="en-GB"/>
        </w:rPr>
        <w:t>: Number of tweets per day and account</w:t>
      </w:r>
    </w:p>
    <w:p w14:paraId="66283671" w14:textId="133C5E20" w:rsidR="002140DD" w:rsidRPr="00A341E4" w:rsidRDefault="005D4A7B" w:rsidP="00FC6904">
      <w:pPr>
        <w:spacing w:before="120" w:after="0" w:line="240" w:lineRule="auto"/>
        <w:jc w:val="both"/>
        <w:rPr>
          <w:sz w:val="20"/>
          <w:szCs w:val="18"/>
          <w:lang w:val="en-GB"/>
        </w:rPr>
      </w:pPr>
      <w:r w:rsidRPr="00A341E4">
        <w:rPr>
          <w:sz w:val="20"/>
          <w:szCs w:val="18"/>
          <w:lang w:val="en-GB"/>
        </w:rPr>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 While there was only roughly one tweet every second day during the </w:t>
      </w:r>
      <w:r w:rsidR="00744334" w:rsidRPr="00A341E4">
        <w:rPr>
          <w:sz w:val="20"/>
          <w:szCs w:val="18"/>
          <w:lang w:val="en-GB"/>
        </w:rPr>
        <w:t xml:space="preserve">early phase of supranational Twitter presence this has increased </w:t>
      </w:r>
      <w:r w:rsidR="00B02F28" w:rsidRPr="00A341E4">
        <w:rPr>
          <w:sz w:val="20"/>
          <w:szCs w:val="18"/>
          <w:lang w:val="en-GB"/>
        </w:rPr>
        <w:t xml:space="preserve">almost </w:t>
      </w:r>
      <w:r w:rsidR="000A0D2D" w:rsidRPr="00A341E4">
        <w:rPr>
          <w:sz w:val="20"/>
          <w:szCs w:val="18"/>
          <w:lang w:val="en-GB"/>
        </w:rPr>
        <w:t xml:space="preserve">by a factor of seven </w:t>
      </w:r>
      <w:r w:rsidR="00744334" w:rsidRPr="00A341E4">
        <w:rPr>
          <w:sz w:val="20"/>
          <w:szCs w:val="18"/>
          <w:lang w:val="en-GB"/>
        </w:rPr>
        <w:t xml:space="preserve">to 3 to 3.5 tweets per day more </w:t>
      </w:r>
      <w:r w:rsidR="00B02F28" w:rsidRPr="00A341E4">
        <w:rPr>
          <w:sz w:val="20"/>
          <w:szCs w:val="18"/>
          <w:lang w:val="en-GB"/>
        </w:rPr>
        <w:t>recently</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has reduced its output of traditional press releases notably </w:t>
      </w:r>
      <w:r w:rsidR="000A0D2D" w:rsidRPr="00A341E4">
        <w:rPr>
          <w:sz w:val="20"/>
          <w:szCs w:val="18"/>
          <w:lang w:val="en-GB"/>
        </w:rPr>
        <w:fldChar w:fldCharType="begin"/>
      </w:r>
      <w:r w:rsidR="002B481C">
        <w:rPr>
          <w:sz w:val="20"/>
          <w:szCs w:val="18"/>
          <w:lang w:val="en-GB"/>
        </w:rPr>
        <w:instrText xml:space="preserve"> ADDIN ZOTERO_ITEM CSL_CITATION {"citationID":"GjJDuD2d","properties":{"formattedCitation":"(Rauh 2021b)","plainCitation":"(Rauh 2021b)","noteIndex":0},"citationItems":[{"id":4532,"uris":["http://zotero.org/groups/2912652/items/HR4R9X5A"],"uri":["http://zotero.org/groups/2912652/items/HR4R9X5A"],"itemData":{"id":4532,"type":"article-journal","abstract":"The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4B6E4208" w:rsidR="009E1560" w:rsidRPr="00A341E4" w:rsidRDefault="00B02F28" w:rsidP="00FC6904">
      <w:pPr>
        <w:spacing w:before="120" w:after="0" w:line="240" w:lineRule="auto"/>
        <w:jc w:val="both"/>
        <w:rPr>
          <w:sz w:val="20"/>
          <w:szCs w:val="20"/>
          <w:lang w:val="en-GB"/>
        </w:rPr>
      </w:pPr>
      <w:r w:rsidRPr="00A341E4">
        <w:rPr>
          <w:sz w:val="20"/>
          <w:szCs w:val="18"/>
          <w:lang w:val="en-GB"/>
        </w:rPr>
        <w:t>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w:t>
      </w:r>
      <w:r w:rsidR="000A0D2D" w:rsidRPr="00A341E4">
        <w:rPr>
          <w:sz w:val="20"/>
          <w:szCs w:val="20"/>
          <w:lang w:val="en-GB"/>
        </w:rPr>
        <w:t xml:space="preserve">furthermore </w:t>
      </w:r>
      <w:r w:rsidR="00B21829" w:rsidRPr="00A341E4">
        <w:rPr>
          <w:sz w:val="20"/>
          <w:szCs w:val="20"/>
          <w:lang w:val="en-GB"/>
        </w:rPr>
        <w:t xml:space="preserve">highlights that </w:t>
      </w:r>
      <w:r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Pr="00A341E4">
        <w:rPr>
          <w:sz w:val="20"/>
          <w:szCs w:val="20"/>
          <w:lang w:val="en-GB"/>
        </w:rPr>
        <w:t xml:space="preserve">by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(XXX). Institutional</w:t>
      </w:r>
      <w:r w:rsidR="000A0D2D" w:rsidRPr="00A341E4">
        <w:rPr>
          <w:sz w:val="20"/>
          <w:szCs w:val="20"/>
          <w:lang w:val="en-GB"/>
        </w:rPr>
        <w:t xml:space="preserve"> EU</w:t>
      </w:r>
      <w:r w:rsidR="00B21829" w:rsidRPr="00A341E4">
        <w:rPr>
          <w:sz w:val="20"/>
          <w:szCs w:val="20"/>
          <w:lang w:val="en-GB"/>
        </w:rPr>
        <w:t xml:space="preserve"> accounts emit 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daily</w:t>
      </w:r>
      <w:r w:rsidR="002140DD" w:rsidRPr="00A341E4">
        <w:rPr>
          <w:sz w:val="20"/>
          <w:szCs w:val="20"/>
          <w:lang w:val="en-GB"/>
        </w:rPr>
        <w:t xml:space="preserve"> tweet less</w:t>
      </w:r>
      <w:r w:rsidR="00B21829" w:rsidRPr="00A341E4">
        <w:rPr>
          <w:sz w:val="20"/>
          <w:szCs w:val="20"/>
          <w:lang w:val="en-GB"/>
        </w:rPr>
        <w:t>.</w:t>
      </w:r>
    </w:p>
    <w:p w14:paraId="389A2F1A" w14:textId="0AF60994" w:rsidR="00B21829" w:rsidRPr="00A341E4" w:rsidRDefault="003C3069" w:rsidP="00D92073">
      <w:pPr>
        <w:spacing w:before="120" w:after="0" w:line="240" w:lineRule="auto"/>
        <w:jc w:val="both"/>
        <w:rPr>
          <w:sz w:val="20"/>
          <w:szCs w:val="20"/>
          <w:lang w:val="en-GB"/>
        </w:rPr>
      </w:pPr>
      <w:r>
        <w:rPr>
          <w:sz w:val="20"/>
          <w:szCs w:val="20"/>
          <w:lang w:val="en-GB"/>
        </w:rPr>
        <w:t>There is</w:t>
      </w:r>
      <w:r w:rsidR="00B21829" w:rsidRPr="00A341E4">
        <w:rPr>
          <w:sz w:val="20"/>
          <w:szCs w:val="20"/>
          <w:lang w:val="en-GB"/>
        </w:rPr>
        <w:t xml:space="preserve"> significant variation within our population of supranational actors. Among the most avid tweeters are the Commission’s Directorate-General </w:t>
      </w:r>
      <w:r w:rsidR="002140DD" w:rsidRPr="00A341E4">
        <w:rPr>
          <w:sz w:val="20"/>
          <w:szCs w:val="20"/>
          <w:lang w:val="en-GB"/>
        </w:rPr>
        <w:t>for Digital Policies (@DigitalEU) with 13.7 tweets</w:t>
      </w:r>
      <w:r w:rsidR="000A0D2D" w:rsidRPr="00A341E4">
        <w:rPr>
          <w:sz w:val="20"/>
          <w:szCs w:val="20"/>
          <w:lang w:val="en-GB"/>
        </w:rPr>
        <w:t xml:space="preserve"> per </w:t>
      </w:r>
      <w:r w:rsidR="002140DD" w:rsidRPr="00A341E4">
        <w:rPr>
          <w:sz w:val="20"/>
          <w:szCs w:val="20"/>
          <w:lang w:val="en-GB"/>
        </w:rPr>
        <w:t>day</w:t>
      </w:r>
      <w:r w:rsidR="00D92073" w:rsidRPr="00A341E4">
        <w:rPr>
          <w:sz w:val="20"/>
          <w:szCs w:val="20"/>
          <w:lang w:val="en-GB"/>
        </w:rPr>
        <w:t xml:space="preserve">, </w:t>
      </w:r>
      <w:r>
        <w:rPr>
          <w:sz w:val="20"/>
          <w:szCs w:val="20"/>
          <w:lang w:val="en-GB"/>
        </w:rPr>
        <w:t xml:space="preserve">or </w:t>
      </w:r>
      <w:r w:rsidR="002140DD" w:rsidRPr="00A341E4">
        <w:rPr>
          <w:sz w:val="20"/>
          <w:szCs w:val="20"/>
          <w:lang w:val="en-GB"/>
        </w:rPr>
        <w:t>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or, further down the line, </w:t>
      </w:r>
      <w:r w:rsidR="002140DD" w:rsidRPr="00A341E4">
        <w:rPr>
          <w:sz w:val="20"/>
          <w:szCs w:val="20"/>
          <w:lang w:val="en-GB"/>
        </w:rPr>
        <w:t xml:space="preserve">the Euratom Supply Agency (@EuratomA) </w:t>
      </w:r>
      <w:r w:rsidR="00D92073" w:rsidRPr="00A341E4">
        <w:rPr>
          <w:sz w:val="20"/>
          <w:szCs w:val="20"/>
          <w:lang w:val="en-GB"/>
        </w:rPr>
        <w:t>issuing a message only around 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w:t>
      </w:r>
      <w:r>
        <w:rPr>
          <w:sz w:val="20"/>
          <w:szCs w:val="20"/>
          <w:lang w:val="en-GB"/>
        </w:rPr>
        <w:t>:</w:t>
      </w:r>
      <w:r w:rsidR="00D92073" w:rsidRPr="00A341E4">
        <w:rPr>
          <w:sz w:val="20"/>
          <w:szCs w:val="20"/>
          <w:lang w:val="en-GB"/>
        </w:rPr>
        <w:t xml:space="preserve"> 2.58 tweets per day) is not systematically distinct from our UK benchmark sample (2.23 daily tweets) and markedly lower than in sample of tweets from international organizations (4 daily tweets).</w:t>
      </w:r>
    </w:p>
    <w:p w14:paraId="7D8B4BD2" w14:textId="7C5C2068"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left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w:t>
      </w:r>
      <w:ins w:id="282" w:author="Sina Furkan Özdemir" w:date="2021-07-05T14:58:00Z">
        <w:r w:rsidR="00DE17A6">
          <w:rPr>
            <w:sz w:val="20"/>
            <w:szCs w:val="20"/>
            <w:lang w:val="en-GB"/>
          </w:rPr>
          <w:t xml:space="preserve"> total</w:t>
        </w:r>
      </w:ins>
      <w:r w:rsidRPr="00A341E4">
        <w:rPr>
          <w:sz w:val="20"/>
          <w:szCs w:val="20"/>
          <w:lang w:val="en-GB"/>
        </w:rPr>
        <w:t xml:space="preserve"> volume of tweets from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when compared to national executives in the United Kingdom. </w:t>
      </w:r>
      <w:r w:rsidR="00E352E9" w:rsidRPr="00A341E4">
        <w:rPr>
          <w:sz w:val="20"/>
          <w:szCs w:val="20"/>
          <w:lang w:val="en-GB"/>
        </w:rPr>
        <w:t>Regarding</w:t>
      </w:r>
      <w:r w:rsidR="005E5C2B" w:rsidRPr="00A341E4">
        <w:rPr>
          <w:sz w:val="20"/>
          <w:szCs w:val="20"/>
          <w:lang w:val="en-GB"/>
        </w:rPr>
        <w:t xml:space="preserve"> volume, thus, we can clearly state that supranational actors try to exploit the communication potentials of this particular social medium.</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2976755B" w14:textId="0B8C4654" w:rsidR="008A6FB2" w:rsidRPr="00A341E4" w:rsidRDefault="008A6FB2" w:rsidP="00FC6904">
      <w:pPr>
        <w:spacing w:before="120" w:after="0" w:line="240" w:lineRule="auto"/>
        <w:jc w:val="both"/>
        <w:rPr>
          <w:sz w:val="20"/>
          <w:szCs w:val="18"/>
          <w:lang w:val="en-GB"/>
        </w:rPr>
      </w:pPr>
      <w:r w:rsidRPr="00A341E4">
        <w:rPr>
          <w:sz w:val="20"/>
          <w:szCs w:val="18"/>
          <w:lang w:val="en-GB"/>
        </w:rPr>
        <w:t xml:space="preserve">Is this increasing amount of supranational communication on Twitter </w:t>
      </w:r>
      <w:r w:rsidR="003E4EAB" w:rsidRPr="00A341E4">
        <w:rPr>
          <w:sz w:val="20"/>
          <w:szCs w:val="18"/>
          <w:lang w:val="en-GB"/>
        </w:rPr>
        <w:t xml:space="preserve">understandable to the average European citizen? </w:t>
      </w:r>
      <w:r w:rsidRPr="00A341E4">
        <w:rPr>
          <w:sz w:val="20"/>
          <w:szCs w:val="18"/>
          <w:lang w:val="en-GB"/>
        </w:rPr>
        <w:t xml:space="preserve">In this section we look at the language quality of the textual content of supranational tweets in comparative perspective. </w:t>
      </w:r>
    </w:p>
    <w:p w14:paraId="5B4BD903" w14:textId="2A9061C2" w:rsidR="008A6FB2" w:rsidRPr="00A341E4" w:rsidRDefault="00B02F28" w:rsidP="00FC6904">
      <w:pPr>
        <w:spacing w:before="120" w:after="0" w:line="240" w:lineRule="auto"/>
        <w:jc w:val="both"/>
        <w:rPr>
          <w:sz w:val="20"/>
          <w:szCs w:val="18"/>
          <w:lang w:val="en-GB"/>
        </w:rPr>
      </w:pPr>
      <w:r w:rsidRPr="00A341E4">
        <w:rPr>
          <w:sz w:val="20"/>
          <w:szCs w:val="18"/>
          <w:lang w:val="en-GB"/>
        </w:rPr>
        <w:t>T</w:t>
      </w:r>
      <w:r w:rsidR="008A6FB2" w:rsidRPr="00A341E4">
        <w:rPr>
          <w:sz w:val="20"/>
          <w:szCs w:val="18"/>
          <w:lang w:val="en-GB"/>
        </w:rPr>
        <w:t xml:space="preserve">his part of the analysis </w:t>
      </w:r>
      <w:r w:rsidRPr="00A341E4">
        <w:rPr>
          <w:sz w:val="20"/>
          <w:szCs w:val="18"/>
          <w:lang w:val="en-GB"/>
        </w:rPr>
        <w:t xml:space="preserve">required </w:t>
      </w:r>
      <w:r w:rsidR="008A6FB2" w:rsidRPr="00A341E4">
        <w:rPr>
          <w:sz w:val="20"/>
          <w:szCs w:val="18"/>
          <w:lang w:val="en-GB"/>
        </w:rPr>
        <w:t xml:space="preserve">extensive pre-processing of the tweets’ contents. In general, </w:t>
      </w:r>
      <w:r w:rsidRPr="00A341E4">
        <w:rPr>
          <w:sz w:val="20"/>
          <w:szCs w:val="18"/>
          <w:lang w:val="en-GB"/>
        </w:rPr>
        <w:t>we aimed</w:t>
      </w:r>
      <w:r w:rsidR="008A6FB2" w:rsidRPr="00A341E4">
        <w:rPr>
          <w:sz w:val="20"/>
          <w:szCs w:val="18"/>
          <w:lang w:val="en-GB"/>
        </w:rPr>
        <w:t xml:space="preserve"> to isolate the textual content as good as possible to ensure reliable extraction of the language indicators</w:t>
      </w:r>
      <w:r w:rsidR="003C3069">
        <w:rPr>
          <w:sz w:val="20"/>
          <w:szCs w:val="18"/>
          <w:lang w:val="en-GB"/>
        </w:rPr>
        <w:t xml:space="preserve"> discussed</w:t>
      </w:r>
      <w:r w:rsidR="008A6FB2" w:rsidRPr="00A341E4">
        <w:rPr>
          <w:sz w:val="20"/>
          <w:szCs w:val="18"/>
          <w:lang w:val="en-GB"/>
        </w:rPr>
        <w:t xml:space="preserve"> below. To this end, we removed all non-textual symbols, media, and external links (</w:t>
      </w:r>
      <w:r w:rsidR="003C3069" w:rsidRPr="00A341E4">
        <w:rPr>
          <w:sz w:val="20"/>
          <w:szCs w:val="18"/>
          <w:lang w:val="en-GB"/>
        </w:rPr>
        <w:t>analysed</w:t>
      </w:r>
      <w:r w:rsidR="008A6FB2" w:rsidRPr="00A341E4">
        <w:rPr>
          <w:sz w:val="20"/>
          <w:szCs w:val="18"/>
          <w:lang w:val="en-GB"/>
        </w:rPr>
        <w:t xml:space="preserve"> </w:t>
      </w:r>
      <w:r w:rsidR="003C3069" w:rsidRPr="00A341E4">
        <w:rPr>
          <w:sz w:val="20"/>
          <w:szCs w:val="18"/>
          <w:lang w:val="en-GB"/>
        </w:rPr>
        <w:t xml:space="preserve">separately </w:t>
      </w:r>
      <w:r w:rsidR="008A6FB2" w:rsidRPr="00A341E4">
        <w:rPr>
          <w:sz w:val="20"/>
          <w:szCs w:val="18"/>
          <w:lang w:val="en-GB"/>
        </w:rPr>
        <w:t>below)</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xml:space="preserve">. The replication scripts provide full detail </w:t>
      </w:r>
      <w:r w:rsidRPr="00A341E4">
        <w:rPr>
          <w:sz w:val="20"/>
          <w:szCs w:val="18"/>
          <w:lang w:val="en-GB"/>
        </w:rPr>
        <w:t>and</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7F4E91" w:rsidRPr="00A341E4">
        <w:rPr>
          <w:sz w:val="20"/>
          <w:szCs w:val="18"/>
          <w:lang w:val="en-GB"/>
        </w:rPr>
        <w:t>alike</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Change w:id="283" w:author="Sina Furkan Özdemir" w:date="2021-07-05T15:05: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5498"/>
        <w:gridCol w:w="4068"/>
        <w:tblGridChange w:id="284">
          <w:tblGrid>
            <w:gridCol w:w="5678"/>
            <w:gridCol w:w="4068"/>
          </w:tblGrid>
        </w:tblGridChange>
      </w:tblGrid>
      <w:tr w:rsidR="008A6FB2" w:rsidRPr="00A341E4" w14:paraId="57438C9F" w14:textId="77777777" w:rsidTr="005025AC">
        <w:trPr>
          <w:tblHeader/>
          <w:tblCellSpacing w:w="15" w:type="dxa"/>
          <w:trPrChange w:id="285" w:author="Sina Furkan Özdemir" w:date="2021-07-05T15:05:00Z">
            <w:trPr>
              <w:tblHeader/>
              <w:tblCellSpacing w:w="15" w:type="dxa"/>
            </w:trPr>
          </w:trPrChange>
        </w:trPr>
        <w:tc>
          <w:tcPr>
            <w:tcW w:w="5453" w:type="dxa"/>
            <w:tcBorders>
              <w:top w:val="single" w:sz="4" w:space="0" w:color="auto"/>
              <w:bottom w:val="double" w:sz="4" w:space="0" w:color="auto"/>
            </w:tcBorders>
            <w:vAlign w:val="center"/>
            <w:hideMark/>
            <w:tcPrChange w:id="286" w:author="Sina Furkan Özdemir" w:date="2021-07-05T15:05:00Z">
              <w:tcPr>
                <w:tcW w:w="0" w:type="auto"/>
                <w:tcBorders>
                  <w:top w:val="single" w:sz="4" w:space="0" w:color="auto"/>
                  <w:bottom w:val="double" w:sz="4" w:space="0" w:color="auto"/>
                </w:tcBorders>
                <w:vAlign w:val="center"/>
                <w:hideMark/>
              </w:tcPr>
            </w:tcPrChange>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Change w:id="287" w:author="Sina Furkan Özdemir" w:date="2021-07-05T15:05:00Z">
              <w:tcPr>
                <w:tcW w:w="0" w:type="auto"/>
                <w:tcBorders>
                  <w:top w:val="single" w:sz="4" w:space="0" w:color="auto"/>
                  <w:bottom w:val="double" w:sz="4" w:space="0" w:color="auto"/>
                </w:tcBorders>
                <w:vAlign w:val="center"/>
                <w:hideMark/>
              </w:tcPr>
            </w:tcPrChange>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5025AC">
        <w:trPr>
          <w:tblCellSpacing w:w="15" w:type="dxa"/>
          <w:trPrChange w:id="288" w:author="Sina Furkan Özdemir" w:date="2021-07-05T15:05:00Z">
            <w:trPr>
              <w:tblCellSpacing w:w="15" w:type="dxa"/>
            </w:trPr>
          </w:trPrChange>
        </w:trPr>
        <w:tc>
          <w:tcPr>
            <w:tcW w:w="5453" w:type="dxa"/>
            <w:tcBorders>
              <w:bottom w:val="single" w:sz="4" w:space="0" w:color="auto"/>
            </w:tcBorders>
            <w:vAlign w:val="center"/>
            <w:hideMark/>
            <w:tcPrChange w:id="289" w:author="Sina Furkan Özdemir" w:date="2021-07-05T15:05:00Z">
              <w:tcPr>
                <w:tcW w:w="0" w:type="auto"/>
                <w:tcBorders>
                  <w:bottom w:val="single" w:sz="4" w:space="0" w:color="auto"/>
                </w:tcBorders>
                <w:vAlign w:val="center"/>
                <w:hideMark/>
              </w:tcPr>
            </w:tcPrChange>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dream.Europe is full of wonders that no one will bring us back. Preserving with #digitization is important for us &amp; for future generations. Close to the Parisians. With #NotreDame we've lost a piece of our history https://t.co/hQRqMGSsq3 https://t.co/CPLs1DqEcl </w:t>
            </w:r>
          </w:p>
        </w:tc>
        <w:tc>
          <w:tcPr>
            <w:tcW w:w="0" w:type="auto"/>
            <w:tcBorders>
              <w:bottom w:val="single" w:sz="4" w:space="0" w:color="auto"/>
            </w:tcBorders>
            <w:vAlign w:val="center"/>
            <w:hideMark/>
            <w:tcPrChange w:id="290" w:author="Sina Furkan Özdemir" w:date="2021-07-05T15:05:00Z">
              <w:tcPr>
                <w:tcW w:w="0" w:type="auto"/>
                <w:tcBorders>
                  <w:bottom w:val="single" w:sz="4" w:space="0" w:color="auto"/>
                </w:tcBorders>
                <w:vAlign w:val="center"/>
                <w:hideMark/>
              </w:tcPr>
            </w:tcPrChange>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we've lost a piece of our history. </w:t>
            </w:r>
          </w:p>
        </w:tc>
      </w:tr>
      <w:tr w:rsidR="008A6FB2" w:rsidRPr="00A341E4" w14:paraId="242A24A9" w14:textId="77777777" w:rsidTr="005025AC">
        <w:trPr>
          <w:tblCellSpacing w:w="15" w:type="dxa"/>
          <w:trPrChange w:id="291" w:author="Sina Furkan Özdemir" w:date="2021-07-05T15:05:00Z">
            <w:trPr>
              <w:tblCellSpacing w:w="15" w:type="dxa"/>
            </w:trPr>
          </w:trPrChange>
        </w:trPr>
        <w:tc>
          <w:tcPr>
            <w:tcW w:w="5453" w:type="dxa"/>
            <w:tcBorders>
              <w:bottom w:val="double" w:sz="4" w:space="0" w:color="auto"/>
            </w:tcBorders>
            <w:vAlign w:val="center"/>
            <w:hideMark/>
            <w:tcPrChange w:id="292" w:author="Sina Furkan Özdemir" w:date="2021-07-05T15:05:00Z">
              <w:tcPr>
                <w:tcW w:w="0" w:type="auto"/>
                <w:tcBorders>
                  <w:bottom w:val="double" w:sz="4" w:space="0" w:color="auto"/>
                </w:tcBorders>
                <w:vAlign w:val="center"/>
                <w:hideMark/>
              </w:tcPr>
            </w:tcPrChange>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we’ve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Change w:id="293" w:author="Sina Furkan Özdemir" w:date="2021-07-05T15:05:00Z">
              <w:tcPr>
                <w:tcW w:w="0" w:type="auto"/>
                <w:tcBorders>
                  <w:bottom w:val="double" w:sz="4" w:space="0" w:color="auto"/>
                </w:tcBorders>
                <w:vAlign w:val="center"/>
                <w:hideMark/>
              </w:tcPr>
            </w:tcPrChange>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Sharing risk. Maximising impact. Today we’ve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2A97C719" w:rsidR="00AB6DA4" w:rsidRPr="00A341E4" w:rsidRDefault="00AB6DA4" w:rsidP="00AB6DA4">
      <w:pPr>
        <w:pStyle w:val="Caption"/>
        <w:keepNext/>
        <w:keepLines/>
        <w:jc w:val="center"/>
        <w:rPr>
          <w:b/>
          <w:bCs/>
          <w:color w:val="auto"/>
          <w:sz w:val="20"/>
          <w:lang w:val="en-GB"/>
        </w:rPr>
      </w:pPr>
      <w:bookmarkStart w:id="294"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294"/>
      <w:r w:rsidRPr="00A341E4">
        <w:rPr>
          <w:b/>
          <w:bCs/>
          <w:color w:val="auto"/>
          <w:lang w:val="en-GB"/>
        </w:rPr>
        <w:t xml:space="preserve">: </w:t>
      </w:r>
      <w:r w:rsidRPr="00A341E4">
        <w:rPr>
          <w:color w:val="auto"/>
          <w:lang w:val="en-GB"/>
        </w:rPr>
        <w:t>Tweet text processing examples</w:t>
      </w:r>
    </w:p>
    <w:p w14:paraId="538D785D" w14:textId="4824B3DE"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 xml:space="preserve">tweets </w:t>
      </w:r>
      <w:r w:rsidR="00900B9E">
        <w:rPr>
          <w:sz w:val="20"/>
          <w:szCs w:val="18"/>
          <w:lang w:val="en-GB"/>
        </w:rPr>
        <w:fldChar w:fldCharType="begin"/>
      </w:r>
      <w:r w:rsidR="002B481C">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2020)","noteIndex":0},"citationItems":[{"id":4574,"uris":["http://zotero.org/groups/2912652/items/6TJWGK6P"],"uri":["http://zotero.org/groups/2912652/items/6TJWGK6P"],"itemData":{"id":4574,"type":"webpage","abstract":"Bindings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900B9E">
        <w:rPr>
          <w:sz w:val="20"/>
          <w:szCs w:val="18"/>
          <w:lang w:val="en-GB"/>
        </w:rPr>
        <w:fldChar w:fldCharType="separate"/>
      </w:r>
      <w:r w:rsidR="00900B9E" w:rsidRPr="00900B9E">
        <w:rPr>
          <w:rFonts w:cs="Calibri"/>
          <w:sz w:val="20"/>
          <w:szCs w:val="24"/>
        </w:rPr>
        <w:t>(detected on sentence level with Google’s compact language detector 2 as implemented in the cld2 R package, Ooms and Sites 2020)</w:t>
      </w:r>
      <w:r w:rsidR="00900B9E">
        <w:rPr>
          <w:sz w:val="20"/>
          <w:szCs w:val="18"/>
          <w:lang w:val="en-GB"/>
        </w:rPr>
        <w:fldChar w:fldCharType="end"/>
      </w:r>
      <w:r w:rsidRPr="00A341E4">
        <w:rPr>
          <w:sz w:val="20"/>
          <w:szCs w:val="18"/>
          <w:lang w:val="en-GB"/>
        </w:rPr>
        <w:t xml:space="preserve">. In total 82% of all supranational tweets </w:t>
      </w:r>
      <w:r w:rsidR="00965014" w:rsidRPr="00A341E4">
        <w:rPr>
          <w:sz w:val="20"/>
          <w:szCs w:val="18"/>
          <w:lang w:val="en-GB"/>
        </w:rPr>
        <w:t>are</w:t>
      </w:r>
      <w:r w:rsidRPr="00A341E4">
        <w:rPr>
          <w:sz w:val="20"/>
          <w:szCs w:val="18"/>
          <w:lang w:val="en-GB"/>
        </w:rPr>
        <w:t xml:space="preserve"> solely written in English while 88.2% contained at least on English sentence. Other languages appear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 xml:space="preserve">suggest that supranational actors do not respect </w:t>
      </w:r>
      <w:r w:rsidR="003C3069">
        <w:rPr>
          <w:sz w:val="20"/>
          <w:szCs w:val="18"/>
          <w:lang w:val="en-GB"/>
        </w:rPr>
        <w:t xml:space="preserve">the EU’s </w:t>
      </w:r>
      <w:r w:rsidR="009315E0" w:rsidRPr="00A341E4">
        <w:rPr>
          <w:sz w:val="20"/>
          <w:szCs w:val="18"/>
          <w:lang w:val="en-GB"/>
        </w:rPr>
        <w:t xml:space="preserve">linguistic diversity </w:t>
      </w:r>
      <w:r w:rsidR="00965014" w:rsidRPr="00A341E4">
        <w:rPr>
          <w:sz w:val="20"/>
          <w:szCs w:val="18"/>
          <w:lang w:val="en-GB"/>
        </w:rPr>
        <w:t>but that</w:t>
      </w:r>
      <w:r w:rsidR="009315E0" w:rsidRPr="00A341E4">
        <w:rPr>
          <w:sz w:val="20"/>
          <w:szCs w:val="18"/>
          <w:lang w:val="en-GB"/>
        </w:rPr>
        <w:t xml:space="preserve"> should not be overstated. Virtually all Twitter end-user applications offer reliable auto-translation at the click of a button. More importantly, especially the European Commission retains representations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r w:rsidR="007F4E91" w:rsidRPr="00A341E4">
        <w:rPr>
          <w:sz w:val="20"/>
          <w:szCs w:val="18"/>
          <w:lang w:val="en-GB"/>
        </w:rPr>
        <w:t xml:space="preserve"> here</w:t>
      </w:r>
      <w:r w:rsidR="009315E0" w:rsidRPr="00A341E4">
        <w:rPr>
          <w:sz w:val="20"/>
          <w:szCs w:val="18"/>
          <w:lang w:val="en-GB"/>
        </w:rPr>
        <w:t>.</w:t>
      </w:r>
    </w:p>
    <w:p w14:paraId="205FB5BD" w14:textId="324E5E4D" w:rsidR="0093719C" w:rsidRDefault="00965014" w:rsidP="00FC6904">
      <w:pPr>
        <w:spacing w:before="120" w:after="0" w:line="240" w:lineRule="auto"/>
        <w:jc w:val="both"/>
        <w:rPr>
          <w:sz w:val="20"/>
          <w:szCs w:val="18"/>
          <w:lang w:val="en-GB"/>
        </w:rPr>
      </w:pPr>
      <w:r w:rsidRPr="00A341E4">
        <w:rPr>
          <w:sz w:val="20"/>
          <w:szCs w:val="18"/>
          <w:lang w:val="en-GB"/>
        </w:rPr>
        <w:t xml:space="preserve">Here we focus on the English-language content of the tweets. </w:t>
      </w:r>
      <w:r w:rsidR="00E665B7" w:rsidRPr="00A341E4">
        <w:rPr>
          <w:sz w:val="20"/>
          <w:szCs w:val="18"/>
          <w:lang w:val="en-GB"/>
        </w:rPr>
        <w:t xml:space="preserve">We </w:t>
      </w:r>
      <w:r w:rsidR="00900B9E">
        <w:rPr>
          <w:sz w:val="20"/>
          <w:szCs w:val="18"/>
          <w:lang w:val="en-GB"/>
        </w:rPr>
        <w:t xml:space="preserve">primarily </w:t>
      </w:r>
      <w:r w:rsidR="00E665B7" w:rsidRPr="00A341E4">
        <w:rPr>
          <w:sz w:val="20"/>
          <w:szCs w:val="18"/>
          <w:lang w:val="en-GB"/>
        </w:rPr>
        <w:t xml:space="preserve">want to learn whether the </w:t>
      </w:r>
      <w:r w:rsidRPr="00A341E4">
        <w:rPr>
          <w:sz w:val="20"/>
          <w:szCs w:val="18"/>
          <w:lang w:val="en-GB"/>
        </w:rPr>
        <w:t xml:space="preserve">communication </w:t>
      </w:r>
      <w:r w:rsidR="00E665B7" w:rsidRPr="00A341E4">
        <w:rPr>
          <w:sz w:val="20"/>
          <w:szCs w:val="18"/>
          <w:lang w:val="en-GB"/>
        </w:rPr>
        <w:t xml:space="preserve">we observe </w:t>
      </w:r>
      <w:r w:rsidRPr="00A341E4">
        <w:rPr>
          <w:sz w:val="20"/>
          <w:szCs w:val="18"/>
          <w:lang w:val="en-GB"/>
        </w:rPr>
        <w:t xml:space="preserve">is geared to nurture legitimacy and accountability of supranational politics.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2B481C">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1946)","noteIndex":0},"citationItems":[{"id":4577,"uris":["http://zotero.org/groups/2912652/items/4A8TR48S"],"uri":["http://zotero.org/groups/2912652/items/4A8TR48S"],"itemData":{"id":4577,"type":"book","abstract":"\"Analysing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4573,"uris":["http://zotero.org/groups/2912652/items/PWRH5RSZ"],"uri":["http://zotero.org/groups/2912652/items/PWRH5RSZ"],"itemData":{"id":4573,"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4576,"uris":["http://zotero.org/groups/2912652/items/JT7H3K3D"],"uri":["http://zotero.org/groups/2912652/items/JT7H3K3D"],"itemData":{"id":4576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2B481C">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1991)","noteIndex":0},"citationItems":[{"id":4579,"uris":["http://zotero.org/groups/2912652/items/DQX2NY25"],"uri":["http://zotero.org/groups/2912652/items/DQX2NY25"],"itemData":{"id":4579,"type":"article-journal","container-title":"The New Left Review","issue":"MAR APR 2015","page":"75-99","title":"Bankspeak: The Language of World Bank Reports","volume":"92","author":[{"family":"Moretti","given":"Franco"},{"family":"Pestre","given":"Dominique"}],"issued":{"date-parts":[["2015"]]}}},{"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4572,"uris":["http://zotero.org/groups/2912652/items/A87UVXK9"],"uri":["http://zotero.org/groups/2912652/items/A87UVXK9"],"itemData":{"id":4572,"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2B481C">
        <w:rPr>
          <w:sz w:val="20"/>
          <w:szCs w:val="18"/>
          <w:lang w:val="en-GB"/>
        </w:rPr>
        <w:instrText xml:space="preserve"> ADDIN ZOTERO_ITEM CSL_CITATION {"citationID":"ntDVyRrJ","properties":{"formattedCitation":"(2019)","plainCitation":"(2019)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4092042E" w:rsidR="0093719C" w:rsidRDefault="0017781E" w:rsidP="00FC6904">
      <w:pPr>
        <w:spacing w:before="120" w:after="0" w:line="240" w:lineRule="auto"/>
        <w:jc w:val="both"/>
        <w:rPr>
          <w:sz w:val="20"/>
          <w:szCs w:val="18"/>
          <w:lang w:val="en-GB"/>
        </w:rPr>
      </w:pPr>
      <w:r w:rsidRPr="00A341E4">
        <w:rPr>
          <w:sz w:val="20"/>
          <w:szCs w:val="18"/>
          <w:lang w:val="en-GB"/>
        </w:rPr>
        <w:t>First, the Flesch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2B481C">
        <w:rPr>
          <w:sz w:val="20"/>
          <w:szCs w:val="18"/>
          <w:lang w:val="en-GB"/>
        </w:rPr>
        <w:instrText xml:space="preserve"> ADDIN ZOTERO_ITEM CSL_CITATION {"citationID":"FoWThNVt","properties":{"formattedCitation":"(Flesch 1948)","plainCitation":"(Flesch 1948)","noteIndex":0},"citationItems":[{"id":4424,"uris":["http://zotero.org/groups/2912652/items/3PW2B6CH"],"uri":["http://zotero.org/groups/2912652/items/3PW2B6CH"],"itemData":{"id":4424,"type":"article-journal","container-title":"Journal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also positively associated with more engagement of social media users or journalists </w:t>
      </w:r>
      <w:r w:rsidR="002255C6">
        <w:rPr>
          <w:sz w:val="20"/>
          <w:szCs w:val="18"/>
          <w:lang w:val="en-GB"/>
        </w:rPr>
        <w:fldChar w:fldCharType="begin"/>
      </w:r>
      <w:r w:rsidR="002B481C">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2020)","noteIndex":0},"citationItems":[{"id":4569,"uris":["http://zotero.org/groups/2912652/items/7CJBS4SK"],"uri":["http://zotero.org/groups/2912652/items/7CJBS4SK"],"itemData":{"id":4569,"type":"book","abstract":"Despite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4570,"uris":["http://zotero.org/groups/2912652/items/7AIUSDVY"],"uri":["http://zotero.org/groups/2912652/items/7AIUSDVY"],"itemData":{"id":4570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receive","event":"IEEE/ACM International Conference on Advances in Social Networks Analysis and Mining (ASONAM)","title":"Effect of readability of political tweets onpositive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201C2E58"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 xml:space="preserve">measure whether supranational actors use familiar vocabulary or rather </w:t>
      </w:r>
      <w:r w:rsidRPr="00A341E4">
        <w:rPr>
          <w:sz w:val="20"/>
          <w:szCs w:val="18"/>
          <w:lang w:val="en-GB"/>
        </w:rPr>
        <w:t xml:space="preserve">specialized jargon. For each word </w:t>
      </w:r>
      <w:r w:rsidR="002255C6">
        <w:rPr>
          <w:sz w:val="20"/>
          <w:szCs w:val="18"/>
          <w:lang w:val="en-GB"/>
        </w:rPr>
        <w:t xml:space="preserve">in </w:t>
      </w:r>
      <w:r w:rsidR="003C3069">
        <w:rPr>
          <w:sz w:val="20"/>
          <w:szCs w:val="18"/>
          <w:lang w:val="en-GB"/>
        </w:rPr>
        <w:t>the</w:t>
      </w:r>
      <w:r w:rsidR="002255C6">
        <w:rPr>
          <w:sz w:val="20"/>
          <w:szCs w:val="18"/>
          <w:lang w:val="en-GB"/>
        </w:rPr>
        <w:t xml:space="preserve"> tweets </w:t>
      </w:r>
      <w:r w:rsidRPr="00A341E4">
        <w:rPr>
          <w:sz w:val="20"/>
          <w:szCs w:val="18"/>
          <w:lang w:val="en-GB"/>
        </w:rPr>
        <w:t>we capture how often it occurs in the overall Google books corpus, the broadest available representation of the general English language. The intuition is that words that are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2B481C">
        <w:rPr>
          <w:sz w:val="20"/>
          <w:szCs w:val="18"/>
          <w:lang w:val="en-GB"/>
        </w:rPr>
        <w:instrText xml:space="preserve"> ADDIN ZOTERO_ITEM CSL_CITATION {"citationID":"3KaVAwQt","properties":{"formattedCitation":"(as validated in Benoit {\\i{}et al.} 2019)","plainCitation":"(as validated in Benoit et al. 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707D6122" w:rsidR="0050284E" w:rsidRDefault="008828BA" w:rsidP="00FC6904">
      <w:pPr>
        <w:spacing w:before="120" w:after="0" w:line="240" w:lineRule="auto"/>
        <w:jc w:val="both"/>
        <w:rPr>
          <w:sz w:val="20"/>
          <w:szCs w:val="18"/>
          <w:lang w:val="en-GB"/>
        </w:rPr>
      </w:pPr>
      <w:r w:rsidRPr="00A341E4">
        <w:rPr>
          <w:sz w:val="20"/>
          <w:szCs w:val="18"/>
          <w:lang w:val="en-GB"/>
        </w:rPr>
        <w:t>Third and finally</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5A58D8">
        <w:rPr>
          <w:sz w:val="20"/>
          <w:szCs w:val="18"/>
          <w:lang w:val="en-GB"/>
        </w:rPr>
        <w:t xml:space="preserve">resort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2B481C">
        <w:rPr>
          <w:sz w:val="20"/>
          <w:szCs w:val="18"/>
          <w:lang w:val="en-GB"/>
        </w:rPr>
        <w:instrText xml:space="preserve"> ADDIN ZOTERO_ITEM CSL_CITATION {"citationID":"59COeTas","properties":{"formattedCitation":"(Biber {\\i{}et al.} 1998: 65 pp. Thibault 1991)","plainCitation":"(Biber et al. 1998: 65 pp. Thibault 1991)","noteIndex":0},"citationItems":[{"id":4578,"uris":["http://zotero.org/groups/2912652/items/U5JMTZUJ"],"uri":["http://zotero.org/groups/2912652/items/U5JMTZUJ"],"itemData":{"id":4578,"type":"book","abstract":"This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pp."},{"id":4572,"uris":["http://zotero.org/groups/2912652/items/A87UVXK9"],"uri":["http://zotero.org/groups/2912652/items/A87UVXK9"],"itemData":{"id":4572,"type":"chapter","container-title":"Functional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xml:space="preserve">. A nominal style – often a </w:t>
      </w:r>
      <w:r w:rsidR="00A341E4" w:rsidRPr="00A341E4">
        <w:rPr>
          <w:sz w:val="20"/>
          <w:szCs w:val="18"/>
          <w:lang w:val="en-GB"/>
        </w:rPr>
        <w:t>characteristic</w:t>
      </w:r>
      <w:r w:rsidR="00CD6A32" w:rsidRPr="00A341E4">
        <w:rPr>
          <w:sz w:val="20"/>
          <w:szCs w:val="18"/>
          <w:lang w:val="en-GB"/>
        </w:rPr>
        <w:t xml:space="preserve"> of academic prose – uses many nouns and nominalizations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 often a characteristic of </w:t>
      </w:r>
      <w:r w:rsidR="00A341E4" w:rsidRPr="00A341E4">
        <w:rPr>
          <w:sz w:val="20"/>
          <w:szCs w:val="18"/>
          <w:lang w:val="en-GB"/>
        </w:rPr>
        <w:t>conversational</w:t>
      </w:r>
      <w:r w:rsidR="00CD6A32" w:rsidRPr="00A341E4">
        <w:rPr>
          <w:sz w:val="20"/>
          <w:szCs w:val="18"/>
          <w:lang w:val="en-GB"/>
        </w:rPr>
        <w:t xml:space="preserve"> communication –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w:t>
      </w:r>
      <w:r w:rsidR="003A3F22">
        <w:rPr>
          <w:sz w:val="20"/>
          <w:szCs w:val="18"/>
          <w:lang w:val="en-GB"/>
        </w:rPr>
        <w:t>,</w:t>
      </w:r>
      <w:r w:rsidR="00CD6A32" w:rsidRPr="00A341E4">
        <w:rPr>
          <w:sz w:val="20"/>
          <w:szCs w:val="18"/>
          <w:lang w:val="en-GB"/>
        </w:rPr>
        <w:t xml:space="preserve"> also providing more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lastRenderedPageBreak/>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48B22AF5" w:rsidR="00CD6A32" w:rsidRPr="00A341E4" w:rsidRDefault="00CD6A32" w:rsidP="00CD6A32">
      <w:pPr>
        <w:pStyle w:val="Caption"/>
        <w:keepLines/>
        <w:jc w:val="center"/>
        <w:rPr>
          <w:color w:val="auto"/>
          <w:sz w:val="20"/>
          <w:lang w:val="en-GB"/>
        </w:rPr>
      </w:pPr>
      <w:bookmarkStart w:id="295"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295"/>
      <w:r w:rsidRPr="00A341E4">
        <w:rPr>
          <w:color w:val="auto"/>
          <w:lang w:val="en-GB"/>
        </w:rPr>
        <w:t>: Language clarity indicators</w:t>
      </w:r>
    </w:p>
    <w:p w14:paraId="21982503" w14:textId="12E8669E"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somewhat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supranational communication is clearly and significantly harder to understand</w:t>
      </w:r>
      <w:ins w:id="296" w:author="Sina Furkan Özdemir" w:date="2021-07-05T16:03:00Z">
        <w:r w:rsidR="00217A3A">
          <w:rPr>
            <w:sz w:val="20"/>
            <w:szCs w:val="18"/>
            <w:lang w:val="en-GB"/>
          </w:rPr>
          <w:t xml:space="preserve"> for</w:t>
        </w:r>
      </w:ins>
      <w:r w:rsidR="009975C1">
        <w:rPr>
          <w:sz w:val="20"/>
          <w:szCs w:val="18"/>
          <w:lang w:val="en-GB"/>
        </w:rPr>
        <w:t xml:space="preserve"> citizens when </w:t>
      </w:r>
      <w:r>
        <w:rPr>
          <w:sz w:val="20"/>
          <w:szCs w:val="18"/>
          <w:lang w:val="en-GB"/>
        </w:rPr>
        <w:t xml:space="preserve">compared to random messages </w:t>
      </w:r>
      <w:r w:rsidR="009975C1">
        <w:rPr>
          <w:sz w:val="20"/>
          <w:szCs w:val="18"/>
          <w:lang w:val="en-GB"/>
        </w:rPr>
        <w:t xml:space="preserve">on </w:t>
      </w:r>
      <w:r w:rsidR="005A58D8">
        <w:rPr>
          <w:sz w:val="20"/>
          <w:szCs w:val="18"/>
          <w:lang w:val="en-GB"/>
        </w:rPr>
        <w:t>the T</w:t>
      </w:r>
      <w:r>
        <w:rPr>
          <w:sz w:val="20"/>
          <w:szCs w:val="18"/>
          <w:lang w:val="en-GB"/>
        </w:rPr>
        <w:t xml:space="preserve">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the impression of a very technocratic </w:t>
      </w:r>
      <w:r w:rsidR="009975C1">
        <w:rPr>
          <w:sz w:val="20"/>
          <w:szCs w:val="18"/>
          <w:lang w:val="en-GB"/>
        </w:rPr>
        <w:t xml:space="preserve">supranational communication approach that has also been shown for press releases of the European Commission </w:t>
      </w:r>
      <w:r w:rsidR="009975C1">
        <w:rPr>
          <w:sz w:val="20"/>
          <w:szCs w:val="18"/>
          <w:lang w:val="en-GB"/>
        </w:rPr>
        <w:fldChar w:fldCharType="begin"/>
      </w:r>
      <w:r w:rsidR="002B481C">
        <w:rPr>
          <w:sz w:val="20"/>
          <w:szCs w:val="18"/>
          <w:lang w:val="en-GB"/>
        </w:rPr>
        <w:instrText xml:space="preserve"> ADDIN ZOTERO_ITEM CSL_CITATION {"citationID":"B3sU2PoN","properties":{"formattedCitation":"(Rauh 2021b)","plainCitation":"(Rauh 2021b)","noteIndex":0},"citationItems":[{"id":4532,"uris":["http://zotero.org/groups/2912652/items/HR4R9X5A"],"uri":["http://zotero.org/groups/2912652/items/HR4R9X5A"],"itemData":{"id":4532,"type":"article-journal","abstract":"The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5FFB836F" w:rsidR="00CA02D3" w:rsidRDefault="007D0F40" w:rsidP="00CA02D3">
      <w:pPr>
        <w:spacing w:before="120" w:after="0" w:line="240" w:lineRule="auto"/>
        <w:jc w:val="both"/>
        <w:rPr>
          <w:sz w:val="20"/>
          <w:szCs w:val="18"/>
          <w:lang w:val="en-GB"/>
        </w:rPr>
      </w:pPr>
      <w:r>
        <w:rPr>
          <w:sz w:val="20"/>
          <w:szCs w:val="18"/>
          <w:lang w:val="en-GB"/>
        </w:rPr>
        <w:t xml:space="preserve">But also here, notable variation within the population of supranational accounts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DG for Competition Policy (ironically headed by </w:t>
      </w:r>
      <w:r w:rsidR="00C14E54">
        <w:rPr>
          <w:sz w:val="20"/>
          <w:szCs w:val="18"/>
          <w:lang w:val="en-GB"/>
        </w:rPr>
        <w:t xml:space="preserve">the clearly communicating </w:t>
      </w:r>
      <w:r>
        <w:rPr>
          <w:sz w:val="20"/>
          <w:szCs w:val="18"/>
          <w:lang w:val="en-GB"/>
        </w:rPr>
        <w:t>Margrethe Vestager), Justice Commissioner Reynders</w:t>
      </w:r>
      <w:r w:rsidR="00C557DA">
        <w:rPr>
          <w:sz w:val="20"/>
          <w:szCs w:val="18"/>
          <w:lang w:val="en-GB"/>
        </w:rPr>
        <w:t>,</w:t>
      </w:r>
      <w:r>
        <w:rPr>
          <w:sz w:val="20"/>
          <w:szCs w:val="18"/>
          <w:lang w:val="en-GB"/>
        </w:rPr>
        <w:t xml:space="preserve"> </w:t>
      </w:r>
      <w:r w:rsidR="00C557DA">
        <w:rPr>
          <w:sz w:val="20"/>
          <w:szCs w:val="18"/>
          <w:lang w:val="en-GB"/>
        </w:rPr>
        <w:t xml:space="preserve">and </w:t>
      </w:r>
      <w:r>
        <w:rPr>
          <w:sz w:val="20"/>
          <w:szCs w:val="18"/>
          <w:lang w:val="en-GB"/>
        </w:rPr>
        <w:t xml:space="preserve">the European Defence Agency. </w:t>
      </w:r>
      <w:r w:rsidR="002B2795">
        <w:rPr>
          <w:sz w:val="20"/>
          <w:szCs w:val="18"/>
          <w:lang w:val="en-GB"/>
        </w:rPr>
        <w:t>In general, the tweets from supranational actors tweeting in personal capacity are significantly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0C532A0E" w:rsidR="009E1560" w:rsidRPr="00A341E4" w:rsidRDefault="009E1560" w:rsidP="009E1560">
      <w:pPr>
        <w:spacing w:after="0" w:line="240" w:lineRule="auto"/>
        <w:jc w:val="both"/>
        <w:rPr>
          <w:i/>
          <w:sz w:val="20"/>
          <w:szCs w:val="18"/>
          <w:lang w:val="en-GB"/>
        </w:rPr>
      </w:pPr>
      <w:r w:rsidRPr="00A341E4">
        <w:rPr>
          <w:i/>
          <w:sz w:val="20"/>
          <w:szCs w:val="18"/>
          <w:lang w:val="en-GB"/>
        </w:rPr>
        <w:t xml:space="preserve">3.1. Media usage in supranational </w:t>
      </w:r>
      <w:r w:rsidR="006B4C5B">
        <w:rPr>
          <w:i/>
          <w:sz w:val="20"/>
          <w:szCs w:val="18"/>
          <w:lang w:val="en-GB"/>
        </w:rPr>
        <w:t xml:space="preserve">Twitter </w:t>
      </w:r>
      <w:r w:rsidRPr="00A341E4">
        <w:rPr>
          <w:i/>
          <w:sz w:val="20"/>
          <w:szCs w:val="18"/>
          <w:lang w:val="en-GB"/>
        </w:rPr>
        <w:t xml:space="preserve">messages </w:t>
      </w:r>
    </w:p>
    <w:p w14:paraId="11E4CEF3" w14:textId="60181CE1"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w:t>
      </w:r>
      <w:r w:rsidR="005A58D8">
        <w:rPr>
          <w:sz w:val="20"/>
          <w:szCs w:val="18"/>
          <w:lang w:val="en-GB"/>
        </w:rPr>
        <w:t>meant</w:t>
      </w:r>
      <w:r>
        <w:rPr>
          <w:sz w:val="20"/>
          <w:szCs w:val="18"/>
          <w:lang w:val="en-GB"/>
        </w:rPr>
        <w:t xml:space="preserve"> to attract attention and generate engagement with messages. To what extent do supranational actors and institutions use this additional communication potential? Relying on the raw tweet texts as well as on the URL entities object available from 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lastRenderedPageBreak/>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26491723" w:rsidR="006B4C5B" w:rsidRPr="00A341E4" w:rsidRDefault="006B4C5B" w:rsidP="006B4C5B">
      <w:pPr>
        <w:pStyle w:val="Caption"/>
        <w:keepLines/>
        <w:jc w:val="center"/>
        <w:rPr>
          <w:color w:val="auto"/>
          <w:sz w:val="20"/>
          <w:lang w:val="en-GB"/>
        </w:rPr>
      </w:pPr>
      <w:bookmarkStart w:id="297"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297"/>
      <w:r w:rsidRPr="00A341E4">
        <w:rPr>
          <w:color w:val="auto"/>
          <w:lang w:val="en-GB"/>
        </w:rPr>
        <w:t xml:space="preserve">: </w:t>
      </w:r>
      <w:r>
        <w:rPr>
          <w:color w:val="auto"/>
          <w:lang w:val="en-GB"/>
        </w:rPr>
        <w:t>Multimedia usage</w:t>
      </w:r>
    </w:p>
    <w:p w14:paraId="781A369B" w14:textId="282FEE49" w:rsidR="00697553" w:rsidRDefault="005A58D8" w:rsidP="00FC6904">
      <w:pPr>
        <w:spacing w:before="120" w:after="0" w:line="240" w:lineRule="auto"/>
        <w:jc w:val="both"/>
        <w:rPr>
          <w:sz w:val="20"/>
          <w:szCs w:val="18"/>
          <w:lang w:val="en-GB"/>
        </w:rPr>
      </w:pPr>
      <w:r>
        <w:rPr>
          <w:sz w:val="20"/>
          <w:szCs w:val="18"/>
          <w:lang w:val="en-GB"/>
        </w:rPr>
        <w:t>P</w:t>
      </w:r>
      <w:r w:rsidR="00697553">
        <w:rPr>
          <w:sz w:val="20"/>
          <w:szCs w:val="18"/>
          <w:lang w:val="en-GB"/>
        </w:rPr>
        <w:t xml:space="preserve">ictures and </w:t>
      </w:r>
      <w:r>
        <w:rPr>
          <w:sz w:val="20"/>
          <w:szCs w:val="18"/>
          <w:lang w:val="en-GB"/>
        </w:rPr>
        <w:t xml:space="preserve">visual </w:t>
      </w:r>
      <w:r w:rsidR="00697553">
        <w:rPr>
          <w:sz w:val="20"/>
          <w:szCs w:val="18"/>
          <w:lang w:val="en-GB"/>
        </w:rPr>
        <w:t xml:space="preserve">detail highlight messages in the timeline of </w:t>
      </w:r>
      <w:r>
        <w:rPr>
          <w:sz w:val="20"/>
          <w:szCs w:val="18"/>
          <w:lang w:val="en-GB"/>
        </w:rPr>
        <w:t xml:space="preserve">Twitter </w:t>
      </w:r>
      <w:r w:rsidR="00697553">
        <w:rPr>
          <w:sz w:val="20"/>
          <w:szCs w:val="18"/>
          <w:lang w:val="en-GB"/>
        </w:rPr>
        <w:t xml:space="preserve">users. </w:t>
      </w:r>
      <w:r>
        <w:rPr>
          <w:sz w:val="20"/>
          <w:szCs w:val="18"/>
          <w:lang w:val="en-GB"/>
        </w:rPr>
        <w:t>T</w:t>
      </w:r>
      <w:r w:rsidR="00697553">
        <w:rPr>
          <w:sz w:val="20"/>
          <w:szCs w:val="18"/>
          <w:lang w:val="en-GB"/>
        </w:rPr>
        <w:t xml:space="preserve">he top left panel of </w:t>
      </w:r>
      <w:r w:rsidR="00697553" w:rsidRPr="006B4C5B">
        <w:rPr>
          <w:sz w:val="20"/>
          <w:szCs w:val="20"/>
          <w:lang w:val="en-GB"/>
        </w:rPr>
        <w:fldChar w:fldCharType="begin"/>
      </w:r>
      <w:r w:rsidR="00697553" w:rsidRPr="006B4C5B">
        <w:rPr>
          <w:sz w:val="20"/>
          <w:szCs w:val="20"/>
          <w:lang w:val="en-GB"/>
        </w:rPr>
        <w:instrText xml:space="preserve"> REF _Ref75359496 \h  \* MERGEFORMAT </w:instrText>
      </w:r>
      <w:r w:rsidR="00697553" w:rsidRPr="006B4C5B">
        <w:rPr>
          <w:sz w:val="20"/>
          <w:szCs w:val="20"/>
          <w:lang w:val="en-GB"/>
        </w:rPr>
      </w:r>
      <w:r w:rsidR="00697553"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697553" w:rsidRPr="006B4C5B">
        <w:rPr>
          <w:sz w:val="20"/>
          <w:szCs w:val="20"/>
          <w:lang w:val="en-GB"/>
        </w:rPr>
        <w:fldChar w:fldCharType="end"/>
      </w:r>
      <w:r w:rsidR="00697553">
        <w:rPr>
          <w:sz w:val="20"/>
          <w:szCs w:val="20"/>
          <w:lang w:val="en-GB"/>
        </w:rPr>
        <w:t xml:space="preserve"> </w:t>
      </w:r>
      <w:r>
        <w:rPr>
          <w:sz w:val="20"/>
          <w:szCs w:val="18"/>
          <w:lang w:val="en-GB"/>
        </w:rPr>
        <w:t>shows</w:t>
      </w:r>
      <w:r w:rsidR="00697553">
        <w:rPr>
          <w:sz w:val="20"/>
          <w:szCs w:val="18"/>
          <w:lang w:val="en-GB"/>
        </w:rPr>
        <w:t xml:space="preserve"> that a</w:t>
      </w:r>
      <w:r w:rsidR="00173980">
        <w:rPr>
          <w:sz w:val="20"/>
          <w:szCs w:val="18"/>
          <w:lang w:val="en-GB"/>
        </w:rPr>
        <w:t>round 35 to 40% of all supranational tweets embed at least one picture. This clearly exceed</w:t>
      </w:r>
      <w:r w:rsidR="00697553">
        <w:rPr>
          <w:sz w:val="20"/>
          <w:szCs w:val="18"/>
          <w:lang w:val="en-GB"/>
        </w:rPr>
        <w:t>s</w:t>
      </w:r>
      <w:r w:rsidR="00173980">
        <w:rPr>
          <w:sz w:val="20"/>
          <w:szCs w:val="18"/>
          <w:lang w:val="en-GB"/>
        </w:rPr>
        <w:t xml:space="preserve"> picture usage i</w:t>
      </w:r>
      <w:r>
        <w:rPr>
          <w:sz w:val="20"/>
          <w:szCs w:val="18"/>
          <w:lang w:val="en-GB"/>
        </w:rPr>
        <w:t xml:space="preserve">n the </w:t>
      </w:r>
      <w:r w:rsidR="00173980">
        <w:rPr>
          <w:sz w:val="20"/>
          <w:szCs w:val="18"/>
          <w:lang w:val="en-GB"/>
        </w:rPr>
        <w:t xml:space="preserve">tweets </w:t>
      </w:r>
      <w:r>
        <w:rPr>
          <w:sz w:val="20"/>
          <w:szCs w:val="18"/>
          <w:lang w:val="en-GB"/>
        </w:rPr>
        <w:t>by</w:t>
      </w:r>
      <w:r w:rsidR="00173980">
        <w:rPr>
          <w:sz w:val="20"/>
          <w:szCs w:val="18"/>
          <w:lang w:val="en-GB"/>
        </w:rPr>
        <w:t xml:space="preserve"> domestic political actors</w:t>
      </w:r>
      <w:r w:rsidR="00697553">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 we consider movie files uploaded directly to Twitter as well as embedded videos from major platforms such as You</w:t>
      </w:r>
      <w:r w:rsidR="00982672">
        <w:rPr>
          <w:sz w:val="20"/>
          <w:szCs w:val="18"/>
          <w:lang w:val="en-GB"/>
        </w:rPr>
        <w:t>T</w:t>
      </w:r>
      <w:r w:rsidR="00537EA2">
        <w:rPr>
          <w:sz w:val="20"/>
          <w:szCs w:val="18"/>
          <w:lang w:val="en-GB"/>
        </w:rPr>
        <w:t xml:space="preserve">ube, Vimeo, TikTok, and Twitch – 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in the UK. While we cannot exactly quantify this here, we note that many of these videos seem to be particularly produced for the purpose of communicating EU policies, again pointing to a professionalisation of supranational social media presence.</w:t>
      </w:r>
    </w:p>
    <w:p w14:paraId="10FC2741" w14:textId="3F9383F9" w:rsidR="00615977" w:rsidRDefault="00697553" w:rsidP="00FC6904">
      <w:pPr>
        <w:spacing w:before="120" w:after="0" w:line="240" w:lineRule="auto"/>
        <w:jc w:val="both"/>
        <w:rPr>
          <w:sz w:val="20"/>
          <w:szCs w:val="18"/>
          <w:lang w:val="en-GB"/>
        </w:rPr>
      </w:pPr>
      <w:r>
        <w:rPr>
          <w:sz w:val="20"/>
          <w:szCs w:val="18"/>
          <w:lang w:val="en-GB"/>
        </w:rPr>
        <w:t>Furthermore, Twitter is notorious for having populated the use of special characters and especially emoticons in public communication. Including such pictograms into the tweet text –</w:t>
      </w:r>
      <w:r w:rsidR="00982672">
        <w:rPr>
          <w:sz w:val="20"/>
          <w:szCs w:val="18"/>
          <w:lang w:val="en-GB"/>
        </w:rPr>
        <w:t xml:space="preserve"> an </w:t>
      </w:r>
      <w:r>
        <w:rPr>
          <w:sz w:val="20"/>
          <w:szCs w:val="18"/>
          <w:lang w:val="en-GB"/>
        </w:rPr>
        <w:t xml:space="preserve">example </w:t>
      </w:r>
      <w:r w:rsidR="00982672">
        <w:rPr>
          <w:sz w:val="20"/>
          <w:szCs w:val="18"/>
          <w:lang w:val="en-GB"/>
        </w:rPr>
        <w:t xml:space="preserve">in </w:t>
      </w:r>
      <w:r>
        <w:rPr>
          <w:sz w:val="20"/>
          <w:szCs w:val="18"/>
          <w:lang w:val="en-GB"/>
        </w:rPr>
        <w:t xml:space="preserve">Table 2 above -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002B481C">
        <w:rPr>
          <w:sz w:val="20"/>
          <w:szCs w:val="18"/>
          <w:lang w:val="en-US"/>
        </w:rPr>
        <w:instrText xml:space="preserve"> ADDIN ZOTERO_ITEM CSL_CITATION {"citationID":"NvwMOp82","properties":{"formattedCitation":"(Tang and Hew 2018)","plainCitation":"(Tang and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00630732" w:rsidRPr="00630732">
        <w:rPr>
          <w:rFonts w:cs="Calibri"/>
          <w:sz w:val="20"/>
        </w:rPr>
        <w:t>(Tang and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w:t>
      </w:r>
      <w:r w:rsidR="005A58D8">
        <w:rPr>
          <w:sz w:val="20"/>
          <w:szCs w:val="18"/>
          <w:lang w:val="en-GB"/>
        </w:rPr>
        <w:t>,</w:t>
      </w:r>
      <w:r w:rsidR="00A71F03">
        <w:rPr>
          <w:sz w:val="20"/>
          <w:szCs w:val="18"/>
          <w:lang w:val="en-GB"/>
        </w:rPr>
        <w:t xml:space="preserve"> as well as various version of checkmark symbols.</w:t>
      </w:r>
    </w:p>
    <w:p w14:paraId="3D41D860" w14:textId="14664785"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 seeking for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sidR="005A58D8">
        <w:rPr>
          <w:sz w:val="20"/>
          <w:szCs w:val="18"/>
          <w:lang w:val="en-GB"/>
        </w:rPr>
        <w:t xml:space="preserve">most Twitter applications directly summarise </w:t>
      </w:r>
      <w:r>
        <w:rPr>
          <w:sz w:val="20"/>
          <w:szCs w:val="18"/>
          <w:lang w:val="en-GB"/>
        </w:rPr>
        <w:t>external websites in thumbnails</w:t>
      </w:r>
      <w:r w:rsidR="005A58D8">
        <w:rPr>
          <w:sz w:val="20"/>
          <w:szCs w:val="18"/>
          <w:lang w:val="en-GB"/>
        </w:rPr>
        <w:t>,</w:t>
      </w:r>
      <w:r>
        <w:rPr>
          <w:sz w:val="20"/>
          <w:szCs w:val="18"/>
          <w:lang w:val="en-GB"/>
        </w:rPr>
        <w:t xml:space="preserve">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w:t>
      </w:r>
      <w:del w:id="298" w:author="Sina Furkan Özdemir" w:date="2021-07-06T14:46:00Z">
        <w:r w:rsidDel="003361B0">
          <w:rPr>
            <w:sz w:val="20"/>
            <w:szCs w:val="18"/>
            <w:lang w:val="en-GB"/>
          </w:rPr>
          <w:delText>Also</w:delText>
        </w:r>
      </w:del>
      <w:ins w:id="299" w:author="Sina Furkan Özdemir" w:date="2021-07-06T14:46:00Z">
        <w:r w:rsidR="003361B0">
          <w:rPr>
            <w:sz w:val="20"/>
            <w:szCs w:val="18"/>
            <w:lang w:val="en-GB"/>
          </w:rPr>
          <w:t>Also,</w:t>
        </w:r>
      </w:ins>
      <w:r>
        <w:rPr>
          <w:sz w:val="20"/>
          <w:szCs w:val="18"/>
          <w:lang w:val="en-GB"/>
        </w:rPr>
        <w:t xml:space="preserve"> with regard to this </w:t>
      </w:r>
      <w:r>
        <w:rPr>
          <w:sz w:val="20"/>
          <w:szCs w:val="18"/>
          <w:lang w:val="en-GB"/>
        </w:rPr>
        <w:lastRenderedPageBreak/>
        <w:t xml:space="preserve">communication feature, tweets from supranational EU actors are on par or even exceed </w:t>
      </w:r>
      <w:r w:rsidR="00DA3438">
        <w:rPr>
          <w:sz w:val="20"/>
          <w:szCs w:val="18"/>
          <w:lang w:val="en-GB"/>
        </w:rPr>
        <w:t xml:space="preserve">messages from </w:t>
      </w:r>
      <w:r>
        <w:rPr>
          <w:sz w:val="20"/>
          <w:szCs w:val="18"/>
          <w:lang w:val="en-GB"/>
        </w:rPr>
        <w:t xml:space="preserve">domestic and international political actors. In about 60 to 80% of all supranational </w:t>
      </w:r>
      <w:r w:rsidR="00DA3438">
        <w:rPr>
          <w:sz w:val="20"/>
          <w:szCs w:val="18"/>
          <w:lang w:val="en-GB"/>
        </w:rPr>
        <w:t xml:space="preserve">Twitter </w:t>
      </w:r>
      <w:r>
        <w:rPr>
          <w:sz w:val="20"/>
          <w:szCs w:val="18"/>
          <w:lang w:val="en-GB"/>
        </w:rPr>
        <w:t>message</w:t>
      </w:r>
      <w:r w:rsidR="00DA3438">
        <w:rPr>
          <w:sz w:val="20"/>
          <w:szCs w:val="18"/>
          <w:lang w:val="en-GB"/>
        </w:rPr>
        <w:t>s</w:t>
      </w:r>
      <w:r>
        <w:rPr>
          <w:sz w:val="20"/>
          <w:szCs w:val="18"/>
          <w:lang w:val="en-GB"/>
        </w:rPr>
        <w:t xml:space="preserve"> an external online source is referred to. </w:t>
      </w:r>
    </w:p>
    <w:p w14:paraId="12A635D4" w14:textId="758C2E1E" w:rsidR="00560269" w:rsidRDefault="00560269" w:rsidP="00FC6904">
      <w:pPr>
        <w:spacing w:before="120" w:after="0" w:line="240" w:lineRule="auto"/>
        <w:jc w:val="both"/>
        <w:rPr>
          <w:sz w:val="20"/>
          <w:szCs w:val="18"/>
          <w:lang w:val="en-GB"/>
        </w:rPr>
      </w:pPr>
      <w:r>
        <w:rPr>
          <w:sz w:val="20"/>
          <w:szCs w:val="18"/>
          <w:lang w:val="en-GB"/>
        </w:rPr>
        <w:t>Where th</w:t>
      </w:r>
      <w:r w:rsidR="009C4088">
        <w:rPr>
          <w:sz w:val="20"/>
          <w:szCs w:val="18"/>
          <w:lang w:val="en-GB"/>
        </w:rPr>
        <w:t>ese</w:t>
      </w:r>
      <w:r>
        <w:rPr>
          <w:sz w:val="20"/>
          <w:szCs w:val="18"/>
          <w:lang w:val="en-GB"/>
        </w:rPr>
        <w:t xml:space="preserve"> links</w:t>
      </w:r>
      <w:r w:rsidR="002F3D47">
        <w:rPr>
          <w:sz w:val="20"/>
          <w:szCs w:val="18"/>
          <w:lang w:val="en-GB"/>
        </w:rPr>
        <w:t xml:space="preserve"> lead citizens to</w:t>
      </w:r>
      <w:r>
        <w:rPr>
          <w:sz w:val="20"/>
          <w:szCs w:val="18"/>
          <w:lang w:val="en-GB"/>
        </w:rPr>
        <w:t xml:space="preserve"> 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DA3438">
        <w:rPr>
          <w:sz w:val="20"/>
          <w:szCs w:val="18"/>
          <w:lang w:val="en-GB"/>
        </w:rPr>
        <w:t>with</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w:t>
      </w:r>
      <w:r w:rsidR="009C4088">
        <w:rPr>
          <w:sz w:val="20"/>
          <w:szCs w:val="18"/>
          <w:lang w:val="en-GB"/>
        </w:rPr>
        <w:t xml:space="preserve"> </w:t>
      </w:r>
      <w:r w:rsidR="002F3D47">
        <w:rPr>
          <w:sz w:val="20"/>
          <w:szCs w:val="18"/>
          <w:lang w:val="en-GB"/>
        </w:rPr>
        <w:t>A sizeable share of around 5% of external links point to other social media platforms, notably Facebook, LinkedIn, and Instagram</w:t>
      </w:r>
      <w:r w:rsidR="00CC2D3B">
        <w:rPr>
          <w:sz w:val="20"/>
          <w:szCs w:val="18"/>
          <w:lang w:val="en-GB"/>
        </w:rPr>
        <w:t>.</w:t>
      </w:r>
      <w:r w:rsidR="002F3D47">
        <w:rPr>
          <w:sz w:val="20"/>
          <w:szCs w:val="18"/>
          <w:lang w:val="en-GB"/>
        </w:rPr>
        <w:t xml:space="preserve"> </w:t>
      </w:r>
      <w:r w:rsidR="00CC2D3B">
        <w:rPr>
          <w:sz w:val="20"/>
          <w:szCs w:val="18"/>
          <w:lang w:val="en-GB"/>
        </w:rPr>
        <w:t>S</w:t>
      </w:r>
      <w:r w:rsidR="002F3D47">
        <w:rPr>
          <w:sz w:val="20"/>
          <w:szCs w:val="18"/>
          <w:lang w:val="en-GB"/>
        </w:rPr>
        <w:t xml:space="preserve">upranational actors also seem to use services that automatically post content across different social media accounts (the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58D0F375" w:rsidR="00697553" w:rsidRDefault="00CE24DD" w:rsidP="00FC6904">
      <w:pPr>
        <w:spacing w:before="120" w:after="0" w:line="240" w:lineRule="auto"/>
        <w:jc w:val="both"/>
        <w:rPr>
          <w:sz w:val="20"/>
          <w:szCs w:val="18"/>
          <w:lang w:val="en-GB"/>
        </w:rPr>
      </w:pPr>
      <w:r>
        <w:rPr>
          <w:sz w:val="20"/>
          <w:szCs w:val="18"/>
          <w:lang w:val="en-GB"/>
        </w:rPr>
        <w:t xml:space="preserve">Based on these </w:t>
      </w:r>
      <w:r w:rsidR="002F3D47">
        <w:rPr>
          <w:sz w:val="20"/>
          <w:szCs w:val="18"/>
          <w:lang w:val="en-GB"/>
        </w:rPr>
        <w:t>insights</w:t>
      </w:r>
      <w:r>
        <w:rPr>
          <w:sz w:val="20"/>
          <w:szCs w:val="18"/>
          <w:lang w:val="en-GB"/>
        </w:rPr>
        <w:t xml:space="preserve"> we can clearly state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own external online resources.</w:t>
      </w:r>
    </w:p>
    <w:p w14:paraId="7FB81042" w14:textId="2DF77B2F" w:rsidR="00697553" w:rsidDel="00AA48E1" w:rsidRDefault="00697553" w:rsidP="00FC6904">
      <w:pPr>
        <w:spacing w:before="120" w:after="0" w:line="240" w:lineRule="auto"/>
        <w:jc w:val="both"/>
        <w:rPr>
          <w:del w:id="300" w:author="Sina Furkan Özdemir" w:date="2021-07-05T16:23:00Z"/>
          <w:sz w:val="20"/>
          <w:szCs w:val="18"/>
          <w:lang w:val="en-GB"/>
        </w:rPr>
      </w:pPr>
    </w:p>
    <w:p w14:paraId="21C44ACF" w14:textId="5C4D8528" w:rsidR="00532D33" w:rsidRPr="00A341E4" w:rsidDel="00AA48E1" w:rsidRDefault="00532D33" w:rsidP="00532D33">
      <w:pPr>
        <w:spacing w:before="120" w:after="0" w:line="240" w:lineRule="auto"/>
        <w:jc w:val="both"/>
        <w:rPr>
          <w:del w:id="301" w:author="Sina Furkan Özdemir" w:date="2021-07-05T16:23:00Z"/>
          <w:b/>
          <w:sz w:val="20"/>
          <w:szCs w:val="18"/>
          <w:lang w:val="en-GB"/>
        </w:rPr>
      </w:pPr>
      <w:del w:id="302" w:author="Sina Furkan Özdemir" w:date="2021-07-05T16:23:00Z">
        <w:r w:rsidDel="00AA48E1">
          <w:rPr>
            <w:b/>
            <w:sz w:val="20"/>
            <w:szCs w:val="18"/>
            <w:lang w:val="en-GB"/>
          </w:rPr>
          <w:delText>4</w:delText>
        </w:r>
        <w:r w:rsidRPr="00A341E4" w:rsidDel="00AA48E1">
          <w:rPr>
            <w:b/>
            <w:sz w:val="20"/>
            <w:szCs w:val="18"/>
            <w:lang w:val="en-GB"/>
          </w:rPr>
          <w:delText xml:space="preserve">. </w:delText>
        </w:r>
        <w:r w:rsidR="002E534C" w:rsidDel="00AA48E1">
          <w:rPr>
            <w:b/>
            <w:sz w:val="20"/>
            <w:szCs w:val="18"/>
            <w:lang w:val="en-GB"/>
          </w:rPr>
          <w:delText xml:space="preserve">Supranational engagement </w:delText>
        </w:r>
        <w:r w:rsidDel="00AA48E1">
          <w:rPr>
            <w:b/>
            <w:sz w:val="20"/>
            <w:szCs w:val="18"/>
            <w:lang w:val="en-GB"/>
          </w:rPr>
          <w:delText>with the Twitter discourse</w:delText>
        </w:r>
      </w:del>
    </w:p>
    <w:p w14:paraId="55B4170F" w14:textId="307E803B" w:rsidR="00532D33" w:rsidDel="00AA48E1" w:rsidRDefault="00D06036" w:rsidP="00D114D6">
      <w:pPr>
        <w:spacing w:before="120" w:after="0" w:line="240" w:lineRule="auto"/>
        <w:jc w:val="both"/>
        <w:rPr>
          <w:del w:id="303" w:author="Sina Furkan Özdemir" w:date="2021-07-05T16:23:00Z"/>
          <w:sz w:val="20"/>
          <w:szCs w:val="18"/>
          <w:lang w:val="en-GB"/>
        </w:rPr>
      </w:pPr>
      <w:del w:id="304" w:author="Sina Furkan Özdemir" w:date="2021-07-05T16:23:00Z">
        <w:r w:rsidDel="00AA48E1">
          <w:rPr>
            <w:sz w:val="20"/>
            <w:szCs w:val="18"/>
            <w:lang w:val="en-GB"/>
          </w:rPr>
          <w:delText>XXX</w:delText>
        </w:r>
      </w:del>
    </w:p>
    <w:p w14:paraId="5E312A44" w14:textId="67EF0ED1" w:rsidR="00D06036" w:rsidDel="00AA48E1" w:rsidRDefault="008F5906" w:rsidP="00D114D6">
      <w:pPr>
        <w:spacing w:before="120" w:after="0" w:line="240" w:lineRule="auto"/>
        <w:jc w:val="both"/>
        <w:rPr>
          <w:del w:id="305" w:author="Sina Furkan Özdemir" w:date="2021-07-05T16:23:00Z"/>
          <w:sz w:val="20"/>
          <w:szCs w:val="18"/>
          <w:lang w:val="en-GB"/>
        </w:rPr>
      </w:pPr>
      <w:del w:id="306" w:author="Sina Furkan Özdemir" w:date="2021-07-05T16:23:00Z">
        <w:r w:rsidDel="00AA48E1">
          <w:rPr>
            <w:noProof/>
          </w:rPr>
          <w:drawing>
            <wp:inline distT="0" distB="0" distL="0" distR="0" wp14:anchorId="6AD7EB8D" wp14:editId="01EFFE4A">
              <wp:extent cx="6188710" cy="2473960"/>
              <wp:effectExtent l="19050" t="19050" r="21590" b="215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2473960"/>
                      </a:xfrm>
                      <a:prstGeom prst="rect">
                        <a:avLst/>
                      </a:prstGeom>
                      <a:noFill/>
                      <a:ln>
                        <a:solidFill>
                          <a:schemeClr val="tx1"/>
                        </a:solidFill>
                      </a:ln>
                    </pic:spPr>
                  </pic:pic>
                </a:graphicData>
              </a:graphic>
            </wp:inline>
          </w:drawing>
        </w:r>
      </w:del>
    </w:p>
    <w:p w14:paraId="09F38414" w14:textId="5144C3E7" w:rsidR="008F5906" w:rsidRPr="00A341E4" w:rsidDel="00AA48E1" w:rsidRDefault="008F5906" w:rsidP="008F5906">
      <w:pPr>
        <w:pStyle w:val="Caption"/>
        <w:keepLines/>
        <w:jc w:val="center"/>
        <w:rPr>
          <w:del w:id="307" w:author="Sina Furkan Özdemir" w:date="2021-07-05T16:23:00Z"/>
          <w:color w:val="auto"/>
          <w:sz w:val="20"/>
          <w:lang w:val="en-GB"/>
        </w:rPr>
      </w:pPr>
      <w:del w:id="308" w:author="Sina Furkan Özdemir" w:date="2021-07-05T16:23:00Z">
        <w:r w:rsidRPr="00A341E4" w:rsidDel="00AA48E1">
          <w:rPr>
            <w:b/>
            <w:bCs/>
            <w:color w:val="auto"/>
            <w:lang w:val="en-GB"/>
          </w:rPr>
          <w:delText xml:space="preserve">Figure </w:delText>
        </w:r>
        <w:r w:rsidRPr="00A341E4" w:rsidDel="00AA48E1">
          <w:rPr>
            <w:b/>
            <w:bCs/>
            <w:i w:val="0"/>
            <w:iCs w:val="0"/>
            <w:lang w:val="en-GB"/>
          </w:rPr>
          <w:fldChar w:fldCharType="begin"/>
        </w:r>
        <w:r w:rsidRPr="00A341E4" w:rsidDel="00AA48E1">
          <w:rPr>
            <w:b/>
            <w:bCs/>
            <w:color w:val="auto"/>
            <w:lang w:val="en-GB"/>
          </w:rPr>
          <w:delInstrText xml:space="preserve"> SEQ Figure \* ARABIC </w:delInstrText>
        </w:r>
        <w:r w:rsidRPr="00A341E4" w:rsidDel="00AA48E1">
          <w:rPr>
            <w:b/>
            <w:bCs/>
            <w:i w:val="0"/>
            <w:iCs w:val="0"/>
            <w:lang w:val="en-GB"/>
          </w:rPr>
          <w:fldChar w:fldCharType="separate"/>
        </w:r>
        <w:r w:rsidR="00C51789" w:rsidDel="00AA48E1">
          <w:rPr>
            <w:b/>
            <w:bCs/>
            <w:noProof/>
            <w:color w:val="auto"/>
            <w:lang w:val="en-GB"/>
          </w:rPr>
          <w:delText>4</w:delText>
        </w:r>
        <w:r w:rsidRPr="00A341E4" w:rsidDel="00AA48E1">
          <w:rPr>
            <w:b/>
            <w:bCs/>
            <w:i w:val="0"/>
            <w:iCs w:val="0"/>
            <w:lang w:val="en-GB"/>
          </w:rPr>
          <w:fldChar w:fldCharType="end"/>
        </w:r>
        <w:r w:rsidRPr="00A341E4" w:rsidDel="00AA48E1">
          <w:rPr>
            <w:color w:val="auto"/>
            <w:lang w:val="en-GB"/>
          </w:rPr>
          <w:delText xml:space="preserve">: </w:delText>
        </w:r>
        <w:r w:rsidDel="00AA48E1">
          <w:rPr>
            <w:color w:val="auto"/>
            <w:lang w:val="en-GB"/>
          </w:rPr>
          <w:delText>Supranational engagement with messages from other users</w:delText>
        </w:r>
      </w:del>
    </w:p>
    <w:p w14:paraId="24414529" w14:textId="561C4637" w:rsidR="00D06036" w:rsidDel="00AA48E1" w:rsidRDefault="00D06036" w:rsidP="00D114D6">
      <w:pPr>
        <w:spacing w:before="120" w:after="0" w:line="240" w:lineRule="auto"/>
        <w:jc w:val="both"/>
        <w:rPr>
          <w:del w:id="309" w:author="Sina Furkan Özdemir" w:date="2021-07-05T16:23:00Z"/>
          <w:sz w:val="20"/>
          <w:szCs w:val="18"/>
          <w:lang w:val="en-GB"/>
        </w:rPr>
      </w:pPr>
    </w:p>
    <w:p w14:paraId="3213E53C" w14:textId="499675A9" w:rsidR="006961DA" w:rsidDel="00AA48E1" w:rsidRDefault="00A76940" w:rsidP="00D114D6">
      <w:pPr>
        <w:spacing w:before="120" w:after="0" w:line="240" w:lineRule="auto"/>
        <w:jc w:val="both"/>
        <w:rPr>
          <w:del w:id="310" w:author="Sina Furkan Özdemir" w:date="2021-07-05T16:23:00Z"/>
          <w:sz w:val="20"/>
          <w:szCs w:val="18"/>
          <w:lang w:val="en-GB"/>
        </w:rPr>
      </w:pPr>
      <w:del w:id="311" w:author="Sina Furkan Özdemir" w:date="2021-07-05T16:23:00Z">
        <w:r w:rsidDel="00AA48E1">
          <w:rPr>
            <w:sz w:val="20"/>
            <w:szCs w:val="18"/>
            <w:lang w:val="en-GB"/>
          </w:rPr>
          <w:delText>XX</w:delText>
        </w:r>
      </w:del>
    </w:p>
    <w:p w14:paraId="1C197AEA" w14:textId="7E628759" w:rsidR="00D06036" w:rsidDel="00AA48E1" w:rsidRDefault="006961DA" w:rsidP="00D114D6">
      <w:pPr>
        <w:spacing w:before="120" w:after="0" w:line="240" w:lineRule="auto"/>
        <w:jc w:val="both"/>
        <w:rPr>
          <w:del w:id="312" w:author="Sina Furkan Özdemir" w:date="2021-07-05T16:23:00Z"/>
          <w:sz w:val="20"/>
          <w:szCs w:val="18"/>
          <w:lang w:val="en-GB"/>
        </w:rPr>
      </w:pPr>
      <w:del w:id="313" w:author="Sina Furkan Özdemir" w:date="2021-07-05T16:23:00Z">
        <w:r w:rsidDel="00AA48E1">
          <w:rPr>
            <w:noProof/>
          </w:rPr>
          <w:drawing>
            <wp:inline distT="0" distB="0" distL="0" distR="0" wp14:anchorId="3AEC0032" wp14:editId="1BADE535">
              <wp:extent cx="6188710" cy="2580005"/>
              <wp:effectExtent l="19050" t="19050" r="21590" b="1079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del>
    </w:p>
    <w:p w14:paraId="1CF9D159" w14:textId="5B988C32" w:rsidR="006961DA" w:rsidRPr="00A341E4" w:rsidDel="00AA48E1" w:rsidRDefault="006961DA" w:rsidP="006961DA">
      <w:pPr>
        <w:pStyle w:val="Caption"/>
        <w:keepLines/>
        <w:jc w:val="center"/>
        <w:rPr>
          <w:del w:id="314" w:author="Sina Furkan Özdemir" w:date="2021-07-05T16:23:00Z"/>
          <w:color w:val="auto"/>
          <w:sz w:val="20"/>
          <w:lang w:val="en-GB"/>
        </w:rPr>
      </w:pPr>
      <w:del w:id="315" w:author="Sina Furkan Özdemir" w:date="2021-07-05T16:23:00Z">
        <w:r w:rsidRPr="00A341E4" w:rsidDel="00AA48E1">
          <w:rPr>
            <w:b/>
            <w:bCs/>
            <w:color w:val="auto"/>
            <w:lang w:val="en-GB"/>
          </w:rPr>
          <w:delText xml:space="preserve">Figure </w:delText>
        </w:r>
        <w:r w:rsidRPr="00A341E4" w:rsidDel="00AA48E1">
          <w:rPr>
            <w:b/>
            <w:bCs/>
            <w:i w:val="0"/>
            <w:iCs w:val="0"/>
            <w:lang w:val="en-GB"/>
          </w:rPr>
          <w:fldChar w:fldCharType="begin"/>
        </w:r>
        <w:r w:rsidRPr="00A341E4" w:rsidDel="00AA48E1">
          <w:rPr>
            <w:b/>
            <w:bCs/>
            <w:color w:val="auto"/>
            <w:lang w:val="en-GB"/>
          </w:rPr>
          <w:delInstrText xml:space="preserve"> SEQ Figure \* ARABIC </w:delInstrText>
        </w:r>
        <w:r w:rsidRPr="00A341E4" w:rsidDel="00AA48E1">
          <w:rPr>
            <w:b/>
            <w:bCs/>
            <w:i w:val="0"/>
            <w:iCs w:val="0"/>
            <w:lang w:val="en-GB"/>
          </w:rPr>
          <w:fldChar w:fldCharType="separate"/>
        </w:r>
        <w:r w:rsidR="00C51789" w:rsidDel="00AA48E1">
          <w:rPr>
            <w:b/>
            <w:bCs/>
            <w:noProof/>
            <w:color w:val="auto"/>
            <w:lang w:val="en-GB"/>
          </w:rPr>
          <w:delText>5</w:delText>
        </w:r>
        <w:r w:rsidRPr="00A341E4" w:rsidDel="00AA48E1">
          <w:rPr>
            <w:b/>
            <w:bCs/>
            <w:i w:val="0"/>
            <w:iCs w:val="0"/>
            <w:lang w:val="en-GB"/>
          </w:rPr>
          <w:fldChar w:fldCharType="end"/>
        </w:r>
        <w:r w:rsidRPr="00A341E4" w:rsidDel="00AA48E1">
          <w:rPr>
            <w:color w:val="auto"/>
            <w:lang w:val="en-GB"/>
          </w:rPr>
          <w:delText xml:space="preserve">: </w:delText>
        </w:r>
        <w:r w:rsidDel="00AA48E1">
          <w:rPr>
            <w:color w:val="auto"/>
            <w:lang w:val="en-GB"/>
          </w:rPr>
          <w:delText>Mentions and hashtags</w:delText>
        </w:r>
      </w:del>
    </w:p>
    <w:p w14:paraId="1F13759E" w14:textId="77777777" w:rsidR="002D4867" w:rsidRPr="00D114D6" w:rsidRDefault="002D4867" w:rsidP="00D114D6">
      <w:pPr>
        <w:spacing w:before="120" w:after="0" w:line="240" w:lineRule="auto"/>
        <w:jc w:val="both"/>
        <w:rPr>
          <w:sz w:val="20"/>
          <w:szCs w:val="18"/>
          <w:lang w:val="en-GB"/>
        </w:rPr>
      </w:pPr>
    </w:p>
    <w:p w14:paraId="730EBB0F" w14:textId="21518767" w:rsidR="00532D33" w:rsidRPr="002E534C" w:rsidRDefault="002E534C" w:rsidP="002E534C">
      <w:pPr>
        <w:spacing w:before="120" w:after="0" w:line="240" w:lineRule="auto"/>
        <w:jc w:val="both"/>
        <w:rPr>
          <w:b/>
          <w:sz w:val="20"/>
          <w:szCs w:val="18"/>
          <w:lang w:val="en-GB"/>
        </w:rPr>
      </w:pPr>
      <w:r>
        <w:rPr>
          <w:b/>
          <w:sz w:val="20"/>
          <w:szCs w:val="18"/>
          <w:lang w:val="en-GB"/>
        </w:rPr>
        <w:t>5.</w:t>
      </w:r>
      <w:r w:rsidR="00532D33" w:rsidRPr="002E534C">
        <w:rPr>
          <w:b/>
          <w:sz w:val="20"/>
          <w:szCs w:val="18"/>
          <w:lang w:val="en-GB"/>
        </w:rPr>
        <w:t xml:space="preserve"> User engagement with supranational messages</w:t>
      </w:r>
    </w:p>
    <w:p w14:paraId="1CDE029C" w14:textId="7FA891E8" w:rsidR="00532D33" w:rsidRDefault="002E534C" w:rsidP="00D114D6">
      <w:pPr>
        <w:spacing w:before="120" w:after="0" w:line="240" w:lineRule="auto"/>
        <w:jc w:val="both"/>
        <w:rPr>
          <w:sz w:val="20"/>
          <w:szCs w:val="18"/>
          <w:lang w:val="en-GB"/>
        </w:rPr>
      </w:pPr>
      <w:r>
        <w:rPr>
          <w:sz w:val="20"/>
          <w:szCs w:val="18"/>
          <w:lang w:val="en-GB"/>
        </w:rPr>
        <w:t xml:space="preserve">A crucial question for supranational public communication on social media is whether (citizen) users engage with the messages. A necessary condition for </w:t>
      </w:r>
      <w:r w:rsidR="00DA3438">
        <w:rPr>
          <w:sz w:val="20"/>
          <w:szCs w:val="18"/>
          <w:lang w:val="en-GB"/>
        </w:rPr>
        <w:t>engagement</w:t>
      </w:r>
      <w:r>
        <w:rPr>
          <w:sz w:val="20"/>
          <w:szCs w:val="18"/>
          <w:lang w:val="en-GB"/>
        </w:rPr>
        <w:t xml:space="preserve"> is that users see the message</w:t>
      </w:r>
      <w:r w:rsidR="004709BE">
        <w:rPr>
          <w:sz w:val="20"/>
          <w:szCs w:val="18"/>
          <w:lang w:val="en-GB"/>
        </w:rPr>
        <w:t>s in the first place</w:t>
      </w:r>
      <w:r>
        <w:rPr>
          <w:sz w:val="20"/>
          <w:szCs w:val="18"/>
          <w:lang w:val="en-GB"/>
        </w:rPr>
        <w:t xml:space="preserve">. </w:t>
      </w:r>
      <w:r w:rsidR="00DA3438">
        <w:rPr>
          <w:sz w:val="20"/>
          <w:szCs w:val="18"/>
          <w:lang w:val="en-GB"/>
        </w:rPr>
        <w:t>R</w:t>
      </w:r>
      <w:r w:rsidR="004709BE">
        <w:rPr>
          <w:sz w:val="20"/>
          <w:szCs w:val="18"/>
          <w:lang w:val="en-GB"/>
        </w:rPr>
        <w:t>eliable information on this</w:t>
      </w:r>
      <w:r w:rsidR="00DA3438">
        <w:rPr>
          <w:sz w:val="20"/>
          <w:szCs w:val="18"/>
          <w:lang w:val="en-GB"/>
        </w:rPr>
        <w:t xml:space="preserve"> is not easy to obtain, however.</w:t>
      </w:r>
      <w:r w:rsidR="004709BE">
        <w:rPr>
          <w:sz w:val="20"/>
          <w:szCs w:val="18"/>
          <w:lang w:val="en-GB"/>
        </w:rPr>
        <w:t xml:space="preserve"> The research track API does not include the number of ‘impressions’ per tweet which is also only available for the last 60 days in commercial access options</w:t>
      </w:r>
      <w:r w:rsidR="00033892">
        <w:rPr>
          <w:sz w:val="20"/>
          <w:szCs w:val="18"/>
          <w:lang w:val="en-GB"/>
        </w:rPr>
        <w:t xml:space="preserve"> XXX</w:t>
      </w:r>
      <w:r w:rsidR="004709BE">
        <w:rPr>
          <w:sz w:val="20"/>
          <w:szCs w:val="18"/>
          <w:lang w:val="en-GB"/>
        </w:rPr>
        <w:t xml:space="preserve">. In addition, the algorithms by which Twitter decides which messages to show to which users </w:t>
      </w:r>
      <w:r w:rsidR="00033892">
        <w:rPr>
          <w:sz w:val="20"/>
          <w:szCs w:val="18"/>
          <w:lang w:val="en-GB"/>
        </w:rPr>
        <w:t xml:space="preserve">with what prominence </w:t>
      </w:r>
      <w:r w:rsidR="004709BE">
        <w:rPr>
          <w:sz w:val="20"/>
          <w:szCs w:val="18"/>
          <w:lang w:val="en-GB"/>
        </w:rPr>
        <w:t>are not public knowledge.</w:t>
      </w:r>
    </w:p>
    <w:p w14:paraId="4D66F1CE" w14:textId="58371D86" w:rsidR="00926A1D" w:rsidRDefault="004709BE" w:rsidP="00D114D6">
      <w:pPr>
        <w:spacing w:before="120" w:after="0" w:line="240" w:lineRule="auto"/>
        <w:jc w:val="both"/>
        <w:rPr>
          <w:sz w:val="20"/>
          <w:szCs w:val="18"/>
          <w:lang w:val="en-GB"/>
        </w:rPr>
      </w:pPr>
      <w:r>
        <w:rPr>
          <w:sz w:val="20"/>
          <w:szCs w:val="18"/>
          <w:lang w:val="en-GB"/>
        </w:rPr>
        <w:t>What we know</w:t>
      </w:r>
      <w:r w:rsidR="00357C26">
        <w:rPr>
          <w:sz w:val="20"/>
          <w:szCs w:val="18"/>
          <w:lang w:val="en-GB"/>
        </w:rPr>
        <w:t xml:space="preserve"> </w:t>
      </w:r>
      <w:r>
        <w:rPr>
          <w:sz w:val="20"/>
          <w:szCs w:val="18"/>
          <w:lang w:val="en-GB"/>
        </w:rPr>
        <w:t xml:space="preserve">is that messages are shown </w:t>
      </w:r>
      <w:r w:rsidR="00373035">
        <w:rPr>
          <w:sz w:val="20"/>
          <w:szCs w:val="18"/>
          <w:lang w:val="en-GB"/>
        </w:rPr>
        <w:t xml:space="preserve">at least </w:t>
      </w:r>
      <w:r>
        <w:rPr>
          <w:sz w:val="20"/>
          <w:szCs w:val="18"/>
          <w:lang w:val="en-GB"/>
        </w:rPr>
        <w:t>in the timelines of users that have subscribed to follow a supranational account</w:t>
      </w:r>
      <w:r w:rsidR="00373035">
        <w:rPr>
          <w:sz w:val="20"/>
          <w:szCs w:val="18"/>
          <w:lang w:val="en-GB"/>
        </w:rPr>
        <w:t xml:space="preserve">. Yet, historical follower count data are also not available through the Twitter APIs – only the numbers for the access day can be retrieved. Thus, we came up with a hack exploiting the Internet Archive, a non-profit organisation working for free access to online information. Their archive.org engine crawls the world wide web and takes static, timestamped snapshots of individual sites. We set up automated scripts (available at </w:t>
      </w:r>
      <w:hyperlink r:id="rId16" w:history="1">
        <w:r w:rsidR="00373035" w:rsidRPr="00373035">
          <w:rPr>
            <w:rStyle w:val="Hyperlink"/>
            <w:sz w:val="20"/>
            <w:szCs w:val="18"/>
            <w:u w:val="none"/>
            <w:lang w:val="en-GB"/>
          </w:rPr>
          <w:t>https://github.com/ChRauh/PastTwitter</w:t>
        </w:r>
      </w:hyperlink>
      <w:r w:rsidR="00373035">
        <w:rPr>
          <w:sz w:val="20"/>
          <w:szCs w:val="18"/>
          <w:lang w:val="en-GB"/>
        </w:rPr>
        <w:t xml:space="preserve">) </w:t>
      </w:r>
      <w:r w:rsidR="003A3F22">
        <w:rPr>
          <w:sz w:val="20"/>
          <w:szCs w:val="18"/>
          <w:lang w:val="en-GB"/>
        </w:rPr>
        <w:t>that</w:t>
      </w:r>
      <w:r w:rsidR="00373035">
        <w:rPr>
          <w:sz w:val="20"/>
          <w:szCs w:val="18"/>
          <w:lang w:val="en-GB"/>
        </w:rPr>
        <w:t xml:space="preserve"> extract all available snapshots for </w:t>
      </w:r>
      <w:r w:rsidR="002354AA">
        <w:rPr>
          <w:sz w:val="20"/>
          <w:szCs w:val="18"/>
          <w:lang w:val="en-GB"/>
        </w:rPr>
        <w:t>each Twitter account in our samples to then scrape the follower count</w:t>
      </w:r>
      <w:r w:rsidR="00DA3438">
        <w:rPr>
          <w:sz w:val="20"/>
          <w:szCs w:val="18"/>
          <w:lang w:val="en-GB"/>
        </w:rPr>
        <w:t>s from</w:t>
      </w:r>
      <w:r w:rsidR="002354AA">
        <w:rPr>
          <w:sz w:val="20"/>
          <w:szCs w:val="18"/>
          <w:lang w:val="en-GB"/>
        </w:rPr>
        <w:t xml:space="preserve"> the raw html of </w:t>
      </w:r>
      <w:r w:rsidR="00DA3438">
        <w:rPr>
          <w:sz w:val="20"/>
          <w:szCs w:val="18"/>
          <w:lang w:val="en-GB"/>
        </w:rPr>
        <w:t xml:space="preserve">the </w:t>
      </w:r>
      <w:r w:rsidR="00033892">
        <w:rPr>
          <w:sz w:val="20"/>
          <w:szCs w:val="18"/>
          <w:lang w:val="en-GB"/>
        </w:rPr>
        <w:t>snapshot</w:t>
      </w:r>
      <w:r w:rsidR="00DA3438">
        <w:rPr>
          <w:sz w:val="20"/>
          <w:szCs w:val="18"/>
          <w:lang w:val="en-GB"/>
        </w:rPr>
        <w:t>s</w:t>
      </w:r>
      <w:r w:rsidR="002354AA">
        <w:rPr>
          <w:sz w:val="20"/>
          <w:szCs w:val="18"/>
          <w:lang w:val="en-GB"/>
        </w:rPr>
        <w:t xml:space="preserve">. </w:t>
      </w:r>
    </w:p>
    <w:p w14:paraId="24D3D1FF" w14:textId="4B7A1837" w:rsidR="0034145D" w:rsidRDefault="003A3F22" w:rsidP="00D114D6">
      <w:pPr>
        <w:spacing w:before="120" w:after="0" w:line="240" w:lineRule="auto"/>
        <w:jc w:val="both"/>
        <w:rPr>
          <w:sz w:val="20"/>
          <w:szCs w:val="18"/>
          <w:lang w:val="en-GB"/>
        </w:rPr>
      </w:pPr>
      <w:r>
        <w:rPr>
          <w:sz w:val="20"/>
          <w:szCs w:val="18"/>
          <w:lang w:val="en-GB"/>
        </w:rPr>
        <w:t>One caveat applies:</w:t>
      </w:r>
      <w:r w:rsidR="00926A1D">
        <w:rPr>
          <w:sz w:val="20"/>
          <w:szCs w:val="18"/>
          <w:lang w:val="en-GB"/>
        </w:rPr>
        <w:t xml:space="preserve"> the availability of archive.org snapshots is rather unequally distributed</w:t>
      </w:r>
      <w:r w:rsidR="00DA3438">
        <w:rPr>
          <w:sz w:val="20"/>
          <w:szCs w:val="18"/>
          <w:lang w:val="en-GB"/>
        </w:rPr>
        <w:t>.</w:t>
      </w:r>
      <w:r w:rsidR="00926A1D">
        <w:rPr>
          <w:sz w:val="20"/>
          <w:szCs w:val="18"/>
          <w:lang w:val="en-GB"/>
        </w:rPr>
        <w:t xml:space="preserve"> </w:t>
      </w:r>
      <w:r w:rsidR="00DA3438">
        <w:rPr>
          <w:sz w:val="20"/>
          <w:szCs w:val="18"/>
          <w:lang w:val="en-GB"/>
        </w:rPr>
        <w:t>Withi</w:t>
      </w:r>
      <w:r w:rsidR="00926A1D">
        <w:rPr>
          <w:sz w:val="20"/>
          <w:szCs w:val="18"/>
          <w:lang w:val="en-GB"/>
        </w:rPr>
        <w:t>n our sample of 115 supranational EU</w:t>
      </w:r>
      <w:r w:rsidR="00942E8A">
        <w:rPr>
          <w:sz w:val="20"/>
          <w:szCs w:val="18"/>
          <w:lang w:val="en-GB"/>
        </w:rPr>
        <w:t xml:space="preserve"> </w:t>
      </w:r>
      <w:r w:rsidR="00926A1D">
        <w:rPr>
          <w:sz w:val="20"/>
          <w:szCs w:val="18"/>
          <w:lang w:val="en-GB"/>
        </w:rPr>
        <w:t>accounts</w:t>
      </w:r>
      <w:r w:rsidR="00942E8A">
        <w:rPr>
          <w:sz w:val="20"/>
          <w:szCs w:val="18"/>
          <w:lang w:val="en-GB"/>
        </w:rPr>
        <w:t>,</w:t>
      </w:r>
      <w:r w:rsidR="00926A1D">
        <w:rPr>
          <w:sz w:val="20"/>
          <w:szCs w:val="18"/>
          <w:lang w:val="en-GB"/>
        </w:rPr>
        <w:t xml:space="preserve"> we can</w:t>
      </w:r>
      <w:r w:rsidR="00357C26">
        <w:rPr>
          <w:sz w:val="20"/>
          <w:szCs w:val="18"/>
          <w:lang w:val="en-GB"/>
        </w:rPr>
        <w:t>, for example,</w:t>
      </w:r>
      <w:r w:rsidR="00926A1D">
        <w:rPr>
          <w:sz w:val="20"/>
          <w:szCs w:val="18"/>
          <w:lang w:val="en-GB"/>
        </w:rPr>
        <w:t xml:space="preserve"> extract 842 </w:t>
      </w:r>
      <w:r w:rsidR="0034145D">
        <w:rPr>
          <w:sz w:val="20"/>
          <w:szCs w:val="18"/>
          <w:lang w:val="en-GB"/>
        </w:rPr>
        <w:t>snapshots</w:t>
      </w:r>
      <w:r w:rsidR="00926A1D">
        <w:rPr>
          <w:sz w:val="20"/>
          <w:szCs w:val="18"/>
          <w:lang w:val="en-GB"/>
        </w:rPr>
        <w:t xml:space="preserve"> of the @EU</w:t>
      </w:r>
      <w:r w:rsidR="00DA3438">
        <w:rPr>
          <w:sz w:val="20"/>
          <w:szCs w:val="18"/>
          <w:lang w:val="en-GB"/>
        </w:rPr>
        <w:t>_</w:t>
      </w:r>
      <w:r w:rsidR="00926A1D">
        <w:rPr>
          <w:sz w:val="20"/>
          <w:szCs w:val="18"/>
          <w:lang w:val="en-GB"/>
        </w:rPr>
        <w:t>Commission profile</w:t>
      </w:r>
      <w:r w:rsidR="0034145D">
        <w:rPr>
          <w:sz w:val="20"/>
          <w:szCs w:val="18"/>
          <w:lang w:val="en-GB"/>
        </w:rPr>
        <w:t>, 548 for @EUClimateAction, or 380 for @vonderleyen</w:t>
      </w:r>
      <w:r w:rsidR="00DA3438">
        <w:rPr>
          <w:sz w:val="20"/>
          <w:szCs w:val="18"/>
          <w:lang w:val="en-GB"/>
        </w:rPr>
        <w:t>. But</w:t>
      </w:r>
      <w:r w:rsidR="0034145D">
        <w:rPr>
          <w:sz w:val="20"/>
          <w:szCs w:val="18"/>
          <w:lang w:val="en-GB"/>
        </w:rPr>
        <w:t xml:space="preserve"> there are five accounts with only one snapshot and seven that have never been crawled by archive.org. We linearly interpolate the daily number of followers between each measurement point, taking only the account creation date and the scraping date for </w:t>
      </w:r>
      <w:r w:rsidR="00DA3438">
        <w:rPr>
          <w:sz w:val="20"/>
          <w:szCs w:val="18"/>
          <w:lang w:val="en-GB"/>
        </w:rPr>
        <w:t xml:space="preserve">accounts </w:t>
      </w:r>
      <w:r w:rsidR="0034145D">
        <w:rPr>
          <w:sz w:val="20"/>
          <w:szCs w:val="18"/>
          <w:lang w:val="en-GB"/>
        </w:rPr>
        <w:t xml:space="preserve">without snapshots. This is not very precise, but the best possible </w:t>
      </w:r>
      <w:r w:rsidR="00DA3438">
        <w:rPr>
          <w:sz w:val="20"/>
          <w:szCs w:val="18"/>
          <w:lang w:val="en-GB"/>
        </w:rPr>
        <w:t xml:space="preserve">information on historical follower counts </w:t>
      </w:r>
      <w:r w:rsidR="0034145D">
        <w:rPr>
          <w:sz w:val="20"/>
          <w:szCs w:val="18"/>
          <w:lang w:val="en-GB"/>
        </w:rPr>
        <w:t xml:space="preserve">that we can think of. </w:t>
      </w:r>
      <w:r w:rsidR="00942E8A" w:rsidRPr="00942E8A">
        <w:rPr>
          <w:rFonts w:cs="Calibri"/>
          <w:sz w:val="20"/>
          <w:szCs w:val="20"/>
          <w:lang w:val="en-GB"/>
        </w:rPr>
        <w:fldChar w:fldCharType="begin"/>
      </w:r>
      <w:r w:rsidR="00942E8A" w:rsidRPr="00942E8A">
        <w:rPr>
          <w:rFonts w:cs="Calibri"/>
          <w:sz w:val="20"/>
          <w:szCs w:val="20"/>
          <w:lang w:val="en-GB"/>
        </w:rPr>
        <w:instrText xml:space="preserve"> REF _Ref75463867 \h  \* MERGEFORMAT </w:instrText>
      </w:r>
      <w:r w:rsidR="00942E8A" w:rsidRPr="00942E8A">
        <w:rPr>
          <w:rFonts w:cs="Calibri"/>
          <w:sz w:val="20"/>
          <w:szCs w:val="20"/>
          <w:lang w:val="en-GB"/>
        </w:rPr>
      </w:r>
      <w:r w:rsidR="00942E8A" w:rsidRPr="00942E8A">
        <w:rPr>
          <w:rFonts w:cs="Calibri"/>
          <w:sz w:val="20"/>
          <w:szCs w:val="20"/>
          <w:lang w:val="en-GB"/>
        </w:rPr>
        <w:fldChar w:fldCharType="separate"/>
      </w:r>
      <w:r w:rsidR="00C51789" w:rsidRPr="00C51789">
        <w:rPr>
          <w:rFonts w:cs="Calibri"/>
          <w:sz w:val="20"/>
          <w:szCs w:val="20"/>
          <w:lang w:val="en-GB"/>
        </w:rPr>
        <w:t xml:space="preserve">Figure </w:t>
      </w:r>
      <w:r w:rsidR="00C51789" w:rsidRPr="00C51789">
        <w:rPr>
          <w:rFonts w:cs="Calibri"/>
          <w:noProof/>
          <w:sz w:val="20"/>
          <w:szCs w:val="20"/>
          <w:lang w:val="en-GB"/>
        </w:rPr>
        <w:t>6</w:t>
      </w:r>
      <w:r w:rsidR="00942E8A" w:rsidRPr="00942E8A">
        <w:rPr>
          <w:rFonts w:cs="Calibri"/>
          <w:sz w:val="20"/>
          <w:szCs w:val="20"/>
          <w:lang w:val="en-GB"/>
        </w:rPr>
        <w:fldChar w:fldCharType="end"/>
      </w:r>
      <w:r w:rsidR="00942E8A" w:rsidRPr="00942E8A">
        <w:rPr>
          <w:rFonts w:cs="Calibri"/>
          <w:sz w:val="20"/>
          <w:szCs w:val="20"/>
          <w:lang w:val="en-GB"/>
        </w:rPr>
        <w:t xml:space="preserve"> </w:t>
      </w:r>
      <w:r w:rsidR="0034145D">
        <w:rPr>
          <w:sz w:val="20"/>
          <w:szCs w:val="18"/>
          <w:lang w:val="en-GB"/>
        </w:rPr>
        <w:t xml:space="preserve">shows </w:t>
      </w:r>
      <w:r w:rsidR="00DA3438">
        <w:rPr>
          <w:sz w:val="20"/>
          <w:szCs w:val="18"/>
          <w:lang w:val="en-GB"/>
        </w:rPr>
        <w:t xml:space="preserve">how </w:t>
      </w:r>
      <w:r w:rsidR="00357C26">
        <w:rPr>
          <w:sz w:val="20"/>
          <w:szCs w:val="18"/>
          <w:lang w:val="en-GB"/>
        </w:rPr>
        <w:t xml:space="preserve">many users followed </w:t>
      </w:r>
      <w:r w:rsidR="0034145D">
        <w:rPr>
          <w:sz w:val="20"/>
          <w:szCs w:val="18"/>
          <w:lang w:val="en-GB"/>
        </w:rPr>
        <w:t>supranational Twitter profiles over time.</w:t>
      </w:r>
    </w:p>
    <w:p w14:paraId="030EF882" w14:textId="40336833" w:rsidR="00DA3438" w:rsidRDefault="00942E8A" w:rsidP="00D114D6">
      <w:pPr>
        <w:spacing w:before="120" w:after="0" w:line="240" w:lineRule="auto"/>
        <w:jc w:val="both"/>
        <w:rPr>
          <w:sz w:val="20"/>
          <w:szCs w:val="18"/>
          <w:lang w:val="en-GB"/>
        </w:rPr>
      </w:pPr>
      <w:r>
        <w:rPr>
          <w:sz w:val="20"/>
          <w:szCs w:val="18"/>
          <w:lang w:val="en-GB"/>
        </w:rPr>
        <w:t xml:space="preserve">The period of growing supranational tweet volume between 2010 and 2015 seen above was apparently followed by a period in which an increasing number of Twitter users also decided to </w:t>
      </w:r>
      <w:r w:rsidR="00357C26">
        <w:rPr>
          <w:sz w:val="20"/>
          <w:szCs w:val="18"/>
          <w:lang w:val="en-GB"/>
        </w:rPr>
        <w:t>subscribe to</w:t>
      </w:r>
      <w:r>
        <w:rPr>
          <w:sz w:val="20"/>
          <w:szCs w:val="18"/>
          <w:lang w:val="en-GB"/>
        </w:rPr>
        <w:t xml:space="preserve"> these accounts. But the figure also highlights that the distribution of followers across supranational accounts is extremely </w:t>
      </w:r>
      <w:r w:rsidR="003A3F22">
        <w:rPr>
          <w:sz w:val="20"/>
          <w:szCs w:val="18"/>
          <w:lang w:val="en-GB"/>
        </w:rPr>
        <w:t xml:space="preserve">right skewed which has intensified </w:t>
      </w:r>
      <w:r>
        <w:rPr>
          <w:sz w:val="20"/>
          <w:szCs w:val="18"/>
          <w:lang w:val="en-GB"/>
        </w:rPr>
        <w:t>over time. The by far most prominent supranational account is @EU_Commission with 1,491,799 followers as of May 3</w:t>
      </w:r>
      <w:r w:rsidR="00005862">
        <w:rPr>
          <w:sz w:val="20"/>
          <w:szCs w:val="18"/>
          <w:lang w:val="en-GB"/>
        </w:rPr>
        <w:t>,</w:t>
      </w:r>
      <w:r>
        <w:rPr>
          <w:sz w:val="20"/>
          <w:szCs w:val="18"/>
          <w:lang w:val="en-GB"/>
        </w:rPr>
        <w:t xml:space="preserve"> 2021, followed by the institutional accounts of the European Council President (1,194,690 followers) and the European Central Bank (627,277). Among the most prominent personal accounts are Commission </w:t>
      </w:r>
      <w:r w:rsidR="00005862">
        <w:rPr>
          <w:sz w:val="20"/>
          <w:szCs w:val="18"/>
          <w:lang w:val="en-GB"/>
        </w:rPr>
        <w:t>president</w:t>
      </w:r>
      <w:r>
        <w:rPr>
          <w:sz w:val="20"/>
          <w:szCs w:val="18"/>
          <w:lang w:val="en-GB"/>
        </w:rPr>
        <w:t xml:space="preserve"> Von der Leyen (587,814 followers), Competition Commissioner Vestager (295,615), and the High Representative for Foreign Affairs and Security Policy</w:t>
      </w:r>
      <w:r w:rsidR="00005862">
        <w:rPr>
          <w:sz w:val="20"/>
          <w:szCs w:val="18"/>
          <w:lang w:val="en-GB"/>
        </w:rPr>
        <w:t>,</w:t>
      </w:r>
      <w:r>
        <w:rPr>
          <w:sz w:val="20"/>
          <w:szCs w:val="18"/>
          <w:lang w:val="en-GB"/>
        </w:rPr>
        <w:t xml:space="preserve"> Josep Borell (</w:t>
      </w:r>
      <w:r w:rsidR="00005862">
        <w:rPr>
          <w:sz w:val="20"/>
          <w:szCs w:val="18"/>
          <w:lang w:val="en-GB"/>
        </w:rPr>
        <w:t>201,857). Personal accounts have on average 13,000 followers less than institutional accounts, but this difference is not statistically significant</w:t>
      </w:r>
      <w:r w:rsidR="00D054CB">
        <w:rPr>
          <w:sz w:val="20"/>
          <w:szCs w:val="18"/>
          <w:lang w:val="en-GB"/>
        </w:rPr>
        <w:t>,</w:t>
      </w:r>
      <w:r w:rsidR="00005862">
        <w:rPr>
          <w:sz w:val="20"/>
          <w:szCs w:val="18"/>
          <w:lang w:val="en-GB"/>
        </w:rPr>
        <w:t xml:space="preserve"> </w:t>
      </w:r>
      <w:r w:rsidR="003A3F22">
        <w:rPr>
          <w:sz w:val="20"/>
          <w:szCs w:val="18"/>
          <w:lang w:val="en-GB"/>
        </w:rPr>
        <w:t>indicating</w:t>
      </w:r>
      <w:r w:rsidR="00005862">
        <w:rPr>
          <w:sz w:val="20"/>
          <w:szCs w:val="18"/>
          <w:lang w:val="en-GB"/>
        </w:rPr>
        <w:t xml:space="preserve"> sizeable within</w:t>
      </w:r>
      <w:r w:rsidR="00D054CB">
        <w:rPr>
          <w:sz w:val="20"/>
          <w:szCs w:val="18"/>
          <w:lang w:val="en-GB"/>
        </w:rPr>
        <w:t>-</w:t>
      </w:r>
      <w:r w:rsidR="00005862">
        <w:rPr>
          <w:sz w:val="20"/>
          <w:szCs w:val="18"/>
          <w:lang w:val="en-GB"/>
        </w:rPr>
        <w:t xml:space="preserve">group variation. At the lower end of the distribution, we find several of Commission Directors-General as well as the Euratom Supply Agency with </w:t>
      </w:r>
      <w:r w:rsidR="00D054CB">
        <w:rPr>
          <w:sz w:val="20"/>
          <w:szCs w:val="18"/>
          <w:lang w:val="en-GB"/>
        </w:rPr>
        <w:t xml:space="preserve">only </w:t>
      </w:r>
      <w:r w:rsidR="00005862">
        <w:rPr>
          <w:sz w:val="20"/>
          <w:szCs w:val="18"/>
          <w:lang w:val="en-GB"/>
        </w:rPr>
        <w:t>77 followers.</w:t>
      </w:r>
    </w:p>
    <w:p w14:paraId="720AE038" w14:textId="77777777" w:rsidR="00D054CB" w:rsidRDefault="00D054CB" w:rsidP="00D114D6">
      <w:pPr>
        <w:spacing w:before="120" w:after="0" w:line="240" w:lineRule="auto"/>
        <w:jc w:val="both"/>
        <w:rPr>
          <w:sz w:val="20"/>
          <w:szCs w:val="18"/>
          <w:lang w:val="en-GB"/>
        </w:rPr>
      </w:pPr>
    </w:p>
    <w:p w14:paraId="27837A7C" w14:textId="77AF8D7C" w:rsidR="002E5018" w:rsidRDefault="002E5018" w:rsidP="00D114D6">
      <w:pPr>
        <w:spacing w:before="120" w:after="0" w:line="240" w:lineRule="auto"/>
        <w:jc w:val="both"/>
        <w:rPr>
          <w:sz w:val="20"/>
          <w:szCs w:val="18"/>
          <w:lang w:val="en-GB"/>
        </w:rPr>
      </w:pPr>
      <w:r>
        <w:rPr>
          <w:noProof/>
        </w:rPr>
        <w:lastRenderedPageBreak/>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31EA2AD8" w14:textId="31BC8A48" w:rsidR="00DA3438" w:rsidRPr="00A341E4" w:rsidRDefault="00DA3438" w:rsidP="00DA3438">
      <w:pPr>
        <w:pStyle w:val="Caption"/>
        <w:keepLines/>
        <w:jc w:val="center"/>
        <w:rPr>
          <w:color w:val="auto"/>
          <w:sz w:val="20"/>
          <w:lang w:val="en-GB"/>
        </w:rPr>
      </w:pPr>
      <w:bookmarkStart w:id="316" w:name="_Ref75463867"/>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6</w:t>
      </w:r>
      <w:r w:rsidRPr="00A341E4">
        <w:rPr>
          <w:b/>
          <w:bCs/>
          <w:color w:val="auto"/>
          <w:lang w:val="en-GB"/>
        </w:rPr>
        <w:fldChar w:fldCharType="end"/>
      </w:r>
      <w:bookmarkEnd w:id="316"/>
      <w:r w:rsidRPr="00A341E4">
        <w:rPr>
          <w:color w:val="auto"/>
          <w:lang w:val="en-GB"/>
        </w:rPr>
        <w:t xml:space="preserve">: </w:t>
      </w:r>
      <w:r>
        <w:rPr>
          <w:color w:val="auto"/>
          <w:lang w:val="en-GB"/>
        </w:rPr>
        <w:t>Followers of supranational Twitter accounts</w:t>
      </w:r>
    </w:p>
    <w:p w14:paraId="717C0D0F" w14:textId="3390F77E" w:rsidR="002E5018" w:rsidRDefault="00D054CB" w:rsidP="00D114D6">
      <w:pPr>
        <w:spacing w:before="120" w:after="0" w:line="240" w:lineRule="auto"/>
        <w:jc w:val="both"/>
        <w:rPr>
          <w:sz w:val="20"/>
          <w:szCs w:val="18"/>
          <w:lang w:val="en-GB"/>
        </w:rPr>
      </w:pPr>
      <w:r>
        <w:rPr>
          <w:sz w:val="20"/>
          <w:szCs w:val="18"/>
          <w:lang w:val="en-GB"/>
        </w:rPr>
        <w:t xml:space="preserve">But </w:t>
      </w:r>
      <w:r w:rsidR="002D4867">
        <w:rPr>
          <w:sz w:val="20"/>
          <w:szCs w:val="18"/>
          <w:lang w:val="en-GB"/>
        </w:rPr>
        <w:t>how strongly do</w:t>
      </w:r>
      <w:r>
        <w:rPr>
          <w:sz w:val="20"/>
          <w:szCs w:val="18"/>
          <w:lang w:val="en-GB"/>
        </w:rPr>
        <w:t xml:space="preserve"> </w:t>
      </w:r>
      <w:r w:rsidR="003A3F22">
        <w:rPr>
          <w:sz w:val="20"/>
          <w:szCs w:val="18"/>
          <w:lang w:val="en-GB"/>
        </w:rPr>
        <w:t xml:space="preserve">these </w:t>
      </w:r>
      <w:r>
        <w:rPr>
          <w:sz w:val="20"/>
          <w:szCs w:val="18"/>
          <w:lang w:val="en-GB"/>
        </w:rPr>
        <w:t xml:space="preserve">users actually engage with the </w:t>
      </w:r>
      <w:r w:rsidR="003A3F22">
        <w:rPr>
          <w:sz w:val="20"/>
          <w:szCs w:val="18"/>
          <w:lang w:val="en-GB"/>
        </w:rPr>
        <w:t xml:space="preserve">supranational </w:t>
      </w:r>
      <w:r>
        <w:rPr>
          <w:sz w:val="20"/>
          <w:szCs w:val="18"/>
          <w:lang w:val="en-GB"/>
        </w:rPr>
        <w:t xml:space="preserve">messages? </w:t>
      </w:r>
      <w:del w:id="317" w:author="Sina Furkan Özdemir" w:date="2021-07-05T16:23:00Z">
        <w:r w:rsidDel="00AA48E1">
          <w:rPr>
            <w:sz w:val="20"/>
            <w:szCs w:val="18"/>
            <w:lang w:val="en-GB"/>
          </w:rPr>
          <w:delText xml:space="preserve">Like in </w:delText>
        </w:r>
        <w:r w:rsidR="003A3F22" w:rsidDel="00AA48E1">
          <w:rPr>
            <w:sz w:val="20"/>
            <w:szCs w:val="18"/>
            <w:lang w:val="en-GB"/>
          </w:rPr>
          <w:delText>preceding</w:delText>
        </w:r>
        <w:r w:rsidDel="00AA48E1">
          <w:rPr>
            <w:sz w:val="20"/>
            <w:szCs w:val="18"/>
            <w:lang w:val="en-GB"/>
          </w:rPr>
          <w:delText xml:space="preserve"> section </w:delText>
        </w:r>
        <w:r w:rsidR="003A3F22" w:rsidDel="00AA48E1">
          <w:rPr>
            <w:sz w:val="20"/>
            <w:szCs w:val="18"/>
            <w:lang w:val="en-GB"/>
          </w:rPr>
          <w:delText xml:space="preserve">XXX </w:delText>
        </w:r>
        <w:r w:rsidDel="00AA48E1">
          <w:rPr>
            <w:sz w:val="20"/>
            <w:szCs w:val="18"/>
            <w:lang w:val="en-GB"/>
          </w:rPr>
          <w:delText>w</w:delText>
        </w:r>
      </w:del>
      <w:ins w:id="318" w:author="Sina Furkan Özdemir" w:date="2021-07-05T16:23:00Z">
        <w:r w:rsidR="00AA48E1">
          <w:rPr>
            <w:sz w:val="20"/>
            <w:szCs w:val="18"/>
            <w:lang w:val="en-GB"/>
          </w:rPr>
          <w:t>W</w:t>
        </w:r>
      </w:ins>
      <w:r>
        <w:rPr>
          <w:sz w:val="20"/>
          <w:szCs w:val="18"/>
          <w:lang w:val="en-GB"/>
        </w:rPr>
        <w:t>e focus on likes, retweets, quotes and replies – this time in response to the original, self-authored tweets that supranational actors have published. Since the number of user</w:t>
      </w:r>
      <w:r w:rsidR="003A3F22">
        <w:rPr>
          <w:sz w:val="20"/>
          <w:szCs w:val="18"/>
          <w:lang w:val="en-GB"/>
        </w:rPr>
        <w:t>s</w:t>
      </w:r>
      <w:r>
        <w:rPr>
          <w:sz w:val="20"/>
          <w:szCs w:val="18"/>
          <w:lang w:val="en-GB"/>
        </w:rPr>
        <w:t xml:space="preserve"> that may have seen the tweet in the first place arguably affects the number of possible engagements, </w:t>
      </w:r>
      <w:del w:id="319" w:author="Sina Furkan Özdemir" w:date="2021-07-05T16:27:00Z">
        <w:r w:rsidDel="00CA4FA3">
          <w:rPr>
            <w:sz w:val="20"/>
            <w:szCs w:val="18"/>
            <w:lang w:val="en-GB"/>
          </w:rPr>
          <w:delText xml:space="preserve">we </w:delText>
        </w:r>
      </w:del>
      <w:del w:id="320" w:author="Sina Furkan Özdemir" w:date="2021-07-05T16:24:00Z">
        <w:r w:rsidDel="00C45E7B">
          <w:rPr>
            <w:sz w:val="20"/>
            <w:szCs w:val="18"/>
            <w:lang w:val="en-GB"/>
          </w:rPr>
          <w:delText>express</w:delText>
        </w:r>
      </w:del>
      <w:ins w:id="321" w:author="Sina Furkan Özdemir" w:date="2021-07-05T16:27:00Z">
        <w:r w:rsidR="00CA4FA3">
          <w:rPr>
            <w:sz w:val="20"/>
            <w:szCs w:val="18"/>
            <w:lang w:val="en-GB"/>
          </w:rPr>
          <w:t xml:space="preserve">we </w:t>
        </w:r>
        <w:r w:rsidR="00FF26F1">
          <w:rPr>
            <w:sz w:val="20"/>
            <w:szCs w:val="18"/>
            <w:lang w:val="en-GB"/>
          </w:rPr>
          <w:t>express</w:t>
        </w:r>
      </w:ins>
      <w:ins w:id="322" w:author="Sina Furkan Özdemir" w:date="2021-07-05T16:28:00Z">
        <w:r w:rsidR="00FF26F1">
          <w:rPr>
            <w:sz w:val="20"/>
            <w:szCs w:val="18"/>
            <w:lang w:val="en-GB"/>
          </w:rPr>
          <w:t xml:space="preserve"> the rate of engagement as the percentage share of followers who engaged with</w:t>
        </w:r>
        <w:r w:rsidR="004E3FC8">
          <w:rPr>
            <w:sz w:val="20"/>
            <w:szCs w:val="18"/>
            <w:lang w:val="en-GB"/>
          </w:rPr>
          <w:t xml:space="preserve"> the tweet at the time of snapshot. We achieve thi</w:t>
        </w:r>
      </w:ins>
      <w:ins w:id="323" w:author="Sina Furkan Özdemir" w:date="2021-07-05T16:29:00Z">
        <w:r w:rsidR="004E3FC8">
          <w:rPr>
            <w:sz w:val="20"/>
            <w:szCs w:val="18"/>
            <w:lang w:val="en-GB"/>
          </w:rPr>
          <w:t xml:space="preserve">s simply by dividing the number of followers at the date of snapshot by the </w:t>
        </w:r>
        <w:r w:rsidR="00E82204">
          <w:rPr>
            <w:sz w:val="20"/>
            <w:szCs w:val="18"/>
            <w:lang w:val="en-GB"/>
          </w:rPr>
          <w:t>respective engagement metric.</w:t>
        </w:r>
      </w:ins>
      <w:r>
        <w:rPr>
          <w:sz w:val="20"/>
          <w:szCs w:val="18"/>
          <w:lang w:val="en-GB"/>
        </w:rPr>
        <w:t xml:space="preserve"> </w:t>
      </w:r>
      <w:del w:id="324" w:author="Sina Furkan Özdemir" w:date="2021-07-05T16:24:00Z">
        <w:r w:rsidDel="00B05161">
          <w:rPr>
            <w:sz w:val="20"/>
            <w:szCs w:val="18"/>
            <w:lang w:val="en-GB"/>
          </w:rPr>
          <w:delText>the counts as the sh</w:delText>
        </w:r>
        <w:r w:rsidR="003A3F22" w:rsidDel="00B05161">
          <w:rPr>
            <w:sz w:val="20"/>
            <w:szCs w:val="18"/>
            <w:lang w:val="en-GB"/>
          </w:rPr>
          <w:delText>a</w:delText>
        </w:r>
        <w:r w:rsidDel="00B05161">
          <w:rPr>
            <w:sz w:val="20"/>
            <w:szCs w:val="18"/>
            <w:lang w:val="en-GB"/>
          </w:rPr>
          <w:delText xml:space="preserve">re of followers </w:delText>
        </w:r>
        <w:r w:rsidR="00357C26" w:rsidDel="00B05161">
          <w:rPr>
            <w:sz w:val="20"/>
            <w:szCs w:val="18"/>
            <w:lang w:val="en-GB"/>
          </w:rPr>
          <w:delText>a</w:delText>
        </w:r>
        <w:r w:rsidR="004F646E" w:rsidDel="00B05161">
          <w:rPr>
            <w:sz w:val="20"/>
            <w:szCs w:val="18"/>
            <w:lang w:val="en-GB"/>
          </w:rPr>
          <w:delText>t</w:delText>
        </w:r>
        <w:r w:rsidR="00357C26" w:rsidDel="00B05161">
          <w:rPr>
            <w:sz w:val="20"/>
            <w:szCs w:val="18"/>
            <w:lang w:val="en-GB"/>
          </w:rPr>
          <w:delText xml:space="preserve"> </w:delText>
        </w:r>
        <w:r w:rsidDel="00B05161">
          <w:rPr>
            <w:sz w:val="20"/>
            <w:szCs w:val="18"/>
            <w:lang w:val="en-GB"/>
          </w:rPr>
          <w:delText xml:space="preserve">the point in time </w:delText>
        </w:r>
        <w:r w:rsidR="003A3F22" w:rsidDel="00B05161">
          <w:rPr>
            <w:sz w:val="20"/>
            <w:szCs w:val="18"/>
            <w:lang w:val="en-GB"/>
          </w:rPr>
          <w:delText xml:space="preserve">an account has issued </w:delText>
        </w:r>
        <w:r w:rsidDel="00B05161">
          <w:rPr>
            <w:sz w:val="20"/>
            <w:szCs w:val="18"/>
            <w:lang w:val="en-GB"/>
          </w:rPr>
          <w:delText>the message</w:delText>
        </w:r>
      </w:del>
      <w:del w:id="325" w:author="Sina Furkan Özdemir" w:date="2021-07-05T16:29:00Z">
        <w:r w:rsidDel="00E82204">
          <w:rPr>
            <w:sz w:val="20"/>
            <w:szCs w:val="18"/>
            <w:lang w:val="en-GB"/>
          </w:rPr>
          <w:delText xml:space="preserve">. </w:delText>
        </w:r>
      </w:del>
      <w:r>
        <w:rPr>
          <w:sz w:val="20"/>
          <w:szCs w:val="18"/>
          <w:lang w:val="en-GB"/>
        </w:rPr>
        <w:t xml:space="preserve">Given the imprecision in </w:t>
      </w:r>
      <w:r w:rsidR="003A3F22">
        <w:rPr>
          <w:sz w:val="20"/>
          <w:szCs w:val="18"/>
          <w:lang w:val="en-GB"/>
        </w:rPr>
        <w:t>f</w:t>
      </w:r>
      <w:r>
        <w:rPr>
          <w:sz w:val="20"/>
          <w:szCs w:val="18"/>
          <w:lang w:val="en-GB"/>
        </w:rPr>
        <w:t xml:space="preserve">ollower counts, we reduce our sample to accounts that have at least </w:t>
      </w:r>
      <w:r w:rsidR="003A3F22">
        <w:rPr>
          <w:sz w:val="20"/>
          <w:szCs w:val="18"/>
          <w:lang w:val="en-GB"/>
        </w:rPr>
        <w:t>two</w:t>
      </w:r>
      <w:r>
        <w:rPr>
          <w:sz w:val="20"/>
          <w:szCs w:val="18"/>
          <w:lang w:val="en-GB"/>
        </w:rPr>
        <w:t xml:space="preserve"> archive.org snapshots, taking only tweets at or after the first of those snapshots into account. </w:t>
      </w:r>
      <w:r w:rsidR="00F37122" w:rsidRPr="00F37122">
        <w:rPr>
          <w:sz w:val="20"/>
          <w:szCs w:val="20"/>
          <w:lang w:val="en-GB"/>
        </w:rPr>
        <w:fldChar w:fldCharType="begin"/>
      </w:r>
      <w:r w:rsidR="00F37122" w:rsidRPr="00F37122">
        <w:rPr>
          <w:sz w:val="20"/>
          <w:szCs w:val="20"/>
          <w:lang w:val="en-GB"/>
        </w:rPr>
        <w:instrText xml:space="preserve"> REF _Ref75772374 \h  \* MERGEFORMAT </w:instrText>
      </w:r>
      <w:r w:rsidR="00F37122" w:rsidRPr="00F37122">
        <w:rPr>
          <w:sz w:val="20"/>
          <w:szCs w:val="20"/>
          <w:lang w:val="en-GB"/>
        </w:rPr>
      </w:r>
      <w:r w:rsidR="00F37122" w:rsidRPr="00F37122">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7</w:t>
      </w:r>
      <w:r w:rsidR="00F37122" w:rsidRPr="00F37122">
        <w:rPr>
          <w:sz w:val="20"/>
          <w:szCs w:val="20"/>
          <w:lang w:val="en-GB"/>
        </w:rPr>
        <w:fldChar w:fldCharType="end"/>
      </w:r>
      <w:r w:rsidRPr="00F37122">
        <w:rPr>
          <w:sz w:val="20"/>
          <w:szCs w:val="20"/>
          <w:lang w:val="en-GB"/>
        </w:rPr>
        <w:t xml:space="preserve"> </w:t>
      </w:r>
      <w:r>
        <w:rPr>
          <w:sz w:val="20"/>
          <w:szCs w:val="18"/>
          <w:lang w:val="en-GB"/>
        </w:rPr>
        <w:t>plots these engagement ratios against our equally treated benchmark samples.</w:t>
      </w:r>
    </w:p>
    <w:p w14:paraId="4DFBE542" w14:textId="77777777" w:rsidR="00F37122" w:rsidRDefault="00F37122" w:rsidP="00D114D6">
      <w:pPr>
        <w:spacing w:before="120" w:after="0" w:line="240" w:lineRule="auto"/>
        <w:jc w:val="both"/>
        <w:rPr>
          <w:sz w:val="20"/>
          <w:szCs w:val="18"/>
          <w:lang w:val="en-GB"/>
        </w:rPr>
      </w:pPr>
    </w:p>
    <w:p w14:paraId="5E3B9056" w14:textId="647BEA55" w:rsidR="00D054CB" w:rsidRDefault="00F37122" w:rsidP="00D114D6">
      <w:pPr>
        <w:spacing w:before="120" w:after="0" w:line="240" w:lineRule="auto"/>
        <w:jc w:val="both"/>
        <w:rPr>
          <w:sz w:val="20"/>
          <w:szCs w:val="18"/>
          <w:lang w:val="en-GB"/>
        </w:rPr>
      </w:pPr>
      <w:r>
        <w:rPr>
          <w:noProof/>
        </w:rPr>
        <w:drawing>
          <wp:inline distT="0" distB="0" distL="0" distR="0" wp14:anchorId="462445D8" wp14:editId="146FB209">
            <wp:extent cx="6188710" cy="4127500"/>
            <wp:effectExtent l="19050" t="19050" r="21590" b="254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88710" cy="4127500"/>
                    </a:xfrm>
                    <a:prstGeom prst="rect">
                      <a:avLst/>
                    </a:prstGeom>
                    <a:noFill/>
                    <a:ln>
                      <a:solidFill>
                        <a:schemeClr val="tx1"/>
                      </a:solidFill>
                    </a:ln>
                  </pic:spPr>
                </pic:pic>
              </a:graphicData>
            </a:graphic>
          </wp:inline>
        </w:drawing>
      </w:r>
    </w:p>
    <w:p w14:paraId="559C34CD" w14:textId="3925F435" w:rsidR="00F37122" w:rsidRPr="00A341E4" w:rsidRDefault="00F37122" w:rsidP="00F37122">
      <w:pPr>
        <w:pStyle w:val="Caption"/>
        <w:keepLines/>
        <w:jc w:val="center"/>
        <w:rPr>
          <w:color w:val="auto"/>
          <w:sz w:val="20"/>
          <w:lang w:val="en-GB"/>
        </w:rPr>
      </w:pPr>
      <w:bookmarkStart w:id="326" w:name="_Ref75772374"/>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7</w:t>
      </w:r>
      <w:r w:rsidRPr="00A341E4">
        <w:rPr>
          <w:b/>
          <w:bCs/>
          <w:color w:val="auto"/>
          <w:lang w:val="en-GB"/>
        </w:rPr>
        <w:fldChar w:fldCharType="end"/>
      </w:r>
      <w:bookmarkEnd w:id="326"/>
      <w:r w:rsidRPr="00A341E4">
        <w:rPr>
          <w:color w:val="auto"/>
          <w:lang w:val="en-GB"/>
        </w:rPr>
        <w:t xml:space="preserve">: </w:t>
      </w:r>
      <w:r>
        <w:rPr>
          <w:color w:val="auto"/>
          <w:lang w:val="en-GB"/>
        </w:rPr>
        <w:t>User engagement indicators</w:t>
      </w:r>
    </w:p>
    <w:p w14:paraId="606B6A67" w14:textId="7109DED0" w:rsidR="002E5018" w:rsidRDefault="00F37122" w:rsidP="00D114D6">
      <w:pPr>
        <w:spacing w:before="120" w:after="0" w:line="240" w:lineRule="auto"/>
        <w:jc w:val="both"/>
        <w:rPr>
          <w:sz w:val="20"/>
          <w:szCs w:val="18"/>
          <w:lang w:val="en-GB"/>
        </w:rPr>
      </w:pPr>
      <w:r>
        <w:rPr>
          <w:sz w:val="20"/>
          <w:szCs w:val="18"/>
          <w:lang w:val="en-GB"/>
        </w:rPr>
        <w:lastRenderedPageBreak/>
        <w:t xml:space="preserve">These data provide </w:t>
      </w:r>
      <w:r w:rsidR="00357C26">
        <w:rPr>
          <w:sz w:val="20"/>
          <w:szCs w:val="18"/>
          <w:lang w:val="en-GB"/>
        </w:rPr>
        <w:t xml:space="preserve">three </w:t>
      </w:r>
      <w:r>
        <w:rPr>
          <w:sz w:val="20"/>
          <w:szCs w:val="18"/>
          <w:lang w:val="en-GB"/>
        </w:rPr>
        <w:t xml:space="preserve">main </w:t>
      </w:r>
      <w:r w:rsidR="00CD5567">
        <w:rPr>
          <w:sz w:val="20"/>
          <w:szCs w:val="18"/>
          <w:lang w:val="en-GB"/>
        </w:rPr>
        <w:t>insights</w:t>
      </w:r>
      <w:r>
        <w:rPr>
          <w:sz w:val="20"/>
          <w:szCs w:val="18"/>
          <w:lang w:val="en-GB"/>
        </w:rPr>
        <w:t>. First, supranational messages receive</w:t>
      </w:r>
      <w:r w:rsidR="00610C6E">
        <w:rPr>
          <w:sz w:val="20"/>
          <w:szCs w:val="18"/>
          <w:lang w:val="en-GB"/>
        </w:rPr>
        <w:t xml:space="preserve"> by and large </w:t>
      </w:r>
      <w:r>
        <w:rPr>
          <w:sz w:val="20"/>
          <w:szCs w:val="18"/>
          <w:lang w:val="en-GB"/>
        </w:rPr>
        <w:t xml:space="preserve">as much </w:t>
      </w:r>
      <w:r w:rsidR="00610C6E">
        <w:rPr>
          <w:sz w:val="20"/>
          <w:szCs w:val="18"/>
          <w:lang w:val="en-GB"/>
        </w:rPr>
        <w:t xml:space="preserve">direct </w:t>
      </w:r>
      <w:r w:rsidR="00357C26">
        <w:rPr>
          <w:sz w:val="20"/>
          <w:szCs w:val="18"/>
          <w:lang w:val="en-GB"/>
        </w:rPr>
        <w:t xml:space="preserve">Twitter </w:t>
      </w:r>
      <w:r w:rsidR="00610C6E">
        <w:rPr>
          <w:sz w:val="20"/>
          <w:szCs w:val="18"/>
          <w:lang w:val="en-GB"/>
        </w:rPr>
        <w:t xml:space="preserve">user </w:t>
      </w:r>
      <w:r>
        <w:rPr>
          <w:sz w:val="20"/>
          <w:szCs w:val="18"/>
          <w:lang w:val="en-GB"/>
        </w:rPr>
        <w:t xml:space="preserve">engagement as messages from </w:t>
      </w:r>
      <w:r w:rsidR="00610C6E">
        <w:rPr>
          <w:sz w:val="20"/>
          <w:szCs w:val="18"/>
          <w:lang w:val="en-GB"/>
        </w:rPr>
        <w:t xml:space="preserve">executive actors and institutions </w:t>
      </w:r>
      <w:r w:rsidR="004F646E">
        <w:rPr>
          <w:sz w:val="20"/>
          <w:szCs w:val="18"/>
          <w:lang w:val="en-GB"/>
        </w:rPr>
        <w:t xml:space="preserve">at the national and international levels </w:t>
      </w:r>
      <w:r w:rsidR="00610C6E">
        <w:rPr>
          <w:sz w:val="20"/>
          <w:szCs w:val="18"/>
          <w:lang w:val="en-GB"/>
        </w:rPr>
        <w:t>do</w:t>
      </w:r>
      <w:r>
        <w:rPr>
          <w:sz w:val="20"/>
          <w:szCs w:val="18"/>
          <w:lang w:val="en-GB"/>
        </w:rPr>
        <w:t xml:space="preserve">. </w:t>
      </w:r>
      <w:r w:rsidR="00CD5567">
        <w:rPr>
          <w:sz w:val="20"/>
          <w:szCs w:val="18"/>
          <w:lang w:val="en-GB"/>
        </w:rPr>
        <w:t>Supranational</w:t>
      </w:r>
      <w:r w:rsidR="00610C6E">
        <w:rPr>
          <w:sz w:val="20"/>
          <w:szCs w:val="18"/>
          <w:lang w:val="en-GB"/>
        </w:rPr>
        <w:t xml:space="preserve"> messages are in fact slightly more frequently liked and retweeted tha</w:t>
      </w:r>
      <w:r w:rsidR="00CD5567">
        <w:rPr>
          <w:sz w:val="20"/>
          <w:szCs w:val="18"/>
          <w:lang w:val="en-GB"/>
        </w:rPr>
        <w:t>n</w:t>
      </w:r>
      <w:r w:rsidR="00610C6E">
        <w:rPr>
          <w:sz w:val="20"/>
          <w:szCs w:val="18"/>
          <w:lang w:val="en-GB"/>
        </w:rPr>
        <w:t xml:space="preserve"> those from national institutions and actors in the UK. Only UK actors tweeting in personal capacity received a markedly higher share of quotes and replies on their messages. Second, across all samples, Twitter user</w:t>
      </w:r>
      <w:r w:rsidR="00CD5567">
        <w:rPr>
          <w:sz w:val="20"/>
          <w:szCs w:val="18"/>
          <w:lang w:val="en-GB"/>
        </w:rPr>
        <w:t>s</w:t>
      </w:r>
      <w:r w:rsidR="00610C6E">
        <w:rPr>
          <w:sz w:val="20"/>
          <w:szCs w:val="18"/>
          <w:lang w:val="en-GB"/>
        </w:rPr>
        <w:t xml:space="preserve"> tend to engage more strongly with personal accounts than with institutional one</w:t>
      </w:r>
      <w:r w:rsidR="00357C26">
        <w:rPr>
          <w:sz w:val="20"/>
          <w:szCs w:val="18"/>
          <w:lang w:val="en-GB"/>
        </w:rPr>
        <w:t>s</w:t>
      </w:r>
      <w:r w:rsidR="00610C6E">
        <w:rPr>
          <w:sz w:val="20"/>
          <w:szCs w:val="18"/>
          <w:lang w:val="en-GB"/>
        </w:rPr>
        <w:t xml:space="preserve">. Personalization of political messaging seems to matter on this social medium and for supranational EU actors as well. Third, direct engagement </w:t>
      </w:r>
      <w:r w:rsidR="00CD5567">
        <w:rPr>
          <w:sz w:val="20"/>
          <w:szCs w:val="18"/>
          <w:lang w:val="en-GB"/>
        </w:rPr>
        <w:t xml:space="preserve">with executive tweets </w:t>
      </w:r>
      <w:r w:rsidR="00610C6E">
        <w:rPr>
          <w:sz w:val="20"/>
          <w:szCs w:val="18"/>
          <w:lang w:val="en-GB"/>
        </w:rPr>
        <w:t xml:space="preserve">is not particularly </w:t>
      </w:r>
      <w:r w:rsidR="00CD5567">
        <w:rPr>
          <w:sz w:val="20"/>
          <w:szCs w:val="18"/>
          <w:lang w:val="en-GB"/>
        </w:rPr>
        <w:t xml:space="preserve">high </w:t>
      </w:r>
      <w:r w:rsidR="00610C6E">
        <w:rPr>
          <w:sz w:val="20"/>
          <w:szCs w:val="18"/>
          <w:lang w:val="en-GB"/>
        </w:rPr>
        <w:t xml:space="preserve">in absolute terms. </w:t>
      </w:r>
      <w:r w:rsidR="00CD5567">
        <w:rPr>
          <w:sz w:val="20"/>
          <w:szCs w:val="18"/>
          <w:lang w:val="en-GB"/>
        </w:rPr>
        <w:t xml:space="preserve">On average, </w:t>
      </w:r>
      <w:r w:rsidR="00581385">
        <w:rPr>
          <w:sz w:val="20"/>
          <w:szCs w:val="18"/>
          <w:lang w:val="en-GB"/>
        </w:rPr>
        <w:t xml:space="preserve">the number of direct engagements with supranational tweets by either liking, retweeting, quoting, or replying to it does not </w:t>
      </w:r>
      <w:r w:rsidR="00357C26">
        <w:rPr>
          <w:sz w:val="20"/>
          <w:szCs w:val="18"/>
          <w:lang w:val="en-GB"/>
        </w:rPr>
        <w:t>exceed</w:t>
      </w:r>
      <w:r w:rsidR="00581385">
        <w:rPr>
          <w:sz w:val="20"/>
          <w:szCs w:val="18"/>
          <w:lang w:val="en-GB"/>
        </w:rPr>
        <w:t xml:space="preserve"> a share of 0.14% of the </w:t>
      </w:r>
      <w:r w:rsidR="00357C26">
        <w:rPr>
          <w:sz w:val="20"/>
          <w:szCs w:val="18"/>
          <w:lang w:val="en-GB"/>
        </w:rPr>
        <w:t xml:space="preserve">number of users following the respective </w:t>
      </w:r>
      <w:r w:rsidR="00581385">
        <w:rPr>
          <w:sz w:val="20"/>
          <w:szCs w:val="18"/>
          <w:lang w:val="en-GB"/>
        </w:rPr>
        <w:t>account</w:t>
      </w:r>
      <w:r w:rsidR="003C7D64">
        <w:rPr>
          <w:sz w:val="20"/>
          <w:szCs w:val="18"/>
          <w:lang w:val="en-GB"/>
        </w:rPr>
        <w:t>.</w:t>
      </w:r>
    </w:p>
    <w:p w14:paraId="51D2230D" w14:textId="679FCC3A" w:rsidR="00347E88" w:rsidRPr="00A908E8" w:rsidRDefault="00347E88" w:rsidP="00D114D6">
      <w:pPr>
        <w:spacing w:before="120" w:after="0" w:line="240" w:lineRule="auto"/>
        <w:jc w:val="both"/>
        <w:rPr>
          <w:sz w:val="20"/>
          <w:szCs w:val="20"/>
          <w:lang w:val="en-GB"/>
        </w:rPr>
      </w:pPr>
      <w:r>
        <w:rPr>
          <w:sz w:val="20"/>
          <w:szCs w:val="18"/>
          <w:lang w:val="en-GB"/>
        </w:rPr>
        <w:t xml:space="preserve">There are </w:t>
      </w:r>
      <w:r w:rsidR="00581385">
        <w:rPr>
          <w:sz w:val="20"/>
          <w:szCs w:val="18"/>
          <w:lang w:val="en-GB"/>
        </w:rPr>
        <w:t xml:space="preserve">a few </w:t>
      </w:r>
      <w:r>
        <w:rPr>
          <w:sz w:val="20"/>
          <w:szCs w:val="18"/>
          <w:lang w:val="en-GB"/>
        </w:rPr>
        <w:t>notable exceptions to this latter rule, however.</w:t>
      </w:r>
      <w:r w:rsidR="00581385">
        <w:rPr>
          <w:sz w:val="20"/>
          <w:szCs w:val="18"/>
          <w:lang w:val="en-GB"/>
        </w:rPr>
        <w:t xml:space="preserve"> For example, in 18 tweets from our supranational sample, the overall number of direct user engagements exceed</w:t>
      </w:r>
      <w:r w:rsidR="00A908E8">
        <w:rPr>
          <w:sz w:val="20"/>
          <w:szCs w:val="18"/>
          <w:lang w:val="en-GB"/>
        </w:rPr>
        <w:t>s</w:t>
      </w:r>
      <w:r w:rsidR="00581385">
        <w:rPr>
          <w:sz w:val="20"/>
          <w:szCs w:val="18"/>
          <w:lang w:val="en-GB"/>
        </w:rPr>
        <w:t xml:space="preserve"> 30% of the follower</w:t>
      </w:r>
      <w:r w:rsidR="00A908E8">
        <w:rPr>
          <w:sz w:val="20"/>
          <w:szCs w:val="18"/>
          <w:lang w:val="en-GB"/>
        </w:rPr>
        <w:t xml:space="preserve"> counts at the time of the message. </w:t>
      </w:r>
      <w:r w:rsidR="00A908E8" w:rsidRPr="00A908E8">
        <w:rPr>
          <w:sz w:val="20"/>
          <w:szCs w:val="20"/>
          <w:lang w:val="en-GB"/>
        </w:rPr>
        <w:fldChar w:fldCharType="begin"/>
      </w:r>
      <w:r w:rsidR="00A908E8" w:rsidRPr="00A908E8">
        <w:rPr>
          <w:sz w:val="20"/>
          <w:szCs w:val="20"/>
          <w:lang w:val="en-GB"/>
        </w:rPr>
        <w:instrText xml:space="preserve"> REF _Ref75779314 \h  \* MERGEFORMAT </w:instrText>
      </w:r>
      <w:r w:rsidR="00A908E8" w:rsidRPr="00A908E8">
        <w:rPr>
          <w:sz w:val="20"/>
          <w:szCs w:val="20"/>
          <w:lang w:val="en-GB"/>
        </w:rPr>
      </w:r>
      <w:r w:rsidR="00A908E8" w:rsidRPr="00A908E8">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3</w:t>
      </w:r>
      <w:r w:rsidR="00A908E8" w:rsidRPr="00A908E8">
        <w:rPr>
          <w:sz w:val="20"/>
          <w:szCs w:val="20"/>
          <w:lang w:val="en-GB"/>
        </w:rPr>
        <w:fldChar w:fldCharType="end"/>
      </w:r>
      <w:r w:rsidR="00A908E8">
        <w:rPr>
          <w:sz w:val="20"/>
          <w:szCs w:val="20"/>
          <w:lang w:val="en-GB"/>
        </w:rPr>
        <w:t xml:space="preserve"> provides six illustrative examples for extremely ‘engaging’ supranational tweets in our sample.</w:t>
      </w:r>
    </w:p>
    <w:p w14:paraId="3C824DBC" w14:textId="0831CDCA" w:rsidR="002E5018" w:rsidRDefault="002E5018" w:rsidP="00D114D6">
      <w:pPr>
        <w:spacing w:before="120" w:after="0" w:line="240" w:lineRule="auto"/>
        <w:jc w:val="both"/>
        <w:rPr>
          <w:sz w:val="20"/>
          <w:szCs w:val="18"/>
          <w:lang w:val="en-GB"/>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3C7D64" w14:paraId="3E64515E" w14:textId="77777777" w:rsidTr="003C7D64">
        <w:trPr>
          <w:tblHeader/>
          <w:tblCellSpacing w:w="15" w:type="dxa"/>
        </w:trPr>
        <w:tc>
          <w:tcPr>
            <w:tcW w:w="4633" w:type="dxa"/>
            <w:tcBorders>
              <w:top w:val="single" w:sz="4" w:space="0" w:color="auto"/>
              <w:bottom w:val="double" w:sz="4" w:space="0" w:color="auto"/>
            </w:tcBorders>
            <w:vAlign w:val="center"/>
            <w:hideMark/>
          </w:tcPr>
          <w:p w14:paraId="2C7EB88F" w14:textId="77777777" w:rsidR="003C7D64" w:rsidRPr="003C7D64" w:rsidRDefault="003C7D64" w:rsidP="0021355D">
            <w:pPr>
              <w:keepNext/>
              <w:keepLines/>
              <w:spacing w:after="0" w:line="240" w:lineRule="auto"/>
              <w:jc w:val="both"/>
              <w:rPr>
                <w:b/>
                <w:bCs/>
                <w:sz w:val="20"/>
                <w:szCs w:val="18"/>
                <w:lang w:val="de-DE"/>
              </w:rPr>
            </w:pPr>
            <w:r w:rsidRPr="003C7D64">
              <w:rPr>
                <w:b/>
                <w:bCs/>
                <w:sz w:val="20"/>
                <w:szCs w:val="18"/>
                <w:lang w:val="de-DE"/>
              </w:rPr>
              <w:t xml:space="preserve">Tweet </w:t>
            </w:r>
          </w:p>
        </w:tc>
        <w:tc>
          <w:tcPr>
            <w:tcW w:w="1246" w:type="dxa"/>
            <w:tcBorders>
              <w:top w:val="single" w:sz="4" w:space="0" w:color="auto"/>
              <w:bottom w:val="double" w:sz="4" w:space="0" w:color="auto"/>
            </w:tcBorders>
            <w:vAlign w:val="center"/>
            <w:hideMark/>
          </w:tcPr>
          <w:p w14:paraId="147AFF46" w14:textId="7CBED41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Account</w:t>
            </w:r>
          </w:p>
        </w:tc>
        <w:tc>
          <w:tcPr>
            <w:tcW w:w="1104" w:type="dxa"/>
            <w:tcBorders>
              <w:top w:val="single" w:sz="4" w:space="0" w:color="auto"/>
              <w:bottom w:val="double" w:sz="4" w:space="0" w:color="auto"/>
            </w:tcBorders>
            <w:vAlign w:val="center"/>
            <w:hideMark/>
          </w:tcPr>
          <w:p w14:paraId="4D9FD22E" w14:textId="3FDC814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Date</w:t>
            </w:r>
          </w:p>
        </w:tc>
        <w:tc>
          <w:tcPr>
            <w:tcW w:w="1387" w:type="dxa"/>
            <w:tcBorders>
              <w:top w:val="single" w:sz="4" w:space="0" w:color="auto"/>
              <w:bottom w:val="double" w:sz="4" w:space="0" w:color="auto"/>
            </w:tcBorders>
            <w:vAlign w:val="center"/>
            <w:hideMark/>
          </w:tcPr>
          <w:p w14:paraId="074F1FEE" w14:textId="2643120E" w:rsidR="003C7D64" w:rsidRPr="003C7D64" w:rsidRDefault="003C7D64" w:rsidP="0021355D">
            <w:pPr>
              <w:keepNext/>
              <w:keepLines/>
              <w:spacing w:after="0" w:line="240" w:lineRule="auto"/>
              <w:jc w:val="center"/>
              <w:rPr>
                <w:b/>
                <w:bCs/>
                <w:sz w:val="20"/>
                <w:szCs w:val="18"/>
                <w:lang w:val="de-DE"/>
              </w:rPr>
            </w:pPr>
            <w:r>
              <w:rPr>
                <w:b/>
                <w:bCs/>
                <w:sz w:val="20"/>
                <w:szCs w:val="18"/>
                <w:lang w:val="de-DE"/>
              </w:rPr>
              <w:t>F</w:t>
            </w:r>
            <w:r w:rsidRPr="003C7D64">
              <w:rPr>
                <w:b/>
                <w:bCs/>
                <w:sz w:val="20"/>
                <w:szCs w:val="18"/>
                <w:lang w:val="de-DE"/>
              </w:rPr>
              <w:t>ollowers</w:t>
            </w:r>
          </w:p>
        </w:tc>
        <w:tc>
          <w:tcPr>
            <w:tcW w:w="1231" w:type="dxa"/>
            <w:tcBorders>
              <w:top w:val="single" w:sz="4" w:space="0" w:color="auto"/>
              <w:bottom w:val="double" w:sz="4" w:space="0" w:color="auto"/>
            </w:tcBorders>
            <w:vAlign w:val="center"/>
            <w:hideMark/>
          </w:tcPr>
          <w:p w14:paraId="0700A270" w14:textId="40C6928A" w:rsidR="003C7D64" w:rsidRPr="003C7D64" w:rsidRDefault="003C7D64" w:rsidP="0021355D">
            <w:pPr>
              <w:keepNext/>
              <w:keepLines/>
              <w:spacing w:after="0" w:line="240" w:lineRule="auto"/>
              <w:jc w:val="center"/>
              <w:rPr>
                <w:b/>
                <w:bCs/>
                <w:sz w:val="20"/>
                <w:szCs w:val="18"/>
                <w:lang w:val="de-DE"/>
              </w:rPr>
            </w:pPr>
            <w:r>
              <w:rPr>
                <w:b/>
                <w:bCs/>
                <w:sz w:val="20"/>
                <w:szCs w:val="18"/>
                <w:lang w:val="de-DE"/>
              </w:rPr>
              <w:t>All direct</w:t>
            </w:r>
            <w:r>
              <w:rPr>
                <w:b/>
                <w:bCs/>
                <w:sz w:val="20"/>
                <w:szCs w:val="18"/>
                <w:lang w:val="de-DE"/>
              </w:rPr>
              <w:br/>
              <w:t>e</w:t>
            </w:r>
            <w:r w:rsidRPr="003C7D64">
              <w:rPr>
                <w:b/>
                <w:bCs/>
                <w:sz w:val="20"/>
                <w:szCs w:val="18"/>
                <w:lang w:val="de-DE"/>
              </w:rPr>
              <w:t>ngagements</w:t>
            </w:r>
          </w:p>
        </w:tc>
      </w:tr>
      <w:tr w:rsidR="003C7D64" w:rsidRPr="003C7D64" w14:paraId="16FA8FE0" w14:textId="77777777" w:rsidTr="003C7D64">
        <w:trPr>
          <w:tblCellSpacing w:w="15" w:type="dxa"/>
        </w:trPr>
        <w:tc>
          <w:tcPr>
            <w:tcW w:w="4633" w:type="dxa"/>
            <w:tcBorders>
              <w:bottom w:val="single" w:sz="4" w:space="0" w:color="auto"/>
            </w:tcBorders>
            <w:vAlign w:val="center"/>
            <w:hideMark/>
          </w:tcPr>
          <w:p w14:paraId="29926335"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Meet Mismo </w:t>
            </w:r>
            <w:r w:rsidRPr="003C7D64">
              <w:rPr>
                <w:rFonts w:ascii="Segoe UI Emoji" w:hAnsi="Segoe UI Emoji" w:cs="Segoe UI Emoji"/>
                <w:sz w:val="20"/>
                <w:szCs w:val="18"/>
                <w:lang w:val="de-DE"/>
              </w:rPr>
              <w:t>🐶</w:t>
            </w:r>
            <w:r w:rsidRPr="003C7D64">
              <w:rPr>
                <w:sz w:val="20"/>
                <w:szCs w:val="18"/>
                <w:lang w:val="en-GB"/>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FF4BCD8" w14:textId="4C187E8A"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EU_Taxud</w:t>
            </w:r>
          </w:p>
        </w:tc>
        <w:tc>
          <w:tcPr>
            <w:tcW w:w="1104" w:type="dxa"/>
            <w:tcBorders>
              <w:bottom w:val="single" w:sz="4" w:space="0" w:color="auto"/>
            </w:tcBorders>
            <w:vAlign w:val="center"/>
            <w:hideMark/>
          </w:tcPr>
          <w:p w14:paraId="1AFDAD72" w14:textId="62BB498D"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2018-06-15</w:t>
            </w:r>
          </w:p>
        </w:tc>
        <w:tc>
          <w:tcPr>
            <w:tcW w:w="1387" w:type="dxa"/>
            <w:tcBorders>
              <w:bottom w:val="single" w:sz="4" w:space="0" w:color="auto"/>
            </w:tcBorders>
            <w:vAlign w:val="center"/>
            <w:hideMark/>
          </w:tcPr>
          <w:p w14:paraId="10F3B560" w14:textId="4D8530D0"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197</w:t>
            </w:r>
          </w:p>
        </w:tc>
        <w:tc>
          <w:tcPr>
            <w:tcW w:w="1231" w:type="dxa"/>
            <w:tcBorders>
              <w:bottom w:val="single" w:sz="4" w:space="0" w:color="auto"/>
            </w:tcBorders>
            <w:vAlign w:val="center"/>
            <w:hideMark/>
          </w:tcPr>
          <w:p w14:paraId="5CE6A2A6" w14:textId="5078C358"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916</w:t>
            </w:r>
          </w:p>
        </w:tc>
      </w:tr>
      <w:tr w:rsidR="003C7D64" w:rsidRPr="003C7D64" w14:paraId="52925BA9" w14:textId="77777777" w:rsidTr="003C7D64">
        <w:trPr>
          <w:tblCellSpacing w:w="15" w:type="dxa"/>
        </w:trPr>
        <w:tc>
          <w:tcPr>
            <w:tcW w:w="4633" w:type="dxa"/>
            <w:tcBorders>
              <w:bottom w:val="single" w:sz="4" w:space="0" w:color="auto"/>
            </w:tcBorders>
            <w:vAlign w:val="center"/>
            <w:hideMark/>
          </w:tcPr>
          <w:p w14:paraId="256E487D"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EU values and fundamental rights must be respected by Member States and state authorities. This is why 6 town twinning applications invilving Polish authorities that adopted 'LGBTI free zones' or 'family rights' resolutions were rejected. </w:t>
            </w:r>
            <w:r w:rsidRPr="003C7D64">
              <w:rPr>
                <w:sz w:val="20"/>
                <w:szCs w:val="18"/>
                <w:lang w:val="de-DE"/>
              </w:rPr>
              <w:t xml:space="preserve">#LGBTI #UnionOfEquality </w:t>
            </w:r>
          </w:p>
        </w:tc>
        <w:tc>
          <w:tcPr>
            <w:tcW w:w="1246" w:type="dxa"/>
            <w:tcBorders>
              <w:bottom w:val="single" w:sz="4" w:space="0" w:color="auto"/>
            </w:tcBorders>
            <w:vAlign w:val="center"/>
            <w:hideMark/>
          </w:tcPr>
          <w:p w14:paraId="12DF9B29" w14:textId="51408F5E"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helenadalli</w:t>
            </w:r>
          </w:p>
        </w:tc>
        <w:tc>
          <w:tcPr>
            <w:tcW w:w="1104" w:type="dxa"/>
            <w:tcBorders>
              <w:bottom w:val="single" w:sz="4" w:space="0" w:color="auto"/>
            </w:tcBorders>
            <w:vAlign w:val="center"/>
            <w:hideMark/>
          </w:tcPr>
          <w:p w14:paraId="27502CC4" w14:textId="34C8EF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2020-07-28</w:t>
            </w:r>
          </w:p>
        </w:tc>
        <w:tc>
          <w:tcPr>
            <w:tcW w:w="1387" w:type="dxa"/>
            <w:tcBorders>
              <w:bottom w:val="single" w:sz="4" w:space="0" w:color="auto"/>
            </w:tcBorders>
            <w:vAlign w:val="center"/>
            <w:hideMark/>
          </w:tcPr>
          <w:p w14:paraId="49D22FDF" w14:textId="069456E1"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756</w:t>
            </w:r>
          </w:p>
        </w:tc>
        <w:tc>
          <w:tcPr>
            <w:tcW w:w="1231" w:type="dxa"/>
            <w:tcBorders>
              <w:bottom w:val="single" w:sz="4" w:space="0" w:color="auto"/>
            </w:tcBorders>
            <w:vAlign w:val="center"/>
            <w:hideMark/>
          </w:tcPr>
          <w:p w14:paraId="68D51BA4" w14:textId="6B1CF1E5" w:rsidR="003C7D64" w:rsidRPr="003C7D64" w:rsidRDefault="003C7D64" w:rsidP="0021355D">
            <w:pPr>
              <w:keepNext/>
              <w:keepLines/>
              <w:spacing w:after="0" w:line="240" w:lineRule="auto"/>
              <w:jc w:val="center"/>
              <w:rPr>
                <w:sz w:val="20"/>
                <w:szCs w:val="18"/>
                <w:lang w:val="de-DE"/>
              </w:rPr>
            </w:pPr>
            <w:r w:rsidRPr="003C7D64">
              <w:rPr>
                <w:sz w:val="20"/>
                <w:szCs w:val="18"/>
                <w:lang w:val="de-DE"/>
              </w:rPr>
              <w:t>8</w:t>
            </w:r>
            <w:r w:rsidR="00347E88">
              <w:rPr>
                <w:sz w:val="20"/>
                <w:szCs w:val="18"/>
                <w:lang w:val="de-DE"/>
              </w:rPr>
              <w:t>,</w:t>
            </w:r>
            <w:r w:rsidRPr="003C7D64">
              <w:rPr>
                <w:sz w:val="20"/>
                <w:szCs w:val="18"/>
                <w:lang w:val="de-DE"/>
              </w:rPr>
              <w:t>036</w:t>
            </w:r>
          </w:p>
        </w:tc>
      </w:tr>
      <w:tr w:rsidR="003C7D64" w:rsidRPr="003C7D64" w14:paraId="3C385F70" w14:textId="77777777" w:rsidTr="003C7D64">
        <w:trPr>
          <w:tblCellSpacing w:w="15" w:type="dxa"/>
        </w:trPr>
        <w:tc>
          <w:tcPr>
            <w:tcW w:w="4633" w:type="dxa"/>
            <w:tcBorders>
              <w:bottom w:val="single" w:sz="4" w:space="0" w:color="auto"/>
            </w:tcBorders>
            <w:vAlign w:val="center"/>
            <w:hideMark/>
          </w:tcPr>
          <w:p w14:paraId="53D3509D"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look at THIS !! The WHOLE core centre of brussels to go to 20kph for the summer from 1 May with priority to giving space to</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 xml:space="preserve"> to exercise. Using the challenges of #CoronaVirus to rethink and transform mobility ... right here in Brussels... </w:t>
            </w:r>
            <w:r w:rsidRPr="003C7D64">
              <w:rPr>
                <w:rFonts w:ascii="Segoe UI Emoji" w:hAnsi="Segoe UI Emoji" w:cs="Segoe UI Emoji"/>
                <w:sz w:val="20"/>
                <w:szCs w:val="18"/>
                <w:lang w:val="en-GB"/>
              </w:rPr>
              <w:t>👍👏🙏</w:t>
            </w:r>
            <w:r w:rsidRPr="003C7D64">
              <w:rPr>
                <w:sz w:val="20"/>
                <w:szCs w:val="18"/>
                <w:lang w:val="en-GB"/>
              </w:rPr>
              <w:t xml:space="preserve"> https://t.co/RgmJNBgx89 </w:t>
            </w:r>
          </w:p>
        </w:tc>
        <w:tc>
          <w:tcPr>
            <w:tcW w:w="1246" w:type="dxa"/>
            <w:tcBorders>
              <w:bottom w:val="single" w:sz="4" w:space="0" w:color="auto"/>
            </w:tcBorders>
            <w:vAlign w:val="center"/>
            <w:hideMark/>
          </w:tcPr>
          <w:p w14:paraId="6CC8784A" w14:textId="50B48793" w:rsidR="003C7D64" w:rsidRPr="003C7D64" w:rsidRDefault="003C7D64" w:rsidP="0021355D">
            <w:pPr>
              <w:keepNext/>
              <w:keepLines/>
              <w:spacing w:after="0" w:line="240" w:lineRule="auto"/>
              <w:jc w:val="center"/>
              <w:rPr>
                <w:i/>
                <w:iCs/>
                <w:sz w:val="20"/>
                <w:szCs w:val="18"/>
                <w:lang w:val="en-GB"/>
              </w:rPr>
            </w:pPr>
            <w:r w:rsidRPr="003C7D64">
              <w:rPr>
                <w:i/>
                <w:iCs/>
                <w:sz w:val="20"/>
                <w:szCs w:val="18"/>
                <w:lang w:val="en-GB"/>
              </w:rPr>
              <w:t>Baldwin</w:t>
            </w:r>
            <w:r w:rsidRPr="00347E88">
              <w:rPr>
                <w:i/>
                <w:iCs/>
                <w:sz w:val="20"/>
                <w:szCs w:val="18"/>
                <w:lang w:val="en-GB"/>
              </w:rPr>
              <w:br/>
            </w:r>
            <w:r w:rsidRPr="003C7D64">
              <w:rPr>
                <w:i/>
                <w:iCs/>
                <w:sz w:val="20"/>
                <w:szCs w:val="18"/>
                <w:lang w:val="en-GB"/>
              </w:rPr>
              <w:t>Matthew_</w:t>
            </w:r>
          </w:p>
        </w:tc>
        <w:tc>
          <w:tcPr>
            <w:tcW w:w="1104" w:type="dxa"/>
            <w:tcBorders>
              <w:bottom w:val="single" w:sz="4" w:space="0" w:color="auto"/>
            </w:tcBorders>
            <w:vAlign w:val="center"/>
            <w:hideMark/>
          </w:tcPr>
          <w:p w14:paraId="61BBA63E" w14:textId="23A34890" w:rsidR="003C7D64" w:rsidRPr="003C7D64" w:rsidRDefault="003C7D64" w:rsidP="0021355D">
            <w:pPr>
              <w:keepNext/>
              <w:keepLines/>
              <w:spacing w:after="0" w:line="240" w:lineRule="auto"/>
              <w:jc w:val="both"/>
              <w:rPr>
                <w:sz w:val="20"/>
                <w:szCs w:val="18"/>
                <w:lang w:val="en-GB"/>
              </w:rPr>
            </w:pPr>
            <w:r w:rsidRPr="003C7D64">
              <w:rPr>
                <w:sz w:val="20"/>
                <w:szCs w:val="18"/>
                <w:lang w:val="en-GB"/>
              </w:rPr>
              <w:t>2020-04-20</w:t>
            </w:r>
          </w:p>
        </w:tc>
        <w:tc>
          <w:tcPr>
            <w:tcW w:w="1387" w:type="dxa"/>
            <w:tcBorders>
              <w:bottom w:val="single" w:sz="4" w:space="0" w:color="auto"/>
            </w:tcBorders>
            <w:vAlign w:val="center"/>
            <w:hideMark/>
          </w:tcPr>
          <w:p w14:paraId="76E57FFF" w14:textId="03D59B48" w:rsidR="003C7D64" w:rsidRPr="003C7D64" w:rsidRDefault="003C7D64" w:rsidP="0021355D">
            <w:pPr>
              <w:keepNext/>
              <w:keepLines/>
              <w:spacing w:after="0" w:line="240" w:lineRule="auto"/>
              <w:jc w:val="center"/>
              <w:rPr>
                <w:sz w:val="20"/>
                <w:szCs w:val="18"/>
                <w:lang w:val="en-GB"/>
              </w:rPr>
            </w:pPr>
            <w:r w:rsidRPr="003C7D64">
              <w:rPr>
                <w:sz w:val="20"/>
                <w:szCs w:val="18"/>
                <w:lang w:val="en-GB"/>
              </w:rPr>
              <w:t>6</w:t>
            </w:r>
            <w:r w:rsidR="00347E88">
              <w:rPr>
                <w:sz w:val="20"/>
                <w:szCs w:val="18"/>
                <w:lang w:val="en-GB"/>
              </w:rPr>
              <w:t>,</w:t>
            </w:r>
            <w:r w:rsidRPr="003C7D64">
              <w:rPr>
                <w:sz w:val="20"/>
                <w:szCs w:val="18"/>
                <w:lang w:val="en-GB"/>
              </w:rPr>
              <w:t>102</w:t>
            </w:r>
          </w:p>
        </w:tc>
        <w:tc>
          <w:tcPr>
            <w:tcW w:w="1231" w:type="dxa"/>
            <w:tcBorders>
              <w:bottom w:val="single" w:sz="4" w:space="0" w:color="auto"/>
            </w:tcBorders>
            <w:vAlign w:val="center"/>
            <w:hideMark/>
          </w:tcPr>
          <w:p w14:paraId="40ACB213" w14:textId="6911CE1C" w:rsidR="003C7D64" w:rsidRPr="003C7D64" w:rsidRDefault="003C7D64" w:rsidP="0021355D">
            <w:pPr>
              <w:keepNext/>
              <w:keepLines/>
              <w:spacing w:after="0" w:line="240" w:lineRule="auto"/>
              <w:jc w:val="center"/>
              <w:rPr>
                <w:sz w:val="20"/>
                <w:szCs w:val="18"/>
                <w:lang w:val="en-GB"/>
              </w:rPr>
            </w:pPr>
            <w:r w:rsidRPr="003C7D64">
              <w:rPr>
                <w:sz w:val="20"/>
                <w:szCs w:val="18"/>
                <w:lang w:val="en-GB"/>
              </w:rPr>
              <w:t>4</w:t>
            </w:r>
            <w:r w:rsidR="00347E88">
              <w:rPr>
                <w:sz w:val="20"/>
                <w:szCs w:val="18"/>
                <w:lang w:val="en-GB"/>
              </w:rPr>
              <w:t>,</w:t>
            </w:r>
            <w:r w:rsidRPr="003C7D64">
              <w:rPr>
                <w:sz w:val="20"/>
                <w:szCs w:val="18"/>
                <w:lang w:val="en-GB"/>
              </w:rPr>
              <w:t>314</w:t>
            </w:r>
          </w:p>
        </w:tc>
      </w:tr>
      <w:tr w:rsidR="003C7D64" w:rsidRPr="003C7D64" w14:paraId="395BB21B" w14:textId="77777777" w:rsidTr="003C7D64">
        <w:trPr>
          <w:tblCellSpacing w:w="15" w:type="dxa"/>
        </w:trPr>
        <w:tc>
          <w:tcPr>
            <w:tcW w:w="4633" w:type="dxa"/>
            <w:tcBorders>
              <w:bottom w:val="single" w:sz="4" w:space="0" w:color="auto"/>
            </w:tcBorders>
            <w:vAlign w:val="center"/>
            <w:hideMark/>
          </w:tcPr>
          <w:p w14:paraId="229BBB9B"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Wait, wait. Why is that fishing trawler towing an empty wooden boat at high seas??? </w:t>
            </w:r>
            <w:r w:rsidRPr="003C7D64">
              <w:rPr>
                <w:sz w:val="20"/>
                <w:szCs w:val="18"/>
                <w:lang w:val="de-DE"/>
              </w:rPr>
              <w:t xml:space="preserve">https://t.co/psy2z6z9Wp </w:t>
            </w:r>
          </w:p>
        </w:tc>
        <w:tc>
          <w:tcPr>
            <w:tcW w:w="1246" w:type="dxa"/>
            <w:tcBorders>
              <w:bottom w:val="single" w:sz="4" w:space="0" w:color="auto"/>
            </w:tcBorders>
            <w:vAlign w:val="center"/>
            <w:hideMark/>
          </w:tcPr>
          <w:p w14:paraId="4B78E3D4" w14:textId="5F66565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Frontex</w:t>
            </w:r>
          </w:p>
        </w:tc>
        <w:tc>
          <w:tcPr>
            <w:tcW w:w="1104" w:type="dxa"/>
            <w:tcBorders>
              <w:bottom w:val="single" w:sz="4" w:space="0" w:color="auto"/>
            </w:tcBorders>
            <w:vAlign w:val="center"/>
            <w:hideMark/>
          </w:tcPr>
          <w:p w14:paraId="77C91088" w14:textId="740A3C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2019-06-22</w:t>
            </w:r>
          </w:p>
        </w:tc>
        <w:tc>
          <w:tcPr>
            <w:tcW w:w="1387" w:type="dxa"/>
            <w:tcBorders>
              <w:bottom w:val="single" w:sz="4" w:space="0" w:color="auto"/>
            </w:tcBorders>
            <w:vAlign w:val="center"/>
            <w:hideMark/>
          </w:tcPr>
          <w:p w14:paraId="778C2D69" w14:textId="34B2CCB5" w:rsidR="003C7D64" w:rsidRPr="003C7D64" w:rsidRDefault="003C7D64" w:rsidP="0021355D">
            <w:pPr>
              <w:keepNext/>
              <w:keepLines/>
              <w:spacing w:after="0" w:line="240" w:lineRule="auto"/>
              <w:jc w:val="center"/>
              <w:rPr>
                <w:sz w:val="20"/>
                <w:szCs w:val="18"/>
                <w:lang w:val="de-DE"/>
              </w:rPr>
            </w:pPr>
            <w:r w:rsidRPr="003C7D64">
              <w:rPr>
                <w:sz w:val="20"/>
                <w:szCs w:val="18"/>
                <w:lang w:val="de-DE"/>
              </w:rPr>
              <w:t>23</w:t>
            </w:r>
            <w:r w:rsidR="00347E88">
              <w:rPr>
                <w:sz w:val="20"/>
                <w:szCs w:val="18"/>
                <w:lang w:val="de-DE"/>
              </w:rPr>
              <w:t>,</w:t>
            </w:r>
            <w:r w:rsidRPr="003C7D64">
              <w:rPr>
                <w:sz w:val="20"/>
                <w:szCs w:val="18"/>
                <w:lang w:val="de-DE"/>
              </w:rPr>
              <w:t>214</w:t>
            </w:r>
          </w:p>
        </w:tc>
        <w:tc>
          <w:tcPr>
            <w:tcW w:w="1231" w:type="dxa"/>
            <w:tcBorders>
              <w:bottom w:val="single" w:sz="4" w:space="0" w:color="auto"/>
            </w:tcBorders>
            <w:vAlign w:val="center"/>
            <w:hideMark/>
          </w:tcPr>
          <w:p w14:paraId="062AF73E" w14:textId="75AF81C1"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861</w:t>
            </w:r>
          </w:p>
        </w:tc>
      </w:tr>
      <w:tr w:rsidR="003C7D64" w:rsidRPr="003C7D64" w14:paraId="3236A1A7" w14:textId="77777777" w:rsidTr="003C7D64">
        <w:trPr>
          <w:tblCellSpacing w:w="15" w:type="dxa"/>
        </w:trPr>
        <w:tc>
          <w:tcPr>
            <w:tcW w:w="4633" w:type="dxa"/>
            <w:tcBorders>
              <w:bottom w:val="single" w:sz="4" w:space="0" w:color="auto"/>
            </w:tcBorders>
            <w:vAlign w:val="center"/>
            <w:hideMark/>
          </w:tcPr>
          <w:p w14:paraId="1F4D16FB"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Today, EMA staff lowered the 28 EU flags and symbolically said goodbye to their London offices. Guido Rasi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6B775F5E" w14:textId="277A4862"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EMA_News</w:t>
            </w:r>
          </w:p>
        </w:tc>
        <w:tc>
          <w:tcPr>
            <w:tcW w:w="1104" w:type="dxa"/>
            <w:tcBorders>
              <w:bottom w:val="single" w:sz="4" w:space="0" w:color="auto"/>
            </w:tcBorders>
            <w:vAlign w:val="center"/>
            <w:hideMark/>
          </w:tcPr>
          <w:p w14:paraId="5D927E3A" w14:textId="193796B2"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2019-01-25</w:t>
            </w:r>
          </w:p>
        </w:tc>
        <w:tc>
          <w:tcPr>
            <w:tcW w:w="1387" w:type="dxa"/>
            <w:tcBorders>
              <w:bottom w:val="single" w:sz="4" w:space="0" w:color="auto"/>
            </w:tcBorders>
            <w:vAlign w:val="center"/>
            <w:hideMark/>
          </w:tcPr>
          <w:p w14:paraId="58015242" w14:textId="4A641465" w:rsidR="003C7D64" w:rsidRPr="003C7D64" w:rsidRDefault="003C7D64" w:rsidP="0021355D">
            <w:pPr>
              <w:keepNext/>
              <w:keepLines/>
              <w:spacing w:after="0" w:line="240" w:lineRule="auto"/>
              <w:jc w:val="center"/>
              <w:rPr>
                <w:sz w:val="20"/>
                <w:szCs w:val="18"/>
                <w:lang w:val="de-DE"/>
              </w:rPr>
            </w:pPr>
            <w:r w:rsidRPr="003C7D64">
              <w:rPr>
                <w:sz w:val="20"/>
                <w:szCs w:val="18"/>
                <w:lang w:val="de-DE"/>
              </w:rPr>
              <w:t>39</w:t>
            </w:r>
            <w:r w:rsidR="00347E88">
              <w:rPr>
                <w:sz w:val="20"/>
                <w:szCs w:val="18"/>
                <w:lang w:val="de-DE"/>
              </w:rPr>
              <w:t>,</w:t>
            </w:r>
            <w:r w:rsidRPr="003C7D64">
              <w:rPr>
                <w:sz w:val="20"/>
                <w:szCs w:val="18"/>
                <w:lang w:val="de-DE"/>
              </w:rPr>
              <w:t>251</w:t>
            </w:r>
          </w:p>
        </w:tc>
        <w:tc>
          <w:tcPr>
            <w:tcW w:w="1231" w:type="dxa"/>
            <w:tcBorders>
              <w:bottom w:val="single" w:sz="4" w:space="0" w:color="auto"/>
            </w:tcBorders>
            <w:vAlign w:val="center"/>
            <w:hideMark/>
          </w:tcPr>
          <w:p w14:paraId="0C8DAD1B" w14:textId="3283646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853</w:t>
            </w:r>
          </w:p>
        </w:tc>
      </w:tr>
      <w:tr w:rsidR="003C7D64" w:rsidRPr="003C7D64" w14:paraId="3F3727FF" w14:textId="77777777" w:rsidTr="003C7D64">
        <w:trPr>
          <w:tblCellSpacing w:w="15" w:type="dxa"/>
        </w:trPr>
        <w:tc>
          <w:tcPr>
            <w:tcW w:w="4633" w:type="dxa"/>
            <w:tcBorders>
              <w:bottom w:val="double" w:sz="4" w:space="0" w:color="auto"/>
            </w:tcBorders>
            <w:vAlign w:val="center"/>
            <w:hideMark/>
          </w:tcPr>
          <w:p w14:paraId="2F0C1EB7"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7F032DE4" w14:textId="3FE7752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EUCourtPress</w:t>
            </w:r>
          </w:p>
        </w:tc>
        <w:tc>
          <w:tcPr>
            <w:tcW w:w="1104" w:type="dxa"/>
            <w:tcBorders>
              <w:bottom w:val="double" w:sz="4" w:space="0" w:color="auto"/>
            </w:tcBorders>
            <w:vAlign w:val="center"/>
            <w:hideMark/>
          </w:tcPr>
          <w:p w14:paraId="380474BF" w14:textId="2D853EBE"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2018-12-10</w:t>
            </w:r>
          </w:p>
        </w:tc>
        <w:tc>
          <w:tcPr>
            <w:tcW w:w="1387" w:type="dxa"/>
            <w:tcBorders>
              <w:bottom w:val="double" w:sz="4" w:space="0" w:color="auto"/>
            </w:tcBorders>
            <w:vAlign w:val="center"/>
            <w:hideMark/>
          </w:tcPr>
          <w:p w14:paraId="1DFF930A" w14:textId="7C6F3BF5" w:rsidR="003C7D64" w:rsidRPr="003C7D64" w:rsidRDefault="003C7D64" w:rsidP="0021355D">
            <w:pPr>
              <w:keepNext/>
              <w:keepLines/>
              <w:spacing w:after="0" w:line="240" w:lineRule="auto"/>
              <w:jc w:val="center"/>
              <w:rPr>
                <w:sz w:val="20"/>
                <w:szCs w:val="18"/>
                <w:lang w:val="de-DE"/>
              </w:rPr>
            </w:pPr>
            <w:r w:rsidRPr="003C7D64">
              <w:rPr>
                <w:sz w:val="20"/>
                <w:szCs w:val="18"/>
                <w:lang w:val="de-DE"/>
              </w:rPr>
              <w:t>45</w:t>
            </w:r>
            <w:r w:rsidR="00347E88">
              <w:rPr>
                <w:sz w:val="20"/>
                <w:szCs w:val="18"/>
                <w:lang w:val="de-DE"/>
              </w:rPr>
              <w:t>,</w:t>
            </w:r>
            <w:r w:rsidRPr="003C7D64">
              <w:rPr>
                <w:sz w:val="20"/>
                <w:szCs w:val="18"/>
                <w:lang w:val="de-DE"/>
              </w:rPr>
              <w:t>522</w:t>
            </w:r>
          </w:p>
        </w:tc>
        <w:tc>
          <w:tcPr>
            <w:tcW w:w="1231" w:type="dxa"/>
            <w:tcBorders>
              <w:bottom w:val="double" w:sz="4" w:space="0" w:color="auto"/>
            </w:tcBorders>
            <w:vAlign w:val="center"/>
            <w:hideMark/>
          </w:tcPr>
          <w:p w14:paraId="69D8DA2F" w14:textId="525C1AF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736</w:t>
            </w:r>
          </w:p>
        </w:tc>
      </w:tr>
    </w:tbl>
    <w:p w14:paraId="0673DBF2" w14:textId="160AF5AA" w:rsidR="00820AF0" w:rsidRPr="00A341E4" w:rsidRDefault="00820AF0" w:rsidP="0021355D">
      <w:pPr>
        <w:pStyle w:val="Caption"/>
        <w:keepNext/>
        <w:keepLines/>
        <w:jc w:val="center"/>
        <w:rPr>
          <w:b/>
          <w:bCs/>
          <w:color w:val="auto"/>
          <w:sz w:val="20"/>
          <w:lang w:val="en-GB"/>
        </w:rPr>
      </w:pPr>
      <w:bookmarkStart w:id="327" w:name="_Ref7577931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327"/>
      <w:r w:rsidRPr="00A341E4">
        <w:rPr>
          <w:b/>
          <w:bCs/>
          <w:color w:val="auto"/>
          <w:lang w:val="en-GB"/>
        </w:rPr>
        <w:t xml:space="preserve">: </w:t>
      </w:r>
      <w:r w:rsidRPr="00820AF0">
        <w:rPr>
          <w:color w:val="auto"/>
          <w:lang w:val="en-GB"/>
        </w:rPr>
        <w:t>Supranational t</w:t>
      </w:r>
      <w:r>
        <w:rPr>
          <w:color w:val="auto"/>
          <w:lang w:val="en-GB"/>
        </w:rPr>
        <w:t>weet examples with extraordinary engagement rates</w:t>
      </w:r>
    </w:p>
    <w:p w14:paraId="5BCA2F8D" w14:textId="77777777" w:rsidR="004F646E" w:rsidRDefault="00607330" w:rsidP="00D114D6">
      <w:pPr>
        <w:spacing w:before="120" w:after="0" w:line="240" w:lineRule="auto"/>
        <w:jc w:val="both"/>
        <w:rPr>
          <w:sz w:val="20"/>
          <w:szCs w:val="18"/>
          <w:lang w:val="en-GB"/>
        </w:rPr>
      </w:pPr>
      <w:r>
        <w:rPr>
          <w:sz w:val="20"/>
          <w:szCs w:val="18"/>
          <w:lang w:val="en-GB"/>
        </w:rPr>
        <w:t>Caution is warranted</w:t>
      </w:r>
      <w:r w:rsidR="00CB7529">
        <w:rPr>
          <w:sz w:val="20"/>
          <w:szCs w:val="18"/>
          <w:lang w:val="en-GB"/>
        </w:rPr>
        <w:t xml:space="preserve"> when generalising from such few </w:t>
      </w:r>
      <w:r w:rsidR="00357C26">
        <w:rPr>
          <w:sz w:val="20"/>
          <w:szCs w:val="18"/>
          <w:lang w:val="en-GB"/>
        </w:rPr>
        <w:t xml:space="preserve">and outlying </w:t>
      </w:r>
      <w:r w:rsidR="00CB7529">
        <w:rPr>
          <w:sz w:val="20"/>
          <w:szCs w:val="18"/>
          <w:lang w:val="en-GB"/>
        </w:rPr>
        <w:t>examples</w:t>
      </w:r>
      <w:r w:rsidR="00A908E8">
        <w:rPr>
          <w:sz w:val="20"/>
          <w:szCs w:val="18"/>
          <w:lang w:val="en-GB"/>
        </w:rPr>
        <w:t xml:space="preserve">, but we note that </w:t>
      </w:r>
      <w:r w:rsidR="00CB7529">
        <w:rPr>
          <w:sz w:val="20"/>
          <w:szCs w:val="18"/>
          <w:lang w:val="en-GB"/>
        </w:rPr>
        <w:t>the most engaging tweets in our sample also seem to invoke</w:t>
      </w:r>
      <w:r w:rsidR="00A908E8">
        <w:rPr>
          <w:sz w:val="20"/>
          <w:szCs w:val="18"/>
          <w:lang w:val="en-GB"/>
        </w:rPr>
        <w:t xml:space="preserv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ECJ’s announcement that the UK may revoke its withdrawal request, and the farewell note from the European Medicines Agency when finally leaving London due to Brexit.</w:t>
      </w:r>
      <w:r w:rsidR="00CB7529">
        <w:rPr>
          <w:sz w:val="20"/>
          <w:szCs w:val="18"/>
          <w:lang w:val="en-GB"/>
        </w:rPr>
        <w:t xml:space="preserve"> </w:t>
      </w:r>
    </w:p>
    <w:p w14:paraId="2DDA0800" w14:textId="4C18FD73" w:rsidR="00213604" w:rsidRDefault="004F646E" w:rsidP="00D114D6">
      <w:pPr>
        <w:spacing w:before="120" w:after="0" w:line="240" w:lineRule="auto"/>
        <w:jc w:val="both"/>
        <w:rPr>
          <w:sz w:val="20"/>
          <w:szCs w:val="18"/>
          <w:lang w:val="en-GB"/>
        </w:rPr>
      </w:pPr>
      <w:r>
        <w:rPr>
          <w:sz w:val="20"/>
          <w:szCs w:val="18"/>
          <w:lang w:val="en-GB"/>
        </w:rPr>
        <w:t xml:space="preserve">Beyond topics, these examples of </w:t>
      </w:r>
      <w:r w:rsidR="00CB7529">
        <w:rPr>
          <w:sz w:val="20"/>
          <w:szCs w:val="18"/>
          <w:lang w:val="en-GB"/>
        </w:rPr>
        <w:t xml:space="preserve">highly engaging outliers </w:t>
      </w:r>
      <w:r>
        <w:rPr>
          <w:sz w:val="20"/>
          <w:szCs w:val="18"/>
          <w:lang w:val="en-GB"/>
        </w:rPr>
        <w:t xml:space="preserve">also </w:t>
      </w:r>
      <w:r w:rsidR="00331D26">
        <w:rPr>
          <w:sz w:val="20"/>
          <w:szCs w:val="18"/>
          <w:lang w:val="en-GB"/>
        </w:rPr>
        <w:t xml:space="preserve">showcase the message </w:t>
      </w:r>
      <w:r w:rsidR="00CB7529">
        <w:rPr>
          <w:sz w:val="20"/>
          <w:szCs w:val="18"/>
          <w:lang w:val="en-GB"/>
        </w:rPr>
        <w:t xml:space="preserve">characteristics </w:t>
      </w:r>
      <w:r w:rsidR="00331D26">
        <w:rPr>
          <w:sz w:val="20"/>
          <w:szCs w:val="18"/>
          <w:lang w:val="en-GB"/>
        </w:rPr>
        <w:t xml:space="preserve">that </w:t>
      </w:r>
      <w:r w:rsidR="00CB7529">
        <w:rPr>
          <w:sz w:val="20"/>
          <w:szCs w:val="18"/>
          <w:lang w:val="en-GB"/>
        </w:rPr>
        <w:t>we have discussed thus far</w:t>
      </w:r>
      <w:r>
        <w:rPr>
          <w:sz w:val="20"/>
          <w:szCs w:val="18"/>
          <w:lang w:val="en-GB"/>
        </w:rPr>
        <w:t>. We see,</w:t>
      </w:r>
      <w:r w:rsidR="00CB7529">
        <w:rPr>
          <w:sz w:val="20"/>
          <w:szCs w:val="18"/>
          <w:lang w:val="en-GB"/>
        </w:rPr>
        <w:t xml:space="preserve"> for example, clear and concise language, </w:t>
      </w:r>
      <w:r>
        <w:rPr>
          <w:sz w:val="20"/>
          <w:szCs w:val="18"/>
          <w:lang w:val="en-GB"/>
        </w:rPr>
        <w:t xml:space="preserve">numerous </w:t>
      </w:r>
      <w:r w:rsidR="00CB7529">
        <w:rPr>
          <w:sz w:val="20"/>
          <w:szCs w:val="18"/>
          <w:lang w:val="en-GB"/>
        </w:rPr>
        <w:t>hashtags and emojis, as well as embedded media and external links.</w:t>
      </w:r>
      <w:r>
        <w:rPr>
          <w:sz w:val="20"/>
          <w:szCs w:val="18"/>
          <w:lang w:val="en-GB"/>
        </w:rPr>
        <w:t xml:space="preserve"> How much these characteristics </w:t>
      </w:r>
      <w:r w:rsidR="00331D26">
        <w:rPr>
          <w:sz w:val="20"/>
          <w:szCs w:val="18"/>
          <w:lang w:val="en-GB"/>
        </w:rPr>
        <w:t xml:space="preserve">impinge on user engagement </w:t>
      </w:r>
      <w:r>
        <w:rPr>
          <w:sz w:val="20"/>
          <w:szCs w:val="18"/>
          <w:lang w:val="en-GB"/>
        </w:rPr>
        <w:t xml:space="preserve">is hard to model </w:t>
      </w:r>
      <w:r w:rsidR="00331D26">
        <w:rPr>
          <w:sz w:val="20"/>
          <w:szCs w:val="18"/>
          <w:lang w:val="en-GB"/>
        </w:rPr>
        <w:t xml:space="preserve">exactly, </w:t>
      </w:r>
      <w:r>
        <w:rPr>
          <w:sz w:val="20"/>
          <w:szCs w:val="18"/>
          <w:lang w:val="en-GB"/>
        </w:rPr>
        <w:t xml:space="preserve">as the proceedings of the Twitter algorithms are not known and tweet virality seems to follow </w:t>
      </w:r>
      <w:r w:rsidR="00213604">
        <w:rPr>
          <w:sz w:val="20"/>
          <w:szCs w:val="18"/>
          <w:lang w:val="en-GB"/>
        </w:rPr>
        <w:t xml:space="preserve">partially endogenous dynamics and punctuated patterns (for example, by showing a message also to followers of followers who have engaged with a supranational message in the first place). However, a basic multivariate perspective in Appendix </w:t>
      </w:r>
      <w:r w:rsidR="00630732">
        <w:rPr>
          <w:sz w:val="20"/>
          <w:szCs w:val="18"/>
          <w:lang w:val="en-GB"/>
        </w:rPr>
        <w:t>A4</w:t>
      </w:r>
      <w:r w:rsidR="00213604">
        <w:rPr>
          <w:sz w:val="20"/>
          <w:szCs w:val="18"/>
          <w:lang w:val="en-GB"/>
        </w:rPr>
        <w:t xml:space="preserve"> provides some </w:t>
      </w:r>
      <w:r w:rsidR="00213604">
        <w:rPr>
          <w:sz w:val="20"/>
          <w:szCs w:val="18"/>
          <w:lang w:val="en-GB"/>
        </w:rPr>
        <w:lastRenderedPageBreak/>
        <w:t xml:space="preserve">valuable initial hints. </w:t>
      </w:r>
      <w:r w:rsidR="00331D26">
        <w:rPr>
          <w:sz w:val="20"/>
          <w:szCs w:val="18"/>
          <w:lang w:val="en-GB"/>
        </w:rPr>
        <w:t>Higher</w:t>
      </w:r>
      <w:r w:rsidR="00213604">
        <w:rPr>
          <w:sz w:val="20"/>
          <w:szCs w:val="18"/>
          <w:lang w:val="en-GB"/>
        </w:rPr>
        <w:t xml:space="preserve"> readability and more verbal style of a tweet </w:t>
      </w:r>
      <w:r w:rsidR="00331D26">
        <w:rPr>
          <w:sz w:val="20"/>
          <w:szCs w:val="18"/>
          <w:lang w:val="en-GB"/>
        </w:rPr>
        <w:t xml:space="preserve">is associated with modestly higher </w:t>
      </w:r>
      <w:r w:rsidR="00213604">
        <w:rPr>
          <w:sz w:val="20"/>
          <w:szCs w:val="18"/>
          <w:lang w:val="en-GB"/>
        </w:rPr>
        <w:t xml:space="preserve">user engagement </w:t>
      </w:r>
      <w:r w:rsidR="00331D26">
        <w:rPr>
          <w:sz w:val="20"/>
          <w:szCs w:val="18"/>
          <w:lang w:val="en-GB"/>
        </w:rPr>
        <w:t>ratios</w:t>
      </w:r>
      <w:r w:rsidR="00213604">
        <w:rPr>
          <w:sz w:val="20"/>
          <w:szCs w:val="18"/>
          <w:lang w:val="en-GB"/>
        </w:rPr>
        <w:t xml:space="preserve">. </w:t>
      </w:r>
      <w:r w:rsidR="002D7F75">
        <w:rPr>
          <w:sz w:val="20"/>
          <w:szCs w:val="18"/>
          <w:lang w:val="en-GB"/>
        </w:rPr>
        <w:t>T</w:t>
      </w:r>
      <w:r w:rsidR="00331D26">
        <w:rPr>
          <w:sz w:val="20"/>
          <w:szCs w:val="18"/>
          <w:lang w:val="en-GB"/>
        </w:rPr>
        <w:t>he inclusion of hashtags comes with slightly higher engagement rates</w:t>
      </w:r>
      <w:r w:rsidR="002D7F75">
        <w:rPr>
          <w:sz w:val="20"/>
          <w:szCs w:val="18"/>
          <w:lang w:val="en-GB"/>
        </w:rPr>
        <w:t xml:space="preserve"> as well</w:t>
      </w:r>
      <w:r w:rsidR="00331D26">
        <w:rPr>
          <w:sz w:val="20"/>
          <w:szCs w:val="18"/>
          <w:lang w:val="en-GB"/>
        </w:rPr>
        <w:t xml:space="preserve">. The most important factor in </w:t>
      </w:r>
      <w:r w:rsidR="002D7F75">
        <w:rPr>
          <w:sz w:val="20"/>
          <w:szCs w:val="18"/>
          <w:lang w:val="en-GB"/>
        </w:rPr>
        <w:t>our</w:t>
      </w:r>
      <w:r w:rsidR="00331D26">
        <w:rPr>
          <w:sz w:val="20"/>
          <w:szCs w:val="18"/>
          <w:lang w:val="en-GB"/>
        </w:rPr>
        <w:t xml:space="preserve"> initial model is visual information, however: embedded pictures as well as emojis are most strongly associated with user engagement </w:t>
      </w:r>
      <w:r w:rsidR="002D7F75">
        <w:rPr>
          <w:sz w:val="20"/>
          <w:szCs w:val="18"/>
          <w:lang w:val="en-GB"/>
        </w:rPr>
        <w:t>in the samples of UK, IO, and EU tweets</w:t>
      </w:r>
      <w:r w:rsidR="00331D26">
        <w:rPr>
          <w:sz w:val="20"/>
          <w:szCs w:val="18"/>
          <w:lang w:val="en-GB"/>
        </w:rPr>
        <w:t>. It must be noted, in addition, that even when controlling for such message characteristics, user engagement is markedly higher for personal accounts. Individual communication triggers more engagement with supranational messages</w:t>
      </w:r>
      <w:r w:rsidR="002D7F75">
        <w:rPr>
          <w:sz w:val="20"/>
          <w:szCs w:val="18"/>
          <w:lang w:val="en-GB"/>
        </w:rPr>
        <w:t xml:space="preserve"> than messages from institutional accounts</w:t>
      </w:r>
      <w:r w:rsidR="00331D26">
        <w:rPr>
          <w:sz w:val="20"/>
          <w:szCs w:val="18"/>
          <w:lang w:val="en-GB"/>
        </w:rPr>
        <w:t>.</w:t>
      </w:r>
    </w:p>
    <w:p w14:paraId="7CD5F125" w14:textId="0D57B24E" w:rsidR="00532D33" w:rsidRPr="00D114D6" w:rsidRDefault="00532D33" w:rsidP="00D114D6">
      <w:pPr>
        <w:spacing w:before="120" w:after="0" w:line="240" w:lineRule="auto"/>
        <w:jc w:val="both"/>
        <w:rPr>
          <w:sz w:val="20"/>
          <w:szCs w:val="18"/>
          <w:lang w:val="en-GB"/>
        </w:rPr>
      </w:pPr>
    </w:p>
    <w:p w14:paraId="3FC5B858" w14:textId="4B578448" w:rsidR="00532D33" w:rsidRPr="00A341E4" w:rsidRDefault="002E534C" w:rsidP="00532D33">
      <w:pPr>
        <w:spacing w:before="120" w:after="0" w:line="240" w:lineRule="auto"/>
        <w:jc w:val="both"/>
        <w:rPr>
          <w:b/>
          <w:sz w:val="20"/>
          <w:szCs w:val="18"/>
          <w:lang w:val="en-GB"/>
        </w:rPr>
      </w:pPr>
      <w:r>
        <w:rPr>
          <w:b/>
          <w:sz w:val="20"/>
          <w:szCs w:val="18"/>
          <w:lang w:val="en-GB"/>
        </w:rPr>
        <w:t>6</w:t>
      </w:r>
      <w:r w:rsidR="00532D33">
        <w:rPr>
          <w:b/>
          <w:sz w:val="20"/>
          <w:szCs w:val="18"/>
          <w:lang w:val="en-GB"/>
        </w:rPr>
        <w:t>.</w:t>
      </w:r>
      <w:r w:rsidR="00532D33" w:rsidRPr="00A341E4">
        <w:rPr>
          <w:b/>
          <w:sz w:val="20"/>
          <w:szCs w:val="18"/>
          <w:lang w:val="en-GB"/>
        </w:rPr>
        <w:t xml:space="preserve"> </w:t>
      </w:r>
      <w:r w:rsidR="00532D33">
        <w:rPr>
          <w:b/>
          <w:sz w:val="20"/>
          <w:szCs w:val="18"/>
          <w:lang w:val="en-GB"/>
        </w:rPr>
        <w:t>Discussion and conclusions</w:t>
      </w:r>
    </w:p>
    <w:p w14:paraId="67A02375" w14:textId="00A83494" w:rsidR="00D06036" w:rsidRDefault="00872D2B" w:rsidP="00D114D6">
      <w:pPr>
        <w:spacing w:before="120" w:after="0" w:line="240" w:lineRule="auto"/>
        <w:jc w:val="both"/>
        <w:rPr>
          <w:ins w:id="328" w:author="Sina Furkan Özdemir" w:date="2021-07-06T13:04:00Z"/>
          <w:sz w:val="20"/>
          <w:szCs w:val="18"/>
          <w:lang w:val="en-GB"/>
        </w:rPr>
      </w:pPr>
      <w:ins w:id="329" w:author="Sina Furkan Özdemir" w:date="2021-07-06T12:41:00Z">
        <w:r>
          <w:rPr>
            <w:sz w:val="20"/>
            <w:szCs w:val="18"/>
            <w:lang w:val="en-GB"/>
          </w:rPr>
          <w:t xml:space="preserve">In the wake of politicization </w:t>
        </w:r>
        <w:r w:rsidR="00B1451D">
          <w:rPr>
            <w:sz w:val="20"/>
            <w:szCs w:val="18"/>
            <w:lang w:val="en-GB"/>
          </w:rPr>
          <w:t xml:space="preserve">and popular legitimacy challenges, </w:t>
        </w:r>
      </w:ins>
      <w:del w:id="330" w:author="Sina Furkan Özdemir" w:date="2021-07-06T12:41:00Z">
        <w:r w:rsidR="00D06036" w:rsidDel="00B1451D">
          <w:rPr>
            <w:sz w:val="20"/>
            <w:szCs w:val="18"/>
            <w:lang w:val="en-GB"/>
          </w:rPr>
          <w:delText>S</w:delText>
        </w:r>
      </w:del>
      <w:ins w:id="331" w:author="Sina Furkan Özdemir" w:date="2021-07-06T12:41:00Z">
        <w:r w:rsidR="00B1451D">
          <w:rPr>
            <w:sz w:val="20"/>
            <w:szCs w:val="18"/>
            <w:lang w:val="en-GB"/>
          </w:rPr>
          <w:t>s</w:t>
        </w:r>
      </w:ins>
      <w:r w:rsidR="00D06036">
        <w:rPr>
          <w:sz w:val="20"/>
          <w:szCs w:val="18"/>
          <w:lang w:val="en-GB"/>
        </w:rPr>
        <w:t>ocial media provide an attractive additional communication channel for supranational actors of the European Union</w:t>
      </w:r>
      <w:del w:id="332" w:author="Sina Furkan Özdemir" w:date="2021-07-06T12:41:00Z">
        <w:r w:rsidR="00D06036" w:rsidDel="00B1451D">
          <w:rPr>
            <w:sz w:val="20"/>
            <w:szCs w:val="18"/>
            <w:lang w:val="en-GB"/>
          </w:rPr>
          <w:delText>,</w:delText>
        </w:r>
      </w:del>
      <w:ins w:id="333" w:author="Sina Furkan Özdemir" w:date="2021-07-06T12:41:00Z">
        <w:r w:rsidR="00B1451D">
          <w:rPr>
            <w:sz w:val="20"/>
            <w:szCs w:val="18"/>
            <w:lang w:val="en-GB"/>
          </w:rPr>
          <w:t>.</w:t>
        </w:r>
      </w:ins>
      <w:r w:rsidR="00D06036">
        <w:rPr>
          <w:sz w:val="20"/>
          <w:szCs w:val="18"/>
          <w:lang w:val="en-GB"/>
        </w:rPr>
        <w:t xml:space="preserve"> </w:t>
      </w:r>
      <w:del w:id="334" w:author="Sina Furkan Özdemir" w:date="2021-07-06T12:41:00Z">
        <w:r w:rsidR="00D06036" w:rsidDel="00B1451D">
          <w:rPr>
            <w:sz w:val="20"/>
            <w:szCs w:val="18"/>
            <w:lang w:val="en-GB"/>
          </w:rPr>
          <w:delText>as they</w:delText>
        </w:r>
      </w:del>
      <w:ins w:id="335" w:author="Sina Furkan Özdemir" w:date="2021-07-06T12:41:00Z">
        <w:r w:rsidR="00B1451D">
          <w:rPr>
            <w:sz w:val="20"/>
            <w:szCs w:val="18"/>
            <w:lang w:val="en-GB"/>
          </w:rPr>
          <w:t>Social media platforms</w:t>
        </w:r>
      </w:ins>
      <w:r w:rsidR="00D06036">
        <w:rPr>
          <w:sz w:val="20"/>
          <w:szCs w:val="18"/>
          <w:lang w:val="en-GB"/>
        </w:rPr>
        <w:t xml:space="preserve"> allow the</w:t>
      </w:r>
      <w:del w:id="336" w:author="Sina Furkan Özdemir" w:date="2021-07-06T12:41:00Z">
        <w:r w:rsidR="00D06036" w:rsidDel="00B1451D">
          <w:rPr>
            <w:sz w:val="20"/>
            <w:szCs w:val="18"/>
            <w:lang w:val="en-GB"/>
          </w:rPr>
          <w:delText>m</w:delText>
        </w:r>
      </w:del>
      <w:ins w:id="337" w:author="Sina Furkan Özdemir" w:date="2021-07-06T12:41:00Z">
        <w:r w:rsidR="00B1451D">
          <w:rPr>
            <w:sz w:val="20"/>
            <w:szCs w:val="18"/>
            <w:lang w:val="en-GB"/>
          </w:rPr>
          <w:t>se actors</w:t>
        </w:r>
      </w:ins>
      <w:r w:rsidR="00D06036">
        <w:rPr>
          <w:sz w:val="20"/>
          <w:szCs w:val="18"/>
          <w:lang w:val="en-GB"/>
        </w:rPr>
        <w:t xml:space="preserve"> to circumvent internal conflict and costs as well as external constraints they face in traditional media systems. However, thus far an aggregate picture on how supranational actors actually use social media has been lacking. In this regard,</w:t>
      </w:r>
      <w:ins w:id="338" w:author="Sina Furkan Özdemir" w:date="2021-07-06T12:42:00Z">
        <w:r w:rsidR="00CB3987">
          <w:rPr>
            <w:sz w:val="20"/>
            <w:szCs w:val="18"/>
            <w:lang w:val="en-GB"/>
          </w:rPr>
          <w:t xml:space="preserve"> this paper provides</w:t>
        </w:r>
      </w:ins>
      <w:r w:rsidR="00D06036">
        <w:rPr>
          <w:sz w:val="20"/>
          <w:szCs w:val="18"/>
          <w:lang w:val="en-GB"/>
        </w:rPr>
        <w:t xml:space="preserve"> </w:t>
      </w:r>
      <w:del w:id="339" w:author="Sina Furkan Özdemir" w:date="2021-07-06T12:42:00Z">
        <w:r w:rsidR="00D06036" w:rsidDel="00CB3987">
          <w:rPr>
            <w:sz w:val="20"/>
            <w:szCs w:val="18"/>
            <w:lang w:val="en-GB"/>
          </w:rPr>
          <w:delText xml:space="preserve">the </w:delText>
        </w:r>
      </w:del>
      <w:ins w:id="340" w:author="Sina Furkan Özdemir" w:date="2021-07-06T12:42:00Z">
        <w:r w:rsidR="00CB3987">
          <w:rPr>
            <w:sz w:val="20"/>
            <w:szCs w:val="18"/>
            <w:lang w:val="en-GB"/>
          </w:rPr>
          <w:t xml:space="preserve">a </w:t>
        </w:r>
      </w:ins>
      <w:r w:rsidR="00D06036">
        <w:rPr>
          <w:sz w:val="20"/>
          <w:szCs w:val="18"/>
          <w:lang w:val="en-GB"/>
        </w:rPr>
        <w:t xml:space="preserve">bird’s eye view </w:t>
      </w:r>
      <w:del w:id="341" w:author="Sina Furkan Özdemir" w:date="2021-07-06T13:05:00Z">
        <w:r w:rsidR="00D06036" w:rsidDel="005D593A">
          <w:rPr>
            <w:sz w:val="20"/>
            <w:szCs w:val="18"/>
            <w:lang w:val="en-GB"/>
          </w:rPr>
          <w:delText xml:space="preserve">on more than one million messages </w:delText>
        </w:r>
      </w:del>
      <w:ins w:id="342" w:author="Sina Furkan Özdemir" w:date="2021-07-06T13:05:00Z">
        <w:r w:rsidR="005D593A">
          <w:rPr>
            <w:sz w:val="20"/>
            <w:szCs w:val="18"/>
            <w:lang w:val="en-GB"/>
          </w:rPr>
          <w:t xml:space="preserve">of the full population of messages </w:t>
        </w:r>
      </w:ins>
      <w:r w:rsidR="00D06036">
        <w:rPr>
          <w:sz w:val="20"/>
          <w:szCs w:val="18"/>
          <w:lang w:val="en-GB"/>
        </w:rPr>
        <w:t xml:space="preserve">from 115 supranational Twitter accounts in the 2009-2021 period shows that supranational actors are increasingly active on this prominent social medium. </w:t>
      </w:r>
      <w:ins w:id="343" w:author="Sina Furkan Özdemir" w:date="2021-07-06T12:42:00Z">
        <w:r w:rsidR="0043153D">
          <w:rPr>
            <w:sz w:val="20"/>
            <w:szCs w:val="18"/>
            <w:lang w:val="en-GB"/>
          </w:rPr>
          <w:t>Specifically, we look at the volume, readability</w:t>
        </w:r>
      </w:ins>
      <w:ins w:id="344" w:author="Sina Furkan Özdemir" w:date="2021-07-06T12:43:00Z">
        <w:r w:rsidR="00C16952">
          <w:rPr>
            <w:sz w:val="20"/>
            <w:szCs w:val="18"/>
            <w:lang w:val="en-GB"/>
          </w:rPr>
          <w:t>, platform specific styles of communication and the engagement with supranational EU actors’ communication</w:t>
        </w:r>
      </w:ins>
      <w:ins w:id="345" w:author="Sina Furkan Özdemir" w:date="2021-07-06T12:44:00Z">
        <w:r w:rsidR="009C5756">
          <w:rPr>
            <w:sz w:val="20"/>
            <w:szCs w:val="18"/>
            <w:lang w:val="en-GB"/>
          </w:rPr>
          <w:t xml:space="preserve"> at a descriptive level.</w:t>
        </w:r>
      </w:ins>
      <w:ins w:id="346" w:author="Sina Furkan Özdemir" w:date="2021-07-06T13:03:00Z">
        <w:r w:rsidR="00DC223D">
          <w:rPr>
            <w:sz w:val="20"/>
            <w:szCs w:val="18"/>
            <w:lang w:val="en-GB"/>
          </w:rPr>
          <w:t xml:space="preserve"> In addition, we benchmark the performance of </w:t>
        </w:r>
        <w:r w:rsidR="00E37477">
          <w:rPr>
            <w:sz w:val="20"/>
            <w:szCs w:val="18"/>
            <w:lang w:val="en-GB"/>
          </w:rPr>
          <w:t>the supranational EU actors against a random sample of tweets from the EU,</w:t>
        </w:r>
      </w:ins>
      <w:ins w:id="347" w:author="Sina Furkan Özdemir" w:date="2021-07-06T13:04:00Z">
        <w:r w:rsidR="00E37477">
          <w:rPr>
            <w:sz w:val="20"/>
            <w:szCs w:val="18"/>
            <w:lang w:val="en-GB"/>
          </w:rPr>
          <w:t xml:space="preserve"> </w:t>
        </w:r>
        <w:r w:rsidR="002D6AE3">
          <w:rPr>
            <w:sz w:val="20"/>
            <w:szCs w:val="18"/>
            <w:lang w:val="en-GB"/>
          </w:rPr>
          <w:t>national executive branch by using the UK government as a proxy, and international organization</w:t>
        </w:r>
        <w:r w:rsidR="00486527">
          <w:rPr>
            <w:sz w:val="20"/>
            <w:szCs w:val="18"/>
            <w:lang w:val="en-GB"/>
          </w:rPr>
          <w:t>s with similar policy scope.</w:t>
        </w:r>
      </w:ins>
    </w:p>
    <w:p w14:paraId="4DDB4A18" w14:textId="045FA691" w:rsidR="00486527" w:rsidRDefault="00486527" w:rsidP="00D114D6">
      <w:pPr>
        <w:spacing w:before="120" w:after="0" w:line="240" w:lineRule="auto"/>
        <w:jc w:val="both"/>
        <w:rPr>
          <w:ins w:id="348" w:author="Sina Furkan Özdemir" w:date="2021-07-06T13:04:00Z"/>
          <w:sz w:val="20"/>
          <w:szCs w:val="18"/>
          <w:lang w:val="en-GB"/>
        </w:rPr>
      </w:pPr>
    </w:p>
    <w:p w14:paraId="19415540" w14:textId="77777777" w:rsidR="002C5D54" w:rsidRDefault="00486527" w:rsidP="00D114D6">
      <w:pPr>
        <w:spacing w:before="120" w:after="0" w:line="240" w:lineRule="auto"/>
        <w:jc w:val="both"/>
        <w:rPr>
          <w:ins w:id="349" w:author="Sina Furkan Özdemir" w:date="2021-07-06T13:27:00Z"/>
          <w:sz w:val="20"/>
          <w:szCs w:val="18"/>
          <w:lang w:val="en-GB"/>
        </w:rPr>
      </w:pPr>
      <w:ins w:id="350" w:author="Sina Furkan Özdemir" w:date="2021-07-06T13:04:00Z">
        <w:r>
          <w:rPr>
            <w:sz w:val="20"/>
            <w:szCs w:val="18"/>
            <w:lang w:val="en-GB"/>
          </w:rPr>
          <w:t>While our results are at a descriptive level</w:t>
        </w:r>
      </w:ins>
      <w:ins w:id="351" w:author="Sina Furkan Özdemir" w:date="2021-07-06T13:05:00Z">
        <w:r w:rsidR="005D593A">
          <w:rPr>
            <w:sz w:val="20"/>
            <w:szCs w:val="18"/>
            <w:lang w:val="en-GB"/>
          </w:rPr>
          <w:t xml:space="preserve">, they point out to </w:t>
        </w:r>
      </w:ins>
      <w:ins w:id="352" w:author="Sina Furkan Özdemir" w:date="2021-07-06T13:19:00Z">
        <w:r w:rsidR="004514FD">
          <w:rPr>
            <w:sz w:val="20"/>
            <w:szCs w:val="18"/>
            <w:lang w:val="en-GB"/>
          </w:rPr>
          <w:t>several</w:t>
        </w:r>
      </w:ins>
      <w:ins w:id="353" w:author="Sina Furkan Özdemir" w:date="2021-07-06T13:05:00Z">
        <w:r w:rsidR="007344BF">
          <w:rPr>
            <w:sz w:val="20"/>
            <w:szCs w:val="18"/>
            <w:lang w:val="en-GB"/>
          </w:rPr>
          <w:t xml:space="preserve"> concrete conclusions. First of all,</w:t>
        </w:r>
      </w:ins>
      <w:ins w:id="354" w:author="Sina Furkan Özdemir" w:date="2021-07-06T13:06:00Z">
        <w:r w:rsidR="007344BF">
          <w:rPr>
            <w:sz w:val="20"/>
            <w:szCs w:val="18"/>
            <w:lang w:val="en-GB"/>
          </w:rPr>
          <w:t xml:space="preserve"> volume of communication by </w:t>
        </w:r>
      </w:ins>
      <w:ins w:id="355" w:author="Sina Furkan Özdemir" w:date="2021-07-06T13:05:00Z">
        <w:r w:rsidR="007344BF">
          <w:rPr>
            <w:sz w:val="20"/>
            <w:szCs w:val="18"/>
            <w:lang w:val="en-GB"/>
          </w:rPr>
          <w:t>the supranational</w:t>
        </w:r>
      </w:ins>
      <w:ins w:id="356" w:author="Sina Furkan Özdemir" w:date="2021-07-06T13:06:00Z">
        <w:r w:rsidR="007344BF">
          <w:rPr>
            <w:sz w:val="20"/>
            <w:szCs w:val="18"/>
            <w:lang w:val="en-GB"/>
          </w:rPr>
          <w:t xml:space="preserve"> executive EU actors seems to indicate that they are aware of the </w:t>
        </w:r>
        <w:r w:rsidR="00010617">
          <w:rPr>
            <w:sz w:val="20"/>
            <w:szCs w:val="18"/>
            <w:lang w:val="en-GB"/>
          </w:rPr>
          <w:t>public communication potential of the Twitter.</w:t>
        </w:r>
      </w:ins>
      <w:ins w:id="357" w:author="Sina Furkan Özdemir" w:date="2021-07-06T13:08:00Z">
        <w:r w:rsidR="005C5854">
          <w:rPr>
            <w:sz w:val="20"/>
            <w:szCs w:val="18"/>
            <w:lang w:val="en-GB"/>
          </w:rPr>
          <w:t xml:space="preserve"> As the right panel of the figure 1 illustrates,</w:t>
        </w:r>
      </w:ins>
      <w:ins w:id="358" w:author="Sina Furkan Özdemir" w:date="2021-07-06T13:06:00Z">
        <w:r w:rsidR="00010617">
          <w:rPr>
            <w:sz w:val="20"/>
            <w:szCs w:val="18"/>
            <w:lang w:val="en-GB"/>
          </w:rPr>
          <w:t xml:space="preserve"> </w:t>
        </w:r>
      </w:ins>
      <w:ins w:id="359" w:author="Sina Furkan Özdemir" w:date="2021-07-06T13:07:00Z">
        <w:r w:rsidR="003F19E3">
          <w:rPr>
            <w:sz w:val="20"/>
            <w:szCs w:val="18"/>
            <w:lang w:val="en-GB"/>
          </w:rPr>
          <w:t xml:space="preserve">institutional supranational </w:t>
        </w:r>
      </w:ins>
      <w:ins w:id="360" w:author="Sina Furkan Özdemir" w:date="2021-07-06T13:08:00Z">
        <w:r w:rsidR="003F19E3">
          <w:rPr>
            <w:sz w:val="20"/>
            <w:szCs w:val="18"/>
            <w:lang w:val="en-GB"/>
          </w:rPr>
          <w:t xml:space="preserve">EU accounts outperform </w:t>
        </w:r>
      </w:ins>
      <w:ins w:id="361" w:author="Sina Furkan Özdemir" w:date="2021-07-06T13:18:00Z">
        <w:r w:rsidR="00553EFA">
          <w:rPr>
            <w:sz w:val="20"/>
            <w:szCs w:val="18"/>
            <w:lang w:val="en-GB"/>
          </w:rPr>
          <w:t>all</w:t>
        </w:r>
      </w:ins>
      <w:ins w:id="362" w:author="Sina Furkan Özdemir" w:date="2021-07-06T13:08:00Z">
        <w:r w:rsidR="005C5854">
          <w:rPr>
            <w:sz w:val="20"/>
            <w:szCs w:val="18"/>
            <w:lang w:val="en-GB"/>
          </w:rPr>
          <w:t xml:space="preserve"> our political benchmarks by far</w:t>
        </w:r>
      </w:ins>
      <w:ins w:id="363" w:author="Sina Furkan Özdemir" w:date="2021-07-06T13:09:00Z">
        <w:r w:rsidR="00A247B4">
          <w:rPr>
            <w:sz w:val="20"/>
            <w:szCs w:val="18"/>
            <w:lang w:val="en-GB"/>
          </w:rPr>
          <w:t xml:space="preserve"> in terms of daily volume. However, the individual supranational executive EU actors seem to </w:t>
        </w:r>
      </w:ins>
      <w:ins w:id="364" w:author="Sina Furkan Özdemir" w:date="2021-07-06T13:18:00Z">
        <w:r w:rsidR="00553EFA">
          <w:rPr>
            <w:sz w:val="20"/>
            <w:szCs w:val="18"/>
            <w:lang w:val="en-GB"/>
          </w:rPr>
          <w:t>lag behind</w:t>
        </w:r>
      </w:ins>
      <w:ins w:id="365" w:author="Sina Furkan Özdemir" w:date="2021-07-06T13:09:00Z">
        <w:r w:rsidR="005003CE">
          <w:rPr>
            <w:sz w:val="20"/>
            <w:szCs w:val="18"/>
            <w:lang w:val="en-GB"/>
          </w:rPr>
          <w:t xml:space="preserve"> the other political benchmarks</w:t>
        </w:r>
        <w:r w:rsidR="00A247B4">
          <w:rPr>
            <w:sz w:val="20"/>
            <w:szCs w:val="18"/>
            <w:lang w:val="en-GB"/>
          </w:rPr>
          <w:t xml:space="preserve"> in terms of volume.</w:t>
        </w:r>
      </w:ins>
      <w:ins w:id="366" w:author="Sina Furkan Özdemir" w:date="2021-07-06T13:18:00Z">
        <w:r w:rsidR="00E11F5C">
          <w:rPr>
            <w:sz w:val="20"/>
            <w:szCs w:val="18"/>
            <w:lang w:val="en-GB"/>
          </w:rPr>
          <w:t xml:space="preserve"> </w:t>
        </w:r>
        <w:r w:rsidR="00E11F5C">
          <w:rPr>
            <w:sz w:val="20"/>
            <w:szCs w:val="18"/>
            <w:lang w:val="en-GB"/>
          </w:rPr>
          <w:t>The observed patterns also hint at a growing professionalization of this social media communication. Supranational actors make extensive use of Twitter’s multi-media features, engage in cross-posting social media content, and try to garner attention to their own online resources outside of Twitter.</w:t>
        </w:r>
      </w:ins>
    </w:p>
    <w:p w14:paraId="2E15307B" w14:textId="77777777" w:rsidR="00560DAD" w:rsidRDefault="00BE0472" w:rsidP="00D114D6">
      <w:pPr>
        <w:spacing w:before="120" w:after="0" w:line="240" w:lineRule="auto"/>
        <w:jc w:val="both"/>
        <w:rPr>
          <w:ins w:id="367" w:author="Sina Furkan Özdemir" w:date="2021-07-06T13:29:00Z"/>
          <w:sz w:val="20"/>
          <w:szCs w:val="18"/>
          <w:lang w:val="en-GB"/>
        </w:rPr>
      </w:pPr>
      <w:ins w:id="368" w:author="Sina Furkan Özdemir" w:date="2021-07-06T13:10:00Z">
        <w:r>
          <w:rPr>
            <w:sz w:val="20"/>
            <w:szCs w:val="18"/>
            <w:lang w:val="en-GB"/>
          </w:rPr>
          <w:t>Our evidence on readability o</w:t>
        </w:r>
      </w:ins>
      <w:ins w:id="369" w:author="Sina Furkan Özdemir" w:date="2021-07-06T13:27:00Z">
        <w:r w:rsidR="002C5D54">
          <w:rPr>
            <w:sz w:val="20"/>
            <w:szCs w:val="18"/>
            <w:lang w:val="en-GB"/>
          </w:rPr>
          <w:t>f</w:t>
        </w:r>
      </w:ins>
      <w:ins w:id="370" w:author="Sina Furkan Özdemir" w:date="2021-07-06T13:10:00Z">
        <w:r>
          <w:rPr>
            <w:sz w:val="20"/>
            <w:szCs w:val="18"/>
            <w:lang w:val="en-GB"/>
          </w:rPr>
          <w:t xml:space="preserve"> the communication, however, shows that the supranational actors </w:t>
        </w:r>
        <w:r w:rsidR="00813720">
          <w:rPr>
            <w:sz w:val="20"/>
            <w:szCs w:val="18"/>
            <w:lang w:val="en-GB"/>
          </w:rPr>
          <w:t xml:space="preserve">have a lot to improve </w:t>
        </w:r>
      </w:ins>
      <w:ins w:id="371" w:author="Sina Furkan Özdemir" w:date="2021-07-06T13:11:00Z">
        <w:r w:rsidR="00EB00F7">
          <w:rPr>
            <w:sz w:val="20"/>
            <w:szCs w:val="18"/>
            <w:lang w:val="en-GB"/>
          </w:rPr>
          <w:t xml:space="preserve">in terms of understandability. While EU actors </w:t>
        </w:r>
      </w:ins>
      <w:ins w:id="372" w:author="Sina Furkan Özdemir" w:date="2021-07-06T13:16:00Z">
        <w:r w:rsidR="00CD307E">
          <w:rPr>
            <w:sz w:val="20"/>
            <w:szCs w:val="18"/>
            <w:lang w:val="en-GB"/>
          </w:rPr>
          <w:t>outperform</w:t>
        </w:r>
      </w:ins>
      <w:ins w:id="373" w:author="Sina Furkan Özdemir" w:date="2021-07-06T13:11:00Z">
        <w:r w:rsidR="00EB00F7">
          <w:rPr>
            <w:sz w:val="20"/>
            <w:szCs w:val="18"/>
            <w:lang w:val="en-GB"/>
          </w:rPr>
          <w:t xml:space="preserve"> </w:t>
        </w:r>
      </w:ins>
      <w:ins w:id="374" w:author="Sina Furkan Özdemir" w:date="2021-07-06T13:12:00Z">
        <w:r w:rsidR="00712247">
          <w:rPr>
            <w:sz w:val="20"/>
            <w:szCs w:val="18"/>
            <w:lang w:val="en-GB"/>
          </w:rPr>
          <w:t>international organizations regarding the use of familiar words an ease-of-read, the</w:t>
        </w:r>
        <w:r w:rsidR="00431C33">
          <w:rPr>
            <w:sz w:val="20"/>
            <w:szCs w:val="18"/>
            <w:lang w:val="en-GB"/>
          </w:rPr>
          <w:t xml:space="preserve">ir communication is still very complex and rather inaccessible compared to </w:t>
        </w:r>
      </w:ins>
      <w:ins w:id="375" w:author="Sina Furkan Özdemir" w:date="2021-07-06T13:13:00Z">
        <w:r w:rsidR="00431C33">
          <w:rPr>
            <w:sz w:val="20"/>
            <w:szCs w:val="18"/>
            <w:lang w:val="en-GB"/>
          </w:rPr>
          <w:t xml:space="preserve">average level of complexity </w:t>
        </w:r>
        <w:r w:rsidR="00385FC3">
          <w:rPr>
            <w:sz w:val="20"/>
            <w:szCs w:val="18"/>
            <w:lang w:val="en-GB"/>
          </w:rPr>
          <w:t>of twitter communication in the EU and their national counterparts.</w:t>
        </w:r>
      </w:ins>
      <w:ins w:id="376" w:author="Sina Furkan Özdemir" w:date="2021-07-06T13:27:00Z">
        <w:r w:rsidR="00FF40FC">
          <w:rPr>
            <w:sz w:val="20"/>
            <w:szCs w:val="18"/>
            <w:lang w:val="en-GB"/>
          </w:rPr>
          <w:t xml:space="preserve"> Looking be</w:t>
        </w:r>
      </w:ins>
      <w:ins w:id="377" w:author="Sina Furkan Özdemir" w:date="2021-07-06T13:28:00Z">
        <w:r w:rsidR="00FF40FC">
          <w:rPr>
            <w:sz w:val="20"/>
            <w:szCs w:val="18"/>
            <w:lang w:val="en-GB"/>
          </w:rPr>
          <w:t>yond the textual communication, s</w:t>
        </w:r>
      </w:ins>
      <w:ins w:id="378" w:author="Sina Furkan Özdemir" w:date="2021-07-06T13:20:00Z">
        <w:r w:rsidR="004D1A97">
          <w:rPr>
            <w:sz w:val="20"/>
            <w:szCs w:val="18"/>
            <w:lang w:val="en-GB"/>
          </w:rPr>
          <w:t xml:space="preserve">upranational actors make extensive use of Twitter’s multi-media features, engage in cross-posting social media content, and try to garner attention to their own online resources outside of Twitter. </w:t>
        </w:r>
      </w:ins>
      <w:ins w:id="379" w:author="Sina Furkan Özdemir" w:date="2021-07-06T13:28:00Z">
        <w:r w:rsidR="004F4B50">
          <w:rPr>
            <w:sz w:val="20"/>
            <w:szCs w:val="18"/>
            <w:lang w:val="en-GB"/>
          </w:rPr>
          <w:t>T</w:t>
        </w:r>
      </w:ins>
      <w:ins w:id="380" w:author="Sina Furkan Özdemir" w:date="2021-07-06T13:20:00Z">
        <w:r w:rsidR="004D1A97">
          <w:rPr>
            <w:sz w:val="20"/>
            <w:szCs w:val="18"/>
            <w:lang w:val="en-GB"/>
          </w:rPr>
          <w:t xml:space="preserve">his seems to have paid off: for many supranational actors, the number of followers has been growing markedly over the last decade and direct user engagement with supranational messages on the platform is as high as </w:t>
        </w:r>
      </w:ins>
      <w:ins w:id="381" w:author="Sina Furkan Özdemir" w:date="2021-07-06T13:29:00Z">
        <w:r w:rsidR="00560DAD">
          <w:rPr>
            <w:sz w:val="20"/>
            <w:szCs w:val="18"/>
            <w:lang w:val="en-GB"/>
          </w:rPr>
          <w:t xml:space="preserve">the engagement with </w:t>
        </w:r>
      </w:ins>
      <w:ins w:id="382" w:author="Sina Furkan Özdemir" w:date="2021-07-06T13:20:00Z">
        <w:r w:rsidR="004D1A97">
          <w:rPr>
            <w:sz w:val="20"/>
            <w:szCs w:val="18"/>
            <w:lang w:val="en-GB"/>
          </w:rPr>
          <w:t>messages from national or international institutions and actors.</w:t>
        </w:r>
        <w:r w:rsidR="004D1A97">
          <w:rPr>
            <w:sz w:val="20"/>
            <w:szCs w:val="18"/>
            <w:lang w:val="en-GB"/>
          </w:rPr>
          <w:t xml:space="preserve"> </w:t>
        </w:r>
      </w:ins>
      <w:ins w:id="383" w:author="Sina Furkan Özdemir" w:date="2021-07-06T13:13:00Z">
        <w:r w:rsidR="00385FC3">
          <w:rPr>
            <w:sz w:val="20"/>
            <w:szCs w:val="18"/>
            <w:lang w:val="en-GB"/>
          </w:rPr>
          <w:t xml:space="preserve"> </w:t>
        </w:r>
      </w:ins>
    </w:p>
    <w:p w14:paraId="6485B81A" w14:textId="52976F7B" w:rsidR="00486527" w:rsidRPr="0075007C" w:rsidRDefault="003404B4" w:rsidP="00D114D6">
      <w:pPr>
        <w:spacing w:before="120" w:after="0" w:line="240" w:lineRule="auto"/>
        <w:jc w:val="both"/>
        <w:rPr>
          <w:sz w:val="20"/>
          <w:szCs w:val="18"/>
          <w:rPrChange w:id="384" w:author="Sina Furkan Özdemir" w:date="2021-07-06T13:35:00Z">
            <w:rPr>
              <w:sz w:val="20"/>
              <w:szCs w:val="18"/>
              <w:lang w:val="en-GB"/>
            </w:rPr>
          </w:rPrChange>
        </w:rPr>
      </w:pPr>
      <w:ins w:id="385" w:author="Sina Furkan Özdemir" w:date="2021-07-06T13:20:00Z">
        <w:r>
          <w:rPr>
            <w:sz w:val="20"/>
            <w:szCs w:val="18"/>
            <w:lang w:val="en-GB"/>
          </w:rPr>
          <w:t xml:space="preserve">Yet, </w:t>
        </w:r>
      </w:ins>
      <w:ins w:id="386" w:author="Sina Furkan Özdemir" w:date="2021-07-06T13:14:00Z">
        <w:r w:rsidR="00385FC3">
          <w:rPr>
            <w:sz w:val="20"/>
            <w:szCs w:val="18"/>
            <w:lang w:val="en-GB"/>
          </w:rPr>
          <w:t xml:space="preserve">we see that </w:t>
        </w:r>
      </w:ins>
      <w:ins w:id="387" w:author="Sina Furkan Özdemir" w:date="2021-07-06T13:15:00Z">
        <w:r w:rsidR="0037798B">
          <w:rPr>
            <w:sz w:val="20"/>
            <w:szCs w:val="18"/>
            <w:lang w:val="en-GB"/>
          </w:rPr>
          <w:t xml:space="preserve">only a handful of supranational EU accounts </w:t>
        </w:r>
        <w:r w:rsidR="00F95018">
          <w:rPr>
            <w:sz w:val="20"/>
            <w:szCs w:val="18"/>
            <w:lang w:val="en-GB"/>
          </w:rPr>
          <w:t xml:space="preserve">spark interest from a wider audience while the rest of the accounts have to contend with small number of </w:t>
        </w:r>
      </w:ins>
      <w:ins w:id="388" w:author="Sina Furkan Özdemir" w:date="2021-07-06T13:16:00Z">
        <w:r w:rsidR="00CD307E">
          <w:rPr>
            <w:sz w:val="20"/>
            <w:szCs w:val="18"/>
            <w:lang w:val="en-GB"/>
          </w:rPr>
          <w:t>audiences</w:t>
        </w:r>
      </w:ins>
      <w:ins w:id="389" w:author="Sina Furkan Özdemir" w:date="2021-07-06T13:15:00Z">
        <w:r w:rsidR="00F95018">
          <w:rPr>
            <w:sz w:val="20"/>
            <w:szCs w:val="18"/>
            <w:lang w:val="en-GB"/>
          </w:rPr>
          <w:t>.</w:t>
        </w:r>
      </w:ins>
      <w:ins w:id="390" w:author="Sina Furkan Özdemir" w:date="2021-07-06T13:17:00Z">
        <w:r w:rsidR="0039136B">
          <w:rPr>
            <w:sz w:val="20"/>
            <w:szCs w:val="18"/>
            <w:lang w:val="en-GB"/>
          </w:rPr>
          <w:t xml:space="preserve"> </w:t>
        </w:r>
      </w:ins>
      <w:ins w:id="391" w:author="Sina Furkan Özdemir" w:date="2021-07-06T13:21:00Z">
        <w:r w:rsidR="005D4DA5">
          <w:rPr>
            <w:sz w:val="20"/>
            <w:szCs w:val="18"/>
            <w:lang w:val="en-GB"/>
          </w:rPr>
          <w:t xml:space="preserve">This is hardly surprising when we consider the mandate and frequency of the communication. </w:t>
        </w:r>
      </w:ins>
      <w:ins w:id="392" w:author="Sina Furkan Özdemir" w:date="2021-07-06T13:35:00Z">
        <w:r w:rsidR="0075007C">
          <w:rPr>
            <w:sz w:val="20"/>
            <w:szCs w:val="18"/>
            <w:lang w:val="en-GB"/>
          </w:rPr>
          <w:t>For example,</w:t>
        </w:r>
      </w:ins>
      <w:ins w:id="393" w:author="Sina Furkan Özdemir" w:date="2021-07-06T13:26:00Z">
        <w:r w:rsidR="00D73C9C">
          <w:rPr>
            <w:sz w:val="20"/>
            <w:szCs w:val="18"/>
            <w:lang w:val="en-GB"/>
          </w:rPr>
          <w:t xml:space="preserve"> the EU commission</w:t>
        </w:r>
      </w:ins>
      <w:ins w:id="394" w:author="Sina Furkan Özdemir" w:date="2021-07-06T13:35:00Z">
        <w:r w:rsidR="0075007C">
          <w:rPr>
            <w:sz w:val="20"/>
            <w:szCs w:val="18"/>
            <w:lang w:val="en-GB"/>
          </w:rPr>
          <w:t>,</w:t>
        </w:r>
      </w:ins>
      <w:ins w:id="395" w:author="Sina Furkan Özdemir" w:date="2021-07-06T13:26:00Z">
        <w:r w:rsidR="00D73C9C">
          <w:rPr>
            <w:sz w:val="20"/>
            <w:szCs w:val="18"/>
            <w:lang w:val="en-GB"/>
          </w:rPr>
          <w:t xml:space="preserve"> the central executive institution with the broadest mandate, </w:t>
        </w:r>
      </w:ins>
      <w:ins w:id="396" w:author="Sina Furkan Özdemir" w:date="2021-07-06T13:23:00Z">
        <w:r w:rsidR="00C21698">
          <w:rPr>
            <w:sz w:val="20"/>
            <w:szCs w:val="18"/>
            <w:lang w:val="en-GB"/>
          </w:rPr>
          <w:t xml:space="preserve">is one of the most prolific </w:t>
        </w:r>
      </w:ins>
      <w:ins w:id="397" w:author="Sina Furkan Özdemir" w:date="2021-07-06T13:25:00Z">
        <w:r w:rsidR="00D73C9C">
          <w:rPr>
            <w:sz w:val="20"/>
            <w:szCs w:val="18"/>
            <w:lang w:val="en-GB"/>
          </w:rPr>
          <w:t>communicators</w:t>
        </w:r>
      </w:ins>
      <w:ins w:id="398" w:author="Sina Furkan Özdemir" w:date="2021-07-06T13:24:00Z">
        <w:r w:rsidR="00C21698">
          <w:rPr>
            <w:sz w:val="20"/>
            <w:szCs w:val="18"/>
            <w:lang w:val="en-GB"/>
          </w:rPr>
          <w:t xml:space="preserve"> in our </w:t>
        </w:r>
        <w:r w:rsidR="00F92BAF">
          <w:rPr>
            <w:sz w:val="20"/>
            <w:szCs w:val="18"/>
            <w:lang w:val="en-GB"/>
          </w:rPr>
          <w:t>supranational actor sample with over 1 million followers</w:t>
        </w:r>
      </w:ins>
      <w:ins w:id="399" w:author="Sina Furkan Özdemir" w:date="2021-07-06T13:35:00Z">
        <w:r w:rsidR="0075007C">
          <w:rPr>
            <w:sz w:val="20"/>
            <w:szCs w:val="18"/>
            <w:lang w:val="en-GB"/>
          </w:rPr>
          <w:t xml:space="preserve"> while we </w:t>
        </w:r>
      </w:ins>
      <w:ins w:id="400" w:author="Sina Furkan Özdemir" w:date="2021-07-06T13:36:00Z">
        <w:r w:rsidR="00A9231D">
          <w:rPr>
            <w:sz w:val="20"/>
            <w:szCs w:val="18"/>
            <w:lang w:val="en-GB"/>
          </w:rPr>
          <w:t xml:space="preserve">see </w:t>
        </w:r>
        <w:r w:rsidR="00A9231D">
          <w:rPr>
            <w:sz w:val="20"/>
            <w:szCs w:val="18"/>
            <w:lang w:val="en-GB"/>
          </w:rPr>
          <w:t>the Euratom Supply Agency</w:t>
        </w:r>
      </w:ins>
      <w:ins w:id="401" w:author="Sina Furkan Özdemir" w:date="2021-07-06T13:37:00Z">
        <w:r w:rsidR="008134E1">
          <w:rPr>
            <w:sz w:val="20"/>
            <w:szCs w:val="18"/>
            <w:lang w:val="en-GB"/>
          </w:rPr>
          <w:t xml:space="preserve">, an agency with a </w:t>
        </w:r>
      </w:ins>
      <w:ins w:id="402" w:author="Sina Furkan Özdemir" w:date="2021-07-06T14:01:00Z">
        <w:r w:rsidR="005044C1">
          <w:rPr>
            <w:sz w:val="20"/>
            <w:szCs w:val="18"/>
            <w:lang w:val="en-GB"/>
          </w:rPr>
          <w:t>single-issue</w:t>
        </w:r>
      </w:ins>
      <w:ins w:id="403" w:author="Sina Furkan Özdemir" w:date="2021-07-06T13:37:00Z">
        <w:r w:rsidR="00A37406">
          <w:rPr>
            <w:sz w:val="20"/>
            <w:szCs w:val="18"/>
            <w:lang w:val="en-GB"/>
          </w:rPr>
          <w:t xml:space="preserve"> mandate, with only 77 followers and a very sporadic communication frequency on the othe</w:t>
        </w:r>
      </w:ins>
      <w:ins w:id="404" w:author="Sina Furkan Özdemir" w:date="2021-07-06T13:38:00Z">
        <w:r w:rsidR="00A37406">
          <w:rPr>
            <w:sz w:val="20"/>
            <w:szCs w:val="18"/>
            <w:lang w:val="en-GB"/>
          </w:rPr>
          <w:t xml:space="preserve">r side of the spectrum. </w:t>
        </w:r>
      </w:ins>
    </w:p>
    <w:p w14:paraId="799497BF" w14:textId="53274FC4" w:rsidR="008F5906" w:rsidDel="00E22752" w:rsidRDefault="00CC3C63" w:rsidP="00D114D6">
      <w:pPr>
        <w:spacing w:before="120" w:after="0" w:line="240" w:lineRule="auto"/>
        <w:jc w:val="both"/>
        <w:rPr>
          <w:del w:id="405" w:author="Sina Furkan Özdemir" w:date="2021-07-06T13:21:00Z"/>
          <w:sz w:val="20"/>
          <w:szCs w:val="18"/>
          <w:lang w:val="en-GB"/>
        </w:rPr>
      </w:pPr>
      <w:ins w:id="406" w:author="Sina Furkan Özdemir" w:date="2021-07-06T14:04:00Z">
        <w:r>
          <w:rPr>
            <w:sz w:val="20"/>
            <w:szCs w:val="18"/>
            <w:lang w:val="en-GB"/>
          </w:rPr>
          <w:t xml:space="preserve">Finally, </w:t>
        </w:r>
        <w:r w:rsidR="0062107F">
          <w:rPr>
            <w:sz w:val="20"/>
            <w:szCs w:val="18"/>
            <w:lang w:val="en-GB"/>
          </w:rPr>
          <w:t xml:space="preserve">lack of publicity, as measured by engagement with tweets, seems to be an endemic across all our samples. </w:t>
        </w:r>
      </w:ins>
      <w:ins w:id="407" w:author="Sina Furkan Özdemir" w:date="2021-07-06T14:13:00Z">
        <w:r w:rsidR="00102BB5">
          <w:rPr>
            <w:sz w:val="20"/>
            <w:szCs w:val="18"/>
            <w:lang w:val="en-GB"/>
          </w:rPr>
          <w:t>Even though</w:t>
        </w:r>
      </w:ins>
      <w:ins w:id="408" w:author="Sina Furkan Özdemir" w:date="2021-07-06T14:12:00Z">
        <w:r w:rsidR="00102BB5">
          <w:rPr>
            <w:sz w:val="20"/>
            <w:szCs w:val="18"/>
            <w:lang w:val="en-GB"/>
          </w:rPr>
          <w:t xml:space="preserve"> </w:t>
        </w:r>
      </w:ins>
      <w:ins w:id="409" w:author="Sina Furkan Özdemir" w:date="2021-07-06T14:13:00Z">
        <w:r w:rsidR="00102BB5">
          <w:rPr>
            <w:sz w:val="20"/>
            <w:szCs w:val="18"/>
            <w:lang w:val="en-GB"/>
          </w:rPr>
          <w:t xml:space="preserve">it is a theoretically a necessary condition for the public communication to reproduce </w:t>
        </w:r>
        <w:r w:rsidR="00DF56EB">
          <w:rPr>
            <w:sz w:val="20"/>
            <w:szCs w:val="18"/>
            <w:lang w:val="en-GB"/>
          </w:rPr>
          <w:t xml:space="preserve">popular legitimacy, the average number of followers engaging with executive tweets seems </w:t>
        </w:r>
      </w:ins>
      <w:ins w:id="410" w:author="Sina Furkan Özdemir" w:date="2021-07-06T14:14:00Z">
        <w:r w:rsidR="00FA4167">
          <w:rPr>
            <w:sz w:val="20"/>
            <w:szCs w:val="18"/>
            <w:lang w:val="en-GB"/>
          </w:rPr>
          <w:t xml:space="preserve">to very low. On the other hand, </w:t>
        </w:r>
        <w:r w:rsidR="00BB2E46">
          <w:rPr>
            <w:sz w:val="20"/>
            <w:szCs w:val="18"/>
            <w:lang w:val="en-GB"/>
          </w:rPr>
          <w:t xml:space="preserve">when we take a closer look at our comparative results, there are a few </w:t>
        </w:r>
      </w:ins>
      <w:ins w:id="411" w:author="Sina Furkan Özdemir" w:date="2021-07-06T14:15:00Z">
        <w:r w:rsidR="00BB2E46">
          <w:rPr>
            <w:sz w:val="20"/>
            <w:szCs w:val="18"/>
            <w:lang w:val="en-GB"/>
          </w:rPr>
          <w:t>interesting insights. First and fore most,</w:t>
        </w:r>
        <w:r w:rsidR="00EF7097">
          <w:rPr>
            <w:sz w:val="20"/>
            <w:szCs w:val="18"/>
            <w:lang w:val="en-GB"/>
          </w:rPr>
          <w:t xml:space="preserve"> the p</w:t>
        </w:r>
      </w:ins>
      <w:ins w:id="412" w:author="Sina Furkan Özdemir" w:date="2021-07-06T14:16:00Z">
        <w:r w:rsidR="00EF7097">
          <w:rPr>
            <w:sz w:val="20"/>
            <w:szCs w:val="18"/>
            <w:lang w:val="en-GB"/>
          </w:rPr>
          <w:t>ersonalization of politics seems to be rather prevalent. P</w:t>
        </w:r>
      </w:ins>
      <w:ins w:id="413" w:author="Sina Furkan Özdemir" w:date="2021-07-06T14:15:00Z">
        <w:r w:rsidR="00BB2E46">
          <w:rPr>
            <w:sz w:val="20"/>
            <w:szCs w:val="18"/>
            <w:lang w:val="en-GB"/>
          </w:rPr>
          <w:t xml:space="preserve">ersonal accounts seem to </w:t>
        </w:r>
        <w:r w:rsidR="00EF7097">
          <w:rPr>
            <w:sz w:val="20"/>
            <w:szCs w:val="18"/>
            <w:lang w:val="en-GB"/>
          </w:rPr>
          <w:t xml:space="preserve">get the most publicity across our samples. </w:t>
        </w:r>
      </w:ins>
      <w:del w:id="414" w:author="Sina Furkan Özdemir" w:date="2021-07-06T13:21:00Z">
        <w:r w:rsidR="00D06036" w:rsidDel="003404B4">
          <w:rPr>
            <w:sz w:val="20"/>
            <w:szCs w:val="18"/>
            <w:lang w:val="en-GB"/>
          </w:rPr>
          <w:delText>Especially during the period of high EU politicization between 2010-2015, the volume of supranational Twitter messages increased markedly. The daily number of tweets from supranational actors is on par and partially even exceeds the amount of communication that executive actors and institutions from the national and the international level supply on Twitter. The observed patterns also hint at a growing professionalization of</w:delText>
        </w:r>
        <w:r w:rsidR="008F5906" w:rsidDel="003404B4">
          <w:rPr>
            <w:sz w:val="20"/>
            <w:szCs w:val="18"/>
            <w:lang w:val="en-GB"/>
          </w:rPr>
          <w:delText xml:space="preserve"> this</w:delText>
        </w:r>
        <w:r w:rsidR="00D06036" w:rsidDel="003404B4">
          <w:rPr>
            <w:sz w:val="20"/>
            <w:szCs w:val="18"/>
            <w:lang w:val="en-GB"/>
          </w:rPr>
          <w:delText xml:space="preserve"> social media communication. Supranational actors make extensive use of Twitter’s multi-media </w:delText>
        </w:r>
        <w:r w:rsidR="008F5906" w:rsidDel="003404B4">
          <w:rPr>
            <w:sz w:val="20"/>
            <w:szCs w:val="18"/>
            <w:lang w:val="en-GB"/>
          </w:rPr>
          <w:delText>features, engage in cross-posting social media content, and try to garner attention to their own online resources outside of Twitter. And this seems to have paid off: for many supranational actors, the number of followers has been growing markedly over the last decade and direct user engagement with supranational messages on the platform is as high as it its for messages from national or international institutions and actors.</w:delText>
        </w:r>
      </w:del>
    </w:p>
    <w:p w14:paraId="521E3EEE" w14:textId="00375C07" w:rsidR="00E22752" w:rsidRDefault="0088478C" w:rsidP="00D114D6">
      <w:pPr>
        <w:spacing w:before="120" w:after="0" w:line="240" w:lineRule="auto"/>
        <w:jc w:val="both"/>
        <w:rPr>
          <w:ins w:id="415" w:author="Sina Furkan Özdemir" w:date="2021-07-06T14:19:00Z"/>
          <w:sz w:val="20"/>
          <w:szCs w:val="18"/>
          <w:lang w:val="en-GB"/>
        </w:rPr>
      </w:pPr>
      <w:ins w:id="416" w:author="Sina Furkan Özdemir" w:date="2021-07-06T14:17:00Z">
        <w:r>
          <w:rPr>
            <w:sz w:val="20"/>
            <w:szCs w:val="18"/>
            <w:lang w:val="en-GB"/>
          </w:rPr>
          <w:t xml:space="preserve">In terms of </w:t>
        </w:r>
      </w:ins>
      <w:ins w:id="417" w:author="Sina Furkan Özdemir" w:date="2021-07-06T14:18:00Z">
        <w:r w:rsidR="002C1B7F">
          <w:rPr>
            <w:sz w:val="20"/>
            <w:szCs w:val="18"/>
            <w:lang w:val="en-GB"/>
          </w:rPr>
          <w:t>engagement</w:t>
        </w:r>
      </w:ins>
      <w:ins w:id="418" w:author="Sina Furkan Özdemir" w:date="2021-07-06T14:17:00Z">
        <w:r>
          <w:rPr>
            <w:sz w:val="20"/>
            <w:szCs w:val="18"/>
            <w:lang w:val="en-GB"/>
          </w:rPr>
          <w:t xml:space="preserve">, supranational EU accounts seem </w:t>
        </w:r>
      </w:ins>
      <w:ins w:id="419" w:author="Sina Furkan Özdemir" w:date="2021-07-06T14:18:00Z">
        <w:r w:rsidR="002C1B7F">
          <w:rPr>
            <w:sz w:val="20"/>
            <w:szCs w:val="18"/>
            <w:lang w:val="en-GB"/>
          </w:rPr>
          <w:t xml:space="preserve">to be on par with </w:t>
        </w:r>
        <w:r w:rsidR="00AC0048">
          <w:rPr>
            <w:sz w:val="20"/>
            <w:szCs w:val="18"/>
            <w:lang w:val="en-GB"/>
          </w:rPr>
          <w:t xml:space="preserve">our benchmark samples, only to be </w:t>
        </w:r>
      </w:ins>
      <w:ins w:id="420" w:author="Sina Furkan Özdemir" w:date="2021-07-06T14:19:00Z">
        <w:r w:rsidR="00AC0048">
          <w:rPr>
            <w:sz w:val="20"/>
            <w:szCs w:val="18"/>
            <w:lang w:val="en-GB"/>
          </w:rPr>
          <w:t xml:space="preserve">significantly outperformed by </w:t>
        </w:r>
        <w:r w:rsidR="008E6D7B">
          <w:rPr>
            <w:sz w:val="20"/>
            <w:szCs w:val="18"/>
            <w:lang w:val="en-GB"/>
          </w:rPr>
          <w:t xml:space="preserve">personal IO accounts in terms of retweets and the UK personal accounts in terms of </w:t>
        </w:r>
        <w:r w:rsidR="007868AA">
          <w:rPr>
            <w:sz w:val="20"/>
            <w:szCs w:val="18"/>
            <w:lang w:val="en-GB"/>
          </w:rPr>
          <w:t>quotes and replies.</w:t>
        </w:r>
      </w:ins>
    </w:p>
    <w:p w14:paraId="66D23156" w14:textId="1E796962" w:rsidR="007868AA" w:rsidRDefault="007868AA" w:rsidP="00D114D6">
      <w:pPr>
        <w:spacing w:before="120" w:after="0" w:line="240" w:lineRule="auto"/>
        <w:jc w:val="both"/>
        <w:rPr>
          <w:ins w:id="421" w:author="Sina Furkan Özdemir" w:date="2021-07-06T14:20:00Z"/>
          <w:sz w:val="20"/>
          <w:szCs w:val="18"/>
          <w:lang w:val="en-GB"/>
        </w:rPr>
      </w:pPr>
    </w:p>
    <w:p w14:paraId="32CCAA2C" w14:textId="14CC700C" w:rsidR="007868AA" w:rsidRDefault="007868AA" w:rsidP="00D114D6">
      <w:pPr>
        <w:spacing w:before="120" w:after="0" w:line="240" w:lineRule="auto"/>
        <w:jc w:val="both"/>
        <w:rPr>
          <w:ins w:id="422" w:author="Sina Furkan Özdemir" w:date="2021-07-06T14:19:00Z"/>
          <w:sz w:val="20"/>
          <w:szCs w:val="18"/>
          <w:lang w:val="en-GB"/>
        </w:rPr>
      </w:pPr>
      <w:ins w:id="423" w:author="Sina Furkan Özdemir" w:date="2021-07-06T14:20:00Z">
        <w:r>
          <w:rPr>
            <w:sz w:val="20"/>
            <w:szCs w:val="18"/>
            <w:lang w:val="en-GB"/>
          </w:rPr>
          <w:t xml:space="preserve">In this paper, we offer </w:t>
        </w:r>
        <w:r w:rsidR="00246675">
          <w:rPr>
            <w:sz w:val="20"/>
            <w:szCs w:val="18"/>
            <w:lang w:val="en-GB"/>
          </w:rPr>
          <w:t xml:space="preserve">a bird’s eye view of communication style of supranational EU executive Twitter accounts. While our results are descriptive, they </w:t>
        </w:r>
      </w:ins>
      <w:ins w:id="424" w:author="Sina Furkan Özdemir" w:date="2021-07-06T14:21:00Z">
        <w:r w:rsidR="003B13B1">
          <w:rPr>
            <w:sz w:val="20"/>
            <w:szCs w:val="18"/>
            <w:lang w:val="en-GB"/>
          </w:rPr>
          <w:t xml:space="preserve">can constitute corner stones for further research in several different ways. First of all, </w:t>
        </w:r>
        <w:r w:rsidR="003B13B1">
          <w:rPr>
            <w:sz w:val="20"/>
            <w:szCs w:val="18"/>
            <w:lang w:val="en-GB"/>
          </w:rPr>
          <w:lastRenderedPageBreak/>
          <w:t xml:space="preserve">our results indicate that visual communication is an integral part of social media communication. While we offered some description of the nature of the visual communication, </w:t>
        </w:r>
      </w:ins>
      <w:ins w:id="425" w:author="Sina Furkan Özdemir" w:date="2021-07-06T14:22:00Z">
        <w:r w:rsidR="003B13B1">
          <w:rPr>
            <w:sz w:val="20"/>
            <w:szCs w:val="18"/>
            <w:lang w:val="en-GB"/>
          </w:rPr>
          <w:t>there remains the matter of content of visual material</w:t>
        </w:r>
        <w:r w:rsidR="006C78CD">
          <w:rPr>
            <w:sz w:val="20"/>
            <w:szCs w:val="18"/>
            <w:lang w:val="en-GB"/>
          </w:rPr>
          <w:t xml:space="preserve"> for the future research. Secondly, </w:t>
        </w:r>
      </w:ins>
      <w:ins w:id="426" w:author="Sina Furkan Özdemir" w:date="2021-07-06T14:23:00Z">
        <w:r w:rsidR="002212F7">
          <w:rPr>
            <w:sz w:val="20"/>
            <w:szCs w:val="18"/>
            <w:lang w:val="en-GB"/>
          </w:rPr>
          <w:t xml:space="preserve">both our simple regression analysis (see appendix 5) and </w:t>
        </w:r>
        <w:r w:rsidR="00927CA5">
          <w:rPr>
            <w:sz w:val="20"/>
            <w:szCs w:val="18"/>
            <w:lang w:val="en-GB"/>
          </w:rPr>
          <w:t xml:space="preserve">descriptive demonstration of viral tweets show that topic of the </w:t>
        </w:r>
      </w:ins>
      <w:ins w:id="427" w:author="Sina Furkan Özdemir" w:date="2021-07-06T14:24:00Z">
        <w:r w:rsidR="00927CA5">
          <w:rPr>
            <w:sz w:val="20"/>
            <w:szCs w:val="18"/>
            <w:lang w:val="en-GB"/>
          </w:rPr>
          <w:t xml:space="preserve">message substantially matters for publicity. </w:t>
        </w:r>
      </w:ins>
      <w:ins w:id="428" w:author="Sina Furkan Özdemir" w:date="2021-07-06T14:25:00Z">
        <w:r w:rsidR="00AF7DA2">
          <w:rPr>
            <w:sz w:val="20"/>
            <w:szCs w:val="18"/>
            <w:lang w:val="en-GB"/>
          </w:rPr>
          <w:t>E</w:t>
        </w:r>
      </w:ins>
      <w:ins w:id="429" w:author="Sina Furkan Özdemir" w:date="2021-07-06T14:24:00Z">
        <w:r w:rsidR="00404FC8">
          <w:rPr>
            <w:sz w:val="20"/>
            <w:szCs w:val="18"/>
            <w:lang w:val="en-GB"/>
          </w:rPr>
          <w:t>xamin</w:t>
        </w:r>
      </w:ins>
      <w:ins w:id="430" w:author="Sina Furkan Özdemir" w:date="2021-07-06T14:25:00Z">
        <w:r w:rsidR="00AF7DA2">
          <w:rPr>
            <w:sz w:val="20"/>
            <w:szCs w:val="18"/>
            <w:lang w:val="en-GB"/>
          </w:rPr>
          <w:t>ing</w:t>
        </w:r>
      </w:ins>
      <w:ins w:id="431" w:author="Sina Furkan Özdemir" w:date="2021-07-06T14:24:00Z">
        <w:r w:rsidR="00404FC8">
          <w:rPr>
            <w:sz w:val="20"/>
            <w:szCs w:val="18"/>
            <w:lang w:val="en-GB"/>
          </w:rPr>
          <w:t xml:space="preserve"> the content of public communication messages by supranational EU actors </w:t>
        </w:r>
      </w:ins>
      <w:ins w:id="432" w:author="Sina Furkan Özdemir" w:date="2021-07-06T14:25:00Z">
        <w:r w:rsidR="00AF7DA2">
          <w:rPr>
            <w:sz w:val="20"/>
            <w:szCs w:val="18"/>
            <w:lang w:val="en-GB"/>
          </w:rPr>
          <w:t xml:space="preserve">would substantially contribute to </w:t>
        </w:r>
        <w:r w:rsidR="007829CA">
          <w:rPr>
            <w:sz w:val="20"/>
            <w:szCs w:val="18"/>
            <w:lang w:val="en-GB"/>
          </w:rPr>
          <w:t>the link between public communication and legitimacy linkage.</w:t>
        </w:r>
      </w:ins>
      <w:ins w:id="433" w:author="Sina Furkan Özdemir" w:date="2021-07-06T14:26:00Z">
        <w:r w:rsidR="00440CA8">
          <w:rPr>
            <w:sz w:val="20"/>
            <w:szCs w:val="18"/>
            <w:lang w:val="en-GB"/>
          </w:rPr>
          <w:t xml:space="preserve"> For example, whether these public messages are mere propaganda or genuine political accountability reporting </w:t>
        </w:r>
        <w:r w:rsidR="000C4998">
          <w:rPr>
            <w:sz w:val="20"/>
            <w:szCs w:val="18"/>
            <w:lang w:val="en-GB"/>
          </w:rPr>
          <w:t>would help us understand to what ext</w:t>
        </w:r>
      </w:ins>
      <w:ins w:id="434" w:author="Sina Furkan Özdemir" w:date="2021-07-06T14:27:00Z">
        <w:r w:rsidR="000C4998">
          <w:rPr>
            <w:sz w:val="20"/>
            <w:szCs w:val="18"/>
            <w:lang w:val="en-GB"/>
          </w:rPr>
          <w:t>ent public communication can contribute to the popular legitimacy of supranational actors.</w:t>
        </w:r>
      </w:ins>
    </w:p>
    <w:p w14:paraId="07A80093" w14:textId="77777777" w:rsidR="007868AA" w:rsidRDefault="007868AA" w:rsidP="00D114D6">
      <w:pPr>
        <w:spacing w:before="120" w:after="0" w:line="240" w:lineRule="auto"/>
        <w:jc w:val="both"/>
        <w:rPr>
          <w:ins w:id="435" w:author="Sina Furkan Özdemir" w:date="2021-07-06T13:30:00Z"/>
          <w:sz w:val="20"/>
          <w:szCs w:val="18"/>
          <w:lang w:val="en-GB"/>
        </w:rPr>
      </w:pPr>
    </w:p>
    <w:p w14:paraId="50B9A649" w14:textId="46319A08" w:rsidR="008F5906" w:rsidDel="00924167" w:rsidRDefault="008F5906" w:rsidP="00D114D6">
      <w:pPr>
        <w:spacing w:before="120" w:after="0" w:line="240" w:lineRule="auto"/>
        <w:jc w:val="both"/>
        <w:rPr>
          <w:del w:id="436" w:author="Sina Furkan Özdemir" w:date="2021-07-06T14:05:00Z"/>
          <w:sz w:val="20"/>
          <w:szCs w:val="18"/>
          <w:lang w:val="en-GB"/>
        </w:rPr>
      </w:pPr>
      <w:del w:id="437" w:author="Sina Furkan Özdemir" w:date="2021-07-06T14:05:00Z">
        <w:r w:rsidDel="00924167">
          <w:rPr>
            <w:sz w:val="20"/>
            <w:szCs w:val="18"/>
            <w:lang w:val="en-GB"/>
          </w:rPr>
          <w:delText>But there are also bad things</w:delText>
        </w:r>
      </w:del>
    </w:p>
    <w:p w14:paraId="1FDC6CEE" w14:textId="273C90B9" w:rsidR="008F5906" w:rsidDel="00924167" w:rsidRDefault="008F5906" w:rsidP="008F5906">
      <w:pPr>
        <w:pStyle w:val="ListParagraph"/>
        <w:numPr>
          <w:ilvl w:val="0"/>
          <w:numId w:val="12"/>
        </w:numPr>
        <w:spacing w:before="120" w:after="0" w:line="240" w:lineRule="auto"/>
        <w:jc w:val="both"/>
        <w:rPr>
          <w:del w:id="438" w:author="Sina Furkan Özdemir" w:date="2021-07-06T14:05:00Z"/>
          <w:sz w:val="20"/>
          <w:szCs w:val="18"/>
          <w:lang w:val="en-GB"/>
        </w:rPr>
      </w:pPr>
      <w:del w:id="439" w:author="Sina Furkan Özdemir" w:date="2021-07-06T14:05:00Z">
        <w:r w:rsidDel="00924167">
          <w:rPr>
            <w:sz w:val="20"/>
            <w:szCs w:val="18"/>
            <w:lang w:val="en-GB"/>
          </w:rPr>
          <w:delText>Language quality</w:delText>
        </w:r>
      </w:del>
    </w:p>
    <w:p w14:paraId="3FA0BFA3" w14:textId="71E8A722" w:rsidR="008F5906" w:rsidDel="00924167" w:rsidRDefault="008F5906" w:rsidP="008F5906">
      <w:pPr>
        <w:pStyle w:val="ListParagraph"/>
        <w:numPr>
          <w:ilvl w:val="0"/>
          <w:numId w:val="12"/>
        </w:numPr>
        <w:spacing w:before="120" w:after="0" w:line="240" w:lineRule="auto"/>
        <w:jc w:val="both"/>
        <w:rPr>
          <w:del w:id="440" w:author="Sina Furkan Özdemir" w:date="2021-07-06T14:05:00Z"/>
          <w:sz w:val="20"/>
          <w:szCs w:val="18"/>
          <w:lang w:val="en-GB"/>
        </w:rPr>
      </w:pPr>
      <w:del w:id="441" w:author="Sina Furkan Özdemir" w:date="2021-07-06T14:05:00Z">
        <w:r w:rsidDel="00924167">
          <w:rPr>
            <w:sz w:val="20"/>
            <w:szCs w:val="18"/>
            <w:lang w:val="en-GB"/>
          </w:rPr>
          <w:delText>Concentration of interactivity</w:delText>
        </w:r>
      </w:del>
    </w:p>
    <w:p w14:paraId="72173C7F" w14:textId="33FC97B5" w:rsidR="008F5906" w:rsidDel="00924167" w:rsidRDefault="008F5906" w:rsidP="008F5906">
      <w:pPr>
        <w:pStyle w:val="ListParagraph"/>
        <w:numPr>
          <w:ilvl w:val="0"/>
          <w:numId w:val="12"/>
        </w:numPr>
        <w:spacing w:before="120" w:after="0" w:line="240" w:lineRule="auto"/>
        <w:jc w:val="both"/>
        <w:rPr>
          <w:del w:id="442" w:author="Sina Furkan Özdemir" w:date="2021-07-06T14:05:00Z"/>
          <w:sz w:val="20"/>
          <w:szCs w:val="18"/>
          <w:lang w:val="en-GB"/>
        </w:rPr>
      </w:pPr>
      <w:del w:id="443" w:author="Sina Furkan Özdemir" w:date="2021-07-06T14:05:00Z">
        <w:r w:rsidDel="00924167">
          <w:rPr>
            <w:sz w:val="20"/>
            <w:szCs w:val="18"/>
            <w:lang w:val="en-GB"/>
          </w:rPr>
          <w:delText>Marked variation across accounts</w:delText>
        </w:r>
        <w:r w:rsidR="006961DA" w:rsidDel="00924167">
          <w:rPr>
            <w:sz w:val="20"/>
            <w:szCs w:val="18"/>
            <w:lang w:val="en-GB"/>
          </w:rPr>
          <w:delText xml:space="preserve"> (strategic)</w:delText>
        </w:r>
      </w:del>
    </w:p>
    <w:p w14:paraId="7E808417" w14:textId="5BDA2EFF" w:rsidR="006961DA" w:rsidDel="00924167" w:rsidRDefault="006961DA" w:rsidP="008F5906">
      <w:pPr>
        <w:pStyle w:val="ListParagraph"/>
        <w:numPr>
          <w:ilvl w:val="0"/>
          <w:numId w:val="12"/>
        </w:numPr>
        <w:spacing w:before="120" w:after="0" w:line="240" w:lineRule="auto"/>
        <w:jc w:val="both"/>
        <w:rPr>
          <w:del w:id="444" w:author="Sina Furkan Özdemir" w:date="2021-07-06T14:05:00Z"/>
          <w:sz w:val="20"/>
          <w:szCs w:val="18"/>
          <w:lang w:val="en-GB"/>
        </w:rPr>
      </w:pPr>
      <w:del w:id="445" w:author="Sina Furkan Özdemir" w:date="2021-07-06T14:05:00Z">
        <w:r w:rsidDel="00924167">
          <w:rPr>
            <w:sz w:val="20"/>
            <w:szCs w:val="18"/>
            <w:lang w:val="en-GB"/>
          </w:rPr>
          <w:delText>Information overload argument (ref Adler, e.g.)</w:delText>
        </w:r>
      </w:del>
    </w:p>
    <w:p w14:paraId="171D7F07" w14:textId="46C20264" w:rsidR="008F5906" w:rsidDel="000C4998" w:rsidRDefault="008F5906" w:rsidP="008F5906">
      <w:pPr>
        <w:spacing w:before="120" w:after="0" w:line="240" w:lineRule="auto"/>
        <w:jc w:val="both"/>
        <w:rPr>
          <w:del w:id="446" w:author="Sina Furkan Özdemir" w:date="2021-07-06T14:27:00Z"/>
          <w:sz w:val="20"/>
          <w:szCs w:val="18"/>
          <w:lang w:val="en-GB"/>
        </w:rPr>
      </w:pPr>
      <w:del w:id="447" w:author="Sina Furkan Özdemir" w:date="2021-07-06T14:27:00Z">
        <w:r w:rsidDel="000C4998">
          <w:rPr>
            <w:sz w:val="20"/>
            <w:szCs w:val="18"/>
            <w:lang w:val="en-GB"/>
          </w:rPr>
          <w:delText>Lessons for future research</w:delText>
        </w:r>
      </w:del>
    </w:p>
    <w:p w14:paraId="257E73BD" w14:textId="2A2246D9" w:rsidR="008F5906" w:rsidDel="000C4998" w:rsidRDefault="008F5906" w:rsidP="008F5906">
      <w:pPr>
        <w:pStyle w:val="ListParagraph"/>
        <w:numPr>
          <w:ilvl w:val="0"/>
          <w:numId w:val="13"/>
        </w:numPr>
        <w:spacing w:before="120" w:after="0" w:line="240" w:lineRule="auto"/>
        <w:jc w:val="both"/>
        <w:rPr>
          <w:del w:id="448" w:author="Sina Furkan Özdemir" w:date="2021-07-06T14:27:00Z"/>
          <w:sz w:val="20"/>
          <w:szCs w:val="18"/>
          <w:lang w:val="en-GB"/>
        </w:rPr>
      </w:pPr>
      <w:del w:id="449" w:author="Sina Furkan Özdemir" w:date="2021-07-06T14:27:00Z">
        <w:r w:rsidDel="000C4998">
          <w:rPr>
            <w:sz w:val="20"/>
            <w:szCs w:val="18"/>
            <w:lang w:val="en-GB"/>
          </w:rPr>
          <w:delText>Visual information matters</w:delText>
        </w:r>
      </w:del>
    </w:p>
    <w:p w14:paraId="26A37D19" w14:textId="419D6E7F" w:rsidR="008F5906" w:rsidDel="000C4998" w:rsidRDefault="008F5906" w:rsidP="008F5906">
      <w:pPr>
        <w:pStyle w:val="ListParagraph"/>
        <w:numPr>
          <w:ilvl w:val="0"/>
          <w:numId w:val="13"/>
        </w:numPr>
        <w:spacing w:before="120" w:after="0" w:line="240" w:lineRule="auto"/>
        <w:jc w:val="both"/>
        <w:rPr>
          <w:del w:id="450" w:author="Sina Furkan Özdemir" w:date="2021-07-06T14:27:00Z"/>
          <w:sz w:val="20"/>
          <w:szCs w:val="18"/>
          <w:lang w:val="en-GB"/>
        </w:rPr>
      </w:pPr>
      <w:del w:id="451" w:author="Sina Furkan Özdemir" w:date="2021-07-06T14:27:00Z">
        <w:r w:rsidDel="000C4998">
          <w:rPr>
            <w:sz w:val="20"/>
            <w:szCs w:val="18"/>
            <w:lang w:val="en-GB"/>
          </w:rPr>
          <w:delText>Topic seems to matter – anaylse and contextualise content</w:delText>
        </w:r>
      </w:del>
    </w:p>
    <w:p w14:paraId="4456DF7C" w14:textId="026E7E74" w:rsidR="008F5906" w:rsidDel="000C4998" w:rsidRDefault="008F5906" w:rsidP="008F5906">
      <w:pPr>
        <w:pStyle w:val="ListParagraph"/>
        <w:numPr>
          <w:ilvl w:val="0"/>
          <w:numId w:val="13"/>
        </w:numPr>
        <w:spacing w:before="120" w:after="0" w:line="240" w:lineRule="auto"/>
        <w:jc w:val="both"/>
        <w:rPr>
          <w:del w:id="452" w:author="Sina Furkan Özdemir" w:date="2021-07-06T14:27:00Z"/>
          <w:sz w:val="20"/>
          <w:szCs w:val="18"/>
          <w:lang w:val="en-GB"/>
        </w:rPr>
      </w:pPr>
      <w:del w:id="453" w:author="Sina Furkan Özdemir" w:date="2021-07-06T14:27:00Z">
        <w:r w:rsidDel="000C4998">
          <w:rPr>
            <w:sz w:val="20"/>
            <w:szCs w:val="18"/>
            <w:lang w:val="en-GB"/>
          </w:rPr>
          <w:delText>Key question: political accountability vs propaganda? clarifies political responsibility</w:delText>
        </w:r>
      </w:del>
    </w:p>
    <w:p w14:paraId="1E531452" w14:textId="2C03913E" w:rsidR="008F5906" w:rsidDel="000C4998" w:rsidRDefault="008F5906" w:rsidP="008F5906">
      <w:pPr>
        <w:pStyle w:val="ListParagraph"/>
        <w:numPr>
          <w:ilvl w:val="1"/>
          <w:numId w:val="13"/>
        </w:numPr>
        <w:spacing w:before="120" w:after="0" w:line="240" w:lineRule="auto"/>
        <w:jc w:val="both"/>
        <w:rPr>
          <w:del w:id="454" w:author="Sina Furkan Özdemir" w:date="2021-07-06T14:27:00Z"/>
          <w:sz w:val="20"/>
          <w:szCs w:val="18"/>
          <w:lang w:val="en-GB"/>
        </w:rPr>
      </w:pPr>
      <w:del w:id="455" w:author="Sina Furkan Özdemir" w:date="2021-07-06T14:27:00Z">
        <w:r w:rsidDel="000C4998">
          <w:rPr>
            <w:sz w:val="20"/>
            <w:szCs w:val="18"/>
            <w:lang w:val="en-GB"/>
          </w:rPr>
          <w:delText>Str</w:delText>
        </w:r>
        <w:r w:rsidR="00FC1856" w:rsidDel="000C4998">
          <w:rPr>
            <w:sz w:val="20"/>
            <w:szCs w:val="18"/>
            <w:lang w:val="en-GB"/>
          </w:rPr>
          <w:delText>a</w:delText>
        </w:r>
        <w:r w:rsidDel="000C4998">
          <w:rPr>
            <w:sz w:val="20"/>
            <w:szCs w:val="18"/>
            <w:lang w:val="en-GB"/>
          </w:rPr>
          <w:delText>t</w:delText>
        </w:r>
        <w:r w:rsidR="00FC1856" w:rsidDel="000C4998">
          <w:rPr>
            <w:sz w:val="20"/>
            <w:szCs w:val="18"/>
            <w:lang w:val="en-GB"/>
          </w:rPr>
          <w:delText>e</w:delText>
        </w:r>
        <w:r w:rsidDel="000C4998">
          <w:rPr>
            <w:sz w:val="20"/>
            <w:szCs w:val="18"/>
            <w:lang w:val="en-GB"/>
          </w:rPr>
          <w:delText>gy: Link to decision output and other communication channel</w:delText>
        </w:r>
      </w:del>
    </w:p>
    <w:p w14:paraId="292C8D18" w14:textId="167B0675" w:rsidR="008F5906" w:rsidRPr="008F5906" w:rsidDel="000C4998" w:rsidRDefault="00DB7BCD" w:rsidP="008F5906">
      <w:pPr>
        <w:pStyle w:val="ListParagraph"/>
        <w:numPr>
          <w:ilvl w:val="1"/>
          <w:numId w:val="13"/>
        </w:numPr>
        <w:spacing w:before="120" w:after="0" w:line="240" w:lineRule="auto"/>
        <w:jc w:val="both"/>
        <w:rPr>
          <w:del w:id="456" w:author="Sina Furkan Özdemir" w:date="2021-07-06T14:27:00Z"/>
          <w:sz w:val="20"/>
          <w:szCs w:val="18"/>
          <w:lang w:val="en-GB"/>
        </w:rPr>
      </w:pPr>
      <w:del w:id="457" w:author="Sina Furkan Özdemir" w:date="2021-07-06T14:27:00Z">
        <w:r w:rsidDel="000C4998">
          <w:rPr>
            <w:sz w:val="20"/>
            <w:szCs w:val="18"/>
            <w:lang w:val="en-GB"/>
          </w:rPr>
          <w:delText>Sketch ideas on political responsibility expression</w:delText>
        </w:r>
      </w:del>
    </w:p>
    <w:p w14:paraId="6122A554" w14:textId="08B37D3D" w:rsidR="00D06036" w:rsidDel="000C4998" w:rsidRDefault="00D06036" w:rsidP="00D114D6">
      <w:pPr>
        <w:spacing w:before="120" w:after="0" w:line="240" w:lineRule="auto"/>
        <w:jc w:val="both"/>
        <w:rPr>
          <w:del w:id="458" w:author="Sina Furkan Özdemir" w:date="2021-07-06T14:27:00Z"/>
          <w:sz w:val="20"/>
          <w:szCs w:val="18"/>
          <w:lang w:val="en-GB"/>
        </w:rPr>
      </w:pPr>
    </w:p>
    <w:p w14:paraId="1559CF1D" w14:textId="68D8529E" w:rsidR="00D06036" w:rsidDel="000C4998" w:rsidRDefault="00D06036" w:rsidP="00D114D6">
      <w:pPr>
        <w:spacing w:before="120" w:after="0" w:line="240" w:lineRule="auto"/>
        <w:jc w:val="both"/>
        <w:rPr>
          <w:del w:id="459" w:author="Sina Furkan Özdemir" w:date="2021-07-06T14:27:00Z"/>
          <w:sz w:val="20"/>
          <w:szCs w:val="18"/>
          <w:lang w:val="en-GB"/>
        </w:rPr>
      </w:pPr>
    </w:p>
    <w:p w14:paraId="2B40BDA8" w14:textId="77777777" w:rsidR="00D06036" w:rsidRPr="00D114D6" w:rsidRDefault="00D06036" w:rsidP="00D114D6">
      <w:pPr>
        <w:spacing w:before="120" w:after="0" w:line="240" w:lineRule="auto"/>
        <w:jc w:val="both"/>
        <w:rPr>
          <w:sz w:val="20"/>
          <w:szCs w:val="18"/>
          <w:lang w:val="en-GB"/>
        </w:rPr>
      </w:pPr>
    </w:p>
    <w:p w14:paraId="2FD70F18" w14:textId="22872DB1" w:rsidR="00D114D6" w:rsidRPr="00A341E4" w:rsidRDefault="002E534C" w:rsidP="00D114D6">
      <w:pPr>
        <w:spacing w:before="120" w:after="0" w:line="240" w:lineRule="auto"/>
        <w:jc w:val="both"/>
        <w:rPr>
          <w:b/>
          <w:sz w:val="20"/>
          <w:szCs w:val="18"/>
          <w:lang w:val="en-GB"/>
        </w:rPr>
      </w:pPr>
      <w:r>
        <w:rPr>
          <w:b/>
          <w:sz w:val="20"/>
          <w:szCs w:val="18"/>
          <w:lang w:val="en-GB"/>
        </w:rPr>
        <w:t>7</w:t>
      </w:r>
      <w:r w:rsidR="00D114D6">
        <w:rPr>
          <w:b/>
          <w:sz w:val="20"/>
          <w:szCs w:val="18"/>
          <w:lang w:val="en-GB"/>
        </w:rPr>
        <w:t>.</w:t>
      </w:r>
      <w:r w:rsidR="00D114D6" w:rsidRPr="00A341E4">
        <w:rPr>
          <w:b/>
          <w:sz w:val="20"/>
          <w:szCs w:val="18"/>
          <w:lang w:val="en-GB"/>
        </w:rPr>
        <w:t xml:space="preserve"> </w:t>
      </w:r>
      <w:r w:rsidR="00D114D6">
        <w:rPr>
          <w:b/>
          <w:sz w:val="20"/>
          <w:szCs w:val="18"/>
          <w:lang w:val="en-GB"/>
        </w:rPr>
        <w:t>References</w:t>
      </w:r>
    </w:p>
    <w:p w14:paraId="4CEF4F97" w14:textId="77777777" w:rsidR="00534561" w:rsidRDefault="00CF6326" w:rsidP="00534561">
      <w:pPr>
        <w:pStyle w:val="Bibliography"/>
        <w:rPr>
          <w:ins w:id="460" w:author="Sina Furkan Özdemir" w:date="2021-07-06T15:03:00Z"/>
        </w:rPr>
        <w:pPrChange w:id="461" w:author="Sina Furkan Özdemir" w:date="2021-07-06T15:03:00Z">
          <w:pPr>
            <w:widowControl w:val="0"/>
            <w:autoSpaceDE w:val="0"/>
            <w:autoSpaceDN w:val="0"/>
            <w:adjustRightInd w:val="0"/>
            <w:spacing w:after="0" w:line="240" w:lineRule="auto"/>
          </w:pPr>
        </w:pPrChange>
      </w:pPr>
      <w:ins w:id="462" w:author="Sina Furkan Özdemir" w:date="2021-07-05T12:31:00Z">
        <w:r>
          <w:rPr>
            <w:sz w:val="20"/>
            <w:szCs w:val="18"/>
            <w:lang w:val="en-GB"/>
          </w:rPr>
          <w:fldChar w:fldCharType="begin"/>
        </w:r>
      </w:ins>
      <w:ins w:id="463" w:author="Sina Furkan Özdemir" w:date="2021-07-06T14:46:00Z">
        <w:r w:rsidR="003361B0">
          <w:rPr>
            <w:sz w:val="20"/>
            <w:szCs w:val="18"/>
            <w:lang w:val="en-GB"/>
          </w:rPr>
          <w:instrText xml:space="preserve"> ADDIN ZOTERO_BIBL {"uncited":[],"omitted":[],"custom":[]} CSL_BIBLIOGRAPHY </w:instrText>
        </w:r>
      </w:ins>
      <w:r>
        <w:rPr>
          <w:sz w:val="20"/>
          <w:szCs w:val="18"/>
          <w:lang w:val="en-GB"/>
        </w:rPr>
        <w:fldChar w:fldCharType="separate"/>
      </w:r>
      <w:ins w:id="464" w:author="Sina Furkan Özdemir" w:date="2021-07-06T15:03:00Z">
        <w:r w:rsidR="00534561">
          <w:t xml:space="preserve">Altides, C. (2009) </w:t>
        </w:r>
        <w:r w:rsidR="00534561">
          <w:rPr>
            <w:i/>
            <w:iCs/>
          </w:rPr>
          <w:t>Making EU politics public: how the EU institutions develop public communication</w:t>
        </w:r>
        <w:r w:rsidR="00534561">
          <w:t>, Baden-Baden: Nomos.</w:t>
        </w:r>
      </w:ins>
    </w:p>
    <w:p w14:paraId="13CD3BEF" w14:textId="77777777" w:rsidR="00534561" w:rsidRDefault="00534561" w:rsidP="00534561">
      <w:pPr>
        <w:pStyle w:val="Bibliography"/>
        <w:rPr>
          <w:ins w:id="465" w:author="Sina Furkan Özdemir" w:date="2021-07-06T15:03:00Z"/>
        </w:rPr>
        <w:pPrChange w:id="466" w:author="Sina Furkan Özdemir" w:date="2021-07-06T15:03:00Z">
          <w:pPr>
            <w:widowControl w:val="0"/>
            <w:autoSpaceDE w:val="0"/>
            <w:autoSpaceDN w:val="0"/>
            <w:adjustRightInd w:val="0"/>
            <w:spacing w:after="0" w:line="240" w:lineRule="auto"/>
          </w:pPr>
        </w:pPrChange>
      </w:pPr>
      <w:ins w:id="467" w:author="Sina Furkan Özdemir" w:date="2021-07-06T15:03:00Z">
        <w:r>
          <w:t xml:space="preserve">Barisione, M. and Michailidou, A. (eds) (2017) </w:t>
        </w:r>
        <w:r>
          <w:rPr>
            <w:i/>
            <w:iCs/>
          </w:rPr>
          <w:t>Social media and European politics: rethinking power and legitimacy in the digital era</w:t>
        </w:r>
        <w:r>
          <w:t>, London, United Kingdom: Palgrave Macmillan.</w:t>
        </w:r>
      </w:ins>
    </w:p>
    <w:p w14:paraId="4380FEC4" w14:textId="77777777" w:rsidR="00534561" w:rsidRDefault="00534561" w:rsidP="00534561">
      <w:pPr>
        <w:pStyle w:val="Bibliography"/>
        <w:rPr>
          <w:ins w:id="468" w:author="Sina Furkan Özdemir" w:date="2021-07-06T15:03:00Z"/>
        </w:rPr>
        <w:pPrChange w:id="469" w:author="Sina Furkan Özdemir" w:date="2021-07-06T15:03:00Z">
          <w:pPr>
            <w:widowControl w:val="0"/>
            <w:autoSpaceDE w:val="0"/>
            <w:autoSpaceDN w:val="0"/>
            <w:adjustRightInd w:val="0"/>
            <w:spacing w:after="0" w:line="240" w:lineRule="auto"/>
          </w:pPr>
        </w:pPrChange>
      </w:pPr>
      <w:ins w:id="470" w:author="Sina Furkan Özdemir" w:date="2021-07-06T15:03:00Z">
        <w:r>
          <w:t xml:space="preserve">Benoit, K., Munger, K. and Spirling, A. (2019) ‘Measuring and Explaining Political Sophistication through Textual Complexity’, </w:t>
        </w:r>
        <w:r>
          <w:rPr>
            <w:i/>
            <w:iCs/>
          </w:rPr>
          <w:t>American Journal of Political Science</w:t>
        </w:r>
        <w:r>
          <w:t xml:space="preserve"> 63(2): 491–508.</w:t>
        </w:r>
      </w:ins>
    </w:p>
    <w:p w14:paraId="46BA6EDC" w14:textId="77777777" w:rsidR="00534561" w:rsidRDefault="00534561" w:rsidP="00534561">
      <w:pPr>
        <w:pStyle w:val="Bibliography"/>
        <w:rPr>
          <w:ins w:id="471" w:author="Sina Furkan Özdemir" w:date="2021-07-06T15:03:00Z"/>
        </w:rPr>
        <w:pPrChange w:id="472" w:author="Sina Furkan Özdemir" w:date="2021-07-06T15:03:00Z">
          <w:pPr>
            <w:widowControl w:val="0"/>
            <w:autoSpaceDE w:val="0"/>
            <w:autoSpaceDN w:val="0"/>
            <w:adjustRightInd w:val="0"/>
            <w:spacing w:after="0" w:line="240" w:lineRule="auto"/>
          </w:pPr>
        </w:pPrChange>
      </w:pPr>
      <w:ins w:id="473" w:author="Sina Furkan Özdemir" w:date="2021-07-06T15:03:00Z">
        <w:r>
          <w:t xml:space="preserve">Biber, D., Conrad, S. and Reppen, R. (1998) </w:t>
        </w:r>
        <w:r>
          <w:rPr>
            <w:i/>
            <w:iCs/>
          </w:rPr>
          <w:t>Corpus Linguistics: Investigating Language Structure and Use</w:t>
        </w:r>
        <w:r>
          <w:t>, Cambridge ; New York: Cambridge University Press.</w:t>
        </w:r>
      </w:ins>
    </w:p>
    <w:p w14:paraId="793BB699" w14:textId="77777777" w:rsidR="00534561" w:rsidRDefault="00534561" w:rsidP="00534561">
      <w:pPr>
        <w:pStyle w:val="Bibliography"/>
        <w:rPr>
          <w:ins w:id="474" w:author="Sina Furkan Özdemir" w:date="2021-07-06T15:03:00Z"/>
        </w:rPr>
        <w:pPrChange w:id="475" w:author="Sina Furkan Özdemir" w:date="2021-07-06T15:03:00Z">
          <w:pPr>
            <w:widowControl w:val="0"/>
            <w:autoSpaceDE w:val="0"/>
            <w:autoSpaceDN w:val="0"/>
            <w:adjustRightInd w:val="0"/>
            <w:spacing w:after="0" w:line="240" w:lineRule="auto"/>
          </w:pPr>
        </w:pPrChange>
      </w:pPr>
      <w:ins w:id="476" w:author="Sina Furkan Özdemir" w:date="2021-07-06T15:03:00Z">
        <w:r>
          <w:t xml:space="preserve">Biegoń, D. (2013) ‘Specifying the Arena of Possibilities: Post-structuralist Narrative Analysis and the European Commission’s Legitimation Strategies’, </w:t>
        </w:r>
        <w:r>
          <w:rPr>
            <w:i/>
            <w:iCs/>
          </w:rPr>
          <w:t>JCMS: Journal of Common Market Studies</w:t>
        </w:r>
        <w:r>
          <w:t xml:space="preserve"> 51(2): 194–211.</w:t>
        </w:r>
      </w:ins>
    </w:p>
    <w:p w14:paraId="02D91322" w14:textId="77777777" w:rsidR="00534561" w:rsidRDefault="00534561" w:rsidP="00534561">
      <w:pPr>
        <w:pStyle w:val="Bibliography"/>
        <w:rPr>
          <w:ins w:id="477" w:author="Sina Furkan Özdemir" w:date="2021-07-06T15:03:00Z"/>
        </w:rPr>
        <w:pPrChange w:id="478" w:author="Sina Furkan Özdemir" w:date="2021-07-06T15:03:00Z">
          <w:pPr>
            <w:widowControl w:val="0"/>
            <w:autoSpaceDE w:val="0"/>
            <w:autoSpaceDN w:val="0"/>
            <w:adjustRightInd w:val="0"/>
            <w:spacing w:after="0" w:line="240" w:lineRule="auto"/>
          </w:pPr>
        </w:pPrChange>
      </w:pPr>
      <w:ins w:id="479" w:author="Sina Furkan Özdemir" w:date="2021-07-06T15:03:00Z">
        <w:r>
          <w:t xml:space="preserve">Bijsmans, P. and Altides, C. (2007) ‘“Bridging the Gap” between EU Politics and Citizens? The European Commission, National Media and EU Affairs in the Public Sphere’, </w:t>
        </w:r>
        <w:r>
          <w:rPr>
            <w:i/>
            <w:iCs/>
          </w:rPr>
          <w:t>Journal of European Integration</w:t>
        </w:r>
        <w:r>
          <w:t xml:space="preserve"> 29(3): 323–340.</w:t>
        </w:r>
      </w:ins>
    </w:p>
    <w:p w14:paraId="5CBFA317" w14:textId="77777777" w:rsidR="00534561" w:rsidRDefault="00534561" w:rsidP="00534561">
      <w:pPr>
        <w:pStyle w:val="Bibliography"/>
        <w:rPr>
          <w:ins w:id="480" w:author="Sina Furkan Özdemir" w:date="2021-07-06T15:03:00Z"/>
        </w:rPr>
        <w:pPrChange w:id="481" w:author="Sina Furkan Özdemir" w:date="2021-07-06T15:03:00Z">
          <w:pPr>
            <w:widowControl w:val="0"/>
            <w:autoSpaceDE w:val="0"/>
            <w:autoSpaceDN w:val="0"/>
            <w:adjustRightInd w:val="0"/>
            <w:spacing w:after="0" w:line="240" w:lineRule="auto"/>
          </w:pPr>
        </w:pPrChange>
      </w:pPr>
      <w:ins w:id="482" w:author="Sina Furkan Özdemir" w:date="2021-07-06T15:03:00Z">
        <w:r>
          <w:t xml:space="preserve">Bischof, D. and Senninger, R. (2018) ‘Simple politics for the people? Complexity in campaign messages and political knowledge’, </w:t>
        </w:r>
        <w:r>
          <w:rPr>
            <w:i/>
            <w:iCs/>
          </w:rPr>
          <w:t>European Journal of Political Research</w:t>
        </w:r>
        <w:r>
          <w:t xml:space="preserve"> 57(2): 473–495.</w:t>
        </w:r>
      </w:ins>
    </w:p>
    <w:p w14:paraId="3EE09BD9" w14:textId="77777777" w:rsidR="00534561" w:rsidRDefault="00534561" w:rsidP="00534561">
      <w:pPr>
        <w:pStyle w:val="Bibliography"/>
        <w:rPr>
          <w:ins w:id="483" w:author="Sina Furkan Özdemir" w:date="2021-07-06T15:03:00Z"/>
        </w:rPr>
        <w:pPrChange w:id="484" w:author="Sina Furkan Özdemir" w:date="2021-07-06T15:03:00Z">
          <w:pPr>
            <w:widowControl w:val="0"/>
            <w:autoSpaceDE w:val="0"/>
            <w:autoSpaceDN w:val="0"/>
            <w:adjustRightInd w:val="0"/>
            <w:spacing w:after="0" w:line="240" w:lineRule="auto"/>
          </w:pPr>
        </w:pPrChange>
      </w:pPr>
      <w:ins w:id="485" w:author="Sina Furkan Özdemir" w:date="2021-07-06T15:03:00Z">
        <w:r>
          <w:t xml:space="preserve">Boomgaarden, H. et al. (2013) ‘Across time and space: Explaining variation in news coverage of the European Union’, </w:t>
        </w:r>
        <w:r>
          <w:rPr>
            <w:i/>
            <w:iCs/>
          </w:rPr>
          <w:t>European Journal of Political Research</w:t>
        </w:r>
        <w:r>
          <w:t xml:space="preserve"> 52(5): 608–629.</w:t>
        </w:r>
      </w:ins>
    </w:p>
    <w:p w14:paraId="49C7B34A" w14:textId="77777777" w:rsidR="00534561" w:rsidRDefault="00534561" w:rsidP="00534561">
      <w:pPr>
        <w:pStyle w:val="Bibliography"/>
        <w:rPr>
          <w:ins w:id="486" w:author="Sina Furkan Özdemir" w:date="2021-07-06T15:03:00Z"/>
        </w:rPr>
        <w:pPrChange w:id="487" w:author="Sina Furkan Özdemir" w:date="2021-07-06T15:03:00Z">
          <w:pPr>
            <w:widowControl w:val="0"/>
            <w:autoSpaceDE w:val="0"/>
            <w:autoSpaceDN w:val="0"/>
            <w:adjustRightInd w:val="0"/>
            <w:spacing w:after="0" w:line="240" w:lineRule="auto"/>
          </w:pPr>
        </w:pPrChange>
      </w:pPr>
      <w:ins w:id="488" w:author="Sina Furkan Özdemir" w:date="2021-07-06T15:03:00Z">
        <w:r>
          <w:t xml:space="preserve">Bressanelli, E., Koop, C. and Reh, C. (2020) ‘EU Actors under pressure: politicisation and depoliticisation as strategic responses’, </w:t>
        </w:r>
        <w:r>
          <w:rPr>
            <w:i/>
            <w:iCs/>
          </w:rPr>
          <w:t>Journal of European Public Policy</w:t>
        </w:r>
        <w:r>
          <w:t xml:space="preserve"> 27(3): 329–341.</w:t>
        </w:r>
      </w:ins>
    </w:p>
    <w:p w14:paraId="0D360776" w14:textId="77777777" w:rsidR="00534561" w:rsidRDefault="00534561" w:rsidP="00534561">
      <w:pPr>
        <w:pStyle w:val="Bibliography"/>
        <w:rPr>
          <w:ins w:id="489" w:author="Sina Furkan Özdemir" w:date="2021-07-06T15:03:00Z"/>
        </w:rPr>
        <w:pPrChange w:id="490" w:author="Sina Furkan Özdemir" w:date="2021-07-06T15:03:00Z">
          <w:pPr>
            <w:widowControl w:val="0"/>
            <w:autoSpaceDE w:val="0"/>
            <w:autoSpaceDN w:val="0"/>
            <w:adjustRightInd w:val="0"/>
            <w:spacing w:after="0" w:line="240" w:lineRule="auto"/>
          </w:pPr>
        </w:pPrChange>
      </w:pPr>
      <w:ins w:id="491" w:author="Sina Furkan Özdemir" w:date="2021-07-06T15:03:00Z">
        <w:r>
          <w:t xml:space="preserve">Brüggemann, M. (2010) ‘Information Policy and the Public Sphere’, </w:t>
        </w:r>
        <w:r>
          <w:rPr>
            <w:i/>
            <w:iCs/>
          </w:rPr>
          <w:t>Javnost - The Public</w:t>
        </w:r>
        <w:r>
          <w:t xml:space="preserve"> 17(1): 5–21.</w:t>
        </w:r>
      </w:ins>
    </w:p>
    <w:p w14:paraId="6CC8EAB8" w14:textId="77777777" w:rsidR="00534561" w:rsidRDefault="00534561" w:rsidP="00534561">
      <w:pPr>
        <w:pStyle w:val="Bibliography"/>
        <w:rPr>
          <w:ins w:id="492" w:author="Sina Furkan Özdemir" w:date="2021-07-06T15:03:00Z"/>
        </w:rPr>
        <w:pPrChange w:id="493" w:author="Sina Furkan Özdemir" w:date="2021-07-06T15:03:00Z">
          <w:pPr>
            <w:widowControl w:val="0"/>
            <w:autoSpaceDE w:val="0"/>
            <w:autoSpaceDN w:val="0"/>
            <w:adjustRightInd w:val="0"/>
            <w:spacing w:after="0" w:line="240" w:lineRule="auto"/>
          </w:pPr>
        </w:pPrChange>
      </w:pPr>
      <w:ins w:id="494" w:author="Sina Furkan Özdemir" w:date="2021-07-06T15:03:00Z">
        <w:r>
          <w:t xml:space="preserve">Cage, J., Herve, N. and Mazoyer, B. (2020) </w:t>
        </w:r>
        <w:r>
          <w:rPr>
            <w:i/>
            <w:iCs/>
          </w:rPr>
          <w:t>Social Media and Newsroom Production Decisions</w:t>
        </w:r>
        <w:r>
          <w:t>, Rochester, NY: Social Science Research Network, doi:10.2139/ssrn.3663899.</w:t>
        </w:r>
      </w:ins>
    </w:p>
    <w:p w14:paraId="72E17F2A" w14:textId="77777777" w:rsidR="00534561" w:rsidRDefault="00534561" w:rsidP="00534561">
      <w:pPr>
        <w:pStyle w:val="Bibliography"/>
        <w:rPr>
          <w:ins w:id="495" w:author="Sina Furkan Özdemir" w:date="2021-07-06T15:03:00Z"/>
        </w:rPr>
        <w:pPrChange w:id="496" w:author="Sina Furkan Özdemir" w:date="2021-07-06T15:03:00Z">
          <w:pPr>
            <w:widowControl w:val="0"/>
            <w:autoSpaceDE w:val="0"/>
            <w:autoSpaceDN w:val="0"/>
            <w:adjustRightInd w:val="0"/>
            <w:spacing w:after="0" w:line="240" w:lineRule="auto"/>
          </w:pPr>
        </w:pPrChange>
      </w:pPr>
      <w:ins w:id="497" w:author="Sina Furkan Özdemir" w:date="2021-07-06T15:03:00Z">
        <w:r>
          <w:t xml:space="preserve">Curtin, D. and Meijer, A. J. (2006) ‘Does transparency strengthen legitimacy?’, </w:t>
        </w:r>
        <w:r>
          <w:rPr>
            <w:i/>
            <w:iCs/>
          </w:rPr>
          <w:t>Information Polity</w:t>
        </w:r>
        <w:r>
          <w:t xml:space="preserve"> 11(2): 109–122.</w:t>
        </w:r>
      </w:ins>
    </w:p>
    <w:p w14:paraId="4FD864DE" w14:textId="77777777" w:rsidR="00534561" w:rsidRDefault="00534561" w:rsidP="00534561">
      <w:pPr>
        <w:pStyle w:val="Bibliography"/>
        <w:rPr>
          <w:ins w:id="498" w:author="Sina Furkan Özdemir" w:date="2021-07-06T15:03:00Z"/>
        </w:rPr>
        <w:pPrChange w:id="499" w:author="Sina Furkan Özdemir" w:date="2021-07-06T15:03:00Z">
          <w:pPr>
            <w:widowControl w:val="0"/>
            <w:autoSpaceDE w:val="0"/>
            <w:autoSpaceDN w:val="0"/>
            <w:adjustRightInd w:val="0"/>
            <w:spacing w:after="0" w:line="240" w:lineRule="auto"/>
          </w:pPr>
        </w:pPrChange>
      </w:pPr>
      <w:ins w:id="500" w:author="Sina Furkan Özdemir" w:date="2021-07-06T15:03:00Z">
        <w:r>
          <w:t xml:space="preserve">De Vreese, C. (2001) ‘“Europe” in the News: A Cross-National Comparative Study of the News Coverage of Key EU Events’, </w:t>
        </w:r>
        <w:r>
          <w:rPr>
            <w:i/>
            <w:iCs/>
          </w:rPr>
          <w:t>European Union Politics</w:t>
        </w:r>
        <w:r>
          <w:t xml:space="preserve"> 2(3): 283–307.</w:t>
        </w:r>
      </w:ins>
    </w:p>
    <w:p w14:paraId="3BA2872B" w14:textId="77777777" w:rsidR="00534561" w:rsidRDefault="00534561" w:rsidP="00534561">
      <w:pPr>
        <w:pStyle w:val="Bibliography"/>
        <w:rPr>
          <w:ins w:id="501" w:author="Sina Furkan Özdemir" w:date="2021-07-06T15:03:00Z"/>
        </w:rPr>
        <w:pPrChange w:id="502" w:author="Sina Furkan Özdemir" w:date="2021-07-06T15:03:00Z">
          <w:pPr>
            <w:widowControl w:val="0"/>
            <w:autoSpaceDE w:val="0"/>
            <w:autoSpaceDN w:val="0"/>
            <w:adjustRightInd w:val="0"/>
            <w:spacing w:after="0" w:line="240" w:lineRule="auto"/>
          </w:pPr>
        </w:pPrChange>
      </w:pPr>
      <w:ins w:id="503" w:author="Sina Furkan Özdemir" w:date="2021-07-06T15:03:00Z">
        <w:r>
          <w:t xml:space="preserve">De Vreese, C., Banducci, S., Semetko, H. and Boomgaarden, H. (2006) ‘The News Coverage of the 2004 European Parliamentary Election Campaign in 25 Countries’, </w:t>
        </w:r>
        <w:r>
          <w:rPr>
            <w:i/>
            <w:iCs/>
          </w:rPr>
          <w:t>European Union Politics</w:t>
        </w:r>
        <w:r>
          <w:t xml:space="preserve"> 7(4): 477–504.</w:t>
        </w:r>
      </w:ins>
    </w:p>
    <w:p w14:paraId="65285363" w14:textId="77777777" w:rsidR="00534561" w:rsidRDefault="00534561" w:rsidP="00534561">
      <w:pPr>
        <w:pStyle w:val="Bibliography"/>
        <w:rPr>
          <w:ins w:id="504" w:author="Sina Furkan Özdemir" w:date="2021-07-06T15:03:00Z"/>
        </w:rPr>
        <w:pPrChange w:id="505" w:author="Sina Furkan Özdemir" w:date="2021-07-06T15:03:00Z">
          <w:pPr>
            <w:widowControl w:val="0"/>
            <w:autoSpaceDE w:val="0"/>
            <w:autoSpaceDN w:val="0"/>
            <w:adjustRightInd w:val="0"/>
            <w:spacing w:after="0" w:line="240" w:lineRule="auto"/>
          </w:pPr>
        </w:pPrChange>
      </w:pPr>
      <w:ins w:id="506" w:author="Sina Furkan Özdemir" w:date="2021-07-06T15:03:00Z">
        <w:r>
          <w:lastRenderedPageBreak/>
          <w:t xml:space="preserve">De Wilde, P. and Zürn, M. (2012) ‘Can the Politicization of European Integration be Reversed?*’, </w:t>
        </w:r>
        <w:r>
          <w:rPr>
            <w:i/>
            <w:iCs/>
          </w:rPr>
          <w:t>JCMS: Journal of Common Market Studies</w:t>
        </w:r>
        <w:r>
          <w:t xml:space="preserve"> 50(s1): 137–153.</w:t>
        </w:r>
      </w:ins>
    </w:p>
    <w:p w14:paraId="5713E3D7" w14:textId="77777777" w:rsidR="00534561" w:rsidRDefault="00534561" w:rsidP="00534561">
      <w:pPr>
        <w:pStyle w:val="Bibliography"/>
        <w:rPr>
          <w:ins w:id="507" w:author="Sina Furkan Özdemir" w:date="2021-07-06T15:03:00Z"/>
        </w:rPr>
        <w:pPrChange w:id="508" w:author="Sina Furkan Özdemir" w:date="2021-07-06T15:03:00Z">
          <w:pPr>
            <w:widowControl w:val="0"/>
            <w:autoSpaceDE w:val="0"/>
            <w:autoSpaceDN w:val="0"/>
            <w:adjustRightInd w:val="0"/>
            <w:spacing w:after="0" w:line="240" w:lineRule="auto"/>
          </w:pPr>
        </w:pPrChange>
      </w:pPr>
      <w:ins w:id="509" w:author="Sina Furkan Özdemir" w:date="2021-07-06T15:03:00Z">
        <w:r>
          <w:t xml:space="preserve">Ecker-Ehrhardt, M. (2018) ‘Self-legitimation in the face of politicization: Why international organizations centralized public communication’, </w:t>
        </w:r>
        <w:r>
          <w:rPr>
            <w:i/>
            <w:iCs/>
          </w:rPr>
          <w:t>The Review of International Organizations</w:t>
        </w:r>
        <w:r>
          <w:t xml:space="preserve"> 13(4): 519–546.</w:t>
        </w:r>
      </w:ins>
    </w:p>
    <w:p w14:paraId="31189802" w14:textId="77777777" w:rsidR="00534561" w:rsidRDefault="00534561" w:rsidP="00534561">
      <w:pPr>
        <w:pStyle w:val="Bibliography"/>
        <w:rPr>
          <w:ins w:id="510" w:author="Sina Furkan Özdemir" w:date="2021-07-06T15:03:00Z"/>
        </w:rPr>
        <w:pPrChange w:id="511" w:author="Sina Furkan Özdemir" w:date="2021-07-06T15:03:00Z">
          <w:pPr>
            <w:widowControl w:val="0"/>
            <w:autoSpaceDE w:val="0"/>
            <w:autoSpaceDN w:val="0"/>
            <w:adjustRightInd w:val="0"/>
            <w:spacing w:after="0" w:line="240" w:lineRule="auto"/>
          </w:pPr>
        </w:pPrChange>
      </w:pPr>
      <w:ins w:id="512" w:author="Sina Furkan Özdemir" w:date="2021-07-06T15:03:00Z">
        <w:r>
          <w:t xml:space="preserve">Ecker-Ehrhardt, M. (2020) ‘IO Public Communication Going Digital? Understanding Social Media Adoption and Use in Times of Politicization’, in </w:t>
        </w:r>
        <w:r>
          <w:rPr>
            <w:i/>
            <w:iCs/>
          </w:rPr>
          <w:t>Digital Diplomacy and International Organisations</w:t>
        </w:r>
        <w:r>
          <w:t>. Routledge.</w:t>
        </w:r>
      </w:ins>
    </w:p>
    <w:p w14:paraId="178C4398" w14:textId="77777777" w:rsidR="00534561" w:rsidRDefault="00534561" w:rsidP="00534561">
      <w:pPr>
        <w:pStyle w:val="Bibliography"/>
        <w:rPr>
          <w:ins w:id="513" w:author="Sina Furkan Özdemir" w:date="2021-07-06T15:03:00Z"/>
        </w:rPr>
        <w:pPrChange w:id="514" w:author="Sina Furkan Özdemir" w:date="2021-07-06T15:03:00Z">
          <w:pPr>
            <w:widowControl w:val="0"/>
            <w:autoSpaceDE w:val="0"/>
            <w:autoSpaceDN w:val="0"/>
            <w:adjustRightInd w:val="0"/>
            <w:spacing w:after="0" w:line="240" w:lineRule="auto"/>
          </w:pPr>
        </w:pPrChange>
      </w:pPr>
      <w:ins w:id="515" w:author="Sina Furkan Özdemir" w:date="2021-07-06T15:03:00Z">
        <w:r>
          <w:t xml:space="preserve">European Parliament. Directorate General for Parliamentary Research Services. (2021) </w:t>
        </w:r>
        <w:r>
          <w:rPr>
            <w:i/>
            <w:iCs/>
          </w:rPr>
          <w:t>The Twitter activity of members of the European Council: a content analysis of EU leaders’ use of Twitter in 2019 20.</w:t>
        </w:r>
        <w:r>
          <w:t>, LU: Publications Office, available at https://data.europa.eu/doi/10.2861/17201 (accessed June 2021).</w:t>
        </w:r>
      </w:ins>
    </w:p>
    <w:p w14:paraId="7B09E0E7" w14:textId="77777777" w:rsidR="00534561" w:rsidRDefault="00534561" w:rsidP="00534561">
      <w:pPr>
        <w:pStyle w:val="Bibliography"/>
        <w:rPr>
          <w:ins w:id="516" w:author="Sina Furkan Özdemir" w:date="2021-07-06T15:03:00Z"/>
        </w:rPr>
        <w:pPrChange w:id="517" w:author="Sina Furkan Özdemir" w:date="2021-07-06T15:03:00Z">
          <w:pPr>
            <w:widowControl w:val="0"/>
            <w:autoSpaceDE w:val="0"/>
            <w:autoSpaceDN w:val="0"/>
            <w:adjustRightInd w:val="0"/>
            <w:spacing w:after="0" w:line="240" w:lineRule="auto"/>
          </w:pPr>
        </w:pPrChange>
      </w:pPr>
      <w:ins w:id="518" w:author="Sina Furkan Özdemir" w:date="2021-07-06T15:03:00Z">
        <w:r>
          <w:t xml:space="preserve">Fairclough, N. (2003) </w:t>
        </w:r>
        <w:r>
          <w:rPr>
            <w:i/>
            <w:iCs/>
          </w:rPr>
          <w:t>Analysing Discourse: Textual Analysis for Social Research</w:t>
        </w:r>
        <w:r>
          <w:t>, Psychology Press.</w:t>
        </w:r>
      </w:ins>
    </w:p>
    <w:p w14:paraId="4505F115" w14:textId="77777777" w:rsidR="00534561" w:rsidRDefault="00534561" w:rsidP="00534561">
      <w:pPr>
        <w:pStyle w:val="Bibliography"/>
        <w:rPr>
          <w:ins w:id="519" w:author="Sina Furkan Özdemir" w:date="2021-07-06T15:03:00Z"/>
        </w:rPr>
        <w:pPrChange w:id="520" w:author="Sina Furkan Özdemir" w:date="2021-07-06T15:03:00Z">
          <w:pPr>
            <w:widowControl w:val="0"/>
            <w:autoSpaceDE w:val="0"/>
            <w:autoSpaceDN w:val="0"/>
            <w:adjustRightInd w:val="0"/>
            <w:spacing w:after="0" w:line="240" w:lineRule="auto"/>
          </w:pPr>
        </w:pPrChange>
      </w:pPr>
      <w:ins w:id="521" w:author="Sina Furkan Özdemir" w:date="2021-07-06T15:03:00Z">
        <w:r>
          <w:t xml:space="preserve">Fazekas, Z., Popa, S. A., Schmitt, H., Barberá, P. and Theocharis, Y. (2021) ‘Elite-public interaction on twitter: EU issue expansion in the campaign’, </w:t>
        </w:r>
        <w:r>
          <w:rPr>
            <w:i/>
            <w:iCs/>
          </w:rPr>
          <w:t>European Journal of Political Research</w:t>
        </w:r>
        <w:r>
          <w:t xml:space="preserve"> 60(2): 376–396.</w:t>
        </w:r>
      </w:ins>
    </w:p>
    <w:p w14:paraId="0FFE9384" w14:textId="77777777" w:rsidR="00534561" w:rsidRDefault="00534561" w:rsidP="00534561">
      <w:pPr>
        <w:pStyle w:val="Bibliography"/>
        <w:rPr>
          <w:ins w:id="522" w:author="Sina Furkan Özdemir" w:date="2021-07-06T15:03:00Z"/>
        </w:rPr>
        <w:pPrChange w:id="523" w:author="Sina Furkan Özdemir" w:date="2021-07-06T15:03:00Z">
          <w:pPr>
            <w:widowControl w:val="0"/>
            <w:autoSpaceDE w:val="0"/>
            <w:autoSpaceDN w:val="0"/>
            <w:adjustRightInd w:val="0"/>
            <w:spacing w:after="0" w:line="240" w:lineRule="auto"/>
          </w:pPr>
        </w:pPrChange>
      </w:pPr>
      <w:ins w:id="524" w:author="Sina Furkan Özdemir" w:date="2021-07-06T15:03:00Z">
        <w:r>
          <w:t xml:space="preserve">Ferrara, F. M. and Angino, S. (2021) </w:t>
        </w:r>
        <w:r>
          <w:rPr>
            <w:i/>
            <w:iCs/>
          </w:rPr>
          <w:t>Does Clarity Make Central Banks More Engaging? Lessons from ECB Communications</w:t>
        </w:r>
        <w:r>
          <w:t>.</w:t>
        </w:r>
      </w:ins>
    </w:p>
    <w:p w14:paraId="346DDD1C" w14:textId="77777777" w:rsidR="00534561" w:rsidRDefault="00534561" w:rsidP="00534561">
      <w:pPr>
        <w:pStyle w:val="Bibliography"/>
        <w:rPr>
          <w:ins w:id="525" w:author="Sina Furkan Özdemir" w:date="2021-07-06T15:03:00Z"/>
        </w:rPr>
        <w:pPrChange w:id="526" w:author="Sina Furkan Özdemir" w:date="2021-07-06T15:03:00Z">
          <w:pPr>
            <w:widowControl w:val="0"/>
            <w:autoSpaceDE w:val="0"/>
            <w:autoSpaceDN w:val="0"/>
            <w:adjustRightInd w:val="0"/>
            <w:spacing w:after="0" w:line="240" w:lineRule="auto"/>
          </w:pPr>
        </w:pPrChange>
      </w:pPr>
      <w:ins w:id="527" w:author="Sina Furkan Özdemir" w:date="2021-07-06T15:03:00Z">
        <w:r>
          <w:t xml:space="preserve">Firouzjaei, H. A. and Özdemir, S. F. (2020) </w:t>
        </w:r>
        <w:r>
          <w:rPr>
            <w:i/>
            <w:iCs/>
          </w:rPr>
          <w:t>Effect of readability of political tweets onpositive user engagement</w:t>
        </w:r>
        <w:r>
          <w:t>, in 2020, available at https://web.ntpu.edu.tw/~myday/doc/ASONAM2020/ASONAM2020_Proceedings/pdf/papers/137_074_884.pdf.</w:t>
        </w:r>
      </w:ins>
    </w:p>
    <w:p w14:paraId="75C850D0" w14:textId="77777777" w:rsidR="00534561" w:rsidRDefault="00534561" w:rsidP="00534561">
      <w:pPr>
        <w:pStyle w:val="Bibliography"/>
        <w:rPr>
          <w:ins w:id="528" w:author="Sina Furkan Özdemir" w:date="2021-07-06T15:03:00Z"/>
        </w:rPr>
        <w:pPrChange w:id="529" w:author="Sina Furkan Özdemir" w:date="2021-07-06T15:03:00Z">
          <w:pPr>
            <w:widowControl w:val="0"/>
            <w:autoSpaceDE w:val="0"/>
            <w:autoSpaceDN w:val="0"/>
            <w:adjustRightInd w:val="0"/>
            <w:spacing w:after="0" w:line="240" w:lineRule="auto"/>
          </w:pPr>
        </w:pPrChange>
      </w:pPr>
      <w:ins w:id="530" w:author="Sina Furkan Özdemir" w:date="2021-07-06T15:03:00Z">
        <w:r>
          <w:t xml:space="preserve">Flesch, R. (1948) ‘A new readability yardstick.’, </w:t>
        </w:r>
        <w:r>
          <w:rPr>
            <w:i/>
            <w:iCs/>
          </w:rPr>
          <w:t>Journal of Applied Psychology</w:t>
        </w:r>
        <w:r>
          <w:t xml:space="preserve"> 32(3): 221.</w:t>
        </w:r>
      </w:ins>
    </w:p>
    <w:p w14:paraId="20D12D02" w14:textId="77777777" w:rsidR="00534561" w:rsidRDefault="00534561" w:rsidP="00534561">
      <w:pPr>
        <w:pStyle w:val="Bibliography"/>
        <w:rPr>
          <w:ins w:id="531" w:author="Sina Furkan Özdemir" w:date="2021-07-06T15:03:00Z"/>
        </w:rPr>
        <w:pPrChange w:id="532" w:author="Sina Furkan Özdemir" w:date="2021-07-06T15:03:00Z">
          <w:pPr>
            <w:widowControl w:val="0"/>
            <w:autoSpaceDE w:val="0"/>
            <w:autoSpaceDN w:val="0"/>
            <w:adjustRightInd w:val="0"/>
            <w:spacing w:after="0" w:line="240" w:lineRule="auto"/>
          </w:pPr>
        </w:pPrChange>
      </w:pPr>
      <w:ins w:id="533" w:author="Sina Furkan Özdemir" w:date="2021-07-06T15:03:00Z">
        <w:r>
          <w:t xml:space="preserve">Fowler, R., Hodge, B., Trew, T. and Kress, G. (1979) </w:t>
        </w:r>
        <w:r>
          <w:rPr>
            <w:i/>
            <w:iCs/>
          </w:rPr>
          <w:t>Language and Control</w:t>
        </w:r>
        <w:r>
          <w:t>, London: Routledge.</w:t>
        </w:r>
      </w:ins>
    </w:p>
    <w:p w14:paraId="13B85981" w14:textId="77777777" w:rsidR="00534561" w:rsidRDefault="00534561" w:rsidP="00534561">
      <w:pPr>
        <w:pStyle w:val="Bibliography"/>
        <w:rPr>
          <w:ins w:id="534" w:author="Sina Furkan Özdemir" w:date="2021-07-06T15:03:00Z"/>
        </w:rPr>
        <w:pPrChange w:id="535" w:author="Sina Furkan Özdemir" w:date="2021-07-06T15:03:00Z">
          <w:pPr>
            <w:widowControl w:val="0"/>
            <w:autoSpaceDE w:val="0"/>
            <w:autoSpaceDN w:val="0"/>
            <w:adjustRightInd w:val="0"/>
            <w:spacing w:after="0" w:line="240" w:lineRule="auto"/>
          </w:pPr>
        </w:pPrChange>
      </w:pPr>
      <w:ins w:id="536" w:author="Sina Furkan Özdemir" w:date="2021-07-06T15:03:00Z">
        <w:r>
          <w:t xml:space="preserve">Gerhards, J., Offerhaus, A. and Roose, J. (2009) ‘Wer ist verantwortlich? Die Europäische Union, ihre Nationalstaaten und die massenmediale Attribution von Verantwortung für Erfolge und Misserfolge’, </w:t>
        </w:r>
        <w:r>
          <w:rPr>
            <w:i/>
            <w:iCs/>
          </w:rPr>
          <w:t>Politische Vierteljahresschrift Sonderhefte</w:t>
        </w:r>
        <w:r>
          <w:t xml:space="preserve"> Band 42 ‘Politik in der Mediendemokratie’: 529–558.</w:t>
        </w:r>
      </w:ins>
    </w:p>
    <w:p w14:paraId="224E710C" w14:textId="77777777" w:rsidR="00534561" w:rsidRDefault="00534561" w:rsidP="00534561">
      <w:pPr>
        <w:pStyle w:val="Bibliography"/>
        <w:rPr>
          <w:ins w:id="537" w:author="Sina Furkan Özdemir" w:date="2021-07-06T15:03:00Z"/>
        </w:rPr>
        <w:pPrChange w:id="538" w:author="Sina Furkan Özdemir" w:date="2021-07-06T15:03:00Z">
          <w:pPr>
            <w:widowControl w:val="0"/>
            <w:autoSpaceDE w:val="0"/>
            <w:autoSpaceDN w:val="0"/>
            <w:adjustRightInd w:val="0"/>
            <w:spacing w:after="0" w:line="240" w:lineRule="auto"/>
          </w:pPr>
        </w:pPrChange>
      </w:pPr>
      <w:ins w:id="539" w:author="Sina Furkan Özdemir" w:date="2021-07-06T15:03:00Z">
        <w:r>
          <w:t xml:space="preserve">Harteveld, E., Schaper, J., Lange, S. L. D. and Brug, W. V. D. (2018) ‘Blaming Brussels? The Impact of (News about) the Refugee Crisis on Attitudes towards the EU and National Politics’, </w:t>
        </w:r>
        <w:r>
          <w:rPr>
            <w:i/>
            <w:iCs/>
          </w:rPr>
          <w:t>JCMS: Journal of Common Market Studies</w:t>
        </w:r>
        <w:r>
          <w:t xml:space="preserve"> 56(1): 157–177.</w:t>
        </w:r>
      </w:ins>
    </w:p>
    <w:p w14:paraId="3653A244" w14:textId="77777777" w:rsidR="00534561" w:rsidRDefault="00534561" w:rsidP="00534561">
      <w:pPr>
        <w:pStyle w:val="Bibliography"/>
        <w:rPr>
          <w:ins w:id="540" w:author="Sina Furkan Özdemir" w:date="2021-07-06T15:03:00Z"/>
        </w:rPr>
        <w:pPrChange w:id="541" w:author="Sina Furkan Özdemir" w:date="2021-07-06T15:03:00Z">
          <w:pPr>
            <w:widowControl w:val="0"/>
            <w:autoSpaceDE w:val="0"/>
            <w:autoSpaceDN w:val="0"/>
            <w:adjustRightInd w:val="0"/>
            <w:spacing w:after="0" w:line="240" w:lineRule="auto"/>
          </w:pPr>
        </w:pPrChange>
      </w:pPr>
      <w:ins w:id="542" w:author="Sina Furkan Özdemir" w:date="2021-07-06T15:03:00Z">
        <w:r>
          <w:t xml:space="preserve">Hartlapp, M., Metz, J. and Rauh, C. (2014) </w:t>
        </w:r>
        <w:r>
          <w:rPr>
            <w:i/>
            <w:iCs/>
          </w:rPr>
          <w:t>Which Policy for Europe?: Power and Conflict inside the European Commission</w:t>
        </w:r>
        <w:r>
          <w:t>, Oxford: Oxford University Press.</w:t>
        </w:r>
      </w:ins>
    </w:p>
    <w:p w14:paraId="4184DA6D" w14:textId="77777777" w:rsidR="00534561" w:rsidRDefault="00534561" w:rsidP="00534561">
      <w:pPr>
        <w:pStyle w:val="Bibliography"/>
        <w:rPr>
          <w:ins w:id="543" w:author="Sina Furkan Özdemir" w:date="2021-07-06T15:03:00Z"/>
        </w:rPr>
        <w:pPrChange w:id="544" w:author="Sina Furkan Özdemir" w:date="2021-07-06T15:03:00Z">
          <w:pPr>
            <w:widowControl w:val="0"/>
            <w:autoSpaceDE w:val="0"/>
            <w:autoSpaceDN w:val="0"/>
            <w:adjustRightInd w:val="0"/>
            <w:spacing w:after="0" w:line="240" w:lineRule="auto"/>
          </w:pPr>
        </w:pPrChange>
      </w:pPr>
      <w:ins w:id="545" w:author="Sina Furkan Özdemir" w:date="2021-07-06T15:03:00Z">
        <w:r>
          <w:t xml:space="preserve">Haßler, J., Magin, M., Russmann, U. and Fenoll, V. (eds) (2021) </w:t>
        </w:r>
        <w:r>
          <w:rPr>
            <w:i/>
            <w:iCs/>
          </w:rPr>
          <w:t>Campaigning on Facebook in the 2019 European Parliament Election: Informing, Interacting with, and Mobilising Voters</w:t>
        </w:r>
        <w:r>
          <w:t>, Palgrave Macmillan, doi:10.1007/978-3-030-73851-8.</w:t>
        </w:r>
      </w:ins>
    </w:p>
    <w:p w14:paraId="20BC6BA1" w14:textId="77777777" w:rsidR="00534561" w:rsidRDefault="00534561" w:rsidP="00534561">
      <w:pPr>
        <w:pStyle w:val="Bibliography"/>
        <w:rPr>
          <w:ins w:id="546" w:author="Sina Furkan Özdemir" w:date="2021-07-06T15:03:00Z"/>
        </w:rPr>
        <w:pPrChange w:id="547" w:author="Sina Furkan Özdemir" w:date="2021-07-06T15:03:00Z">
          <w:pPr>
            <w:widowControl w:val="0"/>
            <w:autoSpaceDE w:val="0"/>
            <w:autoSpaceDN w:val="0"/>
            <w:adjustRightInd w:val="0"/>
            <w:spacing w:after="0" w:line="240" w:lineRule="auto"/>
          </w:pPr>
        </w:pPrChange>
      </w:pPr>
      <w:ins w:id="548" w:author="Sina Furkan Özdemir" w:date="2021-07-06T15:03:00Z">
        <w:r>
          <w:t xml:space="preserve">Hobolt, S. B. and Tilley, J. (2014) </w:t>
        </w:r>
        <w:r>
          <w:rPr>
            <w:i/>
            <w:iCs/>
          </w:rPr>
          <w:t>Blaming Europe?: Responsibility Without Accountability in the European Union</w:t>
        </w:r>
        <w:r>
          <w:t>, Oxford University Press, doi:10.1093/acprof:oso/9780199665686.001.0001.</w:t>
        </w:r>
      </w:ins>
    </w:p>
    <w:p w14:paraId="7779C5C5" w14:textId="77777777" w:rsidR="00534561" w:rsidRDefault="00534561" w:rsidP="00534561">
      <w:pPr>
        <w:pStyle w:val="Bibliography"/>
        <w:rPr>
          <w:ins w:id="549" w:author="Sina Furkan Özdemir" w:date="2021-07-06T15:03:00Z"/>
        </w:rPr>
        <w:pPrChange w:id="550" w:author="Sina Furkan Özdemir" w:date="2021-07-06T15:03:00Z">
          <w:pPr>
            <w:widowControl w:val="0"/>
            <w:autoSpaceDE w:val="0"/>
            <w:autoSpaceDN w:val="0"/>
            <w:adjustRightInd w:val="0"/>
            <w:spacing w:after="0" w:line="240" w:lineRule="auto"/>
          </w:pPr>
        </w:pPrChange>
      </w:pPr>
      <w:ins w:id="551" w:author="Sina Furkan Özdemir" w:date="2021-07-06T15:03:00Z">
        <w:r>
          <w:t xml:space="preserve">Hooghe, L. et al. (2017) </w:t>
        </w:r>
        <w:r>
          <w:rPr>
            <w:i/>
            <w:iCs/>
          </w:rPr>
          <w:t>Measuring International Authority: A Postfunctionalist Theory of Governance, Volume III</w:t>
        </w:r>
        <w:r>
          <w:t>, Oxford, New York: Oxford University Press.</w:t>
        </w:r>
      </w:ins>
    </w:p>
    <w:p w14:paraId="15A4FEF2" w14:textId="77777777" w:rsidR="00534561" w:rsidRDefault="00534561" w:rsidP="00534561">
      <w:pPr>
        <w:pStyle w:val="Bibliography"/>
        <w:rPr>
          <w:ins w:id="552" w:author="Sina Furkan Özdemir" w:date="2021-07-06T15:03:00Z"/>
        </w:rPr>
        <w:pPrChange w:id="553" w:author="Sina Furkan Özdemir" w:date="2021-07-06T15:03:00Z">
          <w:pPr>
            <w:widowControl w:val="0"/>
            <w:autoSpaceDE w:val="0"/>
            <w:autoSpaceDN w:val="0"/>
            <w:adjustRightInd w:val="0"/>
            <w:spacing w:after="0" w:line="240" w:lineRule="auto"/>
          </w:pPr>
        </w:pPrChange>
      </w:pPr>
      <w:ins w:id="554" w:author="Sina Furkan Özdemir" w:date="2021-07-06T15:03:00Z">
        <w:r>
          <w:t xml:space="preserve">Hooghe, L. and Marks, G. (2009) ‘A Postfunctionalist theory of European integration: From permissive consensus to constraining dissensus’, </w:t>
        </w:r>
        <w:r>
          <w:rPr>
            <w:i/>
            <w:iCs/>
          </w:rPr>
          <w:t>British Journal of Political Science</w:t>
        </w:r>
        <w:r>
          <w:t xml:space="preserve"> 39(1): 1–23.</w:t>
        </w:r>
      </w:ins>
    </w:p>
    <w:p w14:paraId="75D53E70" w14:textId="77777777" w:rsidR="00534561" w:rsidRDefault="00534561" w:rsidP="00534561">
      <w:pPr>
        <w:pStyle w:val="Bibliography"/>
        <w:rPr>
          <w:ins w:id="555" w:author="Sina Furkan Özdemir" w:date="2021-07-06T15:03:00Z"/>
        </w:rPr>
        <w:pPrChange w:id="556" w:author="Sina Furkan Özdemir" w:date="2021-07-06T15:03:00Z">
          <w:pPr>
            <w:widowControl w:val="0"/>
            <w:autoSpaceDE w:val="0"/>
            <w:autoSpaceDN w:val="0"/>
            <w:adjustRightInd w:val="0"/>
            <w:spacing w:after="0" w:line="240" w:lineRule="auto"/>
          </w:pPr>
        </w:pPrChange>
      </w:pPr>
      <w:ins w:id="557" w:author="Sina Furkan Özdemir" w:date="2021-07-06T15:03:00Z">
        <w:r>
          <w:lastRenderedPageBreak/>
          <w:t xml:space="preserve">Hüller, T. (2007) ‘Assessing EU strategies for publicity’, </w:t>
        </w:r>
        <w:r>
          <w:rPr>
            <w:i/>
            <w:iCs/>
          </w:rPr>
          <w:t>Journal of European Public Policy</w:t>
        </w:r>
        <w:r>
          <w:t xml:space="preserve"> 14(4): 563–581.</w:t>
        </w:r>
      </w:ins>
    </w:p>
    <w:p w14:paraId="10C93531" w14:textId="77777777" w:rsidR="00534561" w:rsidRDefault="00534561" w:rsidP="00534561">
      <w:pPr>
        <w:pStyle w:val="Bibliography"/>
        <w:rPr>
          <w:ins w:id="558" w:author="Sina Furkan Özdemir" w:date="2021-07-06T15:03:00Z"/>
        </w:rPr>
        <w:pPrChange w:id="559" w:author="Sina Furkan Özdemir" w:date="2021-07-06T15:03:00Z">
          <w:pPr>
            <w:widowControl w:val="0"/>
            <w:autoSpaceDE w:val="0"/>
            <w:autoSpaceDN w:val="0"/>
            <w:adjustRightInd w:val="0"/>
            <w:spacing w:after="0" w:line="240" w:lineRule="auto"/>
          </w:pPr>
        </w:pPrChange>
      </w:pPr>
      <w:ins w:id="560" w:author="Sina Furkan Özdemir" w:date="2021-07-06T15:03:00Z">
        <w:r>
          <w:t xml:space="preserve">Jungherr, A. (2016) ‘Twitter use in election campaigns: A systematic literature review’, </w:t>
        </w:r>
        <w:r>
          <w:rPr>
            <w:i/>
            <w:iCs/>
          </w:rPr>
          <w:t>Journal of Information Technology &amp; Politics</w:t>
        </w:r>
        <w:r>
          <w:t xml:space="preserve"> 13(1): 72–91.</w:t>
        </w:r>
      </w:ins>
    </w:p>
    <w:p w14:paraId="120A5EDD" w14:textId="77777777" w:rsidR="00534561" w:rsidRDefault="00534561" w:rsidP="00534561">
      <w:pPr>
        <w:pStyle w:val="Bibliography"/>
        <w:rPr>
          <w:ins w:id="561" w:author="Sina Furkan Özdemir" w:date="2021-07-06T15:03:00Z"/>
        </w:rPr>
        <w:pPrChange w:id="562" w:author="Sina Furkan Özdemir" w:date="2021-07-06T15:03:00Z">
          <w:pPr>
            <w:widowControl w:val="0"/>
            <w:autoSpaceDE w:val="0"/>
            <w:autoSpaceDN w:val="0"/>
            <w:adjustRightInd w:val="0"/>
            <w:spacing w:after="0" w:line="240" w:lineRule="auto"/>
          </w:pPr>
        </w:pPrChange>
      </w:pPr>
      <w:ins w:id="563" w:author="Sina Furkan Özdemir" w:date="2021-07-06T15:03:00Z">
        <w:r>
          <w:t xml:space="preserve">Koopmans, R. and Statham, P. (2010) </w:t>
        </w:r>
        <w:r>
          <w:rPr>
            <w:i/>
            <w:iCs/>
          </w:rPr>
          <w:t>The making of a European public sphere</w:t>
        </w:r>
        <w:r>
          <w:t>, Cambridge: Cambridge University Press.</w:t>
        </w:r>
      </w:ins>
    </w:p>
    <w:p w14:paraId="32E5F165" w14:textId="77777777" w:rsidR="00534561" w:rsidRDefault="00534561" w:rsidP="00534561">
      <w:pPr>
        <w:pStyle w:val="Bibliography"/>
        <w:rPr>
          <w:ins w:id="564" w:author="Sina Furkan Özdemir" w:date="2021-07-06T15:03:00Z"/>
        </w:rPr>
        <w:pPrChange w:id="565" w:author="Sina Furkan Özdemir" w:date="2021-07-06T15:03:00Z">
          <w:pPr>
            <w:widowControl w:val="0"/>
            <w:autoSpaceDE w:val="0"/>
            <w:autoSpaceDN w:val="0"/>
            <w:adjustRightInd w:val="0"/>
            <w:spacing w:after="0" w:line="240" w:lineRule="auto"/>
          </w:pPr>
        </w:pPrChange>
      </w:pPr>
      <w:ins w:id="566" w:author="Sina Furkan Özdemir" w:date="2021-07-06T15:03:00Z">
        <w:r>
          <w:t xml:space="preserve">Krzyżanowski, M. (2020) ‘Digital Diplomacy or Political Communication? Exploring Social Media in The EU Institutions from a Critical Discourse Perspective                            1’, in </w:t>
        </w:r>
        <w:r>
          <w:rPr>
            <w:i/>
            <w:iCs/>
          </w:rPr>
          <w:t>Digital Diplomacy and International Organisations</w:t>
        </w:r>
        <w:r>
          <w:t>. Routledge.</w:t>
        </w:r>
      </w:ins>
    </w:p>
    <w:p w14:paraId="3A6A7081" w14:textId="77777777" w:rsidR="00534561" w:rsidRDefault="00534561" w:rsidP="00534561">
      <w:pPr>
        <w:pStyle w:val="Bibliography"/>
        <w:rPr>
          <w:ins w:id="567" w:author="Sina Furkan Özdemir" w:date="2021-07-06T15:03:00Z"/>
        </w:rPr>
        <w:pPrChange w:id="568" w:author="Sina Furkan Özdemir" w:date="2021-07-06T15:03:00Z">
          <w:pPr>
            <w:widowControl w:val="0"/>
            <w:autoSpaceDE w:val="0"/>
            <w:autoSpaceDN w:val="0"/>
            <w:adjustRightInd w:val="0"/>
            <w:spacing w:after="0" w:line="240" w:lineRule="auto"/>
          </w:pPr>
        </w:pPrChange>
      </w:pPr>
      <w:ins w:id="569" w:author="Sina Furkan Özdemir" w:date="2021-07-06T15:03:00Z">
        <w:r>
          <w:t xml:space="preserve">Meyer, C. (1999) ‘Political Legitimacy and the Invisibility of Politics: Exploring the European Union’s Communication Deficit’, </w:t>
        </w:r>
        <w:r>
          <w:rPr>
            <w:i/>
            <w:iCs/>
          </w:rPr>
          <w:t>JCMS: Journal of Common Market Studies</w:t>
        </w:r>
        <w:r>
          <w:t xml:space="preserve"> 37(4): 617–639.</w:t>
        </w:r>
      </w:ins>
    </w:p>
    <w:p w14:paraId="206AE346" w14:textId="77777777" w:rsidR="00534561" w:rsidRDefault="00534561" w:rsidP="00534561">
      <w:pPr>
        <w:pStyle w:val="Bibliography"/>
        <w:rPr>
          <w:ins w:id="570" w:author="Sina Furkan Özdemir" w:date="2021-07-06T15:03:00Z"/>
        </w:rPr>
        <w:pPrChange w:id="571" w:author="Sina Furkan Özdemir" w:date="2021-07-06T15:03:00Z">
          <w:pPr>
            <w:widowControl w:val="0"/>
            <w:autoSpaceDE w:val="0"/>
            <w:autoSpaceDN w:val="0"/>
            <w:adjustRightInd w:val="0"/>
            <w:spacing w:after="0" w:line="240" w:lineRule="auto"/>
          </w:pPr>
        </w:pPrChange>
      </w:pPr>
      <w:ins w:id="572" w:author="Sina Furkan Özdemir" w:date="2021-07-06T15:03:00Z">
        <w:r>
          <w:t xml:space="preserve">Moretti, F. and Pestre, D. (2015) ‘Bankspeak: The Language of World Bank Reports’, </w:t>
        </w:r>
        <w:r>
          <w:rPr>
            <w:i/>
            <w:iCs/>
          </w:rPr>
          <w:t>The New Left Review</w:t>
        </w:r>
        <w:r>
          <w:t xml:space="preserve"> 92(MAR APR 2015): 75–99.</w:t>
        </w:r>
      </w:ins>
    </w:p>
    <w:p w14:paraId="3F9DC92D" w14:textId="77777777" w:rsidR="00534561" w:rsidRDefault="00534561" w:rsidP="00534561">
      <w:pPr>
        <w:pStyle w:val="Bibliography"/>
        <w:rPr>
          <w:ins w:id="573" w:author="Sina Furkan Özdemir" w:date="2021-07-06T15:03:00Z"/>
        </w:rPr>
        <w:pPrChange w:id="574" w:author="Sina Furkan Özdemir" w:date="2021-07-06T15:03:00Z">
          <w:pPr>
            <w:widowControl w:val="0"/>
            <w:autoSpaceDE w:val="0"/>
            <w:autoSpaceDN w:val="0"/>
            <w:adjustRightInd w:val="0"/>
            <w:spacing w:after="0" w:line="240" w:lineRule="auto"/>
          </w:pPr>
        </w:pPrChange>
      </w:pPr>
      <w:ins w:id="575" w:author="Sina Furkan Özdemir" w:date="2021-07-06T15:03:00Z">
        <w:r>
          <w:t xml:space="preserve">Nulty, P., Theocharis, Y., Popa, S. A., Parnet, O. and Benoit, K. (2016) ‘Social media and political communication in the 2014 elections to the European Parliament’, </w:t>
        </w:r>
        <w:r>
          <w:rPr>
            <w:i/>
            <w:iCs/>
          </w:rPr>
          <w:t>Electoral Studies</w:t>
        </w:r>
        <w:r>
          <w:t xml:space="preserve"> 44: 429–444.</w:t>
        </w:r>
      </w:ins>
    </w:p>
    <w:p w14:paraId="233B8789" w14:textId="77777777" w:rsidR="00534561" w:rsidRDefault="00534561" w:rsidP="00534561">
      <w:pPr>
        <w:pStyle w:val="Bibliography"/>
        <w:rPr>
          <w:ins w:id="576" w:author="Sina Furkan Özdemir" w:date="2021-07-06T15:03:00Z"/>
        </w:rPr>
        <w:pPrChange w:id="577" w:author="Sina Furkan Özdemir" w:date="2021-07-06T15:03:00Z">
          <w:pPr>
            <w:widowControl w:val="0"/>
            <w:autoSpaceDE w:val="0"/>
            <w:autoSpaceDN w:val="0"/>
            <w:adjustRightInd w:val="0"/>
            <w:spacing w:after="0" w:line="240" w:lineRule="auto"/>
          </w:pPr>
        </w:pPrChange>
      </w:pPr>
      <w:ins w:id="578" w:author="Sina Furkan Özdemir" w:date="2021-07-06T15:03:00Z">
        <w:r>
          <w:t xml:space="preserve">Ooms, J. and Sites, D. (2020) </w:t>
        </w:r>
        <w:r>
          <w:rPr>
            <w:i/>
            <w:iCs/>
          </w:rPr>
          <w:t>cld2: Google’s Compact Language Detector 2</w:t>
        </w:r>
        <w:r>
          <w:t>, 15 December 2020, available at https://CRAN.R-project.org/package=cld2 (accessed June 2021).</w:t>
        </w:r>
      </w:ins>
    </w:p>
    <w:p w14:paraId="3DCB517C" w14:textId="77777777" w:rsidR="00534561" w:rsidRDefault="00534561" w:rsidP="00534561">
      <w:pPr>
        <w:pStyle w:val="Bibliography"/>
        <w:rPr>
          <w:ins w:id="579" w:author="Sina Furkan Özdemir" w:date="2021-07-06T15:03:00Z"/>
        </w:rPr>
        <w:pPrChange w:id="580" w:author="Sina Furkan Özdemir" w:date="2021-07-06T15:03:00Z">
          <w:pPr>
            <w:widowControl w:val="0"/>
            <w:autoSpaceDE w:val="0"/>
            <w:autoSpaceDN w:val="0"/>
            <w:adjustRightInd w:val="0"/>
            <w:spacing w:after="0" w:line="240" w:lineRule="auto"/>
          </w:pPr>
        </w:pPrChange>
      </w:pPr>
      <w:ins w:id="581" w:author="Sina Furkan Özdemir" w:date="2021-07-06T15:03:00Z">
        <w:r>
          <w:t xml:space="preserve">Orwell, G. (1946) ‘Politics and the English Language’, </w:t>
        </w:r>
        <w:r>
          <w:rPr>
            <w:i/>
            <w:iCs/>
          </w:rPr>
          <w:t>Horizon</w:t>
        </w:r>
        <w:r>
          <w:t xml:space="preserve"> 13(76): 252–265.</w:t>
        </w:r>
      </w:ins>
    </w:p>
    <w:p w14:paraId="3C01DD29" w14:textId="77777777" w:rsidR="00534561" w:rsidRDefault="00534561" w:rsidP="00534561">
      <w:pPr>
        <w:pStyle w:val="Bibliography"/>
        <w:rPr>
          <w:ins w:id="582" w:author="Sina Furkan Özdemir" w:date="2021-07-06T15:03:00Z"/>
        </w:rPr>
        <w:pPrChange w:id="583" w:author="Sina Furkan Özdemir" w:date="2021-07-06T15:03:00Z">
          <w:pPr>
            <w:widowControl w:val="0"/>
            <w:autoSpaceDE w:val="0"/>
            <w:autoSpaceDN w:val="0"/>
            <w:adjustRightInd w:val="0"/>
            <w:spacing w:after="0" w:line="240" w:lineRule="auto"/>
          </w:pPr>
        </w:pPrChange>
      </w:pPr>
      <w:ins w:id="584" w:author="Sina Furkan Özdemir" w:date="2021-07-06T15:03:00Z">
        <w:r>
          <w:t xml:space="preserve">Oschatz, C., Stier, S. and Maier, J. (2021) ‘Twitter in the News: An Analysis of Embedded Tweets in Political News Coverage’, </w:t>
        </w:r>
        <w:r>
          <w:rPr>
            <w:i/>
            <w:iCs/>
          </w:rPr>
          <w:t>Digital Journalism</w:t>
        </w:r>
        <w:r>
          <w:t xml:space="preserve"> 0(0): 1–20.</w:t>
        </w:r>
      </w:ins>
    </w:p>
    <w:p w14:paraId="2E8E42F1" w14:textId="77777777" w:rsidR="00534561" w:rsidRDefault="00534561" w:rsidP="00534561">
      <w:pPr>
        <w:pStyle w:val="Bibliography"/>
        <w:rPr>
          <w:ins w:id="585" w:author="Sina Furkan Özdemir" w:date="2021-07-06T15:03:00Z"/>
        </w:rPr>
        <w:pPrChange w:id="586" w:author="Sina Furkan Özdemir" w:date="2021-07-06T15:03:00Z">
          <w:pPr>
            <w:widowControl w:val="0"/>
            <w:autoSpaceDE w:val="0"/>
            <w:autoSpaceDN w:val="0"/>
            <w:adjustRightInd w:val="0"/>
            <w:spacing w:after="0" w:line="240" w:lineRule="auto"/>
          </w:pPr>
        </w:pPrChange>
      </w:pPr>
      <w:ins w:id="587" w:author="Sina Furkan Özdemir" w:date="2021-07-06T15:03:00Z">
        <w:r>
          <w:t xml:space="preserve">Rauh, C. (2021a) ‘Between neo-functionalist optimism and post-functionalist pessimism: Integrating politicisation into integration theory’, in N. Brack and S. Gürkan (eds). </w:t>
        </w:r>
        <w:r>
          <w:rPr>
            <w:i/>
            <w:iCs/>
          </w:rPr>
          <w:t>Theorising the Crises of the European Union</w:t>
        </w:r>
        <w:r>
          <w:t>. Abingdon, Oxon: Routledge, pp. 119–137, available at https://www.routledge.com/Theorising-the-Crises-of-the-European-Union/Brack-Gurkan/p/book/9780367431402.</w:t>
        </w:r>
      </w:ins>
    </w:p>
    <w:p w14:paraId="22AAD13F" w14:textId="77777777" w:rsidR="00534561" w:rsidRDefault="00534561" w:rsidP="00534561">
      <w:pPr>
        <w:pStyle w:val="Bibliography"/>
        <w:rPr>
          <w:ins w:id="588" w:author="Sina Furkan Özdemir" w:date="2021-07-06T15:03:00Z"/>
        </w:rPr>
        <w:pPrChange w:id="589" w:author="Sina Furkan Özdemir" w:date="2021-07-06T15:03:00Z">
          <w:pPr>
            <w:widowControl w:val="0"/>
            <w:autoSpaceDE w:val="0"/>
            <w:autoSpaceDN w:val="0"/>
            <w:adjustRightInd w:val="0"/>
            <w:spacing w:after="0" w:line="240" w:lineRule="auto"/>
          </w:pPr>
        </w:pPrChange>
      </w:pPr>
      <w:ins w:id="590" w:author="Sina Furkan Özdemir" w:date="2021-07-06T15:03:00Z">
        <w:r>
          <w:t xml:space="preserve">Rauh, C. (2021b) </w:t>
        </w:r>
        <w:r>
          <w:rPr>
            <w:i/>
            <w:iCs/>
          </w:rPr>
          <w:t>From the Berlaymont to the citizen? The language of European Commission press releases 1985-2020</w:t>
        </w:r>
        <w:r>
          <w:t>, 25.</w:t>
        </w:r>
      </w:ins>
    </w:p>
    <w:p w14:paraId="0E2A327C" w14:textId="77777777" w:rsidR="00534561" w:rsidRDefault="00534561" w:rsidP="00534561">
      <w:pPr>
        <w:pStyle w:val="Bibliography"/>
        <w:rPr>
          <w:ins w:id="591" w:author="Sina Furkan Özdemir" w:date="2021-07-06T15:03:00Z"/>
        </w:rPr>
        <w:pPrChange w:id="592" w:author="Sina Furkan Özdemir" w:date="2021-07-06T15:03:00Z">
          <w:pPr>
            <w:widowControl w:val="0"/>
            <w:autoSpaceDE w:val="0"/>
            <w:autoSpaceDN w:val="0"/>
            <w:adjustRightInd w:val="0"/>
            <w:spacing w:after="0" w:line="240" w:lineRule="auto"/>
          </w:pPr>
        </w:pPrChange>
      </w:pPr>
      <w:ins w:id="593" w:author="Sina Furkan Özdemir" w:date="2021-07-06T15:03:00Z">
        <w:r>
          <w:t xml:space="preserve">Rauh, C., Bes, B. J. and Schoonvelde, M. (2019) ‘Undermining, defusing or defending European integration? Assessing public communication of European executives in times of EU politicisation’, </w:t>
        </w:r>
        <w:r>
          <w:rPr>
            <w:i/>
            <w:iCs/>
          </w:rPr>
          <w:t>European Journal of Political Research</w:t>
        </w:r>
        <w:r>
          <w:t>.</w:t>
        </w:r>
      </w:ins>
    </w:p>
    <w:p w14:paraId="03DF754D" w14:textId="77777777" w:rsidR="00534561" w:rsidRDefault="00534561" w:rsidP="00534561">
      <w:pPr>
        <w:pStyle w:val="Bibliography"/>
        <w:rPr>
          <w:ins w:id="594" w:author="Sina Furkan Özdemir" w:date="2021-07-06T15:03:00Z"/>
        </w:rPr>
        <w:pPrChange w:id="595" w:author="Sina Furkan Özdemir" w:date="2021-07-06T15:03:00Z">
          <w:pPr>
            <w:widowControl w:val="0"/>
            <w:autoSpaceDE w:val="0"/>
            <w:autoSpaceDN w:val="0"/>
            <w:adjustRightInd w:val="0"/>
            <w:spacing w:after="0" w:line="240" w:lineRule="auto"/>
          </w:pPr>
        </w:pPrChange>
      </w:pPr>
      <w:ins w:id="596" w:author="Sina Furkan Özdemir" w:date="2021-07-06T15:03:00Z">
        <w:r>
          <w:t xml:space="preserve">Risse, T. (2014) </w:t>
        </w:r>
        <w:r>
          <w:rPr>
            <w:i/>
            <w:iCs/>
          </w:rPr>
          <w:t>European Public Spheres: Politics Is Back</w:t>
        </w:r>
        <w:r>
          <w:t>, Cambridge: Cambridge University Press.</w:t>
        </w:r>
      </w:ins>
    </w:p>
    <w:p w14:paraId="2EA3AB91" w14:textId="77777777" w:rsidR="00534561" w:rsidRDefault="00534561" w:rsidP="00534561">
      <w:pPr>
        <w:pStyle w:val="Bibliography"/>
        <w:rPr>
          <w:ins w:id="597" w:author="Sina Furkan Özdemir" w:date="2021-07-06T15:03:00Z"/>
        </w:rPr>
        <w:pPrChange w:id="598" w:author="Sina Furkan Özdemir" w:date="2021-07-06T15:03:00Z">
          <w:pPr>
            <w:widowControl w:val="0"/>
            <w:autoSpaceDE w:val="0"/>
            <w:autoSpaceDN w:val="0"/>
            <w:adjustRightInd w:val="0"/>
            <w:spacing w:after="0" w:line="240" w:lineRule="auto"/>
          </w:pPr>
        </w:pPrChange>
      </w:pPr>
      <w:ins w:id="599" w:author="Sina Furkan Özdemir" w:date="2021-07-06T15:03:00Z">
        <w:r>
          <w:t xml:space="preserve">Schimmelfennig, F. (2020) ‘Politicisation management in the European Union’, </w:t>
        </w:r>
        <w:r>
          <w:rPr>
            <w:i/>
            <w:iCs/>
          </w:rPr>
          <w:t>Journal of European Public Policy</w:t>
        </w:r>
        <w:r>
          <w:t xml:space="preserve"> 27(3): 342–361.</w:t>
        </w:r>
      </w:ins>
    </w:p>
    <w:p w14:paraId="57F9B40A" w14:textId="77777777" w:rsidR="00534561" w:rsidRDefault="00534561" w:rsidP="00534561">
      <w:pPr>
        <w:pStyle w:val="Bibliography"/>
        <w:rPr>
          <w:ins w:id="600" w:author="Sina Furkan Özdemir" w:date="2021-07-06T15:03:00Z"/>
        </w:rPr>
        <w:pPrChange w:id="601" w:author="Sina Furkan Özdemir" w:date="2021-07-06T15:03:00Z">
          <w:pPr>
            <w:widowControl w:val="0"/>
            <w:autoSpaceDE w:val="0"/>
            <w:autoSpaceDN w:val="0"/>
            <w:adjustRightInd w:val="0"/>
            <w:spacing w:after="0" w:line="240" w:lineRule="auto"/>
          </w:pPr>
        </w:pPrChange>
      </w:pPr>
      <w:ins w:id="602" w:author="Sina Furkan Özdemir" w:date="2021-07-06T15:03:00Z">
        <w:r>
          <w:t xml:space="preserve">Segesten, A. D. and Bossetta, M. (2017) ‘A typology of political participation online: how citizens used Twitter to mobilize during the 2015 British general elections’, </w:t>
        </w:r>
        <w:r>
          <w:rPr>
            <w:i/>
            <w:iCs/>
          </w:rPr>
          <w:t>Information, Communication &amp; Society</w:t>
        </w:r>
        <w:r>
          <w:t xml:space="preserve"> 20(11): 1625–1643.</w:t>
        </w:r>
      </w:ins>
    </w:p>
    <w:p w14:paraId="217CBFB9" w14:textId="77777777" w:rsidR="00534561" w:rsidRDefault="00534561" w:rsidP="00534561">
      <w:pPr>
        <w:pStyle w:val="Bibliography"/>
        <w:rPr>
          <w:ins w:id="603" w:author="Sina Furkan Özdemir" w:date="2021-07-06T15:03:00Z"/>
        </w:rPr>
        <w:pPrChange w:id="604" w:author="Sina Furkan Özdemir" w:date="2021-07-06T15:03:00Z">
          <w:pPr>
            <w:widowControl w:val="0"/>
            <w:autoSpaceDE w:val="0"/>
            <w:autoSpaceDN w:val="0"/>
            <w:adjustRightInd w:val="0"/>
            <w:spacing w:after="0" w:line="240" w:lineRule="auto"/>
          </w:pPr>
        </w:pPrChange>
      </w:pPr>
      <w:ins w:id="605" w:author="Sina Furkan Özdemir" w:date="2021-07-06T15:03:00Z">
        <w:r>
          <w:t xml:space="preserve">Silva, T., Kartalis, Y. and Lobo, M. C. (2021) ‘Highlighting supranational institutions? An automated analysis of EU politicisation (2002–2017)’, </w:t>
        </w:r>
        <w:r>
          <w:rPr>
            <w:i/>
            <w:iCs/>
          </w:rPr>
          <w:t>West European Politics</w:t>
        </w:r>
        <w:r>
          <w:t xml:space="preserve"> 0(0): 1–25.</w:t>
        </w:r>
      </w:ins>
    </w:p>
    <w:p w14:paraId="49D3D8C0" w14:textId="77777777" w:rsidR="00534561" w:rsidRDefault="00534561" w:rsidP="00534561">
      <w:pPr>
        <w:pStyle w:val="Bibliography"/>
        <w:rPr>
          <w:ins w:id="606" w:author="Sina Furkan Özdemir" w:date="2021-07-06T15:03:00Z"/>
        </w:rPr>
        <w:pPrChange w:id="607" w:author="Sina Furkan Özdemir" w:date="2021-07-06T15:03:00Z">
          <w:pPr>
            <w:widowControl w:val="0"/>
            <w:autoSpaceDE w:val="0"/>
            <w:autoSpaceDN w:val="0"/>
            <w:adjustRightInd w:val="0"/>
            <w:spacing w:after="0" w:line="240" w:lineRule="auto"/>
          </w:pPr>
        </w:pPrChange>
      </w:pPr>
      <w:ins w:id="608" w:author="Sina Furkan Özdemir" w:date="2021-07-06T15:03:00Z">
        <w:r>
          <w:lastRenderedPageBreak/>
          <w:t xml:space="preserve">Stier, S., Bleier, A., Lietz, H. and Strohmaier, M. (2018) ‘Election Campaigning on Social Media: Politicians, Audiences, and the Mediation of Political Communication on Facebook and Twitter’, </w:t>
        </w:r>
        <w:r>
          <w:rPr>
            <w:i/>
            <w:iCs/>
          </w:rPr>
          <w:t>Political Communication</w:t>
        </w:r>
        <w:r>
          <w:t xml:space="preserve"> 35(1): 50–74.</w:t>
        </w:r>
      </w:ins>
    </w:p>
    <w:p w14:paraId="5F2F0E99" w14:textId="77777777" w:rsidR="00534561" w:rsidRDefault="00534561" w:rsidP="00534561">
      <w:pPr>
        <w:pStyle w:val="Bibliography"/>
        <w:rPr>
          <w:ins w:id="609" w:author="Sina Furkan Özdemir" w:date="2021-07-06T15:03:00Z"/>
        </w:rPr>
        <w:pPrChange w:id="610" w:author="Sina Furkan Özdemir" w:date="2021-07-06T15:03:00Z">
          <w:pPr>
            <w:widowControl w:val="0"/>
            <w:autoSpaceDE w:val="0"/>
            <w:autoSpaceDN w:val="0"/>
            <w:adjustRightInd w:val="0"/>
            <w:spacing w:after="0" w:line="240" w:lineRule="auto"/>
          </w:pPr>
        </w:pPrChange>
      </w:pPr>
      <w:ins w:id="611" w:author="Sina Furkan Özdemir" w:date="2021-07-06T15:03:00Z">
        <w:r>
          <w:t xml:space="preserve">Tang, Y. and Hew, K. F. (2018) ‘Emoticon, Emoji, and Sticker Use in Computer-Mediated Communications: Understanding Its Communicative Function, Impact, User Behavior, and Motive’, in L. Deng, W. W. K. Ma, and C. W. R. Fong (eds). </w:t>
        </w:r>
        <w:r>
          <w:rPr>
            <w:i/>
            <w:iCs/>
          </w:rPr>
          <w:t>New Media for Educational Change</w:t>
        </w:r>
        <w:r>
          <w:t>. 2018, Singapore: Springer, pp. 191–201.</w:t>
        </w:r>
      </w:ins>
    </w:p>
    <w:p w14:paraId="2B4FDD0C" w14:textId="77777777" w:rsidR="00534561" w:rsidRDefault="00534561" w:rsidP="00534561">
      <w:pPr>
        <w:pStyle w:val="Bibliography"/>
        <w:rPr>
          <w:ins w:id="612" w:author="Sina Furkan Özdemir" w:date="2021-07-06T15:03:00Z"/>
        </w:rPr>
        <w:pPrChange w:id="613" w:author="Sina Furkan Özdemir" w:date="2021-07-06T15:03:00Z">
          <w:pPr>
            <w:widowControl w:val="0"/>
            <w:autoSpaceDE w:val="0"/>
            <w:autoSpaceDN w:val="0"/>
            <w:adjustRightInd w:val="0"/>
            <w:spacing w:after="0" w:line="240" w:lineRule="auto"/>
          </w:pPr>
        </w:pPrChange>
      </w:pPr>
      <w:ins w:id="614" w:author="Sina Furkan Özdemir" w:date="2021-07-06T15:03:00Z">
        <w:r>
          <w:t xml:space="preserve">Thibault, P. J. (1991) ‘Grammar, technocracy, and the noun’, in E. Ventola (ed.). </w:t>
        </w:r>
        <w:r>
          <w:rPr>
            <w:i/>
            <w:iCs/>
          </w:rPr>
          <w:t>Functional and Systemic Linguistics: Approaches and Uses</w:t>
        </w:r>
        <w:r>
          <w:t>. Berlin: Walter de Gruyter, pp. 281–306.</w:t>
        </w:r>
      </w:ins>
    </w:p>
    <w:p w14:paraId="31DFEA8E" w14:textId="77777777" w:rsidR="00534561" w:rsidRDefault="00534561" w:rsidP="00534561">
      <w:pPr>
        <w:pStyle w:val="Bibliography"/>
        <w:rPr>
          <w:ins w:id="615" w:author="Sina Furkan Özdemir" w:date="2021-07-06T15:03:00Z"/>
        </w:rPr>
        <w:pPrChange w:id="616" w:author="Sina Furkan Özdemir" w:date="2021-07-06T15:03:00Z">
          <w:pPr>
            <w:widowControl w:val="0"/>
            <w:autoSpaceDE w:val="0"/>
            <w:autoSpaceDN w:val="0"/>
            <w:adjustRightInd w:val="0"/>
            <w:spacing w:after="0" w:line="240" w:lineRule="auto"/>
          </w:pPr>
        </w:pPrChange>
      </w:pPr>
      <w:ins w:id="617" w:author="Sina Furkan Özdemir" w:date="2021-07-06T15:03:00Z">
        <w:r>
          <w:t xml:space="preserve">Tolochko, P., Song, H. and Boomgaarden, H. (2019) ‘“That Looks Hard!”: Effects of Objective and Perceived Textual Complexity on Factual and Structural Political Knowledge’, </w:t>
        </w:r>
        <w:r>
          <w:rPr>
            <w:i/>
            <w:iCs/>
          </w:rPr>
          <w:t>Political Communication</w:t>
        </w:r>
        <w:r>
          <w:t xml:space="preserve"> 36(4): 609–628.</w:t>
        </w:r>
      </w:ins>
    </w:p>
    <w:p w14:paraId="76361137" w14:textId="77777777" w:rsidR="00534561" w:rsidRDefault="00534561" w:rsidP="00534561">
      <w:pPr>
        <w:pStyle w:val="Bibliography"/>
        <w:rPr>
          <w:ins w:id="618" w:author="Sina Furkan Özdemir" w:date="2021-07-06T15:03:00Z"/>
        </w:rPr>
        <w:pPrChange w:id="619" w:author="Sina Furkan Özdemir" w:date="2021-07-06T15:03:00Z">
          <w:pPr>
            <w:widowControl w:val="0"/>
            <w:autoSpaceDE w:val="0"/>
            <w:autoSpaceDN w:val="0"/>
            <w:adjustRightInd w:val="0"/>
            <w:spacing w:after="0" w:line="240" w:lineRule="auto"/>
          </w:pPr>
        </w:pPrChange>
      </w:pPr>
      <w:ins w:id="620" w:author="Sina Furkan Özdemir" w:date="2021-07-06T15:03:00Z">
        <w:r>
          <w:t xml:space="preserve">Trenz, H. (2008) ‘Understanding Media Impact on European Integration: Enhancing or Restricting the Scope of Legitimacy of the EU?’, </w:t>
        </w:r>
        <w:r>
          <w:rPr>
            <w:i/>
            <w:iCs/>
          </w:rPr>
          <w:t>Journal of European Integration</w:t>
        </w:r>
        <w:r>
          <w:t xml:space="preserve"> 30(2): 291–309.</w:t>
        </w:r>
      </w:ins>
    </w:p>
    <w:p w14:paraId="133F5DB3" w14:textId="77777777" w:rsidR="00534561" w:rsidRDefault="00534561" w:rsidP="00534561">
      <w:pPr>
        <w:pStyle w:val="Bibliography"/>
        <w:rPr>
          <w:ins w:id="621" w:author="Sina Furkan Özdemir" w:date="2021-07-06T15:03:00Z"/>
        </w:rPr>
        <w:pPrChange w:id="622" w:author="Sina Furkan Özdemir" w:date="2021-07-06T15:03:00Z">
          <w:pPr>
            <w:widowControl w:val="0"/>
            <w:autoSpaceDE w:val="0"/>
            <w:autoSpaceDN w:val="0"/>
            <w:adjustRightInd w:val="0"/>
            <w:spacing w:after="0" w:line="240" w:lineRule="auto"/>
          </w:pPr>
        </w:pPrChange>
      </w:pPr>
      <w:ins w:id="623" w:author="Sina Furkan Özdemir" w:date="2021-07-06T15:03:00Z">
        <w:r>
          <w:t xml:space="preserve">Trenz, H.-J. (2004) ‘Media Coverage on European Governance: Exploring the European Public Sphere in National Quality Newspapers’, </w:t>
        </w:r>
        <w:r>
          <w:rPr>
            <w:i/>
            <w:iCs/>
          </w:rPr>
          <w:t>European Journal of Communication</w:t>
        </w:r>
        <w:r>
          <w:t xml:space="preserve"> 19(3): 291–319.</w:t>
        </w:r>
      </w:ins>
    </w:p>
    <w:p w14:paraId="00FA531B" w14:textId="77777777" w:rsidR="00534561" w:rsidRDefault="00534561" w:rsidP="00534561">
      <w:pPr>
        <w:pStyle w:val="Bibliography"/>
        <w:rPr>
          <w:ins w:id="624" w:author="Sina Furkan Özdemir" w:date="2021-07-06T15:03:00Z"/>
        </w:rPr>
        <w:pPrChange w:id="625" w:author="Sina Furkan Özdemir" w:date="2021-07-06T15:03:00Z">
          <w:pPr>
            <w:widowControl w:val="0"/>
            <w:autoSpaceDE w:val="0"/>
            <w:autoSpaceDN w:val="0"/>
            <w:adjustRightInd w:val="0"/>
            <w:spacing w:after="0" w:line="240" w:lineRule="auto"/>
          </w:pPr>
        </w:pPrChange>
      </w:pPr>
      <w:ins w:id="626" w:author="Sina Furkan Özdemir" w:date="2021-07-06T15:03:00Z">
        <w:r>
          <w:t xml:space="preserve">Umit, R. (2017) ‘Strategic communication of EU affairs: an analysis of legislative behaviour on Twitter’, </w:t>
        </w:r>
        <w:r>
          <w:rPr>
            <w:i/>
            <w:iCs/>
          </w:rPr>
          <w:t>Journal of Legislative Studies</w:t>
        </w:r>
        <w:r>
          <w:t xml:space="preserve"> 23(1): 93–124.</w:t>
        </w:r>
      </w:ins>
    </w:p>
    <w:p w14:paraId="1E52D354" w14:textId="77777777" w:rsidR="00534561" w:rsidRDefault="00534561" w:rsidP="00534561">
      <w:pPr>
        <w:pStyle w:val="Bibliography"/>
        <w:rPr>
          <w:ins w:id="627" w:author="Sina Furkan Özdemir" w:date="2021-07-06T15:03:00Z"/>
        </w:rPr>
        <w:pPrChange w:id="628" w:author="Sina Furkan Özdemir" w:date="2021-07-06T15:03:00Z">
          <w:pPr>
            <w:widowControl w:val="0"/>
            <w:autoSpaceDE w:val="0"/>
            <w:autoSpaceDN w:val="0"/>
            <w:adjustRightInd w:val="0"/>
            <w:spacing w:after="0" w:line="240" w:lineRule="auto"/>
          </w:pPr>
        </w:pPrChange>
      </w:pPr>
      <w:ins w:id="629" w:author="Sina Furkan Özdemir" w:date="2021-07-06T15:03:00Z">
        <w:r>
          <w:t xml:space="preserve">Walter, S. (2015) ‘Explaining the visibility of EU citizens: a multi-level analysis of European Union news’, </w:t>
        </w:r>
        <w:r>
          <w:rPr>
            <w:i/>
            <w:iCs/>
          </w:rPr>
          <w:t>European Political Science Review</w:t>
        </w:r>
        <w:r>
          <w:t xml:space="preserve"> FirstView: 1–21.</w:t>
        </w:r>
      </w:ins>
    </w:p>
    <w:p w14:paraId="6A8210E9" w14:textId="77777777" w:rsidR="00534561" w:rsidRDefault="00534561" w:rsidP="00534561">
      <w:pPr>
        <w:pStyle w:val="Bibliography"/>
        <w:rPr>
          <w:ins w:id="630" w:author="Sina Furkan Özdemir" w:date="2021-07-06T15:03:00Z"/>
        </w:rPr>
        <w:pPrChange w:id="631" w:author="Sina Furkan Özdemir" w:date="2021-07-06T15:03:00Z">
          <w:pPr>
            <w:widowControl w:val="0"/>
            <w:autoSpaceDE w:val="0"/>
            <w:autoSpaceDN w:val="0"/>
            <w:adjustRightInd w:val="0"/>
            <w:spacing w:after="0" w:line="240" w:lineRule="auto"/>
          </w:pPr>
        </w:pPrChange>
      </w:pPr>
      <w:ins w:id="632" w:author="Sina Furkan Özdemir" w:date="2021-07-06T15:03:00Z">
        <w:r>
          <w:t xml:space="preserve">Zaiotti, R. (2020) ‘The (UN)Making of International Organisations’ Digital Reputation: The European Union, the “refugee crisis,” and social media’, in </w:t>
        </w:r>
        <w:r>
          <w:rPr>
            <w:i/>
            <w:iCs/>
          </w:rPr>
          <w:t>Digital Diplomacy and International Organisations</w:t>
        </w:r>
        <w:r>
          <w:t>. Routledge.</w:t>
        </w:r>
      </w:ins>
    </w:p>
    <w:p w14:paraId="5501785C" w14:textId="2B2DBBD7" w:rsidR="00532D33" w:rsidRPr="00A341E4" w:rsidRDefault="00CF6326" w:rsidP="00FC6904">
      <w:pPr>
        <w:spacing w:before="120" w:after="0" w:line="240" w:lineRule="auto"/>
        <w:jc w:val="both"/>
        <w:rPr>
          <w:sz w:val="20"/>
          <w:szCs w:val="18"/>
          <w:lang w:val="en-GB"/>
        </w:rPr>
      </w:pPr>
      <w:ins w:id="633" w:author="Sina Furkan Özdemir" w:date="2021-07-05T12:31:00Z">
        <w:r>
          <w:rPr>
            <w:sz w:val="20"/>
            <w:szCs w:val="18"/>
            <w:lang w:val="en-GB"/>
          </w:rPr>
          <w:fldChar w:fldCharType="end"/>
        </w:r>
      </w:ins>
    </w:p>
    <w:sectPr w:rsidR="00532D33" w:rsidRPr="00A341E4" w:rsidSect="00CB0566">
      <w:headerReference w:type="default" r:id="rId19"/>
      <w:footerReference w:type="default" r:id="rId20"/>
      <w:headerReference w:type="first" r:id="rId21"/>
      <w:footerReference w:type="first" r:id="rId22"/>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AA424" w14:textId="77777777" w:rsidR="007A7C92" w:rsidRDefault="007A7C92" w:rsidP="00675AF9">
      <w:pPr>
        <w:spacing w:after="0" w:line="240" w:lineRule="auto"/>
      </w:pPr>
      <w:r>
        <w:separator/>
      </w:r>
    </w:p>
  </w:endnote>
  <w:endnote w:type="continuationSeparator" w:id="0">
    <w:p w14:paraId="2922A501" w14:textId="77777777" w:rsidR="007A7C92" w:rsidRDefault="007A7C92"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ooter"/>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ooter"/>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22BC2" w14:textId="77777777" w:rsidR="007A7C92" w:rsidRDefault="007A7C92" w:rsidP="00675AF9">
      <w:pPr>
        <w:spacing w:after="0" w:line="240" w:lineRule="auto"/>
      </w:pPr>
      <w:r>
        <w:separator/>
      </w:r>
    </w:p>
  </w:footnote>
  <w:footnote w:type="continuationSeparator" w:id="0">
    <w:p w14:paraId="55A3921A" w14:textId="77777777" w:rsidR="007A7C92" w:rsidRDefault="007A7C92" w:rsidP="00675AF9">
      <w:pPr>
        <w:spacing w:after="0" w:line="240" w:lineRule="auto"/>
      </w:pPr>
      <w:r>
        <w:continuationSeparator/>
      </w:r>
    </w:p>
  </w:footnote>
  <w:footnote w:id="1">
    <w:p w14:paraId="152BE4CA" w14:textId="7CA8154B" w:rsidR="0098053B" w:rsidRPr="0098053B" w:rsidRDefault="0098053B">
      <w:pPr>
        <w:pStyle w:val="FootnoteText"/>
        <w:rPr>
          <w:lang w:val="tr-TR"/>
          <w:rPrChange w:id="267" w:author="Sina Furkan Özdemir" w:date="2021-07-05T13:53:00Z">
            <w:rPr/>
          </w:rPrChange>
        </w:rPr>
      </w:pPr>
      <w:ins w:id="268" w:author="Sina Furkan Özdemir" w:date="2021-07-05T13:53:00Z">
        <w:r>
          <w:rPr>
            <w:rStyle w:val="FootnoteReference"/>
          </w:rPr>
          <w:footnoteRef/>
        </w:r>
        <w:r>
          <w:t xml:space="preserve"> </w:t>
        </w:r>
        <w:r>
          <w:rPr>
            <w:lang w:val="tr-TR"/>
          </w:rPr>
          <w:t>With the exception of Malta</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Header"/>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10"/>
  </w:num>
  <w:num w:numId="10">
    <w:abstractNumId w:val="4"/>
  </w:num>
  <w:num w:numId="11">
    <w:abstractNumId w:val="12"/>
  </w:num>
  <w:num w:numId="12">
    <w:abstractNumId w:val="11"/>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10617"/>
    <w:rsid w:val="0001167D"/>
    <w:rsid w:val="00011B22"/>
    <w:rsid w:val="000129A6"/>
    <w:rsid w:val="00012A01"/>
    <w:rsid w:val="00013D14"/>
    <w:rsid w:val="00017D89"/>
    <w:rsid w:val="00021BFF"/>
    <w:rsid w:val="00025B6E"/>
    <w:rsid w:val="000309ED"/>
    <w:rsid w:val="00033892"/>
    <w:rsid w:val="00037F16"/>
    <w:rsid w:val="00037F9A"/>
    <w:rsid w:val="00042904"/>
    <w:rsid w:val="000518BF"/>
    <w:rsid w:val="00051A1B"/>
    <w:rsid w:val="00062E48"/>
    <w:rsid w:val="00067DE1"/>
    <w:rsid w:val="000756C9"/>
    <w:rsid w:val="00087902"/>
    <w:rsid w:val="00091508"/>
    <w:rsid w:val="00091B45"/>
    <w:rsid w:val="00091E38"/>
    <w:rsid w:val="000A0D2D"/>
    <w:rsid w:val="000A1A9E"/>
    <w:rsid w:val="000A37EE"/>
    <w:rsid w:val="000A6F49"/>
    <w:rsid w:val="000B3E98"/>
    <w:rsid w:val="000C4998"/>
    <w:rsid w:val="000C6BB4"/>
    <w:rsid w:val="000C73E0"/>
    <w:rsid w:val="000D31D6"/>
    <w:rsid w:val="000D4F85"/>
    <w:rsid w:val="000E12A3"/>
    <w:rsid w:val="000E1CB6"/>
    <w:rsid w:val="00101DF3"/>
    <w:rsid w:val="00102BB5"/>
    <w:rsid w:val="001103D6"/>
    <w:rsid w:val="001316D7"/>
    <w:rsid w:val="00135B72"/>
    <w:rsid w:val="001455D2"/>
    <w:rsid w:val="00150107"/>
    <w:rsid w:val="001608EA"/>
    <w:rsid w:val="00160C9A"/>
    <w:rsid w:val="001637C8"/>
    <w:rsid w:val="001665A9"/>
    <w:rsid w:val="00170723"/>
    <w:rsid w:val="00173980"/>
    <w:rsid w:val="0017781E"/>
    <w:rsid w:val="00193E2A"/>
    <w:rsid w:val="00193FA2"/>
    <w:rsid w:val="0019666F"/>
    <w:rsid w:val="001A0796"/>
    <w:rsid w:val="001A0BC1"/>
    <w:rsid w:val="001B065D"/>
    <w:rsid w:val="001B1E72"/>
    <w:rsid w:val="001B53FB"/>
    <w:rsid w:val="001C20F8"/>
    <w:rsid w:val="001C490E"/>
    <w:rsid w:val="001D7C47"/>
    <w:rsid w:val="001E08A5"/>
    <w:rsid w:val="001E4A3A"/>
    <w:rsid w:val="001F014E"/>
    <w:rsid w:val="001F0999"/>
    <w:rsid w:val="00202163"/>
    <w:rsid w:val="0021323F"/>
    <w:rsid w:val="0021355D"/>
    <w:rsid w:val="00213604"/>
    <w:rsid w:val="002140DD"/>
    <w:rsid w:val="00217A3A"/>
    <w:rsid w:val="002212F7"/>
    <w:rsid w:val="002255C6"/>
    <w:rsid w:val="00227A93"/>
    <w:rsid w:val="002354AA"/>
    <w:rsid w:val="002447F1"/>
    <w:rsid w:val="00246675"/>
    <w:rsid w:val="002509E5"/>
    <w:rsid w:val="00252B3F"/>
    <w:rsid w:val="00261290"/>
    <w:rsid w:val="00261C76"/>
    <w:rsid w:val="00261DD5"/>
    <w:rsid w:val="002762DB"/>
    <w:rsid w:val="00290453"/>
    <w:rsid w:val="00290D3B"/>
    <w:rsid w:val="002A76D3"/>
    <w:rsid w:val="002B045F"/>
    <w:rsid w:val="002B24F8"/>
    <w:rsid w:val="002B2795"/>
    <w:rsid w:val="002B481C"/>
    <w:rsid w:val="002C1B7F"/>
    <w:rsid w:val="002C2BA1"/>
    <w:rsid w:val="002C5D54"/>
    <w:rsid w:val="002C7827"/>
    <w:rsid w:val="002D2AC3"/>
    <w:rsid w:val="002D4867"/>
    <w:rsid w:val="002D6AE3"/>
    <w:rsid w:val="002D7F75"/>
    <w:rsid w:val="002E5018"/>
    <w:rsid w:val="002E534C"/>
    <w:rsid w:val="002E7307"/>
    <w:rsid w:val="002F32B5"/>
    <w:rsid w:val="002F380D"/>
    <w:rsid w:val="002F3D47"/>
    <w:rsid w:val="003047D1"/>
    <w:rsid w:val="00306893"/>
    <w:rsid w:val="00317A71"/>
    <w:rsid w:val="00321E96"/>
    <w:rsid w:val="00322DEE"/>
    <w:rsid w:val="0032361F"/>
    <w:rsid w:val="00323B59"/>
    <w:rsid w:val="0032673F"/>
    <w:rsid w:val="003275B8"/>
    <w:rsid w:val="00331D26"/>
    <w:rsid w:val="003361B0"/>
    <w:rsid w:val="003404B4"/>
    <w:rsid w:val="00340C32"/>
    <w:rsid w:val="0034145D"/>
    <w:rsid w:val="00343975"/>
    <w:rsid w:val="00347AD4"/>
    <w:rsid w:val="00347B58"/>
    <w:rsid w:val="00347E88"/>
    <w:rsid w:val="003521FF"/>
    <w:rsid w:val="003537C5"/>
    <w:rsid w:val="0035437B"/>
    <w:rsid w:val="0035623F"/>
    <w:rsid w:val="00357C26"/>
    <w:rsid w:val="0036079B"/>
    <w:rsid w:val="0036492C"/>
    <w:rsid w:val="00365384"/>
    <w:rsid w:val="00367B7C"/>
    <w:rsid w:val="00373035"/>
    <w:rsid w:val="00377799"/>
    <w:rsid w:val="0037798B"/>
    <w:rsid w:val="00385FC3"/>
    <w:rsid w:val="0039136B"/>
    <w:rsid w:val="00394B13"/>
    <w:rsid w:val="003A248E"/>
    <w:rsid w:val="003A3F22"/>
    <w:rsid w:val="003A753F"/>
    <w:rsid w:val="003B13B1"/>
    <w:rsid w:val="003B2CE1"/>
    <w:rsid w:val="003B4071"/>
    <w:rsid w:val="003C2342"/>
    <w:rsid w:val="003C3069"/>
    <w:rsid w:val="003C5444"/>
    <w:rsid w:val="003C6B0D"/>
    <w:rsid w:val="003C7D64"/>
    <w:rsid w:val="003D5D02"/>
    <w:rsid w:val="003D789D"/>
    <w:rsid w:val="003D7D1A"/>
    <w:rsid w:val="003E2D9C"/>
    <w:rsid w:val="003E4EAB"/>
    <w:rsid w:val="003F19E3"/>
    <w:rsid w:val="003F7897"/>
    <w:rsid w:val="00404FC8"/>
    <w:rsid w:val="00407414"/>
    <w:rsid w:val="004100E3"/>
    <w:rsid w:val="00421BED"/>
    <w:rsid w:val="00424129"/>
    <w:rsid w:val="0043153D"/>
    <w:rsid w:val="00431C33"/>
    <w:rsid w:val="00440CA8"/>
    <w:rsid w:val="004514FD"/>
    <w:rsid w:val="00457108"/>
    <w:rsid w:val="00460218"/>
    <w:rsid w:val="004709BE"/>
    <w:rsid w:val="00470FA9"/>
    <w:rsid w:val="004836FE"/>
    <w:rsid w:val="00486527"/>
    <w:rsid w:val="00490F14"/>
    <w:rsid w:val="0049509D"/>
    <w:rsid w:val="00495CA9"/>
    <w:rsid w:val="004A01A1"/>
    <w:rsid w:val="004A0703"/>
    <w:rsid w:val="004A4DF3"/>
    <w:rsid w:val="004C1351"/>
    <w:rsid w:val="004D1A97"/>
    <w:rsid w:val="004D52F5"/>
    <w:rsid w:val="004D5E50"/>
    <w:rsid w:val="004D7C9D"/>
    <w:rsid w:val="004E3FC8"/>
    <w:rsid w:val="004F022B"/>
    <w:rsid w:val="004F4B50"/>
    <w:rsid w:val="004F646E"/>
    <w:rsid w:val="005003CE"/>
    <w:rsid w:val="005016A5"/>
    <w:rsid w:val="00501BC2"/>
    <w:rsid w:val="005025AC"/>
    <w:rsid w:val="0050284E"/>
    <w:rsid w:val="00504392"/>
    <w:rsid w:val="005044C1"/>
    <w:rsid w:val="005102DE"/>
    <w:rsid w:val="0052271A"/>
    <w:rsid w:val="00532D33"/>
    <w:rsid w:val="00534561"/>
    <w:rsid w:val="00537EA2"/>
    <w:rsid w:val="0054042E"/>
    <w:rsid w:val="0054065E"/>
    <w:rsid w:val="00542692"/>
    <w:rsid w:val="0055173C"/>
    <w:rsid w:val="00553EFA"/>
    <w:rsid w:val="00556793"/>
    <w:rsid w:val="005569BE"/>
    <w:rsid w:val="00560269"/>
    <w:rsid w:val="00560C2C"/>
    <w:rsid w:val="00560DAD"/>
    <w:rsid w:val="005638E7"/>
    <w:rsid w:val="00571BBD"/>
    <w:rsid w:val="0057200D"/>
    <w:rsid w:val="005728AF"/>
    <w:rsid w:val="005746CF"/>
    <w:rsid w:val="0057716F"/>
    <w:rsid w:val="0058058B"/>
    <w:rsid w:val="00581385"/>
    <w:rsid w:val="00582374"/>
    <w:rsid w:val="005970EE"/>
    <w:rsid w:val="005A437F"/>
    <w:rsid w:val="005A58D8"/>
    <w:rsid w:val="005B31BD"/>
    <w:rsid w:val="005B48BF"/>
    <w:rsid w:val="005B5BD1"/>
    <w:rsid w:val="005B7EC7"/>
    <w:rsid w:val="005C1430"/>
    <w:rsid w:val="005C5854"/>
    <w:rsid w:val="005C7B9B"/>
    <w:rsid w:val="005D4A7B"/>
    <w:rsid w:val="005D4DA5"/>
    <w:rsid w:val="005D593A"/>
    <w:rsid w:val="005E5C2B"/>
    <w:rsid w:val="005F0AB9"/>
    <w:rsid w:val="00601A09"/>
    <w:rsid w:val="00603552"/>
    <w:rsid w:val="0060553C"/>
    <w:rsid w:val="00607330"/>
    <w:rsid w:val="006076B2"/>
    <w:rsid w:val="00610C6E"/>
    <w:rsid w:val="00615977"/>
    <w:rsid w:val="0062037D"/>
    <w:rsid w:val="0062107F"/>
    <w:rsid w:val="0062357B"/>
    <w:rsid w:val="00625CE8"/>
    <w:rsid w:val="00630732"/>
    <w:rsid w:val="00632089"/>
    <w:rsid w:val="00634B26"/>
    <w:rsid w:val="0064153D"/>
    <w:rsid w:val="00645A19"/>
    <w:rsid w:val="0064749A"/>
    <w:rsid w:val="00652588"/>
    <w:rsid w:val="00652FD3"/>
    <w:rsid w:val="006618F2"/>
    <w:rsid w:val="00664985"/>
    <w:rsid w:val="0067013A"/>
    <w:rsid w:val="00674C78"/>
    <w:rsid w:val="00675AF9"/>
    <w:rsid w:val="006961DA"/>
    <w:rsid w:val="00697553"/>
    <w:rsid w:val="006A1C16"/>
    <w:rsid w:val="006A3F90"/>
    <w:rsid w:val="006B3083"/>
    <w:rsid w:val="006B4A79"/>
    <w:rsid w:val="006B4C5B"/>
    <w:rsid w:val="006B7B55"/>
    <w:rsid w:val="006C78CD"/>
    <w:rsid w:val="006E0B8C"/>
    <w:rsid w:val="006E17DF"/>
    <w:rsid w:val="006F10F9"/>
    <w:rsid w:val="006F170E"/>
    <w:rsid w:val="006F47A0"/>
    <w:rsid w:val="006F47EB"/>
    <w:rsid w:val="00701E9C"/>
    <w:rsid w:val="00702831"/>
    <w:rsid w:val="0070303C"/>
    <w:rsid w:val="00712247"/>
    <w:rsid w:val="007201C2"/>
    <w:rsid w:val="00725938"/>
    <w:rsid w:val="007319FF"/>
    <w:rsid w:val="007344BF"/>
    <w:rsid w:val="00744334"/>
    <w:rsid w:val="0075007C"/>
    <w:rsid w:val="00760074"/>
    <w:rsid w:val="00770F88"/>
    <w:rsid w:val="00775040"/>
    <w:rsid w:val="00776AA0"/>
    <w:rsid w:val="00777349"/>
    <w:rsid w:val="007829CA"/>
    <w:rsid w:val="00785BA6"/>
    <w:rsid w:val="007868AA"/>
    <w:rsid w:val="00786D20"/>
    <w:rsid w:val="007946F6"/>
    <w:rsid w:val="00795D0B"/>
    <w:rsid w:val="007972D3"/>
    <w:rsid w:val="007A7C92"/>
    <w:rsid w:val="007A7CBA"/>
    <w:rsid w:val="007D0F40"/>
    <w:rsid w:val="007D1D8F"/>
    <w:rsid w:val="007D3CF4"/>
    <w:rsid w:val="007E686B"/>
    <w:rsid w:val="007F3308"/>
    <w:rsid w:val="007F4E91"/>
    <w:rsid w:val="00805BA4"/>
    <w:rsid w:val="00813020"/>
    <w:rsid w:val="008134E1"/>
    <w:rsid w:val="00813720"/>
    <w:rsid w:val="00820AF0"/>
    <w:rsid w:val="00832CA1"/>
    <w:rsid w:val="00840DDB"/>
    <w:rsid w:val="00856614"/>
    <w:rsid w:val="00867850"/>
    <w:rsid w:val="00872B05"/>
    <w:rsid w:val="00872D2B"/>
    <w:rsid w:val="008739EB"/>
    <w:rsid w:val="00876536"/>
    <w:rsid w:val="0088274B"/>
    <w:rsid w:val="008828BA"/>
    <w:rsid w:val="0088478C"/>
    <w:rsid w:val="00884891"/>
    <w:rsid w:val="008873E6"/>
    <w:rsid w:val="00893C5E"/>
    <w:rsid w:val="008951BA"/>
    <w:rsid w:val="008A253C"/>
    <w:rsid w:val="008A6FB2"/>
    <w:rsid w:val="008B08D0"/>
    <w:rsid w:val="008C4CB2"/>
    <w:rsid w:val="008D77CF"/>
    <w:rsid w:val="008E0FB7"/>
    <w:rsid w:val="008E5FF2"/>
    <w:rsid w:val="008E6D7B"/>
    <w:rsid w:val="008E75D4"/>
    <w:rsid w:val="008F5906"/>
    <w:rsid w:val="00900B9E"/>
    <w:rsid w:val="00900F1C"/>
    <w:rsid w:val="009018DD"/>
    <w:rsid w:val="009019A4"/>
    <w:rsid w:val="00912142"/>
    <w:rsid w:val="00914968"/>
    <w:rsid w:val="00917E73"/>
    <w:rsid w:val="00924167"/>
    <w:rsid w:val="00924BC5"/>
    <w:rsid w:val="00926A1D"/>
    <w:rsid w:val="00927CA5"/>
    <w:rsid w:val="009315E0"/>
    <w:rsid w:val="00936944"/>
    <w:rsid w:val="0093719C"/>
    <w:rsid w:val="00941197"/>
    <w:rsid w:val="00942E8A"/>
    <w:rsid w:val="00954DDD"/>
    <w:rsid w:val="00957ED1"/>
    <w:rsid w:val="0096361F"/>
    <w:rsid w:val="00965014"/>
    <w:rsid w:val="00971C69"/>
    <w:rsid w:val="009734C4"/>
    <w:rsid w:val="009762A1"/>
    <w:rsid w:val="0098053B"/>
    <w:rsid w:val="0098229F"/>
    <w:rsid w:val="00982672"/>
    <w:rsid w:val="00983E7C"/>
    <w:rsid w:val="009840DC"/>
    <w:rsid w:val="00986720"/>
    <w:rsid w:val="00986992"/>
    <w:rsid w:val="009873DB"/>
    <w:rsid w:val="009946EC"/>
    <w:rsid w:val="00996A8C"/>
    <w:rsid w:val="009975C1"/>
    <w:rsid w:val="009A2277"/>
    <w:rsid w:val="009A2639"/>
    <w:rsid w:val="009A4251"/>
    <w:rsid w:val="009B522E"/>
    <w:rsid w:val="009B604D"/>
    <w:rsid w:val="009C4088"/>
    <w:rsid w:val="009C52A7"/>
    <w:rsid w:val="009C5756"/>
    <w:rsid w:val="009C6D4B"/>
    <w:rsid w:val="009E0855"/>
    <w:rsid w:val="009E1560"/>
    <w:rsid w:val="00A02D15"/>
    <w:rsid w:val="00A118CE"/>
    <w:rsid w:val="00A233EF"/>
    <w:rsid w:val="00A2429B"/>
    <w:rsid w:val="00A2458C"/>
    <w:rsid w:val="00A247B4"/>
    <w:rsid w:val="00A27792"/>
    <w:rsid w:val="00A31E7D"/>
    <w:rsid w:val="00A341E4"/>
    <w:rsid w:val="00A37406"/>
    <w:rsid w:val="00A47577"/>
    <w:rsid w:val="00A52755"/>
    <w:rsid w:val="00A53CA7"/>
    <w:rsid w:val="00A543D0"/>
    <w:rsid w:val="00A5718E"/>
    <w:rsid w:val="00A71F03"/>
    <w:rsid w:val="00A73EDD"/>
    <w:rsid w:val="00A76940"/>
    <w:rsid w:val="00A76AE3"/>
    <w:rsid w:val="00A8792E"/>
    <w:rsid w:val="00A908E8"/>
    <w:rsid w:val="00A9231D"/>
    <w:rsid w:val="00AA1213"/>
    <w:rsid w:val="00AA48E1"/>
    <w:rsid w:val="00AB3CAE"/>
    <w:rsid w:val="00AB6DA4"/>
    <w:rsid w:val="00AC0048"/>
    <w:rsid w:val="00AC0900"/>
    <w:rsid w:val="00AC0DC9"/>
    <w:rsid w:val="00AC4774"/>
    <w:rsid w:val="00AC4879"/>
    <w:rsid w:val="00AC7F9F"/>
    <w:rsid w:val="00AD03C4"/>
    <w:rsid w:val="00AD06FC"/>
    <w:rsid w:val="00AD2F11"/>
    <w:rsid w:val="00AE25AE"/>
    <w:rsid w:val="00AF3C2D"/>
    <w:rsid w:val="00AF745E"/>
    <w:rsid w:val="00AF7DA2"/>
    <w:rsid w:val="00B02F28"/>
    <w:rsid w:val="00B05161"/>
    <w:rsid w:val="00B12F0D"/>
    <w:rsid w:val="00B1451D"/>
    <w:rsid w:val="00B21829"/>
    <w:rsid w:val="00B21A0C"/>
    <w:rsid w:val="00B2216D"/>
    <w:rsid w:val="00B26D46"/>
    <w:rsid w:val="00B30D75"/>
    <w:rsid w:val="00B41D37"/>
    <w:rsid w:val="00B54B30"/>
    <w:rsid w:val="00B5650B"/>
    <w:rsid w:val="00B61A09"/>
    <w:rsid w:val="00B70896"/>
    <w:rsid w:val="00B71BB5"/>
    <w:rsid w:val="00B81CCD"/>
    <w:rsid w:val="00B829A6"/>
    <w:rsid w:val="00B85972"/>
    <w:rsid w:val="00B867EC"/>
    <w:rsid w:val="00B86C5B"/>
    <w:rsid w:val="00B937F8"/>
    <w:rsid w:val="00BA5FAA"/>
    <w:rsid w:val="00BB034F"/>
    <w:rsid w:val="00BB2E46"/>
    <w:rsid w:val="00BB4FF5"/>
    <w:rsid w:val="00BB5A26"/>
    <w:rsid w:val="00BC349F"/>
    <w:rsid w:val="00BC6502"/>
    <w:rsid w:val="00BD0147"/>
    <w:rsid w:val="00BD17EE"/>
    <w:rsid w:val="00BD1E7C"/>
    <w:rsid w:val="00BD379F"/>
    <w:rsid w:val="00BD4357"/>
    <w:rsid w:val="00BE0472"/>
    <w:rsid w:val="00BE71A4"/>
    <w:rsid w:val="00BF039F"/>
    <w:rsid w:val="00BF776C"/>
    <w:rsid w:val="00C00E50"/>
    <w:rsid w:val="00C0350A"/>
    <w:rsid w:val="00C0633D"/>
    <w:rsid w:val="00C10970"/>
    <w:rsid w:val="00C132C3"/>
    <w:rsid w:val="00C138C8"/>
    <w:rsid w:val="00C14E54"/>
    <w:rsid w:val="00C1579C"/>
    <w:rsid w:val="00C16952"/>
    <w:rsid w:val="00C169D3"/>
    <w:rsid w:val="00C21698"/>
    <w:rsid w:val="00C23D44"/>
    <w:rsid w:val="00C249BD"/>
    <w:rsid w:val="00C40F10"/>
    <w:rsid w:val="00C438D5"/>
    <w:rsid w:val="00C43FA7"/>
    <w:rsid w:val="00C450E8"/>
    <w:rsid w:val="00C45E7B"/>
    <w:rsid w:val="00C4746F"/>
    <w:rsid w:val="00C50726"/>
    <w:rsid w:val="00C51789"/>
    <w:rsid w:val="00C557DA"/>
    <w:rsid w:val="00C559FE"/>
    <w:rsid w:val="00C6346E"/>
    <w:rsid w:val="00C73765"/>
    <w:rsid w:val="00C742A4"/>
    <w:rsid w:val="00C77C3D"/>
    <w:rsid w:val="00C80C81"/>
    <w:rsid w:val="00C86D17"/>
    <w:rsid w:val="00C87EA3"/>
    <w:rsid w:val="00C9144F"/>
    <w:rsid w:val="00C924BE"/>
    <w:rsid w:val="00C928EF"/>
    <w:rsid w:val="00CA02D3"/>
    <w:rsid w:val="00CA0571"/>
    <w:rsid w:val="00CA3D52"/>
    <w:rsid w:val="00CA4846"/>
    <w:rsid w:val="00CA4FA3"/>
    <w:rsid w:val="00CB0566"/>
    <w:rsid w:val="00CB0832"/>
    <w:rsid w:val="00CB3987"/>
    <w:rsid w:val="00CB7529"/>
    <w:rsid w:val="00CC0D43"/>
    <w:rsid w:val="00CC2D3B"/>
    <w:rsid w:val="00CC2FF8"/>
    <w:rsid w:val="00CC3C63"/>
    <w:rsid w:val="00CD2A0C"/>
    <w:rsid w:val="00CD307E"/>
    <w:rsid w:val="00CD4486"/>
    <w:rsid w:val="00CD5567"/>
    <w:rsid w:val="00CD6A32"/>
    <w:rsid w:val="00CE01FD"/>
    <w:rsid w:val="00CE1033"/>
    <w:rsid w:val="00CE24DD"/>
    <w:rsid w:val="00CE4F88"/>
    <w:rsid w:val="00CF046B"/>
    <w:rsid w:val="00CF0B1D"/>
    <w:rsid w:val="00CF2D5F"/>
    <w:rsid w:val="00CF6326"/>
    <w:rsid w:val="00D002B6"/>
    <w:rsid w:val="00D0206E"/>
    <w:rsid w:val="00D03C0D"/>
    <w:rsid w:val="00D054CB"/>
    <w:rsid w:val="00D06036"/>
    <w:rsid w:val="00D114D6"/>
    <w:rsid w:val="00D12FE4"/>
    <w:rsid w:val="00D165AA"/>
    <w:rsid w:val="00D254A0"/>
    <w:rsid w:val="00D51654"/>
    <w:rsid w:val="00D70D19"/>
    <w:rsid w:val="00D73C9C"/>
    <w:rsid w:val="00D7534D"/>
    <w:rsid w:val="00D81870"/>
    <w:rsid w:val="00D81BE5"/>
    <w:rsid w:val="00D84E76"/>
    <w:rsid w:val="00D92073"/>
    <w:rsid w:val="00DA23F9"/>
    <w:rsid w:val="00DA3438"/>
    <w:rsid w:val="00DB0C73"/>
    <w:rsid w:val="00DB7BCD"/>
    <w:rsid w:val="00DB7C27"/>
    <w:rsid w:val="00DC007E"/>
    <w:rsid w:val="00DC223D"/>
    <w:rsid w:val="00DC4F36"/>
    <w:rsid w:val="00DC59DC"/>
    <w:rsid w:val="00DC5FAB"/>
    <w:rsid w:val="00DD0E02"/>
    <w:rsid w:val="00DD18DA"/>
    <w:rsid w:val="00DD206D"/>
    <w:rsid w:val="00DD7CDF"/>
    <w:rsid w:val="00DE1033"/>
    <w:rsid w:val="00DE17A6"/>
    <w:rsid w:val="00DE55CF"/>
    <w:rsid w:val="00DE57C4"/>
    <w:rsid w:val="00DE6B51"/>
    <w:rsid w:val="00DF4ED4"/>
    <w:rsid w:val="00DF56EB"/>
    <w:rsid w:val="00E06A27"/>
    <w:rsid w:val="00E11F5C"/>
    <w:rsid w:val="00E16B33"/>
    <w:rsid w:val="00E21BB3"/>
    <w:rsid w:val="00E22752"/>
    <w:rsid w:val="00E352E9"/>
    <w:rsid w:val="00E37477"/>
    <w:rsid w:val="00E44135"/>
    <w:rsid w:val="00E65354"/>
    <w:rsid w:val="00E665B7"/>
    <w:rsid w:val="00E82204"/>
    <w:rsid w:val="00E83E0A"/>
    <w:rsid w:val="00E85D84"/>
    <w:rsid w:val="00E871A8"/>
    <w:rsid w:val="00E9564E"/>
    <w:rsid w:val="00EA22FB"/>
    <w:rsid w:val="00EB00F7"/>
    <w:rsid w:val="00EC7F81"/>
    <w:rsid w:val="00EE54E7"/>
    <w:rsid w:val="00EF7097"/>
    <w:rsid w:val="00F02D97"/>
    <w:rsid w:val="00F12A8E"/>
    <w:rsid w:val="00F15B93"/>
    <w:rsid w:val="00F263B5"/>
    <w:rsid w:val="00F3462D"/>
    <w:rsid w:val="00F37122"/>
    <w:rsid w:val="00F41471"/>
    <w:rsid w:val="00F479CA"/>
    <w:rsid w:val="00F503E4"/>
    <w:rsid w:val="00F516C6"/>
    <w:rsid w:val="00F60C5E"/>
    <w:rsid w:val="00F61FFB"/>
    <w:rsid w:val="00F7216E"/>
    <w:rsid w:val="00F76CC4"/>
    <w:rsid w:val="00F84696"/>
    <w:rsid w:val="00F85AE2"/>
    <w:rsid w:val="00F924FF"/>
    <w:rsid w:val="00F92BAF"/>
    <w:rsid w:val="00F93DCA"/>
    <w:rsid w:val="00F95018"/>
    <w:rsid w:val="00F95947"/>
    <w:rsid w:val="00FA2ABF"/>
    <w:rsid w:val="00FA4167"/>
    <w:rsid w:val="00FB1398"/>
    <w:rsid w:val="00FB4BB0"/>
    <w:rsid w:val="00FC1856"/>
    <w:rsid w:val="00FC6904"/>
    <w:rsid w:val="00FD549A"/>
    <w:rsid w:val="00FE5DDD"/>
    <w:rsid w:val="00FF0698"/>
    <w:rsid w:val="00FF26F1"/>
    <w:rsid w:val="00FF4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PT" w:eastAsia="en-US"/>
    </w:rPr>
  </w:style>
  <w:style w:type="paragraph" w:styleId="Heading1">
    <w:name w:val="heading 1"/>
    <w:basedOn w:val="Normal"/>
    <w:next w:val="Normal"/>
    <w:link w:val="Heading1Char"/>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AF9"/>
    <w:pPr>
      <w:tabs>
        <w:tab w:val="center" w:pos="4252"/>
        <w:tab w:val="right" w:pos="8504"/>
      </w:tabs>
    </w:pPr>
  </w:style>
  <w:style w:type="character" w:customStyle="1" w:styleId="HeaderChar">
    <w:name w:val="Header Char"/>
    <w:link w:val="Header"/>
    <w:uiPriority w:val="99"/>
    <w:rsid w:val="00675AF9"/>
    <w:rPr>
      <w:sz w:val="22"/>
      <w:szCs w:val="22"/>
      <w:lang w:eastAsia="en-US"/>
    </w:rPr>
  </w:style>
  <w:style w:type="paragraph" w:styleId="Footer">
    <w:name w:val="footer"/>
    <w:basedOn w:val="Normal"/>
    <w:link w:val="FooterChar"/>
    <w:uiPriority w:val="99"/>
    <w:unhideWhenUsed/>
    <w:rsid w:val="00675AF9"/>
    <w:pPr>
      <w:tabs>
        <w:tab w:val="center" w:pos="4252"/>
        <w:tab w:val="right" w:pos="8504"/>
      </w:tabs>
    </w:pPr>
  </w:style>
  <w:style w:type="character" w:customStyle="1" w:styleId="FooterChar">
    <w:name w:val="Footer Char"/>
    <w:link w:val="Footer"/>
    <w:uiPriority w:val="99"/>
    <w:rsid w:val="00675AF9"/>
    <w:rPr>
      <w:sz w:val="22"/>
      <w:szCs w:val="22"/>
      <w:lang w:eastAsia="en-US"/>
    </w:rPr>
  </w:style>
  <w:style w:type="table" w:styleId="TableGrid">
    <w:name w:val="Table Grid"/>
    <w:basedOn w:val="TableNormal"/>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E55CF"/>
    <w:rPr>
      <w:sz w:val="20"/>
      <w:szCs w:val="20"/>
    </w:rPr>
  </w:style>
  <w:style w:type="character" w:customStyle="1" w:styleId="EndnoteTextChar">
    <w:name w:val="Endnote Text Char"/>
    <w:link w:val="EndnoteText"/>
    <w:uiPriority w:val="99"/>
    <w:semiHidden/>
    <w:rsid w:val="00DE55CF"/>
    <w:rPr>
      <w:lang w:eastAsia="en-US"/>
    </w:rPr>
  </w:style>
  <w:style w:type="character" w:styleId="EndnoteReference">
    <w:name w:val="endnote reference"/>
    <w:uiPriority w:val="99"/>
    <w:semiHidden/>
    <w:unhideWhenUsed/>
    <w:rsid w:val="00DE55CF"/>
    <w:rPr>
      <w:vertAlign w:val="superscript"/>
    </w:rPr>
  </w:style>
  <w:style w:type="paragraph" w:styleId="FootnoteText">
    <w:name w:val="footnote text"/>
    <w:basedOn w:val="Normal"/>
    <w:link w:val="FootnoteTextChar"/>
    <w:uiPriority w:val="99"/>
    <w:semiHidden/>
    <w:unhideWhenUsed/>
    <w:rsid w:val="00DE55CF"/>
    <w:rPr>
      <w:sz w:val="20"/>
      <w:szCs w:val="20"/>
    </w:rPr>
  </w:style>
  <w:style w:type="character" w:customStyle="1" w:styleId="FootnoteTextChar">
    <w:name w:val="Footnote Text Char"/>
    <w:link w:val="FootnoteText"/>
    <w:uiPriority w:val="99"/>
    <w:semiHidden/>
    <w:rsid w:val="00DE55CF"/>
    <w:rPr>
      <w:lang w:eastAsia="en-US"/>
    </w:rPr>
  </w:style>
  <w:style w:type="character" w:styleId="FootnoteReference">
    <w:name w:val="footnote reference"/>
    <w:unhideWhenUsed/>
    <w:rsid w:val="00DE55CF"/>
    <w:rPr>
      <w:vertAlign w:val="superscript"/>
    </w:rPr>
  </w:style>
  <w:style w:type="character" w:styleId="LineNumber">
    <w:name w:val="line number"/>
    <w:basedOn w:val="DefaultParagraphFont"/>
    <w:uiPriority w:val="99"/>
    <w:semiHidden/>
    <w:unhideWhenUsed/>
    <w:rsid w:val="00957ED1"/>
  </w:style>
  <w:style w:type="character" w:styleId="Hyperlink">
    <w:name w:val="Hyperlink"/>
    <w:uiPriority w:val="99"/>
    <w:unhideWhenUsed/>
    <w:rsid w:val="00AC0900"/>
    <w:rPr>
      <w:color w:val="0563C1"/>
      <w:u w:val="single"/>
    </w:rPr>
  </w:style>
  <w:style w:type="character" w:styleId="Strong">
    <w:name w:val="Strong"/>
    <w:uiPriority w:val="22"/>
    <w:qFormat/>
    <w:rsid w:val="00B2216D"/>
    <w:rPr>
      <w:b/>
      <w:bCs/>
    </w:rPr>
  </w:style>
  <w:style w:type="character" w:styleId="Emphasis">
    <w:name w:val="Emphasis"/>
    <w:uiPriority w:val="20"/>
    <w:qFormat/>
    <w:rsid w:val="00B2216D"/>
    <w:rPr>
      <w:i/>
      <w:iCs/>
    </w:rPr>
  </w:style>
  <w:style w:type="paragraph" w:styleId="NormalWeb">
    <w:name w:val="Normal (Web)"/>
    <w:basedOn w:val="Normal"/>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Heading1Char">
    <w:name w:val="Heading 1 Char"/>
    <w:link w:val="Heading1"/>
    <w:uiPriority w:val="9"/>
    <w:rsid w:val="006F47EB"/>
    <w:rPr>
      <w:rFonts w:ascii="Calibri Light" w:eastAsia="Times New Roman" w:hAnsi="Calibri Light"/>
      <w:b/>
      <w:bCs/>
      <w:kern w:val="32"/>
      <w:sz w:val="32"/>
      <w:szCs w:val="32"/>
      <w:lang w:val="pt-PT"/>
    </w:rPr>
  </w:style>
  <w:style w:type="paragraph" w:styleId="BalloonText">
    <w:name w:val="Balloon Text"/>
    <w:basedOn w:val="Normal"/>
    <w:link w:val="BalloonTextChar"/>
    <w:uiPriority w:val="99"/>
    <w:semiHidden/>
    <w:unhideWhenUsed/>
    <w:rsid w:val="00872B0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72B05"/>
    <w:rPr>
      <w:rFonts w:ascii="Segoe UI" w:hAnsi="Segoe UI" w:cs="Segoe UI"/>
      <w:sz w:val="18"/>
      <w:szCs w:val="18"/>
      <w:lang w:val="pt-PT"/>
    </w:rPr>
  </w:style>
  <w:style w:type="character" w:styleId="CommentReference">
    <w:name w:val="annotation reference"/>
    <w:semiHidden/>
    <w:unhideWhenUsed/>
    <w:rsid w:val="005638E7"/>
    <w:rPr>
      <w:sz w:val="16"/>
      <w:szCs w:val="16"/>
    </w:rPr>
  </w:style>
  <w:style w:type="paragraph" w:styleId="CommentText">
    <w:name w:val="annotation text"/>
    <w:basedOn w:val="Normal"/>
    <w:link w:val="CommentTextChar"/>
    <w:uiPriority w:val="99"/>
    <w:unhideWhenUsed/>
    <w:rsid w:val="005638E7"/>
    <w:rPr>
      <w:sz w:val="20"/>
      <w:szCs w:val="20"/>
    </w:rPr>
  </w:style>
  <w:style w:type="character" w:customStyle="1" w:styleId="CommentTextChar">
    <w:name w:val="Comment Text Char"/>
    <w:basedOn w:val="DefaultParagraphFont"/>
    <w:link w:val="CommentText"/>
    <w:uiPriority w:val="99"/>
    <w:rsid w:val="005638E7"/>
    <w:rPr>
      <w:lang w:val="pt-PT" w:eastAsia="en-US"/>
    </w:rPr>
  </w:style>
  <w:style w:type="paragraph" w:styleId="CommentSubject">
    <w:name w:val="annotation subject"/>
    <w:basedOn w:val="CommentText"/>
    <w:next w:val="CommentText"/>
    <w:link w:val="CommentSubjectChar"/>
    <w:uiPriority w:val="99"/>
    <w:semiHidden/>
    <w:unhideWhenUsed/>
    <w:rsid w:val="005638E7"/>
    <w:rPr>
      <w:b/>
      <w:bCs/>
    </w:rPr>
  </w:style>
  <w:style w:type="character" w:customStyle="1" w:styleId="CommentSubjectChar">
    <w:name w:val="Comment Subject Char"/>
    <w:basedOn w:val="CommentTextChar"/>
    <w:link w:val="CommentSubject"/>
    <w:uiPriority w:val="99"/>
    <w:semiHidden/>
    <w:rsid w:val="005638E7"/>
    <w:rPr>
      <w:b/>
      <w:bCs/>
      <w:lang w:val="pt-PT" w:eastAsia="en-US"/>
    </w:rPr>
  </w:style>
  <w:style w:type="table" w:styleId="PlainTable4">
    <w:name w:val="Plain Table 4"/>
    <w:basedOn w:val="TableNormal"/>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UnresolvedMention">
    <w:name w:val="Unresolved Mention"/>
    <w:basedOn w:val="DefaultParagraphFont"/>
    <w:uiPriority w:val="99"/>
    <w:semiHidden/>
    <w:unhideWhenUsed/>
    <w:rsid w:val="004F022B"/>
    <w:rPr>
      <w:color w:val="605E5C"/>
      <w:shd w:val="clear" w:color="auto" w:fill="E1DFDD"/>
    </w:rPr>
  </w:style>
  <w:style w:type="paragraph" w:styleId="Caption">
    <w:name w:val="caption"/>
    <w:basedOn w:val="Normal"/>
    <w:next w:val="Normal"/>
    <w:uiPriority w:val="35"/>
    <w:unhideWhenUsed/>
    <w:qFormat/>
    <w:rsid w:val="009C6D4B"/>
    <w:pPr>
      <w:spacing w:after="200" w:line="240" w:lineRule="auto"/>
    </w:pPr>
    <w:rPr>
      <w:i/>
      <w:iCs/>
      <w:color w:val="44546A" w:themeColor="text2"/>
      <w:sz w:val="18"/>
      <w:szCs w:val="18"/>
    </w:rPr>
  </w:style>
  <w:style w:type="paragraph" w:styleId="ListParagraph">
    <w:name w:val="List Paragraph"/>
    <w:basedOn w:val="Normal"/>
    <w:uiPriority w:val="34"/>
    <w:qFormat/>
    <w:rsid w:val="008F5906"/>
    <w:pPr>
      <w:ind w:left="720"/>
      <w:contextualSpacing/>
    </w:pPr>
  </w:style>
  <w:style w:type="paragraph" w:styleId="Bibliography">
    <w:name w:val="Bibliography"/>
    <w:basedOn w:val="Normal"/>
    <w:next w:val="Normal"/>
    <w:uiPriority w:val="37"/>
    <w:unhideWhenUsed/>
    <w:rsid w:val="00CF6326"/>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ChRauh/PastTwitt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christian-rauh.e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26624</Words>
  <Characters>141109</Characters>
  <Application>Microsoft Office Word</Application>
  <DocSecurity>0</DocSecurity>
  <Lines>1175</Lines>
  <Paragraphs>334</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167399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Sina Furkan Özdemir</cp:lastModifiedBy>
  <cp:revision>112</cp:revision>
  <cp:lastPrinted>2021-06-29T09:26:00Z</cp:lastPrinted>
  <dcterms:created xsi:type="dcterms:W3CDTF">2021-07-05T14:35:00Z</dcterms:created>
  <dcterms:modified xsi:type="dcterms:W3CDTF">2021-07-06T13:14:00Z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id="mJxABKMF"/&gt;&lt;style id="http://www.zotero.org/styles/journal-of-european-public-policy"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