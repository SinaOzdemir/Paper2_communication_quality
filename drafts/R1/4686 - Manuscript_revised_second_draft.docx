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EB4B0" w14:textId="17CB20C7" w:rsidR="00C438D5" w:rsidRPr="0011405F" w:rsidRDefault="00051A1B" w:rsidP="00954DDD">
      <w:pPr>
        <w:spacing w:after="0" w:line="240" w:lineRule="auto"/>
        <w:jc w:val="right"/>
        <w:rPr>
          <w:b/>
          <w:sz w:val="20"/>
          <w:szCs w:val="24"/>
          <w:lang w:val="en-US"/>
        </w:rPr>
      </w:pPr>
      <w:r w:rsidRPr="0011405F">
        <w:rPr>
          <w:b/>
          <w:sz w:val="20"/>
          <w:szCs w:val="24"/>
          <w:lang w:val="en-US"/>
        </w:rPr>
        <w:t>Politics and Governance</w:t>
      </w:r>
      <w:r w:rsidR="006F170E" w:rsidRPr="0011405F">
        <w:rPr>
          <w:b/>
          <w:sz w:val="20"/>
          <w:szCs w:val="24"/>
          <w:lang w:val="en-US"/>
        </w:rPr>
        <w:t xml:space="preserve"> (ISSN: </w:t>
      </w:r>
      <w:r w:rsidRPr="0011405F">
        <w:rPr>
          <w:b/>
          <w:sz w:val="20"/>
          <w:szCs w:val="24"/>
          <w:lang w:val="en-US"/>
        </w:rPr>
        <w:t>2183-2463</w:t>
      </w:r>
      <w:r w:rsidR="006F170E" w:rsidRPr="0011405F">
        <w:rPr>
          <w:b/>
          <w:sz w:val="20"/>
          <w:szCs w:val="24"/>
          <w:lang w:val="en-US"/>
        </w:rPr>
        <w:t>)</w:t>
      </w:r>
      <w:r w:rsidR="00DC5FAB" w:rsidRPr="0011405F">
        <w:rPr>
          <w:b/>
          <w:sz w:val="20"/>
          <w:szCs w:val="24"/>
          <w:lang w:val="en-US"/>
        </w:rPr>
        <w:br/>
      </w:r>
      <w:r w:rsidR="001C490E" w:rsidRPr="0011405F">
        <w:rPr>
          <w:b/>
          <w:sz w:val="20"/>
          <w:szCs w:val="24"/>
          <w:lang w:val="en-US"/>
        </w:rPr>
        <w:t xml:space="preserve">Year, </w:t>
      </w:r>
      <w:r w:rsidR="00917E73" w:rsidRPr="0011405F">
        <w:rPr>
          <w:b/>
          <w:sz w:val="20"/>
          <w:szCs w:val="24"/>
          <w:lang w:val="en-US"/>
        </w:rPr>
        <w:t>Volume, Issue</w:t>
      </w:r>
      <w:r w:rsidR="00DC5FAB" w:rsidRPr="0011405F">
        <w:rPr>
          <w:b/>
          <w:sz w:val="20"/>
          <w:szCs w:val="24"/>
          <w:lang w:val="en-US"/>
        </w:rPr>
        <w:t xml:space="preserve">, Pages </w:t>
      </w:r>
      <w:r w:rsidR="0064749A" w:rsidRPr="0011405F">
        <w:rPr>
          <w:b/>
          <w:sz w:val="20"/>
          <w:szCs w:val="24"/>
          <w:lang w:val="en-US"/>
        </w:rPr>
        <w:t>X</w:t>
      </w:r>
      <w:r w:rsidR="00DC5FAB" w:rsidRPr="0011405F">
        <w:rPr>
          <w:b/>
          <w:sz w:val="20"/>
          <w:szCs w:val="24"/>
          <w:lang w:val="en-US"/>
        </w:rPr>
        <w:t>–</w:t>
      </w:r>
      <w:r w:rsidR="0064749A" w:rsidRPr="0011405F">
        <w:rPr>
          <w:b/>
          <w:sz w:val="20"/>
          <w:szCs w:val="24"/>
          <w:lang w:val="en-US"/>
        </w:rPr>
        <w:t>X</w:t>
      </w:r>
      <w:r w:rsidR="001455D2" w:rsidRPr="0011405F">
        <w:rPr>
          <w:b/>
          <w:sz w:val="20"/>
          <w:szCs w:val="24"/>
          <w:lang w:val="en-US"/>
        </w:rPr>
        <w:br/>
      </w:r>
      <w:r w:rsidR="00EE54E7" w:rsidRPr="0011405F">
        <w:rPr>
          <w:b/>
          <w:sz w:val="20"/>
          <w:szCs w:val="24"/>
          <w:lang w:val="en-US"/>
        </w:rPr>
        <w:t>https://doi.org/</w:t>
      </w:r>
      <w:r w:rsidR="00AB3CAE" w:rsidRPr="0011405F">
        <w:rPr>
          <w:b/>
          <w:sz w:val="20"/>
          <w:szCs w:val="24"/>
          <w:lang w:val="en-US"/>
        </w:rPr>
        <w:t>10.17645/</w:t>
      </w:r>
      <w:r w:rsidRPr="0011405F">
        <w:rPr>
          <w:b/>
          <w:sz w:val="20"/>
          <w:szCs w:val="24"/>
          <w:lang w:val="en-US"/>
        </w:rPr>
        <w:t>pag</w:t>
      </w:r>
      <w:r w:rsidR="00F84696" w:rsidRPr="0011405F">
        <w:rPr>
          <w:b/>
          <w:sz w:val="20"/>
          <w:szCs w:val="24"/>
          <w:lang w:val="en-US"/>
        </w:rPr>
        <w:t>.vXiX.XXX</w:t>
      </w:r>
      <w:r w:rsidR="00C438D5" w:rsidRPr="0011405F">
        <w:rPr>
          <w:b/>
          <w:sz w:val="20"/>
          <w:szCs w:val="24"/>
          <w:lang w:val="en-US"/>
        </w:rPr>
        <w:br/>
      </w:r>
    </w:p>
    <w:p w14:paraId="00267C70" w14:textId="77777777" w:rsidR="000756C9" w:rsidRPr="0011405F" w:rsidRDefault="000A1A9E" w:rsidP="00954DDD">
      <w:pPr>
        <w:spacing w:after="0" w:line="240" w:lineRule="auto"/>
        <w:rPr>
          <w:sz w:val="20"/>
          <w:lang w:val="en-US"/>
        </w:rPr>
      </w:pPr>
      <w:r w:rsidRPr="0011405F">
        <w:rPr>
          <w:sz w:val="20"/>
          <w:lang w:val="en-US"/>
        </w:rPr>
        <w:t>Article</w:t>
      </w:r>
    </w:p>
    <w:p w14:paraId="5F808683" w14:textId="788852B3" w:rsidR="000756C9" w:rsidRPr="0011405F" w:rsidRDefault="00CB0832" w:rsidP="00954DDD">
      <w:pPr>
        <w:spacing w:after="0" w:line="240" w:lineRule="auto"/>
        <w:rPr>
          <w:b/>
          <w:sz w:val="32"/>
          <w:szCs w:val="20"/>
          <w:lang w:val="en-US"/>
        </w:rPr>
      </w:pPr>
      <w:bookmarkStart w:id="0" w:name="_Hlk75851109"/>
      <w:bookmarkStart w:id="1" w:name="_GoBack"/>
      <w:r w:rsidRPr="0011405F">
        <w:rPr>
          <w:b/>
          <w:sz w:val="32"/>
          <w:szCs w:val="20"/>
          <w:lang w:val="en-US"/>
        </w:rPr>
        <w:t xml:space="preserve">A bird’s eye view: </w:t>
      </w:r>
      <w:r w:rsidR="00CB7529" w:rsidRPr="0011405F">
        <w:rPr>
          <w:b/>
          <w:sz w:val="32"/>
          <w:szCs w:val="20"/>
          <w:lang w:val="en-US"/>
        </w:rPr>
        <w:t>S</w:t>
      </w:r>
      <w:r w:rsidRPr="0011405F">
        <w:rPr>
          <w:b/>
          <w:sz w:val="32"/>
          <w:szCs w:val="20"/>
          <w:lang w:val="en-US"/>
        </w:rPr>
        <w:t xml:space="preserve">upranational EU actors </w:t>
      </w:r>
      <w:r w:rsidR="00CB7529" w:rsidRPr="0011405F">
        <w:rPr>
          <w:b/>
          <w:sz w:val="32"/>
          <w:szCs w:val="20"/>
          <w:lang w:val="en-US"/>
        </w:rPr>
        <w:t xml:space="preserve">on </w:t>
      </w:r>
      <w:r w:rsidR="004F022B" w:rsidRPr="0011405F">
        <w:rPr>
          <w:b/>
          <w:sz w:val="32"/>
          <w:szCs w:val="20"/>
          <w:lang w:val="en-US"/>
        </w:rPr>
        <w:t>Twitter.</w:t>
      </w:r>
    </w:p>
    <w:bookmarkEnd w:id="0"/>
    <w:bookmarkEnd w:id="1"/>
    <w:p w14:paraId="225742E1" w14:textId="77777777" w:rsidR="000756C9" w:rsidRPr="0011405F" w:rsidRDefault="000756C9" w:rsidP="000309ED">
      <w:pPr>
        <w:spacing w:before="240" w:after="0" w:line="240" w:lineRule="auto"/>
        <w:rPr>
          <w:b/>
          <w:sz w:val="20"/>
          <w:lang w:val="en-US"/>
        </w:rPr>
      </w:pPr>
      <w:r w:rsidRPr="0011405F">
        <w:rPr>
          <w:b/>
          <w:sz w:val="20"/>
          <w:lang w:val="en-US"/>
        </w:rPr>
        <w:t>Abstract</w:t>
      </w:r>
    </w:p>
    <w:p w14:paraId="08AD77CD" w14:textId="4CB580D3" w:rsidR="0064153D" w:rsidRPr="0011405F" w:rsidRDefault="001C2021" w:rsidP="00C169D3">
      <w:pPr>
        <w:spacing w:after="0" w:line="240" w:lineRule="auto"/>
        <w:jc w:val="both"/>
        <w:rPr>
          <w:sz w:val="20"/>
          <w:lang w:val="en-US"/>
        </w:rPr>
      </w:pPr>
      <w:r w:rsidRPr="0011405F">
        <w:rPr>
          <w:sz w:val="20"/>
          <w:lang w:val="en-US"/>
        </w:rPr>
        <w:t xml:space="preserve">Given </w:t>
      </w:r>
      <w:r w:rsidR="00037F16" w:rsidRPr="0011405F">
        <w:rPr>
          <w:sz w:val="20"/>
          <w:lang w:val="en-US"/>
        </w:rPr>
        <w:t xml:space="preserve">the politicization of European integration, </w:t>
      </w:r>
      <w:r w:rsidR="00316DAC" w:rsidRPr="0011405F">
        <w:rPr>
          <w:sz w:val="20"/>
          <w:lang w:val="en-US"/>
        </w:rPr>
        <w:t xml:space="preserve">effective </w:t>
      </w:r>
      <w:r w:rsidR="00037F16" w:rsidRPr="0011405F">
        <w:rPr>
          <w:sz w:val="20"/>
          <w:lang w:val="en-US"/>
        </w:rPr>
        <w:t xml:space="preserve">public communication </w:t>
      </w:r>
      <w:r w:rsidR="00316DAC" w:rsidRPr="0011405F">
        <w:rPr>
          <w:sz w:val="20"/>
          <w:lang w:val="en-US"/>
        </w:rPr>
        <w:t xml:space="preserve">by </w:t>
      </w:r>
      <w:r w:rsidR="00037F16" w:rsidRPr="0011405F">
        <w:rPr>
          <w:sz w:val="20"/>
          <w:lang w:val="en-US"/>
        </w:rPr>
        <w:t xml:space="preserve">the European Union matters. Especially for </w:t>
      </w:r>
      <w:del w:id="2" w:author="Christian Rauh" w:date="2021-09-28T09:29:00Z">
        <w:r w:rsidR="00C169D3" w:rsidRPr="0011405F" w:rsidDel="00061E08">
          <w:rPr>
            <w:sz w:val="20"/>
            <w:lang w:val="en-US"/>
          </w:rPr>
          <w:delText xml:space="preserve">usually </w:delText>
        </w:r>
      </w:del>
      <w:r w:rsidR="00C169D3" w:rsidRPr="0011405F">
        <w:rPr>
          <w:sz w:val="20"/>
          <w:lang w:val="en-US"/>
        </w:rPr>
        <w:t xml:space="preserve">rather detached </w:t>
      </w:r>
      <w:r w:rsidR="00037F16" w:rsidRPr="0011405F">
        <w:rPr>
          <w:sz w:val="20"/>
          <w:lang w:val="en-US"/>
        </w:rPr>
        <w:t xml:space="preserve">supranational executives, social media platforms offer unique opportunities to communicate to and engage </w:t>
      </w:r>
      <w:r w:rsidR="00316DAC" w:rsidRPr="0011405F">
        <w:rPr>
          <w:sz w:val="20"/>
          <w:lang w:val="en-US"/>
        </w:rPr>
        <w:t xml:space="preserve">with </w:t>
      </w:r>
      <w:r w:rsidR="00037F16" w:rsidRPr="0011405F">
        <w:rPr>
          <w:sz w:val="20"/>
          <w:lang w:val="en-US"/>
        </w:rPr>
        <w:t xml:space="preserve">European citizens. Yet, </w:t>
      </w:r>
      <w:del w:id="3" w:author="Christian Rauh" w:date="2021-09-28T14:57:00Z">
        <w:r w:rsidR="00037F16" w:rsidRPr="0011405F" w:rsidDel="00A65453">
          <w:rPr>
            <w:sz w:val="20"/>
            <w:lang w:val="en-US"/>
          </w:rPr>
          <w:delText xml:space="preserve">how </w:delText>
        </w:r>
      </w:del>
      <w:r w:rsidR="00037F16" w:rsidRPr="0011405F">
        <w:rPr>
          <w:sz w:val="20"/>
          <w:lang w:val="en-US"/>
        </w:rPr>
        <w:t xml:space="preserve">do </w:t>
      </w:r>
      <w:del w:id="4" w:author="Christian Rauh" w:date="2021-09-28T14:57:00Z">
        <w:r w:rsidR="00C169D3" w:rsidRPr="0011405F" w:rsidDel="00A65453">
          <w:rPr>
            <w:sz w:val="20"/>
            <w:lang w:val="en-US"/>
          </w:rPr>
          <w:delText xml:space="preserve">these </w:delText>
        </w:r>
      </w:del>
      <w:ins w:id="5" w:author="Christian Rauh" w:date="2021-09-28T14:57:00Z">
        <w:r w:rsidR="00A65453">
          <w:rPr>
            <w:sz w:val="20"/>
            <w:lang w:val="en-US"/>
          </w:rPr>
          <w:t xml:space="preserve">supranational </w:t>
        </w:r>
      </w:ins>
      <w:r w:rsidR="00C169D3" w:rsidRPr="0011405F">
        <w:rPr>
          <w:sz w:val="20"/>
          <w:lang w:val="en-US"/>
        </w:rPr>
        <w:t>actors</w:t>
      </w:r>
      <w:r w:rsidR="00037F16" w:rsidRPr="0011405F">
        <w:rPr>
          <w:sz w:val="20"/>
          <w:lang w:val="en-US"/>
        </w:rPr>
        <w:t xml:space="preserve"> </w:t>
      </w:r>
      <w:del w:id="6" w:author="Christian Rauh" w:date="2021-09-28T14:57:00Z">
        <w:r w:rsidR="00BC6502" w:rsidRPr="0011405F" w:rsidDel="00A65453">
          <w:rPr>
            <w:sz w:val="20"/>
            <w:lang w:val="en-US"/>
          </w:rPr>
          <w:delText xml:space="preserve">actually </w:delText>
        </w:r>
        <w:r w:rsidR="00C169D3" w:rsidRPr="0011405F" w:rsidDel="00A65453">
          <w:rPr>
            <w:sz w:val="20"/>
            <w:lang w:val="en-US"/>
          </w:rPr>
          <w:delText>use</w:delText>
        </w:r>
        <w:r w:rsidR="00037F16" w:rsidRPr="0011405F" w:rsidDel="00A65453">
          <w:rPr>
            <w:sz w:val="20"/>
            <w:lang w:val="en-US"/>
          </w:rPr>
          <w:delText xml:space="preserve"> social media</w:delText>
        </w:r>
      </w:del>
      <w:ins w:id="7" w:author="Christian Rauh" w:date="2021-09-28T14:57:00Z">
        <w:r w:rsidR="00A65453">
          <w:rPr>
            <w:sz w:val="20"/>
            <w:lang w:val="en-US"/>
          </w:rPr>
          <w:t>exploit this potential</w:t>
        </w:r>
      </w:ins>
      <w:r w:rsidR="00037F16" w:rsidRPr="0011405F">
        <w:rPr>
          <w:sz w:val="20"/>
          <w:lang w:val="en-US"/>
        </w:rPr>
        <w:t xml:space="preserve">? </w:t>
      </w:r>
      <w:r w:rsidR="00C169D3" w:rsidRPr="0011405F">
        <w:rPr>
          <w:sz w:val="20"/>
          <w:lang w:val="en-US"/>
        </w:rPr>
        <w:t>This article provides a bird’s eye view</w:t>
      </w:r>
      <w:r w:rsidR="00316DAC" w:rsidRPr="0011405F">
        <w:rPr>
          <w:sz w:val="20"/>
          <w:lang w:val="en-US"/>
        </w:rPr>
        <w:t xml:space="preserve"> </w:t>
      </w:r>
      <w:del w:id="8" w:author="Christian Rauh" w:date="2021-09-28T14:57:00Z">
        <w:r w:rsidR="00316DAC" w:rsidRPr="0011405F" w:rsidDel="00A65453">
          <w:rPr>
            <w:sz w:val="20"/>
            <w:lang w:val="en-US"/>
          </w:rPr>
          <w:delText>of</w:delText>
        </w:r>
        <w:r w:rsidR="00C169D3" w:rsidRPr="0011405F" w:rsidDel="00A65453">
          <w:rPr>
            <w:sz w:val="20"/>
            <w:lang w:val="en-US"/>
          </w:rPr>
          <w:delText xml:space="preserve"> and</w:delText>
        </w:r>
      </w:del>
      <w:ins w:id="9" w:author="Christian Rauh" w:date="2021-09-28T14:57:00Z">
        <w:r w:rsidR="00A65453">
          <w:rPr>
            <w:sz w:val="20"/>
            <w:lang w:val="en-US"/>
          </w:rPr>
          <w:t>by</w:t>
        </w:r>
      </w:ins>
      <w:r w:rsidR="00C169D3" w:rsidRPr="0011405F">
        <w:rPr>
          <w:sz w:val="20"/>
          <w:lang w:val="en-US"/>
        </w:rPr>
        <w:t xml:space="preserve"> quantitatively </w:t>
      </w:r>
      <w:del w:id="10" w:author="Christian Rauh" w:date="2021-09-28T14:57:00Z">
        <w:r w:rsidR="00C169D3" w:rsidRPr="0011405F" w:rsidDel="00A65453">
          <w:rPr>
            <w:sz w:val="20"/>
            <w:lang w:val="en-US"/>
          </w:rPr>
          <w:delText xml:space="preserve">describes </w:delText>
        </w:r>
      </w:del>
      <w:ins w:id="11" w:author="Christian Rauh" w:date="2021-09-28T14:57:00Z">
        <w:r w:rsidR="00A65453" w:rsidRPr="0011405F">
          <w:rPr>
            <w:sz w:val="20"/>
            <w:lang w:val="en-US"/>
          </w:rPr>
          <w:t>describ</w:t>
        </w:r>
        <w:r w:rsidR="00A65453">
          <w:rPr>
            <w:sz w:val="20"/>
            <w:lang w:val="en-US"/>
          </w:rPr>
          <w:t>ing</w:t>
        </w:r>
        <w:r w:rsidR="00A65453" w:rsidRPr="0011405F">
          <w:rPr>
            <w:sz w:val="20"/>
            <w:lang w:val="en-US"/>
          </w:rPr>
          <w:t xml:space="preserve"> </w:t>
        </w:r>
      </w:ins>
      <w:r w:rsidR="00BB292F">
        <w:rPr>
          <w:sz w:val="20"/>
          <w:lang w:val="en-US"/>
        </w:rPr>
        <w:t>almost</w:t>
      </w:r>
      <w:r w:rsidR="00C169D3" w:rsidRPr="0011405F">
        <w:rPr>
          <w:sz w:val="20"/>
          <w:lang w:val="en-US"/>
        </w:rPr>
        <w:t xml:space="preserve"> one million tweets from 11</w:t>
      </w:r>
      <w:r w:rsidR="00F24401">
        <w:rPr>
          <w:sz w:val="20"/>
          <w:lang w:val="en-US"/>
        </w:rPr>
        <w:t>3</w:t>
      </w:r>
      <w:r w:rsidR="00C169D3" w:rsidRPr="0011405F">
        <w:rPr>
          <w:sz w:val="20"/>
          <w:lang w:val="en-US"/>
        </w:rPr>
        <w:t xml:space="preserve"> supranational EU accounts in the 2009-2021 period</w:t>
      </w:r>
      <w:ins w:id="12" w:author="Christian Rauh" w:date="2021-09-28T14:54:00Z">
        <w:r w:rsidR="006A2AF4">
          <w:rPr>
            <w:sz w:val="20"/>
            <w:lang w:val="en-US"/>
          </w:rPr>
          <w:t xml:space="preserve">, </w:t>
        </w:r>
      </w:ins>
      <w:del w:id="13" w:author="Christian Rauh" w:date="2021-09-28T14:54:00Z">
        <w:r w:rsidR="00CF2954" w:rsidRPr="0011405F" w:rsidDel="006A2AF4">
          <w:rPr>
            <w:sz w:val="20"/>
            <w:lang w:val="en-US"/>
          </w:rPr>
          <w:delText xml:space="preserve"> by </w:delText>
        </w:r>
      </w:del>
      <w:r w:rsidR="00CF2954" w:rsidRPr="0011405F">
        <w:rPr>
          <w:sz w:val="20"/>
          <w:lang w:val="en-US"/>
        </w:rPr>
        <w:t xml:space="preserve">focusing </w:t>
      </w:r>
      <w:ins w:id="14" w:author="Christian Rauh" w:date="2021-09-28T14:54:00Z">
        <w:r w:rsidR="006A2AF4">
          <w:rPr>
            <w:sz w:val="20"/>
            <w:lang w:val="en-US"/>
          </w:rPr>
          <w:t xml:space="preserve">especially on the comprehensibility </w:t>
        </w:r>
      </w:ins>
      <w:del w:id="15" w:author="Christian Rauh" w:date="2021-09-28T14:54:00Z">
        <w:r w:rsidR="00CF2954" w:rsidRPr="0011405F" w:rsidDel="006A2AF4">
          <w:rPr>
            <w:sz w:val="20"/>
            <w:lang w:val="en-US"/>
          </w:rPr>
          <w:delText xml:space="preserve">on </w:delText>
        </w:r>
        <w:r w:rsidR="001D4988" w:rsidDel="006A2AF4">
          <w:rPr>
            <w:sz w:val="20"/>
            <w:lang w:val="en-US"/>
          </w:rPr>
          <w:delText>linguistic style</w:delText>
        </w:r>
        <w:r w:rsidR="00CF2954" w:rsidRPr="0011405F" w:rsidDel="006A2AF4">
          <w:rPr>
            <w:sz w:val="20"/>
            <w:lang w:val="en-US"/>
          </w:rPr>
          <w:delText xml:space="preserve"> </w:delText>
        </w:r>
      </w:del>
      <w:r w:rsidR="00CF2954" w:rsidRPr="0011405F">
        <w:rPr>
          <w:sz w:val="20"/>
          <w:lang w:val="en-US"/>
        </w:rPr>
        <w:t xml:space="preserve">and publicity of </w:t>
      </w:r>
      <w:del w:id="16" w:author="Christian Rauh" w:date="2021-09-28T14:54:00Z">
        <w:r w:rsidR="00CF2954" w:rsidRPr="0011405F" w:rsidDel="006A2AF4">
          <w:rPr>
            <w:sz w:val="20"/>
            <w:lang w:val="en-US"/>
          </w:rPr>
          <w:delText>the communication</w:delText>
        </w:r>
      </w:del>
      <w:ins w:id="17" w:author="Christian Rauh" w:date="2021-09-28T14:54:00Z">
        <w:r w:rsidR="006A2AF4">
          <w:rPr>
            <w:sz w:val="20"/>
            <w:lang w:val="en-US"/>
          </w:rPr>
          <w:t>supranational messages</w:t>
        </w:r>
      </w:ins>
      <w:r w:rsidR="00CF2954" w:rsidRPr="0011405F">
        <w:rPr>
          <w:sz w:val="20"/>
          <w:lang w:val="en-US"/>
        </w:rPr>
        <w:t>. We</w:t>
      </w:r>
      <w:r w:rsidR="00C169D3" w:rsidRPr="0011405F">
        <w:rPr>
          <w:sz w:val="20"/>
          <w:lang w:val="en-US"/>
        </w:rPr>
        <w:t xml:space="preserve"> benchmark </w:t>
      </w:r>
      <w:r w:rsidR="00CF2954" w:rsidRPr="0011405F">
        <w:rPr>
          <w:sz w:val="20"/>
          <w:lang w:val="en-US"/>
        </w:rPr>
        <w:t xml:space="preserve">these </w:t>
      </w:r>
      <w:del w:id="18" w:author="Christian Rauh" w:date="2021-09-28T14:58:00Z">
        <w:r w:rsidR="00C169D3" w:rsidRPr="0011405F" w:rsidDel="00A65453">
          <w:rPr>
            <w:sz w:val="20"/>
            <w:lang w:val="en-US"/>
          </w:rPr>
          <w:delText xml:space="preserve">message </w:delText>
        </w:r>
      </w:del>
      <w:r w:rsidR="00C169D3" w:rsidRPr="0011405F">
        <w:rPr>
          <w:sz w:val="20"/>
          <w:lang w:val="en-US"/>
        </w:rPr>
        <w:t xml:space="preserve">characteristics against large samples of tweets from national executives, </w:t>
      </w:r>
      <w:r w:rsidR="001D4988">
        <w:rPr>
          <w:sz w:val="20"/>
          <w:lang w:val="en-US"/>
        </w:rPr>
        <w:t>other regional</w:t>
      </w:r>
      <w:r w:rsidR="001D4988" w:rsidRPr="0011405F">
        <w:rPr>
          <w:sz w:val="20"/>
          <w:lang w:val="en-US"/>
        </w:rPr>
        <w:t xml:space="preserve"> </w:t>
      </w:r>
      <w:r w:rsidR="00C169D3" w:rsidRPr="0011405F">
        <w:rPr>
          <w:sz w:val="20"/>
          <w:lang w:val="en-US"/>
        </w:rPr>
        <w:t xml:space="preserve">organizations, and random </w:t>
      </w:r>
      <w:r w:rsidR="002F380D" w:rsidRPr="0011405F">
        <w:rPr>
          <w:sz w:val="20"/>
          <w:lang w:val="en-US"/>
        </w:rPr>
        <w:t>T</w:t>
      </w:r>
      <w:r w:rsidR="00C169D3" w:rsidRPr="0011405F">
        <w:rPr>
          <w:sz w:val="20"/>
          <w:lang w:val="en-US"/>
        </w:rPr>
        <w:t xml:space="preserve">witter users. We show that </w:t>
      </w:r>
      <w:ins w:id="19" w:author="Christian Rauh" w:date="2021-09-28T14:58:00Z">
        <w:r w:rsidR="00A65453">
          <w:rPr>
            <w:sz w:val="20"/>
            <w:lang w:val="en-US"/>
          </w:rPr>
          <w:t xml:space="preserve">the volume of </w:t>
        </w:r>
      </w:ins>
      <w:r w:rsidR="00C169D3" w:rsidRPr="0011405F">
        <w:rPr>
          <w:sz w:val="20"/>
          <w:lang w:val="en-US"/>
        </w:rPr>
        <w:t xml:space="preserve">supranational Twitter </w:t>
      </w:r>
      <w:ins w:id="20" w:author="Christian Rauh" w:date="2021-09-28T14:58:00Z">
        <w:r w:rsidR="00A65453">
          <w:rPr>
            <w:sz w:val="20"/>
            <w:lang w:val="en-US"/>
          </w:rPr>
          <w:t xml:space="preserve">has been increasing, </w:t>
        </w:r>
      </w:ins>
      <w:r w:rsidR="00BC6502" w:rsidRPr="0011405F">
        <w:rPr>
          <w:sz w:val="20"/>
          <w:lang w:val="en-US"/>
        </w:rPr>
        <w:t xml:space="preserve">relies strongly on the multimedia features </w:t>
      </w:r>
      <w:r w:rsidR="00011B22" w:rsidRPr="0011405F">
        <w:rPr>
          <w:sz w:val="20"/>
          <w:lang w:val="en-US"/>
        </w:rPr>
        <w:t xml:space="preserve">of </w:t>
      </w:r>
      <w:r w:rsidR="00BC6502" w:rsidRPr="0011405F">
        <w:rPr>
          <w:sz w:val="20"/>
          <w:lang w:val="en-US"/>
        </w:rPr>
        <w:t xml:space="preserve">the </w:t>
      </w:r>
      <w:r w:rsidR="00A3157A" w:rsidRPr="00CE2D23">
        <w:rPr>
          <w:sz w:val="20"/>
          <w:lang w:val="en-US"/>
        </w:rPr>
        <w:t>platform</w:t>
      </w:r>
      <w:ins w:id="21" w:author="Christian Rauh" w:date="2021-09-28T14:58:00Z">
        <w:r w:rsidR="00A65453">
          <w:rPr>
            <w:sz w:val="20"/>
            <w:lang w:val="en-US"/>
          </w:rPr>
          <w:t>,</w:t>
        </w:r>
      </w:ins>
      <w:r w:rsidR="00A3157A" w:rsidRPr="00CE2D23">
        <w:rPr>
          <w:sz w:val="20"/>
          <w:lang w:val="en-US"/>
        </w:rPr>
        <w:t xml:space="preserve"> and</w:t>
      </w:r>
      <w:r w:rsidR="00BC6502" w:rsidRPr="0011405F">
        <w:rPr>
          <w:sz w:val="20"/>
          <w:lang w:val="en-US"/>
        </w:rPr>
        <w:t xml:space="preserve"> </w:t>
      </w:r>
      <w:r w:rsidR="00B85972" w:rsidRPr="0011405F">
        <w:rPr>
          <w:sz w:val="20"/>
          <w:lang w:val="en-US"/>
        </w:rPr>
        <w:t>outperforms</w:t>
      </w:r>
      <w:r w:rsidR="00BC6502" w:rsidRPr="0011405F">
        <w:rPr>
          <w:sz w:val="20"/>
          <w:lang w:val="en-US"/>
        </w:rPr>
        <w:t xml:space="preserve"> </w:t>
      </w:r>
      <w:r w:rsidR="0096361F" w:rsidRPr="0011405F">
        <w:rPr>
          <w:sz w:val="20"/>
          <w:lang w:val="en-US"/>
        </w:rPr>
        <w:t xml:space="preserve">communication from </w:t>
      </w:r>
      <w:ins w:id="22" w:author="Christian Rauh" w:date="2021-09-28T14:59:00Z">
        <w:r w:rsidR="00A65453">
          <w:rPr>
            <w:sz w:val="20"/>
            <w:lang w:val="en-US"/>
          </w:rPr>
          <w:t xml:space="preserve">and engagement with </w:t>
        </w:r>
      </w:ins>
      <w:r w:rsidR="00BC6502" w:rsidRPr="0011405F">
        <w:rPr>
          <w:sz w:val="20"/>
          <w:lang w:val="en-US"/>
        </w:rPr>
        <w:t xml:space="preserve">other political executives on many dimensions. However, we also find </w:t>
      </w:r>
      <w:r w:rsidR="00B2374D" w:rsidRPr="0011405F">
        <w:rPr>
          <w:sz w:val="20"/>
          <w:lang w:val="en-US"/>
        </w:rPr>
        <w:t>a</w:t>
      </w:r>
      <w:r w:rsidR="00BC6502" w:rsidRPr="0011405F">
        <w:rPr>
          <w:sz w:val="20"/>
          <w:lang w:val="en-US"/>
        </w:rPr>
        <w:t xml:space="preserve"> </w:t>
      </w:r>
      <w:del w:id="23" w:author="Christian Rauh" w:date="2021-09-28T14:59:00Z">
        <w:r w:rsidR="00BC6502" w:rsidRPr="0011405F" w:rsidDel="00A65453">
          <w:rPr>
            <w:sz w:val="20"/>
            <w:lang w:val="en-US"/>
          </w:rPr>
          <w:delText xml:space="preserve">high </w:delText>
        </w:r>
        <w:r w:rsidR="00B2374D" w:rsidRPr="0011405F" w:rsidDel="00A65453">
          <w:rPr>
            <w:sz w:val="20"/>
            <w:lang w:val="en-US"/>
          </w:rPr>
          <w:delText xml:space="preserve">textual </w:delText>
        </w:r>
        <w:r w:rsidR="00BC6502" w:rsidRPr="0011405F" w:rsidDel="00A65453">
          <w:rPr>
            <w:sz w:val="20"/>
            <w:lang w:val="en-US"/>
          </w:rPr>
          <w:delText>complexity</w:delText>
        </w:r>
      </w:del>
      <w:ins w:id="24" w:author="Christian Rauh" w:date="2021-09-28T14:59:00Z">
        <w:r w:rsidR="00A65453">
          <w:rPr>
            <w:sz w:val="20"/>
            <w:lang w:val="en-US"/>
          </w:rPr>
          <w:t xml:space="preserve">highly technocratic language </w:t>
        </w:r>
      </w:ins>
      <w:del w:id="25" w:author="Christian Rauh" w:date="2021-09-28T14:59:00Z">
        <w:r w:rsidR="00BC6502" w:rsidRPr="0011405F" w:rsidDel="00A65453">
          <w:rPr>
            <w:sz w:val="20"/>
            <w:lang w:val="en-US"/>
          </w:rPr>
          <w:delText xml:space="preserve"> of </w:delText>
        </w:r>
      </w:del>
      <w:ins w:id="26" w:author="Christian Rauh" w:date="2021-09-28T14:59:00Z">
        <w:r w:rsidR="00A65453">
          <w:rPr>
            <w:sz w:val="20"/>
            <w:lang w:val="en-US"/>
          </w:rPr>
          <w:t xml:space="preserve">in </w:t>
        </w:r>
      </w:ins>
      <w:r w:rsidR="00BC6502" w:rsidRPr="0011405F">
        <w:rPr>
          <w:sz w:val="20"/>
          <w:lang w:val="en-US"/>
        </w:rPr>
        <w:t>supranational messages</w:t>
      </w:r>
      <w:r w:rsidR="00B2374D" w:rsidRPr="0011405F">
        <w:rPr>
          <w:sz w:val="20"/>
          <w:lang w:val="en-US"/>
        </w:rPr>
        <w:t xml:space="preserve">, skewed user engagement metrics, and high levels of variation across </w:t>
      </w:r>
      <w:ins w:id="27" w:author="Christian Rauh" w:date="2021-09-28T14:59:00Z">
        <w:r w:rsidR="00A65453">
          <w:rPr>
            <w:sz w:val="20"/>
            <w:lang w:val="en-US"/>
          </w:rPr>
          <w:t xml:space="preserve">institutional and individual </w:t>
        </w:r>
      </w:ins>
      <w:r w:rsidR="00B2374D" w:rsidRPr="0011405F">
        <w:rPr>
          <w:sz w:val="20"/>
          <w:lang w:val="en-US"/>
        </w:rPr>
        <w:t xml:space="preserve">actors and </w:t>
      </w:r>
      <w:ins w:id="28" w:author="Christian Rauh" w:date="2021-09-28T14:59:00Z">
        <w:r w:rsidR="00A65453">
          <w:rPr>
            <w:sz w:val="20"/>
            <w:lang w:val="en-US"/>
          </w:rPr>
          <w:t xml:space="preserve">their </w:t>
        </w:r>
      </w:ins>
      <w:r w:rsidR="00B2374D" w:rsidRPr="0011405F">
        <w:rPr>
          <w:sz w:val="20"/>
          <w:lang w:val="en-US"/>
        </w:rPr>
        <w:t>messages</w:t>
      </w:r>
      <w:r w:rsidR="00BC6502" w:rsidRPr="0011405F">
        <w:rPr>
          <w:sz w:val="20"/>
          <w:lang w:val="en-US"/>
        </w:rPr>
        <w:t xml:space="preserve">. We discuss these findings in light of the legitimacy and public accountability challenges that supranational EU </w:t>
      </w:r>
      <w:r w:rsidR="00B85972" w:rsidRPr="0011405F">
        <w:rPr>
          <w:sz w:val="20"/>
          <w:lang w:val="en-US"/>
        </w:rPr>
        <w:t xml:space="preserve">actors </w:t>
      </w:r>
      <w:r w:rsidR="00BC6502" w:rsidRPr="0011405F">
        <w:rPr>
          <w:sz w:val="20"/>
          <w:lang w:val="en-US"/>
        </w:rPr>
        <w:t>face</w:t>
      </w:r>
      <w:r w:rsidR="00B2374D" w:rsidRPr="0011405F">
        <w:rPr>
          <w:sz w:val="20"/>
          <w:lang w:val="en-US"/>
        </w:rPr>
        <w:t xml:space="preserve"> and derive </w:t>
      </w:r>
      <w:del w:id="29" w:author="Christian Rauh" w:date="2021-09-28T15:00:00Z">
        <w:r w:rsidR="00B2374D" w:rsidRPr="0011405F" w:rsidDel="00A65453">
          <w:rPr>
            <w:sz w:val="20"/>
            <w:lang w:val="en-US"/>
          </w:rPr>
          <w:delText xml:space="preserve">four </w:delText>
        </w:r>
      </w:del>
      <w:ins w:id="30" w:author="Christian Rauh" w:date="2021-09-28T15:00:00Z">
        <w:r w:rsidR="00A65453">
          <w:rPr>
            <w:sz w:val="20"/>
            <w:lang w:val="en-US"/>
          </w:rPr>
          <w:t>recommendations</w:t>
        </w:r>
        <w:r w:rsidR="00A65453" w:rsidRPr="0011405F">
          <w:rPr>
            <w:sz w:val="20"/>
            <w:lang w:val="en-US"/>
          </w:rPr>
          <w:t xml:space="preserve"> </w:t>
        </w:r>
      </w:ins>
      <w:del w:id="31" w:author="Christian Rauh" w:date="2021-09-28T15:00:00Z">
        <w:r w:rsidR="00B2374D" w:rsidRPr="0011405F" w:rsidDel="00A65453">
          <w:rPr>
            <w:sz w:val="20"/>
            <w:lang w:val="en-US"/>
          </w:rPr>
          <w:delText xml:space="preserve">promising areas of </w:delText>
        </w:r>
      </w:del>
      <w:ins w:id="32" w:author="Christian Rauh" w:date="2021-09-28T15:00:00Z">
        <w:r w:rsidR="00A65453">
          <w:rPr>
            <w:sz w:val="20"/>
            <w:lang w:val="en-US"/>
          </w:rPr>
          <w:t xml:space="preserve">for </w:t>
        </w:r>
      </w:ins>
      <w:r w:rsidR="00B2374D" w:rsidRPr="0011405F">
        <w:rPr>
          <w:sz w:val="20"/>
          <w:lang w:val="en-US"/>
        </w:rPr>
        <w:t>future research on supranational social media messages</w:t>
      </w:r>
      <w:r w:rsidR="00BC6502" w:rsidRPr="0011405F">
        <w:rPr>
          <w:sz w:val="20"/>
          <w:lang w:val="en-US"/>
        </w:rPr>
        <w:t>.</w:t>
      </w:r>
    </w:p>
    <w:p w14:paraId="01D9A095" w14:textId="77777777" w:rsidR="000756C9" w:rsidRPr="0011405F" w:rsidRDefault="000756C9" w:rsidP="0064153D">
      <w:pPr>
        <w:spacing w:before="240" w:after="0" w:line="240" w:lineRule="auto"/>
        <w:rPr>
          <w:b/>
          <w:sz w:val="20"/>
          <w:lang w:val="en-US"/>
        </w:rPr>
      </w:pPr>
      <w:r w:rsidRPr="0011405F">
        <w:rPr>
          <w:b/>
          <w:sz w:val="20"/>
          <w:lang w:val="en-US"/>
        </w:rPr>
        <w:t>Keywords</w:t>
      </w:r>
    </w:p>
    <w:p w14:paraId="14F234F2" w14:textId="7382EC1C" w:rsidR="00777349" w:rsidRPr="0011405F" w:rsidRDefault="00B54B30" w:rsidP="00917E73">
      <w:pPr>
        <w:spacing w:after="0" w:line="240" w:lineRule="auto"/>
        <w:rPr>
          <w:sz w:val="20"/>
          <w:lang w:val="en-US"/>
        </w:rPr>
      </w:pPr>
      <w:r w:rsidRPr="0011405F">
        <w:rPr>
          <w:sz w:val="20"/>
          <w:lang w:val="en-US"/>
        </w:rPr>
        <w:t xml:space="preserve">European Union; social media; political communication; politicization; </w:t>
      </w:r>
      <w:del w:id="33" w:author="Christian Rauh [2]" w:date="2021-09-27T20:08:00Z">
        <w:r w:rsidR="00821EFA" w:rsidRPr="0011405F" w:rsidDel="00BB292F">
          <w:rPr>
            <w:sz w:val="20"/>
            <w:lang w:val="en-US"/>
          </w:rPr>
          <w:delText xml:space="preserve">automated </w:delText>
        </w:r>
      </w:del>
      <w:r w:rsidRPr="0011405F">
        <w:rPr>
          <w:sz w:val="20"/>
          <w:lang w:val="en-US"/>
        </w:rPr>
        <w:t>text analysis</w:t>
      </w:r>
      <w:r w:rsidR="00024341" w:rsidRPr="0011405F" w:rsidDel="00024341">
        <w:rPr>
          <w:sz w:val="20"/>
          <w:lang w:val="en-US"/>
        </w:rPr>
        <w:t xml:space="preserve"> </w:t>
      </w:r>
    </w:p>
    <w:p w14:paraId="2AE5DFF7" w14:textId="77777777" w:rsidR="000A1A9E" w:rsidRPr="0011405F" w:rsidRDefault="005B31BD" w:rsidP="008801A7">
      <w:pPr>
        <w:spacing w:after="0" w:line="240" w:lineRule="auto"/>
        <w:rPr>
          <w:sz w:val="20"/>
          <w:lang w:val="en-US"/>
        </w:rPr>
      </w:pPr>
      <w:r w:rsidRPr="0011405F">
        <w:rPr>
          <w:sz w:val="20"/>
          <w:lang w:val="en-US"/>
        </w:rPr>
        <w:t xml:space="preserve">© </w:t>
      </w:r>
      <w:r w:rsidR="00CE01FD" w:rsidRPr="0011405F">
        <w:rPr>
          <w:sz w:val="20"/>
          <w:lang w:val="en-US"/>
        </w:rPr>
        <w:t>Year</w:t>
      </w:r>
      <w:r w:rsidRPr="0011405F">
        <w:rPr>
          <w:sz w:val="20"/>
          <w:lang w:val="en-US"/>
        </w:rPr>
        <w:t xml:space="preserve"> by the author(s); licensee </w:t>
      </w:r>
      <w:proofErr w:type="spellStart"/>
      <w:r w:rsidRPr="0011405F">
        <w:rPr>
          <w:sz w:val="20"/>
          <w:lang w:val="en-US"/>
        </w:rPr>
        <w:t>Cogitatio</w:t>
      </w:r>
      <w:proofErr w:type="spellEnd"/>
      <w:r w:rsidRPr="0011405F">
        <w:rPr>
          <w:sz w:val="20"/>
          <w:lang w:val="en-US"/>
        </w:rPr>
        <w:t xml:space="preserve"> (Lisbon, Portugal). This article is licensed under a Creative Commons Attribution 4.0 International License (CC BY).</w:t>
      </w:r>
    </w:p>
    <w:p w14:paraId="4FCDCC1D" w14:textId="77777777" w:rsidR="000A1A9E" w:rsidRPr="0011405F" w:rsidRDefault="000A1A9E" w:rsidP="000A1A9E">
      <w:pPr>
        <w:pBdr>
          <w:bottom w:val="single" w:sz="4" w:space="1" w:color="auto"/>
        </w:pBdr>
        <w:spacing w:after="0" w:line="240" w:lineRule="auto"/>
        <w:jc w:val="both"/>
        <w:rPr>
          <w:sz w:val="18"/>
          <w:lang w:val="en-US"/>
        </w:rPr>
      </w:pPr>
    </w:p>
    <w:p w14:paraId="0B91C475" w14:textId="77777777" w:rsidR="00457108" w:rsidRPr="0011405F" w:rsidRDefault="00457108" w:rsidP="004100E3">
      <w:pPr>
        <w:spacing w:before="120" w:after="120" w:line="240" w:lineRule="auto"/>
        <w:jc w:val="both"/>
        <w:rPr>
          <w:b/>
          <w:sz w:val="20"/>
          <w:szCs w:val="18"/>
          <w:lang w:val="en-US"/>
        </w:rPr>
      </w:pPr>
    </w:p>
    <w:p w14:paraId="251C5605" w14:textId="16BDD49A" w:rsidR="00D84E76" w:rsidRPr="0011405F" w:rsidRDefault="00D84E76" w:rsidP="004100E3">
      <w:pPr>
        <w:spacing w:before="120" w:after="120" w:line="240" w:lineRule="auto"/>
        <w:jc w:val="both"/>
        <w:rPr>
          <w:sz w:val="20"/>
          <w:szCs w:val="18"/>
          <w:lang w:val="en-US"/>
        </w:rPr>
      </w:pPr>
      <w:r w:rsidRPr="0011405F">
        <w:rPr>
          <w:b/>
          <w:sz w:val="20"/>
          <w:szCs w:val="18"/>
          <w:lang w:val="en-US"/>
        </w:rPr>
        <w:t>1. Introduction</w:t>
      </w:r>
      <w:r w:rsidR="00457108" w:rsidRPr="0011405F">
        <w:rPr>
          <w:b/>
          <w:sz w:val="20"/>
          <w:szCs w:val="18"/>
          <w:lang w:val="en-US"/>
        </w:rPr>
        <w:t>: Why we should care about supranational Twitter activity</w:t>
      </w:r>
    </w:p>
    <w:p w14:paraId="0E711215" w14:textId="7BE82B70" w:rsidR="00EA63E5" w:rsidRDefault="00C552CA" w:rsidP="00C552CA">
      <w:pPr>
        <w:jc w:val="both"/>
        <w:rPr>
          <w:ins w:id="34" w:author="Christian Rauh" w:date="2021-09-27T11:41:00Z"/>
          <w:sz w:val="20"/>
          <w:szCs w:val="18"/>
          <w:lang w:val="en-US"/>
        </w:rPr>
      </w:pPr>
      <w:bookmarkStart w:id="35" w:name="para-4"/>
      <w:r w:rsidRPr="0011405F">
        <w:rPr>
          <w:sz w:val="20"/>
          <w:szCs w:val="18"/>
          <w:lang w:val="en-US"/>
        </w:rPr>
        <w:t xml:space="preserve">The European Union (EU) has an increasingly precarious relationship with </w:t>
      </w:r>
      <w:del w:id="36" w:author="Christian Rauh" w:date="2021-09-27T11:13:00Z">
        <w:r w:rsidRPr="0011405F" w:rsidDel="0011405F">
          <w:rPr>
            <w:sz w:val="20"/>
            <w:szCs w:val="18"/>
            <w:lang w:val="en-US"/>
          </w:rPr>
          <w:delText xml:space="preserve">the </w:delText>
        </w:r>
      </w:del>
      <w:ins w:id="37" w:author="Christian Rauh" w:date="2021-09-27T11:13:00Z">
        <w:r w:rsidR="0011405F">
          <w:rPr>
            <w:sz w:val="20"/>
            <w:szCs w:val="18"/>
            <w:lang w:val="en-US"/>
          </w:rPr>
          <w:t>its</w:t>
        </w:r>
        <w:r w:rsidR="0011405F" w:rsidRPr="0011405F">
          <w:rPr>
            <w:sz w:val="20"/>
            <w:szCs w:val="18"/>
            <w:lang w:val="en-US"/>
          </w:rPr>
          <w:t xml:space="preserve"> </w:t>
        </w:r>
      </w:ins>
      <w:r w:rsidRPr="0011405F">
        <w:rPr>
          <w:sz w:val="20"/>
          <w:szCs w:val="18"/>
          <w:lang w:val="en-US"/>
        </w:rPr>
        <w:t>citizens</w:t>
      </w:r>
      <w:del w:id="38" w:author="Christian Rauh" w:date="2021-09-27T11:13:00Z">
        <w:r w:rsidRPr="0011405F" w:rsidDel="0011405F">
          <w:rPr>
            <w:sz w:val="20"/>
            <w:szCs w:val="18"/>
            <w:lang w:val="en-US"/>
          </w:rPr>
          <w:delText xml:space="preserve"> it governs</w:delText>
        </w:r>
      </w:del>
      <w:r w:rsidRPr="0011405F">
        <w:rPr>
          <w:sz w:val="20"/>
          <w:szCs w:val="18"/>
          <w:lang w:val="en-US"/>
        </w:rPr>
        <w:t xml:space="preserve">. </w:t>
      </w:r>
      <w:del w:id="39" w:author="Christian Rauh" w:date="2021-09-27T11:21:00Z">
        <w:r w:rsidRPr="0011405F" w:rsidDel="0011405F">
          <w:rPr>
            <w:sz w:val="20"/>
            <w:szCs w:val="18"/>
            <w:lang w:val="en-US"/>
          </w:rPr>
          <w:delText xml:space="preserve">The politicization of European integration </w:delText>
        </w:r>
      </w:del>
      <w:del w:id="40" w:author="Christian Rauh" w:date="2021-09-27T11:14:00Z">
        <w:r w:rsidRPr="0011405F" w:rsidDel="0011405F">
          <w:rPr>
            <w:sz w:val="20"/>
            <w:szCs w:val="18"/>
            <w:lang w:val="en-US"/>
          </w:rPr>
          <w:delText xml:space="preserve">in public debates </w:delText>
        </w:r>
      </w:del>
      <w:del w:id="41" w:author="Christian Rauh" w:date="2021-09-27T11:21:00Z">
        <w:r w:rsidRPr="0011405F" w:rsidDel="0011405F">
          <w:rPr>
            <w:sz w:val="20"/>
            <w:szCs w:val="18"/>
            <w:lang w:val="en-US"/>
          </w:rPr>
          <w:delText>has markedly increased</w:delText>
        </w:r>
      </w:del>
      <w:del w:id="42" w:author="Christian Rauh" w:date="2021-09-27T11:14:00Z">
        <w:r w:rsidRPr="0011405F" w:rsidDel="0011405F">
          <w:rPr>
            <w:sz w:val="20"/>
            <w:szCs w:val="18"/>
            <w:lang w:val="en-US"/>
          </w:rPr>
          <w:delText xml:space="preserve"> in recent years</w:delText>
        </w:r>
      </w:del>
      <w:del w:id="43" w:author="Christian Rauh" w:date="2021-09-27T11:21:00Z">
        <w:r w:rsidRPr="0011405F" w:rsidDel="0011405F">
          <w:rPr>
            <w:sz w:val="20"/>
            <w:szCs w:val="18"/>
            <w:lang w:val="en-US"/>
          </w:rPr>
          <w:delText xml:space="preserve">: </w:delText>
        </w:r>
      </w:del>
      <w:del w:id="44" w:author="Christian Rauh" w:date="2021-09-27T11:22:00Z">
        <w:r w:rsidRPr="0011405F" w:rsidDel="0011405F">
          <w:rPr>
            <w:sz w:val="20"/>
            <w:szCs w:val="18"/>
            <w:lang w:val="en-US"/>
          </w:rPr>
          <w:delText>i</w:delText>
        </w:r>
      </w:del>
      <w:ins w:id="45" w:author="Christian Rauh" w:date="2021-09-27T11:22:00Z">
        <w:r w:rsidR="0011405F">
          <w:rPr>
            <w:sz w:val="20"/>
            <w:szCs w:val="18"/>
            <w:lang w:val="en-US"/>
          </w:rPr>
          <w:t>I</w:t>
        </w:r>
      </w:ins>
      <w:r w:rsidRPr="0011405F">
        <w:rPr>
          <w:sz w:val="20"/>
          <w:szCs w:val="18"/>
          <w:lang w:val="en-US"/>
        </w:rPr>
        <w:t xml:space="preserve">ncidences such as the failure of constitutional referenda in 2005, the raging debates about supranational authority during the Euro- and Schengen crises </w:t>
      </w:r>
      <w:ins w:id="46" w:author="Christian Rauh [2]" w:date="2021-09-27T20:08:00Z">
        <w:r w:rsidR="00BB292F">
          <w:rPr>
            <w:sz w:val="20"/>
            <w:szCs w:val="18"/>
            <w:lang w:val="en-US"/>
          </w:rPr>
          <w:t xml:space="preserve">after </w:t>
        </w:r>
      </w:ins>
      <w:del w:id="47" w:author="Christian Rauh" w:date="2021-09-27T11:27:00Z">
        <w:r w:rsidRPr="0011405F" w:rsidDel="00C255A8">
          <w:rPr>
            <w:sz w:val="20"/>
            <w:szCs w:val="18"/>
            <w:lang w:val="en-US"/>
          </w:rPr>
          <w:delText xml:space="preserve">after </w:delText>
        </w:r>
      </w:del>
      <w:r w:rsidRPr="0011405F">
        <w:rPr>
          <w:sz w:val="20"/>
          <w:szCs w:val="18"/>
          <w:lang w:val="en-US"/>
        </w:rPr>
        <w:t xml:space="preserve">2009 and 2015, the </w:t>
      </w:r>
      <w:del w:id="48" w:author="Christian Rauh" w:date="2021-09-27T11:14:00Z">
        <w:r w:rsidRPr="0011405F" w:rsidDel="0011405F">
          <w:rPr>
            <w:sz w:val="20"/>
            <w:szCs w:val="18"/>
            <w:lang w:val="en-US"/>
          </w:rPr>
          <w:delText xml:space="preserve">infamous </w:delText>
        </w:r>
      </w:del>
      <w:r w:rsidRPr="0011405F">
        <w:rPr>
          <w:sz w:val="20"/>
          <w:szCs w:val="18"/>
          <w:lang w:val="en-US"/>
        </w:rPr>
        <w:t xml:space="preserve">Brexit decision of 2016, and more generally, the </w:t>
      </w:r>
      <w:del w:id="49" w:author="Christian Rauh [2]" w:date="2021-09-27T20:08:00Z">
        <w:r w:rsidRPr="0011405F" w:rsidDel="00BB292F">
          <w:rPr>
            <w:sz w:val="20"/>
            <w:szCs w:val="18"/>
            <w:lang w:val="en-US"/>
          </w:rPr>
          <w:delText xml:space="preserve">rise </w:delText>
        </w:r>
      </w:del>
      <w:ins w:id="50" w:author="Christian Rauh [2]" w:date="2021-09-27T20:08:00Z">
        <w:r w:rsidR="00BB292F">
          <w:rPr>
            <w:sz w:val="20"/>
            <w:szCs w:val="18"/>
            <w:lang w:val="en-US"/>
          </w:rPr>
          <w:t>suc</w:t>
        </w:r>
      </w:ins>
      <w:ins w:id="51" w:author="Christian Rauh [2]" w:date="2021-09-27T20:09:00Z">
        <w:r w:rsidR="00BB292F">
          <w:rPr>
            <w:sz w:val="20"/>
            <w:szCs w:val="18"/>
            <w:lang w:val="en-US"/>
          </w:rPr>
          <w:t>c</w:t>
        </w:r>
      </w:ins>
      <w:ins w:id="52" w:author="Christian Rauh [2]" w:date="2021-09-27T20:08:00Z">
        <w:r w:rsidR="00BB292F">
          <w:rPr>
            <w:sz w:val="20"/>
            <w:szCs w:val="18"/>
            <w:lang w:val="en-US"/>
          </w:rPr>
          <w:t>e</w:t>
        </w:r>
      </w:ins>
      <w:ins w:id="53" w:author="Christian Rauh [2]" w:date="2021-09-27T20:09:00Z">
        <w:r w:rsidR="00BB292F">
          <w:rPr>
            <w:sz w:val="20"/>
            <w:szCs w:val="18"/>
            <w:lang w:val="en-US"/>
          </w:rPr>
          <w:t>ss</w:t>
        </w:r>
      </w:ins>
      <w:ins w:id="54" w:author="Christian Rauh [2]" w:date="2021-09-27T20:08:00Z">
        <w:r w:rsidR="00BB292F" w:rsidRPr="0011405F">
          <w:rPr>
            <w:sz w:val="20"/>
            <w:szCs w:val="18"/>
            <w:lang w:val="en-US"/>
          </w:rPr>
          <w:t xml:space="preserve"> </w:t>
        </w:r>
      </w:ins>
      <w:r w:rsidRPr="0011405F">
        <w:rPr>
          <w:sz w:val="20"/>
          <w:szCs w:val="18"/>
          <w:lang w:val="en-US"/>
        </w:rPr>
        <w:t>of Eurosceptic</w:t>
      </w:r>
      <w:ins w:id="55" w:author="Christian Rauh [2]" w:date="2021-09-27T20:09:00Z">
        <w:r w:rsidR="00BB292F">
          <w:rPr>
            <w:sz w:val="20"/>
            <w:szCs w:val="18"/>
            <w:lang w:val="en-US"/>
          </w:rPr>
          <w:t>ism</w:t>
        </w:r>
      </w:ins>
      <w:r w:rsidRPr="0011405F">
        <w:rPr>
          <w:sz w:val="20"/>
          <w:szCs w:val="18"/>
          <w:lang w:val="en-US"/>
        </w:rPr>
        <w:t xml:space="preserve"> </w:t>
      </w:r>
      <w:del w:id="56" w:author="Christian Rauh [2]" w:date="2021-09-27T20:09:00Z">
        <w:r w:rsidRPr="0011405F" w:rsidDel="00BB292F">
          <w:rPr>
            <w:sz w:val="20"/>
            <w:szCs w:val="18"/>
            <w:lang w:val="en-US"/>
          </w:rPr>
          <w:delText xml:space="preserve">mobilization </w:delText>
        </w:r>
      </w:del>
      <w:r w:rsidRPr="0011405F">
        <w:rPr>
          <w:sz w:val="20"/>
          <w:szCs w:val="18"/>
          <w:lang w:val="en-US"/>
        </w:rPr>
        <w:t xml:space="preserve">in national and European election campaigns </w:t>
      </w:r>
      <w:del w:id="57" w:author="Christian Rauh" w:date="2021-09-27T11:22:00Z">
        <w:r w:rsidRPr="0011405F" w:rsidDel="00C255A8">
          <w:rPr>
            <w:sz w:val="20"/>
            <w:szCs w:val="18"/>
            <w:lang w:val="en-US"/>
          </w:rPr>
          <w:delText xml:space="preserve">clearly </w:delText>
        </w:r>
      </w:del>
      <w:del w:id="58" w:author="Christian Rauh" w:date="2021-09-27T11:14:00Z">
        <w:r w:rsidRPr="0011405F" w:rsidDel="0011405F">
          <w:rPr>
            <w:sz w:val="20"/>
            <w:szCs w:val="18"/>
            <w:lang w:val="en-US"/>
          </w:rPr>
          <w:delText xml:space="preserve">illustrate </w:delText>
        </w:r>
      </w:del>
      <w:ins w:id="59" w:author="Christian Rauh" w:date="2021-09-27T11:22:00Z">
        <w:r w:rsidR="00C255A8">
          <w:rPr>
            <w:sz w:val="20"/>
            <w:szCs w:val="18"/>
            <w:lang w:val="en-US"/>
          </w:rPr>
          <w:t>exemplify</w:t>
        </w:r>
      </w:ins>
      <w:ins w:id="60" w:author="Christian Rauh" w:date="2021-09-27T11:14:00Z">
        <w:r w:rsidR="0011405F" w:rsidRPr="0011405F">
          <w:rPr>
            <w:sz w:val="20"/>
            <w:szCs w:val="18"/>
            <w:lang w:val="en-US"/>
          </w:rPr>
          <w:t xml:space="preserve"> </w:t>
        </w:r>
      </w:ins>
      <w:ins w:id="61" w:author="Christian Rauh" w:date="2021-09-27T11:22:00Z">
        <w:r w:rsidR="00C255A8">
          <w:rPr>
            <w:sz w:val="20"/>
            <w:szCs w:val="18"/>
            <w:lang w:val="en-US"/>
          </w:rPr>
          <w:t>t</w:t>
        </w:r>
        <w:r w:rsidR="00C255A8" w:rsidRPr="0011405F">
          <w:rPr>
            <w:sz w:val="20"/>
            <w:szCs w:val="18"/>
            <w:lang w:val="en-US"/>
          </w:rPr>
          <w:t xml:space="preserve">he </w:t>
        </w:r>
        <w:r w:rsidR="00C255A8">
          <w:rPr>
            <w:sz w:val="20"/>
            <w:szCs w:val="18"/>
            <w:lang w:val="en-US"/>
          </w:rPr>
          <w:t xml:space="preserve">growing </w:t>
        </w:r>
        <w:r w:rsidR="00C255A8" w:rsidRPr="0011405F">
          <w:rPr>
            <w:sz w:val="20"/>
            <w:szCs w:val="18"/>
            <w:lang w:val="en-US"/>
          </w:rPr>
          <w:t>politicization of European integration</w:t>
        </w:r>
      </w:ins>
      <w:ins w:id="62" w:author="Christian Rauh" w:date="2021-09-27T11:23:00Z">
        <w:r w:rsidR="00C255A8">
          <w:rPr>
            <w:sz w:val="20"/>
            <w:szCs w:val="18"/>
            <w:lang w:val="en-US"/>
          </w:rPr>
          <w:t xml:space="preserve"> in which </w:t>
        </w:r>
      </w:ins>
      <w:del w:id="63" w:author="Christian Rauh" w:date="2021-09-27T11:23:00Z">
        <w:r w:rsidRPr="0011405F" w:rsidDel="00C255A8">
          <w:rPr>
            <w:sz w:val="20"/>
            <w:szCs w:val="18"/>
            <w:lang w:val="en-US"/>
          </w:rPr>
          <w:delText xml:space="preserve">that the EU can no longer rely on </w:delText>
        </w:r>
      </w:del>
      <w:r w:rsidRPr="0011405F">
        <w:rPr>
          <w:sz w:val="20"/>
          <w:szCs w:val="18"/>
          <w:lang w:val="en-US"/>
        </w:rPr>
        <w:t xml:space="preserve">a permissive consensus among the wider citizenry </w:t>
      </w:r>
      <w:ins w:id="64" w:author="Christian Rauh" w:date="2021-09-27T11:27:00Z">
        <w:r w:rsidR="00C255A8">
          <w:rPr>
            <w:sz w:val="20"/>
            <w:szCs w:val="18"/>
            <w:lang w:val="en-US"/>
          </w:rPr>
          <w:t>cannot be taken for granted</w:t>
        </w:r>
      </w:ins>
      <w:ins w:id="65" w:author="Christian Rauh" w:date="2021-09-27T11:23:00Z">
        <w:r w:rsidR="00C255A8">
          <w:rPr>
            <w:sz w:val="20"/>
            <w:szCs w:val="18"/>
            <w:lang w:val="en-US"/>
          </w:rPr>
          <w:t xml:space="preserve"> </w:t>
        </w:r>
      </w:ins>
      <w:r w:rsidRPr="0011405F">
        <w:rPr>
          <w:sz w:val="20"/>
          <w:szCs w:val="18"/>
          <w:lang w:val="en-US"/>
        </w:rPr>
        <w:fldChar w:fldCharType="begin"/>
      </w:r>
      <w:r w:rsidR="00061E08">
        <w:rPr>
          <w:sz w:val="20"/>
          <w:szCs w:val="18"/>
          <w:lang w:val="en-US"/>
        </w:rPr>
        <w:instrText xml:space="preserve"> ADDIN ZOTERO_ITEM CSL_CITATION {"citationID":"xqGVfp3l","properties":{"formattedCitation":"(De Wilde and Z\\uc0\\u252{}rn 2012; Hooghe and Marks 2009; Rauh 2021a)","plainCitation":"(De Wilde and Zürn 2012; Hooghe and Marks 2009; Rauh 2021a)","noteIndex":0},"citationItems":[{"id":"eO3KQBzh/tfhXjXuf","uris":["http://zotero.org/users/5392384/items/9VH45GWL"],"uri":["http://zotero.org/users/5392384/items/9VH45GWL"],"itemData":{"id":253,"type":"article-journal","abstract":"Abstract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6958,"uris":["http://zotero.org/groups/2912652/items/L5WN8ZRB"],"uri":["http://zotero.org/groups/2912652/items/L5WN8ZRB"],"itemData":{"id":6958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6957,"uris":["http://zotero.org/groups/2912652/items/PDVIXTZV"],"uri":["http://zotero.org/groups/2912652/items/PDVIXTZV"],"itemData":{"id":6957,"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Pr="0011405F">
        <w:rPr>
          <w:sz w:val="20"/>
          <w:szCs w:val="18"/>
          <w:lang w:val="en-US"/>
        </w:rPr>
        <w:fldChar w:fldCharType="separate"/>
      </w:r>
      <w:r w:rsidR="0032464D" w:rsidRPr="0032464D">
        <w:rPr>
          <w:rFonts w:cs="Calibri"/>
          <w:sz w:val="20"/>
          <w:szCs w:val="24"/>
        </w:rPr>
        <w:t>(De Wilde and Zürn 2012; Hooghe and Marks 2009; Rauh 2021a)</w:t>
      </w:r>
      <w:r w:rsidRPr="0011405F">
        <w:rPr>
          <w:sz w:val="20"/>
          <w:szCs w:val="18"/>
          <w:lang w:val="en-US"/>
        </w:rPr>
        <w:fldChar w:fldCharType="end"/>
      </w:r>
      <w:r w:rsidRPr="0011405F">
        <w:rPr>
          <w:sz w:val="20"/>
          <w:szCs w:val="18"/>
          <w:lang w:val="en-US"/>
        </w:rPr>
        <w:t>.</w:t>
      </w:r>
      <w:del w:id="66" w:author="Christian Rauh" w:date="2021-09-27T11:46:00Z">
        <w:r w:rsidRPr="0011405F" w:rsidDel="00E07C34">
          <w:rPr>
            <w:sz w:val="20"/>
            <w:szCs w:val="18"/>
            <w:lang w:val="en-US"/>
          </w:rPr>
          <w:delText xml:space="preserve"> </w:delText>
        </w:r>
      </w:del>
    </w:p>
    <w:p w14:paraId="67A4E3C1" w14:textId="63CD8D15" w:rsidR="00C552CA" w:rsidRPr="0011405F" w:rsidDel="00EA63E5" w:rsidRDefault="00C255A8" w:rsidP="00C552CA">
      <w:pPr>
        <w:jc w:val="both"/>
        <w:rPr>
          <w:del w:id="67" w:author="Christian Rauh" w:date="2021-09-27T11:41:00Z"/>
          <w:sz w:val="20"/>
          <w:szCs w:val="18"/>
          <w:u w:val="single"/>
          <w:lang w:val="de-DE"/>
          <w:rPrChange w:id="68" w:author="Christian Rauh" w:date="2021-09-27T11:19:00Z">
            <w:rPr>
              <w:del w:id="69" w:author="Christian Rauh" w:date="2021-09-27T11:41:00Z"/>
              <w:sz w:val="20"/>
              <w:szCs w:val="18"/>
              <w:u w:val="single"/>
              <w:lang w:val="en-US"/>
            </w:rPr>
          </w:rPrChange>
        </w:rPr>
      </w:pPr>
      <w:ins w:id="70" w:author="Christian Rauh" w:date="2021-09-27T11:23:00Z">
        <w:r>
          <w:rPr>
            <w:sz w:val="20"/>
            <w:szCs w:val="18"/>
            <w:lang w:val="en-US"/>
          </w:rPr>
          <w:t>I</w:t>
        </w:r>
        <w:r w:rsidRPr="0011405F">
          <w:rPr>
            <w:sz w:val="20"/>
            <w:szCs w:val="18"/>
            <w:lang w:val="en-US"/>
          </w:rPr>
          <w:t xml:space="preserve">n </w:t>
        </w:r>
        <w:r>
          <w:rPr>
            <w:sz w:val="20"/>
            <w:szCs w:val="18"/>
            <w:lang w:val="en-US"/>
          </w:rPr>
          <w:t>these controversial public debates, especially</w:t>
        </w:r>
        <w:r w:rsidRPr="0011405F" w:rsidDel="0011405F">
          <w:rPr>
            <w:sz w:val="20"/>
            <w:szCs w:val="18"/>
            <w:lang w:val="en-US"/>
          </w:rPr>
          <w:t xml:space="preserve"> </w:t>
        </w:r>
      </w:ins>
      <w:del w:id="71" w:author="Christian Rauh" w:date="2021-09-27T11:14:00Z">
        <w:r w:rsidR="00C552CA" w:rsidRPr="0011405F" w:rsidDel="0011405F">
          <w:rPr>
            <w:sz w:val="20"/>
            <w:szCs w:val="18"/>
            <w:lang w:val="en-US"/>
          </w:rPr>
          <w:delText>In such controversial debates, t</w:delText>
        </w:r>
      </w:del>
      <w:ins w:id="72" w:author="Christian Rauh" w:date="2021-09-27T11:23:00Z">
        <w:r>
          <w:rPr>
            <w:sz w:val="20"/>
            <w:szCs w:val="18"/>
            <w:lang w:val="en-US"/>
          </w:rPr>
          <w:t>t</w:t>
        </w:r>
      </w:ins>
      <w:r w:rsidR="00C552CA" w:rsidRPr="0011405F">
        <w:rPr>
          <w:sz w:val="20"/>
          <w:szCs w:val="18"/>
          <w:lang w:val="en-US"/>
        </w:rPr>
        <w:t xml:space="preserve">he EU’s </w:t>
      </w:r>
      <w:del w:id="73" w:author="Christian Rauh" w:date="2021-09-27T11:48:00Z">
        <w:r w:rsidR="00C552CA" w:rsidRPr="0011405F" w:rsidDel="00E07C34">
          <w:rPr>
            <w:sz w:val="20"/>
            <w:szCs w:val="18"/>
            <w:lang w:val="en-US"/>
          </w:rPr>
          <w:delText xml:space="preserve">rather detached </w:delText>
        </w:r>
      </w:del>
      <w:r w:rsidR="00C552CA" w:rsidRPr="0011405F">
        <w:rPr>
          <w:sz w:val="20"/>
          <w:szCs w:val="18"/>
          <w:lang w:val="en-US"/>
        </w:rPr>
        <w:t>supranational institutions are frequent</w:t>
      </w:r>
      <w:del w:id="74" w:author="Christian Rauh" w:date="2021-09-27T11:15:00Z">
        <w:r w:rsidR="00C552CA" w:rsidRPr="0011405F" w:rsidDel="0011405F">
          <w:rPr>
            <w:sz w:val="20"/>
            <w:szCs w:val="18"/>
            <w:lang w:val="en-US"/>
          </w:rPr>
          <w:delText>ly</w:delText>
        </w:r>
      </w:del>
      <w:r w:rsidR="00C552CA" w:rsidRPr="0011405F">
        <w:rPr>
          <w:sz w:val="20"/>
          <w:szCs w:val="18"/>
          <w:lang w:val="en-US"/>
        </w:rPr>
        <w:t xml:space="preserve"> addresse</w:t>
      </w:r>
      <w:del w:id="75" w:author="Christian Rauh" w:date="2021-09-27T11:15:00Z">
        <w:r w:rsidR="00C552CA" w:rsidRPr="0011405F" w:rsidDel="0011405F">
          <w:rPr>
            <w:sz w:val="20"/>
            <w:szCs w:val="18"/>
            <w:lang w:val="en-US"/>
          </w:rPr>
          <w:delText>d</w:delText>
        </w:r>
      </w:del>
      <w:ins w:id="76" w:author="Christian Rauh" w:date="2021-09-27T11:15:00Z">
        <w:r w:rsidR="0011405F">
          <w:rPr>
            <w:sz w:val="20"/>
            <w:szCs w:val="18"/>
            <w:lang w:val="en-US"/>
          </w:rPr>
          <w:t>es</w:t>
        </w:r>
      </w:ins>
      <w:del w:id="77" w:author="Christian Rauh" w:date="2021-09-27T11:23:00Z">
        <w:r w:rsidR="00C552CA" w:rsidRPr="0011405F" w:rsidDel="00C255A8">
          <w:rPr>
            <w:sz w:val="20"/>
            <w:szCs w:val="18"/>
            <w:lang w:val="en-US"/>
          </w:rPr>
          <w:delText xml:space="preserve"> in </w:delText>
        </w:r>
      </w:del>
      <w:del w:id="78" w:author="Christian Rauh" w:date="2021-09-27T11:15:00Z">
        <w:r w:rsidR="00C552CA" w:rsidRPr="0011405F" w:rsidDel="0011405F">
          <w:rPr>
            <w:sz w:val="20"/>
            <w:szCs w:val="18"/>
            <w:lang w:val="en-US"/>
          </w:rPr>
          <w:delText xml:space="preserve">national debates </w:delText>
        </w:r>
      </w:del>
      <w:ins w:id="79" w:author="Christian Rauh" w:date="2021-09-27T11:15:00Z">
        <w:r w:rsidR="0011405F">
          <w:rPr>
            <w:sz w:val="20"/>
            <w:szCs w:val="18"/>
            <w:lang w:val="en-US"/>
          </w:rPr>
          <w:t xml:space="preserve">, </w:t>
        </w:r>
      </w:ins>
      <w:del w:id="80" w:author="Christian Rauh" w:date="2021-09-27T11:15:00Z">
        <w:r w:rsidR="00C552CA" w:rsidRPr="0011405F" w:rsidDel="0011405F">
          <w:rPr>
            <w:sz w:val="20"/>
            <w:szCs w:val="18"/>
            <w:lang w:val="en-US"/>
          </w:rPr>
          <w:delText xml:space="preserve">by members state politicians, </w:delText>
        </w:r>
      </w:del>
      <w:r w:rsidR="00C552CA" w:rsidRPr="0011405F">
        <w:rPr>
          <w:sz w:val="20"/>
          <w:szCs w:val="18"/>
          <w:lang w:val="en-US"/>
        </w:rPr>
        <w:t>often</w:t>
      </w:r>
      <w:ins w:id="81" w:author="Christian Rauh" w:date="2021-09-27T11:19:00Z">
        <w:r w:rsidR="0011405F">
          <w:rPr>
            <w:sz w:val="20"/>
            <w:szCs w:val="18"/>
            <w:lang w:val="en-US"/>
          </w:rPr>
          <w:t xml:space="preserve"> serving </w:t>
        </w:r>
      </w:ins>
      <w:del w:id="82" w:author="Christian Rauh" w:date="2021-09-27T11:19:00Z">
        <w:r w:rsidR="00C552CA" w:rsidRPr="0011405F" w:rsidDel="0011405F">
          <w:rPr>
            <w:sz w:val="20"/>
            <w:szCs w:val="18"/>
            <w:lang w:val="en-US"/>
          </w:rPr>
          <w:delText xml:space="preserve"> </w:delText>
        </w:r>
      </w:del>
      <w:r w:rsidR="00C552CA" w:rsidRPr="0011405F">
        <w:rPr>
          <w:sz w:val="20"/>
          <w:szCs w:val="18"/>
          <w:lang w:val="en-US"/>
        </w:rPr>
        <w:t xml:space="preserve">as </w:t>
      </w:r>
      <w:del w:id="83" w:author="Christian Rauh" w:date="2021-09-27T11:15:00Z">
        <w:r w:rsidR="00C552CA" w:rsidRPr="0011405F" w:rsidDel="0011405F">
          <w:rPr>
            <w:sz w:val="20"/>
            <w:szCs w:val="18"/>
            <w:lang w:val="en-US"/>
          </w:rPr>
          <w:delText xml:space="preserve">the </w:delText>
        </w:r>
      </w:del>
      <w:ins w:id="84" w:author="Christian Rauh" w:date="2021-09-27T11:15:00Z">
        <w:r w:rsidR="0011405F">
          <w:rPr>
            <w:sz w:val="20"/>
            <w:szCs w:val="18"/>
            <w:lang w:val="en-US"/>
          </w:rPr>
          <w:t xml:space="preserve">a </w:t>
        </w:r>
      </w:ins>
      <w:r w:rsidR="00C552CA" w:rsidRPr="0011405F">
        <w:rPr>
          <w:sz w:val="20"/>
          <w:szCs w:val="18"/>
          <w:lang w:val="en-US"/>
        </w:rPr>
        <w:t xml:space="preserve">scapegoat for </w:t>
      </w:r>
      <w:del w:id="85" w:author="Christian Rauh [2]" w:date="2021-09-27T20:10:00Z">
        <w:r w:rsidR="006C756B" w:rsidRPr="0029563D" w:rsidDel="00BB292F">
          <w:rPr>
            <w:sz w:val="20"/>
            <w:szCs w:val="18"/>
            <w:lang w:val="en-US"/>
          </w:rPr>
          <w:delText>unfavorable</w:delText>
        </w:r>
        <w:r w:rsidR="00C552CA" w:rsidRPr="0011405F" w:rsidDel="00BB292F">
          <w:rPr>
            <w:sz w:val="20"/>
            <w:szCs w:val="18"/>
            <w:lang w:val="en-US"/>
          </w:rPr>
          <w:delText xml:space="preserve"> </w:delText>
        </w:r>
      </w:del>
      <w:ins w:id="86" w:author="Christian Rauh [2]" w:date="2021-09-27T20:10:00Z">
        <w:r w:rsidR="00BB292F">
          <w:rPr>
            <w:sz w:val="20"/>
            <w:szCs w:val="18"/>
            <w:lang w:val="en-US"/>
          </w:rPr>
          <w:t>unpopular</w:t>
        </w:r>
        <w:r w:rsidR="00BB292F" w:rsidRPr="0011405F">
          <w:rPr>
            <w:sz w:val="20"/>
            <w:szCs w:val="18"/>
            <w:lang w:val="en-US"/>
          </w:rPr>
          <w:t xml:space="preserve"> </w:t>
        </w:r>
      </w:ins>
      <w:del w:id="87" w:author="Christian Rauh" w:date="2021-09-27T11:24:00Z">
        <w:r w:rsidR="00C552CA" w:rsidRPr="0011405F" w:rsidDel="00C255A8">
          <w:rPr>
            <w:sz w:val="20"/>
            <w:szCs w:val="18"/>
            <w:lang w:val="en-US"/>
          </w:rPr>
          <w:delText xml:space="preserve">policies </w:delText>
        </w:r>
      </w:del>
      <w:ins w:id="88" w:author="Christian Rauh" w:date="2021-09-27T11:24:00Z">
        <w:r w:rsidRPr="0011405F">
          <w:rPr>
            <w:sz w:val="20"/>
            <w:szCs w:val="18"/>
            <w:lang w:val="en-US"/>
          </w:rPr>
          <w:t>polic</w:t>
        </w:r>
        <w:del w:id="89" w:author="Christian Rauh [2]" w:date="2021-09-27T20:10:00Z">
          <w:r w:rsidDel="00BB292F">
            <w:rPr>
              <w:sz w:val="20"/>
              <w:szCs w:val="18"/>
              <w:lang w:val="en-US"/>
            </w:rPr>
            <w:delText>y</w:delText>
          </w:r>
        </w:del>
      </w:ins>
      <w:ins w:id="90" w:author="Christian Rauh [2]" w:date="2021-09-27T20:10:00Z">
        <w:r w:rsidR="00BB292F">
          <w:rPr>
            <w:sz w:val="20"/>
            <w:szCs w:val="18"/>
            <w:lang w:val="en-US"/>
          </w:rPr>
          <w:t>ies</w:t>
        </w:r>
      </w:ins>
      <w:ins w:id="91" w:author="Christian Rauh" w:date="2021-09-27T11:24:00Z">
        <w:r w:rsidRPr="0011405F">
          <w:rPr>
            <w:sz w:val="20"/>
            <w:szCs w:val="18"/>
            <w:lang w:val="en-US"/>
          </w:rPr>
          <w:t xml:space="preserve"> </w:t>
        </w:r>
      </w:ins>
      <w:del w:id="92" w:author="Christian Rauh" w:date="2021-09-27T11:15:00Z">
        <w:r w:rsidR="00C552CA" w:rsidRPr="0011405F" w:rsidDel="0011405F">
          <w:rPr>
            <w:sz w:val="20"/>
            <w:szCs w:val="18"/>
            <w:lang w:val="en-US"/>
          </w:rPr>
          <w:delText xml:space="preserve">in an attempt to shift the blame </w:delText>
        </w:r>
      </w:del>
      <w:r w:rsidR="00C552CA" w:rsidRPr="0011405F">
        <w:rPr>
          <w:sz w:val="20"/>
          <w:szCs w:val="18"/>
          <w:u w:val="single"/>
          <w:lang w:val="en-US"/>
        </w:rPr>
        <w:fldChar w:fldCharType="begin"/>
      </w:r>
      <w:r w:rsidR="00061E08">
        <w:rPr>
          <w:sz w:val="20"/>
          <w:szCs w:val="18"/>
          <w:u w:val="single"/>
          <w:lang w:val="en-US"/>
        </w:rPr>
        <w:instrText xml:space="preserve"> ADDIN ZOTERO_ITEM CSL_CITATION {"citationID":"WZ9kfu6s","properties":{"formattedCitation":"(Gerhards {\\i{}et al.} 2009; Harteveld {\\i{}et al.} 2018; Heinkelmann-Wild and Zangl 2020; Rittberger {\\i{}et al.} 2017; Schlipphak and Treib 2017; Traber {\\i{}et al.} 2020)","plainCitation":"(Gerhards et al. 2009; Harteveld et al. 2018; Heinkelmann-Wild and Zangl 2020; Rittberger et al. 2017; Schlipphak and Treib 2017; Traber et al. 2020)","noteIndex":0},"citationItems":[{"id":6956,"uris":["http://zotero.org/groups/2912652/items/V3TKRIW2"],"uri":["http://zotero.org/groups/2912652/items/V3TKRIW2"],"itemData":{"id":6956,"type":"article-journal","container-title":"Politische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7165,"uris":["http://zotero.org/groups/2912652/items/KRU7RWBU"],"uri":["http://zotero.org/groups/2912652/items/KRU7RWBU"],"itemData":{"id":7165,"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Der"}],"issued":{"date-parts":[["2018"]]}}},{"id":7284,"uris":["http://zotero.org/groups/2912652/items/BIEZE6VZ"],"uri":["http://zotero.org/groups/2912652/items/BIEZE6VZ"],"itemData":{"id":7284,"type":"article-journal","abstract":"Who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7289,"uris":["http://zotero.org/groups/2912652/items/3ZDC5LH3"],"uri":["http://zotero.org/groups/2912652/items/3ZDC5LH3"],"itemData":{"id":7289,"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7287,"uris":["http://zotero.org/groups/2912652/items/D2Z5EXVZ"],"uri":["http://zotero.org/groups/2912652/items/D2Z5EXVZ"],"itemData":{"id":7287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7285,"uris":["http://zotero.org/groups/2912652/items/VVC47Y3P"],"uri":["http://zotero.org/groups/2912652/items/VVC47Y3P"],"itemData":{"id":7285,"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w:instrText>
      </w:r>
      <w:r w:rsidR="00061E08" w:rsidRPr="00061E08">
        <w:rPr>
          <w:sz w:val="20"/>
          <w:szCs w:val="18"/>
          <w:u w:val="single"/>
          <w:lang w:val="de-DE"/>
          <w:rPrChange w:id="93" w:author="Christian Rauh" w:date="2021-09-28T09:36:00Z">
            <w:rPr>
              <w:sz w:val="20"/>
              <w:szCs w:val="18"/>
              <w:u w:val="single"/>
              <w:lang w:val="en-US"/>
            </w:rPr>
          </w:rPrChange>
        </w:rPr>
        <w:instrText xml:space="preserve">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schema":"https://github.com/citation-style-language/schema/raw/master/csl-citation.json"} </w:instrText>
      </w:r>
      <w:r w:rsidR="00C552CA" w:rsidRPr="0011405F">
        <w:rPr>
          <w:sz w:val="20"/>
          <w:szCs w:val="18"/>
          <w:u w:val="single"/>
          <w:lang w:val="en-US"/>
        </w:rPr>
        <w:fldChar w:fldCharType="separate"/>
      </w:r>
      <w:r w:rsidR="00EA63E5" w:rsidRPr="00EA63E5">
        <w:rPr>
          <w:rFonts w:cs="Calibri"/>
          <w:sz w:val="20"/>
          <w:szCs w:val="24"/>
        </w:rPr>
        <w:t xml:space="preserve">(Gerhards </w:t>
      </w:r>
      <w:r w:rsidR="00EA63E5" w:rsidRPr="00EA63E5">
        <w:rPr>
          <w:rFonts w:cs="Calibri"/>
          <w:i/>
          <w:iCs/>
          <w:sz w:val="20"/>
          <w:szCs w:val="24"/>
        </w:rPr>
        <w:t>et al.</w:t>
      </w:r>
      <w:r w:rsidR="00EA63E5" w:rsidRPr="00EA63E5">
        <w:rPr>
          <w:rFonts w:cs="Calibri"/>
          <w:sz w:val="20"/>
          <w:szCs w:val="24"/>
        </w:rPr>
        <w:t xml:space="preserve"> 2009; Harteveld </w:t>
      </w:r>
      <w:r w:rsidR="00EA63E5" w:rsidRPr="00EA63E5">
        <w:rPr>
          <w:rFonts w:cs="Calibri"/>
          <w:i/>
          <w:iCs/>
          <w:sz w:val="20"/>
          <w:szCs w:val="24"/>
        </w:rPr>
        <w:t>et al.</w:t>
      </w:r>
      <w:r w:rsidR="00EA63E5" w:rsidRPr="00EA63E5">
        <w:rPr>
          <w:rFonts w:cs="Calibri"/>
          <w:sz w:val="20"/>
          <w:szCs w:val="24"/>
        </w:rPr>
        <w:t xml:space="preserve"> 2018; Heinkelmann-Wild and Zangl 2020; Rittberger </w:t>
      </w:r>
      <w:r w:rsidR="00EA63E5" w:rsidRPr="00EA63E5">
        <w:rPr>
          <w:rFonts w:cs="Calibri"/>
          <w:i/>
          <w:iCs/>
          <w:sz w:val="20"/>
          <w:szCs w:val="24"/>
        </w:rPr>
        <w:t>et al.</w:t>
      </w:r>
      <w:r w:rsidR="00EA63E5" w:rsidRPr="00EA63E5">
        <w:rPr>
          <w:rFonts w:cs="Calibri"/>
          <w:sz w:val="20"/>
          <w:szCs w:val="24"/>
        </w:rPr>
        <w:t xml:space="preserve"> 2017; Schlipphak and Treib 2017; Traber </w:t>
      </w:r>
      <w:r w:rsidR="00EA63E5" w:rsidRPr="00EA63E5">
        <w:rPr>
          <w:rFonts w:cs="Calibri"/>
          <w:i/>
          <w:iCs/>
          <w:sz w:val="20"/>
          <w:szCs w:val="24"/>
        </w:rPr>
        <w:t>et al.</w:t>
      </w:r>
      <w:r w:rsidR="00EA63E5" w:rsidRPr="00EA63E5">
        <w:rPr>
          <w:rFonts w:cs="Calibri"/>
          <w:sz w:val="20"/>
          <w:szCs w:val="24"/>
        </w:rPr>
        <w:t xml:space="preserve"> 2020)</w:t>
      </w:r>
      <w:r w:rsidR="00C552CA" w:rsidRPr="0011405F">
        <w:rPr>
          <w:sz w:val="20"/>
          <w:szCs w:val="18"/>
          <w:u w:val="single"/>
          <w:lang w:val="en-US"/>
        </w:rPr>
        <w:fldChar w:fldCharType="end"/>
      </w:r>
      <w:ins w:id="94" w:author="Christian Rauh" w:date="2021-09-27T11:19:00Z">
        <w:r w:rsidR="0011405F" w:rsidRPr="0011405F">
          <w:rPr>
            <w:sz w:val="20"/>
            <w:szCs w:val="18"/>
            <w:lang w:val="de-DE"/>
            <w:rPrChange w:id="95" w:author="Christian Rauh" w:date="2021-09-27T11:20:00Z">
              <w:rPr>
                <w:sz w:val="20"/>
                <w:szCs w:val="18"/>
                <w:u w:val="single"/>
                <w:lang w:val="en-US"/>
              </w:rPr>
            </w:rPrChange>
          </w:rPr>
          <w:t>.</w:t>
        </w:r>
      </w:ins>
      <w:ins w:id="96" w:author="Christian Rauh" w:date="2021-09-27T11:41:00Z">
        <w:r w:rsidR="00EA63E5">
          <w:rPr>
            <w:sz w:val="20"/>
            <w:szCs w:val="18"/>
            <w:lang w:val="de-DE"/>
          </w:rPr>
          <w:t xml:space="preserve"> </w:t>
        </w:r>
      </w:ins>
    </w:p>
    <w:p w14:paraId="65F9B8D0" w14:textId="400A2CB7" w:rsidR="00EB1B64" w:rsidRDefault="00C255A8" w:rsidP="00E569DF">
      <w:pPr>
        <w:jc w:val="both"/>
        <w:rPr>
          <w:sz w:val="20"/>
          <w:szCs w:val="18"/>
          <w:lang w:val="nb-NO"/>
        </w:rPr>
      </w:pPr>
      <w:ins w:id="97" w:author="Christian Rauh" w:date="2021-09-27T11:28:00Z">
        <w:r>
          <w:rPr>
            <w:sz w:val="20"/>
            <w:szCs w:val="18"/>
            <w:lang w:val="en-US"/>
          </w:rPr>
          <w:t xml:space="preserve">But </w:t>
        </w:r>
      </w:ins>
      <w:del w:id="98" w:author="Christian Rauh" w:date="2021-09-27T11:20:00Z">
        <w:r w:rsidR="00C552CA" w:rsidRPr="0011405F" w:rsidDel="0011405F">
          <w:rPr>
            <w:sz w:val="20"/>
            <w:szCs w:val="18"/>
            <w:lang w:val="en-US"/>
          </w:rPr>
          <w:delText xml:space="preserve">Previous research shows that </w:delText>
        </w:r>
      </w:del>
      <w:del w:id="99" w:author="Christian Rauh" w:date="2021-09-27T11:21:00Z">
        <w:r w:rsidR="00C552CA" w:rsidRPr="0011405F" w:rsidDel="0011405F">
          <w:rPr>
            <w:sz w:val="20"/>
            <w:szCs w:val="18"/>
            <w:lang w:val="en-US"/>
          </w:rPr>
          <w:delText>s</w:delText>
        </w:r>
      </w:del>
      <w:ins w:id="100" w:author="Christian Rauh" w:date="2021-09-27T11:28:00Z">
        <w:r>
          <w:rPr>
            <w:sz w:val="20"/>
            <w:szCs w:val="18"/>
            <w:lang w:val="en-US"/>
          </w:rPr>
          <w:t>s</w:t>
        </w:r>
      </w:ins>
      <w:r w:rsidR="00C552CA" w:rsidRPr="0011405F">
        <w:rPr>
          <w:sz w:val="20"/>
          <w:szCs w:val="18"/>
          <w:lang w:val="en-US"/>
        </w:rPr>
        <w:t xml:space="preserve">upranational </w:t>
      </w:r>
      <w:del w:id="101" w:author="Christian Rauh" w:date="2021-09-27T11:24:00Z">
        <w:r w:rsidR="00C552CA" w:rsidRPr="0011405F" w:rsidDel="00C255A8">
          <w:rPr>
            <w:sz w:val="20"/>
            <w:szCs w:val="18"/>
            <w:lang w:val="en-US"/>
          </w:rPr>
          <w:delText xml:space="preserve">authorities </w:delText>
        </w:r>
      </w:del>
      <w:ins w:id="102" w:author="Christian Rauh" w:date="2021-09-27T11:24:00Z">
        <w:r>
          <w:rPr>
            <w:sz w:val="20"/>
            <w:szCs w:val="18"/>
            <w:lang w:val="en-US"/>
          </w:rPr>
          <w:t>institutions</w:t>
        </w:r>
        <w:r w:rsidRPr="0011405F">
          <w:rPr>
            <w:sz w:val="20"/>
            <w:szCs w:val="18"/>
            <w:lang w:val="en-US"/>
          </w:rPr>
          <w:t xml:space="preserve"> </w:t>
        </w:r>
      </w:ins>
      <w:ins w:id="103" w:author="Christian Rauh [2]" w:date="2021-09-27T20:11:00Z">
        <w:r w:rsidR="00BB292F">
          <w:rPr>
            <w:sz w:val="20"/>
            <w:szCs w:val="18"/>
            <w:lang w:val="en-US"/>
          </w:rPr>
          <w:t xml:space="preserve">can try to influence these debates as well and seem to </w:t>
        </w:r>
      </w:ins>
      <w:del w:id="104" w:author="Christian Rauh [2]" w:date="2021-09-27T20:11:00Z">
        <w:r w:rsidR="00EA63E5" w:rsidDel="00BB292F">
          <w:rPr>
            <w:sz w:val="20"/>
            <w:szCs w:val="18"/>
            <w:lang w:val="en-US"/>
          </w:rPr>
          <w:delText>are not only</w:delText>
        </w:r>
      </w:del>
      <w:ins w:id="105" w:author="Christian Rauh" w:date="2021-09-27T11:25:00Z">
        <w:del w:id="106" w:author="Christian Rauh [2]" w:date="2021-09-27T20:11:00Z">
          <w:r w:rsidDel="00BB292F">
            <w:rPr>
              <w:sz w:val="20"/>
              <w:szCs w:val="18"/>
              <w:lang w:val="en-US"/>
            </w:rPr>
            <w:delText xml:space="preserve"> </w:delText>
          </w:r>
        </w:del>
      </w:ins>
      <w:del w:id="107" w:author="Christian Rauh [2]" w:date="2021-09-27T20:11:00Z">
        <w:r w:rsidR="00C552CA" w:rsidRPr="0011405F" w:rsidDel="00BB292F">
          <w:rPr>
            <w:sz w:val="20"/>
            <w:szCs w:val="18"/>
            <w:lang w:val="en-US"/>
          </w:rPr>
          <w:delText>on the receiving end of these debates. They are often</w:delText>
        </w:r>
      </w:del>
      <w:ins w:id="108" w:author="Christian Rauh" w:date="2021-09-27T11:28:00Z">
        <w:del w:id="109" w:author="Christian Rauh [2]" w:date="2021-09-27T20:11:00Z">
          <w:r w:rsidDel="00BB292F">
            <w:rPr>
              <w:sz w:val="20"/>
              <w:szCs w:val="18"/>
              <w:lang w:val="en-US"/>
            </w:rPr>
            <w:delText xml:space="preserve">rather </w:delText>
          </w:r>
        </w:del>
      </w:ins>
      <w:del w:id="110" w:author="Christian Rauh" w:date="2021-09-27T11:42:00Z">
        <w:r w:rsidR="00EA63E5" w:rsidDel="00EA63E5">
          <w:rPr>
            <w:sz w:val="20"/>
            <w:szCs w:val="18"/>
            <w:lang w:val="en-US"/>
          </w:rPr>
          <w:delText xml:space="preserve">increasingly </w:delText>
        </w:r>
      </w:del>
      <w:ins w:id="111" w:author="Christian Rauh" w:date="2021-09-27T11:46:00Z">
        <w:r w:rsidR="00E07C34">
          <w:rPr>
            <w:sz w:val="20"/>
            <w:szCs w:val="18"/>
            <w:lang w:val="en-US"/>
          </w:rPr>
          <w:t>start</w:t>
        </w:r>
      </w:ins>
      <w:ins w:id="112" w:author="Christian Rauh" w:date="2021-09-27T11:42:00Z">
        <w:r w:rsidR="00EA63E5">
          <w:rPr>
            <w:sz w:val="20"/>
            <w:szCs w:val="18"/>
            <w:lang w:val="en-US"/>
          </w:rPr>
          <w:t xml:space="preserve"> </w:t>
        </w:r>
        <w:del w:id="113" w:author="Christian Rauh [2]" w:date="2021-09-27T20:11:00Z">
          <w:r w:rsidR="00EA63E5" w:rsidDel="00BB292F">
            <w:rPr>
              <w:sz w:val="20"/>
              <w:szCs w:val="18"/>
              <w:lang w:val="en-US"/>
            </w:rPr>
            <w:delText xml:space="preserve">to </w:delText>
          </w:r>
        </w:del>
      </w:ins>
      <w:r w:rsidR="00EA63E5">
        <w:rPr>
          <w:sz w:val="20"/>
          <w:szCs w:val="18"/>
          <w:lang w:val="en-US"/>
        </w:rPr>
        <w:t>approach</w:t>
      </w:r>
      <w:ins w:id="114" w:author="Christian Rauh [2]" w:date="2021-09-27T20:11:00Z">
        <w:r w:rsidR="00BB292F">
          <w:rPr>
            <w:sz w:val="20"/>
            <w:szCs w:val="18"/>
            <w:lang w:val="en-US"/>
          </w:rPr>
          <w:t>ing</w:t>
        </w:r>
      </w:ins>
      <w:r w:rsidR="00EA63E5">
        <w:rPr>
          <w:sz w:val="20"/>
          <w:szCs w:val="18"/>
          <w:lang w:val="en-US"/>
        </w:rPr>
        <w:t xml:space="preserve"> </w:t>
      </w:r>
      <w:ins w:id="115" w:author="Christian Rauh" w:date="2021-09-27T11:39:00Z">
        <w:r w:rsidR="00EA63E5">
          <w:rPr>
            <w:sz w:val="20"/>
            <w:szCs w:val="18"/>
            <w:lang w:val="en-US"/>
          </w:rPr>
          <w:t xml:space="preserve">their </w:t>
        </w:r>
        <w:del w:id="116" w:author="Christian Rauh [2]" w:date="2021-09-27T20:11:00Z">
          <w:r w:rsidR="00EA63E5" w:rsidDel="00BB292F">
            <w:rPr>
              <w:sz w:val="20"/>
              <w:szCs w:val="18"/>
              <w:lang w:val="en-US"/>
            </w:rPr>
            <w:delText xml:space="preserve">own </w:delText>
          </w:r>
        </w:del>
      </w:ins>
      <w:ins w:id="117" w:author="Christian Rauh" w:date="2021-09-27T11:30:00Z">
        <w:r>
          <w:rPr>
            <w:sz w:val="20"/>
            <w:szCs w:val="18"/>
            <w:lang w:val="en-US"/>
          </w:rPr>
          <w:t xml:space="preserve">public communication </w:t>
        </w:r>
      </w:ins>
      <w:r w:rsidR="00EA63E5">
        <w:rPr>
          <w:sz w:val="20"/>
          <w:szCs w:val="18"/>
          <w:lang w:val="en-US"/>
        </w:rPr>
        <w:t xml:space="preserve">strategically </w:t>
      </w:r>
      <w:del w:id="118" w:author="Christian Rauh" w:date="2021-09-27T11:31:00Z">
        <w:r w:rsidR="00C552CA" w:rsidRPr="0011405F" w:rsidDel="00C255A8">
          <w:rPr>
            <w:sz w:val="20"/>
            <w:szCs w:val="18"/>
            <w:lang w:val="en-US"/>
          </w:rPr>
          <w:delText>rather responsive and enthusiastic about engaging in public communication in the face of politicization by professionalizing their communication and adopting new channels such as social media platforms</w:delText>
        </w:r>
      </w:del>
      <w:r w:rsidR="00C552CA" w:rsidRPr="0011405F">
        <w:rPr>
          <w:sz w:val="20"/>
          <w:szCs w:val="18"/>
          <w:lang w:val="en-US"/>
        </w:rPr>
        <w:fldChar w:fldCharType="begin"/>
      </w:r>
      <w:r w:rsidR="00061E08">
        <w:rPr>
          <w:sz w:val="20"/>
          <w:szCs w:val="18"/>
          <w:lang w:val="en-US"/>
        </w:rPr>
        <w:instrText xml:space="preserve"> ADDIN ZOTERO_ITEM CSL_CITATION {"citationID":"xDarQbFd","properties":{"formattedCitation":"(Ecker-Ehrhardt 2018; Ecker-Ehrhardt 2020; Rauh {\\i{}et al.} 2020; Rauh 2021c)","plainCitation":"(Ecker-Ehrhardt 2018; Ecker-Ehrhardt 2020; Rauh et al. 2020; Rauh 2021c)","noteIndex":0},"citationItems":[{"id":"eO3KQBzh/1LCU12ah","uris":["http://zotero.org/users/5392384/items/A7RQULNB"],"uri":["http://zotero.org/users/5392384/items/A7RQULNB"],"itemData":{"id":151,"type":"article-journal","abstract":"International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6974,"uris":["http://zotero.org/groups/2912652/items/P36MW4GY"],"uri":["http://zotero.org/groups/2912652/items/P36MW4GY"],"itemData":{"id":6974,"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7008,"uris":["http://zotero.org/groups/2912652/items/3V24YPY7"],"uri":["http://zotero.org/groups/2912652/items/3V24YPY7"],"itemData":{"id":7008,"type":"article-journal","abstract":"This contribution engages with the empirical analysis of emergency politics in the EU, arguing that executives’ public communication helps to distinguish crisis management from crisis exploitation. An initial, descriptive text analysis of emergency emphasis in more than 19,000 executive speeches suggests that supranational actors, most notably the European Central Bank, do indeed use rather alarmist language over and beyond objective crisis pressures when their competences are contested. Yet, this behaviour does not appear to be a ubiquitous phenomenon, pointing to the need for more specific expectations on when and why EU executives pro-actively embark on the emergency politics script.","container-title":"Journal of European Public Policy","language":"en","source":"Zotero","title":"Supranational emergency politics? What executives’ public crisis communication may tell us","volume":"Online first","author":[{"family":"Rauh","given":"Christian"}],"issued":{"date-parts":[["2021"]]}}}],"schema":"https://github.com/citation-style-language/schema/raw/master/csl-citation.json"} </w:instrText>
      </w:r>
      <w:r w:rsidR="00C552CA" w:rsidRPr="0011405F">
        <w:rPr>
          <w:sz w:val="20"/>
          <w:szCs w:val="18"/>
          <w:lang w:val="en-US"/>
        </w:rPr>
        <w:fldChar w:fldCharType="separate"/>
      </w:r>
      <w:r w:rsidR="00EA63E5" w:rsidRPr="00EA63E5">
        <w:rPr>
          <w:rFonts w:cs="Calibri"/>
          <w:sz w:val="20"/>
          <w:szCs w:val="24"/>
        </w:rPr>
        <w:t xml:space="preserve">(Ecker-Ehrhardt 2018; Ecker-Ehrhardt 2020; Rauh </w:t>
      </w:r>
      <w:r w:rsidR="00EA63E5" w:rsidRPr="00EA63E5">
        <w:rPr>
          <w:rFonts w:cs="Calibri"/>
          <w:i/>
          <w:iCs/>
          <w:sz w:val="20"/>
          <w:szCs w:val="24"/>
        </w:rPr>
        <w:t>et al.</w:t>
      </w:r>
      <w:r w:rsidR="00EA63E5" w:rsidRPr="00EA63E5">
        <w:rPr>
          <w:rFonts w:cs="Calibri"/>
          <w:sz w:val="20"/>
          <w:szCs w:val="24"/>
        </w:rPr>
        <w:t xml:space="preserve"> 2020; Rauh 2021c)</w:t>
      </w:r>
      <w:r w:rsidR="00C552CA" w:rsidRPr="0011405F">
        <w:rPr>
          <w:sz w:val="20"/>
          <w:szCs w:val="18"/>
          <w:lang w:val="en-US"/>
        </w:rPr>
        <w:fldChar w:fldCharType="end"/>
      </w:r>
      <w:r w:rsidR="00C552CA" w:rsidRPr="0011405F">
        <w:rPr>
          <w:sz w:val="20"/>
          <w:szCs w:val="18"/>
          <w:lang w:val="en-US"/>
        </w:rPr>
        <w:t xml:space="preserve">. </w:t>
      </w:r>
      <w:r w:rsidR="00EA63E5">
        <w:rPr>
          <w:sz w:val="20"/>
          <w:szCs w:val="18"/>
          <w:lang w:val="en-US"/>
        </w:rPr>
        <w:t>Yet and still, t</w:t>
      </w:r>
      <w:r w:rsidR="00A31C1B">
        <w:rPr>
          <w:sz w:val="20"/>
          <w:szCs w:val="18"/>
          <w:lang w:val="en-US"/>
        </w:rPr>
        <w:t>he extant literature</w:t>
      </w:r>
      <w:r w:rsidR="00EA63E5">
        <w:rPr>
          <w:sz w:val="20"/>
          <w:szCs w:val="18"/>
          <w:lang w:val="en-US"/>
        </w:rPr>
        <w:t xml:space="preserve"> attest</w:t>
      </w:r>
      <w:ins w:id="119" w:author="Christian Rauh" w:date="2021-09-27T11:43:00Z">
        <w:r w:rsidR="00EA63E5">
          <w:rPr>
            <w:sz w:val="20"/>
            <w:szCs w:val="18"/>
            <w:lang w:val="en-US"/>
          </w:rPr>
          <w:t>s</w:t>
        </w:r>
      </w:ins>
      <w:r w:rsidR="00EA63E5">
        <w:rPr>
          <w:sz w:val="20"/>
          <w:szCs w:val="18"/>
          <w:lang w:val="en-US"/>
        </w:rPr>
        <w:t xml:space="preserve"> various communication deficits rooted in either </w:t>
      </w:r>
      <w:del w:id="120" w:author="Christian Rauh" w:date="2021-09-27T11:40:00Z">
        <w:r w:rsidR="00EA63E5" w:rsidDel="00EA63E5">
          <w:rPr>
            <w:sz w:val="20"/>
            <w:szCs w:val="18"/>
            <w:lang w:val="en-US"/>
          </w:rPr>
          <w:delText xml:space="preserve">in </w:delText>
        </w:r>
      </w:del>
      <w:r w:rsidR="00EA63E5">
        <w:rPr>
          <w:sz w:val="20"/>
          <w:szCs w:val="18"/>
          <w:lang w:val="en-US"/>
        </w:rPr>
        <w:t xml:space="preserve">the internal setup of supranational institutions or </w:t>
      </w:r>
      <w:del w:id="121" w:author="Christian Rauh" w:date="2021-09-27T11:40:00Z">
        <w:r w:rsidR="00EA63E5" w:rsidDel="00EA63E5">
          <w:rPr>
            <w:sz w:val="20"/>
            <w:szCs w:val="18"/>
            <w:lang w:val="en-US"/>
          </w:rPr>
          <w:delText xml:space="preserve">the </w:delText>
        </w:r>
      </w:del>
      <w:ins w:id="122" w:author="Christian Rauh" w:date="2021-09-27T11:40:00Z">
        <w:r w:rsidR="00EA63E5">
          <w:rPr>
            <w:sz w:val="20"/>
            <w:szCs w:val="18"/>
            <w:lang w:val="en-US"/>
          </w:rPr>
          <w:t xml:space="preserve">in </w:t>
        </w:r>
      </w:ins>
      <w:r w:rsidR="00EA63E5">
        <w:rPr>
          <w:sz w:val="20"/>
          <w:szCs w:val="18"/>
          <w:lang w:val="en-US"/>
        </w:rPr>
        <w:t xml:space="preserve">external obstacles </w:t>
      </w:r>
      <w:ins w:id="123" w:author="Christian Rauh" w:date="2021-09-27T11:43:00Z">
        <w:r w:rsidR="00EA63E5">
          <w:rPr>
            <w:sz w:val="20"/>
            <w:szCs w:val="18"/>
            <w:lang w:val="en-US"/>
          </w:rPr>
          <w:t>the</w:t>
        </w:r>
      </w:ins>
      <w:ins w:id="124" w:author="Christian Rauh" w:date="2021-09-27T11:47:00Z">
        <w:r w:rsidR="00E07C34">
          <w:rPr>
            <w:sz w:val="20"/>
            <w:szCs w:val="18"/>
            <w:lang w:val="en-US"/>
          </w:rPr>
          <w:t>y</w:t>
        </w:r>
      </w:ins>
      <w:ins w:id="125" w:author="Christian Rauh" w:date="2021-09-27T11:43:00Z">
        <w:r w:rsidR="00EA63E5">
          <w:rPr>
            <w:sz w:val="20"/>
            <w:szCs w:val="18"/>
            <w:lang w:val="en-US"/>
          </w:rPr>
          <w:t xml:space="preserve"> face </w:t>
        </w:r>
      </w:ins>
      <w:del w:id="126" w:author="Christian Rauh" w:date="2021-09-27T11:40:00Z">
        <w:r w:rsidR="00EA63E5" w:rsidDel="00EA63E5">
          <w:rPr>
            <w:sz w:val="20"/>
            <w:szCs w:val="18"/>
            <w:lang w:val="en-US"/>
          </w:rPr>
          <w:delText xml:space="preserve">of </w:delText>
        </w:r>
      </w:del>
      <w:ins w:id="127" w:author="Christian Rauh" w:date="2021-09-27T11:40:00Z">
        <w:r w:rsidR="00EA63E5">
          <w:rPr>
            <w:sz w:val="20"/>
            <w:szCs w:val="18"/>
            <w:lang w:val="en-US"/>
          </w:rPr>
          <w:t xml:space="preserve">in </w:t>
        </w:r>
      </w:ins>
      <w:r w:rsidR="006C756B">
        <w:rPr>
          <w:sz w:val="20"/>
          <w:szCs w:val="18"/>
          <w:lang w:val="en-US"/>
        </w:rPr>
        <w:t>traditional</w:t>
      </w:r>
      <w:r w:rsidR="00E569DF">
        <w:rPr>
          <w:sz w:val="20"/>
          <w:szCs w:val="18"/>
          <w:lang w:val="en-US"/>
        </w:rPr>
        <w:t xml:space="preserve"> </w:t>
      </w:r>
      <w:r w:rsidR="00EF7D15">
        <w:rPr>
          <w:sz w:val="20"/>
          <w:szCs w:val="18"/>
          <w:lang w:val="en-US"/>
        </w:rPr>
        <w:t xml:space="preserve">media </w:t>
      </w:r>
      <w:del w:id="128" w:author="Christian Rauh [2]" w:date="2021-09-27T20:11:00Z">
        <w:r w:rsidR="00EF7D15" w:rsidDel="00BB292F">
          <w:rPr>
            <w:sz w:val="20"/>
            <w:szCs w:val="18"/>
            <w:lang w:val="en-US"/>
          </w:rPr>
          <w:delText>channels</w:delText>
        </w:r>
        <w:r w:rsidR="006C756B" w:rsidDel="00BB292F">
          <w:rPr>
            <w:sz w:val="20"/>
            <w:szCs w:val="18"/>
            <w:lang w:val="en-US"/>
          </w:rPr>
          <w:delText xml:space="preserve"> </w:delText>
        </w:r>
      </w:del>
      <w:r w:rsidR="00A31C1B">
        <w:rPr>
          <w:sz w:val="20"/>
          <w:szCs w:val="18"/>
          <w:lang w:val="en-US"/>
        </w:rPr>
        <w:fldChar w:fldCharType="begin"/>
      </w:r>
      <w:r w:rsidR="00061E08">
        <w:rPr>
          <w:sz w:val="20"/>
          <w:szCs w:val="18"/>
          <w:lang w:val="en-US"/>
        </w:rPr>
        <w:instrText xml:space="preserve"> ADDIN ZOTERO_ITEM CSL_CITATION {"citationID":"F3yFD6Pf","properties":{"formattedCitation":"(e.g. Altides 2009; Boomgaarden {\\i{}et al.} 2013; Br\\uc0\\u252{}ggemann 2010)","plainCitation":"(e.g. Altides 2009; Boomgaarden et al. 2013; Brüggemann 2010)","noteIndex":0},"citationItems":[{"id":7010,"uris":["http://zotero.org/groups/2912652/items/UBALVZPG"],"uri":["http://zotero.org/groups/2912652/items/UBALVZPG"],"itemData":{"id":7010,"type":"book","call-number":"JA85.2.E85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public","author":[{"family":"Altides","given":"Christina"}],"issued":{"date-parts":[["2009"]]}},"prefix":"e.g. "},{"id":6946,"uris":["http://zotero.org/groups/2912652/items/SSM4NFK3"],"uri":["http://zotero.org/groups/2912652/items/SSM4NFK3"],"itemData":{"id":6946,"type":"article-journal","abstract":"News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7009,"uris":["http://zotero.org/groups/2912652/items/6NKX4VJ3"],"uri":["http://zotero.org/groups/2912652/items/6NKX4VJ3"],"itemData":{"id":7009,"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Sphere","volume":"17","author":[{"family":"Brüggemann","given":"Michael"}],"issued":{"date-parts":[["2010",1,1]]}}}],"schema":"https://github.com/citation-style-language/schema/raw/master/csl-citation.json"} </w:instrText>
      </w:r>
      <w:r w:rsidR="00A31C1B">
        <w:rPr>
          <w:sz w:val="20"/>
          <w:szCs w:val="18"/>
          <w:lang w:val="en-US"/>
        </w:rPr>
        <w:fldChar w:fldCharType="separate"/>
      </w:r>
      <w:r w:rsidR="00EA63E5" w:rsidRPr="00EA63E5">
        <w:rPr>
          <w:rFonts w:cs="Calibri"/>
          <w:sz w:val="20"/>
          <w:szCs w:val="24"/>
        </w:rPr>
        <w:t xml:space="preserve">(e.g. Altides 2009; Boomgaarden </w:t>
      </w:r>
      <w:r w:rsidR="00EA63E5" w:rsidRPr="00EA63E5">
        <w:rPr>
          <w:rFonts w:cs="Calibri"/>
          <w:i/>
          <w:iCs/>
          <w:sz w:val="20"/>
          <w:szCs w:val="24"/>
        </w:rPr>
        <w:t>et al.</w:t>
      </w:r>
      <w:r w:rsidR="00EA63E5" w:rsidRPr="00EA63E5">
        <w:rPr>
          <w:rFonts w:cs="Calibri"/>
          <w:sz w:val="20"/>
          <w:szCs w:val="24"/>
        </w:rPr>
        <w:t xml:space="preserve"> 2013; Brüggemann 2010)</w:t>
      </w:r>
      <w:r w:rsidR="00A31C1B">
        <w:rPr>
          <w:sz w:val="20"/>
          <w:szCs w:val="18"/>
          <w:lang w:val="en-US"/>
        </w:rPr>
        <w:fldChar w:fldCharType="end"/>
      </w:r>
      <w:r w:rsidR="00C552CA" w:rsidRPr="0011405F">
        <w:rPr>
          <w:sz w:val="20"/>
          <w:szCs w:val="18"/>
          <w:lang w:val="nb-NO"/>
        </w:rPr>
        <w:t>.</w:t>
      </w:r>
      <w:r w:rsidR="00FF5943">
        <w:rPr>
          <w:sz w:val="20"/>
          <w:szCs w:val="18"/>
          <w:lang w:val="nb-NO"/>
        </w:rPr>
        <w:t xml:space="preserve"> </w:t>
      </w:r>
    </w:p>
    <w:p w14:paraId="7858885F" w14:textId="534851D7" w:rsidR="004619B9" w:rsidRPr="0011405F" w:rsidRDefault="00E07C34" w:rsidP="00E569DF">
      <w:pPr>
        <w:jc w:val="both"/>
        <w:rPr>
          <w:sz w:val="20"/>
          <w:szCs w:val="18"/>
          <w:lang w:val="en-US"/>
        </w:rPr>
      </w:pPr>
      <w:ins w:id="129" w:author="Christian Rauh" w:date="2021-09-27T11:47:00Z">
        <w:del w:id="130" w:author="Christian Rauh [2]" w:date="2021-09-27T20:12:00Z">
          <w:r w:rsidDel="00BB292F">
            <w:rPr>
              <w:sz w:val="20"/>
              <w:szCs w:val="18"/>
              <w:lang w:val="en-US"/>
            </w:rPr>
            <w:delText>In this setting, m</w:delText>
          </w:r>
        </w:del>
      </w:ins>
      <w:ins w:id="131" w:author="Christian Rauh [2]" w:date="2021-09-27T20:12:00Z">
        <w:r w:rsidR="00BB292F">
          <w:rPr>
            <w:sz w:val="20"/>
            <w:szCs w:val="18"/>
            <w:lang w:val="en-US"/>
          </w:rPr>
          <w:t>M</w:t>
        </w:r>
      </w:ins>
      <w:ins w:id="132" w:author="Christian Rauh" w:date="2021-09-27T11:47:00Z">
        <w:r>
          <w:rPr>
            <w:sz w:val="20"/>
            <w:szCs w:val="18"/>
            <w:lang w:val="en-US"/>
          </w:rPr>
          <w:t>uch hope is ascribed to social media</w:t>
        </w:r>
      </w:ins>
      <w:ins w:id="133" w:author="Christian Rauh [2]" w:date="2021-09-27T20:12:00Z">
        <w:r w:rsidR="00BB292F">
          <w:rPr>
            <w:sz w:val="20"/>
            <w:szCs w:val="18"/>
            <w:lang w:val="en-US"/>
          </w:rPr>
          <w:t xml:space="preserve"> in this setting</w:t>
        </w:r>
      </w:ins>
      <w:ins w:id="134" w:author="Christian Rauh" w:date="2021-09-27T11:47:00Z">
        <w:r>
          <w:rPr>
            <w:sz w:val="20"/>
            <w:szCs w:val="18"/>
            <w:lang w:val="en-US"/>
          </w:rPr>
          <w:t xml:space="preserve">. </w:t>
        </w:r>
      </w:ins>
      <w:del w:id="135" w:author="Christian Rauh [2]" w:date="2021-09-27T20:12:00Z">
        <w:r w:rsidR="00FC0AC9" w:rsidDel="00BB292F">
          <w:rPr>
            <w:sz w:val="20"/>
            <w:szCs w:val="18"/>
            <w:lang w:val="en-US"/>
          </w:rPr>
          <w:delText>I</w:delText>
        </w:r>
      </w:del>
      <w:ins w:id="136" w:author="Christian Rauh" w:date="2021-09-27T11:53:00Z">
        <w:del w:id="137" w:author="Christian Rauh [2]" w:date="2021-09-27T20:12:00Z">
          <w:r w:rsidR="00FC0AC9" w:rsidDel="00BB292F">
            <w:rPr>
              <w:sz w:val="20"/>
              <w:szCs w:val="18"/>
              <w:lang w:val="en-US"/>
            </w:rPr>
            <w:delText>nitial t</w:delText>
          </w:r>
        </w:del>
      </w:ins>
      <w:ins w:id="138" w:author="Christian Rauh [2]" w:date="2021-09-27T20:12:00Z">
        <w:r w:rsidR="00BB292F">
          <w:rPr>
            <w:sz w:val="20"/>
            <w:szCs w:val="18"/>
            <w:lang w:val="en-US"/>
          </w:rPr>
          <w:t>T</w:t>
        </w:r>
      </w:ins>
      <w:ins w:id="139" w:author="Christian Rauh" w:date="2021-09-27T11:53:00Z">
        <w:r w:rsidR="00FC0AC9">
          <w:rPr>
            <w:sz w:val="20"/>
            <w:szCs w:val="18"/>
            <w:lang w:val="en-US"/>
          </w:rPr>
          <w:t>heoretical analyses and case studies suggest</w:t>
        </w:r>
      </w:ins>
      <w:ins w:id="140" w:author="Christian Rauh" w:date="2021-09-27T11:49:00Z">
        <w:r w:rsidR="00FC0AC9">
          <w:rPr>
            <w:sz w:val="20"/>
            <w:szCs w:val="18"/>
            <w:lang w:val="en-US"/>
          </w:rPr>
          <w:t xml:space="preserve"> </w:t>
        </w:r>
      </w:ins>
      <w:r w:rsidR="00FC0AC9">
        <w:rPr>
          <w:sz w:val="20"/>
          <w:szCs w:val="18"/>
          <w:lang w:val="en-US"/>
        </w:rPr>
        <w:t>that the</w:t>
      </w:r>
      <w:ins w:id="141" w:author="Christian Rauh [2]" w:date="2021-09-27T20:12:00Z">
        <w:r w:rsidR="00BB292F">
          <w:rPr>
            <w:sz w:val="20"/>
            <w:szCs w:val="18"/>
            <w:lang w:val="en-US"/>
          </w:rPr>
          <w:t>ir</w:t>
        </w:r>
      </w:ins>
      <w:r w:rsidR="00FC0AC9">
        <w:rPr>
          <w:sz w:val="20"/>
          <w:szCs w:val="18"/>
          <w:lang w:val="en-US"/>
        </w:rPr>
        <w:t xml:space="preserve"> </w:t>
      </w:r>
      <w:ins w:id="142" w:author="Christian Rauh" w:date="2021-09-27T11:47:00Z">
        <w:r>
          <w:rPr>
            <w:sz w:val="20"/>
            <w:szCs w:val="18"/>
            <w:lang w:val="en-US"/>
          </w:rPr>
          <w:t xml:space="preserve">transnational outreach, low costs of messaging, and </w:t>
        </w:r>
      </w:ins>
      <w:r w:rsidR="00FC0AC9">
        <w:rPr>
          <w:sz w:val="20"/>
          <w:szCs w:val="18"/>
          <w:lang w:val="en-US"/>
        </w:rPr>
        <w:t xml:space="preserve">an </w:t>
      </w:r>
      <w:ins w:id="143" w:author="Christian Rauh" w:date="2021-09-27T11:47:00Z">
        <w:r>
          <w:rPr>
            <w:sz w:val="20"/>
            <w:szCs w:val="18"/>
            <w:lang w:val="en-US"/>
          </w:rPr>
          <w:t>emphasi</w:t>
        </w:r>
      </w:ins>
      <w:ins w:id="144" w:author="Christian Rauh" w:date="2021-09-27T11:48:00Z">
        <w:r>
          <w:rPr>
            <w:sz w:val="20"/>
            <w:szCs w:val="18"/>
            <w:lang w:val="en-US"/>
          </w:rPr>
          <w:t>s on user engagement</w:t>
        </w:r>
      </w:ins>
      <w:r w:rsidR="00FC0AC9">
        <w:rPr>
          <w:sz w:val="20"/>
          <w:szCs w:val="18"/>
          <w:lang w:val="en-US"/>
        </w:rPr>
        <w:t xml:space="preserve"> render </w:t>
      </w:r>
      <w:ins w:id="145" w:author="Christian Rauh" w:date="2021-09-27T11:48:00Z">
        <w:r>
          <w:rPr>
            <w:sz w:val="20"/>
            <w:szCs w:val="18"/>
            <w:lang w:val="en-US"/>
          </w:rPr>
          <w:t xml:space="preserve">social media </w:t>
        </w:r>
      </w:ins>
      <w:ins w:id="146" w:author="Christian Rauh [2]" w:date="2021-09-27T20:12:00Z">
        <w:r w:rsidR="00BB292F">
          <w:rPr>
            <w:sz w:val="20"/>
            <w:szCs w:val="18"/>
            <w:lang w:val="en-US"/>
          </w:rPr>
          <w:t>particularly</w:t>
        </w:r>
      </w:ins>
      <w:ins w:id="147" w:author="Christian Rauh" w:date="2021-09-27T11:48:00Z">
        <w:del w:id="148" w:author="Christian Rauh [2]" w:date="2021-09-27T20:12:00Z">
          <w:r w:rsidDel="00BB292F">
            <w:rPr>
              <w:sz w:val="20"/>
              <w:szCs w:val="18"/>
              <w:lang w:val="en-US"/>
            </w:rPr>
            <w:delText>particularly</w:delText>
          </w:r>
        </w:del>
        <w:r>
          <w:rPr>
            <w:sz w:val="20"/>
            <w:szCs w:val="18"/>
            <w:lang w:val="en-US"/>
          </w:rPr>
          <w:t xml:space="preserve"> attractive for the otherwise rather detached supranational institutions</w:t>
        </w:r>
      </w:ins>
      <w:ins w:id="149" w:author="Christian Rauh" w:date="2021-09-27T11:53:00Z">
        <w:r>
          <w:rPr>
            <w:sz w:val="20"/>
            <w:szCs w:val="18"/>
            <w:lang w:val="en-US"/>
          </w:rPr>
          <w:t xml:space="preserve"> </w:t>
        </w:r>
      </w:ins>
      <w:del w:id="150" w:author="Christian Rauh" w:date="2021-09-27T11:53:00Z">
        <w:r w:rsidR="00FF5943" w:rsidRPr="003D6101" w:rsidDel="00E07C34">
          <w:rPr>
            <w:sz w:val="20"/>
            <w:szCs w:val="18"/>
            <w:lang w:val="en-US"/>
          </w:rPr>
          <w:delText>Ev</w:delText>
        </w:r>
        <w:r w:rsidR="00FF5943" w:rsidDel="00E07C34">
          <w:rPr>
            <w:sz w:val="20"/>
            <w:szCs w:val="18"/>
            <w:lang w:val="en-US"/>
          </w:rPr>
          <w:delText>en though we know</w:delText>
        </w:r>
        <w:r w:rsidR="00FF5943" w:rsidRPr="003D6101" w:rsidDel="00E07C34">
          <w:rPr>
            <w:sz w:val="20"/>
            <w:szCs w:val="18"/>
            <w:lang w:val="en-US"/>
          </w:rPr>
          <w:delText xml:space="preserve"> the EU</w:delText>
        </w:r>
        <w:r w:rsidR="00FF5943" w:rsidDel="00E07C34">
          <w:rPr>
            <w:sz w:val="20"/>
            <w:szCs w:val="18"/>
            <w:lang w:val="en-US"/>
          </w:rPr>
          <w:delText xml:space="preserve"> institutions and officials</w:delText>
        </w:r>
        <w:r w:rsidR="00FF5943" w:rsidRPr="003D6101" w:rsidDel="00E07C34">
          <w:rPr>
            <w:sz w:val="20"/>
            <w:szCs w:val="18"/>
            <w:lang w:val="en-US"/>
          </w:rPr>
          <w:delText xml:space="preserve"> seems</w:delText>
        </w:r>
        <w:r w:rsidR="00FF5943" w:rsidDel="00E07C34">
          <w:rPr>
            <w:sz w:val="20"/>
            <w:szCs w:val="18"/>
            <w:lang w:val="en-US"/>
          </w:rPr>
          <w:delText xml:space="preserve"> to be</w:delText>
        </w:r>
        <w:r w:rsidR="00FF5943" w:rsidRPr="003D6101" w:rsidDel="00E07C34">
          <w:rPr>
            <w:sz w:val="20"/>
            <w:szCs w:val="18"/>
            <w:lang w:val="en-US"/>
          </w:rPr>
          <w:delText xml:space="preserve"> enthusiastic about communication potential of t</w:delText>
        </w:r>
        <w:r w:rsidR="00FF5943" w:rsidDel="00E07C34">
          <w:rPr>
            <w:sz w:val="20"/>
            <w:szCs w:val="18"/>
            <w:lang w:val="en-US"/>
          </w:rPr>
          <w:delText>he social media platforms, we have limited knowledge on the state-of-affairs when it comes to their public communication on these novel platforms.</w:delText>
        </w:r>
        <w:r w:rsidR="006C756B" w:rsidRPr="0011405F" w:rsidDel="00E07C34">
          <w:rPr>
            <w:sz w:val="20"/>
            <w:szCs w:val="18"/>
            <w:lang w:val="en-US"/>
          </w:rPr>
          <w:delText xml:space="preserve"> </w:delText>
        </w:r>
        <w:r w:rsidR="00FF5943" w:rsidDel="00E07C34">
          <w:rPr>
            <w:sz w:val="20"/>
            <w:szCs w:val="18"/>
            <w:lang w:val="en-US"/>
          </w:rPr>
          <w:delText>Extant literature offers</w:delText>
        </w:r>
        <w:r w:rsidR="004619B9" w:rsidRPr="003D6101" w:rsidDel="00E07C34">
          <w:rPr>
            <w:sz w:val="20"/>
            <w:szCs w:val="18"/>
            <w:lang w:val="en-US"/>
          </w:rPr>
          <w:delText xml:space="preserve"> theoretical analyses and cases studies of the EU on social media  </w:delText>
        </w:r>
      </w:del>
      <w:r w:rsidR="004619B9" w:rsidRPr="003D6101">
        <w:rPr>
          <w:sz w:val="20"/>
          <w:szCs w:val="18"/>
          <w:lang w:val="en-US"/>
        </w:rPr>
        <w:fldChar w:fldCharType="begin"/>
      </w:r>
      <w:r w:rsidR="00061E08">
        <w:rPr>
          <w:sz w:val="20"/>
          <w:szCs w:val="18"/>
          <w:lang w:val="en-US"/>
        </w:rPr>
        <w:instrText xml:space="preserve"> ADDIN ZOTERO_ITEM CSL_CITATION {"citationID":"1xYlIZMK","properties":{"formattedCitation":"(e.g. Barisione and Michailidou 2017; Krzy\\uc0\\u380{}anowski 2020; Zaiotti 2020)","plainCitation":"(e.g. Barisione and Michailidou 2017; Krzyżanowski 2020; Zaiotti 2020)","noteIndex":0},"citationItems":[{"id":"eO3KQBzh/ZltivGnn","uris":["http://zotero.org/users/5392384/items/QEWTWRYW"],"uri":["http://zotero.org/users/5392384/items/QEWTWRYW"],"itemData":{"id":759,"type":"book","call-number":"HM742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"},{"id":7164,"uris":["http://zotero.org/groups/2912652/items/QU4DWRMX"],"uri":["http://zotero.org/groups/2912652/items/QU4DWRMX"],"itemData":{"id":7164,"type":"chapter","abstract":"This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7172,"uris":["http://zotero.org/groups/2912652/items/XCZGKPNJ"],"uri":["http://zotero.org/groups/2912652/items/XCZGKPNJ"],"itemData":{"id":7172,"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4619B9" w:rsidRPr="003D6101">
        <w:rPr>
          <w:sz w:val="20"/>
          <w:szCs w:val="18"/>
          <w:lang w:val="en-US"/>
        </w:rPr>
        <w:fldChar w:fldCharType="separate"/>
      </w:r>
      <w:r w:rsidR="00FC0AC9" w:rsidRPr="00FC0AC9">
        <w:rPr>
          <w:rFonts w:cs="Calibri"/>
          <w:sz w:val="20"/>
          <w:szCs w:val="24"/>
        </w:rPr>
        <w:t>(e.g. Barisione and Michailidou 2017; Krzyżanowski 2020; Zaiotti 2020)</w:t>
      </w:r>
      <w:r w:rsidR="004619B9" w:rsidRPr="003D6101">
        <w:rPr>
          <w:sz w:val="20"/>
          <w:szCs w:val="18"/>
          <w:lang w:val="en-US"/>
        </w:rPr>
        <w:fldChar w:fldCharType="end"/>
      </w:r>
      <w:r w:rsidR="009128DA">
        <w:rPr>
          <w:sz w:val="20"/>
          <w:szCs w:val="18"/>
          <w:lang w:val="en-US"/>
        </w:rPr>
        <w:t xml:space="preserve"> </w:t>
      </w:r>
      <w:r w:rsidR="00FC0AC9">
        <w:rPr>
          <w:sz w:val="20"/>
          <w:szCs w:val="18"/>
          <w:lang w:val="en-US"/>
        </w:rPr>
        <w:t>. But e</w:t>
      </w:r>
      <w:r w:rsidR="004619B9" w:rsidRPr="003D6101">
        <w:rPr>
          <w:sz w:val="20"/>
          <w:szCs w:val="18"/>
          <w:lang w:val="en-US"/>
        </w:rPr>
        <w:t xml:space="preserve">xtant </w:t>
      </w:r>
      <w:r w:rsidR="00FC0AC9">
        <w:rPr>
          <w:sz w:val="20"/>
          <w:szCs w:val="18"/>
          <w:lang w:val="en-US"/>
        </w:rPr>
        <w:t>large-</w:t>
      </w:r>
      <w:del w:id="151" w:author="Christian Rauh [2]" w:date="2021-09-27T20:13:00Z">
        <w:r w:rsidR="00FC0AC9" w:rsidDel="00BB292F">
          <w:rPr>
            <w:sz w:val="20"/>
            <w:szCs w:val="18"/>
            <w:lang w:val="en-US"/>
          </w:rPr>
          <w:delText xml:space="preserve">N </w:delText>
        </w:r>
      </w:del>
      <w:ins w:id="152" w:author="Christian Rauh [2]" w:date="2021-09-27T20:13:00Z">
        <w:r w:rsidR="00BB292F">
          <w:rPr>
            <w:sz w:val="20"/>
            <w:szCs w:val="18"/>
            <w:lang w:val="en-US"/>
          </w:rPr>
          <w:t xml:space="preserve">n </w:t>
        </w:r>
      </w:ins>
      <w:ins w:id="153" w:author="Christian Rauh" w:date="2021-09-28T18:03:00Z">
        <w:r w:rsidR="00256416">
          <w:rPr>
            <w:sz w:val="20"/>
            <w:szCs w:val="18"/>
            <w:lang w:val="en-US"/>
          </w:rPr>
          <w:t xml:space="preserve">social media </w:t>
        </w:r>
      </w:ins>
      <w:r w:rsidR="004619B9" w:rsidRPr="003D6101">
        <w:rPr>
          <w:sz w:val="20"/>
          <w:szCs w:val="18"/>
          <w:lang w:val="en-US"/>
        </w:rPr>
        <w:t>studies</w:t>
      </w:r>
      <w:r w:rsidR="009449C8">
        <w:rPr>
          <w:sz w:val="20"/>
          <w:szCs w:val="18"/>
          <w:lang w:val="en-US"/>
        </w:rPr>
        <w:t xml:space="preserve"> </w:t>
      </w:r>
      <w:r w:rsidR="004619B9" w:rsidRPr="003D6101">
        <w:rPr>
          <w:sz w:val="20"/>
          <w:szCs w:val="18"/>
          <w:lang w:val="en-US"/>
        </w:rPr>
        <w:t>focu</w:t>
      </w:r>
      <w:r w:rsidR="00F216E4">
        <w:rPr>
          <w:sz w:val="20"/>
          <w:szCs w:val="18"/>
          <w:lang w:val="en-US"/>
        </w:rPr>
        <w:t>s</w:t>
      </w:r>
      <w:r w:rsidR="004619B9" w:rsidRPr="003D6101">
        <w:rPr>
          <w:sz w:val="20"/>
          <w:szCs w:val="18"/>
          <w:lang w:val="en-US"/>
        </w:rPr>
        <w:t xml:space="preserve"> </w:t>
      </w:r>
      <w:ins w:id="154" w:author="Christian Rauh" w:date="2021-09-28T15:39:00Z">
        <w:r w:rsidR="0050761C">
          <w:rPr>
            <w:sz w:val="20"/>
            <w:szCs w:val="18"/>
            <w:lang w:val="en-US"/>
          </w:rPr>
          <w:t xml:space="preserve">only </w:t>
        </w:r>
      </w:ins>
      <w:r w:rsidR="004619B9" w:rsidRPr="003D6101">
        <w:rPr>
          <w:sz w:val="20"/>
          <w:szCs w:val="18"/>
          <w:lang w:val="en-US"/>
        </w:rPr>
        <w:t xml:space="preserve">on EU actors with direct electoral accountability, such as </w:t>
      </w:r>
      <w:r w:rsidR="00FC0AC9">
        <w:rPr>
          <w:sz w:val="20"/>
          <w:szCs w:val="18"/>
          <w:lang w:val="en-US"/>
        </w:rPr>
        <w:t xml:space="preserve">Council and EP </w:t>
      </w:r>
      <w:r w:rsidR="004619B9" w:rsidRPr="003D6101">
        <w:rPr>
          <w:sz w:val="20"/>
          <w:szCs w:val="18"/>
          <w:lang w:val="en-US"/>
        </w:rPr>
        <w:t xml:space="preserve">representatives </w:t>
      </w:r>
      <w:r w:rsidR="004619B9" w:rsidRPr="003D6101">
        <w:rPr>
          <w:sz w:val="20"/>
          <w:szCs w:val="18"/>
          <w:lang w:val="en-US"/>
        </w:rPr>
        <w:fldChar w:fldCharType="begin"/>
      </w:r>
      <w:r w:rsidR="00061E08">
        <w:rPr>
          <w:sz w:val="20"/>
          <w:szCs w:val="18"/>
          <w:lang w:val="en-US"/>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2017)","noteIndex":0},"citationItems":[{"id":6945,"uris":["http://zotero.org/groups/2912652/items/KG4DNMWK"],"uri":["http://zotero.org/groups/2912652/items/KG4DNMWK"],"itemData":{"id":6945,"type":"book","event-place":"LU","language":"en","publisher":"Publications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6991,"uris":["http://zotero.org/groups/2912652/items/PZM2Z36L"],"uri":["http://zotero.org/groups/2912652/items/PZM2Z36L"],"itemData":{"id":6991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7022,"uris":["http://zotero.org/groups/2912652/items/ZEMAA73U"],"uri":["http://zotero.org/groups/2912652/items/ZEMAA73U"],"itemData":{"id":7022,"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eO3KQBzh/e6nnqTlo","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7004,"uris":["http://zotero.org/groups/2912652/items/ELP3JS46"],"uri":["http://zotero.org/groups/2912652/items/ELP3JS46"],"itemData":{"id":7004,"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 xml:space="preserve">(European Parliament. Directorate General for Parliamentary Research Services. 2021; Fazekas </w:t>
      </w:r>
      <w:r w:rsidR="004619B9" w:rsidRPr="0032464D">
        <w:rPr>
          <w:rFonts w:cs="Calibri"/>
          <w:i/>
          <w:iCs/>
          <w:sz w:val="20"/>
          <w:szCs w:val="24"/>
        </w:rPr>
        <w:t>et al.</w:t>
      </w:r>
      <w:r w:rsidR="004619B9" w:rsidRPr="0032464D">
        <w:rPr>
          <w:rFonts w:cs="Calibri"/>
          <w:sz w:val="20"/>
          <w:szCs w:val="24"/>
        </w:rPr>
        <w:t xml:space="preserve"> 2021; Haßler </w:t>
      </w:r>
      <w:r w:rsidR="004619B9" w:rsidRPr="0032464D">
        <w:rPr>
          <w:rFonts w:cs="Calibri"/>
          <w:i/>
          <w:iCs/>
          <w:sz w:val="20"/>
          <w:szCs w:val="24"/>
        </w:rPr>
        <w:t>et al.</w:t>
      </w:r>
      <w:r w:rsidR="004619B9" w:rsidRPr="0032464D">
        <w:rPr>
          <w:rFonts w:cs="Calibri"/>
          <w:sz w:val="20"/>
          <w:szCs w:val="24"/>
        </w:rPr>
        <w:t xml:space="preserve"> 2021; Nulty </w:t>
      </w:r>
      <w:r w:rsidR="004619B9" w:rsidRPr="0032464D">
        <w:rPr>
          <w:rFonts w:cs="Calibri"/>
          <w:i/>
          <w:iCs/>
          <w:sz w:val="20"/>
          <w:szCs w:val="24"/>
        </w:rPr>
        <w:t>et al.</w:t>
      </w:r>
      <w:r w:rsidR="004619B9" w:rsidRPr="0032464D">
        <w:rPr>
          <w:rFonts w:cs="Calibri"/>
          <w:sz w:val="20"/>
          <w:szCs w:val="24"/>
        </w:rPr>
        <w:t xml:space="preserve"> 2016; Umit 2017)</w:t>
      </w:r>
      <w:r w:rsidR="004619B9" w:rsidRPr="003D6101">
        <w:rPr>
          <w:sz w:val="20"/>
          <w:szCs w:val="18"/>
          <w:lang w:val="en-US"/>
        </w:rPr>
        <w:fldChar w:fldCharType="end"/>
      </w:r>
      <w:r w:rsidR="00FC0AC9">
        <w:rPr>
          <w:sz w:val="20"/>
          <w:szCs w:val="18"/>
          <w:lang w:val="en-US"/>
        </w:rPr>
        <w:t xml:space="preserve">, thereby neglecting </w:t>
      </w:r>
      <w:ins w:id="155" w:author="Christian Rauh [2]" w:date="2021-09-27T20:13:00Z">
        <w:r w:rsidR="00BB292F">
          <w:rPr>
            <w:sz w:val="20"/>
            <w:szCs w:val="18"/>
            <w:lang w:val="en-US"/>
          </w:rPr>
          <w:t xml:space="preserve">exactly </w:t>
        </w:r>
      </w:ins>
      <w:r w:rsidR="00FC0AC9">
        <w:rPr>
          <w:sz w:val="20"/>
          <w:szCs w:val="18"/>
          <w:lang w:val="en-US"/>
        </w:rPr>
        <w:t xml:space="preserve">those </w:t>
      </w:r>
      <w:r w:rsidR="000901E1">
        <w:rPr>
          <w:sz w:val="20"/>
          <w:szCs w:val="18"/>
          <w:lang w:val="en-US"/>
        </w:rPr>
        <w:t xml:space="preserve">executive </w:t>
      </w:r>
      <w:r w:rsidR="00FC0AC9">
        <w:rPr>
          <w:sz w:val="20"/>
          <w:szCs w:val="18"/>
          <w:lang w:val="en-US"/>
        </w:rPr>
        <w:t xml:space="preserve">institutions that citizens most strongly associate with the EU as a polity </w:t>
      </w:r>
      <w:r w:rsidR="00FC0AC9">
        <w:rPr>
          <w:sz w:val="20"/>
          <w:szCs w:val="18"/>
          <w:lang w:val="en-US"/>
        </w:rPr>
        <w:fldChar w:fldCharType="begin"/>
      </w:r>
      <w:r w:rsidR="00061E08">
        <w:rPr>
          <w:sz w:val="20"/>
          <w:szCs w:val="18"/>
          <w:lang w:val="en-US"/>
        </w:rPr>
        <w:instrText xml:space="preserve"> ADDIN ZOTERO_ITEM CSL_CITATION {"citationID":"txgOYkN8","properties":{"formattedCitation":"(Silva {\\i{}et al.} 2021)","plainCitation":"(Silva et al. 2021)","noteIndex":0},"citationItems":[{"id":6989,"uris":["http://zotero.org/groups/2912652/items/Y4NCCSCJ"],"uri":["http://zotero.org/groups/2912652/items/Y4NCCSCJ"],"itemData":{"id":6989,"type":"article-journal","abstract":"This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C0AC9">
        <w:rPr>
          <w:sz w:val="20"/>
          <w:szCs w:val="18"/>
          <w:lang w:val="en-US"/>
        </w:rPr>
        <w:fldChar w:fldCharType="separate"/>
      </w:r>
      <w:r w:rsidR="00FC0AC9" w:rsidRPr="00FC0AC9">
        <w:rPr>
          <w:rFonts w:cs="Calibri"/>
          <w:sz w:val="20"/>
          <w:szCs w:val="24"/>
        </w:rPr>
        <w:t xml:space="preserve">(Silva </w:t>
      </w:r>
      <w:r w:rsidR="00FC0AC9" w:rsidRPr="00FC0AC9">
        <w:rPr>
          <w:rFonts w:cs="Calibri"/>
          <w:i/>
          <w:iCs/>
          <w:sz w:val="20"/>
          <w:szCs w:val="24"/>
        </w:rPr>
        <w:t>et al.</w:t>
      </w:r>
      <w:r w:rsidR="00FC0AC9" w:rsidRPr="00FC0AC9">
        <w:rPr>
          <w:rFonts w:cs="Calibri"/>
          <w:sz w:val="20"/>
          <w:szCs w:val="24"/>
        </w:rPr>
        <w:t xml:space="preserve"> 2021)</w:t>
      </w:r>
      <w:r w:rsidR="00FC0AC9">
        <w:rPr>
          <w:sz w:val="20"/>
          <w:szCs w:val="18"/>
          <w:lang w:val="en-US"/>
        </w:rPr>
        <w:fldChar w:fldCharType="end"/>
      </w:r>
      <w:r w:rsidR="004619B9" w:rsidRPr="003D6101">
        <w:rPr>
          <w:sz w:val="20"/>
          <w:szCs w:val="18"/>
          <w:lang w:val="en-US"/>
        </w:rPr>
        <w:t>.</w:t>
      </w:r>
    </w:p>
    <w:p w14:paraId="53DA8B1C" w14:textId="7FFEB3A3" w:rsidR="00D151E9" w:rsidRDefault="00D151E9" w:rsidP="00C552CA">
      <w:pPr>
        <w:spacing w:before="120" w:after="0" w:line="240" w:lineRule="auto"/>
        <w:jc w:val="both"/>
        <w:rPr>
          <w:ins w:id="156" w:author="Christian Rauh" w:date="2021-09-27T12:33:00Z"/>
          <w:sz w:val="20"/>
          <w:szCs w:val="18"/>
          <w:lang w:val="en-US"/>
        </w:rPr>
      </w:pPr>
      <w:ins w:id="157" w:author="Christian Rauh" w:date="2021-09-27T12:20:00Z">
        <w:r>
          <w:rPr>
            <w:sz w:val="20"/>
            <w:szCs w:val="18"/>
            <w:lang w:val="en-US"/>
          </w:rPr>
          <w:t xml:space="preserve">Thus, this article </w:t>
        </w:r>
        <w:del w:id="158" w:author="Christian Rauh [2]" w:date="2021-09-27T20:13:00Z">
          <w:r w:rsidDel="00BB292F">
            <w:rPr>
              <w:sz w:val="20"/>
              <w:szCs w:val="18"/>
              <w:lang w:val="en-US"/>
            </w:rPr>
            <w:delText xml:space="preserve">focuses on Twitter and </w:delText>
          </w:r>
        </w:del>
        <w:del w:id="159" w:author="Christian Rauh [2]" w:date="2021-09-27T20:14:00Z">
          <w:r w:rsidDel="00BB292F">
            <w:rPr>
              <w:sz w:val="20"/>
              <w:szCs w:val="18"/>
              <w:lang w:val="en-US"/>
            </w:rPr>
            <w:delText xml:space="preserve">aims to </w:delText>
          </w:r>
        </w:del>
        <w:r>
          <w:rPr>
            <w:sz w:val="20"/>
            <w:szCs w:val="18"/>
            <w:lang w:val="en-US"/>
          </w:rPr>
          <w:t>provide</w:t>
        </w:r>
      </w:ins>
      <w:ins w:id="160" w:author="Christian Rauh [2]" w:date="2021-09-27T20:14:00Z">
        <w:r w:rsidR="00BB292F">
          <w:rPr>
            <w:sz w:val="20"/>
            <w:szCs w:val="18"/>
            <w:lang w:val="en-US"/>
          </w:rPr>
          <w:t>s</w:t>
        </w:r>
      </w:ins>
      <w:ins w:id="161" w:author="Christian Rauh" w:date="2021-09-27T12:20:00Z">
        <w:r>
          <w:rPr>
            <w:sz w:val="20"/>
            <w:szCs w:val="18"/>
            <w:lang w:val="en-US"/>
          </w:rPr>
          <w:t xml:space="preserve"> a</w:t>
        </w:r>
      </w:ins>
      <w:ins w:id="162" w:author="Christian Rauh [2]" w:date="2021-09-27T20:14:00Z">
        <w:r w:rsidR="00BB292F">
          <w:rPr>
            <w:sz w:val="20"/>
            <w:szCs w:val="18"/>
            <w:lang w:val="en-US"/>
          </w:rPr>
          <w:t>n</w:t>
        </w:r>
      </w:ins>
      <w:ins w:id="163" w:author="Christian Rauh" w:date="2021-09-27T12:20:00Z">
        <w:r>
          <w:rPr>
            <w:sz w:val="20"/>
            <w:szCs w:val="18"/>
            <w:lang w:val="en-US"/>
          </w:rPr>
          <w:t xml:space="preserve"> </w:t>
        </w:r>
        <w:del w:id="164" w:author="Christian Rauh [2]" w:date="2021-09-27T20:14:00Z">
          <w:r w:rsidDel="00BB292F">
            <w:rPr>
              <w:sz w:val="20"/>
              <w:szCs w:val="18"/>
              <w:lang w:val="en-US"/>
            </w:rPr>
            <w:delText xml:space="preserve">systematic and </w:delText>
          </w:r>
        </w:del>
        <w:r>
          <w:rPr>
            <w:sz w:val="20"/>
            <w:szCs w:val="18"/>
            <w:lang w:val="en-US"/>
          </w:rPr>
          <w:t xml:space="preserve">encompassing mapping of how </w:t>
        </w:r>
      </w:ins>
      <w:ins w:id="165" w:author="Christian Rauh" w:date="2021-09-27T12:21:00Z">
        <w:r>
          <w:rPr>
            <w:sz w:val="20"/>
            <w:szCs w:val="18"/>
            <w:lang w:val="en-US"/>
          </w:rPr>
          <w:t xml:space="preserve">supranational institutions and </w:t>
        </w:r>
        <w:del w:id="166" w:author="Christian Rauh [2]" w:date="2021-09-27T20:14:00Z">
          <w:r w:rsidDel="00BB292F">
            <w:rPr>
              <w:sz w:val="20"/>
              <w:szCs w:val="18"/>
              <w:lang w:val="en-US"/>
            </w:rPr>
            <w:delText>the individuals heading them</w:delText>
          </w:r>
        </w:del>
      </w:ins>
      <w:ins w:id="167" w:author="Christian Rauh [2]" w:date="2021-09-27T20:14:00Z">
        <w:r w:rsidR="00BB292F">
          <w:rPr>
            <w:sz w:val="20"/>
            <w:szCs w:val="18"/>
            <w:lang w:val="en-US"/>
          </w:rPr>
          <w:t>actors</w:t>
        </w:r>
      </w:ins>
      <w:ins w:id="168" w:author="Christian Rauh" w:date="2021-09-27T12:21:00Z">
        <w:r>
          <w:rPr>
            <w:sz w:val="20"/>
            <w:szCs w:val="18"/>
            <w:lang w:val="en-US"/>
          </w:rPr>
          <w:t xml:space="preserve"> use </w:t>
        </w:r>
      </w:ins>
      <w:ins w:id="169" w:author="Christian Rauh [2]" w:date="2021-09-27T20:14:00Z">
        <w:r w:rsidR="00BB292F">
          <w:rPr>
            <w:sz w:val="20"/>
            <w:szCs w:val="18"/>
            <w:lang w:val="en-US"/>
          </w:rPr>
          <w:t xml:space="preserve">Twitter, a key </w:t>
        </w:r>
      </w:ins>
      <w:ins w:id="170" w:author="Christian Rauh" w:date="2021-09-27T12:21:00Z">
        <w:del w:id="171" w:author="Christian Rauh [2]" w:date="2021-09-27T20:14:00Z">
          <w:r w:rsidDel="00BB292F">
            <w:rPr>
              <w:sz w:val="20"/>
              <w:szCs w:val="18"/>
              <w:lang w:val="en-US"/>
            </w:rPr>
            <w:delText>th</w:delText>
          </w:r>
        </w:del>
      </w:ins>
      <w:ins w:id="172" w:author="Christian Rauh" w:date="2021-09-27T12:23:00Z">
        <w:del w:id="173" w:author="Christian Rauh [2]" w:date="2021-09-27T20:14:00Z">
          <w:r w:rsidDel="00BB292F">
            <w:rPr>
              <w:sz w:val="20"/>
              <w:szCs w:val="18"/>
              <w:lang w:val="en-US"/>
            </w:rPr>
            <w:delText>is</w:delText>
          </w:r>
        </w:del>
      </w:ins>
      <w:ins w:id="174" w:author="Christian Rauh" w:date="2021-09-27T12:21:00Z">
        <w:del w:id="175" w:author="Christian Rauh [2]" w:date="2021-09-27T20:14:00Z">
          <w:r w:rsidDel="00BB292F">
            <w:rPr>
              <w:sz w:val="20"/>
              <w:szCs w:val="18"/>
              <w:lang w:val="en-US"/>
            </w:rPr>
            <w:delText xml:space="preserve"> key </w:delText>
          </w:r>
        </w:del>
      </w:ins>
      <w:ins w:id="176" w:author="Christian Rauh [2]" w:date="2021-09-27T20:14:00Z">
        <w:r w:rsidR="00BB292F">
          <w:rPr>
            <w:sz w:val="20"/>
            <w:szCs w:val="18"/>
            <w:lang w:val="en-US"/>
          </w:rPr>
          <w:t xml:space="preserve">social media </w:t>
        </w:r>
      </w:ins>
      <w:ins w:id="177" w:author="Christian Rauh" w:date="2021-09-27T12:21:00Z">
        <w:r>
          <w:rPr>
            <w:sz w:val="20"/>
            <w:szCs w:val="18"/>
            <w:lang w:val="en-US"/>
          </w:rPr>
          <w:t xml:space="preserve">platform. Our quantitative description </w:t>
        </w:r>
      </w:ins>
      <w:ins w:id="178" w:author="Christian Rauh" w:date="2021-09-27T12:23:00Z">
        <w:r>
          <w:rPr>
            <w:sz w:val="20"/>
            <w:szCs w:val="18"/>
            <w:lang w:val="en-US"/>
          </w:rPr>
          <w:t>of more than 9</w:t>
        </w:r>
      </w:ins>
      <w:ins w:id="179" w:author="Christian Rauh" w:date="2021-09-27T12:30:00Z">
        <w:r w:rsidR="004C505A">
          <w:rPr>
            <w:sz w:val="20"/>
            <w:szCs w:val="18"/>
            <w:lang w:val="en-US"/>
          </w:rPr>
          <w:t>6</w:t>
        </w:r>
      </w:ins>
      <w:ins w:id="180" w:author="Christian Rauh" w:date="2021-09-27T12:23:00Z">
        <w:r>
          <w:rPr>
            <w:sz w:val="20"/>
            <w:szCs w:val="18"/>
            <w:lang w:val="en-US"/>
          </w:rPr>
          <w:t>0</w:t>
        </w:r>
      </w:ins>
      <w:ins w:id="181" w:author="Christian Rauh" w:date="2021-09-27T12:30:00Z">
        <w:r w:rsidR="004C505A">
          <w:rPr>
            <w:sz w:val="20"/>
            <w:szCs w:val="18"/>
            <w:lang w:val="en-US"/>
          </w:rPr>
          <w:t>,</w:t>
        </w:r>
      </w:ins>
      <w:ins w:id="182" w:author="Christian Rauh" w:date="2021-09-27T12:23:00Z">
        <w:r>
          <w:rPr>
            <w:sz w:val="20"/>
            <w:szCs w:val="18"/>
            <w:lang w:val="en-US"/>
          </w:rPr>
          <w:t xml:space="preserve">000 </w:t>
        </w:r>
      </w:ins>
      <w:ins w:id="183" w:author="Christian Rauh" w:date="2021-09-27T12:24:00Z">
        <w:r>
          <w:rPr>
            <w:sz w:val="20"/>
            <w:szCs w:val="18"/>
            <w:lang w:val="en-US"/>
          </w:rPr>
          <w:t xml:space="preserve">supranational </w:t>
        </w:r>
      </w:ins>
      <w:ins w:id="184" w:author="Christian Rauh" w:date="2021-09-27T12:23:00Z">
        <w:r>
          <w:rPr>
            <w:sz w:val="20"/>
            <w:szCs w:val="18"/>
            <w:lang w:val="en-US"/>
          </w:rPr>
          <w:t>tweets from 1</w:t>
        </w:r>
      </w:ins>
      <w:ins w:id="185" w:author="Christian Rauh" w:date="2021-09-27T12:24:00Z">
        <w:r>
          <w:rPr>
            <w:sz w:val="20"/>
            <w:szCs w:val="18"/>
            <w:lang w:val="en-US"/>
          </w:rPr>
          <w:t xml:space="preserve">13 accounts in the 2009-2021 period </w:t>
        </w:r>
      </w:ins>
      <w:ins w:id="186" w:author="Christian Rauh" w:date="2021-09-27T12:21:00Z">
        <w:r>
          <w:rPr>
            <w:sz w:val="20"/>
            <w:szCs w:val="18"/>
            <w:lang w:val="en-US"/>
          </w:rPr>
          <w:t xml:space="preserve">is guided by two questions. First, we </w:t>
        </w:r>
      </w:ins>
      <w:ins w:id="187" w:author="Christian Rauh" w:date="2021-09-27T12:24:00Z">
        <w:r>
          <w:rPr>
            <w:sz w:val="20"/>
            <w:szCs w:val="18"/>
            <w:lang w:val="en-US"/>
          </w:rPr>
          <w:t xml:space="preserve">ask to what extent </w:t>
        </w:r>
      </w:ins>
      <w:ins w:id="188" w:author="Christian Rauh" w:date="2021-09-27T12:22:00Z">
        <w:r>
          <w:rPr>
            <w:sz w:val="20"/>
            <w:szCs w:val="18"/>
            <w:lang w:val="en-US"/>
          </w:rPr>
          <w:t>supranational messag</w:t>
        </w:r>
      </w:ins>
      <w:ins w:id="189" w:author="Christian Rauh" w:date="2021-09-27T12:24:00Z">
        <w:r>
          <w:rPr>
            <w:sz w:val="20"/>
            <w:szCs w:val="18"/>
            <w:lang w:val="en-US"/>
          </w:rPr>
          <w:t xml:space="preserve">es are geared to be </w:t>
        </w:r>
        <w:r>
          <w:rPr>
            <w:sz w:val="20"/>
            <w:szCs w:val="18"/>
            <w:lang w:val="en-US"/>
          </w:rPr>
          <w:lastRenderedPageBreak/>
          <w:t>compr</w:t>
        </w:r>
      </w:ins>
      <w:ins w:id="190" w:author="Christian Rauh" w:date="2021-09-27T12:25:00Z">
        <w:r>
          <w:rPr>
            <w:sz w:val="20"/>
            <w:szCs w:val="18"/>
            <w:lang w:val="en-US"/>
          </w:rPr>
          <w:t>ehensible by the wider citizenry</w:t>
        </w:r>
      </w:ins>
      <w:ins w:id="191" w:author="Christian Rauh" w:date="2021-09-27T12:30:00Z">
        <w:r w:rsidR="004C505A">
          <w:rPr>
            <w:sz w:val="20"/>
            <w:szCs w:val="18"/>
            <w:lang w:val="en-US"/>
          </w:rPr>
          <w:t xml:space="preserve">. </w:t>
        </w:r>
      </w:ins>
      <w:ins w:id="192" w:author="Christian Rauh" w:date="2021-09-27T12:31:00Z">
        <w:r w:rsidR="004C505A">
          <w:rPr>
            <w:sz w:val="20"/>
            <w:szCs w:val="18"/>
            <w:lang w:val="en-US"/>
          </w:rPr>
          <w:t xml:space="preserve">We thus aggregate </w:t>
        </w:r>
        <w:del w:id="193" w:author="Christian Rauh [2]" w:date="2021-09-27T20:15:00Z">
          <w:r w:rsidR="004C505A" w:rsidDel="00BB292F">
            <w:rPr>
              <w:sz w:val="20"/>
              <w:szCs w:val="18"/>
              <w:lang w:val="en-US"/>
            </w:rPr>
            <w:delText xml:space="preserve">the </w:delText>
          </w:r>
        </w:del>
        <w:r w:rsidR="004C505A">
          <w:rPr>
            <w:sz w:val="20"/>
            <w:szCs w:val="18"/>
            <w:lang w:val="en-US"/>
          </w:rPr>
          <w:t>linguistic and media features of supranational tweets. Second,</w:t>
        </w:r>
      </w:ins>
      <w:ins w:id="194" w:author="Christian Rauh" w:date="2021-09-27T12:25:00Z">
        <w:r>
          <w:rPr>
            <w:sz w:val="20"/>
            <w:szCs w:val="18"/>
            <w:lang w:val="en-US"/>
          </w:rPr>
          <w:t xml:space="preserve"> we ask to what extent </w:t>
        </w:r>
      </w:ins>
      <w:ins w:id="195" w:author="Christian Rauh" w:date="2021-09-27T12:31:00Z">
        <w:r w:rsidR="004C505A">
          <w:rPr>
            <w:sz w:val="20"/>
            <w:szCs w:val="18"/>
            <w:lang w:val="en-US"/>
          </w:rPr>
          <w:t>supranational engagement g</w:t>
        </w:r>
      </w:ins>
      <w:ins w:id="196" w:author="Christian Rauh" w:date="2021-09-27T12:32:00Z">
        <w:r w:rsidR="004C505A">
          <w:rPr>
            <w:sz w:val="20"/>
            <w:szCs w:val="18"/>
            <w:lang w:val="en-US"/>
          </w:rPr>
          <w:t xml:space="preserve">enerates </w:t>
        </w:r>
      </w:ins>
      <w:ins w:id="197" w:author="Christian Rauh" w:date="2021-09-27T12:33:00Z">
        <w:r w:rsidR="004C505A">
          <w:rPr>
            <w:sz w:val="20"/>
            <w:szCs w:val="18"/>
            <w:lang w:val="en-US"/>
          </w:rPr>
          <w:t xml:space="preserve">publicity. </w:t>
        </w:r>
        <w:del w:id="198" w:author="Christian Rauh [2]" w:date="2021-09-27T20:15:00Z">
          <w:r w:rsidR="004C505A" w:rsidDel="00BB292F">
            <w:rPr>
              <w:sz w:val="20"/>
              <w:szCs w:val="18"/>
              <w:lang w:val="en-US"/>
            </w:rPr>
            <w:delText>In this regard</w:delText>
          </w:r>
        </w:del>
      </w:ins>
      <w:ins w:id="199" w:author="Christian Rauh [2]" w:date="2021-09-27T20:15:00Z">
        <w:r w:rsidR="00BB292F">
          <w:rPr>
            <w:sz w:val="20"/>
            <w:szCs w:val="18"/>
            <w:lang w:val="en-US"/>
          </w:rPr>
          <w:t>Here</w:t>
        </w:r>
      </w:ins>
      <w:ins w:id="200" w:author="Christian Rauh" w:date="2021-09-27T12:33:00Z">
        <w:r w:rsidR="004C505A">
          <w:rPr>
            <w:sz w:val="20"/>
            <w:szCs w:val="18"/>
            <w:lang w:val="en-US"/>
          </w:rPr>
          <w:t>, we quantify direct on-platform user engagement and related it to the features of supranational messages.</w:t>
        </w:r>
      </w:ins>
    </w:p>
    <w:p w14:paraId="7F5A5B7E" w14:textId="3737298E" w:rsidR="00C552CA" w:rsidRPr="0011405F" w:rsidDel="004C505A" w:rsidRDefault="004C505A">
      <w:pPr>
        <w:spacing w:before="120" w:after="0" w:line="240" w:lineRule="auto"/>
        <w:jc w:val="both"/>
        <w:rPr>
          <w:del w:id="201" w:author="Christian Rauh" w:date="2021-09-27T12:36:00Z"/>
          <w:sz w:val="20"/>
          <w:szCs w:val="18"/>
          <w:lang w:val="en-US"/>
        </w:rPr>
      </w:pPr>
      <w:ins w:id="202" w:author="Christian Rauh" w:date="2021-09-27T12:33:00Z">
        <w:r>
          <w:rPr>
            <w:sz w:val="20"/>
            <w:szCs w:val="18"/>
            <w:lang w:val="en-US"/>
          </w:rPr>
          <w:t>Benchmarking</w:t>
        </w:r>
      </w:ins>
      <w:ins w:id="203" w:author="Christian Rauh" w:date="2021-09-27T12:34:00Z">
        <w:r>
          <w:rPr>
            <w:sz w:val="20"/>
            <w:szCs w:val="18"/>
            <w:lang w:val="en-US"/>
          </w:rPr>
          <w:t xml:space="preserve"> these indicators to large samples of messages from random users, national executive institutions</w:t>
        </w:r>
      </w:ins>
      <w:ins w:id="204" w:author="Christian Rauh [2]" w:date="2021-09-27T20:15:00Z">
        <w:r w:rsidR="00BB292F">
          <w:rPr>
            <w:sz w:val="20"/>
            <w:szCs w:val="18"/>
            <w:lang w:val="en-US"/>
          </w:rPr>
          <w:t>,</w:t>
        </w:r>
      </w:ins>
      <w:ins w:id="205" w:author="Christian Rauh" w:date="2021-09-27T12:34:00Z">
        <w:r>
          <w:rPr>
            <w:sz w:val="20"/>
            <w:szCs w:val="18"/>
            <w:lang w:val="en-US"/>
          </w:rPr>
          <w:t xml:space="preserve"> and other regional organizations</w:t>
        </w:r>
      </w:ins>
      <w:ins w:id="206" w:author="Christian Rauh" w:date="2021-09-27T12:35:00Z">
        <w:r>
          <w:rPr>
            <w:sz w:val="20"/>
            <w:szCs w:val="18"/>
            <w:lang w:val="en-US"/>
          </w:rPr>
          <w:t xml:space="preserve"> shows that supranational executives of the EU </w:t>
        </w:r>
      </w:ins>
      <w:ins w:id="207" w:author="Christian Rauh [2]" w:date="2021-09-27T20:16:00Z">
        <w:r w:rsidR="00BB292F">
          <w:rPr>
            <w:sz w:val="20"/>
            <w:szCs w:val="18"/>
            <w:lang w:val="en-US"/>
          </w:rPr>
          <w:t xml:space="preserve">increasingly </w:t>
        </w:r>
      </w:ins>
      <w:ins w:id="208" w:author="Christian Rauh" w:date="2021-09-27T12:35:00Z">
        <w:r>
          <w:rPr>
            <w:sz w:val="20"/>
            <w:szCs w:val="18"/>
            <w:lang w:val="en-US"/>
          </w:rPr>
          <w:t xml:space="preserve">embrace </w:t>
        </w:r>
        <w:del w:id="209" w:author="Christian Rauh [2]" w:date="2021-09-27T20:16:00Z">
          <w:r w:rsidDel="00BB292F">
            <w:rPr>
              <w:sz w:val="20"/>
              <w:szCs w:val="18"/>
              <w:lang w:val="en-US"/>
            </w:rPr>
            <w:delText xml:space="preserve">the potential of </w:delText>
          </w:r>
        </w:del>
        <w:r>
          <w:rPr>
            <w:sz w:val="20"/>
            <w:szCs w:val="18"/>
            <w:lang w:val="en-US"/>
          </w:rPr>
          <w:t xml:space="preserve">social media. </w:t>
        </w:r>
      </w:ins>
      <w:ins w:id="210" w:author="Christian Rauh" w:date="2021-09-27T12:36:00Z">
        <w:r>
          <w:rPr>
            <w:sz w:val="20"/>
            <w:szCs w:val="18"/>
            <w:lang w:val="en-US"/>
          </w:rPr>
          <w:t xml:space="preserve">Message output has grown markedly and </w:t>
        </w:r>
      </w:ins>
      <w:del w:id="211" w:author="Christian Rauh" w:date="2021-09-27T12:33:00Z">
        <w:r w:rsidR="00C552CA" w:rsidRPr="0011405F" w:rsidDel="004C505A">
          <w:rPr>
            <w:sz w:val="20"/>
            <w:szCs w:val="18"/>
            <w:lang w:val="en-US"/>
          </w:rPr>
          <w:delText>Against this backdrop, we pose two questions. First, we ask how and to what extent do supranational EU</w:delText>
        </w:r>
        <w:r w:rsidR="000901E1" w:rsidDel="004C505A">
          <w:rPr>
            <w:sz w:val="20"/>
            <w:szCs w:val="18"/>
            <w:lang w:val="en-US"/>
          </w:rPr>
          <w:delText xml:space="preserve"> executive</w:delText>
        </w:r>
        <w:r w:rsidR="00C552CA" w:rsidRPr="0011405F" w:rsidDel="004C505A">
          <w:rPr>
            <w:sz w:val="20"/>
            <w:szCs w:val="18"/>
            <w:lang w:val="en-US"/>
          </w:rPr>
          <w:delText xml:space="preserve"> actors communicate on social media</w:delText>
        </w:r>
        <w:r w:rsidR="006816B5" w:rsidDel="004C505A">
          <w:rPr>
            <w:sz w:val="20"/>
            <w:szCs w:val="18"/>
            <w:lang w:val="en-US"/>
          </w:rPr>
          <w:delText xml:space="preserve">. We </w:delText>
        </w:r>
        <w:r w:rsidR="00C552CA" w:rsidRPr="0011405F" w:rsidDel="004C505A">
          <w:rPr>
            <w:sz w:val="20"/>
            <w:szCs w:val="18"/>
            <w:lang w:val="en-US"/>
          </w:rPr>
          <w:delText>focus on comprehensibility and linguistic style of their communication on Twitter</w:delText>
        </w:r>
        <w:r w:rsidR="006816B5" w:rsidDel="004C505A">
          <w:rPr>
            <w:sz w:val="20"/>
            <w:szCs w:val="18"/>
            <w:lang w:val="en-US"/>
          </w:rPr>
          <w:delText xml:space="preserve"> to answer this question</w:delText>
        </w:r>
        <w:r w:rsidR="00C552CA" w:rsidRPr="0011405F" w:rsidDel="004C505A">
          <w:rPr>
            <w:sz w:val="20"/>
            <w:szCs w:val="18"/>
            <w:lang w:val="en-US"/>
          </w:rPr>
          <w:delText xml:space="preserve">. Then we turn our attention to the influence of these factors on the individuals’ engagement with EU politics on the platform.  Our study aims to contribute to this literature in two ways. First of all, we aim to gain insights into current state of affairs on the EU public communication on a novel platform with a comprehensive description. Such  </w:delText>
        </w:r>
        <w:r w:rsidR="00764A24" w:rsidDel="004C505A">
          <w:rPr>
            <w:sz w:val="20"/>
            <w:szCs w:val="18"/>
            <w:lang w:val="en-US"/>
          </w:rPr>
          <w:delText>mapping</w:delText>
        </w:r>
        <w:r w:rsidR="00C552CA" w:rsidRPr="0011405F" w:rsidDel="004C505A">
          <w:rPr>
            <w:sz w:val="20"/>
            <w:szCs w:val="18"/>
            <w:lang w:val="en-US"/>
          </w:rPr>
          <w:delText xml:space="preserve"> enables us to learn more about how and to what extent the EU’s communication ailments are persistent in a new communication </w:delText>
        </w:r>
        <w:r w:rsidR="00CC674F" w:rsidRPr="00A31C1B" w:rsidDel="004C505A">
          <w:rPr>
            <w:sz w:val="20"/>
            <w:szCs w:val="18"/>
            <w:lang w:val="en-US"/>
          </w:rPr>
          <w:delText xml:space="preserve">environment. </w:delText>
        </w:r>
        <w:r w:rsidR="00764A24" w:rsidRPr="00A31C1B" w:rsidDel="004C505A">
          <w:rPr>
            <w:sz w:val="20"/>
            <w:szCs w:val="18"/>
            <w:lang w:val="en-US"/>
          </w:rPr>
          <w:delText>Secondly</w:delText>
        </w:r>
        <w:r w:rsidR="00764A24" w:rsidRPr="0029563D" w:rsidDel="004C505A">
          <w:rPr>
            <w:sz w:val="20"/>
            <w:szCs w:val="18"/>
            <w:lang w:val="en-US"/>
          </w:rPr>
          <w:delText>, examining</w:delText>
        </w:r>
        <w:r w:rsidR="00C552CA" w:rsidRPr="0011405F" w:rsidDel="004C505A">
          <w:rPr>
            <w:sz w:val="20"/>
            <w:szCs w:val="18"/>
            <w:lang w:val="en-US"/>
          </w:rPr>
          <w:delText xml:space="preserve"> the association between communication style and engagement with the EU public communication can help us</w:delText>
        </w:r>
        <w:r w:rsidR="000F6E98" w:rsidDel="004C505A">
          <w:rPr>
            <w:sz w:val="20"/>
            <w:szCs w:val="18"/>
            <w:lang w:val="en-US"/>
          </w:rPr>
          <w:delText xml:space="preserve"> understand</w:delText>
        </w:r>
        <w:r w:rsidR="00C552CA" w:rsidRPr="0011405F" w:rsidDel="004C505A">
          <w:rPr>
            <w:sz w:val="20"/>
            <w:szCs w:val="18"/>
            <w:lang w:val="en-US"/>
          </w:rPr>
          <w:delText xml:space="preserve"> public communication’s potential to assist with the EU’s legitimacy problems.</w:delText>
        </w:r>
      </w:del>
    </w:p>
    <w:p w14:paraId="4874F0E7" w14:textId="133AC100" w:rsidR="00C552CA" w:rsidRPr="0011405F" w:rsidRDefault="00C552CA">
      <w:pPr>
        <w:spacing w:before="120" w:after="0" w:line="240" w:lineRule="auto"/>
        <w:jc w:val="both"/>
        <w:rPr>
          <w:sz w:val="20"/>
          <w:szCs w:val="18"/>
          <w:lang w:val="en-US"/>
        </w:rPr>
      </w:pPr>
      <w:del w:id="212" w:author="Christian Rauh" w:date="2021-09-27T12:36:00Z">
        <w:r w:rsidRPr="0011405F" w:rsidDel="004C505A">
          <w:rPr>
            <w:sz w:val="20"/>
            <w:szCs w:val="18"/>
            <w:lang w:val="en-US"/>
          </w:rPr>
          <w:delText xml:space="preserve">To these ends, we </w:delText>
        </w:r>
        <w:r w:rsidR="006A096C" w:rsidRPr="00CE2D23" w:rsidDel="004C505A">
          <w:rPr>
            <w:sz w:val="20"/>
            <w:szCs w:val="18"/>
            <w:lang w:val="en-US"/>
          </w:rPr>
          <w:delText>analyze</w:delText>
        </w:r>
        <w:r w:rsidRPr="0011405F" w:rsidDel="004C505A">
          <w:rPr>
            <w:sz w:val="20"/>
            <w:szCs w:val="18"/>
            <w:lang w:val="en-US"/>
          </w:rPr>
          <w:delText xml:space="preserve"> the</w:delText>
        </w:r>
        <w:r w:rsidR="000F6E98" w:rsidDel="004C505A">
          <w:rPr>
            <w:sz w:val="20"/>
            <w:szCs w:val="18"/>
            <w:lang w:val="en-US"/>
          </w:rPr>
          <w:delText xml:space="preserve"> EU</w:delText>
        </w:r>
        <w:r w:rsidRPr="0011405F" w:rsidDel="004C505A">
          <w:rPr>
            <w:sz w:val="20"/>
            <w:szCs w:val="18"/>
            <w:lang w:val="en-US"/>
          </w:rPr>
          <w:delText xml:space="preserve"> supranational</w:delText>
        </w:r>
        <w:r w:rsidR="000F6E98" w:rsidDel="004C505A">
          <w:rPr>
            <w:sz w:val="20"/>
            <w:szCs w:val="18"/>
            <w:lang w:val="en-US"/>
          </w:rPr>
          <w:delText xml:space="preserve"> </w:delText>
        </w:r>
        <w:r w:rsidR="000F6E98" w:rsidRPr="003D6101" w:rsidDel="004C505A">
          <w:rPr>
            <w:sz w:val="20"/>
            <w:szCs w:val="18"/>
            <w:lang w:val="en-US"/>
          </w:rPr>
          <w:delText>executive</w:delText>
        </w:r>
        <w:r w:rsidR="000F6E98" w:rsidDel="004C505A">
          <w:rPr>
            <w:sz w:val="20"/>
            <w:szCs w:val="18"/>
            <w:lang w:val="en-US"/>
          </w:rPr>
          <w:delText>s’</w:delText>
        </w:r>
        <w:r w:rsidRPr="0011405F" w:rsidDel="004C505A">
          <w:rPr>
            <w:sz w:val="20"/>
            <w:szCs w:val="18"/>
            <w:lang w:val="en-US"/>
          </w:rPr>
          <w:delText xml:space="preserve"> communication on Twitter in terms of its </w:delText>
        </w:r>
        <w:r w:rsidR="00EB1E33" w:rsidDel="004C505A">
          <w:rPr>
            <w:sz w:val="20"/>
            <w:szCs w:val="18"/>
            <w:lang w:val="en-US"/>
          </w:rPr>
          <w:delText>linguistic style</w:delText>
        </w:r>
        <w:r w:rsidR="00FE2621" w:rsidDel="004C505A">
          <w:rPr>
            <w:sz w:val="20"/>
            <w:szCs w:val="18"/>
            <w:lang w:val="en-US"/>
          </w:rPr>
          <w:delText xml:space="preserve">, specifically language choice, </w:delText>
        </w:r>
        <w:r w:rsidR="00A67186" w:rsidDel="004C505A">
          <w:rPr>
            <w:sz w:val="20"/>
            <w:szCs w:val="18"/>
            <w:lang w:val="en-US"/>
          </w:rPr>
          <w:delText>readability,</w:delText>
        </w:r>
        <w:r w:rsidR="00FE2621" w:rsidDel="004C505A">
          <w:rPr>
            <w:sz w:val="20"/>
            <w:szCs w:val="18"/>
            <w:lang w:val="en-US"/>
          </w:rPr>
          <w:delText xml:space="preserve"> and multi-media use, </w:delText>
        </w:r>
        <w:r w:rsidRPr="0011405F" w:rsidDel="004C505A">
          <w:rPr>
            <w:sz w:val="20"/>
            <w:szCs w:val="18"/>
            <w:lang w:val="en-US"/>
          </w:rPr>
          <w:delText xml:space="preserve"> and publicity</w:delText>
        </w:r>
        <w:r w:rsidR="00FE2621" w:rsidDel="004C505A">
          <w:rPr>
            <w:sz w:val="20"/>
            <w:szCs w:val="18"/>
            <w:lang w:val="en-US"/>
          </w:rPr>
          <w:delText xml:space="preserve"> of the messages</w:delText>
        </w:r>
        <w:r w:rsidRPr="0011405F" w:rsidDel="004C505A">
          <w:rPr>
            <w:sz w:val="20"/>
            <w:szCs w:val="18"/>
            <w:lang w:val="en-US"/>
          </w:rPr>
          <w:delText xml:space="preserve"> with automated content analysis by utilizing</w:delText>
        </w:r>
        <w:r w:rsidR="00EB1E33" w:rsidDel="004C505A">
          <w:rPr>
            <w:sz w:val="20"/>
            <w:szCs w:val="18"/>
            <w:lang w:val="en-US"/>
          </w:rPr>
          <w:delText xml:space="preserve"> the</w:delText>
        </w:r>
        <w:r w:rsidRPr="0011405F" w:rsidDel="004C505A">
          <w:rPr>
            <w:sz w:val="20"/>
            <w:szCs w:val="18"/>
            <w:lang w:val="en-US"/>
          </w:rPr>
          <w:delText xml:space="preserve"> full population of their messages on Twitter. We then proceed to benchmark their communication to their peers; national governments and other regional organizations such as Association of Southeast Asian Nations (ASEAN). </w:delText>
        </w:r>
        <w:r w:rsidR="00303CB1" w:rsidDel="004C505A">
          <w:rPr>
            <w:sz w:val="20"/>
            <w:szCs w:val="18"/>
            <w:lang w:val="en-US"/>
          </w:rPr>
          <w:delText>W</w:delText>
        </w:r>
        <w:r w:rsidRPr="0029563D" w:rsidDel="004C505A">
          <w:rPr>
            <w:sz w:val="20"/>
            <w:szCs w:val="18"/>
            <w:lang w:val="en-US"/>
          </w:rPr>
          <w:delText xml:space="preserve">e show that supranational </w:delText>
        </w:r>
        <w:r w:rsidR="00F54AE4" w:rsidDel="004C505A">
          <w:rPr>
            <w:sz w:val="20"/>
            <w:szCs w:val="18"/>
            <w:lang w:val="en-US"/>
          </w:rPr>
          <w:delText>public communication on Twitter</w:delText>
        </w:r>
        <w:r w:rsidRPr="0029563D" w:rsidDel="004C505A">
          <w:rPr>
            <w:sz w:val="20"/>
            <w:szCs w:val="18"/>
            <w:lang w:val="en-US"/>
          </w:rPr>
          <w:delText xml:space="preserve"> often outperforms domestic and </w:delText>
        </w:r>
        <w:r w:rsidR="00303CB1" w:rsidDel="004C505A">
          <w:rPr>
            <w:sz w:val="20"/>
            <w:szCs w:val="18"/>
            <w:lang w:val="en-US"/>
          </w:rPr>
          <w:delText>other regional</w:delText>
        </w:r>
        <w:r w:rsidRPr="0029563D" w:rsidDel="004C505A">
          <w:rPr>
            <w:sz w:val="20"/>
            <w:szCs w:val="18"/>
            <w:lang w:val="en-US"/>
          </w:rPr>
          <w:delText xml:space="preserve"> organizations.</w:delText>
        </w:r>
        <w:r w:rsidRPr="0011405F" w:rsidDel="004C505A">
          <w:rPr>
            <w:sz w:val="20"/>
            <w:szCs w:val="18"/>
            <w:lang w:val="en-US"/>
          </w:rPr>
          <w:delText xml:space="preserve"> W</w:delText>
        </w:r>
      </w:del>
      <w:ins w:id="213" w:author="Christian Rauh" w:date="2021-09-27T12:36:00Z">
        <w:r w:rsidR="004C505A">
          <w:rPr>
            <w:sz w:val="20"/>
            <w:szCs w:val="18"/>
            <w:lang w:val="en-US"/>
          </w:rPr>
          <w:t>w</w:t>
        </w:r>
      </w:ins>
      <w:r w:rsidRPr="0011405F">
        <w:rPr>
          <w:sz w:val="20"/>
          <w:szCs w:val="18"/>
          <w:lang w:val="en-US"/>
        </w:rPr>
        <w:t xml:space="preserve">hile the text of supranational messages is </w:t>
      </w:r>
      <w:ins w:id="214" w:author="Christian Rauh" w:date="2021-09-27T12:36:00Z">
        <w:r w:rsidR="004C505A">
          <w:rPr>
            <w:sz w:val="20"/>
            <w:szCs w:val="18"/>
            <w:lang w:val="en-US"/>
          </w:rPr>
          <w:t xml:space="preserve">still </w:t>
        </w:r>
      </w:ins>
      <w:r w:rsidRPr="0011405F">
        <w:rPr>
          <w:sz w:val="20"/>
          <w:szCs w:val="18"/>
          <w:lang w:val="en-US"/>
        </w:rPr>
        <w:t xml:space="preserve">comparatively hard to access for average citizens, supranational actors champion non-textual communication, enriching their messages with visual content, external links, and meta-linguistic elements such as emojis much more often than other executives do. In terms of publicity, </w:t>
      </w:r>
      <w:del w:id="215" w:author="Christian Rauh" w:date="2021-09-27T12:36:00Z">
        <w:r w:rsidRPr="0011405F" w:rsidDel="004C505A">
          <w:rPr>
            <w:sz w:val="20"/>
            <w:szCs w:val="18"/>
            <w:lang w:val="en-US"/>
          </w:rPr>
          <w:delText xml:space="preserve">while </w:delText>
        </w:r>
      </w:del>
      <w:r w:rsidRPr="0011405F">
        <w:rPr>
          <w:sz w:val="20"/>
          <w:szCs w:val="18"/>
          <w:lang w:val="en-US"/>
        </w:rPr>
        <w:t xml:space="preserve">the number of followers has been strongly increasing </w:t>
      </w:r>
      <w:ins w:id="216" w:author="Christian Rauh [2]" w:date="2021-09-27T20:16:00Z">
        <w:r w:rsidR="00BB292F">
          <w:rPr>
            <w:sz w:val="20"/>
            <w:szCs w:val="18"/>
            <w:lang w:val="en-US"/>
          </w:rPr>
          <w:t xml:space="preserve">at least </w:t>
        </w:r>
      </w:ins>
      <w:r w:rsidRPr="0011405F">
        <w:rPr>
          <w:sz w:val="20"/>
          <w:szCs w:val="18"/>
          <w:lang w:val="en-US"/>
        </w:rPr>
        <w:t>for some supranational EU actors</w:t>
      </w:r>
      <w:ins w:id="217" w:author="Christian Rauh [2]" w:date="2021-09-27T20:16:00Z">
        <w:r w:rsidR="00BB292F">
          <w:rPr>
            <w:sz w:val="20"/>
            <w:szCs w:val="18"/>
            <w:lang w:val="en-US"/>
          </w:rPr>
          <w:t>.</w:t>
        </w:r>
      </w:ins>
      <w:del w:id="218" w:author="Christian Rauh" w:date="2021-09-27T12:36:00Z">
        <w:r w:rsidRPr="0011405F" w:rsidDel="004C505A">
          <w:rPr>
            <w:sz w:val="20"/>
            <w:szCs w:val="18"/>
            <w:lang w:val="en-US"/>
          </w:rPr>
          <w:delText xml:space="preserve">, </w:delText>
        </w:r>
      </w:del>
      <w:ins w:id="219" w:author="Christian Rauh" w:date="2021-09-27T12:36:00Z">
        <w:r w:rsidR="004C505A">
          <w:rPr>
            <w:sz w:val="20"/>
            <w:szCs w:val="18"/>
            <w:lang w:val="en-US"/>
          </w:rPr>
          <w:t xml:space="preserve"> </w:t>
        </w:r>
        <w:del w:id="220" w:author="Christian Rauh [2]" w:date="2021-09-27T20:16:00Z">
          <w:r w:rsidR="004C505A" w:rsidDel="00BB292F">
            <w:rPr>
              <w:sz w:val="20"/>
              <w:szCs w:val="18"/>
              <w:lang w:val="en-US"/>
            </w:rPr>
            <w:delText>b</w:delText>
          </w:r>
        </w:del>
      </w:ins>
      <w:ins w:id="221" w:author="Christian Rauh [2]" w:date="2021-09-27T20:16:00Z">
        <w:r w:rsidR="00BB292F">
          <w:rPr>
            <w:sz w:val="20"/>
            <w:szCs w:val="18"/>
            <w:lang w:val="en-US"/>
          </w:rPr>
          <w:t>B</w:t>
        </w:r>
      </w:ins>
      <w:ins w:id="222" w:author="Christian Rauh" w:date="2021-09-27T12:36:00Z">
        <w:r w:rsidR="004C505A">
          <w:rPr>
            <w:sz w:val="20"/>
            <w:szCs w:val="18"/>
            <w:lang w:val="en-US"/>
          </w:rPr>
          <w:t>ut</w:t>
        </w:r>
        <w:r w:rsidR="004C505A" w:rsidRPr="0011405F">
          <w:rPr>
            <w:sz w:val="20"/>
            <w:szCs w:val="18"/>
            <w:lang w:val="en-US"/>
          </w:rPr>
          <w:t xml:space="preserve"> </w:t>
        </w:r>
      </w:ins>
      <w:del w:id="223" w:author="Christian Rauh [2]" w:date="2021-09-27T20:16:00Z">
        <w:r w:rsidRPr="0011405F" w:rsidDel="00BB292F">
          <w:rPr>
            <w:sz w:val="20"/>
            <w:szCs w:val="18"/>
            <w:lang w:val="en-US"/>
          </w:rPr>
          <w:delText xml:space="preserve">the </w:delText>
        </w:r>
      </w:del>
      <w:ins w:id="224" w:author="Christian Rauh [2]" w:date="2021-09-27T20:16:00Z">
        <w:r w:rsidR="00BB292F">
          <w:rPr>
            <w:sz w:val="20"/>
            <w:szCs w:val="18"/>
            <w:lang w:val="en-US"/>
          </w:rPr>
          <w:t>direct user engagement</w:t>
        </w:r>
        <w:r w:rsidR="00BB292F" w:rsidRPr="0011405F">
          <w:rPr>
            <w:sz w:val="20"/>
            <w:szCs w:val="18"/>
            <w:lang w:val="en-US"/>
          </w:rPr>
          <w:t xml:space="preserve"> </w:t>
        </w:r>
      </w:ins>
      <w:r w:rsidRPr="0011405F">
        <w:rPr>
          <w:sz w:val="20"/>
          <w:szCs w:val="18"/>
          <w:lang w:val="en-US"/>
        </w:rPr>
        <w:t xml:space="preserve">rates </w:t>
      </w:r>
      <w:del w:id="225" w:author="Christian Rauh [2]" w:date="2021-09-27T20:16:00Z">
        <w:r w:rsidRPr="0011405F" w:rsidDel="00BB292F">
          <w:rPr>
            <w:sz w:val="20"/>
            <w:szCs w:val="18"/>
            <w:lang w:val="en-US"/>
          </w:rPr>
          <w:delText xml:space="preserve">of direct user engagement </w:delText>
        </w:r>
      </w:del>
      <w:r w:rsidRPr="0011405F">
        <w:rPr>
          <w:sz w:val="20"/>
          <w:szCs w:val="18"/>
          <w:lang w:val="en-US"/>
        </w:rPr>
        <w:t>remain low in absolute terms</w:t>
      </w:r>
      <w:ins w:id="226" w:author="Christian Rauh" w:date="2021-09-27T12:38:00Z">
        <w:r w:rsidR="004C505A">
          <w:rPr>
            <w:sz w:val="20"/>
            <w:szCs w:val="18"/>
            <w:lang w:val="en-US"/>
          </w:rPr>
          <w:t xml:space="preserve"> and are more or less comparable to </w:t>
        </w:r>
        <w:del w:id="227" w:author="Christian Rauh [2]" w:date="2021-09-27T20:17:00Z">
          <w:r w:rsidR="004C505A" w:rsidDel="000F5357">
            <w:rPr>
              <w:sz w:val="20"/>
              <w:szCs w:val="18"/>
              <w:lang w:val="en-US"/>
            </w:rPr>
            <w:delText>other</w:delText>
          </w:r>
        </w:del>
      </w:ins>
      <w:ins w:id="228" w:author="Christian Rauh [2]" w:date="2021-09-27T20:17:00Z">
        <w:r w:rsidR="000F5357">
          <w:rPr>
            <w:sz w:val="20"/>
            <w:szCs w:val="18"/>
            <w:lang w:val="en-US"/>
          </w:rPr>
          <w:t xml:space="preserve">those of </w:t>
        </w:r>
      </w:ins>
      <w:ins w:id="229" w:author="Christian Rauh" w:date="2021-09-27T12:38:00Z">
        <w:r w:rsidR="004C505A">
          <w:rPr>
            <w:sz w:val="20"/>
            <w:szCs w:val="18"/>
            <w:lang w:val="en-US"/>
          </w:rPr>
          <w:t xml:space="preserve"> </w:t>
        </w:r>
      </w:ins>
      <w:ins w:id="230" w:author="Christian Rauh [2]" w:date="2021-09-27T20:17:00Z">
        <w:r w:rsidR="000F5357">
          <w:rPr>
            <w:sz w:val="20"/>
            <w:szCs w:val="18"/>
            <w:lang w:val="en-US"/>
          </w:rPr>
          <w:t xml:space="preserve">national </w:t>
        </w:r>
      </w:ins>
      <w:ins w:id="231" w:author="Christian Rauh" w:date="2021-09-27T12:38:00Z">
        <w:r w:rsidR="004C505A">
          <w:rPr>
            <w:sz w:val="20"/>
            <w:szCs w:val="18"/>
            <w:lang w:val="en-US"/>
          </w:rPr>
          <w:t>executive</w:t>
        </w:r>
      </w:ins>
      <w:ins w:id="232" w:author="Christian Rauh [2]" w:date="2021-09-27T20:17:00Z">
        <w:r w:rsidR="000F5357">
          <w:rPr>
            <w:sz w:val="20"/>
            <w:szCs w:val="18"/>
            <w:lang w:val="en-US"/>
          </w:rPr>
          <w:t>s</w:t>
        </w:r>
      </w:ins>
      <w:ins w:id="233" w:author="Christian Rauh" w:date="2021-09-27T12:38:00Z">
        <w:del w:id="234" w:author="Christian Rauh [2]" w:date="2021-09-27T20:17:00Z">
          <w:r w:rsidR="004C505A" w:rsidDel="000F5357">
            <w:rPr>
              <w:sz w:val="20"/>
              <w:szCs w:val="18"/>
              <w:lang w:val="en-US"/>
            </w:rPr>
            <w:delText xml:space="preserve"> actors</w:delText>
          </w:r>
        </w:del>
      </w:ins>
      <w:del w:id="235" w:author="Christian Rauh" w:date="2021-09-27T12:37:00Z">
        <w:r w:rsidRPr="0011405F" w:rsidDel="004C505A">
          <w:rPr>
            <w:sz w:val="20"/>
            <w:szCs w:val="18"/>
            <w:lang w:val="en-US"/>
          </w:rPr>
          <w:delText>. They stay within the range observed for domestic and international actors.</w:delText>
        </w:r>
      </w:del>
      <w:ins w:id="236" w:author="Christian Rauh" w:date="2021-09-27T12:37:00Z">
        <w:r w:rsidR="004C505A">
          <w:rPr>
            <w:sz w:val="20"/>
            <w:szCs w:val="18"/>
            <w:lang w:val="en-US"/>
          </w:rPr>
          <w:t>.</w:t>
        </w:r>
      </w:ins>
      <w:r w:rsidRPr="0011405F">
        <w:rPr>
          <w:sz w:val="20"/>
          <w:szCs w:val="18"/>
          <w:lang w:val="en-US"/>
        </w:rPr>
        <w:t xml:space="preserve"> </w:t>
      </w:r>
      <w:ins w:id="237" w:author="Christian Rauh" w:date="2021-09-27T12:38:00Z">
        <w:r w:rsidR="004C505A">
          <w:rPr>
            <w:sz w:val="20"/>
            <w:szCs w:val="18"/>
            <w:lang w:val="en-US"/>
          </w:rPr>
          <w:t>On many dimen</w:t>
        </w:r>
      </w:ins>
      <w:ins w:id="238" w:author="Christian Rauh" w:date="2021-09-27T12:39:00Z">
        <w:r w:rsidR="004C505A">
          <w:rPr>
            <w:sz w:val="20"/>
            <w:szCs w:val="18"/>
            <w:lang w:val="en-US"/>
          </w:rPr>
          <w:t xml:space="preserve">sions we </w:t>
        </w:r>
      </w:ins>
      <w:ins w:id="239" w:author="Christian Rauh" w:date="2021-09-27T14:07:00Z">
        <w:r w:rsidR="00427BDC">
          <w:rPr>
            <w:sz w:val="20"/>
            <w:szCs w:val="18"/>
            <w:lang w:val="en-US"/>
          </w:rPr>
          <w:t xml:space="preserve">furthermore </w:t>
        </w:r>
      </w:ins>
      <w:ins w:id="240" w:author="Christian Rauh" w:date="2021-09-27T12:39:00Z">
        <w:r w:rsidR="004C505A">
          <w:rPr>
            <w:sz w:val="20"/>
            <w:szCs w:val="18"/>
            <w:lang w:val="en-US"/>
          </w:rPr>
          <w:t xml:space="preserve">find notable differences between institutional and personal EU accounts, suggesting that more personalized communication is associated with more </w:t>
        </w:r>
        <w:del w:id="241" w:author="Christian Rauh [2]" w:date="2021-09-27T20:17:00Z">
          <w:r w:rsidR="004C505A" w:rsidDel="000F5357">
            <w:rPr>
              <w:sz w:val="20"/>
              <w:szCs w:val="18"/>
              <w:lang w:val="en-US"/>
            </w:rPr>
            <w:delText>engaging</w:delText>
          </w:r>
        </w:del>
      </w:ins>
      <w:ins w:id="242" w:author="Christian Rauh [2]" w:date="2021-09-27T20:17:00Z">
        <w:r w:rsidR="000F5357">
          <w:rPr>
            <w:sz w:val="20"/>
            <w:szCs w:val="18"/>
            <w:lang w:val="en-US"/>
          </w:rPr>
          <w:t>citizen engagement</w:t>
        </w:r>
      </w:ins>
      <w:ins w:id="243" w:author="Christian Rauh" w:date="2021-09-27T12:39:00Z">
        <w:del w:id="244" w:author="Christian Rauh [2]" w:date="2021-09-27T20:17:00Z">
          <w:r w:rsidR="004C505A" w:rsidDel="000F5357">
            <w:rPr>
              <w:sz w:val="20"/>
              <w:szCs w:val="18"/>
              <w:lang w:val="en-US"/>
            </w:rPr>
            <w:delText xml:space="preserve"> communication</w:delText>
          </w:r>
        </w:del>
        <w:r w:rsidR="004C505A">
          <w:rPr>
            <w:sz w:val="20"/>
            <w:szCs w:val="18"/>
            <w:lang w:val="en-US"/>
          </w:rPr>
          <w:t xml:space="preserve">. </w:t>
        </w:r>
      </w:ins>
      <w:r w:rsidRPr="0011405F">
        <w:rPr>
          <w:sz w:val="20"/>
          <w:szCs w:val="18"/>
          <w:lang w:val="en-US"/>
        </w:rPr>
        <w:t xml:space="preserve">Against the backdrop of </w:t>
      </w:r>
      <w:del w:id="245" w:author="Christian Rauh" w:date="2021-09-27T14:08:00Z">
        <w:r w:rsidRPr="0011405F" w:rsidDel="00767CDD">
          <w:rPr>
            <w:sz w:val="20"/>
            <w:szCs w:val="18"/>
            <w:lang w:val="en-US"/>
          </w:rPr>
          <w:delText xml:space="preserve">public </w:delText>
        </w:r>
      </w:del>
      <w:ins w:id="246" w:author="Christian Rauh" w:date="2021-09-27T14:08:00Z">
        <w:r w:rsidR="00767CDD">
          <w:rPr>
            <w:sz w:val="20"/>
            <w:szCs w:val="18"/>
            <w:lang w:val="en-US"/>
          </w:rPr>
          <w:t xml:space="preserve">public </w:t>
        </w:r>
      </w:ins>
      <w:ins w:id="247" w:author="Christian Rauh [2]" w:date="2021-09-27T20:17:00Z">
        <w:r w:rsidR="000F5357">
          <w:rPr>
            <w:sz w:val="20"/>
            <w:szCs w:val="18"/>
            <w:lang w:val="en-US"/>
          </w:rPr>
          <w:t xml:space="preserve">EU </w:t>
        </w:r>
      </w:ins>
      <w:r w:rsidRPr="0011405F">
        <w:rPr>
          <w:sz w:val="20"/>
          <w:szCs w:val="18"/>
          <w:lang w:val="en-US"/>
        </w:rPr>
        <w:t xml:space="preserve">politicization and </w:t>
      </w:r>
      <w:ins w:id="248" w:author="Christian Rauh" w:date="2021-09-27T14:08:00Z">
        <w:r w:rsidR="00767CDD">
          <w:rPr>
            <w:sz w:val="20"/>
            <w:szCs w:val="18"/>
            <w:lang w:val="en-US"/>
          </w:rPr>
          <w:t xml:space="preserve">traditional </w:t>
        </w:r>
      </w:ins>
      <w:r w:rsidRPr="0011405F">
        <w:rPr>
          <w:sz w:val="20"/>
          <w:szCs w:val="18"/>
          <w:lang w:val="en-US"/>
        </w:rPr>
        <w:t xml:space="preserve">communication deficits, our </w:t>
      </w:r>
      <w:del w:id="249" w:author="Christian Rauh" w:date="2021-09-27T12:39:00Z">
        <w:r w:rsidRPr="0011405F" w:rsidDel="004C505A">
          <w:rPr>
            <w:sz w:val="20"/>
            <w:szCs w:val="18"/>
            <w:lang w:val="en-US"/>
          </w:rPr>
          <w:delText xml:space="preserve">results </w:delText>
        </w:r>
      </w:del>
      <w:ins w:id="250" w:author="Christian Rauh" w:date="2021-09-27T12:39:00Z">
        <w:r w:rsidR="004C505A">
          <w:rPr>
            <w:sz w:val="20"/>
            <w:szCs w:val="18"/>
            <w:lang w:val="en-US"/>
          </w:rPr>
          <w:t>bi</w:t>
        </w:r>
      </w:ins>
      <w:ins w:id="251" w:author="Christian Rauh" w:date="2021-09-27T12:40:00Z">
        <w:r w:rsidR="004C505A">
          <w:rPr>
            <w:sz w:val="20"/>
            <w:szCs w:val="18"/>
            <w:lang w:val="en-US"/>
          </w:rPr>
          <w:t>r</w:t>
        </w:r>
      </w:ins>
      <w:ins w:id="252" w:author="Christian Rauh" w:date="2021-09-27T12:39:00Z">
        <w:r w:rsidR="004C505A">
          <w:rPr>
            <w:sz w:val="20"/>
            <w:szCs w:val="18"/>
            <w:lang w:val="en-US"/>
          </w:rPr>
          <w:t>d’s eye view on su</w:t>
        </w:r>
      </w:ins>
      <w:ins w:id="253" w:author="Christian Rauh" w:date="2021-09-27T12:40:00Z">
        <w:r w:rsidR="004C505A">
          <w:rPr>
            <w:sz w:val="20"/>
            <w:szCs w:val="18"/>
            <w:lang w:val="en-US"/>
          </w:rPr>
          <w:t>pranational Twitter thus offers</w:t>
        </w:r>
      </w:ins>
      <w:ins w:id="254" w:author="Christian Rauh" w:date="2021-09-27T12:39:00Z">
        <w:r w:rsidR="004C505A" w:rsidRPr="0011405F">
          <w:rPr>
            <w:sz w:val="20"/>
            <w:szCs w:val="18"/>
            <w:lang w:val="en-US"/>
          </w:rPr>
          <w:t xml:space="preserve"> </w:t>
        </w:r>
      </w:ins>
      <w:del w:id="255" w:author="Christian Rauh" w:date="2021-09-27T12:40:00Z">
        <w:r w:rsidRPr="0011405F" w:rsidDel="004C505A">
          <w:rPr>
            <w:sz w:val="20"/>
            <w:szCs w:val="18"/>
            <w:lang w:val="en-US"/>
          </w:rPr>
          <w:delText xml:space="preserve">hint that supranational EU executives try to use the communication potential of social media, yet important </w:delText>
        </w:r>
      </w:del>
      <w:r w:rsidRPr="0011405F">
        <w:rPr>
          <w:sz w:val="20"/>
          <w:szCs w:val="18"/>
          <w:lang w:val="en-US"/>
        </w:rPr>
        <w:t xml:space="preserve">fruitful </w:t>
      </w:r>
      <w:del w:id="256" w:author="Christian Rauh [2]" w:date="2021-09-27T20:18:00Z">
        <w:r w:rsidRPr="0011405F" w:rsidDel="000F5357">
          <w:rPr>
            <w:sz w:val="20"/>
            <w:szCs w:val="18"/>
            <w:lang w:val="en-US"/>
          </w:rPr>
          <w:delText xml:space="preserve">avenues </w:delText>
        </w:r>
      </w:del>
      <w:ins w:id="257" w:author="Christian Rauh [2]" w:date="2021-09-27T20:18:00Z">
        <w:r w:rsidR="000F5357">
          <w:rPr>
            <w:sz w:val="20"/>
            <w:szCs w:val="18"/>
            <w:lang w:val="en-US"/>
          </w:rPr>
          <w:t>guidance</w:t>
        </w:r>
        <w:r w:rsidR="000F5357" w:rsidRPr="0011405F">
          <w:rPr>
            <w:sz w:val="20"/>
            <w:szCs w:val="18"/>
            <w:lang w:val="en-US"/>
          </w:rPr>
          <w:t xml:space="preserve"> </w:t>
        </w:r>
      </w:ins>
      <w:r w:rsidRPr="0011405F">
        <w:rPr>
          <w:sz w:val="20"/>
          <w:szCs w:val="18"/>
          <w:lang w:val="en-US"/>
        </w:rPr>
        <w:t xml:space="preserve">for further research </w:t>
      </w:r>
      <w:del w:id="258" w:author="Christian Rauh" w:date="2021-09-27T12:40:00Z">
        <w:r w:rsidRPr="0011405F" w:rsidDel="00C517CA">
          <w:rPr>
            <w:sz w:val="20"/>
            <w:szCs w:val="18"/>
            <w:lang w:val="en-US"/>
          </w:rPr>
          <w:delText>remain</w:delText>
        </w:r>
      </w:del>
      <w:ins w:id="259" w:author="Christian Rauh" w:date="2021-09-27T12:40:00Z">
        <w:r w:rsidR="00C517CA">
          <w:rPr>
            <w:sz w:val="20"/>
            <w:szCs w:val="18"/>
            <w:lang w:val="en-US"/>
          </w:rPr>
          <w:t xml:space="preserve">on executive public </w:t>
        </w:r>
      </w:ins>
      <w:ins w:id="260" w:author="Christian Rauh [2]" w:date="2021-09-27T20:18:00Z">
        <w:r w:rsidR="000F5357">
          <w:rPr>
            <w:sz w:val="20"/>
            <w:szCs w:val="18"/>
            <w:lang w:val="en-US"/>
          </w:rPr>
          <w:t xml:space="preserve">EU </w:t>
        </w:r>
      </w:ins>
      <w:ins w:id="261" w:author="Christian Rauh" w:date="2021-09-27T12:40:00Z">
        <w:r w:rsidR="00C517CA">
          <w:rPr>
            <w:sz w:val="20"/>
            <w:szCs w:val="18"/>
            <w:lang w:val="en-US"/>
          </w:rPr>
          <w:t xml:space="preserve">communication </w:t>
        </w:r>
        <w:del w:id="262" w:author="Christian Rauh [2]" w:date="2021-09-27T20:18:00Z">
          <w:r w:rsidR="00C517CA" w:rsidDel="000F5357">
            <w:rPr>
              <w:sz w:val="20"/>
              <w:szCs w:val="18"/>
              <w:lang w:val="en-US"/>
            </w:rPr>
            <w:delText>of the EU</w:delText>
          </w:r>
        </w:del>
      </w:ins>
      <w:ins w:id="263" w:author="Christian Rauh [2]" w:date="2021-09-27T20:18:00Z">
        <w:r w:rsidR="000F5357">
          <w:rPr>
            <w:sz w:val="20"/>
            <w:szCs w:val="18"/>
            <w:lang w:val="en-US"/>
          </w:rPr>
          <w:t>on social media</w:t>
        </w:r>
      </w:ins>
      <w:r w:rsidRPr="0011405F">
        <w:rPr>
          <w:sz w:val="20"/>
          <w:szCs w:val="18"/>
          <w:lang w:val="en-US"/>
        </w:rPr>
        <w:t>.</w:t>
      </w:r>
    </w:p>
    <w:p w14:paraId="03CFD1EE" w14:textId="0F49F8CA" w:rsidR="00A233EF" w:rsidRDefault="00A233EF" w:rsidP="007D7C37">
      <w:pPr>
        <w:spacing w:before="120" w:after="0" w:line="240" w:lineRule="auto"/>
        <w:jc w:val="both"/>
        <w:rPr>
          <w:b/>
          <w:sz w:val="20"/>
          <w:szCs w:val="18"/>
          <w:lang w:val="en-US"/>
        </w:rPr>
      </w:pPr>
    </w:p>
    <w:p w14:paraId="23DA1415" w14:textId="33205A97" w:rsidR="00FF546C" w:rsidRDefault="00FF546C" w:rsidP="007D7C37">
      <w:pPr>
        <w:spacing w:before="120" w:after="0" w:line="240" w:lineRule="auto"/>
        <w:jc w:val="both"/>
        <w:rPr>
          <w:b/>
          <w:sz w:val="20"/>
          <w:szCs w:val="18"/>
          <w:lang w:val="en-US"/>
        </w:rPr>
      </w:pPr>
      <w:r w:rsidRPr="00FF546C">
        <w:rPr>
          <w:b/>
          <w:sz w:val="20"/>
          <w:szCs w:val="18"/>
          <w:lang w:val="en-US"/>
        </w:rPr>
        <w:t xml:space="preserve">2. </w:t>
      </w:r>
      <w:del w:id="264" w:author="Christian Rauh" w:date="2021-09-27T14:12:00Z">
        <w:r w:rsidRPr="00FF546C" w:rsidDel="00767CDD">
          <w:rPr>
            <w:b/>
            <w:sz w:val="20"/>
            <w:szCs w:val="18"/>
            <w:lang w:val="en-US"/>
          </w:rPr>
          <w:delText>the EU p</w:delText>
        </w:r>
      </w:del>
      <w:ins w:id="265" w:author="Christian Rauh" w:date="2021-09-27T14:19:00Z">
        <w:r w:rsidR="00767CDD">
          <w:rPr>
            <w:b/>
            <w:sz w:val="20"/>
            <w:szCs w:val="18"/>
            <w:lang w:val="en-US"/>
          </w:rPr>
          <w:t>Obsta</w:t>
        </w:r>
        <w:r w:rsidR="009F6F12">
          <w:rPr>
            <w:b/>
            <w:sz w:val="20"/>
            <w:szCs w:val="18"/>
            <w:lang w:val="en-US"/>
          </w:rPr>
          <w:t>cles</w:t>
        </w:r>
      </w:ins>
      <w:del w:id="266" w:author="Christian Rauh" w:date="2021-09-27T14:19:00Z">
        <w:r w:rsidRPr="00FF546C" w:rsidDel="00767CDD">
          <w:rPr>
            <w:b/>
            <w:sz w:val="20"/>
            <w:szCs w:val="18"/>
            <w:lang w:val="en-US"/>
          </w:rPr>
          <w:delText xml:space="preserve">ublic communication </w:delText>
        </w:r>
      </w:del>
      <w:del w:id="267" w:author="Christian Rauh" w:date="2021-09-27T14:12:00Z">
        <w:r w:rsidRPr="00FF546C" w:rsidDel="00767CDD">
          <w:rPr>
            <w:b/>
            <w:sz w:val="20"/>
            <w:szCs w:val="18"/>
            <w:lang w:val="en-US"/>
          </w:rPr>
          <w:delText>p</w:delText>
        </w:r>
        <w:r w:rsidRPr="0011405F" w:rsidDel="00767CDD">
          <w:rPr>
            <w:b/>
            <w:sz w:val="20"/>
            <w:szCs w:val="18"/>
            <w:lang w:val="en-US"/>
          </w:rPr>
          <w:delText xml:space="preserve">roblems </w:delText>
        </w:r>
      </w:del>
      <w:ins w:id="268" w:author="Christian Rauh" w:date="2021-09-27T14:12:00Z">
        <w:r w:rsidR="00767CDD">
          <w:rPr>
            <w:b/>
            <w:sz w:val="20"/>
            <w:szCs w:val="18"/>
            <w:lang w:val="en-US"/>
          </w:rPr>
          <w:t xml:space="preserve"> of </w:t>
        </w:r>
      </w:ins>
      <w:ins w:id="269" w:author="Christian Rauh" w:date="2021-09-27T14:19:00Z">
        <w:r w:rsidR="009F6F12">
          <w:rPr>
            <w:b/>
            <w:sz w:val="20"/>
            <w:szCs w:val="18"/>
            <w:lang w:val="en-US"/>
          </w:rPr>
          <w:t xml:space="preserve">supranational communication </w:t>
        </w:r>
      </w:ins>
      <w:r w:rsidRPr="0011405F">
        <w:rPr>
          <w:b/>
          <w:sz w:val="20"/>
          <w:szCs w:val="18"/>
          <w:lang w:val="en-US"/>
        </w:rPr>
        <w:t>and</w:t>
      </w:r>
      <w:r>
        <w:rPr>
          <w:b/>
          <w:sz w:val="20"/>
          <w:szCs w:val="18"/>
          <w:lang w:val="en-US"/>
        </w:rPr>
        <w:t xml:space="preserve"> </w:t>
      </w:r>
      <w:del w:id="270" w:author="Christian Rauh" w:date="2021-09-27T14:12:00Z">
        <w:r w:rsidDel="00767CDD">
          <w:rPr>
            <w:b/>
            <w:sz w:val="20"/>
            <w:szCs w:val="18"/>
            <w:lang w:val="en-US"/>
          </w:rPr>
          <w:delText xml:space="preserve">social media’s </w:delText>
        </w:r>
      </w:del>
      <w:ins w:id="271" w:author="Christian Rauh" w:date="2021-09-27T14:12:00Z">
        <w:r w:rsidR="00767CDD">
          <w:rPr>
            <w:b/>
            <w:sz w:val="20"/>
            <w:szCs w:val="18"/>
            <w:lang w:val="en-US"/>
          </w:rPr>
          <w:t xml:space="preserve">the potential of social </w:t>
        </w:r>
      </w:ins>
      <w:del w:id="272" w:author="Christian Rauh" w:date="2021-09-27T14:19:00Z">
        <w:r w:rsidDel="009F6F12">
          <w:rPr>
            <w:b/>
            <w:sz w:val="20"/>
            <w:szCs w:val="18"/>
            <w:lang w:val="en-US"/>
          </w:rPr>
          <w:delText>potential</w:delText>
        </w:r>
      </w:del>
      <w:ins w:id="273" w:author="Christian Rauh" w:date="2021-09-27T14:19:00Z">
        <w:r w:rsidR="009F6F12">
          <w:rPr>
            <w:b/>
            <w:sz w:val="20"/>
            <w:szCs w:val="18"/>
            <w:lang w:val="en-US"/>
          </w:rPr>
          <w:t>media</w:t>
        </w:r>
      </w:ins>
    </w:p>
    <w:p w14:paraId="3FAD43B7" w14:textId="15D23A5C" w:rsidR="001F26CD" w:rsidRPr="0011405F" w:rsidDel="00767CDD" w:rsidRDefault="001F26CD" w:rsidP="007D7C37">
      <w:pPr>
        <w:spacing w:before="120" w:after="0" w:line="240" w:lineRule="auto"/>
        <w:jc w:val="both"/>
        <w:rPr>
          <w:del w:id="274" w:author="Christian Rauh" w:date="2021-09-27T14:12:00Z"/>
          <w:b/>
          <w:sz w:val="20"/>
          <w:szCs w:val="18"/>
          <w:lang w:val="en-GB"/>
        </w:rPr>
      </w:pPr>
    </w:p>
    <w:p w14:paraId="7CBF509D" w14:textId="62CBA0D8" w:rsidR="00767CDD" w:rsidRDefault="008E2E11" w:rsidP="001F26CD">
      <w:pPr>
        <w:spacing w:before="120" w:after="0" w:line="240" w:lineRule="auto"/>
        <w:jc w:val="both"/>
        <w:rPr>
          <w:ins w:id="275" w:author="Christian Rauh" w:date="2021-09-27T14:58:00Z"/>
          <w:sz w:val="20"/>
          <w:szCs w:val="18"/>
          <w:lang w:val="en-US"/>
        </w:rPr>
      </w:pPr>
      <w:del w:id="276" w:author="Christian Rauh" w:date="2021-09-27T14:29:00Z">
        <w:r w:rsidDel="00891D4F">
          <w:rPr>
            <w:sz w:val="20"/>
            <w:szCs w:val="18"/>
            <w:lang w:val="en-US"/>
          </w:rPr>
          <w:delText>Public c</w:delText>
        </w:r>
      </w:del>
      <w:ins w:id="277" w:author="Christian Rauh" w:date="2021-09-27T14:29:00Z">
        <w:r w:rsidR="00891D4F">
          <w:rPr>
            <w:sz w:val="20"/>
            <w:szCs w:val="18"/>
            <w:lang w:val="en-US"/>
          </w:rPr>
          <w:t>C</w:t>
        </w:r>
      </w:ins>
      <w:r>
        <w:rPr>
          <w:sz w:val="20"/>
          <w:szCs w:val="18"/>
          <w:lang w:val="en-US"/>
        </w:rPr>
        <w:t>ommunication is vital</w:t>
      </w:r>
      <w:r w:rsidR="001F26CD" w:rsidRPr="0011405F">
        <w:rPr>
          <w:sz w:val="20"/>
          <w:szCs w:val="18"/>
          <w:lang w:val="en-US"/>
        </w:rPr>
        <w:t xml:space="preserve"> for </w:t>
      </w:r>
      <w:ins w:id="278" w:author="Christian Rauh" w:date="2021-09-27T14:13:00Z">
        <w:r w:rsidR="00767CDD">
          <w:rPr>
            <w:sz w:val="20"/>
            <w:szCs w:val="18"/>
            <w:lang w:val="en-US"/>
          </w:rPr>
          <w:t xml:space="preserve">the </w:t>
        </w:r>
      </w:ins>
      <w:ins w:id="279" w:author="Christian Rauh" w:date="2021-09-27T14:12:00Z">
        <w:r w:rsidR="00767CDD" w:rsidRPr="0011405F">
          <w:rPr>
            <w:sz w:val="20"/>
            <w:szCs w:val="18"/>
            <w:lang w:val="en-US"/>
          </w:rPr>
          <w:t xml:space="preserve">legitimacy </w:t>
        </w:r>
      </w:ins>
      <w:ins w:id="280" w:author="Christian Rauh" w:date="2021-09-27T14:13:00Z">
        <w:r w:rsidR="00767CDD">
          <w:rPr>
            <w:sz w:val="20"/>
            <w:szCs w:val="18"/>
            <w:lang w:val="en-US"/>
          </w:rPr>
          <w:t xml:space="preserve">of </w:t>
        </w:r>
      </w:ins>
      <w:r w:rsidR="001F26CD" w:rsidRPr="0011405F">
        <w:rPr>
          <w:sz w:val="20"/>
          <w:szCs w:val="18"/>
          <w:lang w:val="en-US"/>
        </w:rPr>
        <w:t>political systems</w:t>
      </w:r>
      <w:del w:id="281" w:author="Christian Rauh" w:date="2021-09-27T14:13:00Z">
        <w:r w:rsidR="001F26CD" w:rsidRPr="0011405F" w:rsidDel="00767CDD">
          <w:rPr>
            <w:sz w:val="20"/>
            <w:szCs w:val="18"/>
            <w:lang w:val="en-US"/>
          </w:rPr>
          <w:delText xml:space="preserve"> to produce and reproduce</w:delText>
        </w:r>
      </w:del>
      <w:del w:id="282" w:author="Christian Rauh" w:date="2021-09-27T14:12:00Z">
        <w:r w:rsidR="001F26CD" w:rsidRPr="0011405F" w:rsidDel="00767CDD">
          <w:rPr>
            <w:sz w:val="20"/>
            <w:szCs w:val="18"/>
            <w:lang w:val="en-US"/>
          </w:rPr>
          <w:delText xml:space="preserve"> popular legitimacy</w:delText>
        </w:r>
      </w:del>
      <w:r w:rsidR="001F26CD" w:rsidRPr="0011405F">
        <w:rPr>
          <w:sz w:val="20"/>
          <w:szCs w:val="18"/>
          <w:lang w:val="en-US"/>
        </w:rPr>
        <w:t xml:space="preserve">. </w:t>
      </w:r>
      <w:ins w:id="283" w:author="Christian Rauh" w:date="2021-09-27T14:34:00Z">
        <w:r w:rsidR="00891D4F">
          <w:rPr>
            <w:sz w:val="20"/>
            <w:szCs w:val="18"/>
            <w:lang w:val="en-US"/>
          </w:rPr>
          <w:t xml:space="preserve">Addressees of political authority usually demand some form of </w:t>
        </w:r>
      </w:ins>
      <w:ins w:id="284" w:author="Christian Rauh" w:date="2021-09-27T14:14:00Z">
        <w:r w:rsidR="00767CDD">
          <w:rPr>
            <w:sz w:val="20"/>
            <w:szCs w:val="18"/>
            <w:lang w:val="en-US"/>
          </w:rPr>
          <w:t>justification</w:t>
        </w:r>
      </w:ins>
      <w:ins w:id="285" w:author="Christian Rauh" w:date="2021-09-27T15:15:00Z">
        <w:r w:rsidR="005214DD">
          <w:rPr>
            <w:sz w:val="20"/>
            <w:szCs w:val="18"/>
            <w:lang w:val="en-US"/>
          </w:rPr>
          <w:t>.</w:t>
        </w:r>
      </w:ins>
      <w:ins w:id="286" w:author="Christian Rauh" w:date="2021-09-27T14:14:00Z">
        <w:r w:rsidR="00767CDD">
          <w:rPr>
            <w:sz w:val="20"/>
            <w:szCs w:val="18"/>
            <w:lang w:val="en-US"/>
          </w:rPr>
          <w:t xml:space="preserve"> </w:t>
        </w:r>
      </w:ins>
      <w:ins w:id="287" w:author="Christian Rauh" w:date="2021-09-27T15:15:00Z">
        <w:r w:rsidR="005214DD">
          <w:rPr>
            <w:sz w:val="20"/>
            <w:szCs w:val="18"/>
            <w:lang w:val="en-US"/>
          </w:rPr>
          <w:t>A</w:t>
        </w:r>
      </w:ins>
      <w:ins w:id="288" w:author="Christian Rauh" w:date="2021-09-27T14:21:00Z">
        <w:r w:rsidR="009F6F12">
          <w:rPr>
            <w:sz w:val="20"/>
            <w:szCs w:val="18"/>
            <w:lang w:val="en-US"/>
          </w:rPr>
          <w:t xml:space="preserve">uthority holders </w:t>
        </w:r>
      </w:ins>
      <w:ins w:id="289" w:author="Christian Rauh" w:date="2021-09-27T14:34:00Z">
        <w:r w:rsidR="00891D4F">
          <w:rPr>
            <w:sz w:val="20"/>
            <w:szCs w:val="18"/>
            <w:lang w:val="en-US"/>
          </w:rPr>
          <w:t xml:space="preserve">thus </w:t>
        </w:r>
      </w:ins>
      <w:ins w:id="290" w:author="Christian Rauh" w:date="2021-09-27T15:15:00Z">
        <w:del w:id="291" w:author="Christian Rauh [2]" w:date="2021-09-27T20:18:00Z">
          <w:r w:rsidR="005214DD" w:rsidDel="00BF6C80">
            <w:rPr>
              <w:sz w:val="20"/>
              <w:szCs w:val="18"/>
              <w:lang w:val="en-US"/>
            </w:rPr>
            <w:delText xml:space="preserve">usually </w:delText>
          </w:r>
        </w:del>
      </w:ins>
      <w:ins w:id="292" w:author="Christian Rauh" w:date="2021-09-27T14:24:00Z">
        <w:r w:rsidR="009F6F12">
          <w:rPr>
            <w:sz w:val="20"/>
            <w:szCs w:val="18"/>
            <w:lang w:val="en-US"/>
          </w:rPr>
          <w:t>engage in</w:t>
        </w:r>
      </w:ins>
      <w:ins w:id="293" w:author="Christian Rauh" w:date="2021-09-27T14:22:00Z">
        <w:r w:rsidR="009F6F12">
          <w:rPr>
            <w:sz w:val="20"/>
            <w:szCs w:val="18"/>
            <w:lang w:val="en-US"/>
          </w:rPr>
          <w:t xml:space="preserve"> nurtur</w:t>
        </w:r>
      </w:ins>
      <w:ins w:id="294" w:author="Christian Rauh" w:date="2021-09-27T14:24:00Z">
        <w:r w:rsidR="009F6F12">
          <w:rPr>
            <w:sz w:val="20"/>
            <w:szCs w:val="18"/>
            <w:lang w:val="en-US"/>
          </w:rPr>
          <w:t>ing</w:t>
        </w:r>
      </w:ins>
      <w:ins w:id="295" w:author="Christian Rauh" w:date="2021-09-27T14:22:00Z">
        <w:r w:rsidR="009F6F12">
          <w:rPr>
            <w:sz w:val="20"/>
            <w:szCs w:val="18"/>
            <w:lang w:val="en-US"/>
          </w:rPr>
          <w:t xml:space="preserve"> the belief in their claim</w:t>
        </w:r>
        <w:del w:id="296" w:author="Christian Rauh [2]" w:date="2021-09-27T20:18:00Z">
          <w:r w:rsidR="009F6F12" w:rsidDel="00BF6C80">
            <w:rPr>
              <w:sz w:val="20"/>
              <w:szCs w:val="18"/>
              <w:lang w:val="en-US"/>
            </w:rPr>
            <w:delText>s</w:delText>
          </w:r>
        </w:del>
        <w:r w:rsidR="009F6F12">
          <w:rPr>
            <w:sz w:val="20"/>
            <w:szCs w:val="18"/>
            <w:lang w:val="en-US"/>
          </w:rPr>
          <w:t xml:space="preserve"> to rule</w:t>
        </w:r>
      </w:ins>
      <w:ins w:id="297" w:author="Christian Rauh" w:date="2021-09-27T14:32:00Z">
        <w:r w:rsidR="00891D4F">
          <w:rPr>
            <w:sz w:val="20"/>
            <w:szCs w:val="18"/>
            <w:lang w:val="en-US"/>
          </w:rPr>
          <w:t xml:space="preserve"> </w:t>
        </w:r>
      </w:ins>
      <w:ins w:id="298" w:author="Christian Rauh" w:date="2021-09-27T14:35:00Z">
        <w:r w:rsidR="00891D4F">
          <w:rPr>
            <w:sz w:val="20"/>
            <w:szCs w:val="18"/>
            <w:lang w:val="en-US"/>
          </w:rPr>
          <w:t xml:space="preserve">among relevant audiences </w:t>
        </w:r>
      </w:ins>
      <w:r w:rsidR="00891D4F">
        <w:rPr>
          <w:sz w:val="20"/>
          <w:szCs w:val="18"/>
          <w:lang w:val="en-US"/>
        </w:rPr>
        <w:fldChar w:fldCharType="begin"/>
      </w:r>
      <w:r w:rsidR="00061E08">
        <w:rPr>
          <w:sz w:val="20"/>
          <w:szCs w:val="18"/>
          <w:lang w:val="en-US"/>
        </w:rPr>
        <w:instrText xml:space="preserve"> ADDIN ZOTERO_ITEM CSL_CITATION {"citationID":"zBAyAlq1","properties":{"formattedCitation":"(Tallberg and Z\\uc0\\u252{}rn 2019; Weber 2013: 450)","plainCitation":"(Tallberg and Zürn 2019; Weber 2013: 450)","noteIndex":0},"citationItems":[{"id":7334,"uris":["http://zotero.org/groups/2912652/items/ILXZMJYZ"],"uri":["http://zotero.org/groups/2912652/items/ILXZMJYZ"],"itemData":{"id":7334,"type":"article-journal","abstract":"While legitimacy dynamics are paramount in global governance, they have been insufficiently recognized, conceptualized, and explained in standard accounts of international cooperation. This special issue aims to advance the empirical study of legitimacy and legitimation in global governance. It engages with the question of when, how, and why international organizations (IOs) gain, sustain, and lose legitimacy in world politics. In this introduction, we first conceptualize legitimacy as the belief that an IO’s authority is appropriately exercised, and legitimation and delegitimation as processes of justification and contestation intended to shape such beliefs. We then discuss sources of variation in legitimation processes and legitimacy beliefs, with a particular focus on the authority, procedures, and performances of IOs. Finally, we describe the methods used to empirically study legitimacy and legitimation, preview the articles of the special issue, and chart next steps for this research agenda.","container-title":"The Review of International Organizations","DOI":"10.1007/s11558-018-9330-7","ISSN":"1559-744X","issue":"4","journalAbbreviation":"Rev Int Organ","language":"en","page":"581-606","source":"Springer Link","title":"The legitimacy and legitimation of international organizations: introduction and framework","title-short":"The legitimacy and legitimation of international organizations","volume":"14","author":[{"family":"Tallberg","given":"Jonas"},{"family":"Zürn","given":"Michael"}],"issued":{"date-parts":[["2019",12,1]]}}},{"id":7333,"uris":["http://zotero.org/groups/2912652/items/5ITZNPUM"],"uri":["http://zotero.org/groups/2912652/items/5ITZNPUM"],"itemData":{"id":7333,"type":"chapter","container-title":"Max Weber Gesamtausgabe I/23. Wirtschaft und Gesellschaft: Soziologie","event-place":"Tübingen","page":"449-591","publisher":"Mohr Siebeck","publisher-place":"Tübingen","title":"Kapitel III. Typen der Herrschaft.","author":[{"family":"Weber","given":"Max"}],"editor":[{"family":"Knut Borchardt","given":""},{"family":"Edith Hanke","given":""},{"family":"Wolfgang Schluchter","given":""}],"issued":{"date-parts":[["2013"]]}},"suffix":": 450"}],"schema":"https://github.com/citation-style-language/schema/raw/master/csl-citation.json"} </w:instrText>
      </w:r>
      <w:r w:rsidR="00891D4F">
        <w:rPr>
          <w:sz w:val="20"/>
          <w:szCs w:val="18"/>
          <w:lang w:val="en-US"/>
        </w:rPr>
        <w:fldChar w:fldCharType="separate"/>
      </w:r>
      <w:r w:rsidR="00891D4F" w:rsidRPr="00891D4F">
        <w:rPr>
          <w:rFonts w:cs="Calibri"/>
          <w:sz w:val="20"/>
          <w:szCs w:val="24"/>
        </w:rPr>
        <w:t>(Tallberg and Zürn 2019; Weber 2013: 450)</w:t>
      </w:r>
      <w:r w:rsidR="00891D4F">
        <w:rPr>
          <w:sz w:val="20"/>
          <w:szCs w:val="18"/>
          <w:lang w:val="en-US"/>
        </w:rPr>
        <w:fldChar w:fldCharType="end"/>
      </w:r>
      <w:ins w:id="299" w:author="Christian Rauh" w:date="2021-09-27T14:32:00Z">
        <w:r w:rsidR="00891D4F">
          <w:rPr>
            <w:sz w:val="20"/>
            <w:szCs w:val="18"/>
            <w:lang w:val="en-US"/>
          </w:rPr>
          <w:t>.</w:t>
        </w:r>
      </w:ins>
      <w:ins w:id="300" w:author="Christian Rauh" w:date="2021-09-27T14:24:00Z">
        <w:r w:rsidR="009F6F12">
          <w:rPr>
            <w:sz w:val="20"/>
            <w:szCs w:val="18"/>
            <w:lang w:val="en-US"/>
          </w:rPr>
          <w:t xml:space="preserve"> </w:t>
        </w:r>
      </w:ins>
      <w:ins w:id="301" w:author="Christian Rauh" w:date="2021-09-27T14:38:00Z">
        <w:r w:rsidR="00891D4F">
          <w:rPr>
            <w:sz w:val="20"/>
            <w:szCs w:val="18"/>
            <w:lang w:val="en-US"/>
          </w:rPr>
          <w:t>For supranational</w:t>
        </w:r>
      </w:ins>
      <w:ins w:id="302" w:author="Christian Rauh" w:date="2021-09-27T14:39:00Z">
        <w:r w:rsidR="006779A4">
          <w:rPr>
            <w:sz w:val="20"/>
            <w:szCs w:val="18"/>
            <w:lang w:val="en-US"/>
          </w:rPr>
          <w:t xml:space="preserve"> EU institutions, this </w:t>
        </w:r>
      </w:ins>
      <w:ins w:id="303" w:author="Christian Rauh" w:date="2021-09-27T14:40:00Z">
        <w:r w:rsidR="006779A4">
          <w:rPr>
            <w:sz w:val="20"/>
            <w:szCs w:val="18"/>
            <w:lang w:val="en-US"/>
          </w:rPr>
          <w:t>has become a more</w:t>
        </w:r>
      </w:ins>
      <w:ins w:id="304" w:author="Christian Rauh" w:date="2021-09-27T14:39:00Z">
        <w:r w:rsidR="006779A4">
          <w:rPr>
            <w:sz w:val="20"/>
            <w:szCs w:val="18"/>
            <w:lang w:val="en-US"/>
          </w:rPr>
          <w:t xml:space="preserve"> challenging task. </w:t>
        </w:r>
      </w:ins>
      <w:ins w:id="305" w:author="Christian Rauh" w:date="2021-09-27T15:01:00Z">
        <w:r w:rsidR="00F83A9F">
          <w:rPr>
            <w:sz w:val="20"/>
            <w:szCs w:val="18"/>
            <w:lang w:val="en-US"/>
          </w:rPr>
          <w:t xml:space="preserve">Beyond their </w:t>
        </w:r>
      </w:ins>
      <w:ins w:id="306" w:author="Christian Rauh" w:date="2021-09-27T14:56:00Z">
        <w:r w:rsidR="009B3B43">
          <w:rPr>
            <w:sz w:val="20"/>
            <w:szCs w:val="18"/>
            <w:lang w:val="en-US"/>
          </w:rPr>
          <w:t>t</w:t>
        </w:r>
      </w:ins>
      <w:ins w:id="307" w:author="Christian Rauh" w:date="2021-09-27T14:40:00Z">
        <w:r w:rsidR="006779A4">
          <w:rPr>
            <w:sz w:val="20"/>
            <w:szCs w:val="18"/>
            <w:lang w:val="en-US"/>
          </w:rPr>
          <w:t xml:space="preserve">raditional audiences </w:t>
        </w:r>
      </w:ins>
      <w:ins w:id="308" w:author="Christian Rauh" w:date="2021-09-27T15:01:00Z">
        <w:r w:rsidR="00F83A9F">
          <w:rPr>
            <w:sz w:val="20"/>
            <w:szCs w:val="18"/>
            <w:lang w:val="en-US"/>
          </w:rPr>
          <w:t xml:space="preserve">– </w:t>
        </w:r>
      </w:ins>
      <w:ins w:id="309" w:author="Christian Rauh" w:date="2021-09-27T14:40:00Z">
        <w:r w:rsidR="006779A4">
          <w:rPr>
            <w:sz w:val="20"/>
            <w:szCs w:val="18"/>
            <w:lang w:val="en-US"/>
          </w:rPr>
          <w:t>delega</w:t>
        </w:r>
      </w:ins>
      <w:ins w:id="310" w:author="Christian Rauh" w:date="2021-09-27T14:41:00Z">
        <w:r w:rsidR="006779A4">
          <w:rPr>
            <w:sz w:val="20"/>
            <w:szCs w:val="18"/>
            <w:lang w:val="en-US"/>
          </w:rPr>
          <w:t>ting p</w:t>
        </w:r>
      </w:ins>
      <w:ins w:id="311" w:author="Christian Rauh" w:date="2021-09-27T14:42:00Z">
        <w:r w:rsidR="006779A4">
          <w:rPr>
            <w:sz w:val="20"/>
            <w:szCs w:val="18"/>
            <w:lang w:val="en-US"/>
          </w:rPr>
          <w:t>r</w:t>
        </w:r>
      </w:ins>
      <w:ins w:id="312" w:author="Christian Rauh" w:date="2021-09-27T14:41:00Z">
        <w:r w:rsidR="006779A4">
          <w:rPr>
            <w:sz w:val="20"/>
            <w:szCs w:val="18"/>
            <w:lang w:val="en-US"/>
          </w:rPr>
          <w:t xml:space="preserve">incipals </w:t>
        </w:r>
      </w:ins>
      <w:ins w:id="313" w:author="Christian Rauh" w:date="2021-09-27T14:42:00Z">
        <w:r w:rsidR="006779A4">
          <w:rPr>
            <w:sz w:val="20"/>
            <w:szCs w:val="18"/>
            <w:lang w:val="en-US"/>
          </w:rPr>
          <w:t xml:space="preserve">in the Council, sometimes </w:t>
        </w:r>
      </w:ins>
      <w:ins w:id="314" w:author="Christian Rauh" w:date="2021-09-27T14:48:00Z">
        <w:r w:rsidR="006779A4">
          <w:rPr>
            <w:sz w:val="20"/>
            <w:szCs w:val="18"/>
            <w:lang w:val="en-US"/>
          </w:rPr>
          <w:t xml:space="preserve">in </w:t>
        </w:r>
      </w:ins>
      <w:ins w:id="315" w:author="Christian Rauh" w:date="2021-09-27T14:42:00Z">
        <w:r w:rsidR="006779A4">
          <w:rPr>
            <w:sz w:val="20"/>
            <w:szCs w:val="18"/>
            <w:lang w:val="en-US"/>
          </w:rPr>
          <w:t>the European Parliament</w:t>
        </w:r>
      </w:ins>
      <w:ins w:id="316" w:author="Christian Rauh" w:date="2021-09-27T14:48:00Z">
        <w:r w:rsidR="006779A4">
          <w:rPr>
            <w:sz w:val="20"/>
            <w:szCs w:val="18"/>
            <w:lang w:val="en-US"/>
          </w:rPr>
          <w:t xml:space="preserve">, </w:t>
        </w:r>
      </w:ins>
      <w:ins w:id="317" w:author="Christian Rauh" w:date="2021-09-27T15:01:00Z">
        <w:r w:rsidR="00F83A9F">
          <w:rPr>
            <w:sz w:val="20"/>
            <w:szCs w:val="18"/>
            <w:lang w:val="en-US"/>
          </w:rPr>
          <w:t xml:space="preserve">or </w:t>
        </w:r>
      </w:ins>
      <w:ins w:id="318" w:author="Christian Rauh" w:date="2021-09-27T14:48:00Z">
        <w:r w:rsidR="006779A4">
          <w:rPr>
            <w:sz w:val="20"/>
            <w:szCs w:val="18"/>
            <w:lang w:val="en-US"/>
          </w:rPr>
          <w:t>specific stakeholders in the respective policy area</w:t>
        </w:r>
      </w:ins>
      <w:ins w:id="319" w:author="Christian Rauh" w:date="2021-09-27T15:01:00Z">
        <w:r w:rsidR="00F83A9F">
          <w:rPr>
            <w:sz w:val="20"/>
            <w:szCs w:val="18"/>
            <w:lang w:val="en-US"/>
          </w:rPr>
          <w:t xml:space="preserve"> –</w:t>
        </w:r>
        <w:del w:id="320" w:author="Christian Rauh [2]" w:date="2021-09-27T20:19:00Z">
          <w:r w:rsidR="00F83A9F" w:rsidDel="00BF6C80">
            <w:rPr>
              <w:sz w:val="20"/>
              <w:szCs w:val="18"/>
              <w:lang w:val="en-US"/>
            </w:rPr>
            <w:delText xml:space="preserve"> the </w:delText>
          </w:r>
        </w:del>
        <w:r w:rsidR="00F83A9F">
          <w:rPr>
            <w:sz w:val="20"/>
            <w:szCs w:val="18"/>
            <w:lang w:val="en-US"/>
          </w:rPr>
          <w:t>g</w:t>
        </w:r>
      </w:ins>
      <w:ins w:id="321" w:author="Christian Rauh" w:date="2021-09-27T14:48:00Z">
        <w:r w:rsidR="006779A4">
          <w:rPr>
            <w:sz w:val="20"/>
            <w:szCs w:val="18"/>
            <w:lang w:val="en-US"/>
          </w:rPr>
          <w:t xml:space="preserve">rowing public </w:t>
        </w:r>
      </w:ins>
      <w:ins w:id="322" w:author="Christian Rauh" w:date="2021-09-27T15:01:00Z">
        <w:r w:rsidR="00F83A9F">
          <w:rPr>
            <w:sz w:val="20"/>
            <w:szCs w:val="18"/>
            <w:lang w:val="en-US"/>
          </w:rPr>
          <w:t xml:space="preserve">EU </w:t>
        </w:r>
      </w:ins>
      <w:ins w:id="323" w:author="Christian Rauh" w:date="2021-09-27T14:48:00Z">
        <w:r w:rsidR="006779A4">
          <w:rPr>
            <w:sz w:val="20"/>
            <w:szCs w:val="18"/>
            <w:lang w:val="en-US"/>
          </w:rPr>
          <w:t xml:space="preserve">politicization </w:t>
        </w:r>
      </w:ins>
      <w:ins w:id="324" w:author="Christian Rauh" w:date="2021-09-27T15:01:00Z">
        <w:r w:rsidR="00F83A9F">
          <w:rPr>
            <w:sz w:val="20"/>
            <w:szCs w:val="18"/>
            <w:lang w:val="en-US"/>
          </w:rPr>
          <w:t xml:space="preserve">renders the </w:t>
        </w:r>
      </w:ins>
      <w:ins w:id="325" w:author="Christian Rauh" w:date="2021-09-27T14:49:00Z">
        <w:r w:rsidR="006779A4">
          <w:rPr>
            <w:sz w:val="20"/>
            <w:szCs w:val="18"/>
            <w:lang w:val="en-US"/>
          </w:rPr>
          <w:t xml:space="preserve">wider European citizenry a relevant </w:t>
        </w:r>
      </w:ins>
      <w:ins w:id="326" w:author="Christian Rauh [2]" w:date="2021-09-27T20:19:00Z">
        <w:r w:rsidR="00BF6C80">
          <w:rPr>
            <w:sz w:val="20"/>
            <w:szCs w:val="18"/>
            <w:lang w:val="en-US"/>
          </w:rPr>
          <w:t xml:space="preserve">audience </w:t>
        </w:r>
      </w:ins>
      <w:ins w:id="327" w:author="Christian Rauh" w:date="2021-09-27T14:49:00Z">
        <w:r w:rsidR="009B3B43">
          <w:rPr>
            <w:sz w:val="20"/>
            <w:szCs w:val="18"/>
            <w:lang w:val="en-US"/>
          </w:rPr>
          <w:t>as well</w:t>
        </w:r>
      </w:ins>
      <w:ins w:id="328" w:author="Christian Rauh" w:date="2021-09-27T14:58:00Z">
        <w:r w:rsidR="009B3B43">
          <w:rPr>
            <w:sz w:val="20"/>
            <w:szCs w:val="18"/>
            <w:lang w:val="en-US"/>
          </w:rPr>
          <w:t xml:space="preserve"> </w:t>
        </w:r>
      </w:ins>
      <w:r w:rsidR="009B3B43">
        <w:rPr>
          <w:sz w:val="20"/>
          <w:szCs w:val="18"/>
          <w:lang w:val="en-US"/>
        </w:rPr>
        <w:fldChar w:fldCharType="begin"/>
      </w:r>
      <w:r w:rsidR="00061E08">
        <w:rPr>
          <w:sz w:val="20"/>
          <w:szCs w:val="18"/>
          <w:lang w:val="en-US"/>
        </w:rPr>
        <w:instrText xml:space="preserve"> ADDIN ZOTERO_ITEM CSL_CITATION {"citationID":"6on0vMgM","properties":{"formattedCitation":"(Rauh 2021a)","plainCitation":"(Rauh 2021a)","noteIndex":0},"citationItems":[{"id":6957,"uris":["http://zotero.org/groups/2912652/items/PDVIXTZV"],"uri":["http://zotero.org/groups/2912652/items/PDVIXTZV"],"itemData":{"id":6957,"type":"chapter","abstract":"Contrasting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9B3B43">
        <w:rPr>
          <w:sz w:val="20"/>
          <w:szCs w:val="18"/>
          <w:lang w:val="en-US"/>
        </w:rPr>
        <w:fldChar w:fldCharType="separate"/>
      </w:r>
      <w:r w:rsidR="009B3B43" w:rsidRPr="009B3B43">
        <w:rPr>
          <w:rFonts w:cs="Calibri"/>
          <w:sz w:val="20"/>
        </w:rPr>
        <w:t>(Rauh 2021a)</w:t>
      </w:r>
      <w:r w:rsidR="009B3B43">
        <w:rPr>
          <w:sz w:val="20"/>
          <w:szCs w:val="18"/>
          <w:lang w:val="en-US"/>
        </w:rPr>
        <w:fldChar w:fldCharType="end"/>
      </w:r>
      <w:ins w:id="329" w:author="Christian Rauh" w:date="2021-09-27T14:49:00Z">
        <w:r w:rsidR="009B3B43">
          <w:rPr>
            <w:sz w:val="20"/>
            <w:szCs w:val="18"/>
            <w:lang w:val="en-US"/>
          </w:rPr>
          <w:t xml:space="preserve">. </w:t>
        </w:r>
      </w:ins>
    </w:p>
    <w:p w14:paraId="6A5E201C" w14:textId="2D7A3543" w:rsidR="009B3B43" w:rsidRDefault="005214DD" w:rsidP="001F26CD">
      <w:pPr>
        <w:spacing w:before="120" w:after="0" w:line="240" w:lineRule="auto"/>
        <w:jc w:val="both"/>
        <w:rPr>
          <w:ins w:id="330" w:author="Christian Rauh" w:date="2021-09-27T14:13:00Z"/>
          <w:sz w:val="20"/>
          <w:szCs w:val="18"/>
          <w:lang w:val="en-US"/>
        </w:rPr>
      </w:pPr>
      <w:ins w:id="331" w:author="Christian Rauh" w:date="2021-09-27T15:17:00Z">
        <w:r>
          <w:rPr>
            <w:sz w:val="20"/>
            <w:szCs w:val="18"/>
            <w:lang w:val="en-US"/>
          </w:rPr>
          <w:t xml:space="preserve">Reaching </w:t>
        </w:r>
      </w:ins>
      <w:ins w:id="332" w:author="Christian Rauh" w:date="2021-09-27T15:16:00Z">
        <w:r>
          <w:rPr>
            <w:sz w:val="20"/>
            <w:szCs w:val="18"/>
            <w:lang w:val="en-US"/>
          </w:rPr>
          <w:t>this audience</w:t>
        </w:r>
      </w:ins>
      <w:ins w:id="333" w:author="Christian Rauh" w:date="2021-09-27T15:08:00Z">
        <w:r w:rsidR="00F83A9F">
          <w:rPr>
            <w:sz w:val="20"/>
            <w:szCs w:val="18"/>
            <w:lang w:val="en-US"/>
          </w:rPr>
          <w:t xml:space="preserve"> is especially important for the </w:t>
        </w:r>
        <w:del w:id="334" w:author="Christian Rauh [2]" w:date="2021-09-27T20:19:00Z">
          <w:r w:rsidR="00F83A9F" w:rsidDel="00BF6C80">
            <w:rPr>
              <w:sz w:val="20"/>
              <w:szCs w:val="18"/>
              <w:lang w:val="en-US"/>
            </w:rPr>
            <w:delText>usually</w:delText>
          </w:r>
        </w:del>
      </w:ins>
      <w:ins w:id="335" w:author="Christian Rauh [2]" w:date="2021-09-27T20:19:00Z">
        <w:r w:rsidR="00BF6C80">
          <w:rPr>
            <w:sz w:val="20"/>
            <w:szCs w:val="18"/>
            <w:lang w:val="en-US"/>
          </w:rPr>
          <w:t>otherwise</w:t>
        </w:r>
      </w:ins>
      <w:ins w:id="336" w:author="Christian Rauh" w:date="2021-09-27T15:08:00Z">
        <w:r w:rsidR="00F83A9F">
          <w:rPr>
            <w:sz w:val="20"/>
            <w:szCs w:val="18"/>
            <w:lang w:val="en-US"/>
          </w:rPr>
          <w:t xml:space="preserve"> rather detached </w:t>
        </w:r>
      </w:ins>
      <w:ins w:id="337" w:author="Christian Rauh" w:date="2021-09-27T15:03:00Z">
        <w:r w:rsidR="00F83A9F">
          <w:rPr>
            <w:sz w:val="20"/>
            <w:szCs w:val="18"/>
            <w:lang w:val="en-US"/>
          </w:rPr>
          <w:t>supranational institutions</w:t>
        </w:r>
      </w:ins>
      <w:ins w:id="338" w:author="Christian Rauh" w:date="2021-09-27T15:04:00Z">
        <w:r w:rsidR="00F83A9F">
          <w:rPr>
            <w:sz w:val="20"/>
            <w:szCs w:val="18"/>
            <w:lang w:val="en-US"/>
          </w:rPr>
          <w:t xml:space="preserve">. </w:t>
        </w:r>
      </w:ins>
      <w:ins w:id="339" w:author="Christian Rauh [2]" w:date="2021-09-27T20:20:00Z">
        <w:r w:rsidR="00BF6C80">
          <w:rPr>
            <w:sz w:val="20"/>
            <w:szCs w:val="18"/>
            <w:lang w:val="en-US"/>
          </w:rPr>
          <w:t xml:space="preserve">For </w:t>
        </w:r>
      </w:ins>
      <w:ins w:id="340" w:author="Christian Rauh" w:date="2021-09-27T15:09:00Z">
        <w:del w:id="341" w:author="Christian Rauh [2]" w:date="2021-09-27T20:19:00Z">
          <w:r w:rsidR="00F83A9F" w:rsidDel="00BF6C80">
            <w:rPr>
              <w:sz w:val="20"/>
              <w:szCs w:val="18"/>
              <w:lang w:val="en-US"/>
            </w:rPr>
            <w:delText>For p</w:delText>
          </w:r>
        </w:del>
      </w:ins>
      <w:ins w:id="342" w:author="Christian Rauh [2]" w:date="2021-09-27T20:20:00Z">
        <w:r w:rsidR="00BF6C80">
          <w:rPr>
            <w:sz w:val="20"/>
            <w:szCs w:val="18"/>
            <w:lang w:val="en-US"/>
          </w:rPr>
          <w:t>p</w:t>
        </w:r>
      </w:ins>
      <w:ins w:id="343" w:author="Christian Rauh" w:date="2021-09-27T15:09:00Z">
        <w:r w:rsidR="00F83A9F">
          <w:rPr>
            <w:sz w:val="20"/>
            <w:szCs w:val="18"/>
            <w:lang w:val="en-US"/>
          </w:rPr>
          <w:t xml:space="preserve">olitical </w:t>
        </w:r>
        <w:del w:id="344" w:author="Christian Rauh [2]" w:date="2021-09-27T20:20:00Z">
          <w:r w:rsidR="00F83A9F" w:rsidDel="00BF6C80">
            <w:rPr>
              <w:sz w:val="20"/>
              <w:szCs w:val="18"/>
              <w:lang w:val="en-US"/>
            </w:rPr>
            <w:delText>authority holders w</w:delText>
          </w:r>
        </w:del>
      </w:ins>
      <w:ins w:id="345" w:author="Christian Rauh" w:date="2021-09-27T15:04:00Z">
        <w:del w:id="346" w:author="Christian Rauh [2]" w:date="2021-09-27T20:20:00Z">
          <w:r w:rsidR="00F83A9F" w:rsidDel="00BF6C80">
            <w:rPr>
              <w:sz w:val="20"/>
              <w:szCs w:val="18"/>
              <w:lang w:val="en-US"/>
            </w:rPr>
            <w:delText xml:space="preserve">ithout </w:delText>
          </w:r>
        </w:del>
      </w:ins>
      <w:ins w:id="347" w:author="Christian Rauh [2]" w:date="2021-09-27T20:20:00Z">
        <w:r w:rsidR="00BF6C80">
          <w:rPr>
            <w:sz w:val="20"/>
            <w:szCs w:val="18"/>
            <w:lang w:val="en-US"/>
          </w:rPr>
          <w:t xml:space="preserve">authorities without </w:t>
        </w:r>
      </w:ins>
      <w:ins w:id="348" w:author="Christian Rauh" w:date="2021-09-27T15:04:00Z">
        <w:r w:rsidR="00F83A9F">
          <w:rPr>
            <w:sz w:val="20"/>
            <w:szCs w:val="18"/>
            <w:lang w:val="en-US"/>
          </w:rPr>
          <w:t xml:space="preserve">direct </w:t>
        </w:r>
      </w:ins>
      <w:ins w:id="349" w:author="Christian Rauh" w:date="2021-09-27T15:05:00Z">
        <w:r w:rsidR="00F83A9F">
          <w:rPr>
            <w:sz w:val="20"/>
            <w:szCs w:val="18"/>
            <w:lang w:val="en-US"/>
          </w:rPr>
          <w:t>accountability mechanisms</w:t>
        </w:r>
      </w:ins>
      <w:ins w:id="350" w:author="Christian Rauh" w:date="2021-09-27T15:09:00Z">
        <w:r w:rsidR="00F83A9F">
          <w:rPr>
            <w:sz w:val="20"/>
            <w:szCs w:val="18"/>
            <w:lang w:val="en-US"/>
          </w:rPr>
          <w:t xml:space="preserve"> such as elections</w:t>
        </w:r>
      </w:ins>
      <w:ins w:id="351" w:author="Christian Rauh" w:date="2021-09-27T15:05:00Z">
        <w:r w:rsidR="00F83A9F">
          <w:rPr>
            <w:sz w:val="20"/>
            <w:szCs w:val="18"/>
            <w:lang w:val="en-US"/>
          </w:rPr>
          <w:t xml:space="preserve">, </w:t>
        </w:r>
      </w:ins>
      <w:ins w:id="352" w:author="Christian Rauh [2]" w:date="2021-09-27T20:21:00Z">
        <w:r w:rsidR="00BF6C80">
          <w:rPr>
            <w:sz w:val="20"/>
            <w:szCs w:val="18"/>
            <w:lang w:val="en-US"/>
          </w:rPr>
          <w:t xml:space="preserve">specific and diffuse support </w:t>
        </w:r>
      </w:ins>
      <w:ins w:id="353" w:author="Christian Rauh" w:date="2021-09-27T15:05:00Z">
        <w:del w:id="354" w:author="Christian Rauh [2]" w:date="2021-09-27T20:20:00Z">
          <w:r w:rsidR="00F83A9F" w:rsidDel="00BF6C80">
            <w:rPr>
              <w:sz w:val="20"/>
              <w:szCs w:val="18"/>
              <w:lang w:val="en-US"/>
            </w:rPr>
            <w:delText xml:space="preserve">specific and diffuse support </w:delText>
          </w:r>
        </w:del>
      </w:ins>
      <w:ins w:id="355" w:author="Christian Rauh" w:date="2021-09-27T15:09:00Z">
        <w:del w:id="356" w:author="Christian Rauh [2]" w:date="2021-09-27T20:21:00Z">
          <w:r w:rsidDel="00BF6C80">
            <w:rPr>
              <w:sz w:val="20"/>
              <w:szCs w:val="18"/>
              <w:lang w:val="en-US"/>
            </w:rPr>
            <w:delText xml:space="preserve">in the sense of Easton </w:delText>
          </w:r>
        </w:del>
      </w:ins>
      <w:ins w:id="357" w:author="Christian Rauh" w:date="2021-09-27T15:05:00Z">
        <w:r w:rsidR="00F83A9F">
          <w:rPr>
            <w:sz w:val="20"/>
            <w:szCs w:val="18"/>
            <w:lang w:val="en-US"/>
          </w:rPr>
          <w:t>become blurred</w:t>
        </w:r>
      </w:ins>
      <w:ins w:id="358" w:author="Christian Rauh" w:date="2021-09-27T15:06:00Z">
        <w:r w:rsidR="00F83A9F">
          <w:rPr>
            <w:sz w:val="20"/>
            <w:szCs w:val="18"/>
            <w:lang w:val="en-US"/>
          </w:rPr>
          <w:t xml:space="preserve"> </w:t>
        </w:r>
      </w:ins>
      <w:ins w:id="359" w:author="Christian Rauh" w:date="2021-09-27T15:09:00Z">
        <w:r>
          <w:rPr>
            <w:sz w:val="20"/>
            <w:szCs w:val="18"/>
            <w:lang w:val="en-US"/>
          </w:rPr>
          <w:t>quite quickly</w:t>
        </w:r>
      </w:ins>
      <w:del w:id="360" w:author="Christian Rauh" w:date="2021-09-27T15:13:00Z">
        <w:r w:rsidDel="005214DD">
          <w:rPr>
            <w:sz w:val="20"/>
            <w:szCs w:val="18"/>
            <w:lang w:val="en-US"/>
          </w:rPr>
          <w:fldChar w:fldCharType="begin"/>
        </w:r>
        <w:r w:rsidDel="005214DD">
          <w:rPr>
            <w:sz w:val="20"/>
            <w:szCs w:val="18"/>
            <w:lang w:val="en-US"/>
          </w:rPr>
          <w:delInstrText xml:space="preserve"> ADDIN ZOTERO_ITEM CSL_CITATION {"citationID":"ogfXAPxp","properties":{"formattedCitation":"(Wilde and Trenz 2012)","plainCitation":"(Wilde and Trenz 2012)","noteIndex":0},"citationItems":[{"id":"vgsEJ3BF/lChCybbQ","uris":["http://zotero.org/users/5392384/items/RDKBARVT"],"uri":["http://zotero.org/users/5392384/items/RDKBARVT"],"itemData":{"id":"vgsEJ3BF/lChCybbQ","type":"article-journal","abstract":"The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delInstrText>
        </w:r>
        <w:r w:rsidDel="005214DD">
          <w:rPr>
            <w:sz w:val="20"/>
            <w:szCs w:val="18"/>
            <w:lang w:val="en-US"/>
          </w:rPr>
          <w:fldChar w:fldCharType="separate"/>
        </w:r>
        <w:r w:rsidRPr="005214DD" w:rsidDel="005214DD">
          <w:rPr>
            <w:rFonts w:cs="Calibri"/>
            <w:sz w:val="20"/>
          </w:rPr>
          <w:delText>(Wilde and Trenz 2012)</w:delText>
        </w:r>
        <w:r w:rsidDel="005214DD">
          <w:rPr>
            <w:sz w:val="20"/>
            <w:szCs w:val="18"/>
            <w:lang w:val="en-US"/>
          </w:rPr>
          <w:fldChar w:fldCharType="end"/>
        </w:r>
      </w:del>
      <w:ins w:id="361" w:author="Christian Rauh" w:date="2021-09-27T15:11:00Z">
        <w:r>
          <w:rPr>
            <w:sz w:val="20"/>
            <w:szCs w:val="18"/>
            <w:lang w:val="en-US"/>
          </w:rPr>
          <w:t xml:space="preserve">. </w:t>
        </w:r>
      </w:ins>
      <w:ins w:id="362" w:author="Christian Rauh" w:date="2021-09-27T15:17:00Z">
        <w:r>
          <w:rPr>
            <w:sz w:val="20"/>
            <w:szCs w:val="18"/>
            <w:lang w:val="en-US"/>
          </w:rPr>
          <w:t xml:space="preserve">Where the general public </w:t>
        </w:r>
      </w:ins>
      <w:ins w:id="363" w:author="Christian Rauh" w:date="2021-09-27T15:18:00Z">
        <w:r>
          <w:rPr>
            <w:sz w:val="20"/>
            <w:szCs w:val="18"/>
            <w:lang w:val="en-US"/>
          </w:rPr>
          <w:t>has no direct routes to hold decision-makers to account</w:t>
        </w:r>
      </w:ins>
      <w:ins w:id="364" w:author="Christian Rauh" w:date="2021-09-27T15:11:00Z">
        <w:r>
          <w:rPr>
            <w:sz w:val="20"/>
            <w:szCs w:val="18"/>
            <w:lang w:val="en-US"/>
          </w:rPr>
          <w:t xml:space="preserve">, </w:t>
        </w:r>
      </w:ins>
      <w:ins w:id="365" w:author="Christian Rauh [2]" w:date="2021-09-27T20:21:00Z">
        <w:r w:rsidR="00BF6C80">
          <w:rPr>
            <w:sz w:val="20"/>
            <w:szCs w:val="18"/>
            <w:lang w:val="en-US"/>
          </w:rPr>
          <w:t xml:space="preserve">specific </w:t>
        </w:r>
      </w:ins>
      <w:ins w:id="366" w:author="Christian Rauh" w:date="2021-09-27T15:12:00Z">
        <w:r>
          <w:rPr>
            <w:sz w:val="20"/>
            <w:szCs w:val="18"/>
            <w:lang w:val="en-US"/>
          </w:rPr>
          <w:t>u</w:t>
        </w:r>
      </w:ins>
      <w:ins w:id="367" w:author="Christian Rauh" w:date="2021-09-27T15:11:00Z">
        <w:r w:rsidRPr="0011405F">
          <w:rPr>
            <w:sz w:val="20"/>
            <w:szCs w:val="18"/>
            <w:lang w:val="en-US"/>
          </w:rPr>
          <w:t>nfavorable polic</w:t>
        </w:r>
        <w:r>
          <w:rPr>
            <w:sz w:val="20"/>
            <w:szCs w:val="18"/>
            <w:lang w:val="en-US"/>
          </w:rPr>
          <w:t>y choices</w:t>
        </w:r>
        <w:r w:rsidRPr="0011405F">
          <w:rPr>
            <w:sz w:val="20"/>
            <w:szCs w:val="18"/>
            <w:lang w:val="en-US"/>
          </w:rPr>
          <w:t xml:space="preserve"> </w:t>
        </w:r>
        <w:r>
          <w:rPr>
            <w:sz w:val="20"/>
            <w:szCs w:val="18"/>
            <w:lang w:val="en-US"/>
          </w:rPr>
          <w:t xml:space="preserve">or otherwise misbehaving office </w:t>
        </w:r>
        <w:r w:rsidRPr="0011405F">
          <w:rPr>
            <w:sz w:val="20"/>
            <w:szCs w:val="18"/>
            <w:lang w:val="en-US"/>
          </w:rPr>
          <w:t>holders can easily damag</w:t>
        </w:r>
        <w:r>
          <w:rPr>
            <w:sz w:val="20"/>
            <w:szCs w:val="18"/>
            <w:lang w:val="en-US"/>
          </w:rPr>
          <w:t>e</w:t>
        </w:r>
        <w:r w:rsidRPr="0011405F">
          <w:rPr>
            <w:sz w:val="20"/>
            <w:szCs w:val="18"/>
            <w:lang w:val="en-US"/>
          </w:rPr>
          <w:t xml:space="preserve"> the </w:t>
        </w:r>
      </w:ins>
      <w:ins w:id="368" w:author="Christian Rauh" w:date="2021-09-27T15:12:00Z">
        <w:r>
          <w:rPr>
            <w:sz w:val="20"/>
            <w:szCs w:val="18"/>
            <w:lang w:val="en-US"/>
          </w:rPr>
          <w:t xml:space="preserve">popular </w:t>
        </w:r>
      </w:ins>
      <w:ins w:id="369" w:author="Christian Rauh" w:date="2021-09-27T15:11:00Z">
        <w:r w:rsidRPr="0011405F">
          <w:rPr>
            <w:sz w:val="20"/>
            <w:szCs w:val="18"/>
            <w:lang w:val="en-US"/>
          </w:rPr>
          <w:t>legitimacy of the political system</w:t>
        </w:r>
      </w:ins>
      <w:ins w:id="370" w:author="Christian Rauh" w:date="2021-09-27T15:12:00Z">
        <w:r>
          <w:rPr>
            <w:sz w:val="20"/>
            <w:szCs w:val="18"/>
            <w:lang w:val="en-US"/>
          </w:rPr>
          <w:t xml:space="preserve"> as a whole</w:t>
        </w:r>
      </w:ins>
      <w:ins w:id="371" w:author="Christian Rauh" w:date="2021-09-27T15:13:00Z">
        <w:r>
          <w:rPr>
            <w:sz w:val="20"/>
            <w:szCs w:val="18"/>
            <w:lang w:val="en-US"/>
          </w:rPr>
          <w:t xml:space="preserve">. </w:t>
        </w:r>
      </w:ins>
      <w:ins w:id="372" w:author="Christian Rauh" w:date="2021-09-27T15:14:00Z">
        <w:r>
          <w:rPr>
            <w:sz w:val="20"/>
            <w:szCs w:val="18"/>
            <w:lang w:val="en-US"/>
          </w:rPr>
          <w:t xml:space="preserve">In </w:t>
        </w:r>
      </w:ins>
      <w:ins w:id="373" w:author="Christian Rauh [2]" w:date="2021-09-27T20:22:00Z">
        <w:r w:rsidR="00BF6C80">
          <w:rPr>
            <w:sz w:val="20"/>
            <w:szCs w:val="18"/>
            <w:lang w:val="en-US"/>
          </w:rPr>
          <w:t xml:space="preserve">a politicized context, </w:t>
        </w:r>
      </w:ins>
      <w:ins w:id="374" w:author="Christian Rauh" w:date="2021-09-27T15:18:00Z">
        <w:del w:id="375" w:author="Christian Rauh [2]" w:date="2021-09-27T20:22:00Z">
          <w:r w:rsidDel="00BF6C80">
            <w:rPr>
              <w:sz w:val="20"/>
              <w:szCs w:val="18"/>
              <w:lang w:val="en-US"/>
            </w:rPr>
            <w:delText xml:space="preserve">context where European integration is </w:delText>
          </w:r>
        </w:del>
      </w:ins>
      <w:ins w:id="376" w:author="Christian Rauh" w:date="2021-09-27T15:19:00Z">
        <w:del w:id="377" w:author="Christian Rauh [2]" w:date="2021-09-27T20:22:00Z">
          <w:r w:rsidDel="00BF6C80">
            <w:rPr>
              <w:sz w:val="20"/>
              <w:szCs w:val="18"/>
              <w:lang w:val="en-US"/>
            </w:rPr>
            <w:delText>politicized</w:delText>
          </w:r>
        </w:del>
      </w:ins>
      <w:ins w:id="378" w:author="Christian Rauh" w:date="2021-09-27T15:18:00Z">
        <w:del w:id="379" w:author="Christian Rauh [2]" w:date="2021-09-27T20:22:00Z">
          <w:r w:rsidDel="00BF6C80">
            <w:rPr>
              <w:sz w:val="20"/>
              <w:szCs w:val="18"/>
              <w:lang w:val="en-US"/>
            </w:rPr>
            <w:delText xml:space="preserve"> in pu</w:delText>
          </w:r>
        </w:del>
      </w:ins>
      <w:ins w:id="380" w:author="Christian Rauh" w:date="2021-09-27T15:19:00Z">
        <w:del w:id="381" w:author="Christian Rauh [2]" w:date="2021-09-27T20:22:00Z">
          <w:r w:rsidDel="00BF6C80">
            <w:rPr>
              <w:sz w:val="20"/>
              <w:szCs w:val="18"/>
              <w:lang w:val="en-US"/>
            </w:rPr>
            <w:delText>blic</w:delText>
          </w:r>
        </w:del>
      </w:ins>
      <w:ins w:id="382" w:author="Christian Rauh" w:date="2021-09-27T15:14:00Z">
        <w:del w:id="383" w:author="Christian Rauh [2]" w:date="2021-09-27T20:22:00Z">
          <w:r w:rsidDel="00BF6C80">
            <w:rPr>
              <w:sz w:val="20"/>
              <w:szCs w:val="18"/>
              <w:lang w:val="en-US"/>
            </w:rPr>
            <w:delText xml:space="preserve"> </w:delText>
          </w:r>
        </w:del>
      </w:ins>
      <w:ins w:id="384" w:author="Christian Rauh" w:date="2021-09-27T15:19:00Z">
        <w:del w:id="385" w:author="Christian Rauh [2]" w:date="2021-09-27T20:22:00Z">
          <w:r w:rsidDel="00BF6C80">
            <w:rPr>
              <w:sz w:val="20"/>
              <w:szCs w:val="18"/>
              <w:lang w:val="en-US"/>
            </w:rPr>
            <w:delText xml:space="preserve">debates, such </w:delText>
          </w:r>
        </w:del>
      </w:ins>
      <w:ins w:id="386" w:author="Christian Rauh [2]" w:date="2021-09-27T20:22:00Z">
        <w:r w:rsidR="00BF6C80">
          <w:rPr>
            <w:sz w:val="20"/>
            <w:szCs w:val="18"/>
            <w:lang w:val="en-US"/>
          </w:rPr>
          <w:t xml:space="preserve"> disagreement with policy choices may quickly turn into more fundamental </w:t>
        </w:r>
      </w:ins>
      <w:ins w:id="387" w:author="Christian Rauh" w:date="2021-09-27T15:14:00Z">
        <w:r>
          <w:rPr>
            <w:sz w:val="20"/>
            <w:szCs w:val="18"/>
            <w:lang w:val="en-US"/>
          </w:rPr>
          <w:t xml:space="preserve">‘polity contestation’ </w:t>
        </w:r>
      </w:ins>
      <w:ins w:id="388" w:author="Christian Rauh" w:date="2021-09-27T15:19:00Z">
        <w:del w:id="389" w:author="Christian Rauh [2]" w:date="2021-09-27T20:22:00Z">
          <w:r w:rsidDel="00BF6C80">
            <w:rPr>
              <w:sz w:val="20"/>
              <w:szCs w:val="18"/>
              <w:lang w:val="en-US"/>
            </w:rPr>
            <w:delText xml:space="preserve">is highly risky </w:delText>
          </w:r>
        </w:del>
      </w:ins>
      <w:ins w:id="390" w:author="Christian Rauh" w:date="2021-09-27T15:13:00Z">
        <w:r>
          <w:rPr>
            <w:sz w:val="20"/>
            <w:szCs w:val="18"/>
            <w:lang w:val="en-US"/>
          </w:rPr>
          <w:fldChar w:fldCharType="begin"/>
        </w:r>
      </w:ins>
      <w:r w:rsidR="00061E08">
        <w:rPr>
          <w:sz w:val="20"/>
          <w:szCs w:val="18"/>
          <w:lang w:val="en-US"/>
        </w:rPr>
        <w:instrText xml:space="preserve"> ADDIN ZOTERO_ITEM CSL_CITATION {"citationID":"ogfXAPxp","properties":{"formattedCitation":"(Wilde and Trenz 2012)","plainCitation":"(Wilde and Trenz 2012)","noteIndex":0},"citationItems":[{"id":"eO3KQBzh/VypgAVMa","uris":["http://zotero.org/users/5392384/items/RDKBARVT"],"uri":["http://zotero.org/users/5392384/items/RDKBARVT"],"itemData":{"id":"vgsEJ3BF/lChCybbQ","type":"article-journal","abstract":"The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ins w:id="391" w:author="Christian Rauh" w:date="2021-09-27T15:13:00Z">
        <w:r>
          <w:rPr>
            <w:sz w:val="20"/>
            <w:szCs w:val="18"/>
            <w:lang w:val="en-US"/>
          </w:rPr>
          <w:fldChar w:fldCharType="separate"/>
        </w:r>
        <w:r w:rsidRPr="005214DD">
          <w:rPr>
            <w:rFonts w:cs="Calibri"/>
            <w:sz w:val="20"/>
          </w:rPr>
          <w:t>(Wilde and Trenz 2012)</w:t>
        </w:r>
        <w:r>
          <w:rPr>
            <w:sz w:val="20"/>
            <w:szCs w:val="18"/>
            <w:lang w:val="en-US"/>
          </w:rPr>
          <w:fldChar w:fldCharType="end"/>
        </w:r>
      </w:ins>
      <w:ins w:id="392" w:author="Christian Rauh" w:date="2021-09-27T15:14:00Z">
        <w:r>
          <w:rPr>
            <w:sz w:val="20"/>
            <w:szCs w:val="18"/>
            <w:lang w:val="en-US"/>
          </w:rPr>
          <w:t>.</w:t>
        </w:r>
      </w:ins>
    </w:p>
    <w:p w14:paraId="02CE61CB" w14:textId="51C85B23" w:rsidR="001F26CD" w:rsidRDefault="00D27B41" w:rsidP="00D27B41">
      <w:pPr>
        <w:spacing w:before="120" w:after="0" w:line="240" w:lineRule="auto"/>
        <w:jc w:val="both"/>
        <w:rPr>
          <w:ins w:id="393" w:author="Christian Rauh" w:date="2021-09-27T15:30:00Z"/>
          <w:sz w:val="20"/>
          <w:szCs w:val="18"/>
          <w:lang w:val="en-US"/>
        </w:rPr>
      </w:pPr>
      <w:ins w:id="394" w:author="Christian Rauh" w:date="2021-09-27T15:19:00Z">
        <w:r>
          <w:rPr>
            <w:sz w:val="20"/>
            <w:szCs w:val="18"/>
            <w:lang w:val="en-US"/>
          </w:rPr>
          <w:t xml:space="preserve">It is thus unsurprising that </w:t>
        </w:r>
      </w:ins>
      <w:ins w:id="395" w:author="Christian Rauh" w:date="2021-09-28T16:23:00Z">
        <w:r w:rsidR="00AE5835">
          <w:rPr>
            <w:sz w:val="20"/>
            <w:szCs w:val="18"/>
            <w:lang w:val="en-US"/>
          </w:rPr>
          <w:t xml:space="preserve">communication efforts of </w:t>
        </w:r>
      </w:ins>
      <w:ins w:id="396" w:author="Christian Rauh" w:date="2021-09-27T15:20:00Z">
        <w:r>
          <w:rPr>
            <w:sz w:val="20"/>
            <w:szCs w:val="18"/>
            <w:lang w:val="en-US"/>
          </w:rPr>
          <w:t>institutions</w:t>
        </w:r>
      </w:ins>
      <w:ins w:id="397" w:author="Christian Rauh" w:date="2021-09-27T15:19:00Z">
        <w:r>
          <w:rPr>
            <w:sz w:val="20"/>
            <w:szCs w:val="18"/>
            <w:lang w:val="en-US"/>
          </w:rPr>
          <w:t xml:space="preserve"> beyond th</w:t>
        </w:r>
      </w:ins>
      <w:ins w:id="398" w:author="Christian Rauh" w:date="2021-09-27T15:20:00Z">
        <w:r>
          <w:rPr>
            <w:sz w:val="20"/>
            <w:szCs w:val="18"/>
            <w:lang w:val="en-US"/>
          </w:rPr>
          <w:t>e nation state respon</w:t>
        </w:r>
      </w:ins>
      <w:ins w:id="399" w:author="Christian Rauh" w:date="2021-09-28T16:23:00Z">
        <w:r w:rsidR="00AE5835">
          <w:rPr>
            <w:sz w:val="20"/>
            <w:szCs w:val="18"/>
            <w:lang w:val="en-US"/>
          </w:rPr>
          <w:t>d</w:t>
        </w:r>
      </w:ins>
      <w:ins w:id="400" w:author="Christian Rauh" w:date="2021-09-27T15:20:00Z">
        <w:r>
          <w:rPr>
            <w:sz w:val="20"/>
            <w:szCs w:val="18"/>
            <w:lang w:val="en-US"/>
          </w:rPr>
          <w:t xml:space="preserve"> to politicization </w:t>
        </w:r>
      </w:ins>
      <w:ins w:id="401" w:author="Christian Rauh" w:date="2021-09-27T15:25:00Z">
        <w:r>
          <w:rPr>
            <w:sz w:val="20"/>
            <w:szCs w:val="18"/>
            <w:lang w:val="en-US"/>
          </w:rPr>
          <w:t xml:space="preserve">shocks </w:t>
        </w:r>
      </w:ins>
      <w:del w:id="402" w:author="Christian Rauh" w:date="2021-09-27T15:20:00Z">
        <w:r w:rsidR="001F26CD" w:rsidRPr="0011405F" w:rsidDel="00D27B41">
          <w:rPr>
            <w:sz w:val="20"/>
            <w:szCs w:val="18"/>
            <w:lang w:val="en-US"/>
          </w:rPr>
          <w:delText>First and foremost, public communication is a viable and an important tool for producing and reproducing legitimacy for a polity. As the recent research clearly indicates that most political authorities increase their public communication effort when they are politicized, and their legitimacy is questioned</w:delText>
        </w:r>
        <w:r w:rsidR="008E2E11" w:rsidDel="00D27B41">
          <w:rPr>
            <w:sz w:val="20"/>
            <w:szCs w:val="18"/>
            <w:lang w:val="en-US"/>
          </w:rPr>
          <w:delText xml:space="preserve"> </w:delText>
        </w:r>
      </w:del>
      <w:r w:rsidR="001F26CD" w:rsidRPr="0011405F">
        <w:rPr>
          <w:sz w:val="20"/>
          <w:szCs w:val="18"/>
          <w:lang w:val="en-US"/>
        </w:rPr>
        <w:fldChar w:fldCharType="begin"/>
      </w:r>
      <w:r w:rsidR="00AE5835">
        <w:rPr>
          <w:sz w:val="20"/>
          <w:szCs w:val="18"/>
          <w:lang w:val="en-US"/>
        </w:rPr>
        <w:instrText xml:space="preserve"> ADDIN ZOTERO_ITEM CSL_CITATION {"citationID":"AHE5tONN","properties":{"formattedCitation":"(Bressanelli {\\i{}et al.} 2020; Ecker-Ehrhardt 2018; Rauh {\\i{}et al.} 2020; Schimmelfennig 2020)","plainCitation":"(Bressanelli et al. 2020; Ecker-Ehrhardt 2018; Rauh et al. 2020; Schimmelfennig 2020)","noteIndex":0},"citationItems":[{"id":6963,"uris":["http://zotero.org/groups/2912652/items/ZTQ24XB7"],"uri":["http://zotero.org/groups/2912652/items/ZTQ24XB7"],"itemData":{"id":6963,"type":"article-journal","abstract":"This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eO3KQBzh/1LCU12ah","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6964,"uris":["http://zotero.org/groups/2912652/items/FYL5K87I"],"uri":["http://zotero.org/groups/2912652/items/FYL5K87I"],"itemData":{"id":6964,"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1F26CD" w:rsidRPr="0011405F">
        <w:rPr>
          <w:sz w:val="20"/>
          <w:szCs w:val="18"/>
          <w:lang w:val="en-US"/>
        </w:rPr>
        <w:fldChar w:fldCharType="separate"/>
      </w:r>
      <w:r w:rsidR="00AE5835" w:rsidRPr="00AE5835">
        <w:rPr>
          <w:rFonts w:cs="Calibri"/>
          <w:sz w:val="20"/>
          <w:szCs w:val="24"/>
        </w:rPr>
        <w:t xml:space="preserve">(Bressanelli </w:t>
      </w:r>
      <w:r w:rsidR="00AE5835" w:rsidRPr="00AE5835">
        <w:rPr>
          <w:rFonts w:cs="Calibri"/>
          <w:i/>
          <w:iCs/>
          <w:sz w:val="20"/>
          <w:szCs w:val="24"/>
        </w:rPr>
        <w:t>et al.</w:t>
      </w:r>
      <w:r w:rsidR="00AE5835" w:rsidRPr="00AE5835">
        <w:rPr>
          <w:rFonts w:cs="Calibri"/>
          <w:sz w:val="20"/>
          <w:szCs w:val="24"/>
        </w:rPr>
        <w:t xml:space="preserve"> 2020; Ecker-Ehrhardt 2018; Rauh </w:t>
      </w:r>
      <w:r w:rsidR="00AE5835" w:rsidRPr="00AE5835">
        <w:rPr>
          <w:rFonts w:cs="Calibri"/>
          <w:i/>
          <w:iCs/>
          <w:sz w:val="20"/>
          <w:szCs w:val="24"/>
        </w:rPr>
        <w:t>et al.</w:t>
      </w:r>
      <w:r w:rsidR="00AE5835" w:rsidRPr="00AE5835">
        <w:rPr>
          <w:rFonts w:cs="Calibri"/>
          <w:sz w:val="20"/>
          <w:szCs w:val="24"/>
        </w:rPr>
        <w:t xml:space="preserve"> 2020; Schimmelfennig 2020)</w:t>
      </w:r>
      <w:r w:rsidR="001F26CD" w:rsidRPr="0011405F">
        <w:rPr>
          <w:sz w:val="20"/>
          <w:szCs w:val="18"/>
          <w:lang w:val="en-US"/>
        </w:rPr>
        <w:fldChar w:fldCharType="end"/>
      </w:r>
      <w:r w:rsidR="001F26CD" w:rsidRPr="0011405F">
        <w:rPr>
          <w:sz w:val="20"/>
          <w:szCs w:val="18"/>
          <w:lang w:val="en-US"/>
        </w:rPr>
        <w:t xml:space="preserve">. </w:t>
      </w:r>
      <w:del w:id="403" w:author="Christian Rauh" w:date="2021-09-27T15:21:00Z">
        <w:r w:rsidR="001F26CD" w:rsidRPr="0011405F" w:rsidDel="00D27B41">
          <w:rPr>
            <w:sz w:val="20"/>
            <w:szCs w:val="18"/>
            <w:lang w:val="en-US"/>
          </w:rPr>
          <w:delText>Secondly, for political systems that lack a direct accountability mechanism such as national elections, the line between specific and diffuse support, as Easton put it, is rather blurred. Unfavorable policies and scandalous authority holders can easily be damaging to the legitimacy of the political system, if the audience of the political authority is unable to hold the individual authorities accountable for misconduct and unpopular policies. this is exactly the case for the EU since the EU lacks such an accountability mechanism for its supranational executives</w:delText>
        </w:r>
        <w:r w:rsidR="001F26CD" w:rsidRPr="0011405F" w:rsidDel="00D27B41">
          <w:rPr>
            <w:sz w:val="20"/>
            <w:szCs w:val="18"/>
            <w:lang w:val="en-US"/>
          </w:rPr>
          <w:fldChar w:fldCharType="begin"/>
        </w:r>
        <w:r w:rsidR="00EA63E5" w:rsidDel="00D27B41">
          <w:rPr>
            <w:sz w:val="20"/>
            <w:szCs w:val="18"/>
            <w:lang w:val="en-US"/>
          </w:rPr>
          <w:delInstrText xml:space="preserve"> ADDIN ZOTERO_ITEM CSL_CITATION {"citationID":"OwcHY8Jc","properties":{"formattedCitation":"(Hobolt 2014; Wilde and Trenz 2012)","plainCitation":"(Hobolt 2014; Wilde and Trenz 2012)","noteIndex":0},"citationItems":[{"id":7280,"uris":["http://zotero.org/groups/2912652/items/RZHPRY9Y"],"uri":["http://zotero.org/groups/2912652/items/RZHPRY9Y"],"itemData":{"id":7280,"type":"chapter","container-title":"Democratic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vgsEJ3BF/lChCybbQ","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delInstrText>
        </w:r>
        <w:r w:rsidR="001F26CD" w:rsidRPr="0011405F" w:rsidDel="00D27B41">
          <w:rPr>
            <w:sz w:val="20"/>
            <w:szCs w:val="18"/>
            <w:lang w:val="en-US"/>
          </w:rPr>
          <w:fldChar w:fldCharType="separate"/>
        </w:r>
        <w:r w:rsidR="00E516C4" w:rsidRPr="0011405F" w:rsidDel="00D27B41">
          <w:rPr>
            <w:rFonts w:cs="Calibri"/>
            <w:sz w:val="20"/>
          </w:rPr>
          <w:delText>(Hobolt 2014; Wilde and Trenz 2012)</w:delText>
        </w:r>
        <w:r w:rsidR="001F26CD" w:rsidRPr="0011405F" w:rsidDel="00D27B41">
          <w:rPr>
            <w:sz w:val="20"/>
            <w:szCs w:val="18"/>
            <w:lang w:val="en-US"/>
          </w:rPr>
          <w:fldChar w:fldCharType="end"/>
        </w:r>
        <w:r w:rsidR="001F26CD" w:rsidRPr="0011405F" w:rsidDel="00D27B41">
          <w:rPr>
            <w:sz w:val="20"/>
            <w:szCs w:val="18"/>
            <w:lang w:val="en-US"/>
          </w:rPr>
          <w:delText>. Under these circumstances, as the case is, the public communication offers a lifeline to political authorities beyond nation states to produce and reproduce popular legitimacy.</w:delText>
        </w:r>
      </w:del>
      <w:ins w:id="404" w:author="Christian Rauh" w:date="2021-09-27T15:26:00Z">
        <w:r>
          <w:rPr>
            <w:sz w:val="20"/>
            <w:szCs w:val="18"/>
            <w:lang w:val="en-US"/>
          </w:rPr>
          <w:t>W</w:t>
        </w:r>
      </w:ins>
      <w:ins w:id="405" w:author="Christian Rauh" w:date="2021-09-27T15:25:00Z">
        <w:r>
          <w:rPr>
            <w:sz w:val="20"/>
            <w:szCs w:val="18"/>
            <w:lang w:val="en-US"/>
          </w:rPr>
          <w:t>e do no</w:t>
        </w:r>
      </w:ins>
      <w:ins w:id="406" w:author="Christian Rauh" w:date="2021-09-27T15:26:00Z">
        <w:r>
          <w:rPr>
            <w:sz w:val="20"/>
            <w:szCs w:val="18"/>
            <w:lang w:val="en-US"/>
          </w:rPr>
          <w:t>t</w:t>
        </w:r>
      </w:ins>
      <w:ins w:id="407" w:author="Christian Rauh" w:date="2021-09-27T15:25:00Z">
        <w:r>
          <w:rPr>
            <w:sz w:val="20"/>
            <w:szCs w:val="18"/>
            <w:lang w:val="en-US"/>
          </w:rPr>
          <w:t xml:space="preserve"> know, however, </w:t>
        </w:r>
        <w:del w:id="408" w:author="Christian Rauh [2]" w:date="2021-09-27T20:23:00Z">
          <w:r w:rsidDel="00BF6C80">
            <w:rPr>
              <w:sz w:val="20"/>
              <w:szCs w:val="18"/>
              <w:lang w:val="en-US"/>
            </w:rPr>
            <w:delText xml:space="preserve">is </w:delText>
          </w:r>
        </w:del>
        <w:r>
          <w:rPr>
            <w:sz w:val="20"/>
            <w:szCs w:val="18"/>
            <w:lang w:val="en-US"/>
          </w:rPr>
          <w:t xml:space="preserve">to what extent the resulting </w:t>
        </w:r>
        <w:del w:id="409" w:author="Christian Rauh [2]" w:date="2021-09-27T20:23:00Z">
          <w:r w:rsidDel="00BF6C80">
            <w:rPr>
              <w:sz w:val="20"/>
              <w:szCs w:val="18"/>
              <w:lang w:val="en-US"/>
            </w:rPr>
            <w:delText>communica</w:delText>
          </w:r>
        </w:del>
      </w:ins>
      <w:ins w:id="410" w:author="Christian Rauh" w:date="2021-09-27T15:26:00Z">
        <w:del w:id="411" w:author="Christian Rauh [2]" w:date="2021-09-27T20:23:00Z">
          <w:r w:rsidDel="00BF6C80">
            <w:rPr>
              <w:sz w:val="20"/>
              <w:szCs w:val="18"/>
              <w:lang w:val="en-US"/>
            </w:rPr>
            <w:delText>tion efforts</w:delText>
          </w:r>
        </w:del>
      </w:ins>
      <w:ins w:id="412" w:author="Christian Rauh [2]" w:date="2021-09-27T20:23:00Z">
        <w:r w:rsidR="00BF6C80">
          <w:rPr>
            <w:sz w:val="20"/>
            <w:szCs w:val="18"/>
            <w:lang w:val="en-US"/>
          </w:rPr>
          <w:t>messages</w:t>
        </w:r>
      </w:ins>
      <w:ins w:id="413" w:author="Christian Rauh" w:date="2021-09-27T15:26:00Z">
        <w:r>
          <w:rPr>
            <w:sz w:val="20"/>
            <w:szCs w:val="18"/>
            <w:lang w:val="en-US"/>
          </w:rPr>
          <w:t xml:space="preserve"> are </w:t>
        </w:r>
        <w:del w:id="414" w:author="Christian Rauh [2]" w:date="2021-09-27T20:24:00Z">
          <w:r w:rsidDel="00BF6C80">
            <w:rPr>
              <w:sz w:val="20"/>
              <w:szCs w:val="18"/>
              <w:lang w:val="en-US"/>
            </w:rPr>
            <w:delText>actually geared</w:delText>
          </w:r>
        </w:del>
      </w:ins>
      <w:ins w:id="415" w:author="Christian Rauh [2]" w:date="2021-09-27T20:24:00Z">
        <w:r w:rsidR="00BF6C80">
          <w:rPr>
            <w:sz w:val="20"/>
            <w:szCs w:val="18"/>
            <w:lang w:val="en-US"/>
          </w:rPr>
          <w:t>suited</w:t>
        </w:r>
      </w:ins>
      <w:ins w:id="416" w:author="Christian Rauh" w:date="2021-09-27T15:26:00Z">
        <w:r>
          <w:rPr>
            <w:sz w:val="20"/>
            <w:szCs w:val="18"/>
            <w:lang w:val="en-US"/>
          </w:rPr>
          <w:t xml:space="preserve"> to reach the wider citizenry. </w:t>
        </w:r>
      </w:ins>
      <w:ins w:id="417" w:author="Christian Rauh" w:date="2021-09-27T15:28:00Z">
        <w:r>
          <w:rPr>
            <w:sz w:val="20"/>
            <w:szCs w:val="18"/>
            <w:lang w:val="en-US"/>
          </w:rPr>
          <w:t xml:space="preserve">In this article, we are interested in two </w:t>
        </w:r>
      </w:ins>
      <w:ins w:id="418" w:author="Christian Rauh [2]" w:date="2021-09-27T20:23:00Z">
        <w:r w:rsidR="00BF6C80">
          <w:rPr>
            <w:sz w:val="20"/>
            <w:szCs w:val="18"/>
            <w:lang w:val="en-US"/>
          </w:rPr>
          <w:t xml:space="preserve">message </w:t>
        </w:r>
      </w:ins>
      <w:ins w:id="419" w:author="Christian Rauh" w:date="2021-09-27T15:32:00Z">
        <w:r w:rsidR="00375ACA">
          <w:rPr>
            <w:sz w:val="20"/>
            <w:szCs w:val="18"/>
            <w:lang w:val="en-US"/>
          </w:rPr>
          <w:t xml:space="preserve">characteristics </w:t>
        </w:r>
      </w:ins>
      <w:ins w:id="420" w:author="Christian Rauh" w:date="2021-09-27T15:28:00Z">
        <w:del w:id="421" w:author="Christian Rauh [2]" w:date="2021-09-27T20:23:00Z">
          <w:r w:rsidDel="00BF6C80">
            <w:rPr>
              <w:sz w:val="20"/>
              <w:szCs w:val="18"/>
              <w:lang w:val="en-US"/>
            </w:rPr>
            <w:delText>of supranational messages</w:delText>
          </w:r>
        </w:del>
      </w:ins>
      <w:ins w:id="422" w:author="Christian Rauh" w:date="2021-09-27T15:29:00Z">
        <w:del w:id="423" w:author="Christian Rauh [2]" w:date="2021-09-27T20:23:00Z">
          <w:r w:rsidDel="00BF6C80">
            <w:rPr>
              <w:sz w:val="20"/>
              <w:szCs w:val="18"/>
              <w:lang w:val="en-US"/>
            </w:rPr>
            <w:delText xml:space="preserve"> </w:delText>
          </w:r>
        </w:del>
        <w:r>
          <w:rPr>
            <w:sz w:val="20"/>
            <w:szCs w:val="18"/>
            <w:lang w:val="en-US"/>
          </w:rPr>
          <w:t>that we consider necessary</w:t>
        </w:r>
      </w:ins>
      <w:ins w:id="424" w:author="Christian Rauh" w:date="2021-09-27T15:32:00Z">
        <w:r w:rsidR="00375ACA">
          <w:rPr>
            <w:sz w:val="20"/>
            <w:szCs w:val="18"/>
            <w:lang w:val="en-US"/>
          </w:rPr>
          <w:t xml:space="preserve"> conditions</w:t>
        </w:r>
      </w:ins>
      <w:ins w:id="425" w:author="Christian Rauh" w:date="2021-09-27T15:29:00Z">
        <w:r>
          <w:rPr>
            <w:sz w:val="20"/>
            <w:szCs w:val="18"/>
            <w:lang w:val="en-US"/>
          </w:rPr>
          <w:t xml:space="preserve"> for effective public self-legitimation</w:t>
        </w:r>
      </w:ins>
      <w:ins w:id="426" w:author="Christian Rauh [2]" w:date="2021-09-27T20:23:00Z">
        <w:r w:rsidR="00BF6C80">
          <w:rPr>
            <w:sz w:val="20"/>
            <w:szCs w:val="18"/>
            <w:lang w:val="en-US"/>
          </w:rPr>
          <w:t xml:space="preserve"> of any specific type</w:t>
        </w:r>
      </w:ins>
      <w:ins w:id="427" w:author="Christian Rauh" w:date="2021-09-27T15:29:00Z">
        <w:r>
          <w:rPr>
            <w:sz w:val="20"/>
            <w:szCs w:val="18"/>
            <w:lang w:val="en-US"/>
          </w:rPr>
          <w:t>.</w:t>
        </w:r>
      </w:ins>
    </w:p>
    <w:p w14:paraId="77F46241" w14:textId="391C36DA" w:rsidR="00375ACA" w:rsidRPr="0011405F" w:rsidDel="00375ACA" w:rsidRDefault="00375ACA">
      <w:pPr>
        <w:spacing w:before="120" w:after="0" w:line="240" w:lineRule="auto"/>
        <w:jc w:val="both"/>
        <w:rPr>
          <w:del w:id="428" w:author="Christian Rauh" w:date="2021-09-27T15:30:00Z"/>
          <w:sz w:val="20"/>
          <w:szCs w:val="18"/>
          <w:lang w:val="en-US"/>
        </w:rPr>
      </w:pPr>
      <w:ins w:id="429" w:author="Christian Rauh" w:date="2021-09-27T15:30:00Z">
        <w:r>
          <w:rPr>
            <w:sz w:val="20"/>
            <w:szCs w:val="18"/>
            <w:lang w:val="en-US"/>
          </w:rPr>
          <w:t xml:space="preserve">The first </w:t>
        </w:r>
      </w:ins>
      <w:ins w:id="430" w:author="Christian Rauh" w:date="2021-09-27T15:33:00Z">
        <w:r>
          <w:rPr>
            <w:sz w:val="20"/>
            <w:szCs w:val="18"/>
            <w:lang w:val="en-US"/>
          </w:rPr>
          <w:t xml:space="preserve">condition </w:t>
        </w:r>
      </w:ins>
      <w:ins w:id="431" w:author="Christian Rauh" w:date="2021-09-27T15:30:00Z">
        <w:r>
          <w:rPr>
            <w:sz w:val="20"/>
            <w:szCs w:val="18"/>
            <w:lang w:val="en-US"/>
          </w:rPr>
          <w:t xml:space="preserve">is </w:t>
        </w:r>
      </w:ins>
    </w:p>
    <w:p w14:paraId="428A6716" w14:textId="651DF46F" w:rsidR="001F26CD" w:rsidRPr="0011405F" w:rsidRDefault="001F26CD">
      <w:pPr>
        <w:spacing w:before="120" w:after="0" w:line="240" w:lineRule="auto"/>
        <w:jc w:val="both"/>
        <w:rPr>
          <w:sz w:val="20"/>
          <w:szCs w:val="18"/>
          <w:lang w:val="tr-TR"/>
        </w:rPr>
      </w:pPr>
      <w:del w:id="432" w:author="Christian Rauh" w:date="2021-09-27T15:30:00Z">
        <w:r w:rsidRPr="0011405F" w:rsidDel="00375ACA">
          <w:rPr>
            <w:sz w:val="20"/>
            <w:szCs w:val="18"/>
            <w:lang w:val="en-US"/>
          </w:rPr>
          <w:delText xml:space="preserve">Public communication, however, should have three features in order to contribute to the popular legitimacy of the polity. The first among these features is the </w:delText>
        </w:r>
      </w:del>
      <w:r w:rsidRPr="0011405F">
        <w:rPr>
          <w:i/>
          <w:iCs/>
          <w:sz w:val="20"/>
          <w:szCs w:val="18"/>
          <w:lang w:val="en-US"/>
        </w:rPr>
        <w:t>comprehensibility</w:t>
      </w:r>
      <w:r w:rsidRPr="0011405F">
        <w:rPr>
          <w:sz w:val="20"/>
          <w:szCs w:val="18"/>
          <w:lang w:val="en-US"/>
        </w:rPr>
        <w:t xml:space="preserve">. </w:t>
      </w:r>
      <w:ins w:id="433" w:author="Christian Rauh" w:date="2021-09-27T15:33:00Z">
        <w:r w:rsidR="00375ACA">
          <w:rPr>
            <w:sz w:val="20"/>
            <w:szCs w:val="18"/>
            <w:lang w:val="en-US"/>
          </w:rPr>
          <w:t xml:space="preserve">In order to reach the </w:t>
        </w:r>
      </w:ins>
      <w:ins w:id="434" w:author="Christian Rauh" w:date="2021-09-27T15:45:00Z">
        <w:r w:rsidR="004C26E8">
          <w:rPr>
            <w:sz w:val="20"/>
            <w:szCs w:val="18"/>
            <w:lang w:val="en-US"/>
          </w:rPr>
          <w:t>average</w:t>
        </w:r>
      </w:ins>
      <w:ins w:id="435" w:author="Christian Rauh" w:date="2021-09-27T15:33:00Z">
        <w:r w:rsidR="00375ACA">
          <w:rPr>
            <w:sz w:val="20"/>
            <w:szCs w:val="18"/>
            <w:lang w:val="en-US"/>
          </w:rPr>
          <w:t xml:space="preserve"> citizen, as opposed to </w:t>
        </w:r>
      </w:ins>
      <w:ins w:id="436" w:author="Christian Rauh" w:date="2021-09-27T15:34:00Z">
        <w:r w:rsidR="00375ACA">
          <w:rPr>
            <w:sz w:val="20"/>
            <w:szCs w:val="18"/>
            <w:lang w:val="en-US"/>
          </w:rPr>
          <w:t xml:space="preserve">the </w:t>
        </w:r>
      </w:ins>
      <w:ins w:id="437" w:author="Christian Rauh" w:date="2021-09-27T15:33:00Z">
        <w:r w:rsidR="00375ACA">
          <w:rPr>
            <w:sz w:val="20"/>
            <w:szCs w:val="18"/>
            <w:lang w:val="en-US"/>
          </w:rPr>
          <w:t>specialized and highly knowledgeable</w:t>
        </w:r>
      </w:ins>
      <w:ins w:id="438" w:author="Christian Rauh" w:date="2021-09-27T15:34:00Z">
        <w:r w:rsidR="00375ACA">
          <w:rPr>
            <w:sz w:val="20"/>
            <w:szCs w:val="18"/>
            <w:lang w:val="en-US"/>
          </w:rPr>
          <w:t xml:space="preserve"> traditional audiences, supranational messages should not be </w:t>
        </w:r>
      </w:ins>
      <w:ins w:id="439" w:author="Christian Rauh" w:date="2021-09-27T15:45:00Z">
        <w:r w:rsidR="004C26E8">
          <w:rPr>
            <w:sz w:val="20"/>
            <w:szCs w:val="18"/>
            <w:lang w:val="en-US"/>
          </w:rPr>
          <w:t>overly</w:t>
        </w:r>
      </w:ins>
      <w:ins w:id="440" w:author="Christian Rauh" w:date="2021-09-27T15:34:00Z">
        <w:r w:rsidR="00375ACA">
          <w:rPr>
            <w:sz w:val="20"/>
            <w:szCs w:val="18"/>
            <w:lang w:val="en-US"/>
          </w:rPr>
          <w:t xml:space="preserve"> demanding in terms of the cognitive mobilization required </w:t>
        </w:r>
      </w:ins>
      <w:ins w:id="441" w:author="Christian Rauh" w:date="2021-09-27T15:35:00Z">
        <w:r w:rsidR="00375ACA">
          <w:rPr>
            <w:sz w:val="20"/>
            <w:szCs w:val="18"/>
            <w:lang w:val="en-US"/>
          </w:rPr>
          <w:t xml:space="preserve">to decipher their political content. </w:t>
        </w:r>
      </w:ins>
      <w:del w:id="442" w:author="Christian Rauh" w:date="2021-09-27T15:35:00Z">
        <w:r w:rsidRPr="0011405F" w:rsidDel="00375ACA">
          <w:rPr>
            <w:sz w:val="20"/>
            <w:szCs w:val="18"/>
            <w:lang w:val="en-US"/>
          </w:rPr>
          <w:delText xml:space="preserve">Comprehensibility refers to ease-of-read of the message, i.e how much cognitive mobilization and education is required from the reader to comprehend the key information in a given text </w:delText>
        </w:r>
        <w:r w:rsidRPr="0011405F" w:rsidDel="00375ACA">
          <w:rPr>
            <w:sz w:val="20"/>
            <w:szCs w:val="18"/>
            <w:lang w:val="en-US"/>
          </w:rPr>
          <w:fldChar w:fldCharType="begin"/>
        </w:r>
        <w:r w:rsidR="00EA63E5" w:rsidDel="00375ACA">
          <w:rPr>
            <w:sz w:val="20"/>
            <w:szCs w:val="18"/>
            <w:lang w:val="en-US"/>
          </w:rPr>
          <w:delInstrText xml:space="preserve"> ADDIN ZOTERO_ITEM CSL_CITATION {"citationID":"EZhIQdnh","properties":{"formattedCitation":"(Flesch 1948)","plainCitation":"(Flesch 1948)","noteIndex":0},"citationItems":[{"id":6981,"uris":["http://zotero.org/groups/2912652/items/3PW2B6CH"],"uri":["http://zotero.org/groups/2912652/items/3PW2B6CH"],"itemData":{"id":6981,"type":"article-journal","container-title":"Journal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delInstrText>
        </w:r>
        <w:r w:rsidRPr="0011405F" w:rsidDel="00375ACA">
          <w:rPr>
            <w:sz w:val="20"/>
            <w:szCs w:val="18"/>
            <w:lang w:val="en-US"/>
          </w:rPr>
          <w:fldChar w:fldCharType="separate"/>
        </w:r>
        <w:r w:rsidR="00E516C4" w:rsidRPr="0011405F" w:rsidDel="00375ACA">
          <w:rPr>
            <w:rFonts w:cs="Calibri"/>
            <w:sz w:val="20"/>
          </w:rPr>
          <w:delText>(Flesch 1948)</w:delText>
        </w:r>
        <w:r w:rsidRPr="0011405F" w:rsidDel="00375ACA">
          <w:rPr>
            <w:sz w:val="20"/>
            <w:szCs w:val="18"/>
            <w:lang w:val="en-US"/>
          </w:rPr>
          <w:fldChar w:fldCharType="end"/>
        </w:r>
        <w:r w:rsidRPr="0011405F" w:rsidDel="00375ACA">
          <w:rPr>
            <w:sz w:val="20"/>
            <w:szCs w:val="18"/>
            <w:lang w:val="en-US"/>
          </w:rPr>
          <w:delText>. The public communication can assist producing or reproducing legitimacy if and only if the messages are understandable to its audience. Extant l</w:delText>
        </w:r>
        <w:r w:rsidRPr="0011405F" w:rsidDel="00375ACA">
          <w:rPr>
            <w:sz w:val="20"/>
            <w:szCs w:val="18"/>
            <w:lang w:val="tr-TR"/>
          </w:rPr>
          <w:delText>iterature demonstrates that c</w:delText>
        </w:r>
      </w:del>
      <w:ins w:id="443" w:author="Christian Rauh" w:date="2021-09-27T15:35:00Z">
        <w:r w:rsidR="00375ACA">
          <w:rPr>
            <w:sz w:val="20"/>
            <w:szCs w:val="18"/>
            <w:lang w:val="en-US"/>
          </w:rPr>
          <w:t>C</w:t>
        </w:r>
      </w:ins>
      <w:r w:rsidRPr="0011405F">
        <w:rPr>
          <w:sz w:val="20"/>
          <w:szCs w:val="18"/>
          <w:lang w:val="tr-TR"/>
        </w:rPr>
        <w:t xml:space="preserve">itizens integrate </w:t>
      </w:r>
      <w:del w:id="444" w:author="Christian Rauh" w:date="2021-09-27T15:35:00Z">
        <w:r w:rsidRPr="0011405F" w:rsidDel="00375ACA">
          <w:rPr>
            <w:sz w:val="20"/>
            <w:szCs w:val="18"/>
            <w:lang w:val="tr-TR"/>
          </w:rPr>
          <w:delText xml:space="preserve">political </w:delText>
        </w:r>
      </w:del>
      <w:r w:rsidRPr="0011405F">
        <w:rPr>
          <w:sz w:val="20"/>
          <w:szCs w:val="18"/>
          <w:lang w:val="tr-TR"/>
        </w:rPr>
        <w:t xml:space="preserve">information into their political knowledge structure much better if the </w:t>
      </w:r>
      <w:del w:id="445" w:author="Christian Rauh" w:date="2021-09-27T15:35:00Z">
        <w:r w:rsidRPr="0011405F" w:rsidDel="00375ACA">
          <w:rPr>
            <w:sz w:val="20"/>
            <w:szCs w:val="18"/>
            <w:lang w:val="tr-TR"/>
          </w:rPr>
          <w:delText xml:space="preserve">information </w:delText>
        </w:r>
      </w:del>
      <w:ins w:id="446" w:author="Christian Rauh" w:date="2021-09-27T15:35:00Z">
        <w:r w:rsidR="00375ACA">
          <w:rPr>
            <w:sz w:val="20"/>
            <w:szCs w:val="18"/>
            <w:lang w:val="tr-TR"/>
          </w:rPr>
          <w:t>it</w:t>
        </w:r>
        <w:r w:rsidR="00375ACA" w:rsidRPr="0011405F">
          <w:rPr>
            <w:sz w:val="20"/>
            <w:szCs w:val="18"/>
            <w:lang w:val="tr-TR"/>
          </w:rPr>
          <w:t xml:space="preserve"> </w:t>
        </w:r>
      </w:ins>
      <w:r w:rsidRPr="0011405F">
        <w:rPr>
          <w:sz w:val="20"/>
          <w:szCs w:val="18"/>
          <w:lang w:val="tr-TR"/>
        </w:rPr>
        <w:t>is delivered in a easy</w:t>
      </w:r>
      <w:del w:id="447" w:author="Christian Rauh" w:date="2021-09-27T15:45:00Z">
        <w:r w:rsidRPr="0011405F" w:rsidDel="004C26E8">
          <w:rPr>
            <w:sz w:val="20"/>
            <w:szCs w:val="18"/>
            <w:lang w:val="tr-TR"/>
          </w:rPr>
          <w:delText xml:space="preserve"> </w:delText>
        </w:r>
      </w:del>
      <w:ins w:id="448" w:author="Christian Rauh" w:date="2021-09-27T15:45:00Z">
        <w:r w:rsidR="004C26E8">
          <w:rPr>
            <w:sz w:val="20"/>
            <w:szCs w:val="18"/>
            <w:lang w:val="tr-TR"/>
          </w:rPr>
          <w:t>-</w:t>
        </w:r>
      </w:ins>
      <w:r w:rsidRPr="0011405F">
        <w:rPr>
          <w:sz w:val="20"/>
          <w:szCs w:val="18"/>
          <w:lang w:val="tr-TR"/>
        </w:rPr>
        <w:t>to</w:t>
      </w:r>
      <w:del w:id="449" w:author="Christian Rauh" w:date="2021-09-27T15:45:00Z">
        <w:r w:rsidRPr="0011405F" w:rsidDel="004C26E8">
          <w:rPr>
            <w:sz w:val="20"/>
            <w:szCs w:val="18"/>
            <w:lang w:val="tr-TR"/>
          </w:rPr>
          <w:delText xml:space="preserve"> </w:delText>
        </w:r>
      </w:del>
      <w:ins w:id="450" w:author="Christian Rauh" w:date="2021-09-27T15:45:00Z">
        <w:r w:rsidR="004C26E8">
          <w:rPr>
            <w:sz w:val="20"/>
            <w:szCs w:val="18"/>
            <w:lang w:val="tr-TR"/>
          </w:rPr>
          <w:t>-</w:t>
        </w:r>
      </w:ins>
      <w:r w:rsidRPr="0011405F">
        <w:rPr>
          <w:sz w:val="20"/>
          <w:szCs w:val="18"/>
          <w:lang w:val="tr-TR"/>
        </w:rPr>
        <w:t>comprehen</w:t>
      </w:r>
      <w:ins w:id="451" w:author="Christian Rauh" w:date="2021-09-27T15:35:00Z">
        <w:r w:rsidR="00375ACA">
          <w:rPr>
            <w:sz w:val="20"/>
            <w:szCs w:val="18"/>
            <w:lang w:val="tr-TR"/>
          </w:rPr>
          <w:t>d</w:t>
        </w:r>
      </w:ins>
      <w:r w:rsidRPr="0011405F">
        <w:rPr>
          <w:sz w:val="20"/>
          <w:szCs w:val="18"/>
          <w:lang w:val="tr-TR"/>
        </w:rPr>
        <w:t xml:space="preserve"> manner</w:t>
      </w:r>
      <w:ins w:id="452" w:author="Christian Rauh" w:date="2021-09-27T15:35:00Z">
        <w:r w:rsidR="00375ACA">
          <w:rPr>
            <w:sz w:val="20"/>
            <w:szCs w:val="18"/>
            <w:lang w:val="tr-TR"/>
          </w:rPr>
          <w:t xml:space="preserve"> </w:t>
        </w:r>
      </w:ins>
      <w:r w:rsidRPr="0011405F">
        <w:rPr>
          <w:sz w:val="20"/>
          <w:szCs w:val="18"/>
          <w:lang w:val="tr-TR"/>
        </w:rPr>
        <w:fldChar w:fldCharType="begin"/>
      </w:r>
      <w:r w:rsidR="00061E08">
        <w:rPr>
          <w:sz w:val="20"/>
          <w:szCs w:val="18"/>
          <w:lang w:val="tr-TR"/>
        </w:rPr>
        <w:instrText xml:space="preserve"> ADDIN ZOTERO_ITEM CSL_CITATION {"citationID":"7wXEgtk2","properties":{"formattedCitation":"(Bischof and Senninger 2018; Tolochko {\\i{}et al.} 2019)","plainCitation":"(Bischof and Senninger 2018; Tolochko et al. 2019)","noteIndex":0},"citationItems":[{"id":6982,"uris":["http://zotero.org/groups/2912652/items/ILLYQJYM"],"uri":["http://zotero.org/groups/2912652/items/ILLYQJYM"],"itemData":{"id":6982,"type":"article-journal","abstract":"Which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6986,"uris":["http://zotero.org/groups/2912652/items/LR4GMTFQ"],"uri":["http://zotero.org/groups/2912652/items/LR4GMTFQ"],"itemData":{"id":6986,"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Pr="0011405F">
        <w:rPr>
          <w:sz w:val="20"/>
          <w:szCs w:val="18"/>
          <w:lang w:val="tr-TR"/>
        </w:rPr>
        <w:fldChar w:fldCharType="separate"/>
      </w:r>
      <w:r w:rsidR="00E516C4" w:rsidRPr="0011405F">
        <w:rPr>
          <w:rFonts w:cs="Calibri"/>
          <w:sz w:val="20"/>
          <w:szCs w:val="24"/>
        </w:rPr>
        <w:t xml:space="preserve">(Bischof and Senninger 2018; Tolochko </w:t>
      </w:r>
      <w:r w:rsidR="00E516C4" w:rsidRPr="0011405F">
        <w:rPr>
          <w:rFonts w:cs="Calibri"/>
          <w:i/>
          <w:iCs/>
          <w:sz w:val="20"/>
          <w:szCs w:val="24"/>
        </w:rPr>
        <w:t>et al.</w:t>
      </w:r>
      <w:r w:rsidR="00E516C4" w:rsidRPr="0011405F">
        <w:rPr>
          <w:rFonts w:cs="Calibri"/>
          <w:sz w:val="20"/>
          <w:szCs w:val="24"/>
        </w:rPr>
        <w:t xml:space="preserve"> 2019)</w:t>
      </w:r>
      <w:r w:rsidRPr="0011405F">
        <w:rPr>
          <w:sz w:val="20"/>
          <w:szCs w:val="18"/>
          <w:lang w:val="en-US"/>
        </w:rPr>
        <w:fldChar w:fldCharType="end"/>
      </w:r>
      <w:r w:rsidRPr="0011405F">
        <w:rPr>
          <w:sz w:val="20"/>
          <w:szCs w:val="18"/>
          <w:lang w:val="tr-TR"/>
        </w:rPr>
        <w:t xml:space="preserve">. </w:t>
      </w:r>
      <w:ins w:id="453" w:author="Christian Rauh" w:date="2021-09-27T15:35:00Z">
        <w:r w:rsidR="00375ACA">
          <w:rPr>
            <w:sz w:val="20"/>
            <w:szCs w:val="18"/>
            <w:lang w:val="tr-TR"/>
          </w:rPr>
          <w:t xml:space="preserve">To have any effect </w:t>
        </w:r>
      </w:ins>
      <w:ins w:id="454" w:author="Christian Rauh" w:date="2021-09-27T15:36:00Z">
        <w:r w:rsidR="00375ACA">
          <w:rPr>
            <w:sz w:val="20"/>
            <w:szCs w:val="18"/>
            <w:lang w:val="tr-TR"/>
          </w:rPr>
          <w:t>on citizens’ legitmacy beliefs about supranational institutions, the messages have to be comprehensible in the first place.</w:t>
        </w:r>
      </w:ins>
      <w:ins w:id="455" w:author="Christian Rauh" w:date="2021-09-27T15:38:00Z">
        <w:r w:rsidR="00375ACA">
          <w:rPr>
            <w:sz w:val="20"/>
            <w:szCs w:val="18"/>
            <w:lang w:val="tr-TR"/>
          </w:rPr>
          <w:t xml:space="preserve"> Moreover, citizens </w:t>
        </w:r>
      </w:ins>
      <w:ins w:id="456" w:author="Christian Rauh [2]" w:date="2021-09-27T20:25:00Z">
        <w:r w:rsidR="00BF6C80">
          <w:rPr>
            <w:sz w:val="20"/>
            <w:szCs w:val="18"/>
            <w:lang w:val="tr-TR"/>
          </w:rPr>
          <w:t xml:space="preserve">explicitly </w:t>
        </w:r>
      </w:ins>
      <w:ins w:id="457" w:author="Christian Rauh" w:date="2021-09-27T15:38:00Z">
        <w:r w:rsidR="00375ACA" w:rsidRPr="0011405F">
          <w:rPr>
            <w:sz w:val="20"/>
            <w:szCs w:val="18"/>
            <w:lang w:val="tr-TR"/>
          </w:rPr>
          <w:t>want the EU to be more transparent</w:t>
        </w:r>
        <w:r w:rsidR="00375ACA">
          <w:rPr>
            <w:sz w:val="20"/>
            <w:szCs w:val="18"/>
            <w:lang w:val="tr-TR"/>
          </w:rPr>
          <w:t xml:space="preserve"> </w:t>
        </w:r>
        <w:r w:rsidR="00375ACA" w:rsidRPr="0011405F">
          <w:rPr>
            <w:sz w:val="20"/>
            <w:szCs w:val="18"/>
            <w:lang w:val="tr-TR"/>
          </w:rPr>
          <w:fldChar w:fldCharType="begin"/>
        </w:r>
      </w:ins>
      <w:r w:rsidR="00061E08">
        <w:rPr>
          <w:sz w:val="20"/>
          <w:szCs w:val="18"/>
          <w:lang w:val="tr-TR"/>
        </w:rPr>
        <w:instrText xml:space="preserve"> ADDIN ZOTERO_ITEM CSL_CITATION {"citationID":"vqLAHUY8","properties":{"formattedCitation":"(Schafer {\\i{}et al.} 2021)","plainCitation":"(Schafer et al. 2021)","noteIndex":0},"citationItems":[{"id":7276,"uris":["http://zotero.org/groups/2912652/items/X7D5S4CR"],"uri":["http://zotero.org/groups/2912652/items/X7D5S4CR"],"itemData":{"id":7276,"type":"report","abstract":"The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instrText>
      </w:r>
      <w:ins w:id="458" w:author="Christian Rauh" w:date="2021-09-27T15:38:00Z">
        <w:r w:rsidR="00375ACA" w:rsidRPr="0011405F">
          <w:rPr>
            <w:sz w:val="20"/>
            <w:szCs w:val="18"/>
            <w:lang w:val="tr-TR"/>
          </w:rPr>
          <w:fldChar w:fldCharType="separate"/>
        </w:r>
        <w:r w:rsidR="00375ACA" w:rsidRPr="0011405F">
          <w:rPr>
            <w:rFonts w:cs="Calibri"/>
            <w:sz w:val="20"/>
            <w:szCs w:val="24"/>
          </w:rPr>
          <w:t xml:space="preserve">(Schafer </w:t>
        </w:r>
        <w:r w:rsidR="00375ACA" w:rsidRPr="0011405F">
          <w:rPr>
            <w:rFonts w:cs="Calibri"/>
            <w:i/>
            <w:iCs/>
            <w:sz w:val="20"/>
            <w:szCs w:val="24"/>
          </w:rPr>
          <w:t>et al.</w:t>
        </w:r>
        <w:r w:rsidR="00375ACA" w:rsidRPr="0011405F">
          <w:rPr>
            <w:rFonts w:cs="Calibri"/>
            <w:sz w:val="20"/>
            <w:szCs w:val="24"/>
          </w:rPr>
          <w:t xml:space="preserve"> 2021)</w:t>
        </w:r>
        <w:r w:rsidR="00375ACA" w:rsidRPr="0011405F">
          <w:rPr>
            <w:sz w:val="20"/>
            <w:szCs w:val="18"/>
            <w:lang w:val="en-US"/>
          </w:rPr>
          <w:fldChar w:fldCharType="end"/>
        </w:r>
        <w:r w:rsidR="00375ACA">
          <w:rPr>
            <w:sz w:val="20"/>
            <w:szCs w:val="18"/>
            <w:lang w:val="en-US"/>
          </w:rPr>
          <w:t>.</w:t>
        </w:r>
      </w:ins>
      <w:del w:id="459" w:author="Christian Rauh" w:date="2021-09-27T15:36:00Z">
        <w:r w:rsidRPr="0011405F" w:rsidDel="00375ACA">
          <w:rPr>
            <w:sz w:val="20"/>
            <w:szCs w:val="18"/>
            <w:lang w:val="tr-TR"/>
          </w:rPr>
          <w:delText>Therefore, public communication messages should be easy to understand to have any effect on the individuals’ perception of the political authority.</w:delText>
        </w:r>
      </w:del>
    </w:p>
    <w:p w14:paraId="52A195A1" w14:textId="55CD4135" w:rsidR="001F26CD" w:rsidRPr="0011405F" w:rsidDel="00375ACA" w:rsidRDefault="001F26CD">
      <w:pPr>
        <w:spacing w:before="120" w:after="0" w:line="240" w:lineRule="auto"/>
        <w:jc w:val="both"/>
        <w:rPr>
          <w:del w:id="460" w:author="Christian Rauh" w:date="2021-09-27T15:39:00Z"/>
          <w:sz w:val="20"/>
          <w:szCs w:val="18"/>
          <w:lang w:val="tr-TR"/>
        </w:rPr>
      </w:pPr>
      <w:r w:rsidRPr="0011405F">
        <w:rPr>
          <w:sz w:val="20"/>
          <w:szCs w:val="18"/>
          <w:lang w:val="tr-TR"/>
        </w:rPr>
        <w:t>The second</w:t>
      </w:r>
      <w:ins w:id="461" w:author="Christian Rauh" w:date="2021-09-27T15:37:00Z">
        <w:r w:rsidR="00375ACA">
          <w:rPr>
            <w:sz w:val="20"/>
            <w:szCs w:val="18"/>
            <w:lang w:val="tr-TR"/>
          </w:rPr>
          <w:t xml:space="preserve"> condition</w:t>
        </w:r>
      </w:ins>
      <w:r w:rsidRPr="0011405F">
        <w:rPr>
          <w:sz w:val="20"/>
          <w:szCs w:val="18"/>
          <w:lang w:val="tr-TR"/>
        </w:rPr>
        <w:t xml:space="preserve"> </w:t>
      </w:r>
      <w:ins w:id="462" w:author="Christian Rauh" w:date="2021-09-27T15:38:00Z">
        <w:r w:rsidR="00375ACA">
          <w:rPr>
            <w:sz w:val="20"/>
            <w:szCs w:val="18"/>
            <w:lang w:val="tr-TR"/>
          </w:rPr>
          <w:t xml:space="preserve">is </w:t>
        </w:r>
        <w:r w:rsidR="00375ACA" w:rsidRPr="00375ACA">
          <w:rPr>
            <w:i/>
            <w:sz w:val="20"/>
            <w:szCs w:val="18"/>
            <w:lang w:val="tr-TR"/>
            <w:rPrChange w:id="463" w:author="Christian Rauh" w:date="2021-09-27T15:38:00Z">
              <w:rPr>
                <w:sz w:val="20"/>
                <w:szCs w:val="18"/>
                <w:lang w:val="tr-TR"/>
              </w:rPr>
            </w:rPrChange>
          </w:rPr>
          <w:t>publicity</w:t>
        </w:r>
        <w:r w:rsidR="00375ACA">
          <w:rPr>
            <w:sz w:val="20"/>
            <w:szCs w:val="18"/>
            <w:lang w:val="tr-TR"/>
          </w:rPr>
          <w:t xml:space="preserve">. </w:t>
        </w:r>
      </w:ins>
      <w:moveToRangeStart w:id="464" w:author="Christian Rauh" w:date="2021-09-27T15:38:00Z" w:name="move83649551"/>
      <w:moveTo w:id="465" w:author="Christian Rauh" w:date="2021-09-27T15:38:00Z">
        <w:r w:rsidR="00375ACA" w:rsidRPr="0011405F">
          <w:rPr>
            <w:sz w:val="20"/>
            <w:szCs w:val="18"/>
            <w:lang w:val="en-GB"/>
          </w:rPr>
          <w:t xml:space="preserve">Publicity refers to the degree to which the </w:t>
        </w:r>
      </w:moveTo>
      <w:ins w:id="466" w:author="Christian Rauh" w:date="2021-09-27T15:39:00Z">
        <w:r w:rsidR="00375ACA">
          <w:rPr>
            <w:sz w:val="20"/>
            <w:szCs w:val="18"/>
            <w:lang w:val="en-GB"/>
          </w:rPr>
          <w:t xml:space="preserve">broader </w:t>
        </w:r>
      </w:ins>
      <w:moveTo w:id="467" w:author="Christian Rauh" w:date="2021-09-27T15:38:00Z">
        <w:r w:rsidR="00375ACA" w:rsidRPr="0011405F">
          <w:rPr>
            <w:sz w:val="20"/>
            <w:szCs w:val="18"/>
            <w:lang w:val="en-GB"/>
          </w:rPr>
          <w:t>audience</w:t>
        </w:r>
      </w:moveTo>
      <w:ins w:id="468" w:author="Christian Rauh" w:date="2021-09-27T15:46:00Z">
        <w:r w:rsidR="004C26E8">
          <w:rPr>
            <w:sz w:val="20"/>
            <w:szCs w:val="18"/>
            <w:lang w:val="en-GB"/>
          </w:rPr>
          <w:t>, as opposed to atomized individuals,</w:t>
        </w:r>
      </w:ins>
      <w:moveTo w:id="469" w:author="Christian Rauh" w:date="2021-09-27T15:38:00Z">
        <w:r w:rsidR="00375ACA" w:rsidRPr="0011405F">
          <w:rPr>
            <w:sz w:val="20"/>
            <w:szCs w:val="18"/>
            <w:lang w:val="en-GB"/>
          </w:rPr>
          <w:t xml:space="preserve"> engages with the issues, acts</w:t>
        </w:r>
      </w:moveTo>
      <w:ins w:id="470" w:author="Christian Rauh [2]" w:date="2021-09-27T20:25:00Z">
        <w:r w:rsidR="00BF6C80">
          <w:rPr>
            <w:sz w:val="20"/>
            <w:szCs w:val="18"/>
            <w:lang w:val="en-GB"/>
          </w:rPr>
          <w:t>,</w:t>
        </w:r>
      </w:ins>
      <w:moveTo w:id="471" w:author="Christian Rauh" w:date="2021-09-27T15:38:00Z">
        <w:r w:rsidR="00375ACA" w:rsidRPr="0011405F">
          <w:rPr>
            <w:sz w:val="20"/>
            <w:szCs w:val="18"/>
            <w:lang w:val="en-GB"/>
          </w:rPr>
          <w:t xml:space="preserve"> and processes of the political system </w:t>
        </w:r>
        <w:r w:rsidR="00375ACA" w:rsidRPr="0011405F">
          <w:rPr>
            <w:sz w:val="20"/>
            <w:szCs w:val="18"/>
            <w:lang w:val="en-GB"/>
          </w:rPr>
          <w:fldChar w:fldCharType="begin"/>
        </w:r>
      </w:moveTo>
      <w:r w:rsidR="00061E08">
        <w:rPr>
          <w:sz w:val="20"/>
          <w:szCs w:val="18"/>
          <w:lang w:val="en-GB"/>
        </w:rPr>
        <w:instrText xml:space="preserve"> ADDIN ZOTERO_ITEM CSL_CITATION {"citationID":"6eo6ephd","properties":{"formattedCitation":"(H\\uc0\\u252{}ller 2007)","plainCitation":"(Hüller 2007)","noteIndex":0},"citationItems":[{"id":"eO3KQBzh/ZOHiW4M1","uris":["http://zotero.org/users/5392384/items/77SKPRUX"],"uri":["http://zotero.org/users/5392384/items/77SKPRUX"],"itemData":{"id":18,"type":"article-journal","abstract":"This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moveTo w:id="472" w:author="Christian Rauh" w:date="2021-09-27T15:38:00Z">
        <w:r w:rsidR="00375ACA" w:rsidRPr="0011405F">
          <w:rPr>
            <w:sz w:val="20"/>
            <w:szCs w:val="18"/>
            <w:lang w:val="en-GB"/>
          </w:rPr>
          <w:fldChar w:fldCharType="separate"/>
        </w:r>
        <w:r w:rsidR="00375ACA" w:rsidRPr="0011405F">
          <w:rPr>
            <w:rFonts w:cs="Calibri"/>
            <w:sz w:val="20"/>
            <w:szCs w:val="24"/>
          </w:rPr>
          <w:t>(Hüller 2007)</w:t>
        </w:r>
        <w:r w:rsidR="00375ACA" w:rsidRPr="0011405F">
          <w:rPr>
            <w:sz w:val="20"/>
            <w:szCs w:val="18"/>
            <w:lang w:val="en-US"/>
          </w:rPr>
          <w:fldChar w:fldCharType="end"/>
        </w:r>
        <w:r w:rsidR="00375ACA" w:rsidRPr="0011405F">
          <w:rPr>
            <w:sz w:val="20"/>
            <w:szCs w:val="18"/>
            <w:lang w:val="en-GB"/>
          </w:rPr>
          <w:t>.</w:t>
        </w:r>
      </w:moveTo>
      <w:moveToRangeEnd w:id="464"/>
      <w:ins w:id="473" w:author="Christian Rauh" w:date="2021-09-27T15:39:00Z">
        <w:r w:rsidR="00375ACA">
          <w:rPr>
            <w:sz w:val="20"/>
            <w:szCs w:val="18"/>
            <w:lang w:val="en-GB"/>
          </w:rPr>
          <w:t xml:space="preserve"> </w:t>
        </w:r>
      </w:ins>
      <w:ins w:id="474" w:author="Christian Rauh" w:date="2021-09-27T15:46:00Z">
        <w:r w:rsidR="004C26E8">
          <w:rPr>
            <w:sz w:val="20"/>
            <w:szCs w:val="18"/>
            <w:lang w:val="en-GB"/>
          </w:rPr>
          <w:t>Comprehending the information is not enough</w:t>
        </w:r>
      </w:ins>
      <w:ins w:id="475" w:author="Christian Rauh" w:date="2021-09-27T15:47:00Z">
        <w:del w:id="476" w:author="Christian Rauh [2]" w:date="2021-09-27T20:25:00Z">
          <w:r w:rsidR="004C26E8" w:rsidDel="00BF6C80">
            <w:rPr>
              <w:sz w:val="20"/>
              <w:szCs w:val="18"/>
              <w:lang w:val="en-GB"/>
            </w:rPr>
            <w:delText>,</w:delText>
          </w:r>
        </w:del>
      </w:ins>
      <w:ins w:id="477" w:author="Christian Rauh [2]" w:date="2021-09-27T20:25:00Z">
        <w:r w:rsidR="00BF6C80">
          <w:rPr>
            <w:sz w:val="20"/>
            <w:szCs w:val="18"/>
            <w:lang w:val="en-GB"/>
          </w:rPr>
          <w:t xml:space="preserve"> if </w:t>
        </w:r>
      </w:ins>
      <w:ins w:id="478" w:author="Christian Rauh" w:date="2021-09-27T15:47:00Z">
        <w:del w:id="479" w:author="Christian Rauh [2]" w:date="2021-09-27T20:25:00Z">
          <w:r w:rsidR="004C26E8" w:rsidDel="00BF6C80">
            <w:rPr>
              <w:sz w:val="20"/>
              <w:szCs w:val="18"/>
              <w:lang w:val="en-GB"/>
            </w:rPr>
            <w:delText xml:space="preserve"> </w:delText>
          </w:r>
        </w:del>
        <w:r w:rsidR="004C26E8">
          <w:rPr>
            <w:sz w:val="20"/>
            <w:szCs w:val="18"/>
            <w:lang w:val="en-GB"/>
          </w:rPr>
          <w:t xml:space="preserve">citizens </w:t>
        </w:r>
        <w:del w:id="480" w:author="Christian Rauh [2]" w:date="2021-09-27T20:25:00Z">
          <w:r w:rsidR="004C26E8" w:rsidDel="00BF6C80">
            <w:rPr>
              <w:sz w:val="20"/>
              <w:szCs w:val="18"/>
              <w:lang w:val="en-GB"/>
            </w:rPr>
            <w:delText xml:space="preserve">should also </w:delText>
          </w:r>
        </w:del>
      </w:ins>
      <w:ins w:id="481" w:author="Christian Rauh [2]" w:date="2021-09-27T20:25:00Z">
        <w:r w:rsidR="00BF6C80">
          <w:rPr>
            <w:sz w:val="20"/>
            <w:szCs w:val="18"/>
            <w:lang w:val="en-GB"/>
          </w:rPr>
          <w:t xml:space="preserve">do not </w:t>
        </w:r>
      </w:ins>
      <w:ins w:id="482" w:author="Christian Rauh" w:date="2021-09-27T15:47:00Z">
        <w:r w:rsidR="004C26E8">
          <w:rPr>
            <w:sz w:val="20"/>
            <w:szCs w:val="18"/>
            <w:lang w:val="en-GB"/>
          </w:rPr>
          <w:t xml:space="preserve">engage with it, digest it, </w:t>
        </w:r>
        <w:del w:id="483" w:author="Christian Rauh [2]" w:date="2021-09-27T20:25:00Z">
          <w:r w:rsidR="004C26E8" w:rsidDel="00BF6C80">
            <w:rPr>
              <w:sz w:val="20"/>
              <w:szCs w:val="18"/>
              <w:lang w:val="en-GB"/>
            </w:rPr>
            <w:delText>e</w:delText>
          </w:r>
        </w:del>
      </w:ins>
      <w:ins w:id="484" w:author="Christian Rauh [2]" w:date="2021-09-27T20:25:00Z">
        <w:r w:rsidR="00BF6C80">
          <w:rPr>
            <w:sz w:val="20"/>
            <w:szCs w:val="18"/>
            <w:lang w:val="en-GB"/>
          </w:rPr>
          <w:t>a</w:t>
        </w:r>
      </w:ins>
      <w:ins w:id="485" w:author="Christian Rauh" w:date="2021-09-27T15:47:00Z">
        <w:r w:rsidR="004C26E8">
          <w:rPr>
            <w:sz w:val="20"/>
            <w:szCs w:val="18"/>
            <w:lang w:val="en-GB"/>
          </w:rPr>
          <w:t xml:space="preserve">nd </w:t>
        </w:r>
      </w:ins>
      <w:ins w:id="486" w:author="Christian Rauh [2]" w:date="2021-09-27T20:25:00Z">
        <w:r w:rsidR="00BF6C80">
          <w:rPr>
            <w:sz w:val="20"/>
            <w:szCs w:val="18"/>
            <w:lang w:val="en-GB"/>
          </w:rPr>
          <w:t xml:space="preserve">actively </w:t>
        </w:r>
      </w:ins>
      <w:ins w:id="487" w:author="Christian Rauh" w:date="2021-09-27T15:47:00Z">
        <w:r w:rsidR="004C26E8">
          <w:rPr>
            <w:sz w:val="20"/>
            <w:szCs w:val="18"/>
            <w:lang w:val="en-GB"/>
          </w:rPr>
          <w:t xml:space="preserve">link it to broader debates in the public sphere they care about. </w:t>
        </w:r>
      </w:ins>
      <w:del w:id="488" w:author="Christian Rauh" w:date="2021-09-27T15:39:00Z">
        <w:r w:rsidRPr="0011405F" w:rsidDel="00375ACA">
          <w:rPr>
            <w:sz w:val="20"/>
            <w:szCs w:val="18"/>
            <w:lang w:val="tr-TR"/>
          </w:rPr>
          <w:delText xml:space="preserve">required feature is </w:delText>
        </w:r>
        <w:r w:rsidRPr="0011405F" w:rsidDel="00375ACA">
          <w:rPr>
            <w:i/>
            <w:iCs/>
            <w:sz w:val="20"/>
            <w:szCs w:val="18"/>
            <w:lang w:val="tr-TR"/>
          </w:rPr>
          <w:delText xml:space="preserve">transparency. </w:delText>
        </w:r>
        <w:r w:rsidRPr="0011405F" w:rsidDel="00375ACA">
          <w:rPr>
            <w:sz w:val="20"/>
            <w:szCs w:val="18"/>
            <w:lang w:val="tr-TR"/>
          </w:rPr>
          <w:delText xml:space="preserve">Transparency in this sense refers to the fact that political institutions report conflicts and responsibilities in political decisions on the allocation of resources </w:delText>
        </w:r>
        <w:r w:rsidRPr="0011405F" w:rsidDel="00375ACA">
          <w:rPr>
            <w:sz w:val="20"/>
            <w:szCs w:val="18"/>
            <w:lang w:val="tr-TR"/>
          </w:rPr>
          <w:fldChar w:fldCharType="begin"/>
        </w:r>
        <w:r w:rsidR="00EA63E5" w:rsidDel="00375ACA">
          <w:rPr>
            <w:sz w:val="20"/>
            <w:szCs w:val="18"/>
            <w:lang w:val="tr-TR"/>
          </w:rPr>
          <w:delInstrText xml:space="preserve"> ADDIN ZOTERO_ITEM CSL_CITATION {"citationID":"EiEOYWyQ","properties":{"formattedCitation":"(Curtin and Meijer 2006)","plainCitation":"(Curtin and Meijer 2006)","noteIndex":0},"citationItems":[{"id":"vgsEJ3BF/iH5mLnfp","uris":["http://zotero.org/users/5392384/items/SH59MQLF"],"uri":["http://zotero.org/users/5392384/items/SH59MQLF"],"itemData":{"id":1177,"type":"article-journal","abstract":"Does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Jacob"}],"issued":{"date-parts":[["2006",1,1]]}}}],"schema":"https://github.com/citation-style-language/schema/raw/master/csl-citation.json"} </w:delInstrText>
        </w:r>
        <w:r w:rsidRPr="0011405F" w:rsidDel="00375ACA">
          <w:rPr>
            <w:sz w:val="20"/>
            <w:szCs w:val="18"/>
            <w:lang w:val="tr-TR"/>
          </w:rPr>
          <w:fldChar w:fldCharType="separate"/>
        </w:r>
        <w:r w:rsidR="00E516C4" w:rsidRPr="0011405F" w:rsidDel="00375ACA">
          <w:rPr>
            <w:rFonts w:cs="Calibri"/>
            <w:sz w:val="20"/>
          </w:rPr>
          <w:delText>(Curtin and Meijer 2006)</w:delText>
        </w:r>
        <w:r w:rsidRPr="0011405F" w:rsidDel="00375ACA">
          <w:rPr>
            <w:sz w:val="20"/>
            <w:szCs w:val="18"/>
            <w:lang w:val="en-US"/>
          </w:rPr>
          <w:fldChar w:fldCharType="end"/>
        </w:r>
        <w:r w:rsidRPr="0011405F" w:rsidDel="00375ACA">
          <w:rPr>
            <w:sz w:val="20"/>
            <w:szCs w:val="18"/>
            <w:lang w:val="tr-TR"/>
          </w:rPr>
          <w:delText>. Underlying assumption is that transparency of responsibilities allows citizens to make a better informed decision in democratic systems. While the EU lacks any such mechanism for citizens to make a direct decision about their executives, it still provides mechanisms to aggregate citizen preferences such as the European parliament elections. Thus, public communication can help the EU executives to maintain popular legitimacy if it reports on political responsibilities, i.e provide transparency, as the recent research indicates that citizens, in fact,</w:delText>
        </w:r>
      </w:del>
      <w:del w:id="489" w:author="Christian Rauh" w:date="2021-09-27T15:38:00Z">
        <w:r w:rsidRPr="0011405F" w:rsidDel="00375ACA">
          <w:rPr>
            <w:sz w:val="20"/>
            <w:szCs w:val="18"/>
            <w:lang w:val="tr-TR"/>
          </w:rPr>
          <w:delText xml:space="preserve"> want the EU to be more transparent</w:delText>
        </w:r>
        <w:r w:rsidRPr="0011405F" w:rsidDel="00375ACA">
          <w:rPr>
            <w:sz w:val="20"/>
            <w:szCs w:val="18"/>
            <w:lang w:val="tr-TR"/>
          </w:rPr>
          <w:fldChar w:fldCharType="begin"/>
        </w:r>
        <w:r w:rsidR="00EA63E5" w:rsidDel="00375ACA">
          <w:rPr>
            <w:sz w:val="20"/>
            <w:szCs w:val="18"/>
            <w:lang w:val="tr-TR"/>
          </w:rPr>
          <w:delInstrText xml:space="preserve"> ADDIN ZOTERO_ITEM CSL_CITATION {"citationID":"vqLAHUY8","properties":{"formattedCitation":"(Schafer {\\i{}et al.} 2021)","plainCitation":"(Schafer et al. 2021)","noteIndex":0},"citationItems":[{"id":7276,"uris":["http://zotero.org/groups/2912652/items/X7D5S4CR"],"uri":["http://zotero.org/groups/2912652/items/X7D5S4CR"],"itemData":{"id":7276,"type":"report","abstract":"The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delInstrText>
        </w:r>
        <w:r w:rsidRPr="0011405F" w:rsidDel="00375ACA">
          <w:rPr>
            <w:sz w:val="20"/>
            <w:szCs w:val="18"/>
            <w:lang w:val="tr-TR"/>
          </w:rPr>
          <w:fldChar w:fldCharType="separate"/>
        </w:r>
        <w:r w:rsidR="00E516C4" w:rsidRPr="0011405F" w:rsidDel="00375ACA">
          <w:rPr>
            <w:rFonts w:cs="Calibri"/>
            <w:sz w:val="20"/>
            <w:szCs w:val="24"/>
          </w:rPr>
          <w:delText xml:space="preserve">(Schafer </w:delText>
        </w:r>
        <w:r w:rsidR="00E516C4" w:rsidRPr="0011405F" w:rsidDel="00375ACA">
          <w:rPr>
            <w:rFonts w:cs="Calibri"/>
            <w:i/>
            <w:iCs/>
            <w:sz w:val="20"/>
            <w:szCs w:val="24"/>
          </w:rPr>
          <w:delText>et al.</w:delText>
        </w:r>
        <w:r w:rsidR="00E516C4" w:rsidRPr="0011405F" w:rsidDel="00375ACA">
          <w:rPr>
            <w:rFonts w:cs="Calibri"/>
            <w:sz w:val="20"/>
            <w:szCs w:val="24"/>
          </w:rPr>
          <w:delText xml:space="preserve"> 2021)</w:delText>
        </w:r>
        <w:r w:rsidRPr="0011405F" w:rsidDel="00375ACA">
          <w:rPr>
            <w:sz w:val="20"/>
            <w:szCs w:val="18"/>
            <w:lang w:val="en-US"/>
          </w:rPr>
          <w:fldChar w:fldCharType="end"/>
        </w:r>
      </w:del>
      <w:del w:id="490" w:author="Christian Rauh" w:date="2021-09-27T15:39:00Z">
        <w:r w:rsidRPr="0011405F" w:rsidDel="00375ACA">
          <w:rPr>
            <w:sz w:val="20"/>
            <w:szCs w:val="18"/>
            <w:lang w:val="tr-TR"/>
          </w:rPr>
          <w:delText>.</w:delText>
        </w:r>
      </w:del>
    </w:p>
    <w:p w14:paraId="1BF61BC8" w14:textId="00B363D5" w:rsidR="001F26CD" w:rsidRDefault="001F26CD" w:rsidP="004C26E8">
      <w:pPr>
        <w:spacing w:before="120" w:after="0" w:line="240" w:lineRule="auto"/>
        <w:jc w:val="both"/>
        <w:rPr>
          <w:ins w:id="491" w:author="Christian Rauh" w:date="2021-09-27T15:48:00Z"/>
          <w:sz w:val="20"/>
          <w:szCs w:val="18"/>
          <w:lang w:val="en-GB"/>
        </w:rPr>
      </w:pPr>
      <w:del w:id="492" w:author="Christian Rauh" w:date="2021-09-27T15:47:00Z">
        <w:r w:rsidRPr="0011405F" w:rsidDel="004C26E8">
          <w:rPr>
            <w:sz w:val="20"/>
            <w:szCs w:val="18"/>
            <w:lang w:val="en-GB"/>
          </w:rPr>
          <w:delText xml:space="preserve">The last feature is the </w:delText>
        </w:r>
        <w:r w:rsidRPr="0011405F" w:rsidDel="004C26E8">
          <w:rPr>
            <w:i/>
            <w:iCs/>
            <w:sz w:val="20"/>
            <w:szCs w:val="18"/>
            <w:lang w:val="en-GB"/>
          </w:rPr>
          <w:delText>publicity</w:delText>
        </w:r>
        <w:r w:rsidRPr="0011405F" w:rsidDel="004C26E8">
          <w:rPr>
            <w:sz w:val="20"/>
            <w:szCs w:val="18"/>
            <w:lang w:val="en-GB"/>
          </w:rPr>
          <w:delText xml:space="preserve">. </w:delText>
        </w:r>
      </w:del>
      <w:moveFromRangeStart w:id="493" w:author="Christian Rauh" w:date="2021-09-27T15:38:00Z" w:name="move83649551"/>
      <w:moveFrom w:id="494" w:author="Christian Rauh" w:date="2021-09-27T15:38:00Z">
        <w:del w:id="495" w:author="Christian Rauh" w:date="2021-09-27T15:47:00Z">
          <w:r w:rsidRPr="0011405F" w:rsidDel="004C26E8">
            <w:rPr>
              <w:sz w:val="20"/>
              <w:szCs w:val="18"/>
              <w:lang w:val="en-GB"/>
            </w:rPr>
            <w:delText xml:space="preserve">Publicity refers to the degree to which the audience engages with the issues, acts and processes of the political system </w:delText>
          </w:r>
          <w:r w:rsidRPr="0011405F" w:rsidDel="004C26E8">
            <w:rPr>
              <w:sz w:val="20"/>
              <w:szCs w:val="18"/>
              <w:lang w:val="en-GB"/>
            </w:rPr>
            <w:fldChar w:fldCharType="begin"/>
          </w:r>
          <w:r w:rsidR="00EA63E5" w:rsidDel="004C26E8">
            <w:rPr>
              <w:sz w:val="20"/>
              <w:szCs w:val="18"/>
              <w:lang w:val="en-GB"/>
            </w:rPr>
            <w:delInstrText xml:space="preserve"> ADDIN ZOTERO_ITEM CSL_CITATION {"citationID":"6eo6ephd","properties":{"formattedCitation":"(H\\uc0\\u252{}ller 2007)","plainCitation":"(Hüller 2007)","noteIndex":0},"citationItems":[{"id":"vgsEJ3BF/mKy7qwDb","uris":["http://zotero.org/users/5392384/items/77SKPRUX"],"uri":["http://zotero.org/users/5392384/items/77SKPRUX"],"itemData":{"id":18,"type":"article-journal","abstract":"This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delInstrText>
          </w:r>
          <w:r w:rsidRPr="0011405F" w:rsidDel="004C26E8">
            <w:rPr>
              <w:sz w:val="20"/>
              <w:szCs w:val="18"/>
              <w:lang w:val="en-GB"/>
            </w:rPr>
            <w:fldChar w:fldCharType="separate"/>
          </w:r>
          <w:r w:rsidR="00E516C4" w:rsidRPr="0011405F" w:rsidDel="004C26E8">
            <w:rPr>
              <w:rFonts w:cs="Calibri"/>
              <w:sz w:val="20"/>
              <w:szCs w:val="24"/>
            </w:rPr>
            <w:delText>(Hüller 2007)</w:delText>
          </w:r>
          <w:r w:rsidRPr="0011405F" w:rsidDel="004C26E8">
            <w:rPr>
              <w:sz w:val="20"/>
              <w:szCs w:val="18"/>
              <w:lang w:val="en-US"/>
            </w:rPr>
            <w:fldChar w:fldCharType="end"/>
          </w:r>
          <w:r w:rsidRPr="0011405F" w:rsidDel="004C26E8">
            <w:rPr>
              <w:sz w:val="20"/>
              <w:szCs w:val="18"/>
              <w:lang w:val="en-GB"/>
            </w:rPr>
            <w:delText xml:space="preserve">. </w:delText>
          </w:r>
        </w:del>
      </w:moveFrom>
      <w:moveFromRangeEnd w:id="493"/>
      <w:del w:id="496" w:author="Christian Rauh" w:date="2021-09-27T15:47:00Z">
        <w:r w:rsidRPr="0011405F" w:rsidDel="004C26E8">
          <w:rPr>
            <w:sz w:val="20"/>
            <w:szCs w:val="18"/>
            <w:lang w:val="en-GB"/>
          </w:rPr>
          <w:delText xml:space="preserve">In other words, the message is not consumed by a specialized group, but larger audience and it becomes a regular part of political discussion. While comprehensibility and transparency are necessary for public communication to assist with popular legitimacy, they are not sufficient by themselves. The audience should read and engage with the public communication message. In other words, it is not enough to put information on political responsibilities with a simple language out in the ether. Citizens should be aware of this information, actively engage and digest this information. </w:delText>
        </w:r>
      </w:del>
      <w:r w:rsidRPr="0011405F">
        <w:rPr>
          <w:sz w:val="20"/>
          <w:szCs w:val="18"/>
          <w:lang w:val="en-GB"/>
        </w:rPr>
        <w:t xml:space="preserve">Only </w:t>
      </w:r>
      <w:del w:id="497" w:author="Christian Rauh" w:date="2021-09-27T15:47:00Z">
        <w:r w:rsidRPr="0011405F" w:rsidDel="004C26E8">
          <w:rPr>
            <w:sz w:val="20"/>
            <w:szCs w:val="18"/>
            <w:lang w:val="en-GB"/>
          </w:rPr>
          <w:delText>then</w:delText>
        </w:r>
      </w:del>
      <w:ins w:id="498" w:author="Christian Rauh" w:date="2021-09-27T15:47:00Z">
        <w:r w:rsidR="004C26E8">
          <w:rPr>
            <w:sz w:val="20"/>
            <w:szCs w:val="18"/>
            <w:lang w:val="en-GB"/>
          </w:rPr>
          <w:t>with a sufficient degree of pub</w:t>
        </w:r>
      </w:ins>
      <w:ins w:id="499" w:author="Christian Rauh" w:date="2021-09-27T15:48:00Z">
        <w:r w:rsidR="004C26E8">
          <w:rPr>
            <w:sz w:val="20"/>
            <w:szCs w:val="18"/>
            <w:lang w:val="en-GB"/>
          </w:rPr>
          <w:t>licity</w:t>
        </w:r>
      </w:ins>
      <w:r w:rsidRPr="0011405F">
        <w:rPr>
          <w:sz w:val="20"/>
          <w:szCs w:val="18"/>
          <w:lang w:val="en-GB"/>
        </w:rPr>
        <w:t xml:space="preserve">, </w:t>
      </w:r>
      <w:del w:id="500" w:author="Christian Rauh" w:date="2021-09-27T15:48:00Z">
        <w:r w:rsidRPr="0011405F" w:rsidDel="004C26E8">
          <w:rPr>
            <w:sz w:val="20"/>
            <w:szCs w:val="18"/>
            <w:lang w:val="en-GB"/>
          </w:rPr>
          <w:delText xml:space="preserve">public </w:delText>
        </w:r>
      </w:del>
      <w:ins w:id="501" w:author="Christian Rauh" w:date="2021-09-27T15:48:00Z">
        <w:r w:rsidR="004C26E8">
          <w:rPr>
            <w:sz w:val="20"/>
            <w:szCs w:val="18"/>
            <w:lang w:val="en-GB"/>
          </w:rPr>
          <w:t xml:space="preserve">supranational </w:t>
        </w:r>
      </w:ins>
      <w:r w:rsidRPr="0011405F">
        <w:rPr>
          <w:sz w:val="20"/>
          <w:szCs w:val="18"/>
          <w:lang w:val="en-GB"/>
        </w:rPr>
        <w:t xml:space="preserve">communication </w:t>
      </w:r>
      <w:del w:id="502" w:author="Christian Rauh" w:date="2021-09-27T15:48:00Z">
        <w:r w:rsidRPr="0011405F" w:rsidDel="004C26E8">
          <w:rPr>
            <w:sz w:val="20"/>
            <w:szCs w:val="18"/>
            <w:lang w:val="en-GB"/>
          </w:rPr>
          <w:delText xml:space="preserve">messages </w:delText>
        </w:r>
      </w:del>
      <w:r w:rsidRPr="0011405F">
        <w:rPr>
          <w:sz w:val="20"/>
          <w:szCs w:val="18"/>
          <w:lang w:val="en-GB"/>
        </w:rPr>
        <w:t xml:space="preserve">can be expected to influence both individuals’ perception of </w:t>
      </w:r>
      <w:del w:id="503" w:author="Christian Rauh" w:date="2021-09-27T15:48:00Z">
        <w:r w:rsidRPr="0011405F" w:rsidDel="004C26E8">
          <w:rPr>
            <w:sz w:val="20"/>
            <w:szCs w:val="18"/>
            <w:lang w:val="en-GB"/>
          </w:rPr>
          <w:delText xml:space="preserve">the political authority </w:delText>
        </w:r>
      </w:del>
      <w:ins w:id="504" w:author="Christian Rauh" w:date="2021-09-27T15:48:00Z">
        <w:r w:rsidR="004C26E8">
          <w:rPr>
            <w:sz w:val="20"/>
            <w:szCs w:val="18"/>
            <w:lang w:val="en-GB"/>
          </w:rPr>
          <w:t xml:space="preserve">supranational institutions </w:t>
        </w:r>
      </w:ins>
      <w:r w:rsidRPr="0011405F">
        <w:rPr>
          <w:sz w:val="20"/>
          <w:szCs w:val="18"/>
          <w:lang w:val="en-GB"/>
        </w:rPr>
        <w:t xml:space="preserve">and </w:t>
      </w:r>
      <w:ins w:id="505" w:author="Christian Rauh" w:date="2021-09-27T15:48:00Z">
        <w:r w:rsidR="004C26E8">
          <w:rPr>
            <w:sz w:val="20"/>
            <w:szCs w:val="18"/>
            <w:lang w:val="en-GB"/>
          </w:rPr>
          <w:t xml:space="preserve">the </w:t>
        </w:r>
      </w:ins>
      <w:r w:rsidRPr="0011405F">
        <w:rPr>
          <w:sz w:val="20"/>
          <w:szCs w:val="18"/>
          <w:lang w:val="en-GB"/>
        </w:rPr>
        <w:t xml:space="preserve">broader public debate about the </w:t>
      </w:r>
      <w:del w:id="506" w:author="Christian Rauh" w:date="2021-09-27T15:48:00Z">
        <w:r w:rsidRPr="0011405F" w:rsidDel="004C26E8">
          <w:rPr>
            <w:sz w:val="20"/>
            <w:szCs w:val="18"/>
            <w:lang w:val="en-GB"/>
          </w:rPr>
          <w:delText xml:space="preserve">legitimacy of the </w:delText>
        </w:r>
      </w:del>
      <w:ins w:id="507" w:author="Christian Rauh" w:date="2021-09-27T15:48:00Z">
        <w:r w:rsidR="004C26E8">
          <w:rPr>
            <w:sz w:val="20"/>
            <w:szCs w:val="18"/>
            <w:lang w:val="en-GB"/>
          </w:rPr>
          <w:t xml:space="preserve">European </w:t>
        </w:r>
      </w:ins>
      <w:r w:rsidRPr="0011405F">
        <w:rPr>
          <w:sz w:val="20"/>
          <w:szCs w:val="18"/>
          <w:lang w:val="en-GB"/>
        </w:rPr>
        <w:t>polity.</w:t>
      </w:r>
    </w:p>
    <w:p w14:paraId="7D099F71" w14:textId="6AF62C4D" w:rsidR="004C26E8" w:rsidRPr="0011405F" w:rsidDel="004C26E8" w:rsidRDefault="004C26E8">
      <w:pPr>
        <w:spacing w:before="120" w:after="0" w:line="240" w:lineRule="auto"/>
        <w:jc w:val="both"/>
        <w:rPr>
          <w:del w:id="508" w:author="Christian Rauh" w:date="2021-09-27T15:49:00Z"/>
          <w:sz w:val="20"/>
          <w:szCs w:val="18"/>
          <w:lang w:val="en-GB"/>
        </w:rPr>
      </w:pPr>
      <w:ins w:id="509" w:author="Christian Rauh" w:date="2021-09-27T15:49:00Z">
        <w:r>
          <w:rPr>
            <w:sz w:val="20"/>
            <w:szCs w:val="18"/>
            <w:lang w:val="en-GB"/>
          </w:rPr>
          <w:t xml:space="preserve">Supranational institutions, however, face serious obstacles for comprehensible messaging </w:t>
        </w:r>
      </w:ins>
      <w:ins w:id="510" w:author="Christian Rauh" w:date="2021-09-28T16:34:00Z">
        <w:r w:rsidR="009623D0">
          <w:rPr>
            <w:sz w:val="20"/>
            <w:szCs w:val="18"/>
            <w:lang w:val="en-GB"/>
          </w:rPr>
          <w:t>with</w:t>
        </w:r>
      </w:ins>
      <w:ins w:id="511" w:author="Christian Rauh" w:date="2021-09-27T15:49:00Z">
        <w:r>
          <w:rPr>
            <w:sz w:val="20"/>
            <w:szCs w:val="18"/>
            <w:lang w:val="en-GB"/>
          </w:rPr>
          <w:t xml:space="preserve"> high degrees of publicity. </w:t>
        </w:r>
      </w:ins>
    </w:p>
    <w:p w14:paraId="315B4575" w14:textId="1379598A" w:rsidR="001F26CD" w:rsidRPr="0011405F" w:rsidDel="00E5480C" w:rsidRDefault="001F26CD">
      <w:pPr>
        <w:spacing w:before="120" w:after="0" w:line="240" w:lineRule="auto"/>
        <w:jc w:val="both"/>
        <w:rPr>
          <w:del w:id="512" w:author="Christian Rauh" w:date="2021-09-27T15:50:00Z"/>
          <w:sz w:val="20"/>
          <w:szCs w:val="18"/>
          <w:lang w:val="en-GB"/>
        </w:rPr>
      </w:pPr>
      <w:del w:id="513" w:author="Christian Rauh" w:date="2021-09-27T15:49:00Z">
        <w:r w:rsidRPr="0011405F" w:rsidDel="004C26E8">
          <w:rPr>
            <w:sz w:val="20"/>
            <w:szCs w:val="18"/>
            <w:lang w:val="tr-TR"/>
          </w:rPr>
          <w:delText>the EU supranational public communication faces several obstacles in meeting these necessary and sufficient conditions.</w:delText>
        </w:r>
        <w:r w:rsidRPr="0011405F" w:rsidDel="004C26E8">
          <w:rPr>
            <w:sz w:val="20"/>
            <w:szCs w:val="18"/>
            <w:lang w:val="en-GB"/>
          </w:rPr>
          <w:delText xml:space="preserve"> </w:delText>
        </w:r>
      </w:del>
      <w:r w:rsidRPr="0011405F">
        <w:rPr>
          <w:sz w:val="20"/>
          <w:szCs w:val="18"/>
          <w:lang w:val="en-GB"/>
        </w:rPr>
        <w:t>Part of these obstacles are internal</w:t>
      </w:r>
      <w:del w:id="514" w:author="Christian Rauh" w:date="2021-09-27T15:49:00Z">
        <w:r w:rsidRPr="0011405F" w:rsidDel="004C26E8">
          <w:rPr>
            <w:sz w:val="20"/>
            <w:szCs w:val="18"/>
            <w:lang w:val="en-GB"/>
          </w:rPr>
          <w:delText>;</w:delText>
        </w:r>
      </w:del>
      <w:ins w:id="515" w:author="Christian Rauh" w:date="2021-09-27T15:49:00Z">
        <w:r w:rsidR="004C26E8">
          <w:rPr>
            <w:sz w:val="20"/>
            <w:szCs w:val="18"/>
            <w:lang w:val="en-GB"/>
          </w:rPr>
          <w:t>. We know that</w:t>
        </w:r>
      </w:ins>
      <w:r w:rsidRPr="0011405F">
        <w:rPr>
          <w:sz w:val="20"/>
          <w:szCs w:val="18"/>
          <w:lang w:val="en-GB"/>
        </w:rPr>
        <w:t xml:space="preserve"> </w:t>
      </w:r>
      <w:del w:id="516" w:author="Christian Rauh" w:date="2021-09-27T15:52:00Z">
        <w:r w:rsidRPr="0011405F" w:rsidDel="00E5480C">
          <w:rPr>
            <w:sz w:val="20"/>
            <w:szCs w:val="18"/>
            <w:lang w:val="en-GB"/>
          </w:rPr>
          <w:delText xml:space="preserve">public </w:delText>
        </w:r>
      </w:del>
      <w:ins w:id="517" w:author="Christian Rauh" w:date="2021-09-27T15:52:00Z">
        <w:r w:rsidR="00E5480C">
          <w:rPr>
            <w:sz w:val="20"/>
            <w:szCs w:val="18"/>
            <w:lang w:val="en-GB"/>
          </w:rPr>
          <w:t>supranational</w:t>
        </w:r>
        <w:r w:rsidR="00E5480C" w:rsidRPr="0011405F">
          <w:rPr>
            <w:sz w:val="20"/>
            <w:szCs w:val="18"/>
            <w:lang w:val="en-GB"/>
          </w:rPr>
          <w:t xml:space="preserve"> </w:t>
        </w:r>
      </w:ins>
      <w:r w:rsidRPr="0011405F">
        <w:rPr>
          <w:sz w:val="20"/>
          <w:szCs w:val="18"/>
          <w:lang w:val="en-GB"/>
        </w:rPr>
        <w:t xml:space="preserve">communication is often subject to internal conflicts and competition over limited resources </w:t>
      </w:r>
      <w:r w:rsidRPr="0011405F">
        <w:rPr>
          <w:sz w:val="20"/>
          <w:szCs w:val="18"/>
          <w:lang w:val="en-GB"/>
        </w:rPr>
        <w:fldChar w:fldCharType="begin"/>
      </w:r>
      <w:r w:rsidR="00061E08">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9)","noteIndex":0},"citationItems":[{"id":7010,"uris":["http://zotero.org/groups/2912652/items/UBALVZPG"],"uri":["http://zotero.org/groups/2912652/items/UBALVZPG"],"itemData":{"id":7010,"type":"book","call-number":"JA85.2.E85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eO3KQBzh/kZT4XYB1","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6954,"uris":["http://zotero.org/groups/2912652/items/63N4L65X"],"uri":["http://zotero.org/groups/2912652/items/63N4L65X"],"itemData":{"id":6954,"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Pr="0011405F">
        <w:rPr>
          <w:sz w:val="20"/>
          <w:szCs w:val="18"/>
          <w:lang w:val="en-GB"/>
        </w:rPr>
        <w:fldChar w:fldCharType="separate"/>
      </w:r>
      <w:r w:rsidR="00E516C4" w:rsidRPr="0011405F">
        <w:rPr>
          <w:rFonts w:cs="Calibri"/>
          <w:sz w:val="20"/>
          <w:szCs w:val="24"/>
        </w:rPr>
        <w:t xml:space="preserve">(Altides 2009; Bijsmans and Altides 2007; Hartlapp </w:t>
      </w:r>
      <w:r w:rsidR="00E516C4" w:rsidRPr="0011405F">
        <w:rPr>
          <w:rFonts w:cs="Calibri"/>
          <w:i/>
          <w:iCs/>
          <w:sz w:val="20"/>
          <w:szCs w:val="24"/>
        </w:rPr>
        <w:t>et al.</w:t>
      </w:r>
      <w:r w:rsidR="00E516C4" w:rsidRPr="0011405F">
        <w:rPr>
          <w:rFonts w:cs="Calibri"/>
          <w:sz w:val="20"/>
          <w:szCs w:val="24"/>
        </w:rPr>
        <w:t xml:space="preserve"> 2014: ch. 9)</w:t>
      </w:r>
      <w:r w:rsidRPr="0011405F">
        <w:rPr>
          <w:sz w:val="20"/>
          <w:szCs w:val="18"/>
          <w:lang w:val="en-US"/>
        </w:rPr>
        <w:fldChar w:fldCharType="end"/>
      </w:r>
      <w:r w:rsidRPr="0011405F">
        <w:rPr>
          <w:sz w:val="20"/>
          <w:szCs w:val="18"/>
          <w:lang w:val="en-GB"/>
        </w:rPr>
        <w:t xml:space="preserve">. In institutions with delegated powers that </w:t>
      </w:r>
      <w:del w:id="518" w:author="Christian Rauh" w:date="2021-09-27T15:49:00Z">
        <w:r w:rsidRPr="0011405F" w:rsidDel="004C26E8">
          <w:rPr>
            <w:sz w:val="20"/>
            <w:szCs w:val="18"/>
            <w:lang w:val="en-GB"/>
          </w:rPr>
          <w:delText xml:space="preserve">often </w:delText>
        </w:r>
      </w:del>
      <w:r w:rsidRPr="0011405F">
        <w:rPr>
          <w:sz w:val="20"/>
          <w:szCs w:val="18"/>
          <w:lang w:val="en-GB"/>
        </w:rPr>
        <w:t xml:space="preserve">involve high levels of expertise, consensus-orientation, and diplomatic restraint, public outreach has traditionally </w:t>
      </w:r>
      <w:ins w:id="519" w:author="Christian Rauh" w:date="2021-09-27T15:50:00Z">
        <w:r w:rsidR="00E5480C">
          <w:rPr>
            <w:sz w:val="20"/>
            <w:szCs w:val="18"/>
            <w:lang w:val="en-GB"/>
          </w:rPr>
          <w:t xml:space="preserve">also </w:t>
        </w:r>
      </w:ins>
      <w:del w:id="520" w:author="Christian Rauh" w:date="2021-09-27T15:50:00Z">
        <w:r w:rsidRPr="0011405F" w:rsidDel="00E5480C">
          <w:rPr>
            <w:sz w:val="20"/>
            <w:szCs w:val="18"/>
            <w:lang w:val="en-GB"/>
          </w:rPr>
          <w:delText xml:space="preserve">not </w:delText>
        </w:r>
      </w:del>
      <w:r w:rsidRPr="0011405F">
        <w:rPr>
          <w:sz w:val="20"/>
          <w:szCs w:val="18"/>
          <w:lang w:val="en-GB"/>
        </w:rPr>
        <w:t xml:space="preserve">been a </w:t>
      </w:r>
      <w:del w:id="521" w:author="Christian Rauh" w:date="2021-09-27T15:50:00Z">
        <w:r w:rsidRPr="0011405F" w:rsidDel="00E5480C">
          <w:rPr>
            <w:sz w:val="20"/>
            <w:szCs w:val="18"/>
            <w:lang w:val="en-GB"/>
          </w:rPr>
          <w:delText xml:space="preserve">primary </w:delText>
        </w:r>
      </w:del>
      <w:ins w:id="522" w:author="Christian Rauh" w:date="2021-09-27T15:50:00Z">
        <w:r w:rsidR="00E5480C">
          <w:rPr>
            <w:sz w:val="20"/>
            <w:szCs w:val="18"/>
            <w:lang w:val="en-GB"/>
          </w:rPr>
          <w:t xml:space="preserve">secondary </w:t>
        </w:r>
      </w:ins>
      <w:r w:rsidRPr="0011405F">
        <w:rPr>
          <w:sz w:val="20"/>
          <w:szCs w:val="18"/>
          <w:lang w:val="en-GB"/>
        </w:rPr>
        <w:t>concern</w:t>
      </w:r>
      <w:ins w:id="523" w:author="Christian Rauh" w:date="2021-09-27T15:50:00Z">
        <w:r w:rsidR="00E5480C">
          <w:rPr>
            <w:sz w:val="20"/>
            <w:szCs w:val="18"/>
            <w:lang w:val="en-GB"/>
          </w:rPr>
          <w:t xml:space="preserve"> at best</w:t>
        </w:r>
      </w:ins>
      <w:r w:rsidRPr="0011405F">
        <w:rPr>
          <w:sz w:val="20"/>
          <w:szCs w:val="18"/>
          <w:lang w:val="en-GB"/>
        </w:rPr>
        <w:t xml:space="preserve"> </w:t>
      </w:r>
      <w:r w:rsidRPr="0011405F">
        <w:rPr>
          <w:sz w:val="20"/>
          <w:szCs w:val="18"/>
          <w:lang w:val="en-GB"/>
        </w:rPr>
        <w:fldChar w:fldCharType="begin"/>
      </w:r>
      <w:r w:rsidR="00061E08">
        <w:rPr>
          <w:sz w:val="20"/>
          <w:szCs w:val="18"/>
          <w:lang w:val="en-GB"/>
        </w:rPr>
        <w:instrText xml:space="preserve"> ADDIN ZOTERO_ITEM CSL_CITATION {"citationID":"hGXk4hsP","properties":{"formattedCitation":"(Br\\uc0\\u252{}ggemann 2010; Meyer 1999)","plainCitation":"(Brüggemann 2010; Meyer 1999)","noteIndex":0},"citationItems":[{"id":7009,"uris":["http://zotero.org/groups/2912652/items/6NKX4VJ3"],"uri":["http://zotero.org/groups/2912652/items/6NKX4VJ3"],"itemData":{"id":7009,"type":"article-journal","abstract":"Taking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7007,"uris":["http://zotero.org/groups/2912652/items/PL5Q3YKN"],"uri":["http://zotero.org/groups/2912652/items/PL5Q3YKN"],"itemData":{"id":7007,"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Pr="0011405F">
        <w:rPr>
          <w:sz w:val="20"/>
          <w:szCs w:val="18"/>
          <w:lang w:val="en-GB"/>
        </w:rPr>
        <w:fldChar w:fldCharType="separate"/>
      </w:r>
      <w:r w:rsidR="00E516C4" w:rsidRPr="0011405F">
        <w:rPr>
          <w:rFonts w:cs="Calibri"/>
          <w:sz w:val="20"/>
          <w:szCs w:val="24"/>
        </w:rPr>
        <w:t>(Brüggemann 2010; Meyer 1999)</w:t>
      </w:r>
      <w:r w:rsidRPr="0011405F">
        <w:rPr>
          <w:sz w:val="20"/>
          <w:szCs w:val="18"/>
          <w:lang w:val="en-US"/>
        </w:rPr>
        <w:fldChar w:fldCharType="end"/>
      </w:r>
      <w:del w:id="524" w:author="Christian Rauh" w:date="2021-09-27T15:50:00Z">
        <w:r w:rsidRPr="0011405F" w:rsidDel="00E5480C">
          <w:rPr>
            <w:sz w:val="20"/>
            <w:szCs w:val="18"/>
            <w:lang w:val="en-GB"/>
          </w:rPr>
          <w:delText xml:space="preserve"> thus can offer limited transparency</w:delText>
        </w:r>
      </w:del>
      <w:r w:rsidRPr="0011405F">
        <w:rPr>
          <w:sz w:val="20"/>
          <w:szCs w:val="18"/>
          <w:lang w:val="en-GB"/>
        </w:rPr>
        <w:t xml:space="preserve">. </w:t>
      </w:r>
    </w:p>
    <w:p w14:paraId="1584767E" w14:textId="4140BF3D" w:rsidR="001F26CD" w:rsidRDefault="001F26CD" w:rsidP="00E5480C">
      <w:pPr>
        <w:spacing w:before="120" w:after="0" w:line="240" w:lineRule="auto"/>
        <w:jc w:val="both"/>
        <w:rPr>
          <w:ins w:id="525" w:author="Christian Rauh" w:date="2021-09-27T15:54:00Z"/>
          <w:sz w:val="20"/>
          <w:szCs w:val="18"/>
          <w:lang w:val="en-US"/>
        </w:rPr>
      </w:pPr>
      <w:del w:id="526" w:author="Christian Rauh" w:date="2021-09-27T15:50:00Z">
        <w:r w:rsidRPr="0011405F" w:rsidDel="00E5480C">
          <w:rPr>
            <w:sz w:val="20"/>
            <w:szCs w:val="18"/>
            <w:lang w:val="en-GB"/>
          </w:rPr>
          <w:delText xml:space="preserve">Moreover, supranational communication of the EU is often found wanting in terms of comprehensibility. </w:delText>
        </w:r>
      </w:del>
      <w:del w:id="527" w:author="Christian Rauh" w:date="2021-09-27T15:52:00Z">
        <w:r w:rsidRPr="0011405F" w:rsidDel="00E5480C">
          <w:rPr>
            <w:sz w:val="20"/>
            <w:szCs w:val="18"/>
            <w:lang w:val="en-GB"/>
          </w:rPr>
          <w:delText xml:space="preserve">When facing controversial public debates, moreover, </w:delText>
        </w:r>
      </w:del>
      <w:ins w:id="528" w:author="Christian Rauh" w:date="2021-09-27T15:52:00Z">
        <w:r w:rsidR="00E5480C">
          <w:rPr>
            <w:sz w:val="20"/>
            <w:szCs w:val="18"/>
            <w:lang w:val="en-GB"/>
          </w:rPr>
          <w:t xml:space="preserve">And </w:t>
        </w:r>
      </w:ins>
      <w:r w:rsidRPr="0011405F">
        <w:rPr>
          <w:sz w:val="20"/>
          <w:szCs w:val="18"/>
          <w:lang w:val="en-GB"/>
        </w:rPr>
        <w:t xml:space="preserve">supranational institutions may </w:t>
      </w:r>
      <w:ins w:id="529" w:author="Christian Rauh" w:date="2021-09-27T15:52:00Z">
        <w:r w:rsidR="00E5480C">
          <w:rPr>
            <w:sz w:val="20"/>
            <w:szCs w:val="18"/>
            <w:lang w:val="en-GB"/>
          </w:rPr>
          <w:t xml:space="preserve">try to evade </w:t>
        </w:r>
      </w:ins>
      <w:del w:id="530" w:author="Christian Rauh" w:date="2021-09-27T15:52:00Z">
        <w:r w:rsidRPr="0011405F" w:rsidDel="00E5480C">
          <w:rPr>
            <w:sz w:val="20"/>
            <w:szCs w:val="18"/>
            <w:lang w:val="en-GB"/>
          </w:rPr>
          <w:delText xml:space="preserve">have incentives to avoid clear communication in their strategic efforts to calm </w:delText>
        </w:r>
      </w:del>
      <w:r w:rsidRPr="0011405F">
        <w:rPr>
          <w:sz w:val="20"/>
          <w:szCs w:val="18"/>
          <w:lang w:val="en-GB"/>
        </w:rPr>
        <w:t xml:space="preserve">controversial debates </w:t>
      </w:r>
      <w:ins w:id="531" w:author="Christian Rauh" w:date="2021-09-27T15:53:00Z">
        <w:r w:rsidR="00E5480C">
          <w:rPr>
            <w:sz w:val="20"/>
            <w:szCs w:val="18"/>
            <w:lang w:val="en-GB"/>
          </w:rPr>
          <w:t xml:space="preserve">by avoiding clear communication </w:t>
        </w:r>
      </w:ins>
      <w:r w:rsidRPr="0011405F">
        <w:rPr>
          <w:sz w:val="20"/>
          <w:szCs w:val="18"/>
          <w:lang w:val="en-GB"/>
        </w:rPr>
        <w:fldChar w:fldCharType="begin"/>
      </w:r>
      <w:r w:rsidR="00061E08">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2020)","noteIndex":0},"citationItems":[{"id":"eO3KQBzh/M8ZcC069","uris":["http://zotero.org/users/5392384/items/IJVRZD7G"],"uri":["http://zotero.org/users/5392384/items/IJVRZD7G"],"itemData":{"id":153,"type":"article-journal","abstract":"Throughout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6963,"uris":["http://zotero.org/groups/2912652/items/ZTQ24XB7"],"uri":["http://zotero.org/groups/2912652/items/ZTQ24XB7"],"itemData":{"id":6963,"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eO3KQBzh/tfhXjXuf","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6964,"uris":["http://zotero.org/groups/2912652/items/FYL5K87I"],"uri":["http://zotero.org/groups/2912652/items/FYL5K87I"],"itemData":{"id":6964,"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Pr="0011405F">
        <w:rPr>
          <w:sz w:val="20"/>
          <w:szCs w:val="18"/>
          <w:lang w:val="en-GB"/>
        </w:rPr>
        <w:fldChar w:fldCharType="separate"/>
      </w:r>
      <w:r w:rsidR="00E516C4" w:rsidRPr="0011405F">
        <w:rPr>
          <w:rFonts w:cs="Calibri"/>
          <w:sz w:val="20"/>
          <w:szCs w:val="24"/>
        </w:rPr>
        <w:t xml:space="preserve">(Biegoń 2013; Bressanelli </w:t>
      </w:r>
      <w:r w:rsidR="00E516C4" w:rsidRPr="0011405F">
        <w:rPr>
          <w:rFonts w:cs="Calibri"/>
          <w:i/>
          <w:iCs/>
          <w:sz w:val="20"/>
          <w:szCs w:val="24"/>
        </w:rPr>
        <w:t>et al.</w:t>
      </w:r>
      <w:r w:rsidR="00E516C4" w:rsidRPr="0011405F">
        <w:rPr>
          <w:rFonts w:cs="Calibri"/>
          <w:sz w:val="20"/>
          <w:szCs w:val="24"/>
        </w:rPr>
        <w:t xml:space="preserve"> 2020; De Wilde and Zürn 2012; Schimmelfennig 2020)</w:t>
      </w:r>
      <w:r w:rsidRPr="0011405F">
        <w:rPr>
          <w:sz w:val="20"/>
          <w:szCs w:val="18"/>
          <w:lang w:val="en-US"/>
        </w:rPr>
        <w:fldChar w:fldCharType="end"/>
      </w:r>
      <w:r w:rsidRPr="0011405F">
        <w:rPr>
          <w:sz w:val="20"/>
          <w:szCs w:val="18"/>
          <w:lang w:val="en-GB"/>
        </w:rPr>
        <w:t xml:space="preserve">. </w:t>
      </w:r>
      <w:ins w:id="532" w:author="Christian Rauh" w:date="2021-09-27T15:53:00Z">
        <w:r w:rsidR="00E5480C">
          <w:rPr>
            <w:sz w:val="20"/>
            <w:szCs w:val="18"/>
            <w:lang w:val="en-GB"/>
          </w:rPr>
          <w:t xml:space="preserve">Traditional communication efforts such as press releases or public </w:t>
        </w:r>
        <w:r w:rsidR="00E5480C">
          <w:rPr>
            <w:sz w:val="20"/>
            <w:szCs w:val="18"/>
            <w:lang w:val="en-GB"/>
          </w:rPr>
          <w:lastRenderedPageBreak/>
          <w:t>speeches of supranational a</w:t>
        </w:r>
      </w:ins>
      <w:ins w:id="533" w:author="Christian Rauh" w:date="2021-09-27T15:54:00Z">
        <w:r w:rsidR="00E5480C">
          <w:rPr>
            <w:sz w:val="20"/>
            <w:szCs w:val="18"/>
            <w:lang w:val="en-GB"/>
          </w:rPr>
          <w:t xml:space="preserve">ctors are </w:t>
        </w:r>
      </w:ins>
      <w:ins w:id="534" w:author="Christian Rauh" w:date="2021-09-27T16:01:00Z">
        <w:r w:rsidR="000A699E">
          <w:rPr>
            <w:sz w:val="20"/>
            <w:szCs w:val="18"/>
            <w:lang w:val="en-GB"/>
          </w:rPr>
          <w:t xml:space="preserve">thus </w:t>
        </w:r>
      </w:ins>
      <w:ins w:id="535" w:author="Christian Rauh" w:date="2021-09-27T15:54:00Z">
        <w:r w:rsidR="00E5480C">
          <w:rPr>
            <w:sz w:val="20"/>
            <w:szCs w:val="18"/>
            <w:lang w:val="en-GB"/>
          </w:rPr>
          <w:t xml:space="preserve">often hardly comprehensible for </w:t>
        </w:r>
        <w:del w:id="536" w:author="Christian Rauh [2]" w:date="2021-09-27T20:27:00Z">
          <w:r w:rsidR="00E5480C" w:rsidDel="00BF6C80">
            <w:rPr>
              <w:sz w:val="20"/>
              <w:szCs w:val="18"/>
              <w:lang w:val="en-GB"/>
            </w:rPr>
            <w:delText>the</w:delText>
          </w:r>
        </w:del>
      </w:ins>
      <w:ins w:id="537" w:author="Christian Rauh [2]" w:date="2021-09-27T20:27:00Z">
        <w:r w:rsidR="00BF6C80">
          <w:rPr>
            <w:sz w:val="20"/>
            <w:szCs w:val="18"/>
            <w:lang w:val="en-GB"/>
          </w:rPr>
          <w:t>an</w:t>
        </w:r>
      </w:ins>
      <w:ins w:id="538" w:author="Christian Rauh" w:date="2021-09-27T15:54:00Z">
        <w:r w:rsidR="00E5480C">
          <w:rPr>
            <w:sz w:val="20"/>
            <w:szCs w:val="18"/>
            <w:lang w:val="en-GB"/>
          </w:rPr>
          <w:t xml:space="preserve"> average citizen </w:t>
        </w:r>
      </w:ins>
      <w:del w:id="539" w:author="Christian Rauh" w:date="2021-09-27T15:54:00Z">
        <w:r w:rsidRPr="0011405F" w:rsidDel="00E5480C">
          <w:rPr>
            <w:sz w:val="20"/>
            <w:szCs w:val="18"/>
            <w:lang w:val="en-GB"/>
          </w:rPr>
          <w:delText xml:space="preserve">In effect, supranational communication efforts are often illegible for the wider public </w:delText>
        </w:r>
      </w:del>
      <w:r w:rsidRPr="0011405F">
        <w:rPr>
          <w:sz w:val="20"/>
          <w:szCs w:val="18"/>
          <w:lang w:val="en-GB"/>
        </w:rPr>
        <w:fldChar w:fldCharType="begin"/>
      </w:r>
      <w:r w:rsidR="00061E08">
        <w:rPr>
          <w:sz w:val="20"/>
          <w:szCs w:val="18"/>
          <w:lang w:val="en-GB"/>
        </w:rPr>
        <w:instrText xml:space="preserve"> ADDIN ZOTERO_ITEM CSL_CITATION {"citationID":"FRQHHG9i","properties":{"formattedCitation":"(Rauh {\\i{}et al.} 2020; Rauh 2021b)","plainCitation":"(Rauh et al. 2020; 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Pr="0011405F">
        <w:rPr>
          <w:sz w:val="20"/>
          <w:szCs w:val="18"/>
          <w:lang w:val="en-GB"/>
        </w:rPr>
        <w:fldChar w:fldCharType="separate"/>
      </w:r>
      <w:r w:rsidR="00E516C4" w:rsidRPr="0011405F">
        <w:rPr>
          <w:rFonts w:cs="Calibri"/>
          <w:sz w:val="20"/>
          <w:szCs w:val="24"/>
        </w:rPr>
        <w:t xml:space="preserve">(Rauh </w:t>
      </w:r>
      <w:r w:rsidR="00E516C4" w:rsidRPr="0011405F">
        <w:rPr>
          <w:rFonts w:cs="Calibri"/>
          <w:i/>
          <w:iCs/>
          <w:sz w:val="20"/>
          <w:szCs w:val="24"/>
        </w:rPr>
        <w:t>et al.</w:t>
      </w:r>
      <w:r w:rsidR="00E516C4" w:rsidRPr="0011405F">
        <w:rPr>
          <w:rFonts w:cs="Calibri"/>
          <w:sz w:val="20"/>
          <w:szCs w:val="24"/>
        </w:rPr>
        <w:t xml:space="preserve"> 2020; Rauh 2021b)</w:t>
      </w:r>
      <w:r w:rsidRPr="0011405F">
        <w:rPr>
          <w:sz w:val="20"/>
          <w:szCs w:val="18"/>
          <w:lang w:val="en-US"/>
        </w:rPr>
        <w:fldChar w:fldCharType="end"/>
      </w:r>
      <w:r w:rsidRPr="0011405F">
        <w:rPr>
          <w:sz w:val="20"/>
          <w:szCs w:val="18"/>
          <w:lang w:val="en-US"/>
        </w:rPr>
        <w:t xml:space="preserve">. </w:t>
      </w:r>
    </w:p>
    <w:p w14:paraId="2A1A64C7" w14:textId="69DD415C" w:rsidR="00E5480C" w:rsidRPr="0011405F" w:rsidRDefault="00E5480C">
      <w:pPr>
        <w:spacing w:before="120" w:after="0" w:line="240" w:lineRule="auto"/>
        <w:jc w:val="both"/>
        <w:rPr>
          <w:sz w:val="20"/>
          <w:szCs w:val="18"/>
          <w:lang w:val="en-US"/>
        </w:rPr>
      </w:pPr>
      <w:ins w:id="540" w:author="Christian Rauh" w:date="2021-09-27T15:54:00Z">
        <w:r>
          <w:rPr>
            <w:sz w:val="20"/>
            <w:szCs w:val="18"/>
            <w:lang w:val="en-US"/>
          </w:rPr>
          <w:t>Against these internal constraints</w:t>
        </w:r>
      </w:ins>
      <w:ins w:id="541" w:author="Christian Rauh" w:date="2021-09-27T16:01:00Z">
        <w:r w:rsidR="000A699E">
          <w:rPr>
            <w:sz w:val="20"/>
            <w:szCs w:val="18"/>
            <w:lang w:val="en-US"/>
          </w:rPr>
          <w:t xml:space="preserve"> on comprehensible messaging</w:t>
        </w:r>
      </w:ins>
      <w:ins w:id="542" w:author="Christian Rauh" w:date="2021-09-27T15:54:00Z">
        <w:r>
          <w:rPr>
            <w:sz w:val="20"/>
            <w:szCs w:val="18"/>
            <w:lang w:val="en-US"/>
          </w:rPr>
          <w:t xml:space="preserve">, </w:t>
        </w:r>
      </w:ins>
      <w:ins w:id="543" w:author="Christian Rauh" w:date="2021-09-27T15:55:00Z">
        <w:r>
          <w:rPr>
            <w:sz w:val="20"/>
            <w:szCs w:val="18"/>
            <w:lang w:val="en-US"/>
          </w:rPr>
          <w:t xml:space="preserve">social media offer attractive features to supranational institutions. </w:t>
        </w:r>
      </w:ins>
      <w:moveToRangeStart w:id="544" w:author="Christian Rauh" w:date="2021-09-27T15:55:00Z" w:name="move83650547"/>
      <w:moveTo w:id="545" w:author="Christian Rauh" w:date="2021-09-27T15:55:00Z">
        <w:r w:rsidRPr="0011405F">
          <w:rPr>
            <w:sz w:val="20"/>
            <w:szCs w:val="18"/>
            <w:lang w:val="en-GB"/>
          </w:rPr>
          <w:t>Firstly,</w:t>
        </w:r>
      </w:moveTo>
      <w:ins w:id="546" w:author="Christian Rauh" w:date="2021-09-27T15:55:00Z">
        <w:r>
          <w:rPr>
            <w:sz w:val="20"/>
            <w:szCs w:val="18"/>
            <w:lang w:val="en-GB"/>
          </w:rPr>
          <w:t xml:space="preserve"> </w:t>
        </w:r>
        <w:del w:id="547" w:author="Christian Rauh [2]" w:date="2021-09-27T20:27:00Z">
          <w:r w:rsidDel="00F04659">
            <w:rPr>
              <w:sz w:val="20"/>
              <w:szCs w:val="18"/>
              <w:lang w:val="en-GB"/>
            </w:rPr>
            <w:delText xml:space="preserve">the </w:delText>
          </w:r>
        </w:del>
        <w:r>
          <w:rPr>
            <w:sz w:val="20"/>
            <w:szCs w:val="18"/>
            <w:lang w:val="en-GB"/>
          </w:rPr>
          <w:t xml:space="preserve">costs </w:t>
        </w:r>
      </w:ins>
      <w:ins w:id="548" w:author="Christian Rauh" w:date="2021-09-27T15:56:00Z">
        <w:r>
          <w:rPr>
            <w:sz w:val="20"/>
            <w:szCs w:val="18"/>
            <w:lang w:val="en-GB"/>
          </w:rPr>
          <w:t>are comparatively low:</w:t>
        </w:r>
      </w:ins>
      <w:ins w:id="549" w:author="Christian Rauh" w:date="2021-09-27T15:55:00Z">
        <w:r>
          <w:rPr>
            <w:sz w:val="20"/>
            <w:szCs w:val="18"/>
            <w:lang w:val="en-GB"/>
          </w:rPr>
          <w:t xml:space="preserve"> </w:t>
        </w:r>
      </w:ins>
      <w:moveTo w:id="550" w:author="Christian Rauh" w:date="2021-09-27T15:55:00Z">
        <w:del w:id="551" w:author="Christian Rauh" w:date="2021-09-27T15:56:00Z">
          <w:r w:rsidRPr="0011405F" w:rsidDel="00E5480C">
            <w:rPr>
              <w:sz w:val="20"/>
              <w:szCs w:val="18"/>
              <w:lang w:val="en-GB"/>
            </w:rPr>
            <w:delText xml:space="preserve"> </w:delText>
          </w:r>
        </w:del>
        <w:r w:rsidRPr="0011405F">
          <w:rPr>
            <w:sz w:val="20"/>
            <w:szCs w:val="18"/>
            <w:lang w:val="en-GB"/>
          </w:rPr>
          <w:t xml:space="preserve">It takes mere minutes to set up an account and they are </w:t>
        </w:r>
        <w:del w:id="552" w:author="Christian Rauh [2]" w:date="2021-09-27T20:27:00Z">
          <w:r w:rsidRPr="0011405F" w:rsidDel="00F04659">
            <w:rPr>
              <w:sz w:val="20"/>
              <w:szCs w:val="18"/>
              <w:lang w:val="en-GB"/>
            </w:rPr>
            <w:delText xml:space="preserve">rather </w:delText>
          </w:r>
        </w:del>
        <w:r w:rsidRPr="0011405F">
          <w:rPr>
            <w:sz w:val="20"/>
            <w:szCs w:val="18"/>
            <w:lang w:val="en-GB"/>
          </w:rPr>
          <w:t xml:space="preserve">easy to maintain. </w:t>
        </w:r>
        <w:del w:id="553" w:author="Christian Rauh" w:date="2021-09-27T15:57:00Z">
          <w:r w:rsidRPr="0011405F" w:rsidDel="00E5480C">
            <w:rPr>
              <w:sz w:val="20"/>
              <w:szCs w:val="18"/>
              <w:lang w:val="en-GB"/>
            </w:rPr>
            <w:delText xml:space="preserve">In addition, platforms usually reward clear and concise messaging which are arguably cheaper to produce than press releases. </w:delText>
          </w:r>
        </w:del>
        <w:r w:rsidRPr="0011405F">
          <w:rPr>
            <w:sz w:val="20"/>
            <w:szCs w:val="18"/>
            <w:lang w:val="en-GB"/>
          </w:rPr>
          <w:t xml:space="preserve">Secondly, </w:t>
        </w:r>
        <w:del w:id="554" w:author="Christian Rauh" w:date="2021-09-27T15:57:00Z">
          <w:r w:rsidRPr="0011405F" w:rsidDel="00E5480C">
            <w:rPr>
              <w:sz w:val="20"/>
              <w:szCs w:val="18"/>
              <w:lang w:val="en-GB"/>
            </w:rPr>
            <w:delText>the</w:delText>
          </w:r>
        </w:del>
      </w:moveTo>
      <w:ins w:id="555" w:author="Christian Rauh" w:date="2021-09-27T15:57:00Z">
        <w:r>
          <w:rPr>
            <w:sz w:val="20"/>
            <w:szCs w:val="18"/>
            <w:lang w:val="en-GB"/>
          </w:rPr>
          <w:t>special media</w:t>
        </w:r>
      </w:ins>
      <w:moveTo w:id="556" w:author="Christian Rauh" w:date="2021-09-27T15:55:00Z">
        <w:r w:rsidRPr="0011405F">
          <w:rPr>
            <w:sz w:val="20"/>
            <w:szCs w:val="18"/>
            <w:lang w:val="en-GB"/>
          </w:rPr>
          <w:t xml:space="preserve"> platforms usually </w:t>
        </w:r>
        <w:del w:id="557" w:author="Christian Rauh" w:date="2021-09-27T15:57:00Z">
          <w:r w:rsidRPr="0011405F" w:rsidDel="00E5480C">
            <w:rPr>
              <w:sz w:val="20"/>
              <w:szCs w:val="18"/>
              <w:lang w:val="en-GB"/>
            </w:rPr>
            <w:delText>reward</w:delText>
          </w:r>
        </w:del>
      </w:moveTo>
      <w:ins w:id="558" w:author="Christian Rauh" w:date="2021-09-27T15:57:00Z">
        <w:r>
          <w:rPr>
            <w:sz w:val="20"/>
            <w:szCs w:val="18"/>
            <w:lang w:val="en-GB"/>
          </w:rPr>
          <w:t>incentivize</w:t>
        </w:r>
      </w:ins>
      <w:moveTo w:id="559" w:author="Christian Rauh" w:date="2021-09-27T15:55:00Z">
        <w:r w:rsidRPr="0011405F">
          <w:rPr>
            <w:sz w:val="20"/>
            <w:szCs w:val="18"/>
            <w:lang w:val="en-GB"/>
          </w:rPr>
          <w:t xml:space="preserve"> clear and concise messag</w:t>
        </w:r>
        <w:del w:id="560" w:author="Christian Rauh" w:date="2021-09-27T15:57:00Z">
          <w:r w:rsidRPr="0011405F" w:rsidDel="00E5480C">
            <w:rPr>
              <w:sz w:val="20"/>
              <w:szCs w:val="18"/>
              <w:lang w:val="en-GB"/>
            </w:rPr>
            <w:delText>ing</w:delText>
          </w:r>
        </w:del>
      </w:moveTo>
      <w:ins w:id="561" w:author="Christian Rauh" w:date="2021-09-27T15:57:00Z">
        <w:r>
          <w:rPr>
            <w:sz w:val="20"/>
            <w:szCs w:val="18"/>
            <w:lang w:val="en-GB"/>
          </w:rPr>
          <w:t>es</w:t>
        </w:r>
      </w:ins>
      <w:moveTo w:id="562" w:author="Christian Rauh" w:date="2021-09-27T15:55:00Z">
        <w:r w:rsidRPr="0011405F">
          <w:rPr>
            <w:sz w:val="20"/>
            <w:szCs w:val="18"/>
            <w:lang w:val="en-GB"/>
          </w:rPr>
          <w:t xml:space="preserve"> which are </w:t>
        </w:r>
      </w:moveTo>
      <w:ins w:id="563" w:author="Christian Rauh [2]" w:date="2021-09-27T20:27:00Z">
        <w:r w:rsidR="00F04659">
          <w:rPr>
            <w:sz w:val="20"/>
            <w:szCs w:val="18"/>
            <w:lang w:val="en-GB"/>
          </w:rPr>
          <w:t xml:space="preserve">also </w:t>
        </w:r>
      </w:ins>
      <w:moveTo w:id="564" w:author="Christian Rauh" w:date="2021-09-27T15:55:00Z">
        <w:del w:id="565" w:author="Christian Rauh" w:date="2021-09-27T15:57:00Z">
          <w:r w:rsidRPr="0011405F" w:rsidDel="00E5480C">
            <w:rPr>
              <w:sz w:val="20"/>
              <w:szCs w:val="18"/>
              <w:lang w:val="en-GB"/>
            </w:rPr>
            <w:delText xml:space="preserve">arguably </w:delText>
          </w:r>
        </w:del>
        <w:r w:rsidRPr="0011405F">
          <w:rPr>
            <w:sz w:val="20"/>
            <w:szCs w:val="18"/>
            <w:lang w:val="en-GB"/>
          </w:rPr>
          <w:t xml:space="preserve">cheaper to produce </w:t>
        </w:r>
      </w:moveTo>
      <w:ins w:id="566" w:author="Christian Rauh" w:date="2021-09-27T15:57:00Z">
        <w:r>
          <w:rPr>
            <w:sz w:val="20"/>
            <w:szCs w:val="18"/>
            <w:lang w:val="en-GB"/>
          </w:rPr>
          <w:t xml:space="preserve">and to distribute </w:t>
        </w:r>
      </w:ins>
      <w:moveTo w:id="567" w:author="Christian Rauh" w:date="2021-09-27T15:55:00Z">
        <w:r w:rsidRPr="0011405F">
          <w:rPr>
            <w:sz w:val="20"/>
            <w:szCs w:val="18"/>
            <w:lang w:val="en-GB"/>
          </w:rPr>
          <w:t>than press releases</w:t>
        </w:r>
      </w:moveTo>
      <w:ins w:id="568" w:author="Christian Rauh" w:date="2021-09-27T15:57:00Z">
        <w:r>
          <w:rPr>
            <w:sz w:val="20"/>
            <w:szCs w:val="18"/>
            <w:lang w:val="en-GB"/>
          </w:rPr>
          <w:t xml:space="preserve">, </w:t>
        </w:r>
        <w:del w:id="569" w:author="Christian Rauh [2]" w:date="2021-09-27T20:28:00Z">
          <w:r w:rsidDel="00F04659">
            <w:rPr>
              <w:sz w:val="20"/>
              <w:szCs w:val="18"/>
              <w:lang w:val="en-GB"/>
            </w:rPr>
            <w:delText>e.g</w:delText>
          </w:r>
        </w:del>
      </w:ins>
      <w:moveTo w:id="570" w:author="Christian Rauh" w:date="2021-09-27T15:55:00Z">
        <w:del w:id="571" w:author="Christian Rauh [2]" w:date="2021-09-27T20:28:00Z">
          <w:r w:rsidRPr="0011405F" w:rsidDel="00F04659">
            <w:rPr>
              <w:sz w:val="20"/>
              <w:szCs w:val="18"/>
              <w:lang w:val="en-GB"/>
            </w:rPr>
            <w:delText>.</w:delText>
          </w:r>
        </w:del>
      </w:moveTo>
      <w:ins w:id="572" w:author="Christian Rauh [2]" w:date="2021-09-27T20:28:00Z">
        <w:r w:rsidR="00F04659">
          <w:rPr>
            <w:sz w:val="20"/>
            <w:szCs w:val="18"/>
            <w:lang w:val="en-GB"/>
          </w:rPr>
          <w:t>e.g</w:t>
        </w:r>
      </w:ins>
      <w:moveTo w:id="573" w:author="Christian Rauh" w:date="2021-09-27T15:55:00Z">
        <w:ins w:id="574" w:author="Christian Rauh [2]" w:date="2021-09-27T20:28:00Z">
          <w:r w:rsidR="00F04659" w:rsidRPr="0011405F">
            <w:rPr>
              <w:sz w:val="20"/>
              <w:szCs w:val="18"/>
              <w:lang w:val="en-GB"/>
            </w:rPr>
            <w:t>.</w:t>
          </w:r>
        </w:ins>
        <w:r w:rsidRPr="0011405F">
          <w:rPr>
            <w:sz w:val="20"/>
            <w:szCs w:val="18"/>
            <w:lang w:val="en-GB"/>
          </w:rPr>
          <w:t xml:space="preserve"> Thirdly, social media </w:t>
        </w:r>
        <w:del w:id="575" w:author="Christian Rauh" w:date="2021-09-27T15:58:00Z">
          <w:r w:rsidRPr="0011405F" w:rsidDel="00E5480C">
            <w:rPr>
              <w:sz w:val="20"/>
              <w:szCs w:val="18"/>
              <w:lang w:val="en-GB"/>
            </w:rPr>
            <w:delText>allow</w:delText>
          </w:r>
        </w:del>
      </w:moveTo>
      <w:ins w:id="576" w:author="Christian Rauh" w:date="2021-09-27T15:58:00Z">
        <w:r>
          <w:rPr>
            <w:sz w:val="20"/>
            <w:szCs w:val="18"/>
            <w:lang w:val="en-GB"/>
          </w:rPr>
          <w:t>offer</w:t>
        </w:r>
      </w:ins>
      <w:moveTo w:id="577" w:author="Christian Rauh" w:date="2021-09-27T15:55:00Z">
        <w:r w:rsidRPr="0011405F">
          <w:rPr>
            <w:sz w:val="20"/>
            <w:szCs w:val="18"/>
            <w:lang w:val="en-GB"/>
          </w:rPr>
          <w:t xml:space="preserve"> </w:t>
        </w:r>
      </w:moveTo>
      <w:ins w:id="578" w:author="Christian Rauh" w:date="2021-09-27T15:58:00Z">
        <w:r>
          <w:rPr>
            <w:sz w:val="20"/>
            <w:szCs w:val="18"/>
            <w:lang w:val="en-GB"/>
          </w:rPr>
          <w:t xml:space="preserve">various </w:t>
        </w:r>
      </w:ins>
      <w:moveTo w:id="579" w:author="Christian Rauh" w:date="2021-09-27T15:55:00Z">
        <w:r w:rsidRPr="0011405F">
          <w:rPr>
            <w:sz w:val="20"/>
            <w:szCs w:val="18"/>
            <w:lang w:val="en-GB"/>
          </w:rPr>
          <w:t xml:space="preserve">multimedia features that </w:t>
        </w:r>
        <w:del w:id="580" w:author="Christian Rauh [2]" w:date="2021-09-27T20:27:00Z">
          <w:r w:rsidRPr="0011405F" w:rsidDel="00F04659">
            <w:rPr>
              <w:sz w:val="20"/>
              <w:szCs w:val="18"/>
              <w:lang w:val="en-GB"/>
            </w:rPr>
            <w:delText>are also beneficial</w:delText>
          </w:r>
        </w:del>
      </w:moveTo>
      <w:ins w:id="581" w:author="Christian Rauh [2]" w:date="2021-09-27T20:27:00Z">
        <w:r w:rsidR="00F04659">
          <w:rPr>
            <w:sz w:val="20"/>
            <w:szCs w:val="18"/>
            <w:lang w:val="en-GB"/>
          </w:rPr>
          <w:t xml:space="preserve">aid </w:t>
        </w:r>
      </w:ins>
      <w:ins w:id="582" w:author="Christian Rauh [2]" w:date="2021-09-27T20:28:00Z">
        <w:r w:rsidR="00F04659">
          <w:rPr>
            <w:sz w:val="20"/>
            <w:szCs w:val="18"/>
            <w:lang w:val="en-GB"/>
          </w:rPr>
          <w:t>key message comprehension</w:t>
        </w:r>
      </w:ins>
      <w:moveTo w:id="583" w:author="Christian Rauh" w:date="2021-09-27T15:55:00Z">
        <w:r w:rsidRPr="0011405F">
          <w:rPr>
            <w:sz w:val="20"/>
            <w:szCs w:val="18"/>
            <w:lang w:val="en-GB"/>
          </w:rPr>
          <w:t xml:space="preserve"> </w:t>
        </w:r>
        <w:del w:id="584" w:author="Christian Rauh [2]" w:date="2021-09-27T20:28:00Z">
          <w:r w:rsidRPr="0011405F" w:rsidDel="00F04659">
            <w:rPr>
              <w:sz w:val="20"/>
              <w:szCs w:val="18"/>
              <w:lang w:val="en-GB"/>
            </w:rPr>
            <w:delText xml:space="preserve">for accessible and engaging </w:delText>
          </w:r>
        </w:del>
      </w:moveTo>
      <w:ins w:id="585" w:author="Christian Rauh" w:date="2021-09-27T15:58:00Z">
        <w:del w:id="586" w:author="Christian Rauh [2]" w:date="2021-09-27T20:28:00Z">
          <w:r w:rsidDel="00F04659">
            <w:rPr>
              <w:sz w:val="20"/>
              <w:szCs w:val="18"/>
              <w:lang w:val="en-GB"/>
            </w:rPr>
            <w:delText xml:space="preserve">comprehensible </w:delText>
          </w:r>
        </w:del>
      </w:ins>
      <w:moveTo w:id="587" w:author="Christian Rauh" w:date="2021-09-27T15:55:00Z">
        <w:del w:id="588" w:author="Christian Rauh [2]" w:date="2021-09-27T20:28:00Z">
          <w:r w:rsidRPr="0011405F" w:rsidDel="00F04659">
            <w:rPr>
              <w:sz w:val="20"/>
              <w:szCs w:val="18"/>
              <w:lang w:val="en-GB"/>
            </w:rPr>
            <w:delText>communication</w:delText>
          </w:r>
        </w:del>
      </w:moveTo>
      <w:ins w:id="589" w:author="Christian Rauh" w:date="2021-09-27T15:58:00Z">
        <w:del w:id="590" w:author="Christian Rauh [2]" w:date="2021-09-27T20:28:00Z">
          <w:r w:rsidDel="00F04659">
            <w:rPr>
              <w:sz w:val="20"/>
              <w:szCs w:val="18"/>
              <w:lang w:val="en-GB"/>
            </w:rPr>
            <w:delText xml:space="preserve"> </w:delText>
          </w:r>
        </w:del>
        <w:r>
          <w:rPr>
            <w:sz w:val="20"/>
            <w:szCs w:val="18"/>
            <w:lang w:val="en-GB"/>
          </w:rPr>
          <w:t>beyond textual content</w:t>
        </w:r>
      </w:ins>
      <w:moveTo w:id="591" w:author="Christian Rauh" w:date="2021-09-27T15:55:00Z">
        <w:r w:rsidRPr="0011405F">
          <w:rPr>
            <w:sz w:val="20"/>
            <w:szCs w:val="18"/>
            <w:lang w:val="en-GB"/>
          </w:rPr>
          <w:t>.</w:t>
        </w:r>
      </w:moveTo>
      <w:moveToRangeEnd w:id="544"/>
    </w:p>
    <w:p w14:paraId="15C28336" w14:textId="6BAA9546" w:rsidR="001F26CD" w:rsidRPr="0011405F" w:rsidRDefault="00E5480C" w:rsidP="001F26CD">
      <w:pPr>
        <w:spacing w:before="120" w:after="0" w:line="240" w:lineRule="auto"/>
        <w:jc w:val="both"/>
        <w:rPr>
          <w:sz w:val="20"/>
          <w:szCs w:val="18"/>
          <w:lang w:val="en-GB"/>
        </w:rPr>
      </w:pPr>
      <w:ins w:id="592" w:author="Christian Rauh" w:date="2021-09-27T15:59:00Z">
        <w:r>
          <w:rPr>
            <w:sz w:val="20"/>
            <w:szCs w:val="18"/>
            <w:lang w:val="en-US"/>
          </w:rPr>
          <w:t xml:space="preserve">Other obstacles </w:t>
        </w:r>
        <w:del w:id="593" w:author="Christian Rauh [2]" w:date="2021-09-27T20:28:00Z">
          <w:r w:rsidDel="00F04659">
            <w:rPr>
              <w:sz w:val="20"/>
              <w:szCs w:val="18"/>
              <w:lang w:val="en-US"/>
            </w:rPr>
            <w:delText xml:space="preserve">for </w:delText>
          </w:r>
        </w:del>
      </w:ins>
      <w:del w:id="594" w:author="Christian Rauh [2]" w:date="2021-09-27T20:28:00Z">
        <w:r w:rsidR="0032303F" w:rsidDel="00F04659">
          <w:rPr>
            <w:sz w:val="20"/>
            <w:szCs w:val="18"/>
            <w:lang w:val="en-US"/>
          </w:rPr>
          <w:delText>S</w:delText>
        </w:r>
      </w:del>
      <w:ins w:id="595" w:author="Christian Rauh" w:date="2021-09-27T15:59:00Z">
        <w:del w:id="596" w:author="Christian Rauh [2]" w:date="2021-09-27T20:28:00Z">
          <w:r w:rsidDel="00F04659">
            <w:rPr>
              <w:sz w:val="20"/>
              <w:szCs w:val="18"/>
              <w:lang w:val="en-US"/>
            </w:rPr>
            <w:delText>s</w:delText>
          </w:r>
        </w:del>
      </w:ins>
      <w:del w:id="597" w:author="Christian Rauh [2]" w:date="2021-09-27T20:28:00Z">
        <w:r w:rsidR="001F26CD" w:rsidRPr="0011405F" w:rsidDel="00F04659">
          <w:rPr>
            <w:sz w:val="20"/>
            <w:szCs w:val="18"/>
            <w:lang w:val="en-US"/>
          </w:rPr>
          <w:delText xml:space="preserve">upranational institutions </w:delText>
        </w:r>
      </w:del>
      <w:ins w:id="598" w:author="Christian Rauh" w:date="2021-09-27T15:59:00Z">
        <w:del w:id="599" w:author="Christian Rauh [2]" w:date="2021-09-27T20:28:00Z">
          <w:r w:rsidDel="00F04659">
            <w:rPr>
              <w:sz w:val="20"/>
              <w:szCs w:val="18"/>
              <w:lang w:val="en-US"/>
            </w:rPr>
            <w:delText xml:space="preserve">communication </w:delText>
          </w:r>
        </w:del>
        <w:r>
          <w:rPr>
            <w:sz w:val="20"/>
            <w:szCs w:val="18"/>
            <w:lang w:val="en-US"/>
          </w:rPr>
          <w:t>are external.</w:t>
        </w:r>
      </w:ins>
      <w:del w:id="600" w:author="Christian Rauh" w:date="2021-09-27T15:59:00Z">
        <w:r w:rsidR="001F26CD" w:rsidRPr="0011405F" w:rsidDel="00E5480C">
          <w:rPr>
            <w:sz w:val="20"/>
            <w:szCs w:val="18"/>
            <w:lang w:val="en-US"/>
          </w:rPr>
          <w:delText>also face notable communication obstacles in the broader communication environment.</w:delText>
        </w:r>
      </w:del>
      <w:r w:rsidR="001F26CD" w:rsidRPr="0011405F">
        <w:rPr>
          <w:sz w:val="20"/>
          <w:szCs w:val="18"/>
          <w:lang w:val="en-US"/>
        </w:rPr>
        <w:t xml:space="preserve"> </w:t>
      </w:r>
      <w:del w:id="601" w:author="Christian Rauh" w:date="2021-09-27T15:59:00Z">
        <w:r w:rsidR="001F26CD" w:rsidRPr="0011405F" w:rsidDel="00E5480C">
          <w:rPr>
            <w:sz w:val="20"/>
            <w:szCs w:val="18"/>
            <w:lang w:val="en-GB"/>
          </w:rPr>
          <w:delText>Although s</w:delText>
        </w:r>
      </w:del>
      <w:ins w:id="602" w:author="Christian Rauh" w:date="2021-09-27T15:59:00Z">
        <w:r>
          <w:rPr>
            <w:sz w:val="20"/>
            <w:szCs w:val="18"/>
            <w:lang w:val="en-GB"/>
          </w:rPr>
          <w:t>S</w:t>
        </w:r>
      </w:ins>
      <w:r w:rsidR="001F26CD" w:rsidRPr="0011405F">
        <w:rPr>
          <w:sz w:val="20"/>
          <w:szCs w:val="18"/>
          <w:lang w:val="en-GB"/>
        </w:rPr>
        <w:t xml:space="preserve">upranational institutions </w:t>
      </w:r>
      <w:del w:id="603" w:author="Christian Rauh" w:date="2021-09-27T16:00:00Z">
        <w:r w:rsidR="001F26CD" w:rsidRPr="0011405F" w:rsidDel="000A699E">
          <w:rPr>
            <w:sz w:val="20"/>
            <w:szCs w:val="18"/>
            <w:lang w:val="en-GB"/>
          </w:rPr>
          <w:delText>are tasked with defending</w:delText>
        </w:r>
      </w:del>
      <w:ins w:id="604" w:author="Christian Rauh" w:date="2021-09-27T16:00:00Z">
        <w:r w:rsidR="000A699E">
          <w:rPr>
            <w:sz w:val="20"/>
            <w:szCs w:val="18"/>
            <w:lang w:val="en-GB"/>
          </w:rPr>
          <w:t>focus on</w:t>
        </w:r>
      </w:ins>
      <w:r w:rsidR="001F26CD" w:rsidRPr="0011405F">
        <w:rPr>
          <w:sz w:val="20"/>
          <w:szCs w:val="18"/>
          <w:lang w:val="en-GB"/>
        </w:rPr>
        <w:t xml:space="preserve"> the European interest</w:t>
      </w:r>
      <w:del w:id="605" w:author="Christian Rauh" w:date="2021-09-27T16:08:00Z">
        <w:r w:rsidR="001F26CD" w:rsidRPr="0011405F" w:rsidDel="000A699E">
          <w:rPr>
            <w:sz w:val="20"/>
            <w:szCs w:val="18"/>
            <w:lang w:val="en-GB"/>
          </w:rPr>
          <w:delText xml:space="preserve"> in their policy area</w:delText>
        </w:r>
      </w:del>
      <w:del w:id="606" w:author="Christian Rauh" w:date="2021-09-27T16:00:00Z">
        <w:r w:rsidR="001F26CD" w:rsidRPr="0011405F" w:rsidDel="000A699E">
          <w:rPr>
            <w:sz w:val="20"/>
            <w:szCs w:val="18"/>
            <w:lang w:val="en-GB"/>
          </w:rPr>
          <w:delText>s</w:delText>
        </w:r>
      </w:del>
      <w:r w:rsidR="001F26CD" w:rsidRPr="0011405F">
        <w:rPr>
          <w:sz w:val="20"/>
          <w:szCs w:val="18"/>
          <w:lang w:val="en-GB"/>
        </w:rPr>
        <w:t xml:space="preserve">, </w:t>
      </w:r>
      <w:ins w:id="607" w:author="Christian Rauh" w:date="2021-09-27T16:00:00Z">
        <w:r w:rsidR="000A699E">
          <w:rPr>
            <w:sz w:val="20"/>
            <w:szCs w:val="18"/>
            <w:lang w:val="en-GB"/>
          </w:rPr>
          <w:t xml:space="preserve">but </w:t>
        </w:r>
      </w:ins>
      <w:r w:rsidR="001F26CD" w:rsidRPr="0011405F">
        <w:rPr>
          <w:sz w:val="20"/>
          <w:szCs w:val="18"/>
          <w:lang w:val="en-GB"/>
        </w:rPr>
        <w:t>mass-mediated public spheres tend to be fractured along national borders, languages, and media systems</w:t>
      </w:r>
      <w:del w:id="608" w:author="Christian Rauh" w:date="2021-09-27T16:00:00Z">
        <w:r w:rsidR="001F26CD" w:rsidRPr="0011405F" w:rsidDel="000A699E">
          <w:rPr>
            <w:sz w:val="20"/>
            <w:szCs w:val="18"/>
            <w:lang w:val="en-GB"/>
          </w:rPr>
          <w:delText>, thus forcing supranational institutions to communicate via national media</w:delText>
        </w:r>
      </w:del>
      <w:r w:rsidR="001F26CD" w:rsidRPr="0011405F">
        <w:rPr>
          <w:sz w:val="20"/>
          <w:szCs w:val="18"/>
          <w:lang w:val="en-GB"/>
        </w:rPr>
        <w:t xml:space="preserve"> </w:t>
      </w:r>
      <w:r w:rsidR="001F26CD" w:rsidRPr="0011405F">
        <w:rPr>
          <w:sz w:val="20"/>
          <w:szCs w:val="18"/>
          <w:lang w:val="en-GB"/>
        </w:rPr>
        <w:fldChar w:fldCharType="begin"/>
      </w:r>
      <w:r w:rsidR="00061E08">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2015)","noteIndex":0},"citationItems":[{"id":6953,"uris":["http://zotero.org/groups/2912652/items/JWJFEJQP"],"uri":["http://zotero.org/groups/2912652/items/JWJFEJQP"],"itemData":{"id":6953,"type":"book","call-number":"IW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6952,"uris":["http://zotero.org/groups/2912652/items/TRGVIHDH"],"uri":["http://zotero.org/groups/2912652/items/TRGVIHDH"],"itemData":{"id":6952,"type":"book","event-place":"Cambridge","publisher":"Cambridge University Press","publisher-place":"Cambridge","title":"European Public Spheres: Politics Is Back","author":[{"family":"Risse","given":"Thomas"}],"issued":{"date-parts":[["2014"]]}}},{"id":6951,"uris":["http://zotero.org/groups/2912652/items/FAPB9W73"],"uri":["http://zotero.org/groups/2912652/items/FAPB9W73"],"itemData":{"id":6951,"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6950,"uris":["http://zotero.org/groups/2912652/items/HZL7MRG8"],"uri":["http://zotero.org/groups/2912652/items/HZL7MRG8"],"itemData":{"id":6950,"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1F26CD" w:rsidRPr="0011405F">
        <w:rPr>
          <w:sz w:val="20"/>
          <w:szCs w:val="18"/>
          <w:lang w:val="en-GB"/>
        </w:rPr>
        <w:fldChar w:fldCharType="separate"/>
      </w:r>
      <w:r w:rsidR="00E516C4" w:rsidRPr="0011405F">
        <w:rPr>
          <w:rFonts w:cs="Calibri"/>
          <w:sz w:val="20"/>
        </w:rPr>
        <w:t>(Koopmans and Statham 2010; Risse 2014; Trenz 2004; Walter 2015)</w:t>
      </w:r>
      <w:r w:rsidR="001F26CD" w:rsidRPr="0011405F">
        <w:rPr>
          <w:sz w:val="20"/>
          <w:szCs w:val="18"/>
          <w:lang w:val="en-US"/>
        </w:rPr>
        <w:fldChar w:fldCharType="end"/>
      </w:r>
      <w:r w:rsidR="001F26CD" w:rsidRPr="0011405F">
        <w:rPr>
          <w:sz w:val="20"/>
          <w:szCs w:val="18"/>
          <w:lang w:val="en-GB"/>
        </w:rPr>
        <w:t xml:space="preserve">. </w:t>
      </w:r>
      <w:del w:id="609" w:author="Christian Rauh" w:date="2021-09-27T16:00:00Z">
        <w:r w:rsidR="001F26CD" w:rsidRPr="0011405F" w:rsidDel="000A699E">
          <w:rPr>
            <w:sz w:val="20"/>
            <w:szCs w:val="18"/>
            <w:lang w:val="en-GB"/>
          </w:rPr>
          <w:delText>N</w:delText>
        </w:r>
      </w:del>
      <w:ins w:id="610" w:author="Christian Rauh" w:date="2021-09-27T16:08:00Z">
        <w:r w:rsidR="000A699E">
          <w:rPr>
            <w:sz w:val="20"/>
            <w:szCs w:val="18"/>
            <w:lang w:val="en-GB"/>
          </w:rPr>
          <w:t>N</w:t>
        </w:r>
      </w:ins>
      <w:r w:rsidR="001F26CD" w:rsidRPr="0011405F">
        <w:rPr>
          <w:sz w:val="20"/>
          <w:szCs w:val="18"/>
          <w:lang w:val="en-GB"/>
        </w:rPr>
        <w:t>ational media are</w:t>
      </w:r>
      <w:del w:id="611" w:author="Christian Rauh" w:date="2021-09-27T16:00:00Z">
        <w:r w:rsidR="001F26CD" w:rsidRPr="0011405F" w:rsidDel="000A699E">
          <w:rPr>
            <w:sz w:val="20"/>
            <w:szCs w:val="18"/>
            <w:lang w:val="en-GB"/>
          </w:rPr>
          <w:delText>, however,</w:delText>
        </w:r>
      </w:del>
      <w:r w:rsidR="001F26CD" w:rsidRPr="0011405F">
        <w:rPr>
          <w:sz w:val="20"/>
          <w:szCs w:val="18"/>
          <w:lang w:val="en-GB"/>
        </w:rPr>
        <w:t xml:space="preserve"> rather selective in covering EU affairs, as traditional journalistic selection logics are often partial to national interests, domestic executives, and their challengers </w:t>
      </w:r>
      <w:r w:rsidR="001F26CD" w:rsidRPr="0011405F">
        <w:rPr>
          <w:sz w:val="20"/>
          <w:szCs w:val="18"/>
          <w:lang w:val="en-GB"/>
        </w:rPr>
        <w:fldChar w:fldCharType="begin"/>
      </w:r>
      <w:r w:rsidR="00061E08">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2008)","noteIndex":0},"citationItems":[{"id":6948,"uris":["http://zotero.org/groups/2912652/items/FCMGJLCP"],"uri":["http://zotero.org/groups/2912652/items/FCMGJLCP"],"itemData":{"id":6948,"type":"article-journal","abstract":"This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Vreese","given":"Claes"}],"issued":{"date-parts":[["2001"]]}}},{"id":6947,"uris":["http://zotero.org/groups/2912652/items/LW6AGBIT"],"uri":["http://zotero.org/groups/2912652/items/LW6AGBIT"],"itemData":{"id":6947,"type":"article-journal","abstract":"This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6949,"uris":["http://zotero.org/groups/2912652/items/KU8B6ECF"],"uri":["http://zotero.org/groups/2912652/items/KU8B6ECF"],"itemData":{"id":6949,"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1F26CD" w:rsidRPr="0011405F">
        <w:rPr>
          <w:sz w:val="20"/>
          <w:szCs w:val="18"/>
          <w:lang w:val="en-GB"/>
        </w:rPr>
        <w:fldChar w:fldCharType="separate"/>
      </w:r>
      <w:r w:rsidR="00E516C4" w:rsidRPr="0011405F">
        <w:rPr>
          <w:rFonts w:cs="Calibri"/>
          <w:sz w:val="20"/>
          <w:szCs w:val="24"/>
        </w:rPr>
        <w:t xml:space="preserve">(De Vreese 2001; De Vreese </w:t>
      </w:r>
      <w:r w:rsidR="00E516C4" w:rsidRPr="0011405F">
        <w:rPr>
          <w:rFonts w:cs="Calibri"/>
          <w:i/>
          <w:iCs/>
          <w:sz w:val="20"/>
          <w:szCs w:val="24"/>
        </w:rPr>
        <w:t>et al.</w:t>
      </w:r>
      <w:r w:rsidR="00E516C4" w:rsidRPr="0011405F">
        <w:rPr>
          <w:rFonts w:cs="Calibri"/>
          <w:sz w:val="20"/>
          <w:szCs w:val="24"/>
        </w:rPr>
        <w:t xml:space="preserve"> 2006; Trenz 2008)</w:t>
      </w:r>
      <w:r w:rsidR="001F26CD" w:rsidRPr="0011405F">
        <w:rPr>
          <w:sz w:val="20"/>
          <w:szCs w:val="18"/>
          <w:lang w:val="en-US"/>
        </w:rPr>
        <w:fldChar w:fldCharType="end"/>
      </w:r>
      <w:r w:rsidR="001F26CD" w:rsidRPr="0011405F">
        <w:rPr>
          <w:sz w:val="20"/>
          <w:szCs w:val="18"/>
          <w:lang w:val="en-US"/>
        </w:rPr>
        <w:t xml:space="preserve">. </w:t>
      </w:r>
      <w:r w:rsidR="001F26CD" w:rsidRPr="0011405F">
        <w:rPr>
          <w:sz w:val="20"/>
          <w:szCs w:val="18"/>
          <w:lang w:val="en-GB"/>
        </w:rPr>
        <w:t xml:space="preserve">Media coverage of the EU is then primarily driven by controversial and contested events such as summits of the heads of state and government, European Parliament (EP) elections, and scandals on the European level </w:t>
      </w:r>
      <w:r w:rsidR="001F26CD" w:rsidRPr="0011405F">
        <w:rPr>
          <w:sz w:val="20"/>
          <w:szCs w:val="18"/>
          <w:lang w:val="en-GB"/>
        </w:rPr>
        <w:fldChar w:fldCharType="begin"/>
      </w:r>
      <w:r w:rsidR="00061E08">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2014)","noteIndex":0},"citationItems":[{"id":6946,"uris":["http://zotero.org/groups/2912652/items/SSM4NFK3"],"uri":["http://zotero.org/groups/2912652/items/SSM4NFK3"],"itemData":{"id":6946,"type":"article-journal","abstract":"News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eO3KQBzh/Kg05zrge","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1F26CD" w:rsidRPr="0011405F">
        <w:rPr>
          <w:sz w:val="20"/>
          <w:szCs w:val="18"/>
          <w:lang w:val="en-GB"/>
        </w:rPr>
        <w:fldChar w:fldCharType="separate"/>
      </w:r>
      <w:r w:rsidR="00E516C4" w:rsidRPr="0011405F">
        <w:rPr>
          <w:rFonts w:cs="Calibri"/>
          <w:sz w:val="20"/>
          <w:szCs w:val="24"/>
        </w:rPr>
        <w:t xml:space="preserve">(Boomgaarden </w:t>
      </w:r>
      <w:r w:rsidR="00E516C4" w:rsidRPr="0011405F">
        <w:rPr>
          <w:rFonts w:cs="Calibri"/>
          <w:i/>
          <w:iCs/>
          <w:sz w:val="20"/>
          <w:szCs w:val="24"/>
        </w:rPr>
        <w:t>et al.</w:t>
      </w:r>
      <w:r w:rsidR="00E516C4" w:rsidRPr="0011405F">
        <w:rPr>
          <w:rFonts w:cs="Calibri"/>
          <w:sz w:val="20"/>
          <w:szCs w:val="24"/>
        </w:rPr>
        <w:t xml:space="preserve"> 2013; Hobolt and Tilley 2014)</w:t>
      </w:r>
      <w:r w:rsidR="001F26CD" w:rsidRPr="0011405F">
        <w:rPr>
          <w:sz w:val="20"/>
          <w:szCs w:val="18"/>
          <w:lang w:val="en-US"/>
        </w:rPr>
        <w:fldChar w:fldCharType="end"/>
      </w:r>
      <w:r w:rsidR="001F26CD" w:rsidRPr="0011405F">
        <w:rPr>
          <w:sz w:val="20"/>
          <w:szCs w:val="18"/>
          <w:lang w:val="en-GB"/>
        </w:rPr>
        <w:t xml:space="preserve">. Thus, </w:t>
      </w:r>
      <w:ins w:id="612" w:author="Christian Rauh" w:date="2021-09-27T16:09:00Z">
        <w:del w:id="613" w:author="Christian Rauh [2]" w:date="2021-09-27T20:29:00Z">
          <w:r w:rsidR="000A699E" w:rsidDel="00F04659">
            <w:rPr>
              <w:sz w:val="20"/>
              <w:szCs w:val="18"/>
              <w:lang w:val="en-GB"/>
            </w:rPr>
            <w:delText xml:space="preserve">via traditional media channels </w:delText>
          </w:r>
        </w:del>
      </w:ins>
      <w:r w:rsidR="001F26CD" w:rsidRPr="0011405F">
        <w:rPr>
          <w:sz w:val="20"/>
          <w:szCs w:val="18"/>
          <w:lang w:val="en-GB"/>
        </w:rPr>
        <w:t xml:space="preserve">supranational institutions have a hard time </w:t>
      </w:r>
      <w:del w:id="614" w:author="Christian Rauh" w:date="2021-09-27T16:02:00Z">
        <w:r w:rsidR="001F26CD" w:rsidRPr="0011405F" w:rsidDel="000A699E">
          <w:rPr>
            <w:sz w:val="20"/>
            <w:szCs w:val="18"/>
            <w:lang w:val="en-GB"/>
          </w:rPr>
          <w:delText>getting their message across via traditional media channels and</w:delText>
        </w:r>
      </w:del>
      <w:ins w:id="615" w:author="Christian Rauh" w:date="2021-09-27T16:02:00Z">
        <w:r w:rsidR="000A699E">
          <w:rPr>
            <w:sz w:val="20"/>
            <w:szCs w:val="18"/>
            <w:lang w:val="en-GB"/>
          </w:rPr>
          <w:t>to</w:t>
        </w:r>
      </w:ins>
      <w:r w:rsidR="001F26CD" w:rsidRPr="0011405F">
        <w:rPr>
          <w:sz w:val="20"/>
          <w:szCs w:val="18"/>
          <w:lang w:val="en-GB"/>
        </w:rPr>
        <w:t xml:space="preserve"> achieve </w:t>
      </w:r>
      <w:ins w:id="616" w:author="Christian Rauh" w:date="2021-09-27T16:09:00Z">
        <w:r w:rsidR="000A699E">
          <w:rPr>
            <w:sz w:val="20"/>
            <w:szCs w:val="18"/>
            <w:lang w:val="en-GB"/>
          </w:rPr>
          <w:t xml:space="preserve">positive </w:t>
        </w:r>
      </w:ins>
      <w:r w:rsidR="001F26CD" w:rsidRPr="0011405F">
        <w:rPr>
          <w:sz w:val="20"/>
          <w:szCs w:val="18"/>
          <w:lang w:val="en-GB"/>
        </w:rPr>
        <w:t>publicity</w:t>
      </w:r>
      <w:ins w:id="617" w:author="Christian Rauh [2]" w:date="2021-09-27T20:29:00Z">
        <w:r w:rsidR="00F04659">
          <w:rPr>
            <w:sz w:val="20"/>
            <w:szCs w:val="18"/>
            <w:lang w:val="en-GB"/>
          </w:rPr>
          <w:t xml:space="preserve"> via traditional media channels</w:t>
        </w:r>
      </w:ins>
      <w:r w:rsidR="001F26CD" w:rsidRPr="0011405F">
        <w:rPr>
          <w:sz w:val="20"/>
          <w:szCs w:val="18"/>
          <w:lang w:val="en-GB"/>
        </w:rPr>
        <w:t>.</w:t>
      </w:r>
    </w:p>
    <w:p w14:paraId="62307460" w14:textId="7BE8B89E" w:rsidR="001F26CD" w:rsidRPr="0011405F" w:rsidRDefault="000A699E" w:rsidP="001F26CD">
      <w:pPr>
        <w:spacing w:before="120" w:after="0" w:line="240" w:lineRule="auto"/>
        <w:jc w:val="both"/>
        <w:rPr>
          <w:sz w:val="20"/>
          <w:szCs w:val="18"/>
          <w:lang w:val="en-US"/>
        </w:rPr>
      </w:pPr>
      <w:proofErr w:type="gramStart"/>
      <w:ins w:id="618" w:author="Christian Rauh" w:date="2021-09-27T16:09:00Z">
        <w:r>
          <w:rPr>
            <w:sz w:val="20"/>
            <w:szCs w:val="18"/>
            <w:lang w:val="en-GB"/>
          </w:rPr>
          <w:t>Also</w:t>
        </w:r>
      </w:ins>
      <w:proofErr w:type="gramEnd"/>
      <w:ins w:id="619" w:author="Christian Rauh" w:date="2021-09-27T16:03:00Z">
        <w:r>
          <w:rPr>
            <w:sz w:val="20"/>
            <w:szCs w:val="18"/>
            <w:lang w:val="en-GB"/>
          </w:rPr>
          <w:t xml:space="preserve"> </w:t>
        </w:r>
      </w:ins>
      <w:ins w:id="620" w:author="Christian Rauh" w:date="2021-09-27T17:11:00Z">
        <w:r w:rsidR="005121FB">
          <w:rPr>
            <w:sz w:val="20"/>
            <w:szCs w:val="18"/>
            <w:lang w:val="en-GB"/>
          </w:rPr>
          <w:t>here</w:t>
        </w:r>
      </w:ins>
      <w:ins w:id="621" w:author="Christian Rauh" w:date="2021-09-27T16:03:00Z">
        <w:r>
          <w:rPr>
            <w:sz w:val="20"/>
            <w:szCs w:val="18"/>
            <w:lang w:val="en-GB"/>
          </w:rPr>
          <w:t xml:space="preserve">, </w:t>
        </w:r>
      </w:ins>
      <w:del w:id="622" w:author="Christian Rauh" w:date="2021-09-27T16:03:00Z">
        <w:r w:rsidR="001F26CD" w:rsidRPr="0011405F" w:rsidDel="000A699E">
          <w:rPr>
            <w:sz w:val="20"/>
            <w:szCs w:val="18"/>
            <w:lang w:val="en-GB"/>
          </w:rPr>
          <w:delText>S</w:delText>
        </w:r>
      </w:del>
      <w:ins w:id="623" w:author="Christian Rauh" w:date="2021-09-27T16:03:00Z">
        <w:r>
          <w:rPr>
            <w:sz w:val="20"/>
            <w:szCs w:val="18"/>
            <w:lang w:val="en-GB"/>
          </w:rPr>
          <w:t>s</w:t>
        </w:r>
      </w:ins>
      <w:r w:rsidR="001F26CD" w:rsidRPr="0011405F">
        <w:rPr>
          <w:sz w:val="20"/>
          <w:szCs w:val="18"/>
          <w:lang w:val="en-GB"/>
        </w:rPr>
        <w:t>ocial media platforms</w:t>
      </w:r>
      <w:r w:rsidR="0032303F">
        <w:rPr>
          <w:sz w:val="20"/>
          <w:szCs w:val="18"/>
          <w:lang w:val="en-GB"/>
        </w:rPr>
        <w:t xml:space="preserve"> </w:t>
      </w:r>
      <w:ins w:id="624" w:author="Christian Rauh" w:date="2021-09-27T16:03:00Z">
        <w:r>
          <w:rPr>
            <w:sz w:val="20"/>
            <w:szCs w:val="18"/>
            <w:lang w:val="en-GB"/>
          </w:rPr>
          <w:t>hold promise</w:t>
        </w:r>
        <w:del w:id="625" w:author="Christian Rauh [2]" w:date="2021-09-27T20:29:00Z">
          <w:r w:rsidDel="00F04659">
            <w:rPr>
              <w:sz w:val="20"/>
              <w:szCs w:val="18"/>
              <w:lang w:val="en-GB"/>
            </w:rPr>
            <w:delText xml:space="preserve"> for </w:delText>
          </w:r>
        </w:del>
      </w:ins>
      <w:ins w:id="626" w:author="Christian Rauh" w:date="2021-09-27T16:10:00Z">
        <w:del w:id="627" w:author="Christian Rauh [2]" w:date="2021-09-27T20:29:00Z">
          <w:r w:rsidDel="00F04659">
            <w:rPr>
              <w:sz w:val="20"/>
              <w:szCs w:val="18"/>
              <w:lang w:val="en-GB"/>
            </w:rPr>
            <w:delText>supranational</w:delText>
          </w:r>
        </w:del>
      </w:ins>
      <w:ins w:id="628" w:author="Christian Rauh" w:date="2021-09-27T16:03:00Z">
        <w:del w:id="629" w:author="Christian Rauh [2]" w:date="2021-09-27T20:29:00Z">
          <w:r w:rsidDel="00F04659">
            <w:rPr>
              <w:sz w:val="20"/>
              <w:szCs w:val="18"/>
              <w:lang w:val="en-GB"/>
            </w:rPr>
            <w:delText xml:space="preserve"> communication</w:delText>
          </w:r>
        </w:del>
        <w:r>
          <w:rPr>
            <w:sz w:val="20"/>
            <w:szCs w:val="18"/>
            <w:lang w:val="en-GB"/>
          </w:rPr>
          <w:t xml:space="preserve">. </w:t>
        </w:r>
      </w:ins>
      <w:ins w:id="630" w:author="Christian Rauh" w:date="2021-09-27T16:17:00Z">
        <w:r w:rsidR="00895437">
          <w:rPr>
            <w:sz w:val="20"/>
            <w:szCs w:val="18"/>
            <w:lang w:val="en-GB"/>
          </w:rPr>
          <w:t>The</w:t>
        </w:r>
      </w:ins>
      <w:ins w:id="631" w:author="Christian Rauh" w:date="2021-09-27T17:11:00Z">
        <w:r w:rsidR="005121FB">
          <w:rPr>
            <w:sz w:val="20"/>
            <w:szCs w:val="18"/>
            <w:lang w:val="en-GB"/>
          </w:rPr>
          <w:t>y</w:t>
        </w:r>
      </w:ins>
      <w:ins w:id="632" w:author="Christian Rauh" w:date="2021-09-27T16:17:00Z">
        <w:r w:rsidR="00895437">
          <w:rPr>
            <w:sz w:val="20"/>
            <w:szCs w:val="18"/>
            <w:lang w:val="en-GB"/>
          </w:rPr>
          <w:t xml:space="preserve"> provide</w:t>
        </w:r>
      </w:ins>
      <w:ins w:id="633" w:author="Christian Rauh" w:date="2021-09-27T16:18:00Z">
        <w:r w:rsidR="00895437">
          <w:rPr>
            <w:sz w:val="20"/>
            <w:szCs w:val="18"/>
            <w:lang w:val="en-GB"/>
          </w:rPr>
          <w:t xml:space="preserve"> </w:t>
        </w:r>
      </w:ins>
      <w:ins w:id="634" w:author="Christian Rauh" w:date="2021-09-27T16:17:00Z">
        <w:r w:rsidR="00895437" w:rsidRPr="0011405F">
          <w:rPr>
            <w:sz w:val="20"/>
            <w:szCs w:val="18"/>
            <w:lang w:val="en-GB"/>
          </w:rPr>
          <w:t>a low-hurdle continuous information source for users</w:t>
        </w:r>
      </w:ins>
      <w:ins w:id="635" w:author="Christian Rauh" w:date="2021-09-27T16:18:00Z">
        <w:r w:rsidR="00895437">
          <w:rPr>
            <w:sz w:val="20"/>
            <w:szCs w:val="18"/>
            <w:lang w:val="en-GB"/>
          </w:rPr>
          <w:t xml:space="preserve"> </w:t>
        </w:r>
      </w:ins>
      <w:ins w:id="636" w:author="Christian Rauh" w:date="2021-09-27T17:11:00Z">
        <w:r w:rsidR="005121FB">
          <w:rPr>
            <w:sz w:val="20"/>
            <w:szCs w:val="18"/>
            <w:lang w:val="en-GB"/>
          </w:rPr>
          <w:t xml:space="preserve">which </w:t>
        </w:r>
      </w:ins>
      <w:ins w:id="637" w:author="Christian Rauh" w:date="2021-09-27T16:18:00Z">
        <w:r w:rsidR="00895437">
          <w:rPr>
            <w:sz w:val="20"/>
            <w:szCs w:val="18"/>
            <w:lang w:val="en-GB"/>
          </w:rPr>
          <w:t xml:space="preserve">does not </w:t>
        </w:r>
      </w:ins>
      <w:ins w:id="638" w:author="Christian Rauh" w:date="2021-09-27T16:17:00Z">
        <w:r w:rsidR="00895437" w:rsidRPr="0011405F">
          <w:rPr>
            <w:sz w:val="20"/>
            <w:szCs w:val="18"/>
            <w:lang w:val="en-GB"/>
          </w:rPr>
          <w:t xml:space="preserve">require conscious </w:t>
        </w:r>
      </w:ins>
      <w:ins w:id="639" w:author="Christian Rauh" w:date="2021-09-27T17:11:00Z">
        <w:r w:rsidR="005121FB">
          <w:rPr>
            <w:sz w:val="20"/>
            <w:szCs w:val="18"/>
            <w:lang w:val="en-GB"/>
          </w:rPr>
          <w:t xml:space="preserve">information </w:t>
        </w:r>
      </w:ins>
      <w:ins w:id="640" w:author="Christian Rauh" w:date="2021-09-27T16:17:00Z">
        <w:r w:rsidR="00895437" w:rsidRPr="0011405F">
          <w:rPr>
            <w:sz w:val="20"/>
            <w:szCs w:val="18"/>
            <w:lang w:val="en-GB"/>
          </w:rPr>
          <w:t xml:space="preserve">search. </w:t>
        </w:r>
      </w:ins>
      <w:ins w:id="641" w:author="Christian Rauh" w:date="2021-09-27T16:18:00Z">
        <w:r w:rsidR="00895437">
          <w:rPr>
            <w:sz w:val="20"/>
            <w:szCs w:val="18"/>
            <w:lang w:val="en-GB"/>
          </w:rPr>
          <w:t xml:space="preserve">Moreover, </w:t>
        </w:r>
      </w:ins>
      <w:del w:id="642" w:author="Christian Rauh" w:date="2021-09-27T16:03:00Z">
        <w:r w:rsidR="0032303F" w:rsidDel="000A699E">
          <w:rPr>
            <w:sz w:val="20"/>
            <w:szCs w:val="18"/>
            <w:lang w:val="en-GB"/>
          </w:rPr>
          <w:delText>can</w:delText>
        </w:r>
        <w:r w:rsidR="001F26CD" w:rsidRPr="0011405F" w:rsidDel="000A699E">
          <w:rPr>
            <w:sz w:val="20"/>
            <w:szCs w:val="18"/>
            <w:lang w:val="en-GB"/>
          </w:rPr>
          <w:delText xml:space="preserve"> be a solution to some of the</w:delText>
        </w:r>
        <w:r w:rsidR="000D2B48" w:rsidDel="000A699E">
          <w:rPr>
            <w:sz w:val="20"/>
            <w:szCs w:val="18"/>
            <w:lang w:val="en-GB"/>
          </w:rPr>
          <w:delText xml:space="preserve"> external</w:delText>
        </w:r>
        <w:r w:rsidR="001F26CD" w:rsidRPr="0011405F" w:rsidDel="000A699E">
          <w:rPr>
            <w:sz w:val="20"/>
            <w:szCs w:val="18"/>
            <w:lang w:val="en-GB"/>
          </w:rPr>
          <w:delText xml:space="preserve"> obstacles. With a view to external constraints, s</w:delText>
        </w:r>
      </w:del>
      <w:ins w:id="643" w:author="Christian Rauh" w:date="2021-09-27T16:18:00Z">
        <w:r w:rsidR="00895437">
          <w:rPr>
            <w:sz w:val="20"/>
            <w:szCs w:val="18"/>
            <w:lang w:val="en-GB"/>
          </w:rPr>
          <w:t>s</w:t>
        </w:r>
      </w:ins>
      <w:r w:rsidR="001F26CD" w:rsidRPr="0011405F">
        <w:rPr>
          <w:sz w:val="20"/>
          <w:szCs w:val="18"/>
          <w:lang w:val="en-GB"/>
        </w:rPr>
        <w:t xml:space="preserve">ocial media allow citizens to engage with content beyond </w:t>
      </w:r>
      <w:ins w:id="644" w:author="Christian Rauh" w:date="2021-09-27T16:10:00Z">
        <w:r w:rsidR="00895437">
          <w:rPr>
            <w:sz w:val="20"/>
            <w:szCs w:val="18"/>
            <w:lang w:val="en-GB"/>
          </w:rPr>
          <w:t xml:space="preserve">fractured </w:t>
        </w:r>
      </w:ins>
      <w:r w:rsidR="001F26CD" w:rsidRPr="0011405F">
        <w:rPr>
          <w:sz w:val="20"/>
          <w:szCs w:val="18"/>
          <w:lang w:val="en-GB"/>
        </w:rPr>
        <w:t>national boundaries</w:t>
      </w:r>
      <w:ins w:id="645" w:author="Christian Rauh" w:date="2021-09-27T16:10:00Z">
        <w:r w:rsidR="00895437">
          <w:rPr>
            <w:sz w:val="20"/>
            <w:szCs w:val="18"/>
            <w:lang w:val="en-GB"/>
          </w:rPr>
          <w:t xml:space="preserve"> </w:t>
        </w:r>
      </w:ins>
      <w:r w:rsidR="00895437">
        <w:rPr>
          <w:sz w:val="20"/>
          <w:szCs w:val="18"/>
          <w:lang w:val="en-GB"/>
        </w:rPr>
        <w:fldChar w:fldCharType="begin"/>
      </w:r>
      <w:r w:rsidR="00061E08">
        <w:rPr>
          <w:sz w:val="20"/>
          <w:szCs w:val="18"/>
          <w:lang w:val="en-GB"/>
        </w:rPr>
        <w:instrText xml:space="preserve"> ADDIN ZOTERO_ITEM CSL_CITATION {"citationID":"9ReZBRIJ","properties":{"formattedCitation":"(Bossetta {\\i{}et al.} 2017)","plainCitation":"(Bossetta et al. 2017)","noteIndex":0},"citationItems":[{"id":7330,"uris":["http://zotero.org/groups/2912652/items/CZ4JNE7J"],"uri":["http://zotero.org/groups/2912652/items/CZ4JNE7J"],"itemData":{"id":7330,"type":"chapter","abstract":"Our chapter illustrates how citizens can enact varying styles and degrees of political engagement through social media. It also investigates if citizens engage with political content in ways unhindered by national boundaries. We distinguish between three primary types of content styles (factual, partisan and moral) and four degrees of engagement (making, commenting, diffusing and listening). Moreover, we argue that differences in Twitter and Facebook’s digital architectures encourage certain styles and degrees of engagement over others, and that the two social platforms sustain different levels of transnational activity. Supporting our argument with European cases, we suggest that Twitter is more suitable to fulfil social media’s transnational promise than Facebook, which is better adept at stimulating political participation.","container-title":"Social media and European Politics: Rethinking Power and Legitimacy in the Digital Era","ISBN":"978-1-137-59889-9","note":"DOI: 10.1057/978-1-137-59890-5_3","page":"53-76","source":"ResearchGate","title":"Engaging with European Politics Through Twitter and Facebook: Participation Beyond the National?","title-short":"Engaging with European Politics Through Twitter and Facebook","author":[{"family":"Bossetta","given":"Michael"},{"family":"Dutceac Segesten","given":"Anamaria"},{"family":"Trenz","given":"Hans-Jörg"}],"editor":[{"family":"Barisione","given":"Mauro"},{"family":"Michailidou","given":"Asimina"}],"issued":{"date-parts":[["2017",6,3]]}}}],"schema":"https://github.com/citation-style-language/schema/raw/master/csl-citation.json"} </w:instrText>
      </w:r>
      <w:r w:rsidR="00895437">
        <w:rPr>
          <w:sz w:val="20"/>
          <w:szCs w:val="18"/>
          <w:lang w:val="en-GB"/>
        </w:rPr>
        <w:fldChar w:fldCharType="separate"/>
      </w:r>
      <w:r w:rsidR="00895437" w:rsidRPr="00895437">
        <w:rPr>
          <w:rFonts w:cs="Calibri"/>
          <w:sz w:val="20"/>
          <w:szCs w:val="24"/>
        </w:rPr>
        <w:t xml:space="preserve">(Bossetta </w:t>
      </w:r>
      <w:r w:rsidR="00895437" w:rsidRPr="00895437">
        <w:rPr>
          <w:rFonts w:cs="Calibri"/>
          <w:i/>
          <w:iCs/>
          <w:sz w:val="20"/>
          <w:szCs w:val="24"/>
        </w:rPr>
        <w:t>et al.</w:t>
      </w:r>
      <w:r w:rsidR="00895437" w:rsidRPr="00895437">
        <w:rPr>
          <w:rFonts w:cs="Calibri"/>
          <w:sz w:val="20"/>
          <w:szCs w:val="24"/>
        </w:rPr>
        <w:t xml:space="preserve"> 2017)</w:t>
      </w:r>
      <w:r w:rsidR="00895437">
        <w:rPr>
          <w:sz w:val="20"/>
          <w:szCs w:val="18"/>
          <w:lang w:val="en-GB"/>
        </w:rPr>
        <w:fldChar w:fldCharType="end"/>
      </w:r>
      <w:del w:id="646" w:author="Christian Rauh" w:date="2021-09-27T16:10:00Z">
        <w:r w:rsidR="001F26CD" w:rsidRPr="0011405F" w:rsidDel="00895437">
          <w:rPr>
            <w:sz w:val="20"/>
            <w:szCs w:val="18"/>
            <w:lang w:val="en-GB"/>
          </w:rPr>
          <w:delText xml:space="preserve"> (Bossetta et al., 2017), thus potentially ameliorating adverse effects of fractured public spheres</w:delText>
        </w:r>
      </w:del>
      <w:r w:rsidR="001F26CD" w:rsidRPr="0011405F">
        <w:rPr>
          <w:sz w:val="20"/>
          <w:szCs w:val="18"/>
          <w:lang w:val="en-GB"/>
        </w:rPr>
        <w:t xml:space="preserve">. </w:t>
      </w:r>
      <w:moveToRangeStart w:id="647" w:author="Christian Rauh" w:date="2021-09-27T16:17:00Z" w:name="move83651863"/>
      <w:moveTo w:id="648" w:author="Christian Rauh" w:date="2021-09-27T16:17:00Z">
        <w:del w:id="649" w:author="Christian Rauh" w:date="2021-09-27T16:17:00Z">
          <w:r w:rsidR="00895437" w:rsidRPr="0011405F" w:rsidDel="00895437">
            <w:rPr>
              <w:sz w:val="20"/>
              <w:szCs w:val="18"/>
              <w:lang w:val="en-GB"/>
            </w:rPr>
            <w:delText xml:space="preserve">social media provide a low-hurdle and continuous information source for users. Unlike official webpages, social media do not require the user to consciously search for information about supranational activity in the EU. </w:delText>
          </w:r>
        </w:del>
        <w:r w:rsidR="00895437" w:rsidRPr="0011405F">
          <w:rPr>
            <w:sz w:val="20"/>
            <w:szCs w:val="18"/>
            <w:lang w:val="en-GB"/>
          </w:rPr>
          <w:t xml:space="preserve">Users may encounter </w:t>
        </w:r>
        <w:del w:id="650" w:author="Christian Rauh" w:date="2021-09-27T17:12:00Z">
          <w:r w:rsidR="00895437" w:rsidRPr="0011405F" w:rsidDel="005121FB">
            <w:rPr>
              <w:sz w:val="20"/>
              <w:szCs w:val="18"/>
              <w:lang w:val="en-GB"/>
            </w:rPr>
            <w:delText>EU</w:delText>
          </w:r>
        </w:del>
      </w:moveTo>
      <w:ins w:id="651" w:author="Christian Rauh" w:date="2021-09-27T17:12:00Z">
        <w:r w:rsidR="005121FB">
          <w:rPr>
            <w:sz w:val="20"/>
            <w:szCs w:val="18"/>
            <w:lang w:val="en-GB"/>
          </w:rPr>
          <w:t>supranational</w:t>
        </w:r>
      </w:ins>
      <w:moveTo w:id="652" w:author="Christian Rauh" w:date="2021-09-27T16:17:00Z">
        <w:r w:rsidR="00895437" w:rsidRPr="0011405F">
          <w:rPr>
            <w:sz w:val="20"/>
            <w:szCs w:val="18"/>
            <w:lang w:val="en-GB"/>
          </w:rPr>
          <w:t xml:space="preserve"> messages in their timelines</w:t>
        </w:r>
      </w:moveTo>
      <w:ins w:id="653" w:author="Christian Rauh" w:date="2021-09-27T17:12:00Z">
        <w:r w:rsidR="005121FB">
          <w:rPr>
            <w:sz w:val="20"/>
            <w:szCs w:val="18"/>
            <w:lang w:val="en-GB"/>
          </w:rPr>
          <w:t>,</w:t>
        </w:r>
      </w:ins>
      <w:moveTo w:id="654" w:author="Christian Rauh" w:date="2021-09-27T16:17:00Z">
        <w:r w:rsidR="00895437" w:rsidRPr="0011405F">
          <w:rPr>
            <w:sz w:val="20"/>
            <w:szCs w:val="18"/>
            <w:lang w:val="en-GB"/>
          </w:rPr>
          <w:t xml:space="preserve"> </w:t>
        </w:r>
        <w:del w:id="655" w:author="Christian Rauh" w:date="2021-09-27T17:12:00Z">
          <w:r w:rsidR="00895437" w:rsidRPr="0011405F" w:rsidDel="005121FB">
            <w:rPr>
              <w:sz w:val="20"/>
              <w:szCs w:val="18"/>
              <w:lang w:val="en-GB"/>
            </w:rPr>
            <w:delText xml:space="preserve">from </w:delText>
          </w:r>
        </w:del>
      </w:moveTo>
      <w:ins w:id="656" w:author="Christian Rauh" w:date="2021-09-27T17:12:00Z">
        <w:r w:rsidR="005121FB">
          <w:rPr>
            <w:sz w:val="20"/>
            <w:szCs w:val="18"/>
            <w:lang w:val="en-GB"/>
          </w:rPr>
          <w:t xml:space="preserve">through </w:t>
        </w:r>
      </w:ins>
      <w:moveTo w:id="657" w:author="Christian Rauh" w:date="2021-09-27T16:17:00Z">
        <w:r w:rsidR="00895437" w:rsidRPr="0011405F">
          <w:rPr>
            <w:sz w:val="20"/>
            <w:szCs w:val="18"/>
            <w:lang w:val="en-GB"/>
          </w:rPr>
          <w:t>their connections</w:t>
        </w:r>
      </w:moveTo>
      <w:ins w:id="658" w:author="Christian Rauh" w:date="2021-09-27T17:12:00Z">
        <w:r w:rsidR="005121FB">
          <w:rPr>
            <w:sz w:val="20"/>
            <w:szCs w:val="18"/>
            <w:lang w:val="en-GB"/>
          </w:rPr>
          <w:t xml:space="preserve">, </w:t>
        </w:r>
      </w:ins>
      <w:moveTo w:id="659" w:author="Christian Rauh" w:date="2021-09-27T16:17:00Z">
        <w:del w:id="660" w:author="Christian Rauh" w:date="2021-09-27T17:12:00Z">
          <w:r w:rsidR="00895437" w:rsidRPr="0011405F" w:rsidDel="005121FB">
            <w:rPr>
              <w:sz w:val="20"/>
              <w:szCs w:val="18"/>
              <w:lang w:val="en-GB"/>
            </w:rPr>
            <w:delText xml:space="preserve"> on social media </w:delText>
          </w:r>
        </w:del>
        <w:r w:rsidR="00895437" w:rsidRPr="0011405F">
          <w:rPr>
            <w:sz w:val="20"/>
            <w:szCs w:val="18"/>
            <w:lang w:val="en-GB"/>
          </w:rPr>
          <w:t>or they could simply follow respective accounts by a simple click.</w:t>
        </w:r>
      </w:moveTo>
      <w:moveToRangeEnd w:id="647"/>
      <w:ins w:id="661" w:author="Christian Rauh" w:date="2021-09-27T16:17:00Z">
        <w:r w:rsidR="00895437">
          <w:rPr>
            <w:sz w:val="20"/>
            <w:szCs w:val="18"/>
            <w:lang w:val="en-GB"/>
          </w:rPr>
          <w:t xml:space="preserve"> </w:t>
        </w:r>
      </w:ins>
      <w:r w:rsidR="001F26CD" w:rsidRPr="0011405F">
        <w:rPr>
          <w:sz w:val="20"/>
          <w:szCs w:val="18"/>
          <w:lang w:val="en-GB"/>
        </w:rPr>
        <w:t xml:space="preserve">Furthermore, social media imbue </w:t>
      </w:r>
      <w:del w:id="662" w:author="Christian Rauh" w:date="2021-09-27T17:12:00Z">
        <w:r w:rsidR="001F26CD" w:rsidRPr="0011405F" w:rsidDel="005121FB">
          <w:rPr>
            <w:sz w:val="20"/>
            <w:szCs w:val="18"/>
            <w:lang w:val="en-GB"/>
          </w:rPr>
          <w:delText xml:space="preserve">users </w:delText>
        </w:r>
      </w:del>
      <w:ins w:id="663" w:author="Christian Rauh" w:date="2021-09-27T17:12:00Z">
        <w:r w:rsidR="005121FB">
          <w:rPr>
            <w:sz w:val="20"/>
            <w:szCs w:val="18"/>
            <w:lang w:val="en-GB"/>
          </w:rPr>
          <w:t>users</w:t>
        </w:r>
        <w:r w:rsidR="005121FB" w:rsidRPr="0011405F">
          <w:rPr>
            <w:sz w:val="20"/>
            <w:szCs w:val="18"/>
            <w:lang w:val="en-GB"/>
          </w:rPr>
          <w:t xml:space="preserve"> </w:t>
        </w:r>
      </w:ins>
      <w:r w:rsidR="001F26CD" w:rsidRPr="0011405F">
        <w:rPr>
          <w:sz w:val="20"/>
          <w:szCs w:val="18"/>
          <w:lang w:val="en-GB"/>
        </w:rPr>
        <w:t xml:space="preserve">with a degree of gatekeeping power </w:t>
      </w:r>
      <w:r w:rsidR="00895437">
        <w:rPr>
          <w:sz w:val="20"/>
          <w:szCs w:val="18"/>
          <w:lang w:val="en-GB"/>
        </w:rPr>
        <w:fldChar w:fldCharType="begin"/>
      </w:r>
      <w:r w:rsidR="00061E08">
        <w:rPr>
          <w:sz w:val="20"/>
          <w:szCs w:val="18"/>
          <w:lang w:val="en-GB"/>
        </w:rPr>
        <w:instrText xml:space="preserve"> ADDIN ZOTERO_ITEM CSL_CITATION {"citationID":"zxDiyaUu","properties":{"formattedCitation":"(Wallace 2018)","plainCitation":"(Wallace 2018)","noteIndex":0},"citationItems":[{"id":7341,"uris":["http://zotero.org/groups/2912652/items/7NW3JZGG"],"uri":["http://zotero.org/groups/2912652/items/7NW3JZGG"],"itemData":{"id":7341,"type":"article-journal","abstract":"Gatekeeping theory struggles to describe the rise of algorithms and users as information selectors in digital spaces. Algorithms and users may co-exist as decision-makers and reach high visibility through decentralised gatekeeping mechanisms. Classic gatekeeping theory is no longer adequate in describing contemporary news selection processes online and recent gatekeeping approaches at theory-building are isolated and have not been synthesised in a coherent gatekeeping theory. This theoretical paper addresses this issue and develops a digital gatekeeping model in three steps. First, four gatekeeper archetypes are identified that differ in access, selection criteria and publication choices. Second, gatekeeping frequently involves platforms on which gatekeepers operate. These platforms either apply gatekeeping mechanisms controlled by a central authority or rely on collaborations between many micro-level interactions to publish news. Third, a digital gatekeeping model is derived to model the four gatekeeper archetypes and their selection processes in relation to platforms employing collaborative gatekeeping mechanisms. This proposed digital gatekeeping model extends previous research on gatekeeping by synthesising classic gatekeeping theory with contemporary approaches and by providing a framework for future research on information control and dissemination.","container-title":"Digital Journalism","DOI":"10.1080/21670811.2017.1343648","ISSN":"2167-0811","issue":"3","note":"publisher: Routledge\n_eprint: https://doi.org/10.1080/21670811.2017.1343648","page":"274-293","source":"Taylor and Francis+NEJM","title":"Modelling Contemporary Gatekeeping","volume":"6","author":[{"family":"Wallace","given":"Julian"}],"issued":{"date-parts":[["2018",3,16]]}}}],"schema":"https://github.com/citation-style-language/schema/raw/master/csl-citation.json"} </w:instrText>
      </w:r>
      <w:r w:rsidR="00895437">
        <w:rPr>
          <w:sz w:val="20"/>
          <w:szCs w:val="18"/>
          <w:lang w:val="en-GB"/>
        </w:rPr>
        <w:fldChar w:fldCharType="separate"/>
      </w:r>
      <w:r w:rsidR="00895437" w:rsidRPr="00895437">
        <w:rPr>
          <w:rFonts w:cs="Calibri"/>
          <w:sz w:val="20"/>
        </w:rPr>
        <w:t>(Wallace 2018)</w:t>
      </w:r>
      <w:r w:rsidR="00895437">
        <w:rPr>
          <w:sz w:val="20"/>
          <w:szCs w:val="18"/>
          <w:lang w:val="en-GB"/>
        </w:rPr>
        <w:fldChar w:fldCharType="end"/>
      </w:r>
      <w:del w:id="664" w:author="Christian Rauh" w:date="2021-09-27T16:12:00Z">
        <w:r w:rsidR="001F26CD" w:rsidRPr="0011405F" w:rsidDel="00895437">
          <w:rPr>
            <w:sz w:val="20"/>
            <w:szCs w:val="18"/>
            <w:lang w:val="en-GB"/>
          </w:rPr>
          <w:delText>(Wallace, 2018)</w:delText>
        </w:r>
      </w:del>
      <w:r w:rsidR="001F26CD" w:rsidRPr="0011405F">
        <w:rPr>
          <w:sz w:val="20"/>
          <w:szCs w:val="18"/>
          <w:lang w:val="en-GB"/>
        </w:rPr>
        <w:t xml:space="preserve">. </w:t>
      </w:r>
      <w:ins w:id="665" w:author="Christian Rauh" w:date="2021-09-27T16:13:00Z">
        <w:r w:rsidR="00895437">
          <w:rPr>
            <w:sz w:val="20"/>
            <w:szCs w:val="18"/>
            <w:lang w:val="en-GB"/>
          </w:rPr>
          <w:t xml:space="preserve">The decentralized </w:t>
        </w:r>
      </w:ins>
      <w:ins w:id="666" w:author="Christian Rauh" w:date="2021-09-27T16:15:00Z">
        <w:r w:rsidR="00895437">
          <w:rPr>
            <w:sz w:val="20"/>
            <w:szCs w:val="18"/>
            <w:lang w:val="en-GB"/>
          </w:rPr>
          <w:t xml:space="preserve">structure allows </w:t>
        </w:r>
      </w:ins>
      <w:del w:id="667" w:author="Christian Rauh" w:date="2021-09-27T16:13:00Z">
        <w:r w:rsidR="001F26CD" w:rsidRPr="0011405F" w:rsidDel="00895437">
          <w:rPr>
            <w:sz w:val="20"/>
            <w:szCs w:val="18"/>
            <w:lang w:val="en-GB"/>
          </w:rPr>
          <w:delText>The decentralized structure of these platforms, where u</w:delText>
        </w:r>
      </w:del>
      <w:ins w:id="668" w:author="Christian Rauh" w:date="2021-09-27T16:18:00Z">
        <w:r w:rsidR="00895437">
          <w:rPr>
            <w:sz w:val="20"/>
            <w:szCs w:val="18"/>
            <w:lang w:val="en-GB"/>
          </w:rPr>
          <w:t>choosing</w:t>
        </w:r>
      </w:ins>
      <w:del w:id="669" w:author="Christian Rauh" w:date="2021-09-27T16:18:00Z">
        <w:r w:rsidR="001F26CD" w:rsidRPr="0011405F" w:rsidDel="00895437">
          <w:rPr>
            <w:sz w:val="20"/>
            <w:szCs w:val="18"/>
            <w:lang w:val="en-GB"/>
          </w:rPr>
          <w:delText xml:space="preserve">sers themselves </w:delText>
        </w:r>
      </w:del>
      <w:del w:id="670" w:author="Christian Rauh" w:date="2021-09-27T16:15:00Z">
        <w:r w:rsidR="001F26CD" w:rsidRPr="0011405F" w:rsidDel="00895437">
          <w:rPr>
            <w:sz w:val="20"/>
            <w:szCs w:val="18"/>
            <w:lang w:val="en-GB"/>
          </w:rPr>
          <w:delText xml:space="preserve">can </w:delText>
        </w:r>
      </w:del>
      <w:del w:id="671" w:author="Christian Rauh" w:date="2021-09-27T16:18:00Z">
        <w:r w:rsidR="001F26CD" w:rsidRPr="0011405F" w:rsidDel="00895437">
          <w:rPr>
            <w:sz w:val="20"/>
            <w:szCs w:val="18"/>
            <w:lang w:val="en-GB"/>
          </w:rPr>
          <w:delText>choose</w:delText>
        </w:r>
      </w:del>
      <w:r w:rsidR="001F26CD" w:rsidRPr="0011405F">
        <w:rPr>
          <w:sz w:val="20"/>
          <w:szCs w:val="18"/>
          <w:lang w:val="en-GB"/>
        </w:rPr>
        <w:t xml:space="preserve"> which messages </w:t>
      </w:r>
      <w:del w:id="672" w:author="Christian Rauh" w:date="2021-09-27T16:15:00Z">
        <w:r w:rsidR="001F26CD" w:rsidRPr="0011405F" w:rsidDel="00895437">
          <w:rPr>
            <w:sz w:val="20"/>
            <w:szCs w:val="18"/>
            <w:lang w:val="en-GB"/>
          </w:rPr>
          <w:delText xml:space="preserve">will be allowed and </w:delText>
        </w:r>
      </w:del>
      <w:ins w:id="673" w:author="Christian Rauh" w:date="2021-09-27T16:18:00Z">
        <w:r w:rsidR="00895437">
          <w:rPr>
            <w:sz w:val="20"/>
            <w:szCs w:val="18"/>
            <w:lang w:val="en-GB"/>
          </w:rPr>
          <w:t xml:space="preserve">to </w:t>
        </w:r>
      </w:ins>
      <w:ins w:id="674" w:author="Christian Rauh" w:date="2021-09-27T16:19:00Z">
        <w:r w:rsidR="00895437">
          <w:rPr>
            <w:sz w:val="20"/>
            <w:szCs w:val="18"/>
            <w:lang w:val="en-GB"/>
          </w:rPr>
          <w:t>amplify</w:t>
        </w:r>
      </w:ins>
      <w:ins w:id="675" w:author="Christian Rauh" w:date="2021-09-27T17:13:00Z">
        <w:r w:rsidR="005121FB">
          <w:rPr>
            <w:sz w:val="20"/>
            <w:szCs w:val="18"/>
            <w:lang w:val="en-GB"/>
          </w:rPr>
          <w:t>.</w:t>
        </w:r>
      </w:ins>
      <w:del w:id="676" w:author="Christian Rauh" w:date="2021-09-27T16:18:00Z">
        <w:r w:rsidR="001F26CD" w:rsidRPr="0011405F" w:rsidDel="00895437">
          <w:rPr>
            <w:sz w:val="20"/>
            <w:szCs w:val="18"/>
            <w:lang w:val="en-GB"/>
          </w:rPr>
          <w:delText>amplified</w:delText>
        </w:r>
      </w:del>
      <w:r w:rsidR="001F26CD" w:rsidRPr="0011405F">
        <w:rPr>
          <w:sz w:val="20"/>
          <w:szCs w:val="18"/>
          <w:lang w:val="en-GB"/>
        </w:rPr>
        <w:t xml:space="preserve"> </w:t>
      </w:r>
      <w:del w:id="677" w:author="Christian Rauh" w:date="2021-09-27T16:16:00Z">
        <w:r w:rsidR="001F26CD" w:rsidRPr="0011405F" w:rsidDel="00895437">
          <w:rPr>
            <w:sz w:val="20"/>
            <w:szCs w:val="18"/>
            <w:lang w:val="en-GB"/>
          </w:rPr>
          <w:delText>in the information environment,</w:delText>
        </w:r>
      </w:del>
      <w:ins w:id="678" w:author="Christian Rauh" w:date="2021-09-27T17:13:00Z">
        <w:r w:rsidR="005121FB">
          <w:rPr>
            <w:sz w:val="20"/>
            <w:szCs w:val="18"/>
            <w:lang w:val="en-GB"/>
          </w:rPr>
          <w:t xml:space="preserve">This </w:t>
        </w:r>
      </w:ins>
      <w:del w:id="679" w:author="Christian Rauh" w:date="2021-09-27T17:13:00Z">
        <w:r w:rsidR="001F26CD" w:rsidRPr="0011405F" w:rsidDel="005121FB">
          <w:rPr>
            <w:sz w:val="20"/>
            <w:szCs w:val="18"/>
            <w:lang w:val="en-GB"/>
          </w:rPr>
          <w:delText xml:space="preserve"> </w:delText>
        </w:r>
      </w:del>
      <w:r w:rsidR="001F26CD" w:rsidRPr="0011405F">
        <w:rPr>
          <w:sz w:val="20"/>
          <w:szCs w:val="18"/>
          <w:lang w:val="en-GB"/>
        </w:rPr>
        <w:t xml:space="preserve">gives supranational EU actors </w:t>
      </w:r>
      <w:ins w:id="680" w:author="Christian Rauh" w:date="2021-09-27T17:13:00Z">
        <w:r w:rsidR="005121FB">
          <w:rPr>
            <w:sz w:val="20"/>
            <w:szCs w:val="18"/>
            <w:lang w:val="en-GB"/>
          </w:rPr>
          <w:t xml:space="preserve">but also citizens </w:t>
        </w:r>
      </w:ins>
      <w:r w:rsidR="001F26CD" w:rsidRPr="0011405F">
        <w:rPr>
          <w:sz w:val="20"/>
          <w:szCs w:val="18"/>
          <w:lang w:val="en-GB"/>
        </w:rPr>
        <w:t xml:space="preserve">some freedom </w:t>
      </w:r>
      <w:del w:id="681" w:author="Christian Rauh" w:date="2021-09-27T16:16:00Z">
        <w:r w:rsidR="001F26CD" w:rsidRPr="0011405F" w:rsidDel="00895437">
          <w:rPr>
            <w:sz w:val="20"/>
            <w:szCs w:val="18"/>
            <w:lang w:val="en-GB"/>
          </w:rPr>
          <w:delText xml:space="preserve">to determine which issues to highlight, thus allows them </w:delText>
        </w:r>
      </w:del>
      <w:r w:rsidR="001F26CD" w:rsidRPr="0011405F">
        <w:rPr>
          <w:sz w:val="20"/>
          <w:szCs w:val="18"/>
          <w:lang w:val="en-GB"/>
        </w:rPr>
        <w:t xml:space="preserve">to </w:t>
      </w:r>
      <w:del w:id="682" w:author="Christian Rauh" w:date="2021-09-27T17:13:00Z">
        <w:r w:rsidR="001F26CD" w:rsidRPr="0011405F" w:rsidDel="005121FB">
          <w:rPr>
            <w:sz w:val="20"/>
            <w:szCs w:val="18"/>
            <w:lang w:val="en-GB"/>
          </w:rPr>
          <w:delText xml:space="preserve">partially </w:delText>
        </w:r>
      </w:del>
      <w:r w:rsidR="001F26CD" w:rsidRPr="0011405F">
        <w:rPr>
          <w:sz w:val="20"/>
          <w:szCs w:val="18"/>
          <w:lang w:val="en-GB"/>
        </w:rPr>
        <w:t xml:space="preserve">circumvent traditional media selection logics </w:t>
      </w:r>
      <w:del w:id="683" w:author="Christian Rauh" w:date="2021-09-27T16:19:00Z">
        <w:r w:rsidR="001F26CD" w:rsidRPr="0011405F" w:rsidDel="00895437">
          <w:rPr>
            <w:sz w:val="20"/>
            <w:szCs w:val="18"/>
            <w:lang w:val="en-GB"/>
          </w:rPr>
          <w:delText xml:space="preserve">to </w:delText>
        </w:r>
      </w:del>
      <w:ins w:id="684" w:author="Christian Rauh" w:date="2021-09-27T16:19:00Z">
        <w:r w:rsidR="00895437">
          <w:rPr>
            <w:sz w:val="20"/>
            <w:szCs w:val="18"/>
            <w:lang w:val="en-GB"/>
          </w:rPr>
          <w:t>in</w:t>
        </w:r>
        <w:r w:rsidR="00895437" w:rsidRPr="0011405F">
          <w:rPr>
            <w:sz w:val="20"/>
            <w:szCs w:val="18"/>
            <w:lang w:val="en-GB"/>
          </w:rPr>
          <w:t xml:space="preserve"> </w:t>
        </w:r>
      </w:ins>
      <w:del w:id="685" w:author="Christian Rauh" w:date="2021-09-27T16:19:00Z">
        <w:r w:rsidR="001F26CD" w:rsidRPr="0011405F" w:rsidDel="00895437">
          <w:rPr>
            <w:sz w:val="20"/>
            <w:szCs w:val="18"/>
            <w:lang w:val="en-GB"/>
          </w:rPr>
          <w:delText xml:space="preserve">generate </w:delText>
        </w:r>
      </w:del>
      <w:ins w:id="686" w:author="Christian Rauh" w:date="2021-09-27T16:19:00Z">
        <w:r w:rsidR="00895437" w:rsidRPr="0011405F">
          <w:rPr>
            <w:sz w:val="20"/>
            <w:szCs w:val="18"/>
            <w:lang w:val="en-GB"/>
          </w:rPr>
          <w:t>generat</w:t>
        </w:r>
        <w:r w:rsidR="00895437">
          <w:rPr>
            <w:sz w:val="20"/>
            <w:szCs w:val="18"/>
            <w:lang w:val="en-GB"/>
          </w:rPr>
          <w:t>ing</w:t>
        </w:r>
        <w:r w:rsidR="00895437" w:rsidRPr="0011405F">
          <w:rPr>
            <w:sz w:val="20"/>
            <w:szCs w:val="18"/>
            <w:lang w:val="en-GB"/>
          </w:rPr>
          <w:t xml:space="preserve"> </w:t>
        </w:r>
      </w:ins>
      <w:r w:rsidR="001F26CD" w:rsidRPr="0011405F">
        <w:rPr>
          <w:sz w:val="20"/>
          <w:szCs w:val="18"/>
          <w:lang w:val="en-GB"/>
        </w:rPr>
        <w:t>publicity. Moreover, social media</w:t>
      </w:r>
      <w:del w:id="687" w:author="Christian Rauh" w:date="2021-09-27T17:13:00Z">
        <w:r w:rsidR="001F26CD" w:rsidRPr="0011405F" w:rsidDel="005121FB">
          <w:rPr>
            <w:sz w:val="20"/>
            <w:szCs w:val="18"/>
            <w:lang w:val="en-GB"/>
          </w:rPr>
          <w:delText xml:space="preserve"> platforms</w:delText>
        </w:r>
      </w:del>
      <w:r w:rsidR="001F26CD" w:rsidRPr="0011405F">
        <w:rPr>
          <w:sz w:val="20"/>
          <w:szCs w:val="18"/>
          <w:lang w:val="en-GB"/>
        </w:rPr>
        <w:t>, specifically Twitter, can act as a ‘double-barrelled gun’</w:t>
      </w:r>
      <w:del w:id="688" w:author="Christian Rauh" w:date="2021-09-27T16:16:00Z">
        <w:r w:rsidR="001F26CD" w:rsidRPr="0011405F" w:rsidDel="00895437">
          <w:rPr>
            <w:sz w:val="20"/>
            <w:szCs w:val="18"/>
            <w:lang w:val="en-GB"/>
          </w:rPr>
          <w:delText xml:space="preserve"> for reaching out to the citizenry</w:delText>
        </w:r>
      </w:del>
      <w:r w:rsidR="001F26CD" w:rsidRPr="0011405F">
        <w:rPr>
          <w:sz w:val="20"/>
          <w:szCs w:val="18"/>
          <w:lang w:val="en-GB"/>
        </w:rPr>
        <w:t xml:space="preserve">: recent research shows that journalists tend to pick up </w:t>
      </w:r>
      <w:ins w:id="689" w:author="Christian Rauh" w:date="2021-09-27T16:19:00Z">
        <w:r w:rsidR="00895437">
          <w:rPr>
            <w:sz w:val="20"/>
            <w:szCs w:val="18"/>
            <w:lang w:val="en-GB"/>
          </w:rPr>
          <w:t xml:space="preserve">viral </w:t>
        </w:r>
      </w:ins>
      <w:r w:rsidR="001F26CD" w:rsidRPr="0011405F">
        <w:rPr>
          <w:sz w:val="20"/>
          <w:szCs w:val="18"/>
          <w:lang w:val="en-GB"/>
        </w:rPr>
        <w:t xml:space="preserve">tweets from political actors </w:t>
      </w:r>
      <w:del w:id="690" w:author="Christian Rauh" w:date="2021-09-27T16:16:00Z">
        <w:r w:rsidR="001F26CD" w:rsidRPr="0011405F" w:rsidDel="00895437">
          <w:rPr>
            <w:sz w:val="20"/>
            <w:szCs w:val="18"/>
            <w:lang w:val="en-GB"/>
          </w:rPr>
          <w:delText xml:space="preserve">(especially highly engaging tweets) and </w:delText>
        </w:r>
      </w:del>
      <w:ins w:id="691" w:author="Christian Rauh" w:date="2021-09-27T16:16:00Z">
        <w:r w:rsidR="00895437">
          <w:rPr>
            <w:sz w:val="20"/>
            <w:szCs w:val="18"/>
            <w:lang w:val="en-GB"/>
          </w:rPr>
          <w:t xml:space="preserve">to </w:t>
        </w:r>
      </w:ins>
      <w:r w:rsidR="001F26CD" w:rsidRPr="0011405F">
        <w:rPr>
          <w:sz w:val="20"/>
          <w:szCs w:val="18"/>
          <w:lang w:val="en-GB"/>
        </w:rPr>
        <w:t xml:space="preserve">incorporate them in </w:t>
      </w:r>
      <w:ins w:id="692" w:author="Christian Rauh" w:date="2021-09-27T16:17:00Z">
        <w:r w:rsidR="00895437">
          <w:rPr>
            <w:sz w:val="20"/>
            <w:szCs w:val="18"/>
            <w:lang w:val="en-GB"/>
          </w:rPr>
          <w:t xml:space="preserve">traditional </w:t>
        </w:r>
      </w:ins>
      <w:r w:rsidR="001F26CD" w:rsidRPr="0011405F">
        <w:rPr>
          <w:sz w:val="20"/>
          <w:szCs w:val="18"/>
          <w:lang w:val="en-GB"/>
        </w:rPr>
        <w:t xml:space="preserve">news </w:t>
      </w:r>
      <w:del w:id="693" w:author="Christian Rauh" w:date="2021-09-27T17:13:00Z">
        <w:r w:rsidR="001F26CD" w:rsidRPr="0011405F" w:rsidDel="005121FB">
          <w:rPr>
            <w:sz w:val="20"/>
            <w:szCs w:val="18"/>
            <w:lang w:val="en-GB"/>
          </w:rPr>
          <w:delText xml:space="preserve">articles </w:delText>
        </w:r>
      </w:del>
      <w:r w:rsidR="001F26CD" w:rsidRPr="0011405F">
        <w:rPr>
          <w:sz w:val="20"/>
          <w:szCs w:val="18"/>
          <w:lang w:val="en-GB"/>
        </w:rPr>
        <w:fldChar w:fldCharType="begin"/>
      </w:r>
      <w:r w:rsidR="00061E08">
        <w:rPr>
          <w:sz w:val="20"/>
          <w:szCs w:val="18"/>
          <w:lang w:val="en-GB"/>
        </w:rPr>
        <w:instrText xml:space="preserve"> ADDIN ZOTERO_ITEM CSL_CITATION {"citationID":"GuetmFVH","properties":{"formattedCitation":"(Cage {\\i{}et al.} 2020; Oschatz {\\i{}et al.} 2021)","plainCitation":"(Cage et al. 2020; Oschatz et al. 2021)","noteIndex":0},"citationItems":[{"id":7152,"uris":["http://zotero.org/groups/2912652/items/F4HGHZNH"],"uri":["http://zotero.org/groups/2912652/items/F4HGHZNH"],"itemData":{"id":7152,"type":"report","abstract":"Social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7173,"uris":["http://zotero.org/groups/2912652/items/VXA9QKS2"],"uri":["http://zotero.org/groups/2912652/items/VXA9QKS2"],"itemData":{"id":7173,"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F26CD" w:rsidRPr="0011405F">
        <w:rPr>
          <w:sz w:val="20"/>
          <w:szCs w:val="18"/>
          <w:lang w:val="en-GB"/>
        </w:rPr>
        <w:fldChar w:fldCharType="separate"/>
      </w:r>
      <w:r w:rsidR="001F26CD" w:rsidRPr="0011405F">
        <w:rPr>
          <w:sz w:val="20"/>
          <w:szCs w:val="18"/>
        </w:rPr>
        <w:t xml:space="preserve">(Cage </w:t>
      </w:r>
      <w:r w:rsidR="001F26CD" w:rsidRPr="0011405F">
        <w:rPr>
          <w:i/>
          <w:iCs/>
          <w:sz w:val="20"/>
          <w:szCs w:val="18"/>
        </w:rPr>
        <w:t>et al.</w:t>
      </w:r>
      <w:r w:rsidR="001F26CD" w:rsidRPr="0011405F">
        <w:rPr>
          <w:sz w:val="20"/>
          <w:szCs w:val="18"/>
        </w:rPr>
        <w:t xml:space="preserve"> 2020; Oschatz </w:t>
      </w:r>
      <w:r w:rsidR="001F26CD" w:rsidRPr="0011405F">
        <w:rPr>
          <w:i/>
          <w:iCs/>
          <w:sz w:val="20"/>
          <w:szCs w:val="18"/>
        </w:rPr>
        <w:t>et al.</w:t>
      </w:r>
      <w:r w:rsidR="001F26CD" w:rsidRPr="0011405F">
        <w:rPr>
          <w:sz w:val="20"/>
          <w:szCs w:val="18"/>
        </w:rPr>
        <w:t xml:space="preserve"> 2021)</w:t>
      </w:r>
      <w:r w:rsidR="001F26CD" w:rsidRPr="0011405F">
        <w:rPr>
          <w:sz w:val="20"/>
          <w:szCs w:val="18"/>
          <w:lang w:val="en-US"/>
        </w:rPr>
        <w:fldChar w:fldCharType="end"/>
      </w:r>
      <w:del w:id="694" w:author="Christian Rauh" w:date="2021-09-27T17:13:00Z">
        <w:r w:rsidR="001F26CD" w:rsidRPr="0011405F" w:rsidDel="005121FB">
          <w:rPr>
            <w:sz w:val="20"/>
            <w:szCs w:val="18"/>
            <w:lang w:val="en-US"/>
          </w:rPr>
          <w:delText>, boosting their communication potential further</w:delText>
        </w:r>
      </w:del>
      <w:r w:rsidR="001F26CD" w:rsidRPr="0011405F">
        <w:rPr>
          <w:sz w:val="20"/>
          <w:szCs w:val="18"/>
          <w:lang w:val="en-US"/>
        </w:rPr>
        <w:t>.</w:t>
      </w:r>
    </w:p>
    <w:p w14:paraId="77ED64D5" w14:textId="3A418EBA" w:rsidR="001F26CD" w:rsidRPr="00CC7231" w:rsidDel="00895437" w:rsidRDefault="00CC7231" w:rsidP="001F26CD">
      <w:pPr>
        <w:spacing w:before="120" w:after="0" w:line="240" w:lineRule="auto"/>
        <w:jc w:val="both"/>
        <w:rPr>
          <w:del w:id="695" w:author="Christian Rauh" w:date="2021-09-27T16:19:00Z"/>
          <w:sz w:val="20"/>
          <w:szCs w:val="18"/>
          <w:lang w:val="en-GB"/>
        </w:rPr>
      </w:pPr>
      <w:ins w:id="696" w:author="Christian Rauh" w:date="2021-09-27T16:20:00Z">
        <w:r>
          <w:rPr>
            <w:sz w:val="20"/>
            <w:szCs w:val="18"/>
            <w:lang w:val="en-GB"/>
          </w:rPr>
          <w:t xml:space="preserve">To be sure, social media </w:t>
        </w:r>
      </w:ins>
      <w:ins w:id="697" w:author="Christian Rauh" w:date="2021-09-27T17:14:00Z">
        <w:r w:rsidR="005121FB">
          <w:rPr>
            <w:sz w:val="20"/>
            <w:szCs w:val="18"/>
            <w:lang w:val="en-GB"/>
          </w:rPr>
          <w:t xml:space="preserve">hardly </w:t>
        </w:r>
      </w:ins>
      <w:ins w:id="698" w:author="Christian Rauh" w:date="2021-09-27T16:20:00Z">
        <w:r>
          <w:rPr>
            <w:sz w:val="20"/>
            <w:szCs w:val="18"/>
            <w:lang w:val="en-GB"/>
          </w:rPr>
          <w:t>offer a panacea to all of the EU’s communication deficits</w:t>
        </w:r>
      </w:ins>
      <w:del w:id="699" w:author="Christian Rauh" w:date="2021-09-27T16:19:00Z">
        <w:r w:rsidR="001F26CD" w:rsidRPr="00CC7231" w:rsidDel="00895437">
          <w:rPr>
            <w:sz w:val="20"/>
            <w:szCs w:val="18"/>
            <w:lang w:val="en-GB"/>
          </w:rPr>
          <w:delText xml:space="preserve">Furthermore, social media has the potential to mitigate internal conflict over limited resources and comprehensibility. </w:delText>
        </w:r>
      </w:del>
      <w:moveFromRangeStart w:id="700" w:author="Christian Rauh" w:date="2021-09-27T15:55:00Z" w:name="move83650547"/>
      <w:moveFrom w:id="701" w:author="Christian Rauh" w:date="2021-09-27T15:55:00Z">
        <w:del w:id="702" w:author="Christian Rauh" w:date="2021-09-27T16:19:00Z">
          <w:r w:rsidR="001F26CD" w:rsidRPr="00CC7231" w:rsidDel="00895437">
            <w:rPr>
              <w:sz w:val="20"/>
              <w:szCs w:val="18"/>
              <w:lang w:val="en-GB"/>
            </w:rPr>
            <w:delText xml:space="preserve">Firstly, It takes mere minutes to set up an account and they are rather easy to maintain. In addition, platforms usually reward clear and concise messaging which are arguably cheaper to produce than press releases. Secondly, the platforms usually reward clear and concise messaging which are arguably cheaper to produce than press releases. Thirdly, social media allow multimedia features that are also beneficial for accessible and engaging communication. </w:delText>
          </w:r>
        </w:del>
      </w:moveFrom>
      <w:moveFromRangeEnd w:id="700"/>
      <w:del w:id="703" w:author="Christian Rauh" w:date="2021-09-27T16:19:00Z">
        <w:r w:rsidR="001F26CD" w:rsidRPr="00CC7231" w:rsidDel="00895437">
          <w:rPr>
            <w:sz w:val="20"/>
            <w:szCs w:val="18"/>
            <w:lang w:val="en-GB"/>
          </w:rPr>
          <w:delText xml:space="preserve">Lastly, </w:delText>
        </w:r>
      </w:del>
      <w:moveFromRangeStart w:id="704" w:author="Christian Rauh" w:date="2021-09-27T16:17:00Z" w:name="move83651863"/>
      <w:moveFrom w:id="705" w:author="Christian Rauh" w:date="2021-09-27T16:17:00Z">
        <w:del w:id="706" w:author="Christian Rauh" w:date="2021-09-27T16:19:00Z">
          <w:r w:rsidR="001F26CD" w:rsidRPr="00CC7231" w:rsidDel="00895437">
            <w:rPr>
              <w:sz w:val="20"/>
              <w:szCs w:val="18"/>
              <w:lang w:val="en-GB"/>
            </w:rPr>
            <w:delText>social media provide a low-hurdle and continuous information source for users. Unlike official webpages, social media do not require the user to consciously search for information about supranational activity in the EU. Users may encounter EU messages in their timelines from their connections on social media or they could simply follow respective accounts by a simple click.</w:delText>
          </w:r>
        </w:del>
      </w:moveFrom>
      <w:moveFromRangeEnd w:id="704"/>
    </w:p>
    <w:p w14:paraId="4297938B" w14:textId="57B7DAF9" w:rsidR="00FF546C" w:rsidRPr="00CC7231" w:rsidRDefault="00CC7231" w:rsidP="007D7C37">
      <w:pPr>
        <w:spacing w:before="120" w:after="0" w:line="240" w:lineRule="auto"/>
        <w:jc w:val="both"/>
        <w:rPr>
          <w:ins w:id="707" w:author="Christian Rauh" w:date="2021-09-27T16:19:00Z"/>
          <w:sz w:val="20"/>
          <w:szCs w:val="18"/>
          <w:lang w:val="en-GB"/>
          <w:rPrChange w:id="708" w:author="Christian Rauh" w:date="2021-09-27T16:21:00Z">
            <w:rPr>
              <w:ins w:id="709" w:author="Christian Rauh" w:date="2021-09-27T16:19:00Z"/>
              <w:b/>
              <w:sz w:val="20"/>
              <w:szCs w:val="18"/>
              <w:lang w:val="en-GB"/>
            </w:rPr>
          </w:rPrChange>
        </w:rPr>
      </w:pPr>
      <w:ins w:id="710" w:author="Christian Rauh" w:date="2021-09-27T16:20:00Z">
        <w:r w:rsidRPr="00CC7231">
          <w:rPr>
            <w:sz w:val="20"/>
            <w:szCs w:val="18"/>
            <w:lang w:val="en-GB"/>
            <w:rPrChange w:id="711" w:author="Christian Rauh" w:date="2021-09-27T16:21:00Z">
              <w:rPr>
                <w:b/>
                <w:sz w:val="20"/>
                <w:szCs w:val="18"/>
                <w:lang w:val="en-GB"/>
              </w:rPr>
            </w:rPrChange>
          </w:rPr>
          <w:t xml:space="preserve">. But </w:t>
        </w:r>
      </w:ins>
      <w:ins w:id="712" w:author="Christian Rauh" w:date="2021-09-27T16:21:00Z">
        <w:r>
          <w:rPr>
            <w:sz w:val="20"/>
            <w:szCs w:val="18"/>
            <w:lang w:val="en-GB"/>
          </w:rPr>
          <w:t xml:space="preserve">they </w:t>
        </w:r>
        <w:del w:id="713" w:author="Christian Rauh [2]" w:date="2021-09-27T20:30:00Z">
          <w:r w:rsidDel="00F04659">
            <w:rPr>
              <w:sz w:val="20"/>
              <w:szCs w:val="18"/>
              <w:lang w:val="en-GB"/>
            </w:rPr>
            <w:delText>offer</w:delText>
          </w:r>
        </w:del>
      </w:ins>
      <w:ins w:id="714" w:author="Christian Rauh [2]" w:date="2021-09-27T20:30:00Z">
        <w:r w:rsidR="00F04659">
          <w:rPr>
            <w:sz w:val="20"/>
            <w:szCs w:val="18"/>
            <w:lang w:val="en-GB"/>
          </w:rPr>
          <w:t>promise</w:t>
        </w:r>
      </w:ins>
      <w:ins w:id="715" w:author="Christian Rauh" w:date="2021-09-27T16:21:00Z">
        <w:r>
          <w:rPr>
            <w:sz w:val="20"/>
            <w:szCs w:val="18"/>
            <w:lang w:val="en-GB"/>
          </w:rPr>
          <w:t xml:space="preserve"> an additional communication channel </w:t>
        </w:r>
      </w:ins>
      <w:ins w:id="716" w:author="Christian Rauh" w:date="2021-09-27T17:10:00Z">
        <w:r w:rsidR="005C7E87">
          <w:rPr>
            <w:sz w:val="20"/>
            <w:szCs w:val="18"/>
            <w:lang w:val="en-GB"/>
          </w:rPr>
          <w:t>with</w:t>
        </w:r>
      </w:ins>
      <w:ins w:id="717" w:author="Christian Rauh" w:date="2021-09-27T16:21:00Z">
        <w:r>
          <w:rPr>
            <w:sz w:val="20"/>
            <w:szCs w:val="18"/>
            <w:lang w:val="en-GB"/>
          </w:rPr>
          <w:t xml:space="preserve"> attractive features to overcome obstacles for compre</w:t>
        </w:r>
      </w:ins>
      <w:ins w:id="718" w:author="Christian Rauh" w:date="2021-09-27T16:22:00Z">
        <w:r>
          <w:rPr>
            <w:sz w:val="20"/>
            <w:szCs w:val="18"/>
            <w:lang w:val="en-GB"/>
          </w:rPr>
          <w:t>hen</w:t>
        </w:r>
      </w:ins>
      <w:ins w:id="719" w:author="Christian Rauh" w:date="2021-09-27T16:21:00Z">
        <w:r>
          <w:rPr>
            <w:sz w:val="20"/>
            <w:szCs w:val="18"/>
            <w:lang w:val="en-GB"/>
          </w:rPr>
          <w:t xml:space="preserve">sible </w:t>
        </w:r>
      </w:ins>
      <w:ins w:id="720" w:author="Christian Rauh" w:date="2021-09-27T16:22:00Z">
        <w:r>
          <w:rPr>
            <w:sz w:val="20"/>
            <w:szCs w:val="18"/>
            <w:lang w:val="en-GB"/>
          </w:rPr>
          <w:t>supranational messaging with higher levels of publicity</w:t>
        </w:r>
      </w:ins>
      <w:ins w:id="721" w:author="Christian Rauh" w:date="2021-09-27T17:10:00Z">
        <w:r w:rsidR="005121FB">
          <w:rPr>
            <w:sz w:val="20"/>
            <w:szCs w:val="18"/>
            <w:lang w:val="en-GB"/>
          </w:rPr>
          <w:t xml:space="preserve"> than in traditional media</w:t>
        </w:r>
      </w:ins>
      <w:ins w:id="722" w:author="Christian Rauh" w:date="2021-09-27T16:22:00Z">
        <w:r>
          <w:rPr>
            <w:sz w:val="20"/>
            <w:szCs w:val="18"/>
            <w:lang w:val="en-GB"/>
          </w:rPr>
          <w:t xml:space="preserve">. </w:t>
        </w:r>
      </w:ins>
      <w:ins w:id="723" w:author="Christian Rauh" w:date="2021-09-27T17:14:00Z">
        <w:del w:id="724" w:author="Christian Rauh [2]" w:date="2021-09-27T20:31:00Z">
          <w:r w:rsidR="005121FB" w:rsidDel="00F04659">
            <w:rPr>
              <w:sz w:val="20"/>
              <w:szCs w:val="18"/>
              <w:lang w:val="en-GB"/>
            </w:rPr>
            <w:delText>But</w:delText>
          </w:r>
        </w:del>
      </w:ins>
      <w:ins w:id="725" w:author="Christian Rauh" w:date="2021-09-27T17:10:00Z">
        <w:del w:id="726" w:author="Christian Rauh [2]" w:date="2021-09-27T20:31:00Z">
          <w:r w:rsidR="005121FB" w:rsidDel="00F04659">
            <w:rPr>
              <w:sz w:val="20"/>
              <w:szCs w:val="18"/>
              <w:lang w:val="en-GB"/>
            </w:rPr>
            <w:delText xml:space="preserve"> d</w:delText>
          </w:r>
        </w:del>
      </w:ins>
      <w:ins w:id="727" w:author="Christian Rauh [2]" w:date="2021-09-27T20:31:00Z">
        <w:r w:rsidR="00F04659">
          <w:rPr>
            <w:sz w:val="20"/>
            <w:szCs w:val="18"/>
            <w:lang w:val="en-GB"/>
          </w:rPr>
          <w:t>D</w:t>
        </w:r>
      </w:ins>
      <w:ins w:id="728" w:author="Christian Rauh" w:date="2021-09-27T16:22:00Z">
        <w:r>
          <w:rPr>
            <w:sz w:val="20"/>
            <w:szCs w:val="18"/>
            <w:lang w:val="en-GB"/>
          </w:rPr>
          <w:t xml:space="preserve">o supranational executives </w:t>
        </w:r>
      </w:ins>
      <w:ins w:id="729" w:author="Christian Rauh" w:date="2021-09-27T17:14:00Z">
        <w:r w:rsidR="005121FB">
          <w:rPr>
            <w:sz w:val="20"/>
            <w:szCs w:val="18"/>
            <w:lang w:val="en-GB"/>
          </w:rPr>
          <w:t xml:space="preserve">actually </w:t>
        </w:r>
      </w:ins>
      <w:ins w:id="730" w:author="Christian Rauh" w:date="2021-09-27T16:22:00Z">
        <w:r>
          <w:rPr>
            <w:sz w:val="20"/>
            <w:szCs w:val="18"/>
            <w:lang w:val="en-GB"/>
          </w:rPr>
          <w:t>exploit this potential?</w:t>
        </w:r>
      </w:ins>
    </w:p>
    <w:p w14:paraId="08806303" w14:textId="77777777" w:rsidR="00895437" w:rsidRPr="0011405F" w:rsidRDefault="00895437" w:rsidP="007D7C37">
      <w:pPr>
        <w:spacing w:before="120" w:after="0" w:line="240" w:lineRule="auto"/>
        <w:jc w:val="both"/>
        <w:rPr>
          <w:b/>
          <w:sz w:val="20"/>
          <w:szCs w:val="18"/>
          <w:lang w:val="en-GB"/>
        </w:rPr>
      </w:pPr>
    </w:p>
    <w:p w14:paraId="6DB8B620" w14:textId="1F27ACB5" w:rsidR="00A233EF" w:rsidRPr="0011405F" w:rsidRDefault="00FF546C" w:rsidP="00A233EF">
      <w:pPr>
        <w:spacing w:before="120" w:after="120" w:line="240" w:lineRule="auto"/>
        <w:jc w:val="both"/>
        <w:rPr>
          <w:sz w:val="20"/>
          <w:szCs w:val="18"/>
          <w:lang w:val="en-US"/>
        </w:rPr>
      </w:pPr>
      <w:bookmarkStart w:id="731" w:name="_Hlk75851178"/>
      <w:r>
        <w:rPr>
          <w:b/>
          <w:sz w:val="20"/>
          <w:szCs w:val="18"/>
          <w:lang w:val="en-US"/>
        </w:rPr>
        <w:t>3</w:t>
      </w:r>
      <w:r w:rsidR="00A233EF" w:rsidRPr="0011405F">
        <w:rPr>
          <w:b/>
          <w:sz w:val="20"/>
          <w:szCs w:val="18"/>
          <w:lang w:val="en-US"/>
        </w:rPr>
        <w:t>. Data</w:t>
      </w:r>
      <w:del w:id="732" w:author="Christian Rauh" w:date="2021-09-27T16:41:00Z">
        <w:r w:rsidR="00A233EF" w:rsidRPr="0011405F" w:rsidDel="001A4C3B">
          <w:rPr>
            <w:b/>
            <w:sz w:val="20"/>
            <w:szCs w:val="18"/>
            <w:lang w:val="en-US"/>
          </w:rPr>
          <w:delText xml:space="preserve"> collection</w:delText>
        </w:r>
      </w:del>
      <w:r w:rsidR="00A233EF" w:rsidRPr="0011405F">
        <w:rPr>
          <w:b/>
          <w:sz w:val="20"/>
          <w:szCs w:val="18"/>
          <w:lang w:val="en-US"/>
        </w:rPr>
        <w:t xml:space="preserve">: </w:t>
      </w:r>
      <w:ins w:id="733" w:author="Christian Rauh" w:date="2021-09-27T16:23:00Z">
        <w:r w:rsidR="00CC7231">
          <w:rPr>
            <w:b/>
            <w:sz w:val="20"/>
            <w:szCs w:val="18"/>
            <w:lang w:val="en-US"/>
          </w:rPr>
          <w:t>Supranatio</w:t>
        </w:r>
      </w:ins>
      <w:ins w:id="734" w:author="Christian Rauh" w:date="2021-09-27T16:24:00Z">
        <w:r w:rsidR="00CC7231">
          <w:rPr>
            <w:b/>
            <w:sz w:val="20"/>
            <w:szCs w:val="18"/>
            <w:lang w:val="en-US"/>
          </w:rPr>
          <w:t xml:space="preserve">nal </w:t>
        </w:r>
      </w:ins>
      <w:del w:id="735" w:author="Christian Rauh" w:date="2021-09-27T16:23:00Z">
        <w:r w:rsidR="00A233EF" w:rsidRPr="0011405F" w:rsidDel="00CC7231">
          <w:rPr>
            <w:b/>
            <w:sz w:val="20"/>
            <w:szCs w:val="18"/>
            <w:lang w:val="en-US"/>
          </w:rPr>
          <w:delText>Supranational t</w:delText>
        </w:r>
      </w:del>
      <w:ins w:id="736" w:author="Christian Rauh" w:date="2021-09-27T16:24:00Z">
        <w:r w:rsidR="00CC7231">
          <w:rPr>
            <w:b/>
            <w:sz w:val="20"/>
            <w:szCs w:val="18"/>
            <w:lang w:val="en-US"/>
          </w:rPr>
          <w:t>t</w:t>
        </w:r>
      </w:ins>
      <w:r w:rsidR="00A233EF" w:rsidRPr="0011405F">
        <w:rPr>
          <w:b/>
          <w:sz w:val="20"/>
          <w:szCs w:val="18"/>
          <w:lang w:val="en-US"/>
        </w:rPr>
        <w:t>weets</w:t>
      </w:r>
      <w:ins w:id="737" w:author="Christian Rauh" w:date="2021-09-27T16:24:00Z">
        <w:del w:id="738" w:author="Christian Rauh [2]" w:date="2021-09-27T22:23:00Z">
          <w:r w:rsidR="00CC7231" w:rsidDel="00CB4ABB">
            <w:rPr>
              <w:b/>
              <w:sz w:val="20"/>
              <w:szCs w:val="18"/>
              <w:lang w:val="en-US"/>
            </w:rPr>
            <w:delText>,</w:delText>
          </w:r>
        </w:del>
      </w:ins>
      <w:del w:id="739" w:author="Christian Rauh [2]" w:date="2021-09-27T22:23:00Z">
        <w:r w:rsidR="00A233EF" w:rsidRPr="0011405F" w:rsidDel="00CB4ABB">
          <w:rPr>
            <w:b/>
            <w:sz w:val="20"/>
            <w:szCs w:val="18"/>
            <w:lang w:val="en-US"/>
          </w:rPr>
          <w:delText xml:space="preserve"> and relevant </w:delText>
        </w:r>
      </w:del>
      <w:ins w:id="740" w:author="Christian Rauh [2]" w:date="2021-09-27T22:23:00Z">
        <w:r w:rsidR="00CB4ABB">
          <w:rPr>
            <w:b/>
            <w:sz w:val="20"/>
            <w:szCs w:val="18"/>
            <w:lang w:val="en-US"/>
          </w:rPr>
          <w:t xml:space="preserve"> and </w:t>
        </w:r>
      </w:ins>
      <w:r w:rsidR="00A233EF" w:rsidRPr="0011405F">
        <w:rPr>
          <w:b/>
          <w:sz w:val="20"/>
          <w:szCs w:val="18"/>
          <w:lang w:val="en-US"/>
        </w:rPr>
        <w:t>benchmarks</w:t>
      </w:r>
      <w:ins w:id="741" w:author="Christian Rauh" w:date="2021-09-27T16:41:00Z">
        <w:del w:id="742" w:author="Christian Rauh [2]" w:date="2021-09-27T22:23:00Z">
          <w:r w:rsidR="001A4C3B" w:rsidDel="00CB4ABB">
            <w:rPr>
              <w:b/>
              <w:sz w:val="20"/>
              <w:szCs w:val="18"/>
              <w:lang w:val="en-US"/>
            </w:rPr>
            <w:delText>, and indicators</w:delText>
          </w:r>
        </w:del>
      </w:ins>
    </w:p>
    <w:bookmarkEnd w:id="731"/>
    <w:p w14:paraId="4CEDE2C1" w14:textId="1A477AC4" w:rsidR="0063237A" w:rsidRPr="0011405F" w:rsidRDefault="005121FB" w:rsidP="0063237A">
      <w:pPr>
        <w:pStyle w:val="FirstParagraph"/>
        <w:jc w:val="both"/>
        <w:rPr>
          <w:sz w:val="20"/>
          <w:szCs w:val="20"/>
        </w:rPr>
      </w:pPr>
      <w:ins w:id="743" w:author="Christian Rauh" w:date="2021-09-27T17:14:00Z">
        <w:r>
          <w:rPr>
            <w:sz w:val="20"/>
            <w:szCs w:val="20"/>
          </w:rPr>
          <w:t>O</w:t>
        </w:r>
      </w:ins>
      <w:ins w:id="744" w:author="Christian Rauh" w:date="2021-09-27T16:23:00Z">
        <w:r w:rsidR="00CC7231">
          <w:rPr>
            <w:sz w:val="20"/>
            <w:szCs w:val="20"/>
          </w:rPr>
          <w:t>u</w:t>
        </w:r>
      </w:ins>
      <w:ins w:id="745" w:author="Christian Rauh" w:date="2021-09-27T16:24:00Z">
        <w:r w:rsidR="00CC7231">
          <w:rPr>
            <w:sz w:val="20"/>
            <w:szCs w:val="20"/>
          </w:rPr>
          <w:t>r</w:t>
        </w:r>
      </w:ins>
      <w:ins w:id="746" w:author="Christian Rauh" w:date="2021-09-27T16:23:00Z">
        <w:r w:rsidR="00CC7231">
          <w:rPr>
            <w:sz w:val="20"/>
            <w:szCs w:val="20"/>
          </w:rPr>
          <w:t xml:space="preserve"> analys</w:t>
        </w:r>
        <w:del w:id="747" w:author="Christian Rauh [2]" w:date="2021-09-27T20:31:00Z">
          <w:r w:rsidR="00CC7231" w:rsidDel="00972126">
            <w:rPr>
              <w:sz w:val="20"/>
              <w:szCs w:val="20"/>
            </w:rPr>
            <w:delText>i</w:delText>
          </w:r>
        </w:del>
      </w:ins>
      <w:ins w:id="748" w:author="Christian Rauh [2]" w:date="2021-09-27T20:31:00Z">
        <w:r w:rsidR="00972126">
          <w:rPr>
            <w:sz w:val="20"/>
            <w:szCs w:val="20"/>
          </w:rPr>
          <w:t>e</w:t>
        </w:r>
      </w:ins>
      <w:ins w:id="749" w:author="Christian Rauh" w:date="2021-09-27T16:23:00Z">
        <w:r w:rsidR="00CC7231">
          <w:rPr>
            <w:sz w:val="20"/>
            <w:szCs w:val="20"/>
          </w:rPr>
          <w:t xml:space="preserve">s </w:t>
        </w:r>
      </w:ins>
      <w:del w:id="750" w:author="Christian Rauh" w:date="2021-09-27T16:23:00Z">
        <w:r w:rsidR="0063237A" w:rsidRPr="0029563D" w:rsidDel="00CC7231">
          <w:rPr>
            <w:sz w:val="20"/>
            <w:szCs w:val="20"/>
          </w:rPr>
          <w:delText xml:space="preserve">We focus </w:delText>
        </w:r>
      </w:del>
      <w:ins w:id="751" w:author="Christian Rauh" w:date="2021-09-27T16:23:00Z">
        <w:r w:rsidR="00CC7231">
          <w:rPr>
            <w:sz w:val="20"/>
            <w:szCs w:val="20"/>
          </w:rPr>
          <w:t>focus</w:t>
        </w:r>
        <w:del w:id="752" w:author="Christian Rauh [2]" w:date="2021-09-27T22:24:00Z">
          <w:r w:rsidR="00CC7231" w:rsidDel="00CB4ABB">
            <w:rPr>
              <w:sz w:val="20"/>
              <w:szCs w:val="20"/>
            </w:rPr>
            <w:delText>ses</w:delText>
          </w:r>
        </w:del>
        <w:r w:rsidR="00CC7231">
          <w:rPr>
            <w:sz w:val="20"/>
            <w:szCs w:val="20"/>
          </w:rPr>
          <w:t xml:space="preserve"> </w:t>
        </w:r>
      </w:ins>
      <w:r w:rsidR="0063237A" w:rsidRPr="0029563D">
        <w:rPr>
          <w:sz w:val="20"/>
          <w:szCs w:val="20"/>
        </w:rPr>
        <w:t xml:space="preserve">on </w:t>
      </w:r>
      <w:r w:rsidR="0063237A" w:rsidRPr="00CC7231">
        <w:rPr>
          <w:i/>
          <w:sz w:val="20"/>
          <w:szCs w:val="20"/>
          <w:rPrChange w:id="753" w:author="Christian Rauh" w:date="2021-09-27T16:23:00Z">
            <w:rPr>
              <w:sz w:val="20"/>
              <w:szCs w:val="20"/>
            </w:rPr>
          </w:rPrChange>
        </w:rPr>
        <w:t>Twitter</w:t>
      </w:r>
      <w:ins w:id="754" w:author="Christian Rauh [2]" w:date="2021-09-27T22:24:00Z">
        <w:r w:rsidR="00CB4ABB">
          <w:rPr>
            <w:i/>
            <w:sz w:val="20"/>
            <w:szCs w:val="20"/>
          </w:rPr>
          <w:t xml:space="preserve"> </w:t>
        </w:r>
        <w:r w:rsidR="00CB4ABB">
          <w:rPr>
            <w:sz w:val="20"/>
            <w:szCs w:val="20"/>
          </w:rPr>
          <w:t>for three reasons</w:t>
        </w:r>
      </w:ins>
      <w:del w:id="755" w:author="Christian Rauh" w:date="2021-09-27T16:41:00Z">
        <w:r w:rsidR="0063237A" w:rsidRPr="0029563D" w:rsidDel="001A4C3B">
          <w:rPr>
            <w:sz w:val="20"/>
            <w:szCs w:val="20"/>
          </w:rPr>
          <w:delText xml:space="preserve"> to study </w:delText>
        </w:r>
      </w:del>
      <w:del w:id="756" w:author="Christian Rauh" w:date="2021-09-27T16:23:00Z">
        <w:r w:rsidR="0063237A" w:rsidRPr="0029563D" w:rsidDel="00CC7231">
          <w:rPr>
            <w:sz w:val="20"/>
            <w:szCs w:val="20"/>
          </w:rPr>
          <w:delText>the supranat</w:delText>
        </w:r>
        <w:r w:rsidR="0063237A" w:rsidRPr="0011405F" w:rsidDel="00CC7231">
          <w:rPr>
            <w:sz w:val="20"/>
            <w:szCs w:val="20"/>
          </w:rPr>
          <w:delText>ional public communication on social media</w:delText>
        </w:r>
      </w:del>
      <w:r w:rsidR="0063237A" w:rsidRPr="0011405F">
        <w:rPr>
          <w:sz w:val="20"/>
          <w:szCs w:val="20"/>
        </w:rPr>
        <w:t xml:space="preserve">. </w:t>
      </w:r>
      <w:del w:id="757" w:author="Christian Rauh" w:date="2021-09-27T16:23:00Z">
        <w:r w:rsidR="0063237A" w:rsidRPr="0011405F" w:rsidDel="00CC7231">
          <w:rPr>
            <w:sz w:val="20"/>
            <w:szCs w:val="20"/>
          </w:rPr>
          <w:delText xml:space="preserve">Our platform choice is motivated by three factors. </w:delText>
        </w:r>
      </w:del>
      <w:del w:id="758" w:author="Christian Rauh" w:date="2021-09-27T17:14:00Z">
        <w:r w:rsidR="0063237A" w:rsidRPr="0011405F" w:rsidDel="005121FB">
          <w:rPr>
            <w:sz w:val="20"/>
            <w:szCs w:val="20"/>
          </w:rPr>
          <w:delText>First</w:delText>
        </w:r>
      </w:del>
      <w:del w:id="759" w:author="Christian Rauh" w:date="2021-09-27T16:24:00Z">
        <w:r w:rsidR="0063237A" w:rsidRPr="0011405F" w:rsidDel="00CC7231">
          <w:rPr>
            <w:sz w:val="20"/>
            <w:szCs w:val="20"/>
          </w:rPr>
          <w:delText xml:space="preserve"> and foremost</w:delText>
        </w:r>
      </w:del>
      <w:del w:id="760" w:author="Christian Rauh" w:date="2021-09-27T17:14:00Z">
        <w:r w:rsidR="0063237A" w:rsidRPr="0011405F" w:rsidDel="005121FB">
          <w:rPr>
            <w:sz w:val="20"/>
            <w:szCs w:val="20"/>
          </w:rPr>
          <w:delText xml:space="preserve">, Twitter </w:delText>
        </w:r>
      </w:del>
      <w:ins w:id="761" w:author="Christian Rauh" w:date="2021-09-27T17:15:00Z">
        <w:r>
          <w:rPr>
            <w:sz w:val="20"/>
            <w:szCs w:val="20"/>
          </w:rPr>
          <w:t xml:space="preserve">Among </w:t>
        </w:r>
        <w:del w:id="762" w:author="Christian Rauh [2]" w:date="2021-09-27T22:24:00Z">
          <w:r w:rsidDel="00CB4ABB">
            <w:rPr>
              <w:sz w:val="20"/>
              <w:szCs w:val="20"/>
            </w:rPr>
            <w:delText>all</w:delText>
          </w:r>
        </w:del>
      </w:ins>
      <w:ins w:id="763" w:author="Christian Rauh [2]" w:date="2021-09-27T22:24:00Z">
        <w:del w:id="764" w:author="Christian Rauh" w:date="2021-09-28T09:32:00Z">
          <w:r w:rsidR="00CB4ABB" w:rsidDel="00061E08">
            <w:rPr>
              <w:sz w:val="20"/>
              <w:szCs w:val="20"/>
            </w:rPr>
            <w:delText>the</w:delText>
          </w:r>
        </w:del>
      </w:ins>
      <w:ins w:id="765" w:author="Christian Rauh" w:date="2021-09-28T09:32:00Z">
        <w:r w:rsidR="00061E08">
          <w:rPr>
            <w:sz w:val="20"/>
            <w:szCs w:val="20"/>
          </w:rPr>
          <w:t>all</w:t>
        </w:r>
      </w:ins>
      <w:ins w:id="766" w:author="Christian Rauh" w:date="2021-09-27T17:15:00Z">
        <w:r>
          <w:rPr>
            <w:sz w:val="20"/>
            <w:szCs w:val="20"/>
          </w:rPr>
          <w:t xml:space="preserve"> </w:t>
        </w:r>
      </w:ins>
      <w:ins w:id="767" w:author="Christian Rauh [2]" w:date="2021-09-27T22:25:00Z">
        <w:r w:rsidR="00CB4ABB">
          <w:rPr>
            <w:sz w:val="20"/>
            <w:szCs w:val="20"/>
          </w:rPr>
          <w:t xml:space="preserve">social media </w:t>
        </w:r>
      </w:ins>
      <w:ins w:id="768" w:author="Christian Rauh" w:date="2021-09-27T17:15:00Z">
        <w:r>
          <w:rPr>
            <w:sz w:val="20"/>
            <w:szCs w:val="20"/>
          </w:rPr>
          <w:t xml:space="preserve">platforms, Twitter </w:t>
        </w:r>
      </w:ins>
      <w:r w:rsidR="0063237A" w:rsidRPr="0011405F">
        <w:rPr>
          <w:sz w:val="20"/>
          <w:szCs w:val="20"/>
        </w:rPr>
        <w:t xml:space="preserve">has acquired </w:t>
      </w:r>
      <w:del w:id="769" w:author="Christian Rauh" w:date="2021-09-27T17:15:00Z">
        <w:r w:rsidR="0063237A" w:rsidRPr="0011405F" w:rsidDel="005121FB">
          <w:rPr>
            <w:sz w:val="20"/>
            <w:szCs w:val="20"/>
          </w:rPr>
          <w:delText xml:space="preserve">a </w:delText>
        </w:r>
      </w:del>
      <w:ins w:id="770" w:author="Christian Rauh" w:date="2021-09-27T17:15:00Z">
        <w:r>
          <w:rPr>
            <w:sz w:val="20"/>
            <w:szCs w:val="20"/>
          </w:rPr>
          <w:t xml:space="preserve">the most </w:t>
        </w:r>
      </w:ins>
      <w:del w:id="771" w:author="Christian Rauh" w:date="2021-09-27T16:24:00Z">
        <w:r w:rsidR="0063237A" w:rsidRPr="0011405F" w:rsidDel="00CC7231">
          <w:rPr>
            <w:sz w:val="20"/>
            <w:szCs w:val="20"/>
          </w:rPr>
          <w:delText xml:space="preserve">more </w:delText>
        </w:r>
      </w:del>
      <w:r w:rsidR="0063237A" w:rsidRPr="0011405F">
        <w:rPr>
          <w:sz w:val="20"/>
          <w:szCs w:val="20"/>
        </w:rPr>
        <w:t xml:space="preserve">significant place in the </w:t>
      </w:r>
      <w:ins w:id="772" w:author="Christian Rauh" w:date="2021-09-27T17:15:00Z">
        <w:r>
          <w:rPr>
            <w:sz w:val="20"/>
            <w:szCs w:val="20"/>
          </w:rPr>
          <w:t xml:space="preserve">decidedly </w:t>
        </w:r>
      </w:ins>
      <w:r w:rsidR="0063237A" w:rsidRPr="0011405F">
        <w:rPr>
          <w:sz w:val="20"/>
          <w:szCs w:val="20"/>
        </w:rPr>
        <w:t xml:space="preserve">political communication environments </w:t>
      </w:r>
      <w:del w:id="773" w:author="Christian Rauh" w:date="2021-09-27T17:15:00Z">
        <w:r w:rsidR="0063237A" w:rsidRPr="0011405F" w:rsidDel="005121FB">
          <w:rPr>
            <w:sz w:val="20"/>
            <w:szCs w:val="20"/>
          </w:rPr>
          <w:delText xml:space="preserve">compared to </w:delText>
        </w:r>
      </w:del>
      <w:del w:id="774" w:author="Christian Rauh" w:date="2021-09-27T16:24:00Z">
        <w:r w:rsidR="0063237A" w:rsidRPr="0011405F" w:rsidDel="00CC7231">
          <w:rPr>
            <w:sz w:val="20"/>
            <w:szCs w:val="20"/>
          </w:rPr>
          <w:delText xml:space="preserve">some of the </w:delText>
        </w:r>
      </w:del>
      <w:del w:id="775" w:author="Christian Rauh" w:date="2021-09-27T17:15:00Z">
        <w:r w:rsidR="0063237A" w:rsidRPr="0011405F" w:rsidDel="005121FB">
          <w:rPr>
            <w:sz w:val="20"/>
            <w:szCs w:val="20"/>
          </w:rPr>
          <w:delText xml:space="preserve">other popular social media platforms </w:delText>
        </w:r>
      </w:del>
      <w:del w:id="776" w:author="Christian Rauh" w:date="2021-09-27T16:24:00Z">
        <w:r w:rsidR="0063237A" w:rsidRPr="0011405F" w:rsidDel="00CC7231">
          <w:rPr>
            <w:sz w:val="20"/>
            <w:szCs w:val="20"/>
          </w:rPr>
          <w:delText xml:space="preserve">such as Instagram and LinkedIn </w:delText>
        </w:r>
      </w:del>
      <w:del w:id="777" w:author="Christian Rauh" w:date="2021-09-27T17:15:00Z">
        <w:r w:rsidR="0063237A" w:rsidRPr="0011405F" w:rsidDel="005121FB">
          <w:rPr>
            <w:sz w:val="20"/>
            <w:szCs w:val="20"/>
          </w:rPr>
          <w:delText xml:space="preserve">in </w:delText>
        </w:r>
      </w:del>
      <w:ins w:id="778" w:author="Christian Rauh" w:date="2021-09-27T17:15:00Z">
        <w:r>
          <w:rPr>
            <w:sz w:val="20"/>
            <w:szCs w:val="20"/>
          </w:rPr>
          <w:t xml:space="preserve">during </w:t>
        </w:r>
      </w:ins>
      <w:r w:rsidR="0063237A" w:rsidRPr="0011405F">
        <w:rPr>
          <w:sz w:val="20"/>
          <w:szCs w:val="20"/>
        </w:rPr>
        <w:t xml:space="preserve">the recent decade </w:t>
      </w:r>
      <w:r w:rsidR="0063237A" w:rsidRPr="0011405F">
        <w:rPr>
          <w:sz w:val="20"/>
          <w:szCs w:val="20"/>
        </w:rPr>
        <w:fldChar w:fldCharType="begin"/>
      </w:r>
      <w:r w:rsidR="00061E08">
        <w:rPr>
          <w:sz w:val="20"/>
          <w:szCs w:val="20"/>
        </w:rPr>
        <w:instrText xml:space="preserve"> ADDIN ZOTERO_ITEM CSL_CITATION {"citationID":"zMOKuHpm","properties":{"formattedCitation":"(Jungherr 2016; Segesten and Bossetta 2017; Stier {\\i{}et al.} 2018)","plainCitation":"(Jungherr 2016; Segesten and Bossetta 2017; Stier et al. 2018)","noteIndex":0},"citationItems":[{"id":7168,"uris":["http://zotero.org/groups/2912652/items/5XLBISNL"],"uri":["http://zotero.org/groups/2912652/items/5XLBISNL"],"itemData":{"id":7168,"type":"article-journal","abstract":"Twitter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7170,"uris":["http://zotero.org/groups/2912652/items/57LLFY3H"],"uri":["http://zotero.org/groups/2912652/items/57LLFY3H"],"itemData":{"id":7170,"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7167,"uris":["http://zotero.org/groups/2912652/items/RC85UEWM"],"uri":["http://zotero.org/groups/2912652/items/RC85UEWM"],"itemData":{"id":7167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63237A" w:rsidRPr="0011405F">
        <w:rPr>
          <w:sz w:val="20"/>
          <w:szCs w:val="20"/>
        </w:rPr>
        <w:fldChar w:fldCharType="separate"/>
      </w:r>
      <w:r w:rsidR="0032464D" w:rsidRPr="0032464D">
        <w:rPr>
          <w:rFonts w:ascii="Calibri" w:hAnsi="Calibri" w:cs="Calibri"/>
          <w:sz w:val="20"/>
        </w:rPr>
        <w:t>(</w:t>
      </w:r>
      <w:proofErr w:type="spellStart"/>
      <w:r w:rsidR="0032464D" w:rsidRPr="0032464D">
        <w:rPr>
          <w:rFonts w:ascii="Calibri" w:hAnsi="Calibri" w:cs="Calibri"/>
          <w:sz w:val="20"/>
        </w:rPr>
        <w:t>Jungherr</w:t>
      </w:r>
      <w:proofErr w:type="spellEnd"/>
      <w:r w:rsidR="0032464D" w:rsidRPr="0032464D">
        <w:rPr>
          <w:rFonts w:ascii="Calibri" w:hAnsi="Calibri" w:cs="Calibri"/>
          <w:sz w:val="20"/>
        </w:rPr>
        <w:t xml:space="preserve"> 2016; </w:t>
      </w:r>
      <w:proofErr w:type="spellStart"/>
      <w:r w:rsidR="0032464D" w:rsidRPr="0032464D">
        <w:rPr>
          <w:rFonts w:ascii="Calibri" w:hAnsi="Calibri" w:cs="Calibri"/>
          <w:sz w:val="20"/>
        </w:rPr>
        <w:t>Segesten</w:t>
      </w:r>
      <w:proofErr w:type="spellEnd"/>
      <w:r w:rsidR="0032464D" w:rsidRPr="0032464D">
        <w:rPr>
          <w:rFonts w:ascii="Calibri" w:hAnsi="Calibri" w:cs="Calibri"/>
          <w:sz w:val="20"/>
        </w:rPr>
        <w:t xml:space="preserve"> and Bossetta 2017; Stier </w:t>
      </w:r>
      <w:r w:rsidR="0032464D" w:rsidRPr="0032464D">
        <w:rPr>
          <w:rFonts w:ascii="Calibri" w:hAnsi="Calibri" w:cs="Calibri"/>
          <w:i/>
          <w:iCs/>
          <w:sz w:val="20"/>
        </w:rPr>
        <w:t>et al.</w:t>
      </w:r>
      <w:r w:rsidR="0032464D" w:rsidRPr="0032464D">
        <w:rPr>
          <w:rFonts w:ascii="Calibri" w:hAnsi="Calibri" w:cs="Calibri"/>
          <w:sz w:val="20"/>
        </w:rPr>
        <w:t xml:space="preserve"> 2018)</w:t>
      </w:r>
      <w:r w:rsidR="0063237A" w:rsidRPr="0011405F">
        <w:rPr>
          <w:sz w:val="20"/>
          <w:szCs w:val="20"/>
        </w:rPr>
        <w:fldChar w:fldCharType="end"/>
      </w:r>
      <w:r w:rsidR="0063237A" w:rsidRPr="0011405F">
        <w:rPr>
          <w:sz w:val="20"/>
          <w:szCs w:val="20"/>
        </w:rPr>
        <w:t xml:space="preserve">. </w:t>
      </w:r>
      <w:del w:id="779" w:author="Christian Rauh" w:date="2021-09-27T16:25:00Z">
        <w:r w:rsidR="0063237A" w:rsidRPr="0011405F" w:rsidDel="00CC7231">
          <w:rPr>
            <w:sz w:val="20"/>
            <w:szCs w:val="20"/>
          </w:rPr>
          <w:delText>Moreover</w:delText>
        </w:r>
      </w:del>
      <w:del w:id="780" w:author="Christian Rauh" w:date="2021-09-27T17:15:00Z">
        <w:r w:rsidR="0063237A" w:rsidRPr="0011405F" w:rsidDel="005121FB">
          <w:rPr>
            <w:sz w:val="20"/>
            <w:szCs w:val="20"/>
          </w:rPr>
          <w:delText xml:space="preserve">, </w:delText>
        </w:r>
      </w:del>
      <w:ins w:id="781" w:author="Christian Rauh" w:date="2021-09-27T17:15:00Z">
        <w:r>
          <w:rPr>
            <w:sz w:val="20"/>
            <w:szCs w:val="20"/>
          </w:rPr>
          <w:t>As noted</w:t>
        </w:r>
      </w:ins>
      <w:ins w:id="782" w:author="Christian Rauh [2]" w:date="2021-09-27T20:31:00Z">
        <w:r w:rsidR="00972126">
          <w:rPr>
            <w:sz w:val="20"/>
            <w:szCs w:val="20"/>
          </w:rPr>
          <w:t xml:space="preserve"> above</w:t>
        </w:r>
      </w:ins>
      <w:ins w:id="783" w:author="Christian Rauh" w:date="2021-09-27T17:15:00Z">
        <w:r>
          <w:rPr>
            <w:sz w:val="20"/>
            <w:szCs w:val="20"/>
          </w:rPr>
          <w:t xml:space="preserve">, </w:t>
        </w:r>
      </w:ins>
      <w:ins w:id="784" w:author="Christian Rauh [2]" w:date="2021-09-27T22:25:00Z">
        <w:r w:rsidR="00CB4ABB">
          <w:rPr>
            <w:sz w:val="20"/>
            <w:szCs w:val="20"/>
          </w:rPr>
          <w:t xml:space="preserve">especially </w:t>
        </w:r>
      </w:ins>
      <w:del w:id="785" w:author="Christian Rauh" w:date="2021-09-27T17:15:00Z">
        <w:r w:rsidR="0063237A" w:rsidRPr="0011405F" w:rsidDel="005121FB">
          <w:rPr>
            <w:sz w:val="20"/>
            <w:szCs w:val="20"/>
          </w:rPr>
          <w:delText>T</w:delText>
        </w:r>
      </w:del>
      <w:ins w:id="786" w:author="Christian Rauh" w:date="2021-09-27T17:15:00Z">
        <w:r>
          <w:rPr>
            <w:sz w:val="20"/>
            <w:szCs w:val="20"/>
          </w:rPr>
          <w:t>T</w:t>
        </w:r>
      </w:ins>
      <w:r w:rsidR="0063237A" w:rsidRPr="0011405F">
        <w:rPr>
          <w:sz w:val="20"/>
          <w:szCs w:val="20"/>
        </w:rPr>
        <w:t>witter is</w:t>
      </w:r>
      <w:ins w:id="787" w:author="Christian Rauh" w:date="2021-09-27T17:15:00Z">
        <w:r>
          <w:rPr>
            <w:sz w:val="20"/>
            <w:szCs w:val="20"/>
          </w:rPr>
          <w:t xml:space="preserve"> </w:t>
        </w:r>
      </w:ins>
      <w:ins w:id="788" w:author="Christian Rauh" w:date="2021-09-28T09:32:00Z">
        <w:r w:rsidR="00061E08">
          <w:rPr>
            <w:sz w:val="20"/>
            <w:szCs w:val="20"/>
          </w:rPr>
          <w:t xml:space="preserve">thus </w:t>
        </w:r>
      </w:ins>
      <w:ins w:id="789" w:author="Christian Rauh" w:date="2021-09-27T17:15:00Z">
        <w:r>
          <w:rPr>
            <w:sz w:val="20"/>
            <w:szCs w:val="20"/>
          </w:rPr>
          <w:t>also</w:t>
        </w:r>
      </w:ins>
      <w:r w:rsidR="0063237A" w:rsidRPr="0011405F">
        <w:rPr>
          <w:sz w:val="20"/>
          <w:szCs w:val="20"/>
        </w:rPr>
        <w:t xml:space="preserve"> </w:t>
      </w:r>
      <w:ins w:id="790" w:author="Christian Rauh" w:date="2021-09-27T16:25:00Z">
        <w:r w:rsidR="00CC7231">
          <w:rPr>
            <w:sz w:val="20"/>
            <w:szCs w:val="20"/>
          </w:rPr>
          <w:t xml:space="preserve">consumed and </w:t>
        </w:r>
      </w:ins>
      <w:ins w:id="791" w:author="Christian Rauh" w:date="2021-09-28T09:32:00Z">
        <w:r w:rsidR="00061E08">
          <w:rPr>
            <w:sz w:val="20"/>
            <w:szCs w:val="20"/>
          </w:rPr>
          <w:t xml:space="preserve">often </w:t>
        </w:r>
      </w:ins>
      <w:ins w:id="792" w:author="Christian Rauh" w:date="2021-09-27T16:25:00Z">
        <w:r w:rsidR="00CC7231">
          <w:rPr>
            <w:sz w:val="20"/>
            <w:szCs w:val="20"/>
          </w:rPr>
          <w:t xml:space="preserve">amplified by </w:t>
        </w:r>
      </w:ins>
      <w:ins w:id="793" w:author="Christian Rauh" w:date="2021-09-28T09:32:00Z">
        <w:r w:rsidR="00061E08">
          <w:rPr>
            <w:sz w:val="20"/>
            <w:szCs w:val="20"/>
          </w:rPr>
          <w:t>journalists</w:t>
        </w:r>
      </w:ins>
      <w:ins w:id="794" w:author="Christian Rauh" w:date="2021-09-27T16:41:00Z">
        <w:del w:id="795" w:author="Christian Rauh [2]" w:date="2021-09-27T20:31:00Z">
          <w:r w:rsidR="001A4C3B" w:rsidDel="00972126">
            <w:rPr>
              <w:sz w:val="20"/>
              <w:szCs w:val="20"/>
            </w:rPr>
            <w:delText xml:space="preserve"> </w:delText>
          </w:r>
        </w:del>
      </w:ins>
      <w:del w:id="796" w:author="Christian Rauh" w:date="2021-09-27T16:25:00Z">
        <w:r w:rsidR="0063237A" w:rsidRPr="0011405F" w:rsidDel="00CC7231">
          <w:rPr>
            <w:sz w:val="20"/>
            <w:szCs w:val="20"/>
          </w:rPr>
          <w:delText>a unique social media platforms vis-a-vis public communication because it can serve as a “double-barrelled gun”. Recent research shows that journalists tend to pick up tweets from political actors (especially highly engaging tweets) and incorporate them in news articles</w:delText>
        </w:r>
      </w:del>
      <w:del w:id="797" w:author="Christian Rauh [2]" w:date="2021-09-27T20:31:00Z">
        <w:r w:rsidR="0063237A" w:rsidRPr="0011405F" w:rsidDel="00972126">
          <w:rPr>
            <w:sz w:val="20"/>
            <w:szCs w:val="20"/>
          </w:rPr>
          <w:delText xml:space="preserve"> </w:delText>
        </w:r>
        <w:r w:rsidR="0063237A" w:rsidRPr="0011405F" w:rsidDel="00972126">
          <w:rPr>
            <w:sz w:val="20"/>
            <w:szCs w:val="20"/>
          </w:rPr>
          <w:fldChar w:fldCharType="begin"/>
        </w:r>
        <w:r w:rsidR="00EA63E5" w:rsidDel="00972126">
          <w:rPr>
            <w:sz w:val="20"/>
            <w:szCs w:val="20"/>
          </w:rPr>
          <w:delInstrText xml:space="preserve"> ADDIN ZOTERO_ITEM CSL_CITATION {"citationID":"wYvslyu2","properties":{"formattedCitation":"(Cage {\\i{}et al.} 2020; Oschatz {\\i{}et al.} 2021)","plainCitation":"(Cage et al. 2020; Oschatz et al. 2021)","noteIndex":0},"citationItems":[{"id":7152,"uris":["http://zotero.org/groups/2912652/items/F4HGHZNH"],"uri":["http://zotero.org/groups/2912652/items/F4HGHZNH"],"itemData":{"id":7152,"type":"report","abstract":"Social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7173,"uris":["http://zotero.org/groups/2912652/items/VXA9QKS2"],"uri":["http://zotero.org/groups/2912652/items/VXA9QKS2"],"itemData":{"id":7173,"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delInstrText>
        </w:r>
        <w:r w:rsidR="0063237A" w:rsidRPr="0011405F" w:rsidDel="00972126">
          <w:rPr>
            <w:sz w:val="20"/>
            <w:szCs w:val="20"/>
          </w:rPr>
          <w:fldChar w:fldCharType="separate"/>
        </w:r>
        <w:r w:rsidR="0032464D" w:rsidRPr="0032464D" w:rsidDel="00972126">
          <w:rPr>
            <w:rFonts w:ascii="Calibri" w:hAnsi="Calibri" w:cs="Calibri"/>
            <w:sz w:val="20"/>
          </w:rPr>
          <w:delText xml:space="preserve">(Cage </w:delText>
        </w:r>
        <w:r w:rsidR="0032464D" w:rsidRPr="0032464D" w:rsidDel="00972126">
          <w:rPr>
            <w:rFonts w:ascii="Calibri" w:hAnsi="Calibri" w:cs="Calibri"/>
            <w:i/>
            <w:iCs/>
            <w:sz w:val="20"/>
          </w:rPr>
          <w:delText>et al.</w:delText>
        </w:r>
        <w:r w:rsidR="0032464D" w:rsidRPr="0032464D" w:rsidDel="00972126">
          <w:rPr>
            <w:rFonts w:ascii="Calibri" w:hAnsi="Calibri" w:cs="Calibri"/>
            <w:sz w:val="20"/>
          </w:rPr>
          <w:delText xml:space="preserve"> 2020; Oschatz </w:delText>
        </w:r>
        <w:r w:rsidR="0032464D" w:rsidRPr="0032464D" w:rsidDel="00972126">
          <w:rPr>
            <w:rFonts w:ascii="Calibri" w:hAnsi="Calibri" w:cs="Calibri"/>
            <w:i/>
            <w:iCs/>
            <w:sz w:val="20"/>
          </w:rPr>
          <w:delText>et al.</w:delText>
        </w:r>
        <w:r w:rsidR="0032464D" w:rsidRPr="0032464D" w:rsidDel="00972126">
          <w:rPr>
            <w:rFonts w:ascii="Calibri" w:hAnsi="Calibri" w:cs="Calibri"/>
            <w:sz w:val="20"/>
          </w:rPr>
          <w:delText xml:space="preserve"> 2021)</w:delText>
        </w:r>
        <w:r w:rsidR="0063237A" w:rsidRPr="0011405F" w:rsidDel="00972126">
          <w:rPr>
            <w:sz w:val="20"/>
            <w:szCs w:val="20"/>
          </w:rPr>
          <w:fldChar w:fldCharType="end"/>
        </w:r>
      </w:del>
      <w:del w:id="798" w:author="Christian Rauh" w:date="2021-09-27T16:25:00Z">
        <w:r w:rsidR="0063237A" w:rsidRPr="0029563D" w:rsidDel="00CC7231">
          <w:rPr>
            <w:sz w:val="20"/>
            <w:szCs w:val="20"/>
          </w:rPr>
          <w:delText>, boosting their communication potential further</w:delText>
        </w:r>
      </w:del>
      <w:r w:rsidR="0063237A" w:rsidRPr="0029563D">
        <w:rPr>
          <w:sz w:val="20"/>
          <w:szCs w:val="20"/>
        </w:rPr>
        <w:t>.</w:t>
      </w:r>
      <w:r w:rsidR="0063237A" w:rsidRPr="0011405F">
        <w:rPr>
          <w:sz w:val="20"/>
          <w:szCs w:val="20"/>
        </w:rPr>
        <w:t xml:space="preserve"> </w:t>
      </w:r>
      <w:ins w:id="799" w:author="Christian Rauh" w:date="2021-09-27T16:25:00Z">
        <w:r w:rsidR="00CC7231">
          <w:rPr>
            <w:sz w:val="20"/>
            <w:szCs w:val="20"/>
          </w:rPr>
          <w:t xml:space="preserve">And </w:t>
        </w:r>
      </w:ins>
      <w:ins w:id="800" w:author="Christian Rauh" w:date="2021-09-27T17:16:00Z">
        <w:r>
          <w:rPr>
            <w:sz w:val="20"/>
            <w:szCs w:val="20"/>
          </w:rPr>
          <w:t xml:space="preserve">unlike </w:t>
        </w:r>
      </w:ins>
      <w:ins w:id="801" w:author="Christian Rauh [2]" w:date="2021-09-27T20:32:00Z">
        <w:r w:rsidR="00972126">
          <w:rPr>
            <w:sz w:val="20"/>
            <w:szCs w:val="20"/>
          </w:rPr>
          <w:t xml:space="preserve">its main competitor </w:t>
        </w:r>
      </w:ins>
      <w:ins w:id="802" w:author="Christian Rauh" w:date="2021-09-27T17:16:00Z">
        <w:del w:id="803" w:author="Christian Rauh [2]" w:date="2021-09-27T20:32:00Z">
          <w:r w:rsidDel="00972126">
            <w:rPr>
              <w:sz w:val="20"/>
              <w:szCs w:val="20"/>
            </w:rPr>
            <w:delText xml:space="preserve">other politically relevant platforms such as </w:delText>
          </w:r>
        </w:del>
        <w:r>
          <w:rPr>
            <w:sz w:val="20"/>
            <w:szCs w:val="20"/>
          </w:rPr>
          <w:t xml:space="preserve">Facebook, </w:t>
        </w:r>
      </w:ins>
      <w:del w:id="804" w:author="Christian Rauh" w:date="2021-09-27T16:25:00Z">
        <w:r w:rsidR="0063237A" w:rsidRPr="0011405F" w:rsidDel="00CC7231">
          <w:rPr>
            <w:sz w:val="20"/>
            <w:szCs w:val="20"/>
          </w:rPr>
          <w:delText xml:space="preserve">Lastly, </w:delText>
        </w:r>
      </w:del>
      <w:r w:rsidR="0063237A" w:rsidRPr="0011405F">
        <w:rPr>
          <w:sz w:val="20"/>
          <w:szCs w:val="20"/>
        </w:rPr>
        <w:t xml:space="preserve">Twitter </w:t>
      </w:r>
      <w:ins w:id="805" w:author="Christian Rauh [2]" w:date="2021-09-27T20:32:00Z">
        <w:r w:rsidR="00972126">
          <w:rPr>
            <w:sz w:val="20"/>
            <w:szCs w:val="20"/>
          </w:rPr>
          <w:t xml:space="preserve">has recently opened up </w:t>
        </w:r>
      </w:ins>
      <w:del w:id="806" w:author="Christian Rauh" w:date="2021-09-27T16:25:00Z">
        <w:r w:rsidR="0063237A" w:rsidRPr="0011405F" w:rsidDel="00CC7231">
          <w:rPr>
            <w:sz w:val="20"/>
            <w:szCs w:val="20"/>
          </w:rPr>
          <w:delText xml:space="preserve">as a platform </w:delText>
        </w:r>
      </w:del>
      <w:del w:id="807" w:author="Christian Rauh [2]" w:date="2021-09-27T20:32:00Z">
        <w:r w:rsidR="0063237A" w:rsidRPr="0011405F" w:rsidDel="00972126">
          <w:rPr>
            <w:sz w:val="20"/>
            <w:szCs w:val="20"/>
          </w:rPr>
          <w:delText xml:space="preserve">offers a more </w:delText>
        </w:r>
      </w:del>
      <w:ins w:id="808" w:author="Christian Rauh" w:date="2021-09-27T17:16:00Z">
        <w:del w:id="809" w:author="Christian Rauh [2]" w:date="2021-09-27T20:32:00Z">
          <w:r w:rsidDel="00972126">
            <w:rPr>
              <w:sz w:val="20"/>
              <w:szCs w:val="20"/>
            </w:rPr>
            <w:delText xml:space="preserve">the most </w:delText>
          </w:r>
        </w:del>
      </w:ins>
      <w:del w:id="810" w:author="Christian Rauh [2]" w:date="2021-09-27T20:32:00Z">
        <w:r w:rsidR="0063237A" w:rsidRPr="0011405F" w:rsidDel="00972126">
          <w:rPr>
            <w:sz w:val="20"/>
            <w:szCs w:val="20"/>
          </w:rPr>
          <w:delText xml:space="preserve">transparent </w:delText>
        </w:r>
      </w:del>
      <w:r w:rsidR="0063237A" w:rsidRPr="0011405F">
        <w:rPr>
          <w:sz w:val="20"/>
          <w:szCs w:val="20"/>
        </w:rPr>
        <w:t xml:space="preserve">access to </w:t>
      </w:r>
      <w:del w:id="811" w:author="Christian Rauh" w:date="2021-09-27T16:26:00Z">
        <w:r w:rsidR="0063237A" w:rsidRPr="0011405F" w:rsidDel="00CC7231">
          <w:rPr>
            <w:sz w:val="20"/>
            <w:szCs w:val="20"/>
          </w:rPr>
          <w:delText xml:space="preserve">the </w:delText>
        </w:r>
      </w:del>
      <w:r w:rsidR="0063237A" w:rsidRPr="0011405F">
        <w:rPr>
          <w:sz w:val="20"/>
          <w:szCs w:val="20"/>
        </w:rPr>
        <w:t>historical data</w:t>
      </w:r>
      <w:ins w:id="812" w:author="Christian Rauh" w:date="2021-09-27T16:26:00Z">
        <w:r w:rsidR="00CC7231">
          <w:rPr>
            <w:sz w:val="20"/>
            <w:szCs w:val="20"/>
          </w:rPr>
          <w:t xml:space="preserve"> </w:t>
        </w:r>
      </w:ins>
      <w:del w:id="813" w:author="Christian Rauh" w:date="2021-09-27T16:26:00Z">
        <w:r w:rsidR="0063237A" w:rsidRPr="0011405F" w:rsidDel="00CC7231">
          <w:rPr>
            <w:sz w:val="20"/>
            <w:szCs w:val="20"/>
          </w:rPr>
          <w:delText xml:space="preserve">. Unlike other politically </w:delText>
        </w:r>
      </w:del>
      <w:del w:id="814" w:author="Christian Rauh" w:date="2021-09-27T17:16:00Z">
        <w:r w:rsidR="0063237A" w:rsidRPr="0011405F" w:rsidDel="005121FB">
          <w:rPr>
            <w:sz w:val="20"/>
            <w:szCs w:val="20"/>
          </w:rPr>
          <w:delText>popular platforms such as Facebook</w:delText>
        </w:r>
      </w:del>
      <w:del w:id="815" w:author="Christian Rauh" w:date="2021-09-27T16:26:00Z">
        <w:r w:rsidR="0063237A" w:rsidRPr="0011405F" w:rsidDel="00CC7231">
          <w:rPr>
            <w:sz w:val="20"/>
            <w:szCs w:val="20"/>
          </w:rPr>
          <w:delText xml:space="preserve">, we can access to the full population of historical tweet without any curration on the dataset by the platform as we use </w:delText>
        </w:r>
      </w:del>
      <w:ins w:id="816" w:author="Christian Rauh" w:date="2021-09-27T16:26:00Z">
        <w:del w:id="817" w:author="Christian Rauh [2]" w:date="2021-09-27T22:25:00Z">
          <w:r w:rsidR="00CC7231" w:rsidDel="00CB4ABB">
            <w:rPr>
              <w:sz w:val="20"/>
              <w:szCs w:val="20"/>
            </w:rPr>
            <w:delText xml:space="preserve">through the </w:delText>
          </w:r>
        </w:del>
      </w:ins>
      <w:del w:id="818" w:author="Christian Rauh [2]" w:date="2021-09-27T22:25:00Z">
        <w:r w:rsidR="0063237A" w:rsidRPr="0011405F" w:rsidDel="00CB4ABB">
          <w:rPr>
            <w:sz w:val="20"/>
            <w:szCs w:val="20"/>
          </w:rPr>
          <w:delText>academic track API 2.0</w:delText>
        </w:r>
      </w:del>
      <w:ins w:id="819" w:author="Christian Rauh [2]" w:date="2021-09-27T22:25:00Z">
        <w:r w:rsidR="00CB4ABB">
          <w:rPr>
            <w:sz w:val="20"/>
            <w:szCs w:val="20"/>
          </w:rPr>
          <w:t xml:space="preserve">which </w:t>
        </w:r>
        <w:del w:id="820" w:author="Christian Rauh" w:date="2021-09-28T09:32:00Z">
          <w:r w:rsidR="00CB4ABB" w:rsidDel="00061E08">
            <w:rPr>
              <w:sz w:val="20"/>
              <w:szCs w:val="20"/>
            </w:rPr>
            <w:delText xml:space="preserve">only </w:delText>
          </w:r>
        </w:del>
        <w:r w:rsidR="00CB4ABB">
          <w:rPr>
            <w:sz w:val="20"/>
            <w:szCs w:val="20"/>
          </w:rPr>
          <w:t xml:space="preserve">enables the kind of research </w:t>
        </w:r>
        <w:del w:id="821" w:author="Christian Rauh" w:date="2021-09-28T09:32:00Z">
          <w:r w:rsidR="00CB4ABB" w:rsidDel="00061E08">
            <w:rPr>
              <w:sz w:val="20"/>
              <w:szCs w:val="20"/>
            </w:rPr>
            <w:delText xml:space="preserve">we </w:delText>
          </w:r>
        </w:del>
        <w:r w:rsidR="00CB4ABB">
          <w:rPr>
            <w:sz w:val="20"/>
            <w:szCs w:val="20"/>
          </w:rPr>
          <w:t>present</w:t>
        </w:r>
      </w:ins>
      <w:ins w:id="822" w:author="Christian Rauh" w:date="2021-09-28T09:32:00Z">
        <w:r w:rsidR="00061E08">
          <w:rPr>
            <w:sz w:val="20"/>
            <w:szCs w:val="20"/>
          </w:rPr>
          <w:t>e</w:t>
        </w:r>
      </w:ins>
      <w:ins w:id="823" w:author="Christian Rauh" w:date="2021-09-28T09:33:00Z">
        <w:r w:rsidR="00061E08">
          <w:rPr>
            <w:sz w:val="20"/>
            <w:szCs w:val="20"/>
          </w:rPr>
          <w:t>d</w:t>
        </w:r>
      </w:ins>
      <w:ins w:id="824" w:author="Christian Rauh [2]" w:date="2021-09-27T22:25:00Z">
        <w:r w:rsidR="00CB4ABB">
          <w:rPr>
            <w:sz w:val="20"/>
            <w:szCs w:val="20"/>
          </w:rPr>
          <w:t xml:space="preserve"> here</w:t>
        </w:r>
      </w:ins>
      <w:del w:id="825" w:author="Christian Rauh [2]" w:date="2021-09-27T20:32:00Z">
        <w:r w:rsidR="0063237A" w:rsidRPr="0011405F" w:rsidDel="00972126">
          <w:rPr>
            <w:sz w:val="20"/>
            <w:szCs w:val="20"/>
          </w:rPr>
          <w:delText xml:space="preserve"> </w:delText>
        </w:r>
      </w:del>
      <w:ins w:id="826" w:author="Christian Rauh" w:date="2021-09-27T17:16:00Z">
        <w:del w:id="827" w:author="Christian Rauh [2]" w:date="2021-09-27T20:32:00Z">
          <w:r w:rsidDel="00972126">
            <w:rPr>
              <w:sz w:val="20"/>
              <w:szCs w:val="20"/>
            </w:rPr>
            <w:delText xml:space="preserve">which </w:delText>
          </w:r>
        </w:del>
      </w:ins>
      <w:del w:id="828" w:author="Christian Rauh [2]" w:date="2021-09-27T20:32:00Z">
        <w:r w:rsidR="0063237A" w:rsidRPr="0011405F" w:rsidDel="00972126">
          <w:rPr>
            <w:sz w:val="20"/>
            <w:szCs w:val="20"/>
          </w:rPr>
          <w:delText>to collect our data</w:delText>
        </w:r>
      </w:del>
      <w:ins w:id="829" w:author="Christian Rauh" w:date="2021-09-27T16:26:00Z">
        <w:del w:id="830" w:author="Christian Rauh [2]" w:date="2021-09-27T20:32:00Z">
          <w:r w:rsidR="00CC7231" w:rsidDel="00972126">
            <w:rPr>
              <w:sz w:val="20"/>
              <w:szCs w:val="20"/>
            </w:rPr>
            <w:delText xml:space="preserve">we </w:delText>
          </w:r>
        </w:del>
      </w:ins>
      <w:ins w:id="831" w:author="Christian Rauh" w:date="2021-09-27T17:16:00Z">
        <w:del w:id="832" w:author="Christian Rauh [2]" w:date="2021-09-27T20:32:00Z">
          <w:r w:rsidDel="00972126">
            <w:rPr>
              <w:sz w:val="20"/>
              <w:szCs w:val="20"/>
            </w:rPr>
            <w:delText xml:space="preserve">also </w:delText>
          </w:r>
        </w:del>
      </w:ins>
      <w:ins w:id="833" w:author="Christian Rauh" w:date="2021-09-27T16:27:00Z">
        <w:del w:id="834" w:author="Christian Rauh [2]" w:date="2021-09-27T20:32:00Z">
          <w:r w:rsidR="00CC7231" w:rsidDel="00972126">
            <w:rPr>
              <w:sz w:val="20"/>
              <w:szCs w:val="20"/>
            </w:rPr>
            <w:delText>use</w:delText>
          </w:r>
        </w:del>
      </w:ins>
      <w:ins w:id="835" w:author="Christian Rauh" w:date="2021-09-27T16:26:00Z">
        <w:del w:id="836" w:author="Christian Rauh [2]" w:date="2021-09-27T20:32:00Z">
          <w:r w:rsidR="00CC7231" w:rsidDel="00972126">
            <w:rPr>
              <w:sz w:val="20"/>
              <w:szCs w:val="20"/>
            </w:rPr>
            <w:delText xml:space="preserve"> in this article</w:delText>
          </w:r>
        </w:del>
      </w:ins>
      <w:r w:rsidR="0063237A" w:rsidRPr="0011405F">
        <w:rPr>
          <w:sz w:val="20"/>
          <w:szCs w:val="20"/>
        </w:rPr>
        <w:t xml:space="preserve">. </w:t>
      </w:r>
      <w:del w:id="837" w:author="Christian Rauh" w:date="2021-09-27T16:27:00Z">
        <w:r w:rsidR="0063237A" w:rsidRPr="0011405F" w:rsidDel="00CC7231">
          <w:rPr>
            <w:sz w:val="20"/>
            <w:szCs w:val="20"/>
          </w:rPr>
          <w:delText>This allows us to provide a less biased, if not completely unbiased, picture of the EU executives’ public communication.</w:delText>
        </w:r>
      </w:del>
    </w:p>
    <w:p w14:paraId="07235D99" w14:textId="22765A68" w:rsidR="00C25DC3" w:rsidDel="00972126" w:rsidRDefault="005121FB" w:rsidP="001A4C3B">
      <w:pPr>
        <w:pStyle w:val="Textkrper"/>
        <w:jc w:val="both"/>
        <w:rPr>
          <w:ins w:id="838" w:author="Christian Rauh" w:date="2021-09-27T17:28:00Z"/>
          <w:del w:id="839" w:author="Christian Rauh [2]" w:date="2021-09-27T20:32:00Z"/>
          <w:sz w:val="20"/>
          <w:szCs w:val="20"/>
        </w:rPr>
      </w:pPr>
      <w:ins w:id="840" w:author="Christian Rauh" w:date="2021-09-27T17:16:00Z">
        <w:r>
          <w:rPr>
            <w:sz w:val="20"/>
            <w:szCs w:val="20"/>
          </w:rPr>
          <w:t>Using official EU webpages</w:t>
        </w:r>
      </w:ins>
      <w:ins w:id="841" w:author="Christian Rauh" w:date="2021-09-27T17:17:00Z">
        <w:r>
          <w:rPr>
            <w:sz w:val="20"/>
            <w:szCs w:val="20"/>
          </w:rPr>
          <w:t xml:space="preserve">, we </w:t>
        </w:r>
      </w:ins>
      <w:ins w:id="842" w:author="Christian Rauh [2]" w:date="2021-09-27T20:32:00Z">
        <w:r w:rsidR="00972126">
          <w:rPr>
            <w:sz w:val="20"/>
            <w:szCs w:val="20"/>
          </w:rPr>
          <w:t xml:space="preserve">thus </w:t>
        </w:r>
      </w:ins>
      <w:ins w:id="843" w:author="Christian Rauh" w:date="2021-09-27T17:17:00Z">
        <w:r>
          <w:rPr>
            <w:sz w:val="20"/>
            <w:szCs w:val="20"/>
          </w:rPr>
          <w:t xml:space="preserve">first identified </w:t>
        </w:r>
      </w:ins>
      <w:del w:id="844" w:author="Christian Rauh" w:date="2021-09-27T16:42:00Z">
        <w:r w:rsidR="0063237A" w:rsidRPr="0011405F" w:rsidDel="001A4C3B">
          <w:rPr>
            <w:sz w:val="20"/>
            <w:szCs w:val="20"/>
          </w:rPr>
          <w:delText xml:space="preserve">Identifying the population of relevant supranational </w:delText>
        </w:r>
      </w:del>
      <w:ins w:id="845" w:author="Christian Rauh" w:date="2021-09-27T16:42:00Z">
        <w:r w:rsidR="001A4C3B">
          <w:rPr>
            <w:sz w:val="20"/>
            <w:szCs w:val="20"/>
          </w:rPr>
          <w:t xml:space="preserve">all </w:t>
        </w:r>
      </w:ins>
      <w:r w:rsidR="0063237A" w:rsidRPr="0011405F">
        <w:rPr>
          <w:sz w:val="20"/>
          <w:szCs w:val="20"/>
        </w:rPr>
        <w:t xml:space="preserve">Twitter accounts </w:t>
      </w:r>
      <w:ins w:id="846" w:author="Christian Rauh" w:date="2021-09-27T16:42:00Z">
        <w:r w:rsidR="001A4C3B">
          <w:rPr>
            <w:sz w:val="20"/>
            <w:szCs w:val="20"/>
          </w:rPr>
          <w:t>of supranational executive i</w:t>
        </w:r>
      </w:ins>
      <w:ins w:id="847" w:author="Christian Rauh" w:date="2021-09-27T16:43:00Z">
        <w:r w:rsidR="001A4C3B">
          <w:rPr>
            <w:sz w:val="20"/>
            <w:szCs w:val="20"/>
          </w:rPr>
          <w:t>nstitutions (i.e. excluding the intergovernmental and parliamentary branches of the EU)</w:t>
        </w:r>
      </w:ins>
      <w:del w:id="848" w:author="Christian Rauh" w:date="2021-09-28T09:33:00Z">
        <w:r w:rsidR="00E74C08" w:rsidDel="00061E08">
          <w:rPr>
            <w:sz w:val="20"/>
            <w:szCs w:val="20"/>
          </w:rPr>
          <w:delText>,</w:delText>
        </w:r>
      </w:del>
      <w:ins w:id="849" w:author="Christian Rauh" w:date="2021-09-28T09:33:00Z">
        <w:r w:rsidR="00061E08">
          <w:rPr>
            <w:sz w:val="20"/>
            <w:szCs w:val="20"/>
          </w:rPr>
          <w:t>.</w:t>
        </w:r>
      </w:ins>
      <w:ins w:id="850" w:author="Christian Rauh" w:date="2021-09-27T16:44:00Z">
        <w:r w:rsidR="001A4C3B">
          <w:rPr>
            <w:sz w:val="20"/>
            <w:szCs w:val="20"/>
          </w:rPr>
          <w:t xml:space="preserve"> </w:t>
        </w:r>
      </w:ins>
      <w:del w:id="851" w:author="Christian Rauh" w:date="2021-09-27T16:43:00Z">
        <w:r w:rsidR="0063237A" w:rsidRPr="0011405F" w:rsidDel="001A4C3B">
          <w:rPr>
            <w:sz w:val="20"/>
            <w:szCs w:val="20"/>
          </w:rPr>
          <w:delText xml:space="preserve">followed recent evidence in the literature. Institutions such as the European Commission or the European Central Bank (ECB) are often core addressees of public politicization and are equated with EU legitimacy more broadly in the minds of citizens </w:delText>
        </w:r>
        <w:r w:rsidR="0063237A" w:rsidRPr="0011405F" w:rsidDel="001A4C3B">
          <w:rPr>
            <w:sz w:val="20"/>
            <w:szCs w:val="20"/>
          </w:rPr>
          <w:fldChar w:fldCharType="begin"/>
        </w:r>
        <w:r w:rsidR="00EA63E5" w:rsidDel="001A4C3B">
          <w:rPr>
            <w:sz w:val="20"/>
            <w:szCs w:val="20"/>
          </w:rPr>
          <w:delInstrText xml:space="preserve"> ADDIN ZOTERO_ITEM CSL_CITATION {"citationID":"hHbRLtIm","properties":{"formattedCitation":"(Silva {\\i{}et al.} 2021)","plainCitation":"(Silva et al. 2021)","noteIndex":0},"citationItems":[{"id":6989,"uris":["http://zotero.org/groups/2912652/items/Y4NCCSCJ"],"uri":["http://zotero.org/groups/2912652/items/Y4NCCSCJ"],"itemData":{"id":6989,"type":"article-journal","abstract":"This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delInstrText>
        </w:r>
        <w:r w:rsidR="0063237A" w:rsidRPr="0011405F" w:rsidDel="001A4C3B">
          <w:rPr>
            <w:sz w:val="20"/>
            <w:szCs w:val="20"/>
          </w:rPr>
          <w:fldChar w:fldCharType="separate"/>
        </w:r>
        <w:r w:rsidR="0032464D" w:rsidRPr="0032464D" w:rsidDel="001A4C3B">
          <w:rPr>
            <w:rFonts w:ascii="Calibri" w:hAnsi="Calibri" w:cs="Calibri"/>
            <w:sz w:val="20"/>
          </w:rPr>
          <w:delText xml:space="preserve">(Silva </w:delText>
        </w:r>
        <w:r w:rsidR="0032464D" w:rsidRPr="0032464D" w:rsidDel="001A4C3B">
          <w:rPr>
            <w:rFonts w:ascii="Calibri" w:hAnsi="Calibri" w:cs="Calibri"/>
            <w:i/>
            <w:iCs/>
            <w:sz w:val="20"/>
          </w:rPr>
          <w:delText>et al.</w:delText>
        </w:r>
        <w:r w:rsidR="0032464D" w:rsidRPr="0032464D" w:rsidDel="001A4C3B">
          <w:rPr>
            <w:rFonts w:ascii="Calibri" w:hAnsi="Calibri" w:cs="Calibri"/>
            <w:sz w:val="20"/>
          </w:rPr>
          <w:delText xml:space="preserve"> 2021)</w:delText>
        </w:r>
        <w:r w:rsidR="0063237A" w:rsidRPr="0011405F" w:rsidDel="001A4C3B">
          <w:rPr>
            <w:sz w:val="20"/>
            <w:szCs w:val="20"/>
          </w:rPr>
          <w:fldChar w:fldCharType="end"/>
        </w:r>
        <w:r w:rsidR="0063237A" w:rsidRPr="0011405F" w:rsidDel="001A4C3B">
          <w:rPr>
            <w:sz w:val="20"/>
            <w:szCs w:val="20"/>
          </w:rPr>
          <w:delText xml:space="preserve">. </w:delText>
        </w:r>
      </w:del>
      <w:del w:id="852" w:author="Christian Rauh" w:date="2021-09-28T09:33:00Z">
        <w:r w:rsidR="00E74C08" w:rsidDel="00061E08">
          <w:rPr>
            <w:sz w:val="20"/>
            <w:szCs w:val="20"/>
          </w:rPr>
          <w:delText>I</w:delText>
        </w:r>
      </w:del>
      <w:ins w:id="853" w:author="Christian Rauh" w:date="2021-09-28T09:33:00Z">
        <w:r w:rsidR="00061E08">
          <w:rPr>
            <w:sz w:val="20"/>
            <w:szCs w:val="20"/>
          </w:rPr>
          <w:t xml:space="preserve">We include </w:t>
        </w:r>
      </w:ins>
      <w:del w:id="854" w:author="Christian Rauh" w:date="2021-09-27T16:43:00Z">
        <w:r w:rsidR="0063237A" w:rsidRPr="0011405F" w:rsidDel="001A4C3B">
          <w:rPr>
            <w:sz w:val="20"/>
            <w:szCs w:val="20"/>
          </w:rPr>
          <w:delText xml:space="preserve">Accordingly, we identified </w:delText>
        </w:r>
      </w:del>
      <w:r w:rsidR="0063237A" w:rsidRPr="0011405F">
        <w:rPr>
          <w:sz w:val="20"/>
          <w:szCs w:val="20"/>
        </w:rPr>
        <w:t>the</w:t>
      </w:r>
      <w:ins w:id="855" w:author="Christian Rauh" w:date="2021-09-27T17:17:00Z">
        <w:r>
          <w:rPr>
            <w:sz w:val="20"/>
            <w:szCs w:val="20"/>
          </w:rPr>
          <w:t>ir</w:t>
        </w:r>
      </w:ins>
      <w:r w:rsidR="0063237A" w:rsidRPr="0011405F">
        <w:rPr>
          <w:sz w:val="20"/>
          <w:szCs w:val="20"/>
        </w:rPr>
        <w:t xml:space="preserve"> main </w:t>
      </w:r>
      <w:del w:id="856" w:author="Christian Rauh" w:date="2021-09-27T17:22:00Z">
        <w:r w:rsidR="0063237A" w:rsidRPr="0011405F" w:rsidDel="00C25DC3">
          <w:rPr>
            <w:sz w:val="20"/>
            <w:szCs w:val="20"/>
          </w:rPr>
          <w:delText xml:space="preserve">Twitter </w:delText>
        </w:r>
      </w:del>
      <w:r w:rsidR="0063237A" w:rsidRPr="0011405F">
        <w:rPr>
          <w:sz w:val="20"/>
          <w:szCs w:val="20"/>
        </w:rPr>
        <w:t xml:space="preserve">accounts </w:t>
      </w:r>
      <w:del w:id="857" w:author="Christian Rauh" w:date="2021-09-27T17:17:00Z">
        <w:r w:rsidR="0063237A" w:rsidRPr="0011405F" w:rsidDel="005121FB">
          <w:rPr>
            <w:sz w:val="20"/>
            <w:szCs w:val="20"/>
          </w:rPr>
          <w:delText>of the institution</w:delText>
        </w:r>
      </w:del>
      <w:del w:id="858" w:author="Christian Rauh" w:date="2021-09-27T16:45:00Z">
        <w:r w:rsidR="0063237A" w:rsidRPr="0011405F" w:rsidDel="001A4C3B">
          <w:rPr>
            <w:sz w:val="20"/>
            <w:szCs w:val="20"/>
          </w:rPr>
          <w:delText>s</w:delText>
        </w:r>
      </w:del>
      <w:del w:id="859" w:author="Christian Rauh" w:date="2021-09-27T17:17:00Z">
        <w:r w:rsidR="0063237A" w:rsidRPr="0011405F" w:rsidDel="005121FB">
          <w:rPr>
            <w:sz w:val="20"/>
            <w:szCs w:val="20"/>
          </w:rPr>
          <w:delText xml:space="preserve"> </w:delText>
        </w:r>
      </w:del>
      <w:del w:id="860" w:author="Christian Rauh" w:date="2021-09-27T16:44:00Z">
        <w:r w:rsidR="0063237A" w:rsidRPr="0011405F" w:rsidDel="001A4C3B">
          <w:rPr>
            <w:sz w:val="20"/>
            <w:szCs w:val="20"/>
          </w:rPr>
          <w:delText xml:space="preserve">falling under these definitions </w:delText>
        </w:r>
      </w:del>
      <w:r w:rsidR="0063237A" w:rsidRPr="0011405F">
        <w:rPr>
          <w:sz w:val="20"/>
          <w:szCs w:val="20"/>
        </w:rPr>
        <w:t>(e.g., @EU_Commission), their individual sub-branches (e.g., @</w:t>
      </w:r>
      <w:proofErr w:type="spellStart"/>
      <w:r w:rsidR="0063237A" w:rsidRPr="0011405F">
        <w:rPr>
          <w:sz w:val="20"/>
          <w:szCs w:val="20"/>
        </w:rPr>
        <w:t>EUHomeAffairs</w:t>
      </w:r>
      <w:proofErr w:type="spellEnd"/>
      <w:r w:rsidR="0063237A" w:rsidRPr="0011405F">
        <w:rPr>
          <w:sz w:val="20"/>
          <w:szCs w:val="20"/>
        </w:rPr>
        <w:t>)</w:t>
      </w:r>
      <w:ins w:id="861" w:author="Christian Rauh" w:date="2021-09-27T16:45:00Z">
        <w:r w:rsidR="001A4C3B">
          <w:rPr>
            <w:sz w:val="20"/>
            <w:szCs w:val="20"/>
          </w:rPr>
          <w:t>,</w:t>
        </w:r>
      </w:ins>
      <w:r w:rsidR="0063237A" w:rsidRPr="0011405F">
        <w:rPr>
          <w:sz w:val="20"/>
          <w:szCs w:val="20"/>
        </w:rPr>
        <w:t xml:space="preserve"> and </w:t>
      </w:r>
      <w:del w:id="862" w:author="Christian Rauh" w:date="2021-09-28T09:33:00Z">
        <w:r w:rsidR="0063237A" w:rsidRPr="0011405F" w:rsidDel="00061E08">
          <w:rPr>
            <w:sz w:val="20"/>
            <w:szCs w:val="20"/>
          </w:rPr>
          <w:delText xml:space="preserve">dedicated </w:delText>
        </w:r>
      </w:del>
      <w:ins w:id="863" w:author="Christian Rauh" w:date="2021-09-28T09:33:00Z">
        <w:r w:rsidR="00061E08">
          <w:rPr>
            <w:sz w:val="20"/>
            <w:szCs w:val="20"/>
          </w:rPr>
          <w:t xml:space="preserve">specialized </w:t>
        </w:r>
      </w:ins>
      <w:r w:rsidR="0063237A" w:rsidRPr="0011405F">
        <w:rPr>
          <w:sz w:val="20"/>
          <w:szCs w:val="20"/>
        </w:rPr>
        <w:t>EU agencies (e.g., @Frontex)</w:t>
      </w:r>
      <w:ins w:id="864" w:author="Christian Rauh" w:date="2021-09-27T16:44:00Z">
        <w:r w:rsidR="001A4C3B">
          <w:rPr>
            <w:sz w:val="20"/>
            <w:szCs w:val="20"/>
          </w:rPr>
          <w:t>.</w:t>
        </w:r>
      </w:ins>
      <w:ins w:id="865" w:author="Christian Rauh" w:date="2021-09-27T17:18:00Z">
        <w:r>
          <w:rPr>
            <w:sz w:val="20"/>
            <w:szCs w:val="20"/>
          </w:rPr>
          <w:t xml:space="preserve"> </w:t>
        </w:r>
      </w:ins>
    </w:p>
    <w:p w14:paraId="5D20DA08" w14:textId="691C4B9B" w:rsidR="0063237A" w:rsidRPr="0011405F" w:rsidDel="00866DFA" w:rsidRDefault="005121FB">
      <w:pPr>
        <w:pStyle w:val="Textkrper"/>
        <w:jc w:val="both"/>
        <w:rPr>
          <w:del w:id="866" w:author="Christian Rauh" w:date="2021-09-27T17:33:00Z"/>
          <w:sz w:val="20"/>
          <w:szCs w:val="20"/>
        </w:rPr>
      </w:pPr>
      <w:ins w:id="867" w:author="Christian Rauh" w:date="2021-09-27T17:18:00Z">
        <w:r>
          <w:rPr>
            <w:sz w:val="20"/>
            <w:szCs w:val="20"/>
          </w:rPr>
          <w:t>In addition, we</w:t>
        </w:r>
      </w:ins>
      <w:r w:rsidR="00866DFA">
        <w:rPr>
          <w:sz w:val="20"/>
          <w:szCs w:val="20"/>
        </w:rPr>
        <w:t xml:space="preserve"> identified</w:t>
      </w:r>
      <w:r w:rsidR="00E74C08">
        <w:rPr>
          <w:sz w:val="20"/>
          <w:szCs w:val="20"/>
        </w:rPr>
        <w:t xml:space="preserve"> all </w:t>
      </w:r>
      <w:del w:id="868" w:author="Christian Rauh" w:date="2021-09-27T16:44:00Z">
        <w:r w:rsidR="0063237A" w:rsidRPr="0011405F" w:rsidDel="001A4C3B">
          <w:rPr>
            <w:sz w:val="20"/>
            <w:szCs w:val="20"/>
          </w:rPr>
          <w:delText>,</w:delText>
        </w:r>
      </w:del>
      <w:del w:id="869" w:author="Christian Rauh" w:date="2021-09-27T16:45:00Z">
        <w:r w:rsidR="0063237A" w:rsidRPr="0011405F" w:rsidDel="001A4C3B">
          <w:rPr>
            <w:sz w:val="20"/>
            <w:szCs w:val="20"/>
          </w:rPr>
          <w:delText xml:space="preserve"> as well as </w:delText>
        </w:r>
      </w:del>
      <w:del w:id="870" w:author="Christian Rauh" w:date="2021-09-27T17:23:00Z">
        <w:r w:rsidR="0063237A" w:rsidRPr="0011405F" w:rsidDel="00C25DC3">
          <w:rPr>
            <w:sz w:val="20"/>
            <w:szCs w:val="20"/>
          </w:rPr>
          <w:delText>the</w:delText>
        </w:r>
      </w:del>
      <w:r w:rsidR="0063237A" w:rsidRPr="0011405F">
        <w:rPr>
          <w:sz w:val="20"/>
          <w:szCs w:val="20"/>
        </w:rPr>
        <w:t xml:space="preserve">accounts of individuals heading these institutions such as Presidents (e.g., </w:t>
      </w:r>
      <w:r w:rsidR="0063237A" w:rsidRPr="0011405F">
        <w:rPr>
          <w:iCs/>
          <w:sz w:val="20"/>
          <w:szCs w:val="20"/>
        </w:rPr>
        <w:t>@vonderleyen</w:t>
      </w:r>
      <w:r w:rsidR="0063237A" w:rsidRPr="0011405F">
        <w:rPr>
          <w:sz w:val="20"/>
          <w:szCs w:val="20"/>
        </w:rPr>
        <w:t>), Commissioners (e.g., @TimmermansEU), or Director-Generals (e.g., @lemaitre_eu)</w:t>
      </w:r>
      <w:del w:id="871" w:author="Christian Rauh" w:date="2021-09-27T16:46:00Z">
        <w:r w:rsidR="0063237A" w:rsidRPr="0011405F" w:rsidDel="001A4C3B">
          <w:rPr>
            <w:sz w:val="20"/>
            <w:szCs w:val="20"/>
          </w:rPr>
          <w:delText xml:space="preserve"> using the official webpages of the EU</w:delText>
        </w:r>
      </w:del>
      <w:del w:id="872" w:author="Christian Rauh" w:date="2021-09-27T17:24:00Z">
        <w:r w:rsidR="0063237A" w:rsidRPr="0011405F" w:rsidDel="00C25DC3">
          <w:rPr>
            <w:sz w:val="20"/>
            <w:szCs w:val="20"/>
          </w:rPr>
          <w:delText xml:space="preserve">. </w:delText>
        </w:r>
      </w:del>
      <w:ins w:id="873" w:author="Christian Rauh" w:date="2021-09-27T17:24:00Z">
        <w:r w:rsidR="00C25DC3">
          <w:rPr>
            <w:sz w:val="20"/>
            <w:szCs w:val="20"/>
          </w:rPr>
          <w:t xml:space="preserve">. </w:t>
        </w:r>
      </w:ins>
      <w:ins w:id="874" w:author="Christian Rauh" w:date="2021-09-28T09:34:00Z">
        <w:r w:rsidR="00061E08">
          <w:rPr>
            <w:sz w:val="20"/>
            <w:szCs w:val="20"/>
          </w:rPr>
          <w:t xml:space="preserve">Including individuals is motivated </w:t>
        </w:r>
      </w:ins>
      <w:ins w:id="875" w:author="Christian Rauh" w:date="2021-09-28T09:35:00Z">
        <w:r w:rsidR="00061E08">
          <w:rPr>
            <w:sz w:val="20"/>
            <w:szCs w:val="20"/>
          </w:rPr>
          <w:t>by discussions about t</w:t>
        </w:r>
      </w:ins>
      <w:ins w:id="876" w:author="Christian Rauh" w:date="2021-09-27T17:24:00Z">
        <w:r w:rsidR="00C25DC3">
          <w:rPr>
            <w:sz w:val="20"/>
            <w:szCs w:val="20"/>
          </w:rPr>
          <w:t>he personalization of supranational politics</w:t>
        </w:r>
      </w:ins>
      <w:del w:id="877" w:author="Christian Rauh" w:date="2021-09-27T16:46:00Z">
        <w:r w:rsidR="0063237A" w:rsidRPr="0011405F" w:rsidDel="001A4C3B">
          <w:rPr>
            <w:sz w:val="20"/>
            <w:szCs w:val="20"/>
          </w:rPr>
          <w:delText xml:space="preserve"> </w:delText>
        </w:r>
      </w:del>
      <w:ins w:id="878" w:author="Christian Rauh" w:date="2021-09-27T17:25:00Z">
        <w:r w:rsidR="00C25DC3">
          <w:rPr>
            <w:sz w:val="20"/>
            <w:szCs w:val="20"/>
          </w:rPr>
          <w:t xml:space="preserve">. ‘Giving a face’ </w:t>
        </w:r>
      </w:ins>
      <w:ins w:id="879" w:author="Christian Rauh" w:date="2021-09-27T17:26:00Z">
        <w:r w:rsidR="00C25DC3">
          <w:rPr>
            <w:sz w:val="20"/>
            <w:szCs w:val="20"/>
          </w:rPr>
          <w:t>to</w:t>
        </w:r>
      </w:ins>
      <w:ins w:id="880" w:author="Christian Rauh" w:date="2021-09-27T17:29:00Z">
        <w:r w:rsidR="00C25DC3">
          <w:rPr>
            <w:sz w:val="20"/>
            <w:szCs w:val="20"/>
          </w:rPr>
          <w:t xml:space="preserve"> institutions</w:t>
        </w:r>
      </w:ins>
      <w:ins w:id="881" w:author="Christian Rauh" w:date="2021-09-27T17:26:00Z">
        <w:r w:rsidR="00C25DC3">
          <w:rPr>
            <w:sz w:val="20"/>
            <w:szCs w:val="20"/>
          </w:rPr>
          <w:t xml:space="preserve"> </w:t>
        </w:r>
      </w:ins>
      <w:ins w:id="882" w:author="Christian Rauh" w:date="2021-09-27T17:25:00Z">
        <w:r w:rsidR="00C25DC3">
          <w:rPr>
            <w:sz w:val="20"/>
            <w:szCs w:val="20"/>
          </w:rPr>
          <w:t xml:space="preserve">and personalized competition for </w:t>
        </w:r>
      </w:ins>
      <w:ins w:id="883" w:author="Christian Rauh" w:date="2021-09-27T17:26:00Z">
        <w:r w:rsidR="00C25DC3">
          <w:rPr>
            <w:sz w:val="20"/>
            <w:szCs w:val="20"/>
          </w:rPr>
          <w:t xml:space="preserve">EU </w:t>
        </w:r>
      </w:ins>
      <w:ins w:id="884" w:author="Christian Rauh" w:date="2021-09-27T17:25:00Z">
        <w:r w:rsidR="00C25DC3">
          <w:rPr>
            <w:sz w:val="20"/>
            <w:szCs w:val="20"/>
          </w:rPr>
          <w:t xml:space="preserve">office </w:t>
        </w:r>
      </w:ins>
      <w:ins w:id="885" w:author="Christian Rauh" w:date="2021-09-28T09:35:00Z">
        <w:r w:rsidR="00061E08">
          <w:rPr>
            <w:sz w:val="20"/>
            <w:szCs w:val="20"/>
          </w:rPr>
          <w:t xml:space="preserve">is a long-discussed </w:t>
        </w:r>
      </w:ins>
      <w:ins w:id="886" w:author="Christian Rauh" w:date="2021-09-27T17:25:00Z">
        <w:del w:id="887" w:author="Christian Rauh [2]" w:date="2021-09-27T20:33:00Z">
          <w:r w:rsidR="00C25DC3" w:rsidDel="00972126">
            <w:rPr>
              <w:sz w:val="20"/>
              <w:szCs w:val="20"/>
            </w:rPr>
            <w:delText>has been</w:delText>
          </w:r>
        </w:del>
      </w:ins>
      <w:ins w:id="888" w:author="Christian Rauh [2]" w:date="2021-09-27T20:33:00Z">
        <w:del w:id="889" w:author="Christian Rauh" w:date="2021-09-28T09:35:00Z">
          <w:r w:rsidR="00972126" w:rsidDel="00061E08">
            <w:rPr>
              <w:sz w:val="20"/>
              <w:szCs w:val="20"/>
            </w:rPr>
            <w:delText>is</w:delText>
          </w:r>
        </w:del>
        <w:del w:id="890" w:author="Christian Rauh" w:date="2021-09-28T09:36:00Z">
          <w:r w:rsidR="00972126" w:rsidDel="00061E08">
            <w:rPr>
              <w:sz w:val="20"/>
              <w:szCs w:val="20"/>
            </w:rPr>
            <w:delText xml:space="preserve"> </w:delText>
          </w:r>
        </w:del>
        <w:del w:id="891" w:author="Christian Rauh" w:date="2021-09-28T09:35:00Z">
          <w:r w:rsidR="00972126" w:rsidDel="00061E08">
            <w:rPr>
              <w:sz w:val="20"/>
              <w:szCs w:val="20"/>
            </w:rPr>
            <w:delText>a long-</w:delText>
          </w:r>
        </w:del>
      </w:ins>
      <w:ins w:id="892" w:author="Christian Rauh" w:date="2021-09-27T17:26:00Z">
        <w:del w:id="893" w:author="Christian Rauh [2]" w:date="2021-09-27T20:33:00Z">
          <w:r w:rsidR="00C25DC3" w:rsidDel="00972126">
            <w:rPr>
              <w:sz w:val="20"/>
              <w:szCs w:val="20"/>
            </w:rPr>
            <w:delText xml:space="preserve">as a </w:delText>
          </w:r>
        </w:del>
        <w:r w:rsidR="00C25DC3">
          <w:rPr>
            <w:sz w:val="20"/>
            <w:szCs w:val="20"/>
          </w:rPr>
          <w:t xml:space="preserve">strategy to </w:t>
        </w:r>
      </w:ins>
      <w:ins w:id="894" w:author="Christian Rauh" w:date="2021-09-28T09:36:00Z">
        <w:r w:rsidR="00061E08">
          <w:rPr>
            <w:sz w:val="20"/>
            <w:szCs w:val="20"/>
          </w:rPr>
          <w:t xml:space="preserve">channel </w:t>
        </w:r>
      </w:ins>
      <w:ins w:id="895" w:author="Christian Rauh" w:date="2021-09-27T17:26:00Z">
        <w:r w:rsidR="00C25DC3">
          <w:rPr>
            <w:sz w:val="20"/>
            <w:szCs w:val="20"/>
          </w:rPr>
          <w:t xml:space="preserve">the politicization of EU affairs </w:t>
        </w:r>
      </w:ins>
      <w:ins w:id="896" w:author="Christian Rauh" w:date="2021-09-27T17:30:00Z">
        <w:del w:id="897" w:author="Christian Rauh [2]" w:date="2021-09-27T20:33:00Z">
          <w:r w:rsidR="00866DFA" w:rsidDel="00972126">
            <w:rPr>
              <w:sz w:val="20"/>
              <w:szCs w:val="20"/>
            </w:rPr>
            <w:delText xml:space="preserve">for a long time </w:delText>
          </w:r>
        </w:del>
      </w:ins>
      <w:r w:rsidR="00C25DC3">
        <w:rPr>
          <w:sz w:val="20"/>
          <w:szCs w:val="20"/>
        </w:rPr>
        <w:fldChar w:fldCharType="begin"/>
      </w:r>
      <w:r w:rsidR="00061E08">
        <w:rPr>
          <w:sz w:val="20"/>
          <w:szCs w:val="20"/>
        </w:rPr>
        <w:instrText xml:space="preserve"> ADDIN ZOTERO_ITEM CSL_CITATION {"citationID":"fjX9uAwW","properties":{"formattedCitation":"(e.g. Hix 1997)","plainCitation":"(e.g. Hix 1997)","noteIndex":0},"citationItems":[{"id":7344,"uris":["http://zotero.org/groups/2912652/items/ZG3BD47D"],"uri":["http://zotero.org/groups/2912652/items/ZG3BD47D"],"itemData":{"id":7344,"type":"article-journal","abstract":"Central to all democratic systems is the ability of citizens to choose who holds executive power. To reduce the democratic-deficit in the EU, therefore, the Maastricht and Amsterdam Treaties give the European Parliament (EP) a vote on the European Council nominee for Commission President. The effect, so many commentators claim, is a parliamentary model: where EP elections are connected via an EP majority to executive selection. However, these claims are misplaced. There are no incentives for national parties to compete for the Commission President, and every incentive for MEPs to abide by national-party rather than EP-party wishes. The result is that EP elections are ‘second-order national contests’, fought by national parties on national executive performance, and that the winning coalition in the investiture procedure is of ‘prime ministers’ parties’ not of ‘EP election victors’. Consequently, for a parliamentary model to work, either the EP should ‘go first’ in the investiture process, or the link between domestic parties and MEPs should be broken. However, if EP elections remain second-order, the only option may be a presidential model, where the Commission President is directly-elected.","container-title":"European Integration online Papers (EIoP)","issue":"21","title":"Executive Selection in the European Union: Does the Commission President Investiture Procedure Reduce the Democratic Deficit?","URL":"http://eiop.or.at/eiop/texte/1997-021a.htm","volume":"1","author":[{"family":"Hix","given":"Simon"}],"issued":{"date-parts":[["1997"]]}},"prefix":"e.g. "}],"schema":"https://github.com/citation-style-language/schema/raw/master/csl-citation.json"} </w:instrText>
      </w:r>
      <w:r w:rsidR="00C25DC3">
        <w:rPr>
          <w:sz w:val="20"/>
          <w:szCs w:val="20"/>
        </w:rPr>
        <w:fldChar w:fldCharType="separate"/>
      </w:r>
      <w:r w:rsidR="00061E08" w:rsidRPr="00061E08">
        <w:rPr>
          <w:rFonts w:ascii="Calibri" w:hAnsi="Calibri" w:cs="Calibri"/>
          <w:sz w:val="20"/>
        </w:rPr>
        <w:t>(e.g. Hix 1997)</w:t>
      </w:r>
      <w:r w:rsidR="00C25DC3">
        <w:rPr>
          <w:sz w:val="20"/>
          <w:szCs w:val="20"/>
        </w:rPr>
        <w:fldChar w:fldCharType="end"/>
      </w:r>
      <w:ins w:id="898" w:author="Christian Rauh" w:date="2021-09-27T17:30:00Z">
        <w:r w:rsidR="00866DFA">
          <w:rPr>
            <w:sz w:val="20"/>
            <w:szCs w:val="20"/>
          </w:rPr>
          <w:t xml:space="preserve">. And even if the related </w:t>
        </w:r>
      </w:ins>
      <w:ins w:id="899" w:author="Christian Rauh [2]" w:date="2021-09-27T20:33:00Z">
        <w:del w:id="900" w:author="Christian Rauh" w:date="2021-09-28T09:37:00Z">
          <w:r w:rsidR="00972126" w:rsidDel="00061E08">
            <w:rPr>
              <w:sz w:val="20"/>
              <w:szCs w:val="20"/>
            </w:rPr>
            <w:delText xml:space="preserve">EU Commission </w:delText>
          </w:r>
        </w:del>
      </w:ins>
      <w:proofErr w:type="spellStart"/>
      <w:ins w:id="901" w:author="Christian Rauh" w:date="2021-09-27T17:30:00Z">
        <w:r w:rsidR="00866DFA" w:rsidRPr="00061E08">
          <w:rPr>
            <w:i/>
            <w:sz w:val="20"/>
            <w:szCs w:val="20"/>
            <w:rPrChange w:id="902" w:author="Christian Rauh" w:date="2021-09-28T09:37:00Z">
              <w:rPr>
                <w:sz w:val="20"/>
                <w:szCs w:val="20"/>
              </w:rPr>
            </w:rPrChange>
          </w:rPr>
          <w:t>Spitzenkandi</w:t>
        </w:r>
      </w:ins>
      <w:ins w:id="903" w:author="Christian Rauh" w:date="2021-09-27T17:31:00Z">
        <w:r w:rsidR="00866DFA" w:rsidRPr="00061E08">
          <w:rPr>
            <w:i/>
            <w:sz w:val="20"/>
            <w:szCs w:val="20"/>
            <w:rPrChange w:id="904" w:author="Christian Rauh" w:date="2021-09-28T09:37:00Z">
              <w:rPr>
                <w:sz w:val="20"/>
                <w:szCs w:val="20"/>
              </w:rPr>
            </w:rPrChange>
          </w:rPr>
          <w:t>daten</w:t>
        </w:r>
      </w:ins>
      <w:proofErr w:type="spellEnd"/>
      <w:ins w:id="905" w:author="Christian Rauh" w:date="2021-09-27T17:34:00Z">
        <w:r w:rsidR="00866DFA">
          <w:rPr>
            <w:sz w:val="20"/>
            <w:szCs w:val="20"/>
          </w:rPr>
          <w:t xml:space="preserve"> </w:t>
        </w:r>
        <w:del w:id="906" w:author="Christian Rauh [2]" w:date="2021-09-27T20:33:00Z">
          <w:r w:rsidR="00866DFA" w:rsidDel="00972126">
            <w:rPr>
              <w:sz w:val="20"/>
              <w:szCs w:val="20"/>
            </w:rPr>
            <w:delText>logic</w:delText>
          </w:r>
        </w:del>
      </w:ins>
      <w:ins w:id="907" w:author="Christian Rauh [2]" w:date="2021-09-27T20:33:00Z">
        <w:r w:rsidR="00972126">
          <w:rPr>
            <w:sz w:val="20"/>
            <w:szCs w:val="20"/>
          </w:rPr>
          <w:t>process</w:t>
        </w:r>
      </w:ins>
      <w:ins w:id="908" w:author="Christian Rauh" w:date="2021-09-27T17:31:00Z">
        <w:r w:rsidR="00866DFA">
          <w:rPr>
            <w:sz w:val="20"/>
            <w:szCs w:val="20"/>
          </w:rPr>
          <w:t xml:space="preserve"> </w:t>
        </w:r>
      </w:ins>
      <w:ins w:id="909" w:author="Christian Rauh" w:date="2021-09-27T17:32:00Z">
        <w:r w:rsidR="00866DFA">
          <w:rPr>
            <w:sz w:val="20"/>
            <w:szCs w:val="20"/>
          </w:rPr>
          <w:t>was never fully</w:t>
        </w:r>
      </w:ins>
      <w:ins w:id="910" w:author="Christian Rauh" w:date="2021-09-28T09:37:00Z">
        <w:r w:rsidR="00061E08">
          <w:rPr>
            <w:sz w:val="20"/>
            <w:szCs w:val="20"/>
          </w:rPr>
          <w:t xml:space="preserve"> institutionalized</w:t>
        </w:r>
      </w:ins>
      <w:ins w:id="911" w:author="Christian Rauh" w:date="2021-09-27T17:34:00Z">
        <w:del w:id="912" w:author="Christian Rauh [2]" w:date="2021-09-27T20:33:00Z">
          <w:r w:rsidR="00866DFA" w:rsidDel="00972126">
            <w:rPr>
              <w:sz w:val="20"/>
              <w:szCs w:val="20"/>
            </w:rPr>
            <w:delText xml:space="preserve"> for the EU Commission</w:delText>
          </w:r>
        </w:del>
      </w:ins>
      <w:ins w:id="913" w:author="Christian Rauh" w:date="2021-09-27T17:32:00Z">
        <w:r w:rsidR="00866DFA">
          <w:rPr>
            <w:sz w:val="20"/>
            <w:szCs w:val="20"/>
          </w:rPr>
          <w:t>, scholars observe a growing presidentialization of executive EU institutions</w:t>
        </w:r>
      </w:ins>
      <w:ins w:id="914" w:author="Christian Rauh" w:date="2021-09-27T17:33:00Z">
        <w:r w:rsidR="00866DFA">
          <w:rPr>
            <w:sz w:val="20"/>
            <w:szCs w:val="20"/>
          </w:rPr>
          <w:t xml:space="preserve"> </w:t>
        </w:r>
      </w:ins>
    </w:p>
    <w:p w14:paraId="1262E5EA" w14:textId="3640A341" w:rsidR="00866DFA" w:rsidRDefault="0063237A" w:rsidP="00866DFA">
      <w:pPr>
        <w:pStyle w:val="Textkrper"/>
        <w:jc w:val="both"/>
        <w:rPr>
          <w:sz w:val="20"/>
          <w:szCs w:val="20"/>
        </w:rPr>
      </w:pPr>
      <w:del w:id="915" w:author="Christian Rauh" w:date="2021-09-27T17:33:00Z">
        <w:r w:rsidRPr="0011405F" w:rsidDel="00866DFA">
          <w:rPr>
            <w:sz w:val="20"/>
            <w:szCs w:val="20"/>
          </w:rPr>
          <w:delText xml:space="preserve">We combine personal accounts with institutional accounts for two reasons. Firstly, events and policies related to particular authorities such as scandals and </w:delText>
        </w:r>
      </w:del>
      <w:del w:id="916" w:author="Christian Rauh" w:date="2021-09-27T16:30:00Z">
        <w:r w:rsidRPr="0011405F" w:rsidDel="002E4BD3">
          <w:rPr>
            <w:sz w:val="20"/>
            <w:szCs w:val="20"/>
          </w:rPr>
          <w:delText>unfavourable</w:delText>
        </w:r>
      </w:del>
      <w:del w:id="917" w:author="Christian Rauh" w:date="2021-09-27T17:33:00Z">
        <w:r w:rsidRPr="0011405F" w:rsidDel="00866DFA">
          <w:rPr>
            <w:sz w:val="20"/>
            <w:szCs w:val="20"/>
          </w:rPr>
          <w:delText xml:space="preserve"> policies sponsored by office holders may come back as criticisms of the EU as a polity since there are limited direct accountability mechanisms, such as popular elections, for executives in the EU </w:delText>
        </w:r>
        <w:r w:rsidRPr="0011405F" w:rsidDel="00866DFA">
          <w:rPr>
            <w:sz w:val="20"/>
            <w:szCs w:val="20"/>
          </w:rPr>
          <w:fldChar w:fldCharType="begin"/>
        </w:r>
        <w:r w:rsidR="00EA63E5" w:rsidDel="00866DFA">
          <w:rPr>
            <w:sz w:val="20"/>
            <w:szCs w:val="20"/>
          </w:rPr>
          <w:delInstrText xml:space="preserve"> ADDIN ZOTERO_ITEM CSL_CITATION {"citationID":"WzN6yWjx","properties":{"formattedCitation":"(Chatzopoulou 2015; Hobolt 2014; Trenz 2008; Wilde and Trenz 2012)","plainCitation":"(Chatzopoulou 2015; Hobolt 2014; Trenz 2008; Wilde and Trenz 2012)","noteIndex":0},"citationItems":[{"id":"vgsEJ3BF/iMUZTu8r","uris":["http://zotero.org/users/5392384/items/443FXBDK"],"uri":["http://zotero.org/users/5392384/items/443FXBDK"],"itemData":{"id":206,"type":"article-journal","abstract":"The proliferation of European Union (EU) agencies, referred to as agencification phenomenon, constitutes a significant EU institutional innovation. Agencification aimed to provide information, promote efficiency, decrease politicisation and generate standards based on specialised technical knowledge. However, the expanded role of EU agencies in regulatory policy-making has raised legitimacy questions, particularly in times of crisis and scandals. The legitimacy of agencies has been extensively studied with regard to input, and output (efficiency) legitimacy criteria. Instead, drawing on Schmidt's (2013) work this article claims that in order to assess the overall legitimacy of the EU regulatory governance through agencies, the ‘throughput’ criterion needs to be considered. Although important, the ‘input’ (politics) and ‘output’ (policy) criteria fail to capture what happens within the actual governance (process), between the decisions and the outcomes. Examples from the EU food regulatory governance through the European Food Safety Authority, a particularly technical and scientific policy area, illustrate how the ‘throughput’ mechanisms operate. While the absence of one of the throughput mechanisms delegitimises the regulatory governance of food, their simultaneous presence contributes to overall legitimacy of governance.","container-title":"European Politics and Society","DOI":"10.1080/23745118.2014.974312","ISSN":"2374-5118","issue":"2","page":"159-177","source":"Taylor and Francis+NEJM","title":"Unpacking the Mechanisms of the EU ‘Throughput’ Governance Legitimacy: The Case of EFSA","title-short":"Unpacking the Mechanisms of the EU ‘Throughput’ Governance Legitimacy","volume":"16","author":[{"family":"Chatzopoulou","given":"Sevasti"}],"issued":{"date-parts":[["2015",4,3]]}}},{"id":7280,"uris":["http://zotero.org/groups/2912652/items/RZHPRY9Y"],"uri":["http://zotero.org/groups/2912652/items/RZHPRY9Y"],"itemData":{"id":7280,"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6949,"uris":["http://zotero.org/groups/2912652/items/KU8B6ECF"],"uri":["http://zotero.org/groups/2912652/items/KU8B6ECF"],"itemData":{"id":6949,"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id":"vgsEJ3BF/lChCybbQ","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delInstrText>
        </w:r>
        <w:r w:rsidRPr="0011405F" w:rsidDel="00866DFA">
          <w:rPr>
            <w:sz w:val="20"/>
            <w:szCs w:val="20"/>
          </w:rPr>
          <w:fldChar w:fldCharType="separate"/>
        </w:r>
        <w:r w:rsidR="0032464D" w:rsidRPr="0032464D" w:rsidDel="00866DFA">
          <w:rPr>
            <w:rFonts w:ascii="Calibri" w:hAnsi="Calibri" w:cs="Calibri"/>
            <w:sz w:val="20"/>
          </w:rPr>
          <w:delText>(Chatzopoulou 2015; Hobolt 2014; Trenz 2008; Wilde and Trenz 2012)</w:delText>
        </w:r>
        <w:r w:rsidRPr="0011405F" w:rsidDel="00866DFA">
          <w:rPr>
            <w:sz w:val="20"/>
            <w:szCs w:val="20"/>
          </w:rPr>
          <w:fldChar w:fldCharType="end"/>
        </w:r>
        <w:r w:rsidRPr="0011405F" w:rsidDel="00866DFA">
          <w:rPr>
            <w:sz w:val="20"/>
            <w:szCs w:val="20"/>
          </w:rPr>
          <w:delText>. Secondly, there seems to be a growing tendency of presidentialization and agenda setting of individual political authorities in the EU executive institutions</w:delText>
        </w:r>
      </w:del>
      <w:r w:rsidRPr="0011405F">
        <w:rPr>
          <w:sz w:val="20"/>
          <w:szCs w:val="20"/>
        </w:rPr>
        <w:fldChar w:fldCharType="begin"/>
      </w:r>
      <w:r w:rsidR="00061E08">
        <w:rPr>
          <w:sz w:val="20"/>
          <w:szCs w:val="20"/>
        </w:rPr>
        <w:instrText xml:space="preserve"> ADDIN ZOTERO_ITEM CSL_CITATION {"citationID":"dN87mtba","properties":{"formattedCitation":"(Ham\\uc0\\u345{}\\uc0\\u237{}k 2021; Kassim {\\i{}et al.} 2017)","plainCitation":"(Hamřík 2021; Kassim et al. 2017)","noteIndex":0},"citationItems":[{"id":7296,"uris":["http://zotero.org/groups/2912652/items/FAPUCRS2"],"uri":["http://zotero.org/groups/2912652/items/FAPUCRS2"],"itemData":{"id":7296,"type":"article-journal","abstract":"The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7278,"uris":["http://zotero.org/groups/2912652/items/8F6PHE95"],"uri":["http://zotero.org/groups/2912652/items/8F6PHE95"],"itemData":{"id":7278,"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instrText>
      </w:r>
      <w:r w:rsidRPr="0011405F">
        <w:rPr>
          <w:sz w:val="20"/>
          <w:szCs w:val="20"/>
        </w:rPr>
        <w:fldChar w:fldCharType="separate"/>
      </w:r>
      <w:r w:rsidR="00866DFA" w:rsidRPr="00866DFA">
        <w:rPr>
          <w:rFonts w:ascii="Calibri" w:hAnsi="Calibri" w:cs="Calibri"/>
          <w:sz w:val="20"/>
        </w:rPr>
        <w:t>(</w:t>
      </w:r>
      <w:proofErr w:type="spellStart"/>
      <w:r w:rsidR="00866DFA" w:rsidRPr="00866DFA">
        <w:rPr>
          <w:rFonts w:ascii="Calibri" w:hAnsi="Calibri" w:cs="Calibri"/>
          <w:sz w:val="20"/>
        </w:rPr>
        <w:t>Hamřík</w:t>
      </w:r>
      <w:proofErr w:type="spellEnd"/>
      <w:r w:rsidR="00866DFA" w:rsidRPr="00866DFA">
        <w:rPr>
          <w:rFonts w:ascii="Calibri" w:hAnsi="Calibri" w:cs="Calibri"/>
          <w:sz w:val="20"/>
        </w:rPr>
        <w:t xml:space="preserve"> 2021; </w:t>
      </w:r>
      <w:proofErr w:type="spellStart"/>
      <w:r w:rsidR="00866DFA" w:rsidRPr="00866DFA">
        <w:rPr>
          <w:rFonts w:ascii="Calibri" w:hAnsi="Calibri" w:cs="Calibri"/>
          <w:sz w:val="20"/>
        </w:rPr>
        <w:t>Kassim</w:t>
      </w:r>
      <w:proofErr w:type="spellEnd"/>
      <w:r w:rsidR="00866DFA" w:rsidRPr="00866DFA">
        <w:rPr>
          <w:rFonts w:ascii="Calibri" w:hAnsi="Calibri" w:cs="Calibri"/>
          <w:sz w:val="20"/>
        </w:rPr>
        <w:t xml:space="preserve"> </w:t>
      </w:r>
      <w:r w:rsidR="00866DFA" w:rsidRPr="00866DFA">
        <w:rPr>
          <w:rFonts w:ascii="Calibri" w:hAnsi="Calibri" w:cs="Calibri"/>
          <w:i/>
          <w:iCs/>
          <w:sz w:val="20"/>
        </w:rPr>
        <w:t>et al.</w:t>
      </w:r>
      <w:r w:rsidR="00866DFA" w:rsidRPr="00866DFA">
        <w:rPr>
          <w:rFonts w:ascii="Calibri" w:hAnsi="Calibri" w:cs="Calibri"/>
          <w:sz w:val="20"/>
        </w:rPr>
        <w:t xml:space="preserve"> 2017)</w:t>
      </w:r>
      <w:r w:rsidRPr="0011405F">
        <w:rPr>
          <w:sz w:val="20"/>
          <w:szCs w:val="20"/>
        </w:rPr>
        <w:fldChar w:fldCharType="end"/>
      </w:r>
      <w:ins w:id="918" w:author="Christian Rauh" w:date="2021-09-27T17:34:00Z">
        <w:r w:rsidR="00866DFA">
          <w:rPr>
            <w:sz w:val="20"/>
            <w:szCs w:val="20"/>
          </w:rPr>
          <w:t xml:space="preserve"> and increased parliamentary scrutiny of </w:t>
        </w:r>
      </w:ins>
      <w:ins w:id="919" w:author="Christian Rauh [2]" w:date="2021-09-27T20:33:00Z">
        <w:del w:id="920" w:author="Christian Rauh" w:date="2021-09-28T09:37:00Z">
          <w:r w:rsidR="00972126" w:rsidDel="00061E08">
            <w:rPr>
              <w:sz w:val="20"/>
              <w:szCs w:val="20"/>
            </w:rPr>
            <w:delText>individual</w:delText>
          </w:r>
        </w:del>
      </w:ins>
      <w:ins w:id="921" w:author="Christian Rauh" w:date="2021-09-28T09:37:00Z">
        <w:r w:rsidR="00061E08">
          <w:rPr>
            <w:sz w:val="20"/>
            <w:szCs w:val="20"/>
          </w:rPr>
          <w:t>leading</w:t>
        </w:r>
      </w:ins>
      <w:ins w:id="922" w:author="Christian Rauh [2]" w:date="2021-09-27T20:33:00Z">
        <w:r w:rsidR="00972126">
          <w:rPr>
            <w:sz w:val="20"/>
            <w:szCs w:val="20"/>
          </w:rPr>
          <w:t xml:space="preserve"> </w:t>
        </w:r>
      </w:ins>
      <w:ins w:id="923" w:author="Christian Rauh" w:date="2021-09-27T17:34:00Z">
        <w:r w:rsidR="00866DFA">
          <w:rPr>
            <w:sz w:val="20"/>
            <w:szCs w:val="20"/>
          </w:rPr>
          <w:t>EU offic</w:t>
        </w:r>
      </w:ins>
      <w:ins w:id="924" w:author="Christian Rauh" w:date="2021-09-27T17:35:00Z">
        <w:r w:rsidR="00866DFA">
          <w:rPr>
            <w:sz w:val="20"/>
            <w:szCs w:val="20"/>
          </w:rPr>
          <w:t>i</w:t>
        </w:r>
      </w:ins>
      <w:ins w:id="925" w:author="Christian Rauh" w:date="2021-09-27T17:34:00Z">
        <w:r w:rsidR="00866DFA">
          <w:rPr>
            <w:sz w:val="20"/>
            <w:szCs w:val="20"/>
          </w:rPr>
          <w:t xml:space="preserve">als </w:t>
        </w:r>
      </w:ins>
      <w:r w:rsidR="00866DFA">
        <w:rPr>
          <w:sz w:val="20"/>
          <w:szCs w:val="20"/>
        </w:rPr>
        <w:fldChar w:fldCharType="begin"/>
      </w:r>
      <w:r w:rsidR="00061E08">
        <w:rPr>
          <w:sz w:val="20"/>
          <w:szCs w:val="20"/>
        </w:rPr>
        <w:instrText xml:space="preserve"> ADDIN ZOTERO_ITEM CSL_CITATION {"citationID":"nszjoAed","properties":{"formattedCitation":"(Wille 2013)","plainCitation":"(Wille 2013)","noteIndex":0},"citationItems":[{"id":7346,"uris":["http://zotero.org/groups/2912652/items/NWYJ6L9Y"],"uri":["http://zotero.org/groups/2912652/items/NWYJ6L9Y"],"itemData":{"id":7346,"type":"book","event-place":"Oxford","ISBN":"0-19-966569-9","publisher":"Oxford University Press","publisher-place":"Oxford","title":"The Normalization of the European Commission: Politics and Bureaucracy in the EU Executive","author":[{"family":"Wille","given":"Anchrit"}],"issued":{"date-parts":[["2013"]]}}}],"schema":"https://github.com/citation-style-language/schema/raw/master/csl-citation.json"} </w:instrText>
      </w:r>
      <w:r w:rsidR="00866DFA">
        <w:rPr>
          <w:sz w:val="20"/>
          <w:szCs w:val="20"/>
        </w:rPr>
        <w:fldChar w:fldCharType="separate"/>
      </w:r>
      <w:r w:rsidR="00866DFA" w:rsidRPr="00866DFA">
        <w:rPr>
          <w:rFonts w:ascii="Calibri" w:hAnsi="Calibri" w:cs="Calibri"/>
          <w:sz w:val="20"/>
        </w:rPr>
        <w:t>(Wille 2013)</w:t>
      </w:r>
      <w:r w:rsidR="00866DFA">
        <w:rPr>
          <w:sz w:val="20"/>
          <w:szCs w:val="20"/>
        </w:rPr>
        <w:fldChar w:fldCharType="end"/>
      </w:r>
      <w:ins w:id="926" w:author="Christian Rauh" w:date="2021-09-27T17:35:00Z">
        <w:r w:rsidR="00866DFA">
          <w:rPr>
            <w:sz w:val="20"/>
            <w:szCs w:val="20"/>
          </w:rPr>
          <w:t xml:space="preserve">. Moreover, the informal style </w:t>
        </w:r>
      </w:ins>
      <w:ins w:id="927" w:author="Christian Rauh" w:date="2021-09-27T17:36:00Z">
        <w:r w:rsidR="00866DFA">
          <w:rPr>
            <w:sz w:val="20"/>
            <w:szCs w:val="20"/>
          </w:rPr>
          <w:t xml:space="preserve">on social media </w:t>
        </w:r>
        <w:del w:id="928" w:author="Christian Rauh [2]" w:date="2021-09-27T20:34:00Z">
          <w:r w:rsidR="00866DFA" w:rsidDel="00972126">
            <w:rPr>
              <w:sz w:val="20"/>
              <w:szCs w:val="20"/>
            </w:rPr>
            <w:delText>a</w:delText>
          </w:r>
        </w:del>
      </w:ins>
      <w:ins w:id="929" w:author="Christian Rauh [2]" w:date="2021-09-27T20:34:00Z">
        <w:del w:id="930" w:author="Christian Rauh" w:date="2021-09-28T09:38:00Z">
          <w:r w:rsidR="00972126" w:rsidDel="00061E08">
            <w:rPr>
              <w:sz w:val="20"/>
              <w:szCs w:val="20"/>
            </w:rPr>
            <w:delText>i</w:delText>
          </w:r>
        </w:del>
      </w:ins>
      <w:ins w:id="931" w:author="Christian Rauh" w:date="2021-09-28T09:38:00Z">
        <w:r w:rsidR="00061E08">
          <w:rPr>
            <w:sz w:val="20"/>
            <w:szCs w:val="20"/>
          </w:rPr>
          <w:t xml:space="preserve">might be </w:t>
        </w:r>
      </w:ins>
      <w:ins w:id="932" w:author="Christian Rauh" w:date="2021-09-27T17:36:00Z">
        <w:r w:rsidR="00866DFA">
          <w:rPr>
            <w:sz w:val="20"/>
            <w:szCs w:val="20"/>
          </w:rPr>
          <w:t xml:space="preserve">more akin to personalized </w:t>
        </w:r>
        <w:del w:id="933" w:author="Christian Rauh [2]" w:date="2021-09-27T20:34:00Z">
          <w:r w:rsidR="00866DFA" w:rsidDel="00972126">
            <w:rPr>
              <w:sz w:val="20"/>
              <w:szCs w:val="20"/>
            </w:rPr>
            <w:delText>communication</w:delText>
          </w:r>
        </w:del>
      </w:ins>
      <w:ins w:id="934" w:author="Christian Rauh [2]" w:date="2021-09-27T20:34:00Z">
        <w:del w:id="935" w:author="Christian Rauh" w:date="2021-09-28T09:38:00Z">
          <w:r w:rsidR="00972126" w:rsidDel="00061E08">
            <w:rPr>
              <w:sz w:val="20"/>
              <w:szCs w:val="20"/>
            </w:rPr>
            <w:delText>political messages</w:delText>
          </w:r>
        </w:del>
      </w:ins>
      <w:ins w:id="936" w:author="Christian Rauh" w:date="2021-09-28T09:38:00Z">
        <w:r w:rsidR="00061E08">
          <w:rPr>
            <w:sz w:val="20"/>
            <w:szCs w:val="20"/>
          </w:rPr>
          <w:t>communication</w:t>
        </w:r>
      </w:ins>
      <w:ins w:id="937" w:author="Christian Rauh" w:date="2021-09-27T17:36:00Z">
        <w:del w:id="938" w:author="Christian Rauh [2]" w:date="2021-09-27T20:34:00Z">
          <w:r w:rsidR="00866DFA" w:rsidDel="00972126">
            <w:rPr>
              <w:sz w:val="20"/>
              <w:szCs w:val="20"/>
            </w:rPr>
            <w:delText xml:space="preserve"> of</w:delText>
          </w:r>
        </w:del>
      </w:ins>
      <w:ins w:id="939" w:author="Christian Rauh" w:date="2021-09-27T17:37:00Z">
        <w:del w:id="940" w:author="Christian Rauh [2]" w:date="2021-09-27T20:34:00Z">
          <w:r w:rsidR="00866DFA" w:rsidDel="00972126">
            <w:rPr>
              <w:sz w:val="20"/>
              <w:szCs w:val="20"/>
            </w:rPr>
            <w:delText xml:space="preserve"> political affairs</w:delText>
          </w:r>
        </w:del>
        <w:r w:rsidR="00866DFA">
          <w:rPr>
            <w:sz w:val="20"/>
            <w:szCs w:val="20"/>
          </w:rPr>
          <w:t xml:space="preserve">. </w:t>
        </w:r>
      </w:ins>
      <w:ins w:id="941" w:author="Christian Rauh" w:date="2021-09-28T09:38:00Z">
        <w:r w:rsidR="00061E08">
          <w:rPr>
            <w:sz w:val="20"/>
            <w:szCs w:val="20"/>
          </w:rPr>
          <w:t>Thus</w:t>
        </w:r>
      </w:ins>
      <w:ins w:id="942" w:author="Christian Rauh" w:date="2021-09-27T17:37:00Z">
        <w:r w:rsidR="00866DFA">
          <w:rPr>
            <w:sz w:val="20"/>
            <w:szCs w:val="20"/>
          </w:rPr>
          <w:t xml:space="preserve">, we </w:t>
        </w:r>
      </w:ins>
      <w:ins w:id="943" w:author="Christian Rauh" w:date="2021-09-28T09:38:00Z">
        <w:r w:rsidR="00061E08">
          <w:rPr>
            <w:sz w:val="20"/>
            <w:szCs w:val="20"/>
          </w:rPr>
          <w:t xml:space="preserve">also </w:t>
        </w:r>
      </w:ins>
      <w:ins w:id="944" w:author="Christian Rauh" w:date="2021-09-27T17:37:00Z">
        <w:r w:rsidR="00866DFA">
          <w:rPr>
            <w:sz w:val="20"/>
            <w:szCs w:val="20"/>
          </w:rPr>
          <w:t xml:space="preserve">want to learn whether </w:t>
        </w:r>
      </w:ins>
      <w:ins w:id="945" w:author="Christian Rauh" w:date="2021-09-27T17:38:00Z">
        <w:r w:rsidR="00866DFA">
          <w:rPr>
            <w:sz w:val="20"/>
            <w:szCs w:val="20"/>
          </w:rPr>
          <w:t>institutional</w:t>
        </w:r>
      </w:ins>
      <w:ins w:id="946" w:author="Christian Rauh" w:date="2021-09-27T17:37:00Z">
        <w:r w:rsidR="00866DFA">
          <w:rPr>
            <w:sz w:val="20"/>
            <w:szCs w:val="20"/>
          </w:rPr>
          <w:t xml:space="preserve"> and personal accounts differ in their comprehensibility and publicity.</w:t>
        </w:r>
      </w:ins>
      <w:r w:rsidR="00866DFA">
        <w:rPr>
          <w:sz w:val="20"/>
          <w:szCs w:val="20"/>
        </w:rPr>
        <w:t xml:space="preserve"> </w:t>
      </w:r>
    </w:p>
    <w:p w14:paraId="0D4CDA18" w14:textId="6F3FDD3D" w:rsidR="0063237A" w:rsidRPr="0011405F" w:rsidRDefault="00E74C08" w:rsidP="0063237A">
      <w:pPr>
        <w:pStyle w:val="Textkrper"/>
        <w:jc w:val="both"/>
        <w:rPr>
          <w:sz w:val="20"/>
          <w:szCs w:val="20"/>
        </w:rPr>
      </w:pPr>
      <w:r>
        <w:rPr>
          <w:sz w:val="20"/>
          <w:szCs w:val="20"/>
        </w:rPr>
        <w:t xml:space="preserve">Resorting to accounts </w:t>
      </w:r>
      <w:del w:id="947" w:author="Christian Rauh" w:date="2021-09-28T09:38:00Z">
        <w:r w:rsidDel="00061E08">
          <w:rPr>
            <w:sz w:val="20"/>
            <w:szCs w:val="20"/>
          </w:rPr>
          <w:delText xml:space="preserve">that were </w:delText>
        </w:r>
      </w:del>
      <w:r>
        <w:rPr>
          <w:sz w:val="20"/>
          <w:szCs w:val="20"/>
        </w:rPr>
        <w:t xml:space="preserve">active in May 2021 and </w:t>
      </w:r>
      <w:del w:id="948" w:author="Christian Rauh" w:date="2021-09-28T09:38:00Z">
        <w:r w:rsidDel="00061E08">
          <w:rPr>
            <w:sz w:val="20"/>
            <w:szCs w:val="20"/>
          </w:rPr>
          <w:delText xml:space="preserve">were </w:delText>
        </w:r>
      </w:del>
      <w:r>
        <w:rPr>
          <w:sz w:val="20"/>
          <w:szCs w:val="20"/>
        </w:rPr>
        <w:t xml:space="preserve">officially verified to represent the </w:t>
      </w:r>
      <w:ins w:id="949" w:author="Christian Rauh" w:date="2021-09-28T09:38:00Z">
        <w:r w:rsidR="00061E08">
          <w:rPr>
            <w:sz w:val="20"/>
            <w:szCs w:val="20"/>
          </w:rPr>
          <w:t>respective</w:t>
        </w:r>
      </w:ins>
      <w:ins w:id="950" w:author="Christian Rauh" w:date="2021-09-28T09:39:00Z">
        <w:r w:rsidR="00061E08">
          <w:rPr>
            <w:sz w:val="20"/>
            <w:szCs w:val="20"/>
          </w:rPr>
          <w:t xml:space="preserve"> </w:t>
        </w:r>
      </w:ins>
      <w:r>
        <w:rPr>
          <w:sz w:val="20"/>
          <w:szCs w:val="20"/>
        </w:rPr>
        <w:t xml:space="preserve">person or organization </w:t>
      </w:r>
      <w:del w:id="951" w:author="Christian Rauh" w:date="2021-09-28T09:38:00Z">
        <w:r w:rsidDel="00061E08">
          <w:rPr>
            <w:sz w:val="20"/>
            <w:szCs w:val="20"/>
          </w:rPr>
          <w:delText xml:space="preserve">of interest </w:delText>
        </w:r>
      </w:del>
      <w:r>
        <w:rPr>
          <w:sz w:val="20"/>
          <w:szCs w:val="20"/>
        </w:rPr>
        <w:t>by Twitter</w:t>
      </w:r>
      <w:ins w:id="952" w:author="Christian Rauh [2]" w:date="2021-09-27T22:26:00Z">
        <w:r w:rsidR="00C2544F">
          <w:rPr>
            <w:sz w:val="20"/>
            <w:szCs w:val="20"/>
          </w:rPr>
          <w:t xml:space="preserve"> </w:t>
        </w:r>
        <w:del w:id="953" w:author="Christian Rauh" w:date="2021-09-28T09:39:00Z">
          <w:r w:rsidR="00C2544F" w:rsidDel="00E70AD4">
            <w:rPr>
              <w:sz w:val="20"/>
              <w:szCs w:val="20"/>
            </w:rPr>
            <w:delText xml:space="preserve">itself </w:delText>
          </w:r>
        </w:del>
        <w:r w:rsidR="00C2544F">
          <w:rPr>
            <w:sz w:val="20"/>
            <w:szCs w:val="20"/>
          </w:rPr>
          <w:t>(</w:t>
        </w:r>
        <w:del w:id="954" w:author="Christian Rauh" w:date="2021-09-28T09:39:00Z">
          <w:r w:rsidR="00C2544F" w:rsidDel="00E70AD4">
            <w:rPr>
              <w:sz w:val="20"/>
              <w:szCs w:val="20"/>
            </w:rPr>
            <w:delText xml:space="preserve">through </w:delText>
          </w:r>
        </w:del>
        <w:r w:rsidR="00C2544F">
          <w:rPr>
            <w:sz w:val="20"/>
            <w:szCs w:val="20"/>
          </w:rPr>
          <w:t>the blue checkmark badge)</w:t>
        </w:r>
      </w:ins>
      <w:r>
        <w:rPr>
          <w:sz w:val="20"/>
          <w:szCs w:val="20"/>
        </w:rPr>
        <w:t>, we cover 70 institutional and 43 personal accounts</w:t>
      </w:r>
      <w:del w:id="955" w:author="Christian Rauh [2]" w:date="2021-09-27T22:26:00Z">
        <w:r w:rsidDel="00C2544F">
          <w:rPr>
            <w:sz w:val="20"/>
            <w:szCs w:val="20"/>
          </w:rPr>
          <w:delText xml:space="preserve"> </w:delText>
        </w:r>
        <w:r w:rsidR="0063237A" w:rsidRPr="0011405F" w:rsidDel="00C2544F">
          <w:rPr>
            <w:sz w:val="20"/>
            <w:szCs w:val="20"/>
          </w:rPr>
          <w:delText>(full list in Appendix A1)</w:delText>
        </w:r>
      </w:del>
      <w:r w:rsidR="0063237A" w:rsidRPr="0011405F">
        <w:rPr>
          <w:sz w:val="20"/>
          <w:szCs w:val="20"/>
        </w:rPr>
        <w:t xml:space="preserve">. </w:t>
      </w:r>
      <w:r>
        <w:rPr>
          <w:sz w:val="20"/>
          <w:szCs w:val="20"/>
        </w:rPr>
        <w:t xml:space="preserve">For each of these accounts </w:t>
      </w:r>
      <w:r w:rsidR="0063237A" w:rsidRPr="0011405F">
        <w:rPr>
          <w:sz w:val="20"/>
          <w:szCs w:val="20"/>
        </w:rPr>
        <w:t xml:space="preserve">we </w:t>
      </w:r>
      <w:r>
        <w:rPr>
          <w:sz w:val="20"/>
          <w:szCs w:val="20"/>
        </w:rPr>
        <w:t xml:space="preserve">then </w:t>
      </w:r>
      <w:r w:rsidR="0063237A" w:rsidRPr="0011405F">
        <w:rPr>
          <w:sz w:val="20"/>
          <w:szCs w:val="20"/>
        </w:rPr>
        <w:t>collect the full corpus of tweets</w:t>
      </w:r>
      <w:ins w:id="956" w:author="Christian Rauh" w:date="2021-09-28T18:42:00Z">
        <w:r w:rsidR="00834699">
          <w:rPr>
            <w:sz w:val="20"/>
            <w:szCs w:val="20"/>
          </w:rPr>
          <w:t xml:space="preserve"> they</w:t>
        </w:r>
      </w:ins>
      <w:r w:rsidR="0063237A" w:rsidRPr="0011405F">
        <w:rPr>
          <w:sz w:val="20"/>
          <w:szCs w:val="20"/>
        </w:rPr>
        <w:t xml:space="preserve"> issued between </w:t>
      </w:r>
      <w:ins w:id="957" w:author="Christian Rauh" w:date="2021-09-28T18:43:00Z">
        <w:r w:rsidR="00834699">
          <w:rPr>
            <w:sz w:val="20"/>
            <w:szCs w:val="20"/>
          </w:rPr>
          <w:t>joining Twitter (</w:t>
        </w:r>
      </w:ins>
      <w:del w:id="958" w:author="Christian Rauh" w:date="2021-09-28T18:43:00Z">
        <w:r w:rsidR="0063237A" w:rsidRPr="0011405F" w:rsidDel="00834699">
          <w:rPr>
            <w:sz w:val="20"/>
            <w:szCs w:val="20"/>
          </w:rPr>
          <w:delText xml:space="preserve">the account creation </w:delText>
        </w:r>
      </w:del>
      <w:del w:id="959" w:author="Christian Rauh" w:date="2021-09-28T09:39:00Z">
        <w:r w:rsidR="0063237A" w:rsidRPr="0011405F" w:rsidDel="00E70AD4">
          <w:rPr>
            <w:sz w:val="20"/>
            <w:szCs w:val="20"/>
          </w:rPr>
          <w:delText xml:space="preserve">date </w:delText>
        </w:r>
      </w:del>
      <w:r>
        <w:rPr>
          <w:sz w:val="20"/>
          <w:szCs w:val="20"/>
        </w:rPr>
        <w:t>or the</w:t>
      </w:r>
      <w:ins w:id="960" w:author="Christian Rauh" w:date="2021-09-28T09:39:00Z">
        <w:r w:rsidR="00E70AD4">
          <w:rPr>
            <w:sz w:val="20"/>
            <w:szCs w:val="20"/>
          </w:rPr>
          <w:t xml:space="preserve"> day of assuming</w:t>
        </w:r>
      </w:ins>
      <w:r>
        <w:rPr>
          <w:sz w:val="20"/>
          <w:szCs w:val="20"/>
        </w:rPr>
        <w:t xml:space="preserve"> </w:t>
      </w:r>
      <w:del w:id="961" w:author="Christian Rauh [2]" w:date="2021-09-27T20:35:00Z">
        <w:r w:rsidDel="00972126">
          <w:rPr>
            <w:sz w:val="20"/>
            <w:szCs w:val="20"/>
          </w:rPr>
          <w:delText>point in tim</w:delText>
        </w:r>
      </w:del>
      <w:ins w:id="962" w:author="Christian Rauh [2]" w:date="2021-09-27T20:35:00Z">
        <w:del w:id="963" w:author="Christian Rauh" w:date="2021-09-28T09:39:00Z">
          <w:r w:rsidR="00972126" w:rsidDel="00E70AD4">
            <w:rPr>
              <w:sz w:val="20"/>
              <w:szCs w:val="20"/>
            </w:rPr>
            <w:delText>time point</w:delText>
          </w:r>
        </w:del>
      </w:ins>
      <w:del w:id="964" w:author="Christian Rauh" w:date="2021-09-28T09:39:00Z">
        <w:r w:rsidDel="00E70AD4">
          <w:rPr>
            <w:sz w:val="20"/>
            <w:szCs w:val="20"/>
          </w:rPr>
          <w:delText xml:space="preserve">e at which a person assumed </w:delText>
        </w:r>
      </w:del>
      <w:r>
        <w:rPr>
          <w:sz w:val="20"/>
          <w:szCs w:val="20"/>
        </w:rPr>
        <w:t xml:space="preserve">executive EU office </w:t>
      </w:r>
      <w:ins w:id="965" w:author="Christian Rauh" w:date="2021-09-28T18:43:00Z">
        <w:r w:rsidR="00834699">
          <w:rPr>
            <w:sz w:val="20"/>
            <w:szCs w:val="20"/>
          </w:rPr>
          <w:t xml:space="preserve">for personal accounts) </w:t>
        </w:r>
      </w:ins>
      <w:r w:rsidR="0063237A" w:rsidRPr="0011405F">
        <w:rPr>
          <w:sz w:val="20"/>
          <w:szCs w:val="20"/>
        </w:rPr>
        <w:t>and May 3, 2021</w:t>
      </w:r>
      <w:r>
        <w:rPr>
          <w:sz w:val="20"/>
          <w:szCs w:val="20"/>
        </w:rPr>
        <w:t xml:space="preserve"> (</w:t>
      </w:r>
      <w:del w:id="966" w:author="Christian Rauh [2]" w:date="2021-09-27T20:35:00Z">
        <w:r w:rsidDel="00972126">
          <w:rPr>
            <w:sz w:val="20"/>
            <w:szCs w:val="20"/>
          </w:rPr>
          <w:delText xml:space="preserve">time of </w:delText>
        </w:r>
      </w:del>
      <w:ins w:id="967" w:author="Christian Rauh [2]" w:date="2021-09-27T20:35:00Z">
        <w:r w:rsidR="00972126">
          <w:rPr>
            <w:sz w:val="20"/>
            <w:szCs w:val="20"/>
          </w:rPr>
          <w:t xml:space="preserve">one day before </w:t>
        </w:r>
      </w:ins>
      <w:r>
        <w:rPr>
          <w:sz w:val="20"/>
          <w:szCs w:val="20"/>
        </w:rPr>
        <w:t>data collection)</w:t>
      </w:r>
      <w:r w:rsidR="0063237A" w:rsidRPr="0011405F">
        <w:rPr>
          <w:sz w:val="20"/>
          <w:szCs w:val="20"/>
        </w:rPr>
        <w:t xml:space="preserve"> through the Twitter API 2.0 academic track</w:t>
      </w:r>
      <w:ins w:id="968" w:author="Christian Rauh [2]" w:date="2021-09-27T20:35:00Z">
        <w:r w:rsidR="00972126">
          <w:rPr>
            <w:sz w:val="20"/>
            <w:szCs w:val="20"/>
          </w:rPr>
          <w:t>.</w:t>
        </w:r>
      </w:ins>
      <w:del w:id="969" w:author="Christian Rauh [2]" w:date="2021-09-27T20:35:00Z">
        <w:r w:rsidDel="00972126">
          <w:rPr>
            <w:sz w:val="20"/>
            <w:szCs w:val="20"/>
          </w:rPr>
          <w:delText xml:space="preserve"> ,</w:delText>
        </w:r>
      </w:del>
      <w:r>
        <w:rPr>
          <w:sz w:val="20"/>
          <w:szCs w:val="20"/>
        </w:rPr>
        <w:t xml:space="preserve"> </w:t>
      </w:r>
      <w:ins w:id="970" w:author="Christian Rauh" w:date="2021-09-28T09:40:00Z">
        <w:r w:rsidR="00E70AD4">
          <w:rPr>
            <w:sz w:val="20"/>
            <w:szCs w:val="20"/>
          </w:rPr>
          <w:t xml:space="preserve">We arrive at a </w:t>
        </w:r>
      </w:ins>
      <w:del w:id="971" w:author="Christian Rauh [2]" w:date="2021-09-27T20:35:00Z">
        <w:r w:rsidDel="00972126">
          <w:rPr>
            <w:sz w:val="20"/>
            <w:szCs w:val="20"/>
          </w:rPr>
          <w:delText xml:space="preserve">generating </w:delText>
        </w:r>
        <w:r w:rsidR="0063237A" w:rsidRPr="0011405F" w:rsidDel="00972126">
          <w:rPr>
            <w:sz w:val="20"/>
            <w:szCs w:val="20"/>
          </w:rPr>
          <w:delText xml:space="preserve">a </w:delText>
        </w:r>
      </w:del>
      <w:ins w:id="972" w:author="Christian Rauh [2]" w:date="2021-09-27T20:35:00Z">
        <w:del w:id="973" w:author="Christian Rauh" w:date="2021-09-28T09:40:00Z">
          <w:r w:rsidR="00972126" w:rsidDel="00E70AD4">
            <w:rPr>
              <w:sz w:val="20"/>
              <w:szCs w:val="20"/>
            </w:rPr>
            <w:delText xml:space="preserve">This generates a </w:delText>
          </w:r>
        </w:del>
      </w:ins>
      <w:r w:rsidR="0063237A" w:rsidRPr="0011405F">
        <w:rPr>
          <w:sz w:val="20"/>
          <w:szCs w:val="20"/>
        </w:rPr>
        <w:t xml:space="preserve">population of </w:t>
      </w:r>
      <w:bookmarkStart w:id="974" w:name="_Hlk83672236"/>
      <w:r w:rsidR="0063237A" w:rsidRPr="0011405F">
        <w:rPr>
          <w:iCs/>
          <w:sz w:val="20"/>
          <w:szCs w:val="20"/>
        </w:rPr>
        <w:t xml:space="preserve">960,831 </w:t>
      </w:r>
      <w:bookmarkEnd w:id="974"/>
      <w:r w:rsidR="0063237A" w:rsidRPr="0011405F">
        <w:rPr>
          <w:iCs/>
          <w:sz w:val="20"/>
          <w:szCs w:val="20"/>
        </w:rPr>
        <w:t>supranational social media messages.</w:t>
      </w:r>
    </w:p>
    <w:p w14:paraId="58577B59" w14:textId="66E0C862" w:rsidR="0063237A" w:rsidRPr="0029563D" w:rsidDel="00972126" w:rsidRDefault="0063237A" w:rsidP="0063237A">
      <w:pPr>
        <w:pStyle w:val="Textkrper"/>
        <w:jc w:val="both"/>
        <w:rPr>
          <w:del w:id="975" w:author="Christian Rauh [2]" w:date="2021-09-27T20:37:00Z"/>
          <w:sz w:val="20"/>
          <w:szCs w:val="20"/>
        </w:rPr>
      </w:pPr>
      <w:del w:id="976" w:author="Christian Rauh [2]" w:date="2021-09-27T21:58:00Z">
        <w:r w:rsidRPr="0029563D" w:rsidDel="00740D82">
          <w:rPr>
            <w:sz w:val="20"/>
            <w:szCs w:val="20"/>
          </w:rPr>
          <w:lastRenderedPageBreak/>
          <w:delText>While t</w:delText>
        </w:r>
      </w:del>
      <w:ins w:id="977" w:author="Christian Rauh [2]" w:date="2021-09-27T21:58:00Z">
        <w:r w:rsidR="00740D82">
          <w:rPr>
            <w:sz w:val="20"/>
            <w:szCs w:val="20"/>
          </w:rPr>
          <w:t>T</w:t>
        </w:r>
      </w:ins>
      <w:r w:rsidRPr="0029563D">
        <w:rPr>
          <w:sz w:val="20"/>
          <w:szCs w:val="20"/>
        </w:rPr>
        <w:t xml:space="preserve">his offers a thus far unprecedented empirical perspective on </w:t>
      </w:r>
      <w:del w:id="978" w:author="Christian Rauh [2]" w:date="2021-09-27T20:36:00Z">
        <w:r w:rsidRPr="0029563D" w:rsidDel="00972126">
          <w:rPr>
            <w:sz w:val="20"/>
            <w:szCs w:val="20"/>
          </w:rPr>
          <w:delText xml:space="preserve">the </w:delText>
        </w:r>
      </w:del>
      <w:ins w:id="979" w:author="Christian Rauh [2]" w:date="2021-09-27T20:36:00Z">
        <w:r w:rsidR="00972126">
          <w:rPr>
            <w:sz w:val="20"/>
            <w:szCs w:val="20"/>
          </w:rPr>
          <w:t xml:space="preserve">supranational </w:t>
        </w:r>
      </w:ins>
      <w:r w:rsidRPr="0029563D">
        <w:rPr>
          <w:sz w:val="20"/>
          <w:szCs w:val="20"/>
        </w:rPr>
        <w:t xml:space="preserve">social media </w:t>
      </w:r>
      <w:del w:id="980" w:author="Christian Rauh [2]" w:date="2021-09-27T20:35:00Z">
        <w:r w:rsidRPr="0029563D" w:rsidDel="00972126">
          <w:rPr>
            <w:sz w:val="20"/>
            <w:szCs w:val="20"/>
          </w:rPr>
          <w:delText xml:space="preserve">messages </w:delText>
        </w:r>
      </w:del>
      <w:ins w:id="981" w:author="Christian Rauh [2]" w:date="2021-09-27T20:35:00Z">
        <w:r w:rsidR="00972126">
          <w:rPr>
            <w:sz w:val="20"/>
            <w:szCs w:val="20"/>
          </w:rPr>
          <w:t>usa</w:t>
        </w:r>
      </w:ins>
      <w:ins w:id="982" w:author="Christian Rauh [2]" w:date="2021-09-27T20:36:00Z">
        <w:r w:rsidR="00972126">
          <w:rPr>
            <w:sz w:val="20"/>
            <w:szCs w:val="20"/>
          </w:rPr>
          <w:t>ge</w:t>
        </w:r>
      </w:ins>
      <w:ins w:id="983" w:author="Christian Rauh" w:date="2021-09-28T09:40:00Z">
        <w:r w:rsidR="00E70AD4">
          <w:rPr>
            <w:sz w:val="20"/>
            <w:szCs w:val="20"/>
          </w:rPr>
          <w:t>.</w:t>
        </w:r>
      </w:ins>
      <w:del w:id="984" w:author="Christian Rauh" w:date="2021-09-28T09:40:00Z">
        <w:r w:rsidRPr="0029563D" w:rsidDel="00E70AD4">
          <w:rPr>
            <w:sz w:val="20"/>
            <w:szCs w:val="20"/>
          </w:rPr>
          <w:delText>of supranational actors,</w:delText>
        </w:r>
      </w:del>
      <w:ins w:id="985" w:author="Christian Rauh [2]" w:date="2021-09-27T21:59:00Z">
        <w:del w:id="986" w:author="Christian Rauh" w:date="2021-09-28T09:40:00Z">
          <w:r w:rsidR="00740D82" w:rsidDel="00E70AD4">
            <w:rPr>
              <w:sz w:val="20"/>
              <w:szCs w:val="20"/>
            </w:rPr>
            <w:delText xml:space="preserve"> </w:delText>
          </w:r>
        </w:del>
      </w:ins>
      <w:ins w:id="987" w:author="Christian Rauh [2]" w:date="2021-09-27T22:26:00Z">
        <w:del w:id="988" w:author="Christian Rauh" w:date="2021-09-28T09:40:00Z">
          <w:r w:rsidR="00C2544F" w:rsidDel="00E70AD4">
            <w:rPr>
              <w:sz w:val="20"/>
              <w:szCs w:val="20"/>
            </w:rPr>
            <w:delText>which, however,</w:delText>
          </w:r>
        </w:del>
      </w:ins>
      <w:ins w:id="989" w:author="Christian Rauh [2]" w:date="2021-09-27T21:59:00Z">
        <w:del w:id="990" w:author="Christian Rauh" w:date="2021-09-28T09:40:00Z">
          <w:r w:rsidR="00740D82" w:rsidDel="00E70AD4">
            <w:rPr>
              <w:sz w:val="20"/>
              <w:szCs w:val="20"/>
            </w:rPr>
            <w:delText xml:space="preserve"> still needs to be put into perspective.</w:delText>
          </w:r>
        </w:del>
      </w:ins>
      <w:r w:rsidRPr="0029563D">
        <w:rPr>
          <w:sz w:val="20"/>
          <w:szCs w:val="20"/>
        </w:rPr>
        <w:t xml:space="preserve"> </w:t>
      </w:r>
      <w:ins w:id="991" w:author="Christian Rauh [2]" w:date="2021-09-27T21:59:00Z">
        <w:r w:rsidR="00740D82">
          <w:rPr>
            <w:sz w:val="20"/>
            <w:szCs w:val="20"/>
          </w:rPr>
          <w:t xml:space="preserve">To </w:t>
        </w:r>
        <w:del w:id="992" w:author="Christian Rauh" w:date="2021-09-28T09:40:00Z">
          <w:r w:rsidR="00740D82" w:rsidDel="00E70AD4">
            <w:rPr>
              <w:sz w:val="20"/>
              <w:szCs w:val="20"/>
            </w:rPr>
            <w:delText>see</w:delText>
          </w:r>
        </w:del>
      </w:ins>
      <w:ins w:id="993" w:author="Christian Rauh" w:date="2021-09-28T09:41:00Z">
        <w:r w:rsidR="00E70AD4">
          <w:rPr>
            <w:sz w:val="20"/>
            <w:szCs w:val="20"/>
          </w:rPr>
          <w:t>make robust claims</w:t>
        </w:r>
      </w:ins>
      <w:ins w:id="994" w:author="Christian Rauh [2]" w:date="2021-09-27T21:59:00Z">
        <w:r w:rsidR="00740D82">
          <w:rPr>
            <w:sz w:val="20"/>
            <w:szCs w:val="20"/>
          </w:rPr>
          <w:t xml:space="preserve"> </w:t>
        </w:r>
      </w:ins>
      <w:ins w:id="995" w:author="Christian Rauh" w:date="2021-09-28T09:41:00Z">
        <w:r w:rsidR="00E70AD4">
          <w:rPr>
            <w:sz w:val="20"/>
            <w:szCs w:val="20"/>
          </w:rPr>
          <w:t xml:space="preserve">about the patterns in this data, </w:t>
        </w:r>
      </w:ins>
      <w:ins w:id="996" w:author="Christian Rauh [2]" w:date="2021-09-27T21:59:00Z">
        <w:del w:id="997" w:author="Christian Rauh" w:date="2021-09-28T09:41:00Z">
          <w:r w:rsidR="00740D82" w:rsidDel="00E70AD4">
            <w:rPr>
              <w:sz w:val="20"/>
              <w:szCs w:val="20"/>
            </w:rPr>
            <w:delText xml:space="preserve">whether supranational social media messaging is atypical or not, </w:delText>
          </w:r>
        </w:del>
        <w:r w:rsidR="00740D82">
          <w:rPr>
            <w:sz w:val="20"/>
            <w:szCs w:val="20"/>
          </w:rPr>
          <w:t>w</w:t>
        </w:r>
      </w:ins>
      <w:del w:id="998" w:author="Christian Rauh [2]" w:date="2021-09-27T20:36:00Z">
        <w:r w:rsidRPr="0029563D" w:rsidDel="00972126">
          <w:rPr>
            <w:sz w:val="20"/>
            <w:szCs w:val="20"/>
          </w:rPr>
          <w:delText>the information it contains cannot be easily assessed in some absolute sense. Thus, t</w:delText>
        </w:r>
      </w:del>
      <w:del w:id="999" w:author="Christian Rauh [2]" w:date="2021-09-27T21:59:00Z">
        <w:r w:rsidRPr="0029563D" w:rsidDel="00740D82">
          <w:rPr>
            <w:sz w:val="20"/>
            <w:szCs w:val="20"/>
          </w:rPr>
          <w:delText xml:space="preserve">o put supranational communication </w:delText>
        </w:r>
      </w:del>
      <w:del w:id="1000" w:author="Christian Rauh [2]" w:date="2021-09-27T20:46:00Z">
        <w:r w:rsidRPr="0029563D" w:rsidDel="00814088">
          <w:rPr>
            <w:sz w:val="20"/>
            <w:szCs w:val="20"/>
          </w:rPr>
          <w:delText xml:space="preserve">behavior on Twitter </w:delText>
        </w:r>
      </w:del>
      <w:del w:id="1001" w:author="Christian Rauh [2]" w:date="2021-09-27T21:59:00Z">
        <w:r w:rsidRPr="0029563D" w:rsidDel="00740D82">
          <w:rPr>
            <w:sz w:val="20"/>
            <w:szCs w:val="20"/>
          </w:rPr>
          <w:delText>into perspective, w</w:delText>
        </w:r>
      </w:del>
      <w:r w:rsidRPr="0029563D">
        <w:rPr>
          <w:sz w:val="20"/>
          <w:szCs w:val="20"/>
        </w:rPr>
        <w:t xml:space="preserve">e collected </w:t>
      </w:r>
      <w:r w:rsidRPr="0029563D">
        <w:rPr>
          <w:i/>
          <w:sz w:val="20"/>
          <w:szCs w:val="20"/>
        </w:rPr>
        <w:t xml:space="preserve">three </w:t>
      </w:r>
      <w:ins w:id="1002" w:author="Christian Rauh" w:date="2021-09-28T09:41:00Z">
        <w:r w:rsidR="00E70AD4">
          <w:rPr>
            <w:i/>
            <w:sz w:val="20"/>
            <w:szCs w:val="20"/>
          </w:rPr>
          <w:t xml:space="preserve">additional </w:t>
        </w:r>
      </w:ins>
      <w:del w:id="1003" w:author="Christian Rauh [2]" w:date="2021-09-27T20:37:00Z">
        <w:r w:rsidRPr="0029563D" w:rsidDel="00972126">
          <w:rPr>
            <w:i/>
            <w:sz w:val="20"/>
            <w:szCs w:val="20"/>
          </w:rPr>
          <w:delText xml:space="preserve">additional </w:delText>
        </w:r>
      </w:del>
      <w:del w:id="1004" w:author="Christian Rauh" w:date="2021-09-28T09:41:00Z">
        <w:r w:rsidRPr="0029563D" w:rsidDel="00E70AD4">
          <w:rPr>
            <w:i/>
            <w:sz w:val="20"/>
            <w:szCs w:val="20"/>
          </w:rPr>
          <w:delText xml:space="preserve">benchmark </w:delText>
        </w:r>
      </w:del>
      <w:r w:rsidRPr="0029563D">
        <w:rPr>
          <w:i/>
          <w:sz w:val="20"/>
          <w:szCs w:val="20"/>
        </w:rPr>
        <w:t>datasets</w:t>
      </w:r>
      <w:ins w:id="1005" w:author="Christian Rauh" w:date="2021-09-28T09:41:00Z">
        <w:r w:rsidR="00E70AD4">
          <w:rPr>
            <w:i/>
            <w:sz w:val="20"/>
            <w:szCs w:val="20"/>
          </w:rPr>
          <w:t xml:space="preserve"> </w:t>
        </w:r>
        <w:r w:rsidR="00E70AD4" w:rsidRPr="00E70AD4">
          <w:rPr>
            <w:sz w:val="20"/>
            <w:szCs w:val="20"/>
            <w:rPrChange w:id="1006" w:author="Christian Rauh" w:date="2021-09-28T09:41:00Z">
              <w:rPr>
                <w:i/>
                <w:sz w:val="20"/>
                <w:szCs w:val="20"/>
              </w:rPr>
            </w:rPrChange>
          </w:rPr>
          <w:t>for benchmarking</w:t>
        </w:r>
      </w:ins>
      <w:r w:rsidRPr="0029563D">
        <w:rPr>
          <w:sz w:val="20"/>
          <w:szCs w:val="20"/>
        </w:rPr>
        <w:t xml:space="preserve">. </w:t>
      </w:r>
    </w:p>
    <w:p w14:paraId="2F23DAC0" w14:textId="50F72C6F" w:rsidR="0063237A" w:rsidRPr="0029563D" w:rsidRDefault="0063237A" w:rsidP="0063237A">
      <w:pPr>
        <w:pStyle w:val="Textkrper"/>
        <w:jc w:val="both"/>
        <w:rPr>
          <w:sz w:val="20"/>
          <w:szCs w:val="20"/>
        </w:rPr>
      </w:pPr>
      <w:r w:rsidRPr="0029563D">
        <w:rPr>
          <w:sz w:val="20"/>
          <w:szCs w:val="20"/>
        </w:rPr>
        <w:t xml:space="preserve">The first benchmark </w:t>
      </w:r>
      <w:del w:id="1007" w:author="Christian Rauh [2]" w:date="2021-09-27T20:46:00Z">
        <w:r w:rsidRPr="0029563D" w:rsidDel="00814088">
          <w:rPr>
            <w:sz w:val="20"/>
            <w:szCs w:val="20"/>
          </w:rPr>
          <w:delText xml:space="preserve">simply </w:delText>
        </w:r>
      </w:del>
      <w:del w:id="1008" w:author="Christian Rauh [2]" w:date="2021-09-27T22:27:00Z">
        <w:r w:rsidRPr="0029563D" w:rsidDel="00C2544F">
          <w:rPr>
            <w:sz w:val="20"/>
            <w:szCs w:val="20"/>
          </w:rPr>
          <w:delText xml:space="preserve">aims to </w:delText>
        </w:r>
      </w:del>
      <w:r w:rsidRPr="0029563D">
        <w:rPr>
          <w:sz w:val="20"/>
          <w:szCs w:val="20"/>
        </w:rPr>
        <w:t>establish</w:t>
      </w:r>
      <w:ins w:id="1009" w:author="Christian Rauh [2]" w:date="2021-09-27T22:27:00Z">
        <w:r w:rsidR="00C2544F">
          <w:rPr>
            <w:sz w:val="20"/>
            <w:szCs w:val="20"/>
          </w:rPr>
          <w:t>es</w:t>
        </w:r>
      </w:ins>
      <w:r w:rsidRPr="0029563D">
        <w:rPr>
          <w:sz w:val="20"/>
          <w:szCs w:val="20"/>
        </w:rPr>
        <w:t xml:space="preserve"> </w:t>
      </w:r>
      <w:del w:id="1010" w:author="Christian Rauh [2]" w:date="2021-09-27T20:37:00Z">
        <w:r w:rsidRPr="0029563D" w:rsidDel="00814088">
          <w:rPr>
            <w:sz w:val="20"/>
            <w:szCs w:val="20"/>
          </w:rPr>
          <w:delText xml:space="preserve">what constitutes </w:delText>
        </w:r>
      </w:del>
      <w:r w:rsidRPr="0029563D">
        <w:rPr>
          <w:sz w:val="20"/>
          <w:szCs w:val="20"/>
        </w:rPr>
        <w:t xml:space="preserve">‘normal’ behavior on the platform through a by-and-large </w:t>
      </w:r>
      <w:r w:rsidRPr="00C2544F">
        <w:rPr>
          <w:iCs/>
          <w:sz w:val="20"/>
          <w:szCs w:val="20"/>
          <w:rPrChange w:id="1011" w:author="Christian Rauh [2]" w:date="2021-09-27T22:27:00Z">
            <w:rPr>
              <w:i/>
              <w:sz w:val="20"/>
              <w:szCs w:val="20"/>
            </w:rPr>
          </w:rPrChange>
        </w:rPr>
        <w:t>random sample of tweets</w:t>
      </w:r>
      <w:ins w:id="1012" w:author="Christian Rauh [2]" w:date="2021-09-27T20:47:00Z">
        <w:r w:rsidR="00814088">
          <w:rPr>
            <w:i/>
            <w:sz w:val="20"/>
            <w:szCs w:val="20"/>
          </w:rPr>
          <w:t xml:space="preserve">. </w:t>
        </w:r>
      </w:ins>
      <w:del w:id="1013" w:author="Christian Rauh [2]" w:date="2021-09-27T20:47:00Z">
        <w:r w:rsidRPr="0029563D" w:rsidDel="00814088">
          <w:rPr>
            <w:sz w:val="20"/>
            <w:szCs w:val="20"/>
          </w:rPr>
          <w:delText>. To construct this</w:delText>
        </w:r>
      </w:del>
      <w:del w:id="1014" w:author="Christian Rauh [2]" w:date="2021-09-27T20:37:00Z">
        <w:r w:rsidRPr="0029563D" w:rsidDel="00814088">
          <w:rPr>
            <w:sz w:val="20"/>
            <w:szCs w:val="20"/>
          </w:rPr>
          <w:delText xml:space="preserve"> sample</w:delText>
        </w:r>
      </w:del>
      <w:del w:id="1015" w:author="Christian Rauh [2]" w:date="2021-09-27T20:47:00Z">
        <w:r w:rsidRPr="0029563D" w:rsidDel="00814088">
          <w:rPr>
            <w:sz w:val="20"/>
            <w:szCs w:val="20"/>
          </w:rPr>
          <w:delText>, w</w:delText>
        </w:r>
      </w:del>
      <w:ins w:id="1016" w:author="Christian Rauh [2]" w:date="2021-09-27T20:47:00Z">
        <w:r w:rsidR="00814088">
          <w:rPr>
            <w:sz w:val="20"/>
            <w:szCs w:val="20"/>
          </w:rPr>
          <w:t>W</w:t>
        </w:r>
      </w:ins>
      <w:r w:rsidRPr="0029563D">
        <w:rPr>
          <w:sz w:val="20"/>
          <w:szCs w:val="20"/>
        </w:rPr>
        <w:t xml:space="preserve">e streamed in tweets from 26 </w:t>
      </w:r>
      <w:del w:id="1017" w:author="Christian Rauh [2]" w:date="2021-09-27T20:47:00Z">
        <w:r w:rsidRPr="0029563D" w:rsidDel="0097000C">
          <w:rPr>
            <w:sz w:val="20"/>
            <w:szCs w:val="20"/>
          </w:rPr>
          <w:delText xml:space="preserve">of the </w:delText>
        </w:r>
      </w:del>
      <w:r w:rsidRPr="0029563D">
        <w:rPr>
          <w:sz w:val="20"/>
          <w:szCs w:val="20"/>
        </w:rPr>
        <w:t xml:space="preserve">EU countries for a week with five-minute windows through Twitter </w:t>
      </w:r>
      <w:proofErr w:type="spellStart"/>
      <w:r w:rsidRPr="0029563D">
        <w:rPr>
          <w:sz w:val="20"/>
          <w:szCs w:val="20"/>
        </w:rPr>
        <w:t>Decahose</w:t>
      </w:r>
      <w:proofErr w:type="spellEnd"/>
      <w:r w:rsidRPr="0029563D">
        <w:rPr>
          <w:sz w:val="20"/>
          <w:szCs w:val="20"/>
        </w:rPr>
        <w:t xml:space="preserve"> API using country </w:t>
      </w:r>
      <w:proofErr w:type="spellStart"/>
      <w:r w:rsidRPr="0029563D">
        <w:rPr>
          <w:sz w:val="20"/>
          <w:szCs w:val="20"/>
        </w:rPr>
        <w:t>bbox</w:t>
      </w:r>
      <w:proofErr w:type="spellEnd"/>
      <w:r w:rsidRPr="0029563D">
        <w:rPr>
          <w:sz w:val="20"/>
          <w:szCs w:val="20"/>
        </w:rPr>
        <w:t xml:space="preserve"> as selection </w:t>
      </w:r>
      <w:del w:id="1018" w:author="Christian Rauh [2]" w:date="2021-09-27T20:47:00Z">
        <w:r w:rsidRPr="0029563D" w:rsidDel="0097000C">
          <w:rPr>
            <w:sz w:val="20"/>
            <w:szCs w:val="20"/>
          </w:rPr>
          <w:delText>criteria</w:delText>
        </w:r>
      </w:del>
      <w:ins w:id="1019" w:author="Christian Rauh [2]" w:date="2021-09-27T20:47:00Z">
        <w:r w:rsidR="0097000C" w:rsidRPr="0029563D">
          <w:rPr>
            <w:sz w:val="20"/>
            <w:szCs w:val="20"/>
          </w:rPr>
          <w:t>criteri</w:t>
        </w:r>
        <w:r w:rsidR="0097000C">
          <w:rPr>
            <w:sz w:val="20"/>
            <w:szCs w:val="20"/>
          </w:rPr>
          <w:t>on</w:t>
        </w:r>
      </w:ins>
      <w:r w:rsidRPr="0029563D">
        <w:rPr>
          <w:sz w:val="20"/>
          <w:szCs w:val="20"/>
        </w:rPr>
        <w:t xml:space="preserve">. This generates </w:t>
      </w:r>
      <w:ins w:id="1020" w:author="Christian Rauh [2]" w:date="2021-09-27T20:37:00Z">
        <w:r w:rsidR="00814088">
          <w:rPr>
            <w:sz w:val="20"/>
            <w:szCs w:val="20"/>
          </w:rPr>
          <w:t xml:space="preserve">a baseline of </w:t>
        </w:r>
      </w:ins>
      <w:r w:rsidRPr="0029563D">
        <w:rPr>
          <w:sz w:val="20"/>
          <w:szCs w:val="20"/>
        </w:rPr>
        <w:t xml:space="preserve">83,823 tweets </w:t>
      </w:r>
      <w:del w:id="1021" w:author="Christian Rauh [2]" w:date="2021-09-27T20:37:00Z">
        <w:r w:rsidRPr="0029563D" w:rsidDel="00814088">
          <w:rPr>
            <w:sz w:val="20"/>
            <w:szCs w:val="20"/>
          </w:rPr>
          <w:delText xml:space="preserve">that we can use as a baseline </w:delText>
        </w:r>
      </w:del>
      <w:r w:rsidRPr="0029563D">
        <w:rPr>
          <w:sz w:val="20"/>
          <w:szCs w:val="20"/>
        </w:rPr>
        <w:t xml:space="preserve">for ‘typical’ </w:t>
      </w:r>
      <w:del w:id="1022" w:author="Christian Rauh" w:date="2021-09-28T09:41:00Z">
        <w:r w:rsidRPr="0029563D" w:rsidDel="00E70AD4">
          <w:rPr>
            <w:sz w:val="20"/>
            <w:szCs w:val="20"/>
          </w:rPr>
          <w:delText xml:space="preserve">tweet </w:delText>
        </w:r>
      </w:del>
      <w:r w:rsidRPr="0029563D">
        <w:rPr>
          <w:sz w:val="20"/>
          <w:szCs w:val="20"/>
        </w:rPr>
        <w:t>features.</w:t>
      </w:r>
    </w:p>
    <w:p w14:paraId="0D8BD44A" w14:textId="5F0F3151" w:rsidR="0063237A" w:rsidRPr="0029563D" w:rsidRDefault="0063237A" w:rsidP="0063237A">
      <w:pPr>
        <w:pStyle w:val="Textkrper"/>
        <w:jc w:val="both"/>
        <w:rPr>
          <w:sz w:val="20"/>
          <w:szCs w:val="20"/>
        </w:rPr>
      </w:pPr>
      <w:r w:rsidRPr="0029563D">
        <w:rPr>
          <w:sz w:val="20"/>
          <w:szCs w:val="20"/>
        </w:rPr>
        <w:t xml:space="preserve">More importantly, </w:t>
      </w:r>
      <w:del w:id="1023" w:author="Christian Rauh [2]" w:date="2021-09-27T22:28:00Z">
        <w:r w:rsidRPr="0029563D" w:rsidDel="00E363F7">
          <w:rPr>
            <w:sz w:val="20"/>
            <w:szCs w:val="20"/>
          </w:rPr>
          <w:delText xml:space="preserve">however, we </w:delText>
        </w:r>
      </w:del>
      <w:del w:id="1024" w:author="Christian Rauh [2]" w:date="2021-09-27T20:38:00Z">
        <w:r w:rsidRPr="0029563D" w:rsidDel="00814088">
          <w:rPr>
            <w:sz w:val="20"/>
            <w:szCs w:val="20"/>
          </w:rPr>
          <w:delText xml:space="preserve">have to </w:delText>
        </w:r>
      </w:del>
      <w:del w:id="1025" w:author="Christian Rauh [2]" w:date="2021-09-27T22:28:00Z">
        <w:r w:rsidRPr="0029563D" w:rsidDel="00E363F7">
          <w:rPr>
            <w:sz w:val="20"/>
            <w:szCs w:val="20"/>
          </w:rPr>
          <w:delText xml:space="preserve">note that </w:delText>
        </w:r>
      </w:del>
      <w:r w:rsidRPr="0029563D">
        <w:rPr>
          <w:sz w:val="20"/>
          <w:szCs w:val="20"/>
        </w:rPr>
        <w:t xml:space="preserve">the particular legitimacy </w:t>
      </w:r>
      <w:ins w:id="1026" w:author="Christian Rauh [2]" w:date="2021-09-27T22:28:00Z">
        <w:r w:rsidR="00E363F7">
          <w:rPr>
            <w:sz w:val="20"/>
            <w:szCs w:val="20"/>
          </w:rPr>
          <w:t xml:space="preserve">and communication </w:t>
        </w:r>
      </w:ins>
      <w:r w:rsidRPr="0029563D">
        <w:rPr>
          <w:sz w:val="20"/>
          <w:szCs w:val="20"/>
        </w:rPr>
        <w:t xml:space="preserve">challenges </w:t>
      </w:r>
      <w:del w:id="1027" w:author="Christian Rauh [2]" w:date="2021-09-27T20:38:00Z">
        <w:r w:rsidRPr="0029563D" w:rsidDel="00814088">
          <w:rPr>
            <w:sz w:val="20"/>
            <w:szCs w:val="20"/>
          </w:rPr>
          <w:delText xml:space="preserve">that </w:delText>
        </w:r>
      </w:del>
      <w:ins w:id="1028" w:author="Christian Rauh [2]" w:date="2021-09-27T20:38:00Z">
        <w:r w:rsidR="00814088">
          <w:rPr>
            <w:sz w:val="20"/>
            <w:szCs w:val="20"/>
          </w:rPr>
          <w:t>of</w:t>
        </w:r>
        <w:r w:rsidR="00814088" w:rsidRPr="0029563D">
          <w:rPr>
            <w:sz w:val="20"/>
            <w:szCs w:val="20"/>
          </w:rPr>
          <w:t xml:space="preserve"> </w:t>
        </w:r>
      </w:ins>
      <w:del w:id="1029" w:author="Christian Rauh [2]" w:date="2021-09-27T20:41:00Z">
        <w:r w:rsidRPr="0029563D" w:rsidDel="00814088">
          <w:rPr>
            <w:sz w:val="20"/>
            <w:szCs w:val="20"/>
          </w:rPr>
          <w:delText xml:space="preserve">EU </w:delText>
        </w:r>
      </w:del>
      <w:ins w:id="1030" w:author="Christian Rauh [2]" w:date="2021-09-27T20:41:00Z">
        <w:r w:rsidR="00814088">
          <w:rPr>
            <w:sz w:val="20"/>
            <w:szCs w:val="20"/>
          </w:rPr>
          <w:t xml:space="preserve">supranational </w:t>
        </w:r>
      </w:ins>
      <w:r w:rsidRPr="0029563D">
        <w:rPr>
          <w:sz w:val="20"/>
          <w:szCs w:val="20"/>
        </w:rPr>
        <w:t xml:space="preserve">actors </w:t>
      </w:r>
      <w:del w:id="1031" w:author="Christian Rauh [2]" w:date="2021-09-27T20:38:00Z">
        <w:r w:rsidRPr="0029563D" w:rsidDel="00814088">
          <w:rPr>
            <w:sz w:val="20"/>
            <w:szCs w:val="20"/>
          </w:rPr>
          <w:delText xml:space="preserve">face </w:delText>
        </w:r>
      </w:del>
      <w:r w:rsidRPr="0029563D">
        <w:rPr>
          <w:sz w:val="20"/>
          <w:szCs w:val="20"/>
        </w:rPr>
        <w:t xml:space="preserve">emerge from the </w:t>
      </w:r>
      <w:ins w:id="1032" w:author="Christian Rauh [2]" w:date="2021-09-27T20:41:00Z">
        <w:r w:rsidR="00814088">
          <w:rPr>
            <w:sz w:val="20"/>
            <w:szCs w:val="20"/>
          </w:rPr>
          <w:t xml:space="preserve">EU’s nature </w:t>
        </w:r>
      </w:ins>
      <w:del w:id="1033" w:author="Christian Rauh [2]" w:date="2021-09-27T20:41:00Z">
        <w:r w:rsidRPr="0029563D" w:rsidDel="00814088">
          <w:rPr>
            <w:sz w:val="20"/>
            <w:szCs w:val="20"/>
          </w:rPr>
          <w:delText xml:space="preserve">fact that – in Delors’ words – the EU is </w:delText>
        </w:r>
      </w:del>
      <w:ins w:id="1034" w:author="Christian Rauh [2]" w:date="2021-09-27T20:41:00Z">
        <w:r w:rsidR="00814088">
          <w:rPr>
            <w:sz w:val="20"/>
            <w:szCs w:val="20"/>
          </w:rPr>
          <w:t xml:space="preserve">as </w:t>
        </w:r>
      </w:ins>
      <w:r w:rsidRPr="0029563D">
        <w:rPr>
          <w:sz w:val="20"/>
          <w:szCs w:val="20"/>
        </w:rPr>
        <w:t>an unidentified political object</w:t>
      </w:r>
      <w:ins w:id="1035" w:author="Christian Rauh [2]" w:date="2021-09-27T20:41:00Z">
        <w:r w:rsidR="00814088">
          <w:rPr>
            <w:sz w:val="20"/>
            <w:szCs w:val="20"/>
          </w:rPr>
          <w:t xml:space="preserve">, in </w:t>
        </w:r>
      </w:ins>
      <w:ins w:id="1036" w:author="Christian Rauh [2]" w:date="2021-09-27T22:28:00Z">
        <w:r w:rsidR="00E363F7">
          <w:rPr>
            <w:sz w:val="20"/>
            <w:szCs w:val="20"/>
          </w:rPr>
          <w:t xml:space="preserve">the words of Jacques </w:t>
        </w:r>
      </w:ins>
      <w:ins w:id="1037" w:author="Christian Rauh [2]" w:date="2021-09-27T20:41:00Z">
        <w:r w:rsidR="00814088">
          <w:rPr>
            <w:sz w:val="20"/>
            <w:szCs w:val="20"/>
          </w:rPr>
          <w:t>Delors</w:t>
        </w:r>
      </w:ins>
      <w:r w:rsidRPr="0029563D">
        <w:rPr>
          <w:sz w:val="20"/>
          <w:szCs w:val="20"/>
        </w:rPr>
        <w:t xml:space="preserve">. On the one hand, its competencies approximate that of </w:t>
      </w:r>
      <w:del w:id="1038" w:author="Christian Rauh [2]" w:date="2021-09-27T20:47:00Z">
        <w:r w:rsidRPr="0029563D" w:rsidDel="0097000C">
          <w:rPr>
            <w:sz w:val="20"/>
            <w:szCs w:val="20"/>
          </w:rPr>
          <w:delText>a nation state</w:delText>
        </w:r>
      </w:del>
      <w:ins w:id="1039" w:author="Christian Rauh [2]" w:date="2021-09-27T20:47:00Z">
        <w:r w:rsidR="0097000C">
          <w:rPr>
            <w:sz w:val="20"/>
            <w:szCs w:val="20"/>
          </w:rPr>
          <w:t>national executives</w:t>
        </w:r>
      </w:ins>
      <w:r w:rsidRPr="0029563D">
        <w:rPr>
          <w:sz w:val="20"/>
          <w:szCs w:val="20"/>
        </w:rPr>
        <w:t>. On the other</w:t>
      </w:r>
      <w:del w:id="1040" w:author="Christian Rauh [2]" w:date="2021-09-27T20:41:00Z">
        <w:r w:rsidRPr="0029563D" w:rsidDel="00814088">
          <w:rPr>
            <w:sz w:val="20"/>
            <w:szCs w:val="20"/>
          </w:rPr>
          <w:delText xml:space="preserve"> hand</w:delText>
        </w:r>
      </w:del>
      <w:r w:rsidRPr="0029563D">
        <w:rPr>
          <w:sz w:val="20"/>
          <w:szCs w:val="20"/>
        </w:rPr>
        <w:t xml:space="preserve">, it carries </w:t>
      </w:r>
      <w:del w:id="1041" w:author="Christian Rauh [2]" w:date="2021-09-27T20:41:00Z">
        <w:r w:rsidRPr="0029563D" w:rsidDel="00814088">
          <w:rPr>
            <w:sz w:val="20"/>
            <w:szCs w:val="20"/>
          </w:rPr>
          <w:delText xml:space="preserve">significant </w:delText>
        </w:r>
      </w:del>
      <w:r w:rsidRPr="0029563D">
        <w:rPr>
          <w:sz w:val="20"/>
          <w:szCs w:val="20"/>
        </w:rPr>
        <w:t xml:space="preserve">markers of an international organization where member states guide and decide </w:t>
      </w:r>
      <w:del w:id="1042" w:author="Christian Rauh [2]" w:date="2021-09-27T20:41:00Z">
        <w:r w:rsidRPr="0029563D" w:rsidDel="00814088">
          <w:rPr>
            <w:sz w:val="20"/>
            <w:szCs w:val="20"/>
          </w:rPr>
          <w:delText>on how the</w:delText>
        </w:r>
      </w:del>
      <w:ins w:id="1043" w:author="Christian Rauh [2]" w:date="2021-09-27T20:41:00Z">
        <w:r w:rsidR="00814088">
          <w:rPr>
            <w:sz w:val="20"/>
            <w:szCs w:val="20"/>
          </w:rPr>
          <w:t>the ex</w:t>
        </w:r>
      </w:ins>
      <w:ins w:id="1044" w:author="Christian Rauh [2]" w:date="2021-09-27T20:42:00Z">
        <w:r w:rsidR="00814088">
          <w:rPr>
            <w:sz w:val="20"/>
            <w:szCs w:val="20"/>
          </w:rPr>
          <w:t>ercise of</w:t>
        </w:r>
      </w:ins>
      <w:r w:rsidRPr="0029563D">
        <w:rPr>
          <w:sz w:val="20"/>
          <w:szCs w:val="20"/>
        </w:rPr>
        <w:t xml:space="preserve"> political authority</w:t>
      </w:r>
      <w:del w:id="1045" w:author="Christian Rauh [2]" w:date="2021-09-27T20:42:00Z">
        <w:r w:rsidRPr="0029563D" w:rsidDel="00814088">
          <w:rPr>
            <w:sz w:val="20"/>
            <w:szCs w:val="20"/>
          </w:rPr>
          <w:delText xml:space="preserve"> will be exercised</w:delText>
        </w:r>
      </w:del>
      <w:r w:rsidRPr="0029563D">
        <w:rPr>
          <w:sz w:val="20"/>
          <w:szCs w:val="20"/>
        </w:rPr>
        <w:t xml:space="preserve">. </w:t>
      </w:r>
      <w:del w:id="1046" w:author="Christian Rauh [2]" w:date="2021-09-27T22:29:00Z">
        <w:r w:rsidRPr="0029563D" w:rsidDel="00E363F7">
          <w:rPr>
            <w:sz w:val="20"/>
            <w:szCs w:val="20"/>
          </w:rPr>
          <w:delText xml:space="preserve">Our </w:delText>
        </w:r>
      </w:del>
      <w:ins w:id="1047" w:author="Christian Rauh [2]" w:date="2021-09-27T22:29:00Z">
        <w:r w:rsidR="00E363F7">
          <w:rPr>
            <w:sz w:val="20"/>
            <w:szCs w:val="20"/>
          </w:rPr>
          <w:t>Two</w:t>
        </w:r>
        <w:r w:rsidR="00E363F7" w:rsidRPr="0029563D">
          <w:rPr>
            <w:sz w:val="20"/>
            <w:szCs w:val="20"/>
          </w:rPr>
          <w:t xml:space="preserve"> </w:t>
        </w:r>
      </w:ins>
      <w:del w:id="1048" w:author="Christian Rauh [2]" w:date="2021-09-27T22:29:00Z">
        <w:r w:rsidRPr="0029563D" w:rsidDel="00E363F7">
          <w:rPr>
            <w:sz w:val="20"/>
            <w:szCs w:val="20"/>
          </w:rPr>
          <w:delText xml:space="preserve">other </w:delText>
        </w:r>
      </w:del>
      <w:r w:rsidRPr="0029563D">
        <w:rPr>
          <w:sz w:val="20"/>
          <w:szCs w:val="20"/>
        </w:rPr>
        <w:t>benchmark</w:t>
      </w:r>
      <w:ins w:id="1049" w:author="Christian Rauh [2]" w:date="2021-09-27T20:42:00Z">
        <w:r w:rsidR="00814088">
          <w:rPr>
            <w:sz w:val="20"/>
            <w:szCs w:val="20"/>
          </w:rPr>
          <w:t>s</w:t>
        </w:r>
      </w:ins>
      <w:r w:rsidRPr="0029563D">
        <w:rPr>
          <w:sz w:val="20"/>
          <w:szCs w:val="20"/>
        </w:rPr>
        <w:t xml:space="preserve"> </w:t>
      </w:r>
      <w:del w:id="1050" w:author="Christian Rauh [2]" w:date="2021-09-27T20:42:00Z">
        <w:r w:rsidRPr="0029563D" w:rsidDel="00814088">
          <w:rPr>
            <w:sz w:val="20"/>
            <w:szCs w:val="20"/>
          </w:rPr>
          <w:delText xml:space="preserve">datasets </w:delText>
        </w:r>
      </w:del>
      <w:ins w:id="1051" w:author="Christian Rauh [2]" w:date="2021-09-27T20:42:00Z">
        <w:r w:rsidR="00814088">
          <w:rPr>
            <w:sz w:val="20"/>
            <w:szCs w:val="20"/>
          </w:rPr>
          <w:t xml:space="preserve">thus </w:t>
        </w:r>
      </w:ins>
      <w:del w:id="1052" w:author="Christian Rauh [2]" w:date="2021-09-27T20:48:00Z">
        <w:r w:rsidRPr="0029563D" w:rsidDel="0097000C">
          <w:rPr>
            <w:sz w:val="20"/>
            <w:szCs w:val="20"/>
          </w:rPr>
          <w:delText xml:space="preserve">focus </w:delText>
        </w:r>
      </w:del>
      <w:ins w:id="1053" w:author="Christian Rauh [2]" w:date="2021-09-27T20:48:00Z">
        <w:del w:id="1054" w:author="Christian Rauh" w:date="2021-09-28T09:42:00Z">
          <w:r w:rsidR="0097000C" w:rsidDel="00E70AD4">
            <w:rPr>
              <w:sz w:val="20"/>
              <w:szCs w:val="20"/>
            </w:rPr>
            <w:delText>capture</w:delText>
          </w:r>
          <w:r w:rsidR="0097000C" w:rsidRPr="0029563D" w:rsidDel="00E70AD4">
            <w:rPr>
              <w:sz w:val="20"/>
              <w:szCs w:val="20"/>
            </w:rPr>
            <w:delText xml:space="preserve"> </w:delText>
          </w:r>
        </w:del>
      </w:ins>
      <w:ins w:id="1055" w:author="Christian Rauh" w:date="2021-09-28T09:42:00Z">
        <w:r w:rsidR="00E70AD4">
          <w:rPr>
            <w:sz w:val="20"/>
            <w:szCs w:val="20"/>
          </w:rPr>
          <w:t xml:space="preserve">address </w:t>
        </w:r>
      </w:ins>
      <w:del w:id="1056" w:author="Christian Rauh [2]" w:date="2021-09-27T20:42:00Z">
        <w:r w:rsidRPr="0029563D" w:rsidDel="00814088">
          <w:rPr>
            <w:sz w:val="20"/>
            <w:szCs w:val="20"/>
          </w:rPr>
          <w:delText xml:space="preserve">on comparing supranational media communication to </w:delText>
        </w:r>
      </w:del>
      <w:del w:id="1057" w:author="Christian Rauh [2]" w:date="2021-09-27T20:48:00Z">
        <w:r w:rsidRPr="0029563D" w:rsidDel="0097000C">
          <w:rPr>
            <w:sz w:val="20"/>
            <w:szCs w:val="20"/>
          </w:rPr>
          <w:delText xml:space="preserve">exactly </w:delText>
        </w:r>
      </w:del>
      <w:r w:rsidRPr="0029563D">
        <w:rPr>
          <w:sz w:val="20"/>
          <w:szCs w:val="20"/>
        </w:rPr>
        <w:t xml:space="preserve">these </w:t>
      </w:r>
      <w:del w:id="1058" w:author="Christian Rauh [2]" w:date="2021-09-27T20:38:00Z">
        <w:r w:rsidRPr="0029563D" w:rsidDel="00814088">
          <w:rPr>
            <w:sz w:val="20"/>
            <w:szCs w:val="20"/>
          </w:rPr>
          <w:delText xml:space="preserve">different </w:delText>
        </w:r>
      </w:del>
      <w:r w:rsidRPr="0029563D">
        <w:rPr>
          <w:sz w:val="20"/>
          <w:szCs w:val="20"/>
        </w:rPr>
        <w:t>levels of governance</w:t>
      </w:r>
      <w:ins w:id="1059" w:author="Christian Rauh [2]" w:date="2021-09-27T22:29:00Z">
        <w:r w:rsidR="00E363F7">
          <w:rPr>
            <w:sz w:val="20"/>
            <w:szCs w:val="20"/>
          </w:rPr>
          <w:t>, respectively</w:t>
        </w:r>
      </w:ins>
      <w:r w:rsidRPr="0029563D">
        <w:rPr>
          <w:sz w:val="20"/>
          <w:szCs w:val="20"/>
        </w:rPr>
        <w:t xml:space="preserve">. </w:t>
      </w:r>
    </w:p>
    <w:p w14:paraId="485BDADF" w14:textId="4E605440" w:rsidR="0063237A" w:rsidRPr="0029563D" w:rsidRDefault="0063237A" w:rsidP="0063237A">
      <w:pPr>
        <w:pStyle w:val="Textkrper"/>
        <w:jc w:val="both"/>
        <w:rPr>
          <w:sz w:val="20"/>
          <w:szCs w:val="20"/>
        </w:rPr>
      </w:pPr>
      <w:r w:rsidRPr="0029563D">
        <w:rPr>
          <w:sz w:val="20"/>
          <w:szCs w:val="20"/>
        </w:rPr>
        <w:t xml:space="preserve">To approximate </w:t>
      </w:r>
      <w:ins w:id="1060" w:author="Christian Rauh [2]" w:date="2021-09-27T20:42:00Z">
        <w:r w:rsidR="00814088">
          <w:rPr>
            <w:sz w:val="20"/>
            <w:szCs w:val="20"/>
          </w:rPr>
          <w:t xml:space="preserve">social media </w:t>
        </w:r>
      </w:ins>
      <w:r w:rsidRPr="0029563D">
        <w:rPr>
          <w:sz w:val="20"/>
          <w:szCs w:val="20"/>
        </w:rPr>
        <w:t>communication</w:t>
      </w:r>
      <w:ins w:id="1061" w:author="Christian Rauh [2]" w:date="2021-09-27T21:28:00Z">
        <w:r w:rsidR="00E6061C">
          <w:rPr>
            <w:sz w:val="20"/>
            <w:szCs w:val="20"/>
          </w:rPr>
          <w:t xml:space="preserve"> of national executives</w:t>
        </w:r>
      </w:ins>
      <w:del w:id="1062" w:author="Christian Rauh [2]" w:date="2021-09-27T20:38:00Z">
        <w:r w:rsidRPr="0029563D" w:rsidDel="00814088">
          <w:rPr>
            <w:sz w:val="20"/>
            <w:szCs w:val="20"/>
          </w:rPr>
          <w:delText xml:space="preserve"> of national governments</w:delText>
        </w:r>
      </w:del>
      <w:r w:rsidRPr="0029563D">
        <w:rPr>
          <w:sz w:val="20"/>
          <w:szCs w:val="20"/>
        </w:rPr>
        <w:t xml:space="preserve">, we target </w:t>
      </w:r>
      <w:del w:id="1063" w:author="Christian Rauh [2]" w:date="2021-09-27T20:42:00Z">
        <w:r w:rsidRPr="0029563D" w:rsidDel="00814088">
          <w:rPr>
            <w:sz w:val="20"/>
            <w:szCs w:val="20"/>
          </w:rPr>
          <w:delText xml:space="preserve">the current </w:delText>
        </w:r>
      </w:del>
      <w:del w:id="1064" w:author="Christian Rauh [2]" w:date="2021-09-27T20:48:00Z">
        <w:r w:rsidRPr="0029563D" w:rsidDel="0097000C">
          <w:rPr>
            <w:sz w:val="20"/>
            <w:szCs w:val="20"/>
          </w:rPr>
          <w:delText xml:space="preserve">UK </w:delText>
        </w:r>
      </w:del>
      <w:r w:rsidRPr="0029563D">
        <w:rPr>
          <w:sz w:val="20"/>
          <w:szCs w:val="20"/>
        </w:rPr>
        <w:t xml:space="preserve">government ministers, ministries, executive offices, agencies and individuals </w:t>
      </w:r>
      <w:del w:id="1065" w:author="Christian Rauh [2]" w:date="2021-09-27T20:48:00Z">
        <w:r w:rsidRPr="0029563D" w:rsidDel="0097000C">
          <w:rPr>
            <w:sz w:val="20"/>
            <w:szCs w:val="20"/>
          </w:rPr>
          <w:delText xml:space="preserve">who are </w:delText>
        </w:r>
      </w:del>
      <w:r w:rsidRPr="0029563D">
        <w:rPr>
          <w:sz w:val="20"/>
          <w:szCs w:val="20"/>
        </w:rPr>
        <w:t>in charge of these institutions</w:t>
      </w:r>
      <w:ins w:id="1066" w:author="Christian Rauh [2]" w:date="2021-09-27T20:48:00Z">
        <w:r w:rsidR="0097000C">
          <w:rPr>
            <w:sz w:val="20"/>
            <w:szCs w:val="20"/>
          </w:rPr>
          <w:t xml:space="preserve"> from the United Kingdom</w:t>
        </w:r>
      </w:ins>
      <w:ins w:id="1067" w:author="Christian Rauh [2]" w:date="2021-09-27T22:08:00Z">
        <w:r w:rsidR="00B55AEB">
          <w:rPr>
            <w:sz w:val="20"/>
            <w:szCs w:val="20"/>
          </w:rPr>
          <w:t xml:space="preserve"> (UK)</w:t>
        </w:r>
      </w:ins>
      <w:del w:id="1068" w:author="Christian Rauh [2]" w:date="2021-09-27T20:39:00Z">
        <w:r w:rsidRPr="0029563D" w:rsidDel="00814088">
          <w:rPr>
            <w:sz w:val="20"/>
            <w:szCs w:val="20"/>
          </w:rPr>
          <w:delText xml:space="preserve"> (see appendix XXX for the full list of accounts)</w:delText>
        </w:r>
      </w:del>
      <w:r w:rsidRPr="0029563D">
        <w:rPr>
          <w:sz w:val="20"/>
          <w:szCs w:val="20"/>
        </w:rPr>
        <w:t xml:space="preserve">. </w:t>
      </w:r>
      <w:ins w:id="1069" w:author="Christian Rauh [2]" w:date="2021-09-27T20:43:00Z">
        <w:r w:rsidR="00814088">
          <w:rPr>
            <w:sz w:val="20"/>
            <w:szCs w:val="20"/>
          </w:rPr>
          <w:t xml:space="preserve">This country choice is </w:t>
        </w:r>
      </w:ins>
      <w:ins w:id="1070" w:author="Christian Rauh [2]" w:date="2021-09-27T21:28:00Z">
        <w:r w:rsidR="00E6061C">
          <w:rPr>
            <w:sz w:val="20"/>
            <w:szCs w:val="20"/>
          </w:rPr>
          <w:t xml:space="preserve">initially </w:t>
        </w:r>
      </w:ins>
      <w:ins w:id="1071" w:author="Christian Rauh [2]" w:date="2021-09-27T20:43:00Z">
        <w:r w:rsidR="00814088">
          <w:rPr>
            <w:sz w:val="20"/>
            <w:szCs w:val="20"/>
          </w:rPr>
          <w:t>pragmatic</w:t>
        </w:r>
      </w:ins>
      <w:ins w:id="1072" w:author="Christian Rauh [2]" w:date="2021-09-27T20:49:00Z">
        <w:del w:id="1073" w:author="Christian Rauh" w:date="2021-09-28T09:43:00Z">
          <w:r w:rsidR="0097000C" w:rsidDel="00E70AD4">
            <w:rPr>
              <w:sz w:val="20"/>
              <w:szCs w:val="20"/>
            </w:rPr>
            <w:delText>:</w:delText>
          </w:r>
        </w:del>
      </w:ins>
      <w:ins w:id="1074" w:author="Christian Rauh" w:date="2021-09-28T09:43:00Z">
        <w:r w:rsidR="00E70AD4">
          <w:rPr>
            <w:sz w:val="20"/>
            <w:szCs w:val="20"/>
          </w:rPr>
          <w:t xml:space="preserve"> as</w:t>
        </w:r>
      </w:ins>
      <w:ins w:id="1075" w:author="Christian Rauh [2]" w:date="2021-09-27T20:43:00Z">
        <w:r w:rsidR="00814088">
          <w:rPr>
            <w:sz w:val="20"/>
            <w:szCs w:val="20"/>
          </w:rPr>
          <w:t xml:space="preserve"> </w:t>
        </w:r>
      </w:ins>
      <w:ins w:id="1076" w:author="Christian Rauh [2]" w:date="2021-09-27T21:28:00Z">
        <w:r w:rsidR="00E6061C">
          <w:rPr>
            <w:sz w:val="20"/>
            <w:szCs w:val="20"/>
          </w:rPr>
          <w:t>English is the lingua franca of supranational tweets (</w:t>
        </w:r>
      </w:ins>
      <w:ins w:id="1077" w:author="Christian Rauh [2]" w:date="2021-09-27T22:29:00Z">
        <w:del w:id="1078" w:author="Christian Rauh" w:date="2021-09-28T15:35:00Z">
          <w:r w:rsidR="00E363F7" w:rsidDel="003436E1">
            <w:rPr>
              <w:sz w:val="20"/>
              <w:szCs w:val="20"/>
            </w:rPr>
            <w:delText xml:space="preserve">see </w:delText>
          </w:r>
        </w:del>
      </w:ins>
      <w:ins w:id="1079" w:author="Christian Rauh [2]" w:date="2021-09-27T21:28:00Z">
        <w:del w:id="1080" w:author="Christian Rauh" w:date="2021-09-28T15:35:00Z">
          <w:r w:rsidR="00E6061C" w:rsidDel="003436E1">
            <w:rPr>
              <w:sz w:val="20"/>
              <w:szCs w:val="20"/>
            </w:rPr>
            <w:delText>A</w:delText>
          </w:r>
        </w:del>
      </w:ins>
      <w:ins w:id="1081" w:author="Christian Rauh" w:date="2021-09-28T15:35:00Z">
        <w:r w:rsidR="003436E1">
          <w:rPr>
            <w:sz w:val="20"/>
            <w:szCs w:val="20"/>
          </w:rPr>
          <w:t>a</w:t>
        </w:r>
      </w:ins>
      <w:ins w:id="1082" w:author="Christian Rauh [2]" w:date="2021-09-27T21:28:00Z">
        <w:r w:rsidR="00E6061C">
          <w:rPr>
            <w:sz w:val="20"/>
            <w:szCs w:val="20"/>
          </w:rPr>
          <w:t>ppendix A</w:t>
        </w:r>
      </w:ins>
      <w:ins w:id="1083" w:author="Christian Rauh [2]" w:date="2021-09-27T21:29:00Z">
        <w:del w:id="1084" w:author="Christian Rauh" w:date="2021-09-28T15:35:00Z">
          <w:r w:rsidR="00E6061C" w:rsidDel="003436E1">
            <w:rPr>
              <w:sz w:val="20"/>
              <w:szCs w:val="20"/>
            </w:rPr>
            <w:delText>XXX</w:delText>
          </w:r>
        </w:del>
      </w:ins>
      <w:ins w:id="1085" w:author="Christian Rauh" w:date="2021-09-28T15:35:00Z">
        <w:r w:rsidR="003436E1">
          <w:rPr>
            <w:sz w:val="20"/>
            <w:szCs w:val="20"/>
          </w:rPr>
          <w:t>1</w:t>
        </w:r>
      </w:ins>
      <w:ins w:id="1086" w:author="Christian Rauh [2]" w:date="2021-09-27T22:29:00Z">
        <w:del w:id="1087" w:author="Christian Rauh" w:date="2021-09-28T15:35:00Z">
          <w:r w:rsidR="00E363F7" w:rsidDel="003436E1">
            <w:rPr>
              <w:sz w:val="20"/>
              <w:szCs w:val="20"/>
            </w:rPr>
            <w:delText xml:space="preserve"> for more detail</w:delText>
          </w:r>
        </w:del>
      </w:ins>
      <w:ins w:id="1088" w:author="Christian Rauh [2]" w:date="2021-09-27T21:29:00Z">
        <w:r w:rsidR="00E6061C">
          <w:rPr>
            <w:sz w:val="20"/>
            <w:szCs w:val="20"/>
          </w:rPr>
          <w:t>)</w:t>
        </w:r>
      </w:ins>
      <w:ins w:id="1089" w:author="Christian Rauh [2]" w:date="2021-09-27T22:07:00Z">
        <w:del w:id="1090" w:author="Christian Rauh" w:date="2021-09-28T09:43:00Z">
          <w:r w:rsidR="00740D82" w:rsidDel="00E70AD4">
            <w:rPr>
              <w:sz w:val="20"/>
              <w:szCs w:val="20"/>
            </w:rPr>
            <w:delText>.</w:delText>
          </w:r>
        </w:del>
      </w:ins>
      <w:ins w:id="1091" w:author="Christian Rauh" w:date="2021-09-28T09:43:00Z">
        <w:r w:rsidR="00E70AD4">
          <w:rPr>
            <w:sz w:val="20"/>
            <w:szCs w:val="20"/>
          </w:rPr>
          <w:t xml:space="preserve"> and</w:t>
        </w:r>
      </w:ins>
      <w:ins w:id="1092" w:author="Christian Rauh [2]" w:date="2021-09-27T21:29:00Z">
        <w:r w:rsidR="00E6061C">
          <w:rPr>
            <w:sz w:val="20"/>
            <w:szCs w:val="20"/>
          </w:rPr>
          <w:t xml:space="preserve"> </w:t>
        </w:r>
      </w:ins>
      <w:ins w:id="1093" w:author="Christian Rauh [2]" w:date="2021-09-27T22:07:00Z">
        <w:del w:id="1094" w:author="Christian Rauh" w:date="2021-09-28T09:43:00Z">
          <w:r w:rsidR="00740D82" w:rsidDel="00E70AD4">
            <w:rPr>
              <w:sz w:val="20"/>
              <w:szCs w:val="20"/>
            </w:rPr>
            <w:delText>O</w:delText>
          </w:r>
        </w:del>
      </w:ins>
      <w:ins w:id="1095" w:author="Christian Rauh" w:date="2021-09-28T09:43:00Z">
        <w:r w:rsidR="00E70AD4">
          <w:rPr>
            <w:sz w:val="20"/>
            <w:szCs w:val="20"/>
          </w:rPr>
          <w:t>UK tweets can thus be directly benchmarked on o</w:t>
        </w:r>
      </w:ins>
      <w:ins w:id="1096" w:author="Christian Rauh [2]" w:date="2021-09-27T21:29:00Z">
        <w:r w:rsidR="00E6061C">
          <w:rPr>
            <w:sz w:val="20"/>
            <w:szCs w:val="20"/>
          </w:rPr>
          <w:t>u</w:t>
        </w:r>
      </w:ins>
      <w:ins w:id="1097" w:author="Christian Rauh [2]" w:date="2021-09-27T22:07:00Z">
        <w:r w:rsidR="00740D82">
          <w:rPr>
            <w:sz w:val="20"/>
            <w:szCs w:val="20"/>
          </w:rPr>
          <w:t>r</w:t>
        </w:r>
      </w:ins>
      <w:ins w:id="1098" w:author="Christian Rauh [2]" w:date="2021-09-27T21:29:00Z">
        <w:r w:rsidR="00E6061C">
          <w:rPr>
            <w:sz w:val="20"/>
            <w:szCs w:val="20"/>
          </w:rPr>
          <w:t xml:space="preserve"> </w:t>
        </w:r>
      </w:ins>
      <w:ins w:id="1099" w:author="Christian Rauh [2]" w:date="2021-09-27T22:07:00Z">
        <w:r w:rsidR="00740D82">
          <w:rPr>
            <w:sz w:val="20"/>
            <w:szCs w:val="20"/>
          </w:rPr>
          <w:t xml:space="preserve">text-based </w:t>
        </w:r>
      </w:ins>
      <w:ins w:id="1100" w:author="Christian Rauh [2]" w:date="2021-09-27T20:49:00Z">
        <w:r w:rsidR="0097000C">
          <w:rPr>
            <w:sz w:val="20"/>
            <w:szCs w:val="20"/>
          </w:rPr>
          <w:t>indicators below</w:t>
        </w:r>
        <w:del w:id="1101" w:author="Christian Rauh" w:date="2021-09-28T09:44:00Z">
          <w:r w:rsidR="0097000C" w:rsidDel="00E70AD4">
            <w:rPr>
              <w:sz w:val="20"/>
              <w:szCs w:val="20"/>
            </w:rPr>
            <w:delText xml:space="preserve"> </w:delText>
          </w:r>
        </w:del>
      </w:ins>
      <w:ins w:id="1102" w:author="Christian Rauh [2]" w:date="2021-09-27T21:29:00Z">
        <w:del w:id="1103" w:author="Christian Rauh" w:date="2021-09-28T09:44:00Z">
          <w:r w:rsidR="00E6061C" w:rsidDel="00E70AD4">
            <w:rPr>
              <w:sz w:val="20"/>
              <w:szCs w:val="20"/>
            </w:rPr>
            <w:delText xml:space="preserve">thus </w:delText>
          </w:r>
        </w:del>
      </w:ins>
      <w:ins w:id="1104" w:author="Christian Rauh [2]" w:date="2021-09-27T22:29:00Z">
        <w:del w:id="1105" w:author="Christian Rauh" w:date="2021-09-28T09:44:00Z">
          <w:r w:rsidR="00E363F7" w:rsidDel="00E70AD4">
            <w:rPr>
              <w:sz w:val="20"/>
              <w:szCs w:val="20"/>
            </w:rPr>
            <w:delText xml:space="preserve">also </w:delText>
          </w:r>
        </w:del>
      </w:ins>
      <w:ins w:id="1106" w:author="Christian Rauh [2]" w:date="2021-09-27T20:49:00Z">
        <w:del w:id="1107" w:author="Christian Rauh" w:date="2021-09-28T09:44:00Z">
          <w:r w:rsidR="0097000C" w:rsidDel="00E70AD4">
            <w:rPr>
              <w:sz w:val="20"/>
              <w:szCs w:val="20"/>
            </w:rPr>
            <w:delText xml:space="preserve">focus on </w:delText>
          </w:r>
        </w:del>
      </w:ins>
      <w:ins w:id="1108" w:author="Christian Rauh [2]" w:date="2021-09-27T20:43:00Z">
        <w:del w:id="1109" w:author="Christian Rauh" w:date="2021-09-28T09:44:00Z">
          <w:r w:rsidR="00814088" w:rsidDel="00E70AD4">
            <w:rPr>
              <w:sz w:val="20"/>
              <w:szCs w:val="20"/>
            </w:rPr>
            <w:delText>English language</w:delText>
          </w:r>
        </w:del>
      </w:ins>
      <w:ins w:id="1110" w:author="Christian Rauh [2]" w:date="2021-09-27T21:29:00Z">
        <w:del w:id="1111" w:author="Christian Rauh" w:date="2021-09-28T09:44:00Z">
          <w:r w:rsidR="00E6061C" w:rsidDel="00E70AD4">
            <w:rPr>
              <w:sz w:val="20"/>
              <w:szCs w:val="20"/>
            </w:rPr>
            <w:delText>,</w:delText>
          </w:r>
        </w:del>
      </w:ins>
      <w:ins w:id="1112" w:author="Christian Rauh [2]" w:date="2021-09-27T20:43:00Z">
        <w:del w:id="1113" w:author="Christian Rauh" w:date="2021-09-28T09:44:00Z">
          <w:r w:rsidR="00814088" w:rsidDel="00E70AD4">
            <w:rPr>
              <w:sz w:val="20"/>
              <w:szCs w:val="20"/>
            </w:rPr>
            <w:delText xml:space="preserve"> </w:delText>
          </w:r>
        </w:del>
      </w:ins>
      <w:ins w:id="1114" w:author="Christian Rauh [2]" w:date="2021-09-27T20:49:00Z">
        <w:del w:id="1115" w:author="Christian Rauh" w:date="2021-09-28T09:44:00Z">
          <w:r w:rsidR="0097000C" w:rsidDel="00E70AD4">
            <w:rPr>
              <w:sz w:val="20"/>
              <w:szCs w:val="20"/>
            </w:rPr>
            <w:delText xml:space="preserve">and an </w:delText>
          </w:r>
        </w:del>
      </w:ins>
      <w:ins w:id="1116" w:author="Christian Rauh [2]" w:date="2021-09-27T20:43:00Z">
        <w:del w:id="1117" w:author="Christian Rauh" w:date="2021-09-28T09:44:00Z">
          <w:r w:rsidR="00814088" w:rsidDel="00E70AD4">
            <w:rPr>
              <w:sz w:val="20"/>
              <w:szCs w:val="20"/>
            </w:rPr>
            <w:delText xml:space="preserve">even larger collection </w:delText>
          </w:r>
        </w:del>
      </w:ins>
      <w:ins w:id="1118" w:author="Christian Rauh [2]" w:date="2021-09-27T22:07:00Z">
        <w:del w:id="1119" w:author="Christian Rauh" w:date="2021-09-28T09:44:00Z">
          <w:r w:rsidR="00740D82" w:rsidDel="00E70AD4">
            <w:rPr>
              <w:sz w:val="20"/>
              <w:szCs w:val="20"/>
            </w:rPr>
            <w:delText xml:space="preserve">of benchmark data </w:delText>
          </w:r>
        </w:del>
      </w:ins>
      <w:ins w:id="1120" w:author="Christian Rauh [2]" w:date="2021-09-27T21:29:00Z">
        <w:del w:id="1121" w:author="Christian Rauh" w:date="2021-09-28T09:44:00Z">
          <w:r w:rsidR="00E6061C" w:rsidDel="00E70AD4">
            <w:rPr>
              <w:sz w:val="20"/>
              <w:szCs w:val="20"/>
            </w:rPr>
            <w:delText xml:space="preserve">with </w:delText>
          </w:r>
        </w:del>
      </w:ins>
      <w:ins w:id="1122" w:author="Christian Rauh [2]" w:date="2021-09-27T20:43:00Z">
        <w:del w:id="1123" w:author="Christian Rauh" w:date="2021-09-28T09:44:00Z">
          <w:r w:rsidR="00814088" w:rsidDel="00E70AD4">
            <w:rPr>
              <w:sz w:val="20"/>
              <w:szCs w:val="20"/>
            </w:rPr>
            <w:delText xml:space="preserve">auto-translation </w:delText>
          </w:r>
        </w:del>
      </w:ins>
      <w:ins w:id="1124" w:author="Christian Rauh [2]" w:date="2021-09-27T20:49:00Z">
        <w:del w:id="1125" w:author="Christian Rauh" w:date="2021-09-28T09:44:00Z">
          <w:r w:rsidR="0097000C" w:rsidDel="00E70AD4">
            <w:rPr>
              <w:sz w:val="20"/>
              <w:szCs w:val="20"/>
            </w:rPr>
            <w:delText xml:space="preserve">was </w:delText>
          </w:r>
        </w:del>
      </w:ins>
      <w:ins w:id="1126" w:author="Christian Rauh [2]" w:date="2021-09-27T20:43:00Z">
        <w:del w:id="1127" w:author="Christian Rauh" w:date="2021-09-28T09:44:00Z">
          <w:r w:rsidR="00814088" w:rsidDel="00E70AD4">
            <w:rPr>
              <w:sz w:val="20"/>
              <w:szCs w:val="20"/>
            </w:rPr>
            <w:delText>beyond the scope of this article</w:delText>
          </w:r>
        </w:del>
      </w:ins>
      <w:ins w:id="1128" w:author="Christian Rauh [2]" w:date="2021-09-27T20:49:00Z">
        <w:r w:rsidR="0097000C">
          <w:rPr>
            <w:sz w:val="20"/>
            <w:szCs w:val="20"/>
          </w:rPr>
          <w:t>.</w:t>
        </w:r>
      </w:ins>
      <w:ins w:id="1129" w:author="Christian Rauh [2]" w:date="2021-09-27T20:43:00Z">
        <w:r w:rsidR="00814088">
          <w:rPr>
            <w:sz w:val="20"/>
            <w:szCs w:val="20"/>
          </w:rPr>
          <w:t xml:space="preserve"> </w:t>
        </w:r>
      </w:ins>
      <w:ins w:id="1130" w:author="Christian Rauh [2]" w:date="2021-09-27T20:49:00Z">
        <w:r w:rsidR="0097000C">
          <w:rPr>
            <w:sz w:val="20"/>
            <w:szCs w:val="20"/>
          </w:rPr>
          <w:t>B</w:t>
        </w:r>
      </w:ins>
      <w:ins w:id="1131" w:author="Christian Rauh [2]" w:date="2021-09-27T20:43:00Z">
        <w:r w:rsidR="00814088">
          <w:rPr>
            <w:sz w:val="20"/>
            <w:szCs w:val="20"/>
          </w:rPr>
          <w:t xml:space="preserve">ut </w:t>
        </w:r>
      </w:ins>
      <w:ins w:id="1132" w:author="Christian Rauh [2]" w:date="2021-09-27T20:49:00Z">
        <w:r w:rsidR="0097000C">
          <w:rPr>
            <w:sz w:val="20"/>
            <w:szCs w:val="20"/>
          </w:rPr>
          <w:t xml:space="preserve">the UK </w:t>
        </w:r>
      </w:ins>
      <w:ins w:id="1133" w:author="Christian Rauh [2]" w:date="2021-09-27T20:43:00Z">
        <w:r w:rsidR="00814088">
          <w:rPr>
            <w:sz w:val="20"/>
            <w:szCs w:val="20"/>
          </w:rPr>
          <w:t xml:space="preserve">is also </w:t>
        </w:r>
      </w:ins>
      <w:ins w:id="1134" w:author="Christian Rauh [2]" w:date="2021-09-27T20:49:00Z">
        <w:r w:rsidR="0097000C">
          <w:rPr>
            <w:sz w:val="20"/>
            <w:szCs w:val="20"/>
          </w:rPr>
          <w:t xml:space="preserve">a </w:t>
        </w:r>
      </w:ins>
      <w:ins w:id="1135" w:author="Christian Rauh [2]" w:date="2021-09-27T22:30:00Z">
        <w:r w:rsidR="00E363F7">
          <w:rPr>
            <w:sz w:val="20"/>
            <w:szCs w:val="20"/>
          </w:rPr>
          <w:t xml:space="preserve">substantially </w:t>
        </w:r>
      </w:ins>
      <w:ins w:id="1136" w:author="Christian Rauh [2]" w:date="2021-09-27T20:43:00Z">
        <w:r w:rsidR="00814088">
          <w:rPr>
            <w:sz w:val="20"/>
            <w:szCs w:val="20"/>
          </w:rPr>
          <w:t>meaningf</w:t>
        </w:r>
      </w:ins>
      <w:ins w:id="1137" w:author="Christian Rauh [2]" w:date="2021-09-27T20:44:00Z">
        <w:r w:rsidR="00814088">
          <w:rPr>
            <w:sz w:val="20"/>
            <w:szCs w:val="20"/>
          </w:rPr>
          <w:t xml:space="preserve">ul </w:t>
        </w:r>
      </w:ins>
      <w:ins w:id="1138" w:author="Christian Rauh [2]" w:date="2021-09-27T21:29:00Z">
        <w:r w:rsidR="00E6061C">
          <w:rPr>
            <w:sz w:val="20"/>
            <w:szCs w:val="20"/>
          </w:rPr>
          <w:t>benchmark</w:t>
        </w:r>
      </w:ins>
      <w:ins w:id="1139" w:author="Christian Rauh [2]" w:date="2021-09-27T22:30:00Z">
        <w:r w:rsidR="00E363F7">
          <w:rPr>
            <w:sz w:val="20"/>
            <w:szCs w:val="20"/>
          </w:rPr>
          <w:t>:</w:t>
        </w:r>
      </w:ins>
      <w:ins w:id="1140" w:author="Christian Rauh [2]" w:date="2021-09-27T20:49:00Z">
        <w:r w:rsidR="0097000C">
          <w:rPr>
            <w:sz w:val="20"/>
            <w:szCs w:val="20"/>
          </w:rPr>
          <w:t xml:space="preserve"> </w:t>
        </w:r>
      </w:ins>
      <w:ins w:id="1141" w:author="Christian Rauh [2]" w:date="2021-09-27T20:45:00Z">
        <w:r w:rsidR="00814088">
          <w:rPr>
            <w:sz w:val="20"/>
            <w:szCs w:val="20"/>
          </w:rPr>
          <w:t xml:space="preserve">in </w:t>
        </w:r>
      </w:ins>
      <w:ins w:id="1142" w:author="Christian Rauh [2]" w:date="2021-09-27T22:30:00Z">
        <w:r w:rsidR="00E363F7">
          <w:rPr>
            <w:sz w:val="20"/>
            <w:szCs w:val="20"/>
          </w:rPr>
          <w:t xml:space="preserve">terms of </w:t>
        </w:r>
      </w:ins>
      <w:ins w:id="1143" w:author="Christian Rauh [2]" w:date="2021-09-27T20:50:00Z">
        <w:r w:rsidR="0097000C">
          <w:rPr>
            <w:sz w:val="20"/>
            <w:szCs w:val="20"/>
          </w:rPr>
          <w:t xml:space="preserve">the </w:t>
        </w:r>
      </w:ins>
      <w:ins w:id="1144" w:author="Christian Rauh [2]" w:date="2021-09-27T20:49:00Z">
        <w:r w:rsidR="0097000C">
          <w:rPr>
            <w:sz w:val="20"/>
            <w:szCs w:val="20"/>
          </w:rPr>
          <w:t>social media penetration</w:t>
        </w:r>
      </w:ins>
      <w:ins w:id="1145" w:author="Christian Rauh [2]" w:date="2021-09-27T20:50:00Z">
        <w:r w:rsidR="0097000C">
          <w:rPr>
            <w:sz w:val="20"/>
            <w:szCs w:val="20"/>
          </w:rPr>
          <w:t xml:space="preserve"> of its population</w:t>
        </w:r>
      </w:ins>
      <w:ins w:id="1146" w:author="Christian Rauh [2]" w:date="2021-09-27T22:30:00Z">
        <w:r w:rsidR="00E363F7">
          <w:rPr>
            <w:sz w:val="20"/>
            <w:szCs w:val="20"/>
          </w:rPr>
          <w:t xml:space="preserve">, </w:t>
        </w:r>
        <w:del w:id="1147" w:author="Christian Rauh" w:date="2021-09-28T09:44:00Z">
          <w:r w:rsidR="00E363F7" w:rsidDel="00E70AD4">
            <w:rPr>
              <w:sz w:val="20"/>
              <w:szCs w:val="20"/>
            </w:rPr>
            <w:delText>the UK</w:delText>
          </w:r>
        </w:del>
      </w:ins>
      <w:ins w:id="1148" w:author="Christian Rauh" w:date="2021-09-28T09:44:00Z">
        <w:r w:rsidR="00E70AD4">
          <w:rPr>
            <w:sz w:val="20"/>
            <w:szCs w:val="20"/>
          </w:rPr>
          <w:t>it</w:t>
        </w:r>
      </w:ins>
      <w:ins w:id="1149" w:author="Christian Rauh [2]" w:date="2021-09-27T20:50:00Z">
        <w:r w:rsidR="0097000C">
          <w:rPr>
            <w:sz w:val="20"/>
            <w:szCs w:val="20"/>
          </w:rPr>
          <w:t xml:space="preserve"> is among the top-10 </w:t>
        </w:r>
      </w:ins>
      <w:ins w:id="1150" w:author="Christian Rauh [2]" w:date="2021-09-27T22:30:00Z">
        <w:r w:rsidR="00E363F7">
          <w:rPr>
            <w:sz w:val="20"/>
            <w:szCs w:val="20"/>
          </w:rPr>
          <w:t xml:space="preserve">countries </w:t>
        </w:r>
      </w:ins>
      <w:ins w:id="1151" w:author="Christian Rauh [2]" w:date="2021-09-27T20:50:00Z">
        <w:r w:rsidR="0097000C">
          <w:rPr>
            <w:sz w:val="20"/>
            <w:szCs w:val="20"/>
          </w:rPr>
          <w:t>on the European continent</w:t>
        </w:r>
      </w:ins>
      <w:ins w:id="1152" w:author="Christian Rauh [2]" w:date="2021-09-27T21:29:00Z">
        <w:r w:rsidR="00E6061C">
          <w:rPr>
            <w:sz w:val="20"/>
            <w:szCs w:val="20"/>
          </w:rPr>
          <w:t xml:space="preserve">, providing reason to assume that </w:t>
        </w:r>
      </w:ins>
      <w:ins w:id="1153" w:author="Christian Rauh [2]" w:date="2021-09-27T22:08:00Z">
        <w:r w:rsidR="00B55AEB">
          <w:rPr>
            <w:sz w:val="20"/>
            <w:szCs w:val="20"/>
          </w:rPr>
          <w:t xml:space="preserve">UK </w:t>
        </w:r>
      </w:ins>
      <w:ins w:id="1154" w:author="Christian Rauh [2]" w:date="2021-09-27T21:30:00Z">
        <w:r w:rsidR="00E6061C">
          <w:rPr>
            <w:sz w:val="20"/>
            <w:szCs w:val="20"/>
          </w:rPr>
          <w:t xml:space="preserve">executives take this </w:t>
        </w:r>
      </w:ins>
      <w:ins w:id="1155" w:author="Christian Rauh [2]" w:date="2021-09-27T22:08:00Z">
        <w:r w:rsidR="00B55AEB">
          <w:rPr>
            <w:sz w:val="20"/>
            <w:szCs w:val="20"/>
          </w:rPr>
          <w:t xml:space="preserve">communication </w:t>
        </w:r>
      </w:ins>
      <w:ins w:id="1156" w:author="Christian Rauh [2]" w:date="2021-09-27T21:30:00Z">
        <w:r w:rsidR="00E6061C">
          <w:rPr>
            <w:sz w:val="20"/>
            <w:szCs w:val="20"/>
          </w:rPr>
          <w:t>channel seriously.</w:t>
        </w:r>
      </w:ins>
      <w:ins w:id="1157" w:author="Christian Rauh [2]" w:date="2021-09-27T20:50:00Z">
        <w:r w:rsidR="0097000C">
          <w:rPr>
            <w:sz w:val="20"/>
            <w:szCs w:val="20"/>
          </w:rPr>
          <w:t xml:space="preserve"> </w:t>
        </w:r>
      </w:ins>
      <w:r w:rsidRPr="0029563D">
        <w:rPr>
          <w:sz w:val="20"/>
          <w:szCs w:val="20"/>
        </w:rPr>
        <w:t xml:space="preserve">Collecting </w:t>
      </w:r>
      <w:del w:id="1158" w:author="Christian Rauh [2]" w:date="2021-09-27T20:50:00Z">
        <w:r w:rsidRPr="0029563D" w:rsidDel="0097000C">
          <w:rPr>
            <w:sz w:val="20"/>
            <w:szCs w:val="20"/>
          </w:rPr>
          <w:delText xml:space="preserve">the </w:delText>
        </w:r>
      </w:del>
      <w:r w:rsidRPr="0029563D">
        <w:rPr>
          <w:sz w:val="20"/>
          <w:szCs w:val="20"/>
        </w:rPr>
        <w:t>data analogously to the supranational EU actors</w:t>
      </w:r>
      <w:del w:id="1159" w:author="Christian Rauh [2]" w:date="2021-09-27T20:50:00Z">
        <w:r w:rsidRPr="0029563D" w:rsidDel="0097000C">
          <w:rPr>
            <w:sz w:val="20"/>
            <w:szCs w:val="20"/>
          </w:rPr>
          <w:delText xml:space="preserve"> above</w:delText>
        </w:r>
      </w:del>
      <w:r w:rsidRPr="0029563D">
        <w:rPr>
          <w:sz w:val="20"/>
          <w:szCs w:val="20"/>
        </w:rPr>
        <w:t xml:space="preserve">, </w:t>
      </w:r>
      <w:del w:id="1160" w:author="Christian Rauh [2]" w:date="2021-09-27T21:30:00Z">
        <w:r w:rsidRPr="0029563D" w:rsidDel="00E6061C">
          <w:rPr>
            <w:sz w:val="20"/>
            <w:szCs w:val="20"/>
          </w:rPr>
          <w:delText>this results</w:delText>
        </w:r>
      </w:del>
      <w:ins w:id="1161" w:author="Christian Rauh [2]" w:date="2021-09-27T21:30:00Z">
        <w:r w:rsidR="00E6061C">
          <w:rPr>
            <w:sz w:val="20"/>
            <w:szCs w:val="20"/>
          </w:rPr>
          <w:t xml:space="preserve">our UK sample </w:t>
        </w:r>
      </w:ins>
      <w:ins w:id="1162" w:author="Christian Rauh [2]" w:date="2021-09-27T22:08:00Z">
        <w:r w:rsidR="00B55AEB">
          <w:rPr>
            <w:sz w:val="20"/>
            <w:szCs w:val="20"/>
          </w:rPr>
          <w:t xml:space="preserve">ultimately </w:t>
        </w:r>
      </w:ins>
      <w:ins w:id="1163" w:author="Christian Rauh [2]" w:date="2021-09-27T22:30:00Z">
        <w:r w:rsidR="00E363F7">
          <w:rPr>
            <w:sz w:val="20"/>
            <w:szCs w:val="20"/>
          </w:rPr>
          <w:t>yields</w:t>
        </w:r>
      </w:ins>
      <w:r w:rsidRPr="0029563D">
        <w:rPr>
          <w:sz w:val="20"/>
          <w:szCs w:val="20"/>
        </w:rPr>
        <w:t xml:space="preserve"> </w:t>
      </w:r>
      <w:del w:id="1164" w:author="Christian Rauh [2]" w:date="2021-09-27T21:30:00Z">
        <w:r w:rsidRPr="0029563D" w:rsidDel="00E6061C">
          <w:rPr>
            <w:sz w:val="20"/>
            <w:szCs w:val="20"/>
          </w:rPr>
          <w:delText xml:space="preserve">in </w:delText>
        </w:r>
      </w:del>
      <w:del w:id="1165" w:author="Christian Rauh [2]" w:date="2021-09-27T22:30:00Z">
        <w:r w:rsidRPr="0029563D" w:rsidDel="00E363F7">
          <w:rPr>
            <w:sz w:val="20"/>
            <w:szCs w:val="20"/>
          </w:rPr>
          <w:delText xml:space="preserve">a benchmark of </w:delText>
        </w:r>
      </w:del>
      <w:r w:rsidRPr="0029563D">
        <w:rPr>
          <w:sz w:val="20"/>
          <w:szCs w:val="20"/>
        </w:rPr>
        <w:t>2,218,278 tweets</w:t>
      </w:r>
      <w:ins w:id="1166" w:author="Christian Rauh" w:date="2021-09-28T09:45:00Z">
        <w:r w:rsidR="00E70AD4">
          <w:rPr>
            <w:sz w:val="20"/>
            <w:szCs w:val="20"/>
          </w:rPr>
          <w:t xml:space="preserve"> from 72 institutional and 99 personal accounts</w:t>
        </w:r>
      </w:ins>
      <w:r w:rsidRPr="0029563D">
        <w:rPr>
          <w:sz w:val="20"/>
          <w:szCs w:val="20"/>
        </w:rPr>
        <w:t>.</w:t>
      </w:r>
      <w:del w:id="1167" w:author="Christian Rauh [2]" w:date="2021-09-27T20:51:00Z">
        <w:r w:rsidRPr="0029563D" w:rsidDel="0097000C">
          <w:rPr>
            <w:sz w:val="20"/>
            <w:szCs w:val="20"/>
          </w:rPr>
          <w:delText xml:space="preserve"> The choice of using the UK executive branch as an approximation of national governments is mainly motivated by practical reasons. The measurement methods for our indicators are mainly geared towards English language. We are not aware of any method that can measure linguistic complexity in a multi-lingual corpus as languages tend to have strong differences. Considering that we are limited by the available methods and vast majority of messages from the EU are in English, the UK government constitutes an imperfect yet sufficient benchmark.</w:delText>
        </w:r>
      </w:del>
    </w:p>
    <w:p w14:paraId="06E87B80" w14:textId="774309A7" w:rsidR="0063237A" w:rsidRDefault="0063237A" w:rsidP="0063237A">
      <w:pPr>
        <w:pStyle w:val="Textkrper"/>
        <w:jc w:val="both"/>
        <w:rPr>
          <w:ins w:id="1168" w:author="Christian Rauh [2]" w:date="2021-09-27T21:25:00Z"/>
          <w:rFonts w:cstheme="minorHAnsi"/>
          <w:sz w:val="20"/>
          <w:szCs w:val="20"/>
        </w:rPr>
      </w:pPr>
      <w:r w:rsidRPr="00BB292F">
        <w:rPr>
          <w:rFonts w:cstheme="minorHAnsi"/>
          <w:sz w:val="20"/>
          <w:szCs w:val="20"/>
        </w:rPr>
        <w:t xml:space="preserve">Our third </w:t>
      </w:r>
      <w:ins w:id="1169" w:author="Christian Rauh [2]" w:date="2021-09-27T22:31:00Z">
        <w:r w:rsidR="00E363F7">
          <w:rPr>
            <w:rFonts w:cstheme="minorHAnsi"/>
            <w:sz w:val="20"/>
            <w:szCs w:val="20"/>
          </w:rPr>
          <w:t xml:space="preserve">and final </w:t>
        </w:r>
      </w:ins>
      <w:del w:id="1170" w:author="Christian Rauh [2]" w:date="2021-09-27T20:51:00Z">
        <w:r w:rsidRPr="00BB292F" w:rsidDel="0097000C">
          <w:rPr>
            <w:rFonts w:cstheme="minorHAnsi"/>
            <w:sz w:val="20"/>
            <w:szCs w:val="20"/>
          </w:rPr>
          <w:delText xml:space="preserve">set of </w:delText>
        </w:r>
      </w:del>
      <w:r w:rsidRPr="00BB292F">
        <w:rPr>
          <w:rFonts w:cstheme="minorHAnsi"/>
          <w:sz w:val="20"/>
          <w:szCs w:val="20"/>
        </w:rPr>
        <w:t xml:space="preserve">benchmark </w:t>
      </w:r>
      <w:del w:id="1171" w:author="Christian Rauh [2]" w:date="2021-09-27T20:51:00Z">
        <w:r w:rsidRPr="00BB292F" w:rsidDel="0097000C">
          <w:rPr>
            <w:rFonts w:cstheme="minorHAnsi"/>
            <w:sz w:val="20"/>
            <w:szCs w:val="20"/>
          </w:rPr>
          <w:delText>dataset comprises</w:delText>
        </w:r>
      </w:del>
      <w:ins w:id="1172" w:author="Christian Rauh [2]" w:date="2021-09-27T20:51:00Z">
        <w:r w:rsidR="0097000C">
          <w:rPr>
            <w:rFonts w:cstheme="minorHAnsi"/>
            <w:sz w:val="20"/>
            <w:szCs w:val="20"/>
          </w:rPr>
          <w:t>covers</w:t>
        </w:r>
      </w:ins>
      <w:r w:rsidRPr="00BB292F">
        <w:rPr>
          <w:rFonts w:cstheme="minorHAnsi"/>
          <w:sz w:val="20"/>
          <w:szCs w:val="20"/>
        </w:rPr>
        <w:t xml:space="preserve"> </w:t>
      </w:r>
      <w:del w:id="1173" w:author="Christian Rauh [2]" w:date="2021-09-27T20:51:00Z">
        <w:r w:rsidRPr="00BB292F" w:rsidDel="0097000C">
          <w:rPr>
            <w:rFonts w:cstheme="minorHAnsi"/>
            <w:sz w:val="20"/>
            <w:szCs w:val="20"/>
          </w:rPr>
          <w:delText xml:space="preserve">of </w:delText>
        </w:r>
      </w:del>
      <w:del w:id="1174" w:author="Christian Rauh [2]" w:date="2021-09-27T21:30:00Z">
        <w:r w:rsidRPr="00BB292F" w:rsidDel="00E6061C">
          <w:rPr>
            <w:rFonts w:cstheme="minorHAnsi"/>
            <w:sz w:val="20"/>
            <w:szCs w:val="20"/>
          </w:rPr>
          <w:delText xml:space="preserve">Twitter accounts of </w:delText>
        </w:r>
      </w:del>
      <w:ins w:id="1175" w:author="Christian Rauh [2]" w:date="2021-09-27T20:59:00Z">
        <w:r w:rsidR="00620833">
          <w:rPr>
            <w:rFonts w:cstheme="minorHAnsi"/>
            <w:sz w:val="20"/>
            <w:szCs w:val="20"/>
          </w:rPr>
          <w:t xml:space="preserve">other </w:t>
        </w:r>
      </w:ins>
      <w:r w:rsidRPr="00BB292F">
        <w:rPr>
          <w:rFonts w:cstheme="minorHAnsi"/>
          <w:sz w:val="20"/>
          <w:szCs w:val="20"/>
        </w:rPr>
        <w:t>regional organizations</w:t>
      </w:r>
      <w:ins w:id="1176" w:author="Christian Rauh [2]" w:date="2021-09-27T22:08:00Z">
        <w:r w:rsidR="00B55AEB">
          <w:rPr>
            <w:rFonts w:cstheme="minorHAnsi"/>
            <w:sz w:val="20"/>
            <w:szCs w:val="20"/>
          </w:rPr>
          <w:t xml:space="preserve"> (</w:t>
        </w:r>
        <w:proofErr w:type="spellStart"/>
        <w:del w:id="1177" w:author="Christian Rauh" w:date="2021-09-28T15:31:00Z">
          <w:r w:rsidR="00B55AEB" w:rsidDel="0005513D">
            <w:rPr>
              <w:rFonts w:cstheme="minorHAnsi"/>
              <w:sz w:val="20"/>
              <w:szCs w:val="20"/>
            </w:rPr>
            <w:delText>RO</w:delText>
          </w:r>
        </w:del>
      </w:ins>
      <w:ins w:id="1178" w:author="Christian Rauh" w:date="2021-09-28T15:31:00Z">
        <w:r w:rsidR="0005513D">
          <w:rPr>
            <w:rFonts w:cstheme="minorHAnsi"/>
            <w:sz w:val="20"/>
            <w:szCs w:val="20"/>
          </w:rPr>
          <w:t>RegOr</w:t>
        </w:r>
      </w:ins>
      <w:ins w:id="1179" w:author="Christian Rauh" w:date="2021-09-28T15:32:00Z">
        <w:r w:rsidR="0005513D">
          <w:rPr>
            <w:rFonts w:cstheme="minorHAnsi"/>
            <w:sz w:val="20"/>
            <w:szCs w:val="20"/>
          </w:rPr>
          <w:t>g</w:t>
        </w:r>
      </w:ins>
      <w:proofErr w:type="spellEnd"/>
      <w:ins w:id="1180" w:author="Christian Rauh [2]" w:date="2021-09-27T22:08:00Z">
        <w:r w:rsidR="00B55AEB">
          <w:rPr>
            <w:rFonts w:cstheme="minorHAnsi"/>
            <w:sz w:val="20"/>
            <w:szCs w:val="20"/>
          </w:rPr>
          <w:t>)</w:t>
        </w:r>
      </w:ins>
      <w:ins w:id="1181" w:author="Christian Rauh [2]" w:date="2021-09-27T20:59:00Z">
        <w:r w:rsidR="00620833">
          <w:rPr>
            <w:rFonts w:cstheme="minorHAnsi"/>
            <w:sz w:val="20"/>
            <w:szCs w:val="20"/>
          </w:rPr>
          <w:t xml:space="preserve">, i.e. </w:t>
        </w:r>
        <w:del w:id="1182" w:author="Christian Rauh" w:date="2021-09-28T09:45:00Z">
          <w:r w:rsidR="00620833" w:rsidDel="00E70AD4">
            <w:rPr>
              <w:rFonts w:cstheme="minorHAnsi"/>
              <w:sz w:val="20"/>
              <w:szCs w:val="20"/>
            </w:rPr>
            <w:delText>organizations</w:delText>
          </w:r>
        </w:del>
      </w:ins>
      <w:ins w:id="1183" w:author="Christian Rauh" w:date="2021-09-28T15:32:00Z">
        <w:r w:rsidR="0005513D">
          <w:rPr>
            <w:rFonts w:cstheme="minorHAnsi"/>
            <w:sz w:val="20"/>
            <w:szCs w:val="20"/>
          </w:rPr>
          <w:t>institutions</w:t>
        </w:r>
      </w:ins>
      <w:ins w:id="1184" w:author="Christian Rauh [2]" w:date="2021-09-27T20:59:00Z">
        <w:r w:rsidR="00620833">
          <w:rPr>
            <w:rFonts w:cstheme="minorHAnsi"/>
            <w:sz w:val="20"/>
            <w:szCs w:val="20"/>
          </w:rPr>
          <w:t xml:space="preserve"> </w:t>
        </w:r>
      </w:ins>
      <w:ins w:id="1185" w:author="Christian Rauh [2]" w:date="2021-09-27T21:30:00Z">
        <w:r w:rsidR="00E6061C">
          <w:rPr>
            <w:rFonts w:cstheme="minorHAnsi"/>
            <w:sz w:val="20"/>
            <w:szCs w:val="20"/>
          </w:rPr>
          <w:t xml:space="preserve">in which </w:t>
        </w:r>
      </w:ins>
      <w:ins w:id="1186" w:author="Christian Rauh [2]" w:date="2021-09-27T21:31:00Z">
        <w:r w:rsidR="00E6061C">
          <w:rPr>
            <w:rFonts w:cstheme="minorHAnsi"/>
            <w:sz w:val="20"/>
            <w:szCs w:val="20"/>
          </w:rPr>
          <w:t xml:space="preserve">a </w:t>
        </w:r>
      </w:ins>
      <w:ins w:id="1187" w:author="Christian Rauh [2]" w:date="2021-09-27T21:30:00Z">
        <w:r w:rsidR="00E6061C">
          <w:rPr>
            <w:rFonts w:cstheme="minorHAnsi"/>
            <w:sz w:val="20"/>
            <w:szCs w:val="20"/>
          </w:rPr>
          <w:t xml:space="preserve">set of countries </w:t>
        </w:r>
        <w:r w:rsidR="00E6061C" w:rsidRPr="00BB292F">
          <w:rPr>
            <w:rFonts w:cstheme="minorHAnsi"/>
            <w:sz w:val="20"/>
            <w:szCs w:val="20"/>
          </w:rPr>
          <w:t xml:space="preserve">from a particular </w:t>
        </w:r>
      </w:ins>
      <w:ins w:id="1188" w:author="Christian Rauh [2]" w:date="2021-09-27T22:08:00Z">
        <w:r w:rsidR="00B55AEB">
          <w:rPr>
            <w:rFonts w:cstheme="minorHAnsi"/>
            <w:sz w:val="20"/>
            <w:szCs w:val="20"/>
          </w:rPr>
          <w:t>region</w:t>
        </w:r>
      </w:ins>
      <w:ins w:id="1189" w:author="Christian Rauh [2]" w:date="2021-09-27T21:30:00Z">
        <w:r w:rsidR="00E6061C">
          <w:rPr>
            <w:rFonts w:cstheme="minorHAnsi"/>
            <w:sz w:val="20"/>
            <w:szCs w:val="20"/>
          </w:rPr>
          <w:t xml:space="preserve"> </w:t>
        </w:r>
      </w:ins>
      <w:ins w:id="1190" w:author="Christian Rauh [2]" w:date="2021-09-27T21:31:00Z">
        <w:r w:rsidR="00E6061C">
          <w:rPr>
            <w:rFonts w:cstheme="minorHAnsi"/>
            <w:sz w:val="20"/>
            <w:szCs w:val="20"/>
          </w:rPr>
          <w:t xml:space="preserve">pool or delegate </w:t>
        </w:r>
      </w:ins>
      <w:ins w:id="1191" w:author="Christian Rauh [2]" w:date="2021-09-27T22:31:00Z">
        <w:r w:rsidR="00E363F7">
          <w:rPr>
            <w:rFonts w:cstheme="minorHAnsi"/>
            <w:sz w:val="20"/>
            <w:szCs w:val="20"/>
          </w:rPr>
          <w:t xml:space="preserve">certain </w:t>
        </w:r>
      </w:ins>
      <w:ins w:id="1192" w:author="Christian Rauh [2]" w:date="2021-09-27T21:31:00Z">
        <w:r w:rsidR="00E6061C">
          <w:rPr>
            <w:rFonts w:cstheme="minorHAnsi"/>
            <w:sz w:val="20"/>
            <w:szCs w:val="20"/>
          </w:rPr>
          <w:t>political competences</w:t>
        </w:r>
      </w:ins>
      <w:del w:id="1193" w:author="Christian Rauh [2]" w:date="2021-09-27T21:00:00Z">
        <w:r w:rsidRPr="00BB292F" w:rsidDel="00620833">
          <w:rPr>
            <w:rFonts w:cstheme="minorHAnsi"/>
            <w:sz w:val="20"/>
            <w:szCs w:val="20"/>
          </w:rPr>
          <w:delText xml:space="preserve"> with comparable policy scope. This </w:delText>
        </w:r>
      </w:del>
      <w:del w:id="1194" w:author="Christian Rauh [2]" w:date="2021-09-27T20:51:00Z">
        <w:r w:rsidRPr="00BB292F" w:rsidDel="0097000C">
          <w:rPr>
            <w:rFonts w:cstheme="minorHAnsi"/>
            <w:sz w:val="20"/>
            <w:szCs w:val="20"/>
          </w:rPr>
          <w:delText xml:space="preserve">choice </w:delText>
        </w:r>
      </w:del>
      <w:del w:id="1195" w:author="Christian Rauh [2]" w:date="2021-09-27T21:00:00Z">
        <w:r w:rsidRPr="00BB292F" w:rsidDel="00620833">
          <w:rPr>
            <w:rFonts w:cstheme="minorHAnsi"/>
            <w:sz w:val="20"/>
            <w:szCs w:val="20"/>
          </w:rPr>
          <w:delText xml:space="preserve">is motivated by two reasons. First of all, the EU is still a regional organization constituted by states </w:delText>
        </w:r>
      </w:del>
      <w:del w:id="1196" w:author="Christian Rauh [2]" w:date="2021-09-27T21:30:00Z">
        <w:r w:rsidRPr="00BB292F" w:rsidDel="00E6061C">
          <w:rPr>
            <w:rFonts w:cstheme="minorHAnsi"/>
            <w:sz w:val="20"/>
            <w:szCs w:val="20"/>
          </w:rPr>
          <w:delText>from a particular continent</w:delText>
        </w:r>
      </w:del>
      <w:ins w:id="1197" w:author="Christian Rauh [2]" w:date="2021-09-27T21:00:00Z">
        <w:r w:rsidR="00620833">
          <w:rPr>
            <w:rFonts w:cstheme="minorHAnsi"/>
            <w:sz w:val="20"/>
            <w:szCs w:val="20"/>
          </w:rPr>
          <w:t xml:space="preserve">. </w:t>
        </w:r>
      </w:ins>
      <w:ins w:id="1198" w:author="Christian Rauh [2]" w:date="2021-09-27T22:31:00Z">
        <w:del w:id="1199" w:author="Christian Rauh" w:date="2021-09-28T09:45:00Z">
          <w:r w:rsidR="00E363F7" w:rsidDel="00E70AD4">
            <w:rPr>
              <w:rFonts w:cstheme="minorHAnsi"/>
              <w:sz w:val="20"/>
              <w:szCs w:val="20"/>
            </w:rPr>
            <w:delText>I</w:delText>
          </w:r>
        </w:del>
      </w:ins>
      <w:ins w:id="1200" w:author="Christian Rauh [2]" w:date="2021-09-27T21:00:00Z">
        <w:del w:id="1201" w:author="Christian Rauh" w:date="2021-09-28T09:45:00Z">
          <w:r w:rsidR="00620833" w:rsidDel="00E70AD4">
            <w:rPr>
              <w:rFonts w:cstheme="minorHAnsi"/>
              <w:sz w:val="20"/>
              <w:szCs w:val="20"/>
            </w:rPr>
            <w:delText xml:space="preserve">n terms of </w:delText>
          </w:r>
        </w:del>
      </w:ins>
      <w:ins w:id="1202" w:author="Christian Rauh [2]" w:date="2021-09-27T21:31:00Z">
        <w:del w:id="1203" w:author="Christian Rauh" w:date="2021-09-28T09:45:00Z">
          <w:r w:rsidR="00E6061C" w:rsidDel="00E70AD4">
            <w:rPr>
              <w:rFonts w:cstheme="minorHAnsi"/>
              <w:sz w:val="20"/>
              <w:szCs w:val="20"/>
            </w:rPr>
            <w:delText xml:space="preserve">pooling and delegation, </w:delText>
          </w:r>
        </w:del>
      </w:ins>
      <w:ins w:id="1204" w:author="Christian Rauh [2]" w:date="2021-09-27T21:00:00Z">
        <w:del w:id="1205" w:author="Christian Rauh" w:date="2021-09-28T09:45:00Z">
          <w:r w:rsidR="00620833" w:rsidDel="00E70AD4">
            <w:rPr>
              <w:rFonts w:cstheme="minorHAnsi"/>
              <w:sz w:val="20"/>
              <w:szCs w:val="20"/>
            </w:rPr>
            <w:delText>t</w:delText>
          </w:r>
        </w:del>
      </w:ins>
      <w:ins w:id="1206" w:author="Christian Rauh" w:date="2021-09-28T09:45:00Z">
        <w:r w:rsidR="00E70AD4">
          <w:rPr>
            <w:rFonts w:cstheme="minorHAnsi"/>
            <w:sz w:val="20"/>
            <w:szCs w:val="20"/>
          </w:rPr>
          <w:t>T</w:t>
        </w:r>
      </w:ins>
      <w:ins w:id="1207" w:author="Christian Rauh [2]" w:date="2021-09-27T21:00:00Z">
        <w:r w:rsidR="00620833">
          <w:rPr>
            <w:rFonts w:cstheme="minorHAnsi"/>
            <w:sz w:val="20"/>
            <w:szCs w:val="20"/>
          </w:rPr>
          <w:t xml:space="preserve">he EU is </w:t>
        </w:r>
      </w:ins>
      <w:ins w:id="1208" w:author="Christian Rauh [2]" w:date="2021-09-27T22:31:00Z">
        <w:r w:rsidR="00E363F7">
          <w:rPr>
            <w:rFonts w:cstheme="minorHAnsi"/>
            <w:sz w:val="20"/>
            <w:szCs w:val="20"/>
          </w:rPr>
          <w:t xml:space="preserve">arguably </w:t>
        </w:r>
      </w:ins>
      <w:ins w:id="1209" w:author="Christian Rauh [2]" w:date="2021-09-27T21:00:00Z">
        <w:r w:rsidR="00620833">
          <w:rPr>
            <w:rFonts w:cstheme="minorHAnsi"/>
            <w:sz w:val="20"/>
            <w:szCs w:val="20"/>
          </w:rPr>
          <w:t>an extreme outlier</w:t>
        </w:r>
      </w:ins>
      <w:ins w:id="1210" w:author="Christian Rauh" w:date="2021-09-28T09:45:00Z">
        <w:r w:rsidR="00E70AD4">
          <w:rPr>
            <w:rFonts w:cstheme="minorHAnsi"/>
            <w:sz w:val="20"/>
            <w:szCs w:val="20"/>
          </w:rPr>
          <w:t xml:space="preserve"> </w:t>
        </w:r>
      </w:ins>
      <w:ins w:id="1211" w:author="Christian Rauh" w:date="2021-09-28T09:46:00Z">
        <w:r w:rsidR="00E70AD4">
          <w:rPr>
            <w:rFonts w:cstheme="minorHAnsi"/>
            <w:sz w:val="20"/>
            <w:szCs w:val="20"/>
          </w:rPr>
          <w:t>in terms of pooling and delegation</w:t>
        </w:r>
      </w:ins>
      <w:ins w:id="1212" w:author="Christian Rauh [2]" w:date="2021-09-27T21:01:00Z">
        <w:r w:rsidR="00620833">
          <w:rPr>
            <w:rFonts w:cstheme="minorHAnsi"/>
            <w:sz w:val="20"/>
            <w:szCs w:val="20"/>
          </w:rPr>
          <w:t>.</w:t>
        </w:r>
      </w:ins>
      <w:r w:rsidRPr="00BB292F">
        <w:rPr>
          <w:rFonts w:cstheme="minorHAnsi"/>
          <w:sz w:val="20"/>
          <w:szCs w:val="20"/>
        </w:rPr>
        <w:t xml:space="preserve"> </w:t>
      </w:r>
      <w:del w:id="1213" w:author="Christian Rauh [2]" w:date="2021-09-27T21:01:00Z">
        <w:r w:rsidRPr="00BB292F" w:rsidDel="00620833">
          <w:rPr>
            <w:rFonts w:cstheme="minorHAnsi"/>
            <w:sz w:val="20"/>
            <w:szCs w:val="20"/>
          </w:rPr>
          <w:delText>even though it has unprecedented levels of competence for a political authority beyond nation state. Therefore, the natural peers for the EU becomes regional organizations instead of international organizations. The second reason grounds the comparable policy scope part of our decision. The EU is by and lar</w:delText>
        </w:r>
        <w:r w:rsidRPr="00061E08" w:rsidDel="00620833">
          <w:rPr>
            <w:rFonts w:cstheme="minorHAnsi"/>
            <w:sz w:val="20"/>
            <w:szCs w:val="20"/>
          </w:rPr>
          <w:delText xml:space="preserve">ge an outlier in terms of level of authority in different policy areas. To our knowledge, there is no other polity with such extensive political power beyond nation states. However, the </w:delText>
        </w:r>
      </w:del>
      <w:ins w:id="1214" w:author="Christian Rauh [2]" w:date="2021-09-27T21:01:00Z">
        <w:r w:rsidR="00620833">
          <w:rPr>
            <w:rFonts w:cstheme="minorHAnsi"/>
            <w:sz w:val="20"/>
            <w:szCs w:val="20"/>
          </w:rPr>
          <w:t xml:space="preserve">It is less </w:t>
        </w:r>
      </w:ins>
      <w:del w:id="1215" w:author="Christian Rauh [2]" w:date="2021-09-27T21:01:00Z">
        <w:r w:rsidRPr="00061E08" w:rsidDel="00620833">
          <w:rPr>
            <w:rFonts w:cstheme="minorHAnsi"/>
            <w:sz w:val="20"/>
            <w:szCs w:val="20"/>
          </w:rPr>
          <w:delText xml:space="preserve">EU is less </w:delText>
        </w:r>
      </w:del>
      <w:r w:rsidRPr="00061E08">
        <w:rPr>
          <w:rFonts w:cstheme="minorHAnsi"/>
          <w:sz w:val="20"/>
          <w:szCs w:val="20"/>
        </w:rPr>
        <w:t>of an outlier</w:t>
      </w:r>
      <w:ins w:id="1216" w:author="Christian Rauh [2]" w:date="2021-09-27T21:01:00Z">
        <w:r w:rsidR="00620833">
          <w:rPr>
            <w:rFonts w:cstheme="minorHAnsi"/>
            <w:sz w:val="20"/>
            <w:szCs w:val="20"/>
          </w:rPr>
          <w:t>, however,</w:t>
        </w:r>
      </w:ins>
      <w:r w:rsidRPr="00061E08">
        <w:rPr>
          <w:rFonts w:cstheme="minorHAnsi"/>
          <w:sz w:val="20"/>
          <w:szCs w:val="20"/>
        </w:rPr>
        <w:t xml:space="preserve"> </w:t>
      </w:r>
      <w:del w:id="1217" w:author="Christian Rauh" w:date="2021-09-28T09:46:00Z">
        <w:r w:rsidRPr="00061E08" w:rsidDel="00E70AD4">
          <w:rPr>
            <w:rFonts w:cstheme="minorHAnsi"/>
            <w:sz w:val="20"/>
            <w:szCs w:val="20"/>
          </w:rPr>
          <w:delText>when it comes to</w:delText>
        </w:r>
      </w:del>
      <w:ins w:id="1218" w:author="Christian Rauh" w:date="2021-09-28T09:46:00Z">
        <w:r w:rsidR="00E70AD4">
          <w:rPr>
            <w:rFonts w:cstheme="minorHAnsi"/>
            <w:sz w:val="20"/>
            <w:szCs w:val="20"/>
          </w:rPr>
          <w:t>on</w:t>
        </w:r>
      </w:ins>
      <w:r w:rsidRPr="00061E08">
        <w:rPr>
          <w:rFonts w:cstheme="minorHAnsi"/>
          <w:sz w:val="20"/>
          <w:szCs w:val="20"/>
        </w:rPr>
        <w:t xml:space="preserve"> the number of </w:t>
      </w:r>
      <w:ins w:id="1219" w:author="Christian Rauh" w:date="2021-09-28T09:46:00Z">
        <w:r w:rsidR="00E70AD4">
          <w:rPr>
            <w:rFonts w:cstheme="minorHAnsi"/>
            <w:sz w:val="20"/>
            <w:szCs w:val="20"/>
          </w:rPr>
          <w:t>jointly decided</w:t>
        </w:r>
        <w:r w:rsidR="00E70AD4" w:rsidRPr="00061E08" w:rsidDel="00E363F7">
          <w:rPr>
            <w:rFonts w:cstheme="minorHAnsi"/>
            <w:sz w:val="20"/>
            <w:szCs w:val="20"/>
          </w:rPr>
          <w:t xml:space="preserve"> </w:t>
        </w:r>
      </w:ins>
      <w:del w:id="1220" w:author="Christian Rauh [2]" w:date="2021-09-27T22:31:00Z">
        <w:r w:rsidRPr="00061E08" w:rsidDel="00E363F7">
          <w:rPr>
            <w:rFonts w:cstheme="minorHAnsi"/>
            <w:sz w:val="20"/>
            <w:szCs w:val="20"/>
          </w:rPr>
          <w:delText xml:space="preserve">competence </w:delText>
        </w:r>
      </w:del>
      <w:ins w:id="1221" w:author="Christian Rauh [2]" w:date="2021-09-27T22:31:00Z">
        <w:r w:rsidR="00E363F7">
          <w:rPr>
            <w:rFonts w:cstheme="minorHAnsi"/>
            <w:sz w:val="20"/>
            <w:szCs w:val="20"/>
          </w:rPr>
          <w:t>policy</w:t>
        </w:r>
        <w:r w:rsidR="00E363F7" w:rsidRPr="00061E08">
          <w:rPr>
            <w:rFonts w:cstheme="minorHAnsi"/>
            <w:sz w:val="20"/>
            <w:szCs w:val="20"/>
          </w:rPr>
          <w:t xml:space="preserve"> </w:t>
        </w:r>
      </w:ins>
      <w:r w:rsidRPr="00061E08">
        <w:rPr>
          <w:rFonts w:cstheme="minorHAnsi"/>
          <w:sz w:val="20"/>
          <w:szCs w:val="20"/>
        </w:rPr>
        <w:t>areas</w:t>
      </w:r>
      <w:ins w:id="1222" w:author="Christian Rauh [2]" w:date="2021-09-27T22:09:00Z">
        <w:del w:id="1223" w:author="Christian Rauh" w:date="2021-09-28T09:46:00Z">
          <w:r w:rsidR="00B55AEB" w:rsidDel="00E70AD4">
            <w:rPr>
              <w:rFonts w:cstheme="minorHAnsi"/>
              <w:sz w:val="20"/>
              <w:szCs w:val="20"/>
            </w:rPr>
            <w:delText xml:space="preserve"> </w:delText>
          </w:r>
        </w:del>
      </w:ins>
      <w:ins w:id="1224" w:author="Christian Rauh [2]" w:date="2021-09-27T22:31:00Z">
        <w:del w:id="1225" w:author="Christian Rauh" w:date="2021-09-28T09:46:00Z">
          <w:r w:rsidR="00E363F7" w:rsidDel="00E70AD4">
            <w:rPr>
              <w:rFonts w:cstheme="minorHAnsi"/>
              <w:sz w:val="20"/>
              <w:szCs w:val="20"/>
            </w:rPr>
            <w:delText>jointly decided</w:delText>
          </w:r>
        </w:del>
      </w:ins>
      <w:r w:rsidRPr="00061E08">
        <w:rPr>
          <w:rFonts w:cstheme="minorHAnsi"/>
          <w:sz w:val="20"/>
          <w:szCs w:val="20"/>
        </w:rPr>
        <w:t xml:space="preserve">. </w:t>
      </w:r>
      <w:del w:id="1226" w:author="Christian Rauh [2]" w:date="2021-09-27T21:01:00Z">
        <w:r w:rsidRPr="00061E08" w:rsidDel="00620833">
          <w:rPr>
            <w:rFonts w:cstheme="minorHAnsi"/>
            <w:sz w:val="20"/>
            <w:szCs w:val="20"/>
          </w:rPr>
          <w:delText xml:space="preserve">Many of the regional organizations around the world has a comparable number of policy areas.  </w:delText>
        </w:r>
      </w:del>
      <w:r w:rsidRPr="00061E08">
        <w:rPr>
          <w:rFonts w:cstheme="minorHAnsi"/>
          <w:sz w:val="20"/>
          <w:szCs w:val="20"/>
        </w:rPr>
        <w:t>Thus we identify a set of regional organizations</w:t>
      </w:r>
      <w:ins w:id="1227" w:author="Christian Rauh [2]" w:date="2021-09-27T21:01:00Z">
        <w:r w:rsidR="00620833">
          <w:rPr>
            <w:rFonts w:cstheme="minorHAnsi"/>
            <w:sz w:val="20"/>
            <w:szCs w:val="20"/>
          </w:rPr>
          <w:t>, such as ASEAN, for example,</w:t>
        </w:r>
      </w:ins>
      <w:r w:rsidRPr="00061E08">
        <w:rPr>
          <w:rFonts w:cstheme="minorHAnsi"/>
          <w:sz w:val="20"/>
          <w:szCs w:val="20"/>
        </w:rPr>
        <w:t xml:space="preserve"> </w:t>
      </w:r>
      <w:del w:id="1228" w:author="Christian Rauh [2]" w:date="2021-09-27T22:32:00Z">
        <w:r w:rsidRPr="00061E08" w:rsidDel="00E363F7">
          <w:rPr>
            <w:rFonts w:cstheme="minorHAnsi"/>
            <w:sz w:val="20"/>
            <w:szCs w:val="20"/>
          </w:rPr>
          <w:delText xml:space="preserve">that </w:delText>
        </w:r>
      </w:del>
      <w:ins w:id="1229" w:author="Christian Rauh [2]" w:date="2021-09-27T22:32:00Z">
        <w:r w:rsidR="00E363F7">
          <w:rPr>
            <w:rFonts w:cstheme="minorHAnsi"/>
            <w:sz w:val="20"/>
            <w:szCs w:val="20"/>
          </w:rPr>
          <w:t>which</w:t>
        </w:r>
        <w:r w:rsidR="00E363F7" w:rsidRPr="00061E08">
          <w:rPr>
            <w:rFonts w:cstheme="minorHAnsi"/>
            <w:sz w:val="20"/>
            <w:szCs w:val="20"/>
          </w:rPr>
          <w:t xml:space="preserve"> </w:t>
        </w:r>
      </w:ins>
      <w:r w:rsidRPr="00061E08">
        <w:rPr>
          <w:rFonts w:cstheme="minorHAnsi"/>
          <w:sz w:val="20"/>
          <w:szCs w:val="20"/>
        </w:rPr>
        <w:t>have a roughly similar policy scope</w:t>
      </w:r>
      <w:del w:id="1230" w:author="Christian Rauh" w:date="2021-09-28T09:46:00Z">
        <w:r w:rsidRPr="00061E08" w:rsidDel="00E70AD4">
          <w:rPr>
            <w:rFonts w:cstheme="minorHAnsi"/>
            <w:sz w:val="20"/>
            <w:szCs w:val="20"/>
          </w:rPr>
          <w:delText xml:space="preserve"> as the EU</w:delText>
        </w:r>
      </w:del>
      <w:r w:rsidRPr="00061E08">
        <w:rPr>
          <w:rFonts w:cstheme="minorHAnsi"/>
          <w:sz w:val="20"/>
          <w:szCs w:val="20"/>
        </w:rPr>
        <w:t xml:space="preserve">, picking those </w:t>
      </w:r>
      <w:del w:id="1231" w:author="Christian Rauh [2]" w:date="2021-09-27T21:01:00Z">
        <w:r w:rsidRPr="00061E08" w:rsidDel="00620833">
          <w:rPr>
            <w:rFonts w:cstheme="minorHAnsi"/>
            <w:sz w:val="20"/>
            <w:szCs w:val="20"/>
          </w:rPr>
          <w:delText xml:space="preserve">organizations </w:delText>
        </w:r>
      </w:del>
      <w:r w:rsidRPr="00061E08">
        <w:rPr>
          <w:rFonts w:cstheme="minorHAnsi"/>
          <w:sz w:val="20"/>
          <w:szCs w:val="20"/>
        </w:rPr>
        <w:t xml:space="preserve">that are in the range of one standard deviation around the EU with regard to the number of policy areas </w:t>
      </w:r>
      <w:del w:id="1232" w:author="Christian Rauh [2]" w:date="2021-09-27T21:02:00Z">
        <w:r w:rsidRPr="00061E08" w:rsidDel="00620833">
          <w:rPr>
            <w:rFonts w:cstheme="minorHAnsi"/>
            <w:sz w:val="20"/>
            <w:szCs w:val="20"/>
          </w:rPr>
          <w:delText xml:space="preserve">using </w:delText>
        </w:r>
      </w:del>
      <w:ins w:id="1233" w:author="Christian Rauh [2]" w:date="2021-09-27T21:02:00Z">
        <w:r w:rsidR="00620833">
          <w:rPr>
            <w:rFonts w:cstheme="minorHAnsi"/>
            <w:sz w:val="20"/>
            <w:szCs w:val="20"/>
          </w:rPr>
          <w:t xml:space="preserve">coded in </w:t>
        </w:r>
      </w:ins>
      <w:r w:rsidRPr="00061E08">
        <w:rPr>
          <w:rFonts w:cstheme="minorHAnsi"/>
          <w:sz w:val="20"/>
          <w:szCs w:val="20"/>
        </w:rPr>
        <w:t xml:space="preserve">the MIA dataset </w:t>
      </w:r>
      <w:r w:rsidRPr="00BB292F">
        <w:rPr>
          <w:rFonts w:cstheme="minorHAnsi"/>
          <w:sz w:val="20"/>
          <w:szCs w:val="20"/>
        </w:rPr>
        <w:fldChar w:fldCharType="begin"/>
      </w:r>
      <w:r w:rsidR="00061E08">
        <w:rPr>
          <w:rFonts w:cstheme="minorHAnsi"/>
          <w:sz w:val="20"/>
          <w:szCs w:val="20"/>
        </w:rPr>
        <w:instrText xml:space="preserve"> ADDIN ZOTERO_ITEM CSL_CITATION {"citationID":"kQ2H9pUV","properties":{"formattedCitation":"(Hooghe {\\i{}et al.} 2017)","plainCitation":"(Hooghe et al. 2017)","noteIndex":0},"citationItems":[{"id":6973,"uris":["http://zotero.org/groups/2912652/items/JQ4PRQ9U"],"uri":["http://zotero.org/groups/2912652/items/JQ4PRQ9U"],"itemData":{"id":6973,"type":"book","abstract":"This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BB292F">
        <w:rPr>
          <w:rFonts w:cstheme="minorHAnsi"/>
          <w:sz w:val="20"/>
          <w:szCs w:val="20"/>
          <w:rPrChange w:id="1234" w:author="Christian Rauh" w:date="2021-09-27T16:33:00Z">
            <w:rPr>
              <w:rFonts w:cstheme="minorHAnsi"/>
              <w:sz w:val="20"/>
              <w:szCs w:val="20"/>
            </w:rPr>
          </w:rPrChange>
        </w:rPr>
        <w:fldChar w:fldCharType="separate"/>
      </w:r>
      <w:r w:rsidR="0032464D" w:rsidRPr="002E4BD3">
        <w:rPr>
          <w:rFonts w:cstheme="minorHAnsi"/>
          <w:sz w:val="20"/>
          <w:rPrChange w:id="1235" w:author="Christian Rauh" w:date="2021-09-27T16:33:00Z">
            <w:rPr>
              <w:rFonts w:ascii="Cambria" w:hAnsi="Cambria" w:cs="Times New Roman"/>
              <w:sz w:val="20"/>
            </w:rPr>
          </w:rPrChange>
        </w:rPr>
        <w:t>(</w:t>
      </w:r>
      <w:proofErr w:type="spellStart"/>
      <w:r w:rsidR="0032464D" w:rsidRPr="002E4BD3">
        <w:rPr>
          <w:rFonts w:cstheme="minorHAnsi"/>
          <w:sz w:val="20"/>
          <w:rPrChange w:id="1236" w:author="Christian Rauh" w:date="2021-09-27T16:33:00Z">
            <w:rPr>
              <w:rFonts w:ascii="Cambria" w:hAnsi="Cambria" w:cs="Times New Roman"/>
              <w:sz w:val="20"/>
            </w:rPr>
          </w:rPrChange>
        </w:rPr>
        <w:t>Hooghe</w:t>
      </w:r>
      <w:proofErr w:type="spellEnd"/>
      <w:r w:rsidR="0032464D" w:rsidRPr="002E4BD3">
        <w:rPr>
          <w:rFonts w:cstheme="minorHAnsi"/>
          <w:sz w:val="20"/>
          <w:rPrChange w:id="1237" w:author="Christian Rauh" w:date="2021-09-27T16:33:00Z">
            <w:rPr>
              <w:rFonts w:ascii="Cambria" w:hAnsi="Cambria" w:cs="Times New Roman"/>
              <w:sz w:val="20"/>
            </w:rPr>
          </w:rPrChange>
        </w:rPr>
        <w:t xml:space="preserve"> </w:t>
      </w:r>
      <w:r w:rsidR="0032464D" w:rsidRPr="002E4BD3">
        <w:rPr>
          <w:rFonts w:cstheme="minorHAnsi"/>
          <w:i/>
          <w:iCs/>
          <w:sz w:val="20"/>
          <w:rPrChange w:id="1238" w:author="Christian Rauh" w:date="2021-09-27T16:33:00Z">
            <w:rPr>
              <w:rFonts w:ascii="Cambria" w:hAnsi="Cambria" w:cs="Times New Roman"/>
              <w:i/>
              <w:iCs/>
              <w:sz w:val="20"/>
            </w:rPr>
          </w:rPrChange>
        </w:rPr>
        <w:t>et al.</w:t>
      </w:r>
      <w:r w:rsidR="0032464D" w:rsidRPr="002E4BD3">
        <w:rPr>
          <w:rFonts w:cstheme="minorHAnsi"/>
          <w:sz w:val="20"/>
          <w:rPrChange w:id="1239" w:author="Christian Rauh" w:date="2021-09-27T16:33:00Z">
            <w:rPr>
              <w:rFonts w:ascii="Cambria" w:hAnsi="Cambria" w:cs="Times New Roman"/>
              <w:sz w:val="20"/>
            </w:rPr>
          </w:rPrChange>
        </w:rPr>
        <w:t xml:space="preserve"> 2017)</w:t>
      </w:r>
      <w:r w:rsidRPr="00BB292F">
        <w:rPr>
          <w:rFonts w:cstheme="minorHAnsi"/>
          <w:sz w:val="20"/>
          <w:szCs w:val="20"/>
        </w:rPr>
        <w:fldChar w:fldCharType="end"/>
      </w:r>
      <w:r w:rsidRPr="00BB292F">
        <w:rPr>
          <w:rFonts w:cstheme="minorHAnsi"/>
          <w:sz w:val="20"/>
          <w:szCs w:val="20"/>
        </w:rPr>
        <w:t xml:space="preserve">. We </w:t>
      </w:r>
      <w:del w:id="1240" w:author="Christian Rauh [2]" w:date="2021-09-27T22:09:00Z">
        <w:r w:rsidRPr="00BB292F" w:rsidDel="00B55AEB">
          <w:rPr>
            <w:rFonts w:cstheme="minorHAnsi"/>
            <w:sz w:val="20"/>
            <w:szCs w:val="20"/>
          </w:rPr>
          <w:delText xml:space="preserve">identified </w:delText>
        </w:r>
      </w:del>
      <w:ins w:id="1241" w:author="Christian Rauh [2]" w:date="2021-09-27T22:09:00Z">
        <w:r w:rsidR="00B55AEB">
          <w:rPr>
            <w:rFonts w:cstheme="minorHAnsi"/>
            <w:sz w:val="20"/>
            <w:szCs w:val="20"/>
          </w:rPr>
          <w:t xml:space="preserve">then collected </w:t>
        </w:r>
      </w:ins>
      <w:del w:id="1242" w:author="Christian Rauh [2]" w:date="2021-09-27T22:09:00Z">
        <w:r w:rsidRPr="00BB292F" w:rsidDel="00B55AEB">
          <w:rPr>
            <w:rFonts w:cstheme="minorHAnsi"/>
            <w:sz w:val="20"/>
            <w:szCs w:val="20"/>
          </w:rPr>
          <w:delText xml:space="preserve">their </w:delText>
        </w:r>
      </w:del>
      <w:ins w:id="1243" w:author="Christian Rauh [2]" w:date="2021-09-27T22:09:00Z">
        <w:r w:rsidR="00B55AEB">
          <w:rPr>
            <w:rFonts w:cstheme="minorHAnsi"/>
            <w:sz w:val="20"/>
            <w:szCs w:val="20"/>
          </w:rPr>
          <w:t xml:space="preserve">respective </w:t>
        </w:r>
      </w:ins>
      <w:r w:rsidRPr="00BB292F">
        <w:rPr>
          <w:rFonts w:cstheme="minorHAnsi"/>
          <w:sz w:val="20"/>
          <w:szCs w:val="20"/>
        </w:rPr>
        <w:t xml:space="preserve">Twitter accounts </w:t>
      </w:r>
      <w:del w:id="1244" w:author="Christian Rauh [2]" w:date="2021-09-27T22:09:00Z">
        <w:r w:rsidRPr="00BB292F" w:rsidDel="00B55AEB">
          <w:rPr>
            <w:rFonts w:cstheme="minorHAnsi"/>
            <w:sz w:val="20"/>
            <w:szCs w:val="20"/>
          </w:rPr>
          <w:delText xml:space="preserve">utilizing </w:delText>
        </w:r>
      </w:del>
      <w:ins w:id="1245" w:author="Christian Rauh [2]" w:date="2021-09-27T22:09:00Z">
        <w:r w:rsidR="00B55AEB">
          <w:rPr>
            <w:rFonts w:cstheme="minorHAnsi"/>
            <w:sz w:val="20"/>
            <w:szCs w:val="20"/>
          </w:rPr>
          <w:t>f</w:t>
        </w:r>
      </w:ins>
      <w:ins w:id="1246" w:author="Christian Rauh [2]" w:date="2021-09-27T22:10:00Z">
        <w:r w:rsidR="00B55AEB">
          <w:rPr>
            <w:rFonts w:cstheme="minorHAnsi"/>
            <w:sz w:val="20"/>
            <w:szCs w:val="20"/>
          </w:rPr>
          <w:t>r</w:t>
        </w:r>
      </w:ins>
      <w:ins w:id="1247" w:author="Christian Rauh [2]" w:date="2021-09-27T22:09:00Z">
        <w:r w:rsidR="00B55AEB">
          <w:rPr>
            <w:rFonts w:cstheme="minorHAnsi"/>
            <w:sz w:val="20"/>
            <w:szCs w:val="20"/>
          </w:rPr>
          <w:t>om</w:t>
        </w:r>
        <w:r w:rsidR="00B55AEB" w:rsidRPr="00BB292F">
          <w:rPr>
            <w:rFonts w:cstheme="minorHAnsi"/>
            <w:sz w:val="20"/>
            <w:szCs w:val="20"/>
          </w:rPr>
          <w:t xml:space="preserve"> </w:t>
        </w:r>
      </w:ins>
      <w:r w:rsidRPr="00BB292F">
        <w:rPr>
          <w:rFonts w:cstheme="minorHAnsi"/>
          <w:sz w:val="20"/>
          <w:szCs w:val="20"/>
        </w:rPr>
        <w:t xml:space="preserve">the list </w:t>
      </w:r>
      <w:del w:id="1248" w:author="Christian Rauh [2]" w:date="2021-09-27T22:09:00Z">
        <w:r w:rsidRPr="00BB292F" w:rsidDel="00B55AEB">
          <w:rPr>
            <w:rFonts w:cstheme="minorHAnsi"/>
            <w:sz w:val="20"/>
            <w:szCs w:val="20"/>
          </w:rPr>
          <w:delText xml:space="preserve">collected </w:delText>
        </w:r>
      </w:del>
      <w:ins w:id="1249" w:author="Christian Rauh [2]" w:date="2021-09-27T22:09:00Z">
        <w:r w:rsidR="00B55AEB">
          <w:rPr>
            <w:rFonts w:cstheme="minorHAnsi"/>
            <w:sz w:val="20"/>
            <w:szCs w:val="20"/>
          </w:rPr>
          <w:t xml:space="preserve">created </w:t>
        </w:r>
      </w:ins>
      <w:r w:rsidRPr="00BB292F">
        <w:rPr>
          <w:rFonts w:cstheme="minorHAnsi"/>
          <w:sz w:val="20"/>
          <w:szCs w:val="20"/>
        </w:rPr>
        <w:t xml:space="preserve">and kindly shared by Matthias Ecker-Erhardt </w:t>
      </w:r>
      <w:r w:rsidRPr="00BB292F">
        <w:rPr>
          <w:rFonts w:cstheme="minorHAnsi"/>
          <w:sz w:val="20"/>
          <w:szCs w:val="20"/>
        </w:rPr>
        <w:fldChar w:fldCharType="begin"/>
      </w:r>
      <w:r w:rsidR="00061E08">
        <w:rPr>
          <w:rFonts w:cstheme="minorHAnsi"/>
          <w:sz w:val="20"/>
          <w:szCs w:val="20"/>
        </w:rPr>
        <w:instrText xml:space="preserve"> ADDIN ZOTERO_ITEM CSL_CITATION {"citationID":"E0ydmLl9","properties":{"formattedCitation":"(2020)","plainCitation":"(2020)","noteIndex":0},"citationItems":[{"id":6974,"uris":["http://zotero.org/groups/2912652/items/P36MW4GY"],"uri":["http://zotero.org/groups/2912652/items/P36MW4GY"],"itemData":{"id":6974,"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Digital?","author":[{"family":"Ecker-Ehrhardt","given":"Matthias"}],"issued":{"date-parts":[["2020"]]}},"suppress-author":true}],"schema":"https://github.com/citation-style-language/schema/raw/master/csl-citation.json"} </w:instrText>
      </w:r>
      <w:r w:rsidRPr="00BB292F">
        <w:rPr>
          <w:rFonts w:cstheme="minorHAnsi"/>
          <w:sz w:val="20"/>
          <w:szCs w:val="20"/>
          <w:rPrChange w:id="1250" w:author="Christian Rauh" w:date="2021-09-27T16:33:00Z">
            <w:rPr>
              <w:rFonts w:cstheme="minorHAnsi"/>
              <w:sz w:val="20"/>
              <w:szCs w:val="20"/>
            </w:rPr>
          </w:rPrChange>
        </w:rPr>
        <w:fldChar w:fldCharType="separate"/>
      </w:r>
      <w:r w:rsidR="00620833" w:rsidRPr="00620833">
        <w:rPr>
          <w:rFonts w:ascii="Calibri" w:hAnsi="Calibri" w:cs="Calibri"/>
          <w:sz w:val="20"/>
        </w:rPr>
        <w:t>(2020)</w:t>
      </w:r>
      <w:r w:rsidRPr="00BB292F">
        <w:rPr>
          <w:rFonts w:cstheme="minorHAnsi"/>
          <w:sz w:val="20"/>
          <w:szCs w:val="20"/>
        </w:rPr>
        <w:fldChar w:fldCharType="end"/>
      </w:r>
      <w:r w:rsidRPr="00BB292F">
        <w:rPr>
          <w:rFonts w:cstheme="minorHAnsi"/>
          <w:sz w:val="20"/>
          <w:szCs w:val="20"/>
        </w:rPr>
        <w:t>. This results in 55 accounts for which we could analogously collect 294,219 individual tweets</w:t>
      </w:r>
      <w:del w:id="1251" w:author="Christian Rauh [2]" w:date="2021-09-27T21:04:00Z">
        <w:r w:rsidRPr="00BB292F" w:rsidDel="00620833">
          <w:rPr>
            <w:rFonts w:cstheme="minorHAnsi"/>
            <w:sz w:val="20"/>
            <w:szCs w:val="20"/>
          </w:rPr>
          <w:delText xml:space="preserve"> for our final benchmark</w:delText>
        </w:r>
      </w:del>
      <w:r w:rsidRPr="00BB292F">
        <w:rPr>
          <w:rFonts w:cstheme="minorHAnsi"/>
          <w:sz w:val="20"/>
          <w:szCs w:val="20"/>
        </w:rPr>
        <w:t xml:space="preserve">. </w:t>
      </w:r>
      <w:del w:id="1252" w:author="Christian Rauh [2]" w:date="2021-09-27T21:25:00Z">
        <w:r w:rsidRPr="00BB292F" w:rsidDel="00352816">
          <w:rPr>
            <w:rFonts w:cstheme="minorHAnsi"/>
            <w:sz w:val="20"/>
            <w:szCs w:val="20"/>
          </w:rPr>
          <w:delText>The descriptive summary of the final dataset is presented in table 1.</w:delText>
        </w:r>
      </w:del>
    </w:p>
    <w:p w14:paraId="7B3C874D" w14:textId="62BF42BB" w:rsidR="00E363F7" w:rsidRDefault="00B55AEB" w:rsidP="0063237A">
      <w:pPr>
        <w:pStyle w:val="Textkrper"/>
        <w:jc w:val="both"/>
        <w:rPr>
          <w:ins w:id="1253" w:author="Christian Rauh [2]" w:date="2021-09-27T22:33:00Z"/>
          <w:iCs/>
          <w:sz w:val="20"/>
          <w:szCs w:val="20"/>
        </w:rPr>
      </w:pPr>
      <w:ins w:id="1254" w:author="Christian Rauh [2]" w:date="2021-09-27T22:13:00Z">
        <w:r>
          <w:rPr>
            <w:rFonts w:cstheme="minorHAnsi"/>
            <w:sz w:val="20"/>
            <w:szCs w:val="20"/>
          </w:rPr>
          <w:t xml:space="preserve">In </w:t>
        </w:r>
        <w:del w:id="1255" w:author="Christian Rauh" w:date="2021-09-28T09:47:00Z">
          <w:r w:rsidDel="00E70AD4">
            <w:rPr>
              <w:rFonts w:cstheme="minorHAnsi"/>
              <w:sz w:val="20"/>
              <w:szCs w:val="20"/>
            </w:rPr>
            <w:delText>summary</w:delText>
          </w:r>
        </w:del>
      </w:ins>
      <w:ins w:id="1256" w:author="Christian Rauh" w:date="2021-09-28T09:47:00Z">
        <w:r w:rsidR="00E70AD4">
          <w:rPr>
            <w:rFonts w:cstheme="minorHAnsi"/>
            <w:sz w:val="20"/>
            <w:szCs w:val="20"/>
          </w:rPr>
          <w:t>total,</w:t>
        </w:r>
      </w:ins>
      <w:ins w:id="1257" w:author="Christian Rauh [2]" w:date="2021-09-27T22:13:00Z">
        <w:r>
          <w:rPr>
            <w:rFonts w:cstheme="minorHAnsi"/>
            <w:sz w:val="20"/>
            <w:szCs w:val="20"/>
          </w:rPr>
          <w:t xml:space="preserve"> we </w:t>
        </w:r>
        <w:del w:id="1258" w:author="Christian Rauh" w:date="2021-09-28T09:47:00Z">
          <w:r w:rsidDel="00E70AD4">
            <w:rPr>
              <w:rFonts w:cstheme="minorHAnsi"/>
              <w:sz w:val="20"/>
              <w:szCs w:val="20"/>
            </w:rPr>
            <w:delText xml:space="preserve">can </w:delText>
          </w:r>
        </w:del>
        <w:r>
          <w:rPr>
            <w:rFonts w:cstheme="minorHAnsi"/>
            <w:sz w:val="20"/>
            <w:szCs w:val="20"/>
          </w:rPr>
          <w:t>compare</w:t>
        </w:r>
      </w:ins>
      <w:ins w:id="1259" w:author="Christian Rauh [2]" w:date="2021-09-27T22:14:00Z">
        <w:r>
          <w:rPr>
            <w:rFonts w:cstheme="minorHAnsi"/>
            <w:sz w:val="20"/>
            <w:szCs w:val="20"/>
          </w:rPr>
          <w:t xml:space="preserve"> </w:t>
        </w:r>
      </w:ins>
      <w:ins w:id="1260" w:author="Christian Rauh [2]" w:date="2021-09-27T22:15:00Z">
        <w:r>
          <w:rPr>
            <w:rFonts w:cstheme="minorHAnsi"/>
            <w:sz w:val="20"/>
            <w:szCs w:val="20"/>
          </w:rPr>
          <w:t xml:space="preserve">the full population of </w:t>
        </w:r>
        <w:r w:rsidRPr="0011405F">
          <w:rPr>
            <w:iCs/>
            <w:sz w:val="20"/>
            <w:szCs w:val="20"/>
          </w:rPr>
          <w:t>960,831</w:t>
        </w:r>
        <w:r>
          <w:rPr>
            <w:iCs/>
            <w:sz w:val="20"/>
            <w:szCs w:val="20"/>
          </w:rPr>
          <w:t xml:space="preserve"> supranational Tweets </w:t>
        </w:r>
      </w:ins>
      <w:ins w:id="1261" w:author="Christian Rauh [2]" w:date="2021-09-27T22:18:00Z">
        <w:r w:rsidR="00CB4ABB">
          <w:rPr>
            <w:iCs/>
            <w:sz w:val="20"/>
            <w:szCs w:val="20"/>
          </w:rPr>
          <w:t xml:space="preserve">between 2009 and early 2021 </w:t>
        </w:r>
      </w:ins>
      <w:ins w:id="1262" w:author="Christian Rauh [2]" w:date="2021-09-27T22:15:00Z">
        <w:r>
          <w:rPr>
            <w:iCs/>
            <w:sz w:val="20"/>
            <w:szCs w:val="20"/>
          </w:rPr>
          <w:t xml:space="preserve">to </w:t>
        </w:r>
      </w:ins>
      <w:ins w:id="1263" w:author="Christian Rauh [2]" w:date="2021-09-27T22:55:00Z">
        <w:r w:rsidR="00821ABB">
          <w:rPr>
            <w:iCs/>
            <w:sz w:val="20"/>
            <w:szCs w:val="20"/>
          </w:rPr>
          <w:t xml:space="preserve">more than </w:t>
        </w:r>
      </w:ins>
      <w:ins w:id="1264" w:author="Christian Rauh [2]" w:date="2021-09-27T22:19:00Z">
        <w:r w:rsidR="00CB4ABB">
          <w:rPr>
            <w:iCs/>
            <w:sz w:val="20"/>
            <w:szCs w:val="20"/>
          </w:rPr>
          <w:t xml:space="preserve">2.6 million social media messages </w:t>
        </w:r>
      </w:ins>
      <w:ins w:id="1265" w:author="Christian Rauh [2]" w:date="2021-09-27T22:55:00Z">
        <w:r w:rsidR="00821ABB">
          <w:rPr>
            <w:iCs/>
            <w:sz w:val="20"/>
            <w:szCs w:val="20"/>
          </w:rPr>
          <w:t xml:space="preserve">from random users </w:t>
        </w:r>
      </w:ins>
      <w:ins w:id="1266" w:author="Christian Rauh [2]" w:date="2021-09-27T22:56:00Z">
        <w:del w:id="1267" w:author="Christian Rauh" w:date="2021-09-28T09:47:00Z">
          <w:r w:rsidR="00821ABB" w:rsidDel="00E70AD4">
            <w:rPr>
              <w:iCs/>
              <w:sz w:val="20"/>
              <w:szCs w:val="20"/>
            </w:rPr>
            <w:delText>as well as</w:delText>
          </w:r>
        </w:del>
      </w:ins>
      <w:ins w:id="1268" w:author="Christian Rauh" w:date="2021-09-28T09:47:00Z">
        <w:r w:rsidR="00E70AD4">
          <w:rPr>
            <w:iCs/>
            <w:sz w:val="20"/>
            <w:szCs w:val="20"/>
          </w:rPr>
          <w:t>and</w:t>
        </w:r>
      </w:ins>
      <w:ins w:id="1269" w:author="Christian Rauh [2]" w:date="2021-09-27T22:56:00Z">
        <w:r w:rsidR="00821ABB">
          <w:rPr>
            <w:iCs/>
            <w:sz w:val="20"/>
            <w:szCs w:val="20"/>
          </w:rPr>
          <w:t xml:space="preserve"> other executives on the national and regional level</w:t>
        </w:r>
      </w:ins>
      <w:ins w:id="1270" w:author="Christian Rauh [2]" w:date="2021-09-27T22:19:00Z">
        <w:r w:rsidR="00CB4ABB">
          <w:rPr>
            <w:iCs/>
            <w:sz w:val="20"/>
            <w:szCs w:val="20"/>
          </w:rPr>
          <w:t xml:space="preserve">. The </w:t>
        </w:r>
        <w:del w:id="1271" w:author="Christian Rauh" w:date="2021-09-28T09:47:00Z">
          <w:r w:rsidR="00CB4ABB" w:rsidDel="00E70AD4">
            <w:rPr>
              <w:iCs/>
              <w:sz w:val="20"/>
              <w:szCs w:val="20"/>
            </w:rPr>
            <w:delText xml:space="preserve">tweet </w:delText>
          </w:r>
        </w:del>
        <w:r w:rsidR="00CB4ABB">
          <w:rPr>
            <w:iCs/>
            <w:sz w:val="20"/>
            <w:szCs w:val="20"/>
          </w:rPr>
          <w:t xml:space="preserve">samples as well as the full list of </w:t>
        </w:r>
        <w:proofErr w:type="gramStart"/>
        <w:r w:rsidR="00CB4ABB">
          <w:rPr>
            <w:iCs/>
            <w:sz w:val="20"/>
            <w:szCs w:val="20"/>
          </w:rPr>
          <w:t>EU</w:t>
        </w:r>
        <w:proofErr w:type="gramEnd"/>
        <w:r w:rsidR="00CB4ABB">
          <w:rPr>
            <w:iCs/>
            <w:sz w:val="20"/>
            <w:szCs w:val="20"/>
          </w:rPr>
          <w:t xml:space="preserve">, UK, and </w:t>
        </w:r>
        <w:del w:id="1272" w:author="Christian Rauh" w:date="2021-09-28T15:32:00Z">
          <w:r w:rsidR="00CB4ABB" w:rsidDel="003436E1">
            <w:rPr>
              <w:iCs/>
              <w:sz w:val="20"/>
              <w:szCs w:val="20"/>
            </w:rPr>
            <w:delText>RO</w:delText>
          </w:r>
        </w:del>
      </w:ins>
      <w:proofErr w:type="spellStart"/>
      <w:ins w:id="1273" w:author="Christian Rauh" w:date="2021-09-28T15:32:00Z">
        <w:r w:rsidR="003436E1">
          <w:rPr>
            <w:iCs/>
            <w:sz w:val="20"/>
            <w:szCs w:val="20"/>
          </w:rPr>
          <w:t>RegOrg</w:t>
        </w:r>
      </w:ins>
      <w:proofErr w:type="spellEnd"/>
      <w:ins w:id="1274" w:author="Christian Rauh [2]" w:date="2021-09-27T22:19:00Z">
        <w:r w:rsidR="00CB4ABB">
          <w:rPr>
            <w:iCs/>
            <w:sz w:val="20"/>
            <w:szCs w:val="20"/>
          </w:rPr>
          <w:t xml:space="preserve"> accounts are available for inspection in appendi</w:t>
        </w:r>
      </w:ins>
      <w:ins w:id="1275" w:author="Christian Rauh [2]" w:date="2021-09-27T22:33:00Z">
        <w:r w:rsidR="00E363F7">
          <w:rPr>
            <w:iCs/>
            <w:sz w:val="20"/>
            <w:szCs w:val="20"/>
          </w:rPr>
          <w:t>ces</w:t>
        </w:r>
      </w:ins>
      <w:ins w:id="1276" w:author="Christian Rauh [2]" w:date="2021-09-27T22:19:00Z">
        <w:r w:rsidR="00CB4ABB">
          <w:rPr>
            <w:iCs/>
            <w:sz w:val="20"/>
            <w:szCs w:val="20"/>
          </w:rPr>
          <w:t xml:space="preserve"> A</w:t>
        </w:r>
        <w:del w:id="1277" w:author="Christian Rauh" w:date="2021-09-28T15:34:00Z">
          <w:r w:rsidR="00CB4ABB" w:rsidDel="003436E1">
            <w:rPr>
              <w:iCs/>
              <w:sz w:val="20"/>
              <w:szCs w:val="20"/>
            </w:rPr>
            <w:delText>XXX</w:delText>
          </w:r>
        </w:del>
      </w:ins>
      <w:ins w:id="1278" w:author="Christian Rauh" w:date="2021-09-28T15:34:00Z">
        <w:r w:rsidR="003436E1">
          <w:rPr>
            <w:iCs/>
            <w:sz w:val="20"/>
            <w:szCs w:val="20"/>
          </w:rPr>
          <w:t>5</w:t>
        </w:r>
      </w:ins>
      <w:ins w:id="1279" w:author="Christian Rauh [2]" w:date="2021-09-27T22:19:00Z">
        <w:r w:rsidR="00CB4ABB">
          <w:rPr>
            <w:iCs/>
            <w:sz w:val="20"/>
            <w:szCs w:val="20"/>
          </w:rPr>
          <w:t>-A</w:t>
        </w:r>
        <w:del w:id="1280" w:author="Christian Rauh" w:date="2021-09-28T15:34:00Z">
          <w:r w:rsidR="00CB4ABB" w:rsidDel="003436E1">
            <w:rPr>
              <w:iCs/>
              <w:sz w:val="20"/>
              <w:szCs w:val="20"/>
            </w:rPr>
            <w:delText>XXX</w:delText>
          </w:r>
        </w:del>
      </w:ins>
      <w:ins w:id="1281" w:author="Christian Rauh" w:date="2021-09-28T15:34:00Z">
        <w:r w:rsidR="003436E1">
          <w:rPr>
            <w:iCs/>
            <w:sz w:val="20"/>
            <w:szCs w:val="20"/>
          </w:rPr>
          <w:t>8</w:t>
        </w:r>
      </w:ins>
      <w:ins w:id="1282" w:author="Christian Rauh [2]" w:date="2021-09-27T22:19:00Z">
        <w:r w:rsidR="00CB4ABB">
          <w:rPr>
            <w:iCs/>
            <w:sz w:val="20"/>
            <w:szCs w:val="20"/>
          </w:rPr>
          <w:t>.</w:t>
        </w:r>
      </w:ins>
      <w:ins w:id="1283" w:author="Christian Rauh [2]" w:date="2021-09-27T22:20:00Z">
        <w:r w:rsidR="00CB4ABB">
          <w:rPr>
            <w:iCs/>
            <w:sz w:val="20"/>
            <w:szCs w:val="20"/>
          </w:rPr>
          <w:t xml:space="preserve"> </w:t>
        </w:r>
      </w:ins>
    </w:p>
    <w:p w14:paraId="00F176C9" w14:textId="69E4B3E7" w:rsidR="00352816" w:rsidRDefault="00DA5018" w:rsidP="0063237A">
      <w:pPr>
        <w:pStyle w:val="Textkrper"/>
        <w:jc w:val="both"/>
        <w:rPr>
          <w:ins w:id="1284" w:author="Christian Rauh [2]" w:date="2021-09-27T22:21:00Z"/>
          <w:iCs/>
          <w:sz w:val="20"/>
          <w:szCs w:val="20"/>
        </w:rPr>
      </w:pPr>
      <w:ins w:id="1285" w:author="Christian Rauh [2]" w:date="2021-09-27T22:36:00Z">
        <w:r>
          <w:rPr>
            <w:iCs/>
            <w:sz w:val="20"/>
            <w:szCs w:val="20"/>
          </w:rPr>
          <w:t xml:space="preserve">The sheer volume of </w:t>
        </w:r>
      </w:ins>
      <w:ins w:id="1286" w:author="Christian Rauh [2]" w:date="2021-09-27T22:57:00Z">
        <w:del w:id="1287" w:author="Christian Rauh" w:date="2021-09-28T09:47:00Z">
          <w:r w:rsidR="00821ABB" w:rsidDel="00E70AD4">
            <w:rPr>
              <w:iCs/>
              <w:sz w:val="20"/>
              <w:szCs w:val="20"/>
            </w:rPr>
            <w:delText>these</w:delText>
          </w:r>
        </w:del>
      </w:ins>
      <w:ins w:id="1288" w:author="Christian Rauh" w:date="2021-09-28T09:47:00Z">
        <w:r w:rsidR="00E70AD4">
          <w:rPr>
            <w:iCs/>
            <w:sz w:val="20"/>
            <w:szCs w:val="20"/>
          </w:rPr>
          <w:t>supranational</w:t>
        </w:r>
      </w:ins>
      <w:ins w:id="1289" w:author="Christian Rauh [2]" w:date="2021-09-27T22:57:00Z">
        <w:r w:rsidR="00821ABB">
          <w:rPr>
            <w:iCs/>
            <w:sz w:val="20"/>
            <w:szCs w:val="20"/>
          </w:rPr>
          <w:t xml:space="preserve"> </w:t>
        </w:r>
      </w:ins>
      <w:ins w:id="1290" w:author="Christian Rauh [2]" w:date="2021-09-27T22:36:00Z">
        <w:r>
          <w:rPr>
            <w:iCs/>
            <w:sz w:val="20"/>
            <w:szCs w:val="20"/>
          </w:rPr>
          <w:t xml:space="preserve">social media messages already </w:t>
        </w:r>
      </w:ins>
      <w:ins w:id="1291" w:author="Christian Rauh [2]" w:date="2021-09-27T22:58:00Z">
        <w:r w:rsidR="00821ABB">
          <w:rPr>
            <w:iCs/>
            <w:sz w:val="20"/>
            <w:szCs w:val="20"/>
          </w:rPr>
          <w:t>suggests</w:t>
        </w:r>
      </w:ins>
      <w:ins w:id="1292" w:author="Christian Rauh [2]" w:date="2021-09-27T22:36:00Z">
        <w:r>
          <w:rPr>
            <w:iCs/>
            <w:sz w:val="20"/>
            <w:szCs w:val="20"/>
          </w:rPr>
          <w:t xml:space="preserve"> </w:t>
        </w:r>
      </w:ins>
      <w:ins w:id="1293" w:author="Christian Rauh [2]" w:date="2021-09-27T22:57:00Z">
        <w:r w:rsidR="00821ABB">
          <w:rPr>
            <w:iCs/>
            <w:sz w:val="20"/>
            <w:szCs w:val="20"/>
          </w:rPr>
          <w:t xml:space="preserve">that </w:t>
        </w:r>
      </w:ins>
      <w:ins w:id="1294" w:author="Christian Rauh [2]" w:date="2021-09-27T22:36:00Z">
        <w:del w:id="1295" w:author="Christian Rauh" w:date="2021-09-28T09:48:00Z">
          <w:r w:rsidDel="00E70AD4">
            <w:rPr>
              <w:iCs/>
              <w:sz w:val="20"/>
              <w:szCs w:val="20"/>
            </w:rPr>
            <w:delText xml:space="preserve">supranational institutions and actors take </w:delText>
          </w:r>
        </w:del>
      </w:ins>
      <w:ins w:id="1296" w:author="Christian Rauh" w:date="2021-09-28T09:48:00Z">
        <w:r w:rsidR="00E70AD4">
          <w:rPr>
            <w:iCs/>
            <w:sz w:val="20"/>
            <w:szCs w:val="20"/>
          </w:rPr>
          <w:t xml:space="preserve">that </w:t>
        </w:r>
      </w:ins>
      <w:ins w:id="1297" w:author="Christian Rauh [2]" w:date="2021-09-27T22:36:00Z">
        <w:r>
          <w:rPr>
            <w:iCs/>
            <w:sz w:val="20"/>
            <w:szCs w:val="20"/>
          </w:rPr>
          <w:t xml:space="preserve">this </w:t>
        </w:r>
        <w:del w:id="1298" w:author="Christian Rauh" w:date="2021-09-28T09:48:00Z">
          <w:r w:rsidDel="00E70AD4">
            <w:rPr>
              <w:iCs/>
              <w:sz w:val="20"/>
              <w:szCs w:val="20"/>
            </w:rPr>
            <w:delText xml:space="preserve">particular </w:delText>
          </w:r>
        </w:del>
        <w:r>
          <w:rPr>
            <w:iCs/>
            <w:sz w:val="20"/>
            <w:szCs w:val="20"/>
          </w:rPr>
          <w:t>communication chan</w:t>
        </w:r>
      </w:ins>
      <w:ins w:id="1299" w:author="Christian Rauh [2]" w:date="2021-09-27T22:37:00Z">
        <w:r>
          <w:rPr>
            <w:iCs/>
            <w:sz w:val="20"/>
            <w:szCs w:val="20"/>
          </w:rPr>
          <w:t xml:space="preserve">nel </w:t>
        </w:r>
      </w:ins>
      <w:ins w:id="1300" w:author="Christian Rauh [2]" w:date="2021-09-27T22:57:00Z">
        <w:del w:id="1301" w:author="Christian Rauh" w:date="2021-09-28T09:48:00Z">
          <w:r w:rsidR="00821ABB" w:rsidDel="00E70AD4">
            <w:rPr>
              <w:iCs/>
              <w:sz w:val="20"/>
              <w:szCs w:val="20"/>
            </w:rPr>
            <w:delText xml:space="preserve">very </w:delText>
          </w:r>
        </w:del>
      </w:ins>
      <w:ins w:id="1302" w:author="Christian Rauh" w:date="2021-09-28T09:48:00Z">
        <w:r w:rsidR="00E70AD4">
          <w:rPr>
            <w:iCs/>
            <w:sz w:val="20"/>
            <w:szCs w:val="20"/>
          </w:rPr>
          <w:t xml:space="preserve">is taken </w:t>
        </w:r>
      </w:ins>
      <w:ins w:id="1303" w:author="Christian Rauh [2]" w:date="2021-09-27T22:37:00Z">
        <w:r>
          <w:rPr>
            <w:iCs/>
            <w:sz w:val="20"/>
            <w:szCs w:val="20"/>
          </w:rPr>
          <w:t xml:space="preserve">seriously. </w:t>
        </w:r>
      </w:ins>
      <w:ins w:id="1304" w:author="Christian Rauh" w:date="2021-09-28T09:48:00Z">
        <w:r w:rsidR="00E70AD4">
          <w:rPr>
            <w:iCs/>
            <w:sz w:val="20"/>
            <w:szCs w:val="20"/>
          </w:rPr>
          <w:t xml:space="preserve">This holds </w:t>
        </w:r>
      </w:ins>
      <w:ins w:id="1305" w:author="Christian Rauh [2]" w:date="2021-09-27T22:59:00Z">
        <w:del w:id="1306" w:author="Christian Rauh" w:date="2021-09-28T09:48:00Z">
          <w:r w:rsidR="001C0E97" w:rsidDel="00E70AD4">
            <w:rPr>
              <w:iCs/>
              <w:sz w:val="20"/>
              <w:szCs w:val="20"/>
            </w:rPr>
            <w:delText xml:space="preserve">To underscore this, </w:delText>
          </w:r>
          <w:r w:rsidR="001C0E97" w:rsidRPr="0019461E" w:rsidDel="00E70AD4">
            <w:rPr>
              <w:iCs/>
              <w:sz w:val="20"/>
              <w:szCs w:val="20"/>
            </w:rPr>
            <w:fldChar w:fldCharType="begin"/>
          </w:r>
          <w:r w:rsidR="001C0E97" w:rsidRPr="0019461E" w:rsidDel="00E70AD4">
            <w:rPr>
              <w:iCs/>
              <w:sz w:val="20"/>
              <w:szCs w:val="20"/>
            </w:rPr>
            <w:delInstrText xml:space="preserve"> REF _Ref83674694 \h  \* MERGEFORMAT </w:delInstrText>
          </w:r>
        </w:del>
      </w:ins>
      <w:del w:id="1307" w:author="Christian Rauh" w:date="2021-09-28T09:48:00Z">
        <w:r w:rsidR="001C0E97" w:rsidRPr="0019461E" w:rsidDel="00E70AD4">
          <w:rPr>
            <w:iCs/>
            <w:sz w:val="20"/>
            <w:szCs w:val="20"/>
          </w:rPr>
        </w:r>
      </w:del>
      <w:ins w:id="1308" w:author="Christian Rauh [2]" w:date="2021-09-27T22:59:00Z">
        <w:del w:id="1309" w:author="Christian Rauh" w:date="2021-09-28T09:48:00Z">
          <w:r w:rsidR="001C0E97" w:rsidRPr="0019461E" w:rsidDel="00E70AD4">
            <w:rPr>
              <w:iCs/>
              <w:sz w:val="20"/>
              <w:szCs w:val="20"/>
            </w:rPr>
            <w:fldChar w:fldCharType="separate"/>
          </w:r>
          <w:r w:rsidR="001C0E97" w:rsidRPr="0019461E" w:rsidDel="00E70AD4">
            <w:rPr>
              <w:sz w:val="20"/>
              <w:szCs w:val="20"/>
            </w:rPr>
            <w:delText xml:space="preserve">Figure </w:delText>
          </w:r>
          <w:r w:rsidR="001C0E97" w:rsidRPr="0019461E" w:rsidDel="00E70AD4">
            <w:rPr>
              <w:noProof/>
              <w:sz w:val="20"/>
              <w:szCs w:val="20"/>
            </w:rPr>
            <w:delText>1</w:delText>
          </w:r>
          <w:r w:rsidR="001C0E97" w:rsidRPr="0019461E" w:rsidDel="00E70AD4">
            <w:rPr>
              <w:iCs/>
              <w:sz w:val="20"/>
              <w:szCs w:val="20"/>
            </w:rPr>
            <w:fldChar w:fldCharType="end"/>
          </w:r>
        </w:del>
      </w:ins>
      <w:ins w:id="1310" w:author="Christian Rauh" w:date="2021-09-28T09:48:00Z">
        <w:r w:rsidR="00E70AD4">
          <w:rPr>
            <w:iCs/>
            <w:sz w:val="20"/>
            <w:szCs w:val="20"/>
          </w:rPr>
          <w:t>when we consider</w:t>
        </w:r>
      </w:ins>
      <w:ins w:id="1311" w:author="Christian Rauh [2]" w:date="2021-09-27T22:59:00Z">
        <w:r w:rsidR="001C0E97">
          <w:rPr>
            <w:iCs/>
            <w:sz w:val="20"/>
            <w:szCs w:val="20"/>
          </w:rPr>
          <w:t xml:space="preserve"> </w:t>
        </w:r>
        <w:del w:id="1312" w:author="Christian Rauh" w:date="2021-09-28T09:48:00Z">
          <w:r w:rsidR="001C0E97" w:rsidDel="00E70AD4">
            <w:rPr>
              <w:iCs/>
              <w:sz w:val="20"/>
              <w:szCs w:val="20"/>
            </w:rPr>
            <w:delText xml:space="preserve">plots </w:delText>
          </w:r>
        </w:del>
        <w:r w:rsidR="001C0E97">
          <w:rPr>
            <w:iCs/>
            <w:sz w:val="20"/>
            <w:szCs w:val="20"/>
          </w:rPr>
          <w:t>t</w:t>
        </w:r>
      </w:ins>
      <w:ins w:id="1313" w:author="Christian Rauh [2]" w:date="2021-09-27T22:38:00Z">
        <w:r w:rsidR="00552F8E">
          <w:rPr>
            <w:iCs/>
            <w:sz w:val="20"/>
            <w:szCs w:val="20"/>
          </w:rPr>
          <w:t xml:space="preserve">he average number of tweets per </w:t>
        </w:r>
      </w:ins>
      <w:ins w:id="1314" w:author="Christian Rauh [2]" w:date="2021-09-27T22:40:00Z">
        <w:r w:rsidR="00552F8E">
          <w:rPr>
            <w:iCs/>
            <w:sz w:val="20"/>
            <w:szCs w:val="20"/>
          </w:rPr>
          <w:t xml:space="preserve">supranational </w:t>
        </w:r>
      </w:ins>
      <w:ins w:id="1315" w:author="Christian Rauh [2]" w:date="2021-09-27T22:38:00Z">
        <w:r w:rsidR="00552F8E">
          <w:rPr>
            <w:iCs/>
            <w:sz w:val="20"/>
            <w:szCs w:val="20"/>
          </w:rPr>
          <w:t>account and day over time and compare</w:t>
        </w:r>
      </w:ins>
      <w:ins w:id="1316" w:author="Christian Rauh [2]" w:date="2021-09-27T22:40:00Z">
        <w:del w:id="1317" w:author="Christian Rauh" w:date="2021-09-28T09:48:00Z">
          <w:r w:rsidR="00552F8E" w:rsidDel="00E70AD4">
            <w:rPr>
              <w:iCs/>
              <w:sz w:val="20"/>
              <w:szCs w:val="20"/>
            </w:rPr>
            <w:delText>s</w:delText>
          </w:r>
        </w:del>
        <w:r w:rsidR="00552F8E">
          <w:rPr>
            <w:iCs/>
            <w:sz w:val="20"/>
            <w:szCs w:val="20"/>
          </w:rPr>
          <w:t xml:space="preserve"> th</w:t>
        </w:r>
        <w:del w:id="1318" w:author="Christian Rauh" w:date="2021-09-28T09:48:00Z">
          <w:r w:rsidR="00552F8E" w:rsidDel="00E70AD4">
            <w:rPr>
              <w:iCs/>
              <w:sz w:val="20"/>
              <w:szCs w:val="20"/>
            </w:rPr>
            <w:delText>is</w:delText>
          </w:r>
        </w:del>
      </w:ins>
      <w:ins w:id="1319" w:author="Christian Rauh" w:date="2021-09-28T09:48:00Z">
        <w:r w:rsidR="00E70AD4">
          <w:rPr>
            <w:iCs/>
            <w:sz w:val="20"/>
            <w:szCs w:val="20"/>
          </w:rPr>
          <w:t>ese values</w:t>
        </w:r>
      </w:ins>
      <w:ins w:id="1320" w:author="Christian Rauh [2]" w:date="2021-09-27T22:38:00Z">
        <w:r w:rsidR="00552F8E">
          <w:rPr>
            <w:iCs/>
            <w:sz w:val="20"/>
            <w:szCs w:val="20"/>
          </w:rPr>
          <w:t xml:space="preserve"> to the </w:t>
        </w:r>
        <w:del w:id="1321" w:author="Christian Rauh" w:date="2021-09-28T09:49:00Z">
          <w:r w:rsidR="00552F8E" w:rsidDel="00E70AD4">
            <w:rPr>
              <w:iCs/>
              <w:sz w:val="20"/>
              <w:szCs w:val="20"/>
            </w:rPr>
            <w:delText xml:space="preserve">samples of </w:delText>
          </w:r>
        </w:del>
        <w:r w:rsidR="00552F8E">
          <w:rPr>
            <w:iCs/>
            <w:sz w:val="20"/>
            <w:szCs w:val="20"/>
          </w:rPr>
          <w:t xml:space="preserve">UK and </w:t>
        </w:r>
      </w:ins>
      <w:ins w:id="1322" w:author="Christian Rauh [2]" w:date="2021-09-27T22:40:00Z">
        <w:r w:rsidR="00552F8E">
          <w:rPr>
            <w:iCs/>
            <w:sz w:val="20"/>
            <w:szCs w:val="20"/>
          </w:rPr>
          <w:t xml:space="preserve">other </w:t>
        </w:r>
      </w:ins>
      <w:ins w:id="1323" w:author="Christian Rauh [2]" w:date="2021-09-27T22:38:00Z">
        <w:r w:rsidR="00552F8E">
          <w:rPr>
            <w:iCs/>
            <w:sz w:val="20"/>
            <w:szCs w:val="20"/>
          </w:rPr>
          <w:t xml:space="preserve">regional </w:t>
        </w:r>
        <w:del w:id="1324" w:author="Christian Rauh" w:date="2021-09-28T15:32:00Z">
          <w:r w:rsidR="00552F8E" w:rsidDel="003436E1">
            <w:rPr>
              <w:iCs/>
              <w:sz w:val="20"/>
              <w:szCs w:val="20"/>
            </w:rPr>
            <w:delText>organization</w:delText>
          </w:r>
        </w:del>
      </w:ins>
      <w:ins w:id="1325" w:author="Christian Rauh" w:date="2021-09-28T15:32:00Z">
        <w:r w:rsidR="003436E1">
          <w:rPr>
            <w:iCs/>
            <w:sz w:val="20"/>
            <w:szCs w:val="20"/>
          </w:rPr>
          <w:t>organizations</w:t>
        </w:r>
      </w:ins>
      <w:ins w:id="1326" w:author="Christian Rauh [2]" w:date="2021-09-27T22:38:00Z">
        <w:r w:rsidR="00552F8E">
          <w:rPr>
            <w:iCs/>
            <w:sz w:val="20"/>
            <w:szCs w:val="20"/>
          </w:rPr>
          <w:t xml:space="preserve"> </w:t>
        </w:r>
        <w:del w:id="1327" w:author="Christian Rauh" w:date="2021-09-28T09:49:00Z">
          <w:r w:rsidR="00552F8E" w:rsidDel="00E70AD4">
            <w:rPr>
              <w:iCs/>
              <w:sz w:val="20"/>
              <w:szCs w:val="20"/>
            </w:rPr>
            <w:delText>accounts</w:delText>
          </w:r>
        </w:del>
      </w:ins>
      <w:ins w:id="1328" w:author="Christian Rauh" w:date="2021-09-28T09:49:00Z">
        <w:r w:rsidR="00E70AD4">
          <w:rPr>
            <w:iCs/>
            <w:sz w:val="20"/>
            <w:szCs w:val="20"/>
          </w:rPr>
          <w:t>(</w:t>
        </w:r>
        <w:r w:rsidR="00E70AD4" w:rsidRPr="0019461E">
          <w:rPr>
            <w:iCs/>
            <w:sz w:val="20"/>
            <w:szCs w:val="20"/>
          </w:rPr>
          <w:fldChar w:fldCharType="begin"/>
        </w:r>
        <w:r w:rsidR="00E70AD4" w:rsidRPr="0019461E">
          <w:rPr>
            <w:iCs/>
            <w:sz w:val="20"/>
            <w:szCs w:val="20"/>
          </w:rPr>
          <w:instrText xml:space="preserve"> REF _Ref83674694 \h  \* MERGEFORMAT </w:instrText>
        </w:r>
        <w:r w:rsidR="00E70AD4" w:rsidRPr="0019461E">
          <w:rPr>
            <w:iCs/>
            <w:sz w:val="20"/>
            <w:szCs w:val="20"/>
          </w:rPr>
        </w:r>
        <w:r w:rsidR="00E70AD4" w:rsidRPr="0019461E">
          <w:rPr>
            <w:iCs/>
            <w:sz w:val="20"/>
            <w:szCs w:val="20"/>
          </w:rPr>
          <w:fldChar w:fldCharType="separate"/>
        </w:r>
      </w:ins>
      <w:ins w:id="1329" w:author="Christian Rauh" w:date="2021-09-28T15:32:00Z">
        <w:r w:rsidR="003436E1" w:rsidRPr="003436E1">
          <w:rPr>
            <w:sz w:val="20"/>
            <w:szCs w:val="20"/>
            <w:rPrChange w:id="1330" w:author="Christian Rauh" w:date="2021-09-28T15:32:00Z">
              <w:rPr>
                <w:b/>
                <w:bCs/>
              </w:rPr>
            </w:rPrChange>
          </w:rPr>
          <w:t xml:space="preserve">Figure </w:t>
        </w:r>
        <w:r w:rsidR="003436E1" w:rsidRPr="003436E1">
          <w:rPr>
            <w:noProof/>
            <w:sz w:val="20"/>
            <w:szCs w:val="20"/>
            <w:rPrChange w:id="1331" w:author="Christian Rauh" w:date="2021-09-28T15:32:00Z">
              <w:rPr>
                <w:b/>
                <w:bCs/>
                <w:noProof/>
              </w:rPr>
            </w:rPrChange>
          </w:rPr>
          <w:t>1</w:t>
        </w:r>
      </w:ins>
      <w:ins w:id="1332" w:author="Christian Rauh" w:date="2021-09-28T09:49:00Z">
        <w:r w:rsidR="00E70AD4" w:rsidRPr="0019461E">
          <w:rPr>
            <w:iCs/>
            <w:sz w:val="20"/>
            <w:szCs w:val="20"/>
          </w:rPr>
          <w:fldChar w:fldCharType="end"/>
        </w:r>
        <w:r w:rsidR="00E70AD4">
          <w:rPr>
            <w:iCs/>
            <w:sz w:val="20"/>
            <w:szCs w:val="20"/>
          </w:rPr>
          <w:t>)</w:t>
        </w:r>
      </w:ins>
      <w:ins w:id="1333" w:author="Christian Rauh [2]" w:date="2021-09-27T22:38:00Z">
        <w:r w:rsidR="00552F8E">
          <w:rPr>
            <w:iCs/>
            <w:sz w:val="20"/>
            <w:szCs w:val="20"/>
          </w:rPr>
          <w:t>.</w:t>
        </w:r>
      </w:ins>
    </w:p>
    <w:p w14:paraId="0A09FA59" w14:textId="2334844E" w:rsidR="00CB4ABB" w:rsidRDefault="00CB4ABB">
      <w:pPr>
        <w:pStyle w:val="Textkrper"/>
        <w:keepLines/>
        <w:spacing w:after="0"/>
        <w:jc w:val="both"/>
        <w:rPr>
          <w:ins w:id="1334" w:author="Christian Rauh [2]" w:date="2021-09-27T22:15:00Z"/>
          <w:rFonts w:cstheme="minorHAnsi"/>
          <w:sz w:val="20"/>
          <w:szCs w:val="20"/>
        </w:rPr>
        <w:pPrChange w:id="1335" w:author="Christian Rauh [2]" w:date="2021-09-27T22:39:00Z">
          <w:pPr>
            <w:pStyle w:val="Textkrper"/>
            <w:jc w:val="both"/>
          </w:pPr>
        </w:pPrChange>
      </w:pPr>
      <w:ins w:id="1336" w:author="Christian Rauh [2]" w:date="2021-09-27T22:21:00Z">
        <w:r>
          <w:rPr>
            <w:iCs/>
            <w:noProof/>
            <w:sz w:val="20"/>
            <w:szCs w:val="20"/>
          </w:rPr>
          <w:drawing>
            <wp:inline distT="0" distB="0" distL="0" distR="0" wp14:anchorId="4C45D641" wp14:editId="712B8536">
              <wp:extent cx="6182360" cy="3091180"/>
              <wp:effectExtent l="19050" t="19050" r="27940" b="139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2360" cy="3091180"/>
                      </a:xfrm>
                      <a:prstGeom prst="rect">
                        <a:avLst/>
                      </a:prstGeom>
                      <a:noFill/>
                      <a:ln>
                        <a:solidFill>
                          <a:schemeClr val="tx1"/>
                        </a:solidFill>
                      </a:ln>
                    </pic:spPr>
                  </pic:pic>
                </a:graphicData>
              </a:graphic>
            </wp:inline>
          </w:drawing>
        </w:r>
      </w:ins>
    </w:p>
    <w:p w14:paraId="77EA4175" w14:textId="0F0087B2" w:rsidR="00CB4ABB" w:rsidRPr="0011405F" w:rsidRDefault="00CB4ABB">
      <w:pPr>
        <w:pStyle w:val="Beschriftung"/>
        <w:keepLines/>
        <w:jc w:val="center"/>
        <w:rPr>
          <w:ins w:id="1337" w:author="Christian Rauh [2]" w:date="2021-09-27T22:22:00Z"/>
          <w:color w:val="auto"/>
          <w:sz w:val="20"/>
          <w:lang w:val="en-US"/>
        </w:rPr>
      </w:pPr>
      <w:bookmarkStart w:id="1338" w:name="_Ref83674694"/>
      <w:ins w:id="1339" w:author="Christian Rauh [2]" w:date="2021-09-27T22:22:00Z">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ins>
      <w:ins w:id="1340" w:author="Christian Rauh" w:date="2021-09-28T15:32:00Z">
        <w:r w:rsidR="003436E1">
          <w:rPr>
            <w:b/>
            <w:bCs/>
            <w:noProof/>
            <w:color w:val="auto"/>
            <w:lang w:val="en-US"/>
          </w:rPr>
          <w:t>1</w:t>
        </w:r>
      </w:ins>
      <w:ins w:id="1341" w:author="Christian Rauh [2]" w:date="2021-09-27T22:22:00Z">
        <w:r w:rsidRPr="0011405F">
          <w:rPr>
            <w:b/>
            <w:bCs/>
            <w:color w:val="auto"/>
            <w:lang w:val="en-US"/>
          </w:rPr>
          <w:fldChar w:fldCharType="end"/>
        </w:r>
        <w:bookmarkEnd w:id="1338"/>
        <w:r w:rsidRPr="0011405F">
          <w:rPr>
            <w:color w:val="auto"/>
            <w:lang w:val="en-US"/>
          </w:rPr>
          <w:t xml:space="preserve">: </w:t>
        </w:r>
      </w:ins>
      <w:ins w:id="1342" w:author="Christian Rauh [2]" w:date="2021-09-27T22:39:00Z">
        <w:r w:rsidR="00552F8E">
          <w:rPr>
            <w:color w:val="auto"/>
            <w:lang w:val="en-US"/>
          </w:rPr>
          <w:t>Supranational tweet volume</w:t>
        </w:r>
      </w:ins>
    </w:p>
    <w:p w14:paraId="3D74F04E" w14:textId="3FE01AE8" w:rsidR="00552F8E" w:rsidRDefault="00552F8E" w:rsidP="00552F8E">
      <w:pPr>
        <w:spacing w:before="120" w:after="0" w:line="240" w:lineRule="auto"/>
        <w:jc w:val="both"/>
        <w:rPr>
          <w:ins w:id="1343" w:author="Christian Rauh [2]" w:date="2021-09-27T22:41:00Z"/>
          <w:sz w:val="20"/>
          <w:szCs w:val="18"/>
          <w:lang w:val="en-US"/>
        </w:rPr>
      </w:pPr>
      <w:ins w:id="1344" w:author="Christian Rauh [2]" w:date="2021-09-27T22:41:00Z">
        <w:del w:id="1345" w:author="Christian Rauh" w:date="2021-09-28T09:49:00Z">
          <w:r w:rsidRPr="003D6101" w:rsidDel="00CF041F">
            <w:rPr>
              <w:sz w:val="20"/>
              <w:szCs w:val="18"/>
              <w:lang w:val="en-US"/>
            </w:rPr>
            <w:lastRenderedPageBreak/>
            <w:delText xml:space="preserve">The left panel indicates that </w:delText>
          </w:r>
          <w:r w:rsidDel="00CF041F">
            <w:rPr>
              <w:sz w:val="20"/>
              <w:szCs w:val="18"/>
              <w:lang w:val="en-US"/>
            </w:rPr>
            <w:delText>t</w:delText>
          </w:r>
        </w:del>
      </w:ins>
      <w:ins w:id="1346" w:author="Christian Rauh" w:date="2021-09-28T09:49:00Z">
        <w:r w:rsidR="00CF041F">
          <w:rPr>
            <w:sz w:val="20"/>
            <w:szCs w:val="18"/>
            <w:lang w:val="en-US"/>
          </w:rPr>
          <w:t>T</w:t>
        </w:r>
      </w:ins>
      <w:ins w:id="1347" w:author="Christian Rauh [2]" w:date="2021-09-27T22:41:00Z">
        <w:r>
          <w:rPr>
            <w:sz w:val="20"/>
            <w:szCs w:val="18"/>
            <w:lang w:val="en-US"/>
          </w:rPr>
          <w:t xml:space="preserve">he number of </w:t>
        </w:r>
      </w:ins>
      <w:ins w:id="1348" w:author="Christian Rauh" w:date="2021-09-28T09:49:00Z">
        <w:r w:rsidR="00CF041F">
          <w:rPr>
            <w:sz w:val="20"/>
            <w:szCs w:val="18"/>
            <w:lang w:val="en-US"/>
          </w:rPr>
          <w:t>suprana</w:t>
        </w:r>
      </w:ins>
      <w:ins w:id="1349" w:author="Christian Rauh" w:date="2021-09-28T09:50:00Z">
        <w:r w:rsidR="00CF041F">
          <w:rPr>
            <w:sz w:val="20"/>
            <w:szCs w:val="18"/>
            <w:lang w:val="en-US"/>
          </w:rPr>
          <w:t xml:space="preserve">tional </w:t>
        </w:r>
      </w:ins>
      <w:ins w:id="1350" w:author="Christian Rauh [2]" w:date="2021-09-27T22:41:00Z">
        <w:r>
          <w:rPr>
            <w:sz w:val="20"/>
            <w:szCs w:val="18"/>
            <w:lang w:val="en-US"/>
          </w:rPr>
          <w:t xml:space="preserve">Twitter messages </w:t>
        </w:r>
        <w:del w:id="1351" w:author="Christian Rauh" w:date="2021-09-28T09:50:00Z">
          <w:r w:rsidDel="00CF041F">
            <w:rPr>
              <w:sz w:val="20"/>
              <w:szCs w:val="18"/>
              <w:lang w:val="en-US"/>
            </w:rPr>
            <w:delText xml:space="preserve">from </w:delText>
          </w:r>
          <w:r w:rsidRPr="003D6101" w:rsidDel="00CF041F">
            <w:rPr>
              <w:sz w:val="20"/>
              <w:szCs w:val="18"/>
              <w:lang w:val="en-US"/>
            </w:rPr>
            <w:delText xml:space="preserve">supranational actors </w:delText>
          </w:r>
        </w:del>
        <w:r>
          <w:rPr>
            <w:sz w:val="20"/>
            <w:szCs w:val="18"/>
            <w:lang w:val="en-US"/>
          </w:rPr>
          <w:t>ha</w:t>
        </w:r>
      </w:ins>
      <w:ins w:id="1352" w:author="Christian Rauh [2]" w:date="2021-09-27T22:42:00Z">
        <w:r>
          <w:rPr>
            <w:sz w:val="20"/>
            <w:szCs w:val="18"/>
            <w:lang w:val="en-US"/>
          </w:rPr>
          <w:t xml:space="preserve">s </w:t>
        </w:r>
      </w:ins>
      <w:ins w:id="1353" w:author="Christian Rauh [2]" w:date="2021-09-27T22:41:00Z">
        <w:r w:rsidRPr="003D6101">
          <w:rPr>
            <w:sz w:val="20"/>
            <w:szCs w:val="18"/>
            <w:lang w:val="en-US"/>
          </w:rPr>
          <w:t xml:space="preserve">increased nearly </w:t>
        </w:r>
      </w:ins>
      <w:ins w:id="1354" w:author="Christian Rauh [2]" w:date="2021-09-27T22:44:00Z">
        <w:r w:rsidRPr="003D6101">
          <w:rPr>
            <w:sz w:val="20"/>
            <w:szCs w:val="18"/>
            <w:lang w:val="en-US"/>
          </w:rPr>
          <w:t>seven-fold</w:t>
        </w:r>
      </w:ins>
      <w:ins w:id="1355" w:author="Christian Rauh [2]" w:date="2021-09-27T22:41:00Z">
        <w:r w:rsidRPr="003D6101">
          <w:rPr>
            <w:sz w:val="20"/>
            <w:szCs w:val="18"/>
            <w:lang w:val="en-US"/>
          </w:rPr>
          <w:t xml:space="preserve"> from roughly one tweet every second day </w:t>
        </w:r>
      </w:ins>
      <w:ins w:id="1356" w:author="Christian Rauh [2]" w:date="2021-09-27T23:00:00Z">
        <w:r w:rsidR="001C0E97">
          <w:rPr>
            <w:sz w:val="20"/>
            <w:szCs w:val="18"/>
            <w:lang w:val="en-US"/>
          </w:rPr>
          <w:t>in 2009</w:t>
        </w:r>
      </w:ins>
      <w:ins w:id="1357" w:author="Christian Rauh [2]" w:date="2021-09-27T22:41:00Z">
        <w:r w:rsidRPr="003D6101">
          <w:rPr>
            <w:sz w:val="20"/>
            <w:szCs w:val="18"/>
            <w:lang w:val="en-US"/>
          </w:rPr>
          <w:t xml:space="preserve"> to </w:t>
        </w:r>
        <w:del w:id="1358" w:author="Christian Rauh" w:date="2021-09-28T09:50:00Z">
          <w:r w:rsidRPr="003D6101" w:rsidDel="00CF041F">
            <w:rPr>
              <w:sz w:val="20"/>
              <w:szCs w:val="18"/>
              <w:lang w:val="en-US"/>
            </w:rPr>
            <w:delText xml:space="preserve">3 to </w:delText>
          </w:r>
        </w:del>
      </w:ins>
      <w:ins w:id="1359" w:author="Christian Rauh" w:date="2021-09-28T09:50:00Z">
        <w:r w:rsidR="00CF041F">
          <w:rPr>
            <w:sz w:val="20"/>
            <w:szCs w:val="18"/>
            <w:lang w:val="en-US"/>
          </w:rPr>
          <w:t xml:space="preserve">around </w:t>
        </w:r>
      </w:ins>
      <w:ins w:id="1360" w:author="Christian Rauh [2]" w:date="2021-09-27T22:41:00Z">
        <w:r w:rsidRPr="003D6101">
          <w:rPr>
            <w:sz w:val="20"/>
            <w:szCs w:val="18"/>
            <w:lang w:val="en-US"/>
          </w:rPr>
          <w:t>3.5 daily tweets</w:t>
        </w:r>
      </w:ins>
      <w:ins w:id="1361" w:author="Christian Rauh [2]" w:date="2021-09-27T22:42:00Z">
        <w:r>
          <w:rPr>
            <w:sz w:val="20"/>
            <w:szCs w:val="18"/>
            <w:lang w:val="en-US"/>
          </w:rPr>
          <w:t xml:space="preserve"> </w:t>
        </w:r>
      </w:ins>
      <w:ins w:id="1362" w:author="Christian Rauh [2]" w:date="2021-09-27T23:00:00Z">
        <w:r w:rsidR="001C0E97">
          <w:rPr>
            <w:sz w:val="20"/>
            <w:szCs w:val="18"/>
            <w:lang w:val="en-US"/>
          </w:rPr>
          <w:t>during the last five years</w:t>
        </w:r>
      </w:ins>
      <w:ins w:id="1363" w:author="Christian Rauh [2]" w:date="2021-09-27T22:41:00Z">
        <w:r w:rsidRPr="003D6101">
          <w:rPr>
            <w:sz w:val="20"/>
            <w:szCs w:val="18"/>
            <w:lang w:val="en-US"/>
          </w:rPr>
          <w:t xml:space="preserve">. The major </w:t>
        </w:r>
      </w:ins>
      <w:ins w:id="1364" w:author="Christian Rauh [2]" w:date="2021-09-27T23:02:00Z">
        <w:r w:rsidR="001C0E97">
          <w:rPr>
            <w:sz w:val="20"/>
            <w:szCs w:val="18"/>
            <w:lang w:val="en-US"/>
          </w:rPr>
          <w:t xml:space="preserve">growth period during </w:t>
        </w:r>
      </w:ins>
      <w:ins w:id="1365" w:author="Christian Rauh [2]" w:date="2021-09-27T22:42:00Z">
        <w:r w:rsidRPr="003D6101">
          <w:rPr>
            <w:sz w:val="20"/>
            <w:szCs w:val="18"/>
            <w:lang w:val="en-US"/>
          </w:rPr>
          <w:t>2010-2016</w:t>
        </w:r>
        <w:r>
          <w:rPr>
            <w:sz w:val="20"/>
            <w:szCs w:val="18"/>
            <w:lang w:val="en-US"/>
          </w:rPr>
          <w:t xml:space="preserve"> period coincidences with a growing overall prominence of Twitter</w:t>
        </w:r>
      </w:ins>
      <w:ins w:id="1366" w:author="Christian Rauh [2]" w:date="2021-09-27T23:02:00Z">
        <w:r w:rsidR="001C0E97">
          <w:rPr>
            <w:sz w:val="20"/>
            <w:szCs w:val="18"/>
            <w:lang w:val="en-US"/>
          </w:rPr>
          <w:t>.</w:t>
        </w:r>
      </w:ins>
      <w:ins w:id="1367" w:author="Christian Rauh [2]" w:date="2021-09-27T22:42:00Z">
        <w:r>
          <w:rPr>
            <w:sz w:val="20"/>
            <w:szCs w:val="18"/>
            <w:lang w:val="en-US"/>
          </w:rPr>
          <w:t xml:space="preserve"> </w:t>
        </w:r>
      </w:ins>
      <w:ins w:id="1368" w:author="Christian Rauh [2]" w:date="2021-09-27T23:02:00Z">
        <w:r w:rsidR="001C0E97">
          <w:rPr>
            <w:sz w:val="20"/>
            <w:szCs w:val="18"/>
            <w:lang w:val="en-US"/>
          </w:rPr>
          <w:t xml:space="preserve">It also coincides </w:t>
        </w:r>
      </w:ins>
      <w:ins w:id="1369" w:author="Christian Rauh [2]" w:date="2021-09-27T22:43:00Z">
        <w:r>
          <w:rPr>
            <w:sz w:val="20"/>
            <w:szCs w:val="18"/>
            <w:lang w:val="en-US"/>
          </w:rPr>
          <w:t xml:space="preserve">with a </w:t>
        </w:r>
      </w:ins>
      <w:ins w:id="1370" w:author="Christian Rauh [2]" w:date="2021-09-27T22:41:00Z">
        <w:r w:rsidRPr="003D6101">
          <w:rPr>
            <w:sz w:val="20"/>
            <w:szCs w:val="18"/>
            <w:lang w:val="en-US"/>
          </w:rPr>
          <w:t xml:space="preserve">strongly surging EU politicization amidst the Euro- and Schengen crises. </w:t>
        </w:r>
      </w:ins>
      <w:ins w:id="1371" w:author="Christian Rauh [2]" w:date="2021-09-27T23:02:00Z">
        <w:r w:rsidR="001C0E97">
          <w:rPr>
            <w:sz w:val="20"/>
            <w:szCs w:val="18"/>
            <w:lang w:val="en-US"/>
          </w:rPr>
          <w:t>And i</w:t>
        </w:r>
      </w:ins>
      <w:ins w:id="1372" w:author="Christian Rauh [2]" w:date="2021-09-27T22:41:00Z">
        <w:r w:rsidRPr="003D6101">
          <w:rPr>
            <w:sz w:val="20"/>
            <w:szCs w:val="18"/>
            <w:lang w:val="en-US"/>
          </w:rPr>
          <w:t xml:space="preserve">t also coincides with </w:t>
        </w:r>
      </w:ins>
      <w:ins w:id="1373" w:author="Christian Rauh [2]" w:date="2021-09-27T23:02:00Z">
        <w:r w:rsidR="001C0E97">
          <w:rPr>
            <w:sz w:val="20"/>
            <w:szCs w:val="18"/>
            <w:lang w:val="en-US"/>
          </w:rPr>
          <w:t xml:space="preserve">a </w:t>
        </w:r>
      </w:ins>
      <w:ins w:id="1374" w:author="Christian Rauh [2]" w:date="2021-09-27T22:43:00Z">
        <w:r>
          <w:rPr>
            <w:sz w:val="20"/>
            <w:szCs w:val="18"/>
            <w:lang w:val="en-US"/>
          </w:rPr>
          <w:t>notable</w:t>
        </w:r>
      </w:ins>
      <w:ins w:id="1375" w:author="Christian Rauh [2]" w:date="2021-09-27T22:41:00Z">
        <w:r w:rsidRPr="003D6101">
          <w:rPr>
            <w:sz w:val="20"/>
            <w:szCs w:val="18"/>
            <w:lang w:val="en-US"/>
          </w:rPr>
          <w:t xml:space="preserve"> reduc</w:t>
        </w:r>
      </w:ins>
      <w:ins w:id="1376" w:author="Christian Rauh [2]" w:date="2021-09-27T22:43:00Z">
        <w:r>
          <w:rPr>
            <w:sz w:val="20"/>
            <w:szCs w:val="18"/>
            <w:lang w:val="en-US"/>
          </w:rPr>
          <w:t>tion</w:t>
        </w:r>
      </w:ins>
      <w:ins w:id="1377" w:author="Christian Rauh [2]" w:date="2021-09-27T22:41:00Z">
        <w:r w:rsidRPr="003D6101">
          <w:rPr>
            <w:sz w:val="20"/>
            <w:szCs w:val="18"/>
            <w:lang w:val="en-US"/>
          </w:rPr>
          <w:t xml:space="preserve"> </w:t>
        </w:r>
      </w:ins>
      <w:ins w:id="1378" w:author="Christian Rauh [2]" w:date="2021-09-27T22:43:00Z">
        <w:r>
          <w:rPr>
            <w:sz w:val="20"/>
            <w:szCs w:val="18"/>
            <w:lang w:val="en-US"/>
          </w:rPr>
          <w:t xml:space="preserve">in the number of press releases from the European Commission </w:t>
        </w:r>
      </w:ins>
      <w:ins w:id="1379" w:author="Christian Rauh [2]" w:date="2021-09-27T22:41:00Z">
        <w:r w:rsidRPr="003D6101">
          <w:rPr>
            <w:sz w:val="20"/>
            <w:szCs w:val="18"/>
            <w:lang w:val="en-US"/>
          </w:rPr>
          <w:fldChar w:fldCharType="begin"/>
        </w:r>
      </w:ins>
      <w:r w:rsidR="00061E08">
        <w:rPr>
          <w:sz w:val="20"/>
          <w:szCs w:val="18"/>
          <w:lang w:val="en-US"/>
        </w:rPr>
        <w:instrText xml:space="preserve"> ADDIN ZOTERO_ITEM CSL_CITATION {"citationID":"GjJDuD2d","properties":{"formattedCitation":"(Rauh 2021b)","plainCitation":"(Rauh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ins w:id="1380" w:author="Christian Rauh [2]" w:date="2021-09-27T22:41:00Z">
        <w:r w:rsidRPr="003D6101">
          <w:rPr>
            <w:sz w:val="20"/>
            <w:szCs w:val="18"/>
            <w:lang w:val="en-US"/>
          </w:rPr>
          <w:fldChar w:fldCharType="separate"/>
        </w:r>
        <w:r w:rsidRPr="003D6101">
          <w:rPr>
            <w:rFonts w:cs="Calibri"/>
            <w:sz w:val="20"/>
            <w:lang w:val="en-US"/>
          </w:rPr>
          <w:t>(Rauh 2021b)</w:t>
        </w:r>
        <w:r w:rsidRPr="003D6101">
          <w:rPr>
            <w:sz w:val="20"/>
            <w:szCs w:val="18"/>
            <w:lang w:val="en-US"/>
          </w:rPr>
          <w:fldChar w:fldCharType="end"/>
        </w:r>
      </w:ins>
      <w:ins w:id="1381" w:author="Christian Rauh [2]" w:date="2021-09-27T23:04:00Z">
        <w:r w:rsidR="001C0E97">
          <w:rPr>
            <w:sz w:val="20"/>
            <w:szCs w:val="18"/>
            <w:lang w:val="en-US"/>
          </w:rPr>
          <w:t xml:space="preserve">. </w:t>
        </w:r>
      </w:ins>
      <w:ins w:id="1382" w:author="Christian Rauh [2]" w:date="2021-09-27T23:06:00Z">
        <w:r w:rsidR="001C0E97">
          <w:rPr>
            <w:sz w:val="20"/>
            <w:szCs w:val="18"/>
            <w:lang w:val="en-US"/>
          </w:rPr>
          <w:t xml:space="preserve">The growth we </w:t>
        </w:r>
      </w:ins>
      <w:ins w:id="1383" w:author="Christian Rauh [2]" w:date="2021-09-27T23:07:00Z">
        <w:r w:rsidR="001C0E97">
          <w:rPr>
            <w:sz w:val="20"/>
            <w:szCs w:val="18"/>
            <w:lang w:val="en-US"/>
          </w:rPr>
          <w:t xml:space="preserve">see may thus be explained by a mix of </w:t>
        </w:r>
      </w:ins>
      <w:ins w:id="1384" w:author="Christian Rauh [2]" w:date="2021-09-27T23:06:00Z">
        <w:r w:rsidR="001C0E97">
          <w:rPr>
            <w:sz w:val="20"/>
            <w:szCs w:val="18"/>
            <w:lang w:val="en-US"/>
          </w:rPr>
          <w:t xml:space="preserve">enhanced opportunity in this </w:t>
        </w:r>
      </w:ins>
      <w:ins w:id="1385" w:author="Christian Rauh [2]" w:date="2021-09-27T23:07:00Z">
        <w:r w:rsidR="001C0E97">
          <w:rPr>
            <w:sz w:val="20"/>
            <w:szCs w:val="18"/>
            <w:lang w:val="en-US"/>
          </w:rPr>
          <w:t xml:space="preserve">particular </w:t>
        </w:r>
      </w:ins>
      <w:ins w:id="1386" w:author="Christian Rauh [2]" w:date="2021-09-27T23:06:00Z">
        <w:r w:rsidR="001C0E97">
          <w:rPr>
            <w:sz w:val="20"/>
            <w:szCs w:val="18"/>
            <w:lang w:val="en-US"/>
          </w:rPr>
          <w:t>medium</w:t>
        </w:r>
      </w:ins>
      <w:ins w:id="1387" w:author="Christian Rauh [2]" w:date="2021-09-27T23:04:00Z">
        <w:r w:rsidR="001C0E97">
          <w:rPr>
            <w:sz w:val="20"/>
            <w:szCs w:val="18"/>
            <w:lang w:val="en-US"/>
          </w:rPr>
          <w:t>, increased strategic incentives</w:t>
        </w:r>
      </w:ins>
      <w:ins w:id="1388" w:author="Christian Rauh [2]" w:date="2021-09-27T23:06:00Z">
        <w:r w:rsidR="001C0E97">
          <w:rPr>
            <w:sz w:val="20"/>
            <w:szCs w:val="18"/>
            <w:lang w:val="en-US"/>
          </w:rPr>
          <w:t xml:space="preserve"> from a politicized context</w:t>
        </w:r>
      </w:ins>
      <w:ins w:id="1389" w:author="Christian Rauh [2]" w:date="2021-09-27T23:04:00Z">
        <w:r w:rsidR="001C0E97">
          <w:rPr>
            <w:sz w:val="20"/>
            <w:szCs w:val="18"/>
            <w:lang w:val="en-US"/>
          </w:rPr>
          <w:t xml:space="preserve">, </w:t>
        </w:r>
      </w:ins>
      <w:ins w:id="1390" w:author="Christian Rauh [2]" w:date="2021-09-27T23:07:00Z">
        <w:r w:rsidR="001C0E97">
          <w:rPr>
            <w:sz w:val="20"/>
            <w:szCs w:val="18"/>
            <w:lang w:val="en-US"/>
          </w:rPr>
          <w:t xml:space="preserve">and </w:t>
        </w:r>
      </w:ins>
      <w:ins w:id="1391" w:author="Christian Rauh [2]" w:date="2021-09-27T22:41:00Z">
        <w:r w:rsidRPr="003D6101">
          <w:rPr>
            <w:sz w:val="20"/>
            <w:szCs w:val="18"/>
            <w:lang w:val="en-US"/>
          </w:rPr>
          <w:t xml:space="preserve">a </w:t>
        </w:r>
      </w:ins>
      <w:ins w:id="1392" w:author="Christian Rauh [2]" w:date="2021-09-27T23:06:00Z">
        <w:r w:rsidR="001C0E97">
          <w:rPr>
            <w:sz w:val="20"/>
            <w:szCs w:val="18"/>
            <w:lang w:val="en-US"/>
          </w:rPr>
          <w:t xml:space="preserve">deliberate </w:t>
        </w:r>
      </w:ins>
      <w:ins w:id="1393" w:author="Christian Rauh [2]" w:date="2021-09-27T22:41:00Z">
        <w:r w:rsidRPr="003D6101">
          <w:rPr>
            <w:sz w:val="20"/>
            <w:szCs w:val="18"/>
            <w:lang w:val="en-US"/>
          </w:rPr>
          <w:t>re-distribution of internal communication resources</w:t>
        </w:r>
      </w:ins>
      <w:ins w:id="1394" w:author="Christian Rauh [2]" w:date="2021-09-27T22:43:00Z">
        <w:r>
          <w:rPr>
            <w:sz w:val="20"/>
            <w:szCs w:val="18"/>
            <w:lang w:val="en-US"/>
          </w:rPr>
          <w:t xml:space="preserve"> tow</w:t>
        </w:r>
      </w:ins>
      <w:ins w:id="1395" w:author="Christian Rauh [2]" w:date="2021-09-27T22:44:00Z">
        <w:r>
          <w:rPr>
            <w:sz w:val="20"/>
            <w:szCs w:val="18"/>
            <w:lang w:val="en-US"/>
          </w:rPr>
          <w:t>ards social media</w:t>
        </w:r>
      </w:ins>
      <w:ins w:id="1396" w:author="Christian Rauh [2]" w:date="2021-09-27T22:41:00Z">
        <w:r w:rsidRPr="003D6101">
          <w:rPr>
            <w:sz w:val="20"/>
            <w:szCs w:val="18"/>
            <w:lang w:val="en-US"/>
          </w:rPr>
          <w:t>.</w:t>
        </w:r>
      </w:ins>
    </w:p>
    <w:p w14:paraId="3C7AAB1E" w14:textId="6E9719D6" w:rsidR="00552F8E" w:rsidRPr="003D6101" w:rsidRDefault="00CF041F" w:rsidP="00552F8E">
      <w:pPr>
        <w:spacing w:before="120" w:after="0" w:line="240" w:lineRule="auto"/>
        <w:jc w:val="both"/>
        <w:rPr>
          <w:ins w:id="1397" w:author="Christian Rauh [2]" w:date="2021-09-27T22:39:00Z"/>
          <w:sz w:val="20"/>
          <w:szCs w:val="20"/>
          <w:lang w:val="en-US"/>
        </w:rPr>
      </w:pPr>
      <w:ins w:id="1398" w:author="Christian Rauh" w:date="2021-09-28T09:51:00Z">
        <w:r>
          <w:rPr>
            <w:sz w:val="20"/>
            <w:szCs w:val="18"/>
            <w:lang w:val="en-US"/>
          </w:rPr>
          <w:t xml:space="preserve">On the right-hand side we see </w:t>
        </w:r>
      </w:ins>
      <w:ins w:id="1399" w:author="Christian Rauh [2]" w:date="2021-09-27T22:39:00Z">
        <w:del w:id="1400" w:author="Christian Rauh" w:date="2021-09-28T09:51:00Z">
          <w:r w:rsidR="00552F8E" w:rsidRPr="003D6101" w:rsidDel="00CF041F">
            <w:rPr>
              <w:sz w:val="20"/>
              <w:szCs w:val="18"/>
              <w:lang w:val="en-US"/>
            </w:rPr>
            <w:delText xml:space="preserve">The right panel </w:delText>
          </w:r>
          <w:r w:rsidR="00552F8E" w:rsidRPr="003D6101" w:rsidDel="00CF041F">
            <w:rPr>
              <w:sz w:val="20"/>
              <w:szCs w:val="20"/>
              <w:lang w:val="en-US"/>
            </w:rPr>
            <w:delText xml:space="preserve">highlights </w:delText>
          </w:r>
        </w:del>
        <w:r w:rsidR="00552F8E" w:rsidRPr="003D6101">
          <w:rPr>
            <w:sz w:val="20"/>
            <w:szCs w:val="20"/>
            <w:lang w:val="en-US"/>
          </w:rPr>
          <w:t xml:space="preserve">that this supranational tweet volume is </w:t>
        </w:r>
        <w:del w:id="1401" w:author="Christian Rauh" w:date="2021-09-28T09:52:00Z">
          <w:r w:rsidR="00552F8E" w:rsidRPr="003D6101" w:rsidDel="00CF041F">
            <w:rPr>
              <w:sz w:val="20"/>
              <w:szCs w:val="20"/>
              <w:lang w:val="en-US"/>
            </w:rPr>
            <w:delText xml:space="preserve">to a large extent </w:delText>
          </w:r>
        </w:del>
        <w:r w:rsidR="00552F8E" w:rsidRPr="003D6101">
          <w:rPr>
            <w:sz w:val="20"/>
            <w:szCs w:val="20"/>
            <w:lang w:val="en-US"/>
          </w:rPr>
          <w:t xml:space="preserve">driven </w:t>
        </w:r>
      </w:ins>
      <w:ins w:id="1402" w:author="Christian Rauh" w:date="2021-09-28T09:52:00Z">
        <w:r>
          <w:rPr>
            <w:sz w:val="20"/>
            <w:szCs w:val="20"/>
            <w:lang w:val="en-US"/>
          </w:rPr>
          <w:t xml:space="preserve">largely </w:t>
        </w:r>
      </w:ins>
      <w:ins w:id="1403" w:author="Christian Rauh [2]" w:date="2021-09-27T22:39:00Z">
        <w:r w:rsidR="00552F8E" w:rsidRPr="003D6101">
          <w:rPr>
            <w:sz w:val="20"/>
            <w:szCs w:val="20"/>
            <w:lang w:val="en-US"/>
          </w:rPr>
          <w:t xml:space="preserve">by institutional accounts, </w:t>
        </w:r>
      </w:ins>
      <w:ins w:id="1404" w:author="Christian Rauh [2]" w:date="2021-09-27T23:07:00Z">
        <w:r w:rsidR="001C0E97">
          <w:rPr>
            <w:sz w:val="20"/>
            <w:szCs w:val="20"/>
            <w:lang w:val="en-US"/>
          </w:rPr>
          <w:t xml:space="preserve">also </w:t>
        </w:r>
      </w:ins>
      <w:ins w:id="1405" w:author="Christian Rauh [2]" w:date="2021-09-27T22:47:00Z">
        <w:del w:id="1406" w:author="Christian Rauh" w:date="2021-09-28T09:52:00Z">
          <w:r w:rsidR="00552F8E" w:rsidDel="00CF041F">
            <w:rPr>
              <w:sz w:val="20"/>
              <w:szCs w:val="20"/>
              <w:lang w:val="en-US"/>
            </w:rPr>
            <w:delText>suggesting</w:delText>
          </w:r>
        </w:del>
      </w:ins>
      <w:ins w:id="1407" w:author="Christian Rauh" w:date="2021-09-28T09:52:00Z">
        <w:r>
          <w:rPr>
            <w:sz w:val="20"/>
            <w:szCs w:val="20"/>
            <w:lang w:val="en-US"/>
          </w:rPr>
          <w:t xml:space="preserve">pointing to planned </w:t>
        </w:r>
      </w:ins>
      <w:ins w:id="1408" w:author="Christian Rauh [2]" w:date="2021-09-27T22:39:00Z">
        <w:del w:id="1409" w:author="Christian Rauh" w:date="2021-09-28T09:52:00Z">
          <w:r w:rsidR="00552F8E" w:rsidRPr="003D6101" w:rsidDel="00CF041F">
            <w:rPr>
              <w:sz w:val="20"/>
              <w:szCs w:val="20"/>
              <w:lang w:val="en-US"/>
            </w:rPr>
            <w:delText xml:space="preserve"> a centralized </w:delText>
          </w:r>
        </w:del>
      </w:ins>
      <w:ins w:id="1410" w:author="Christian Rauh [2]" w:date="2021-09-27T22:47:00Z">
        <w:del w:id="1411" w:author="Christian Rauh" w:date="2021-09-28T09:52:00Z">
          <w:r w:rsidR="00552F8E" w:rsidDel="00CF041F">
            <w:rPr>
              <w:sz w:val="20"/>
              <w:szCs w:val="20"/>
              <w:lang w:val="en-US"/>
            </w:rPr>
            <w:delText xml:space="preserve">and professionalized </w:delText>
          </w:r>
        </w:del>
      </w:ins>
      <w:ins w:id="1412" w:author="Christian Rauh [2]" w:date="2021-09-27T22:39:00Z">
        <w:r w:rsidR="00552F8E" w:rsidRPr="003D6101">
          <w:rPr>
            <w:sz w:val="20"/>
            <w:szCs w:val="20"/>
            <w:lang w:val="en-US"/>
          </w:rPr>
          <w:t xml:space="preserve">approach to supranational social media presence. </w:t>
        </w:r>
      </w:ins>
      <w:ins w:id="1413" w:author="Christian Rauh" w:date="2021-09-28T09:53:00Z">
        <w:r>
          <w:rPr>
            <w:sz w:val="20"/>
            <w:szCs w:val="20"/>
            <w:lang w:val="en-US"/>
          </w:rPr>
          <w:t xml:space="preserve">Across the more than 12 years of observation, </w:t>
        </w:r>
      </w:ins>
      <w:ins w:id="1414" w:author="Christian Rauh [2]" w:date="2021-09-27T22:39:00Z">
        <w:del w:id="1415" w:author="Christian Rauh" w:date="2021-09-28T09:53:00Z">
          <w:r w:rsidR="00552F8E" w:rsidRPr="003D6101" w:rsidDel="00CF041F">
            <w:rPr>
              <w:sz w:val="20"/>
              <w:szCs w:val="20"/>
              <w:lang w:val="en-US"/>
            </w:rPr>
            <w:delText>I</w:delText>
          </w:r>
        </w:del>
      </w:ins>
      <w:ins w:id="1416" w:author="Christian Rauh" w:date="2021-09-28T09:53:00Z">
        <w:r>
          <w:rPr>
            <w:sz w:val="20"/>
            <w:szCs w:val="20"/>
            <w:lang w:val="en-US"/>
          </w:rPr>
          <w:t>i</w:t>
        </w:r>
      </w:ins>
      <w:ins w:id="1417" w:author="Christian Rauh [2]" w:date="2021-09-27T22:39:00Z">
        <w:r w:rsidR="00552F8E" w:rsidRPr="003D6101">
          <w:rPr>
            <w:sz w:val="20"/>
            <w:szCs w:val="20"/>
            <w:lang w:val="en-US"/>
          </w:rPr>
          <w:t xml:space="preserve">nstitutional EU accounts </w:t>
        </w:r>
        <w:del w:id="1418" w:author="Christian Rauh" w:date="2021-09-28T09:53:00Z">
          <w:r w:rsidR="00552F8E" w:rsidRPr="003D6101" w:rsidDel="00CF041F">
            <w:rPr>
              <w:sz w:val="20"/>
              <w:szCs w:val="20"/>
              <w:lang w:val="en-US"/>
            </w:rPr>
            <w:delText xml:space="preserve">post </w:delText>
          </w:r>
        </w:del>
      </w:ins>
      <w:ins w:id="1419" w:author="Christian Rauh" w:date="2021-09-28T09:53:00Z">
        <w:r>
          <w:rPr>
            <w:sz w:val="20"/>
            <w:szCs w:val="20"/>
            <w:lang w:val="en-US"/>
          </w:rPr>
          <w:t xml:space="preserve">emitted </w:t>
        </w:r>
      </w:ins>
      <w:ins w:id="1420" w:author="Christian Rauh [2]" w:date="2021-09-27T22:39:00Z">
        <w:r w:rsidR="00552F8E" w:rsidRPr="003D6101">
          <w:rPr>
            <w:sz w:val="20"/>
            <w:szCs w:val="20"/>
            <w:lang w:val="en-US"/>
          </w:rPr>
          <w:t>around 3.5 tweets per day, while supranational actors tweeting in personal capacity issue</w:t>
        </w:r>
      </w:ins>
      <w:ins w:id="1421" w:author="Christian Rauh" w:date="2021-09-28T09:53:00Z">
        <w:r>
          <w:rPr>
            <w:sz w:val="20"/>
            <w:szCs w:val="20"/>
            <w:lang w:val="en-US"/>
          </w:rPr>
          <w:t>d</w:t>
        </w:r>
      </w:ins>
      <w:ins w:id="1422" w:author="Christian Rauh [2]" w:date="2021-09-27T22:39:00Z">
        <w:r w:rsidR="00552F8E" w:rsidRPr="003D6101">
          <w:rPr>
            <w:sz w:val="20"/>
            <w:szCs w:val="20"/>
            <w:lang w:val="en-US"/>
          </w:rPr>
          <w:t xml:space="preserve"> around one daily tweet</w:t>
        </w:r>
      </w:ins>
      <w:ins w:id="1423" w:author="Christian Rauh [2]" w:date="2021-09-27T22:44:00Z">
        <w:r w:rsidR="00552F8E">
          <w:rPr>
            <w:sz w:val="20"/>
            <w:szCs w:val="20"/>
            <w:lang w:val="en-US"/>
          </w:rPr>
          <w:t xml:space="preserve"> less</w:t>
        </w:r>
      </w:ins>
      <w:ins w:id="1424" w:author="Christian Rauh [2]" w:date="2021-09-27T22:39:00Z">
        <w:r w:rsidR="00552F8E" w:rsidRPr="003D6101">
          <w:rPr>
            <w:sz w:val="20"/>
            <w:szCs w:val="20"/>
            <w:lang w:val="en-US"/>
          </w:rPr>
          <w:t xml:space="preserve">. </w:t>
        </w:r>
        <w:del w:id="1425" w:author="Christian Rauh" w:date="2021-09-28T09:54:00Z">
          <w:r w:rsidR="00552F8E" w:rsidRPr="003D6101" w:rsidDel="00CF041F">
            <w:rPr>
              <w:sz w:val="20"/>
              <w:szCs w:val="20"/>
              <w:lang w:val="en-US"/>
            </w:rPr>
            <w:delText>Moreover</w:delText>
          </w:r>
        </w:del>
      </w:ins>
      <w:ins w:id="1426" w:author="Christian Rauh" w:date="2021-09-28T09:54:00Z">
        <w:r>
          <w:rPr>
            <w:sz w:val="20"/>
            <w:szCs w:val="20"/>
            <w:lang w:val="en-US"/>
          </w:rPr>
          <w:t>The importance supranational actors ascribe to this medium</w:t>
        </w:r>
      </w:ins>
      <w:ins w:id="1427" w:author="Christian Rauh [2]" w:date="2021-09-27T22:39:00Z">
        <w:del w:id="1428" w:author="Christian Rauh" w:date="2021-09-28T09:54:00Z">
          <w:r w:rsidR="00552F8E" w:rsidRPr="003D6101" w:rsidDel="00CF041F">
            <w:rPr>
              <w:sz w:val="20"/>
              <w:szCs w:val="20"/>
              <w:lang w:val="en-US"/>
            </w:rPr>
            <w:delText>,</w:delText>
          </w:r>
        </w:del>
      </w:ins>
      <w:ins w:id="1429" w:author="Christian Rauh" w:date="2021-09-28T09:54:00Z">
        <w:r>
          <w:rPr>
            <w:sz w:val="20"/>
            <w:szCs w:val="20"/>
            <w:lang w:val="en-US"/>
          </w:rPr>
          <w:t xml:space="preserve"> is also highlighted comparatively.</w:t>
        </w:r>
      </w:ins>
      <w:ins w:id="1430" w:author="Christian Rauh [2]" w:date="2021-09-27T22:39:00Z">
        <w:r w:rsidR="00552F8E" w:rsidRPr="003D6101">
          <w:rPr>
            <w:sz w:val="20"/>
            <w:szCs w:val="20"/>
            <w:lang w:val="en-US"/>
          </w:rPr>
          <w:t xml:space="preserve"> EU institutional accounts outperform </w:t>
        </w:r>
      </w:ins>
      <w:ins w:id="1431" w:author="Christian Rauh [2]" w:date="2021-09-27T22:48:00Z">
        <w:r w:rsidR="00821ABB">
          <w:rPr>
            <w:sz w:val="20"/>
            <w:szCs w:val="20"/>
            <w:lang w:val="en-US"/>
          </w:rPr>
          <w:t xml:space="preserve">executives both on the national and </w:t>
        </w:r>
        <w:del w:id="1432" w:author="Christian Rauh" w:date="2021-09-28T09:55:00Z">
          <w:r w:rsidR="00821ABB" w:rsidDel="00CF041F">
            <w:rPr>
              <w:sz w:val="20"/>
              <w:szCs w:val="20"/>
              <w:lang w:val="en-US"/>
            </w:rPr>
            <w:delText xml:space="preserve">on </w:delText>
          </w:r>
        </w:del>
        <w:r w:rsidR="00821ABB">
          <w:rPr>
            <w:sz w:val="20"/>
            <w:szCs w:val="20"/>
            <w:lang w:val="en-US"/>
          </w:rPr>
          <w:t xml:space="preserve">the regional level while </w:t>
        </w:r>
      </w:ins>
      <w:ins w:id="1433" w:author="Christian Rauh [2]" w:date="2021-09-27T22:39:00Z">
        <w:r w:rsidR="00552F8E" w:rsidRPr="003D6101">
          <w:rPr>
            <w:sz w:val="20"/>
            <w:szCs w:val="20"/>
            <w:lang w:val="en-US"/>
          </w:rPr>
          <w:t xml:space="preserve">individual </w:t>
        </w:r>
      </w:ins>
      <w:ins w:id="1434" w:author="Christian Rauh [2]" w:date="2021-09-27T22:48:00Z">
        <w:r w:rsidR="00821ABB">
          <w:rPr>
            <w:sz w:val="20"/>
            <w:szCs w:val="20"/>
            <w:lang w:val="en-US"/>
          </w:rPr>
          <w:t xml:space="preserve">supranational </w:t>
        </w:r>
      </w:ins>
      <w:ins w:id="1435" w:author="Christian Rauh [2]" w:date="2021-09-27T22:39:00Z">
        <w:r w:rsidR="00552F8E" w:rsidRPr="003D6101">
          <w:rPr>
            <w:sz w:val="20"/>
            <w:szCs w:val="20"/>
            <w:lang w:val="en-US"/>
          </w:rPr>
          <w:t xml:space="preserve">executives are only marginally behind their peers on </w:t>
        </w:r>
      </w:ins>
      <w:ins w:id="1436" w:author="Christian Rauh [2]" w:date="2021-09-27T23:08:00Z">
        <w:r w:rsidR="001C0E97">
          <w:rPr>
            <w:sz w:val="20"/>
            <w:szCs w:val="20"/>
            <w:lang w:val="en-US"/>
          </w:rPr>
          <w:t xml:space="preserve">the </w:t>
        </w:r>
      </w:ins>
      <w:ins w:id="1437" w:author="Christian Rauh [2]" w:date="2021-09-27T22:39:00Z">
        <w:r w:rsidR="00552F8E" w:rsidRPr="003D6101">
          <w:rPr>
            <w:sz w:val="20"/>
            <w:szCs w:val="20"/>
            <w:lang w:val="en-US"/>
          </w:rPr>
          <w:t xml:space="preserve">national level. </w:t>
        </w:r>
      </w:ins>
    </w:p>
    <w:p w14:paraId="05363311" w14:textId="4076DFFE" w:rsidR="001C0E97" w:rsidRDefault="001C0E97" w:rsidP="00821ABB">
      <w:pPr>
        <w:spacing w:before="120" w:after="0" w:line="240" w:lineRule="auto"/>
        <w:jc w:val="both"/>
        <w:rPr>
          <w:ins w:id="1438" w:author="Christian Rauh [2]" w:date="2021-09-27T23:11:00Z"/>
          <w:sz w:val="20"/>
          <w:szCs w:val="20"/>
          <w:lang w:val="en-US"/>
        </w:rPr>
      </w:pPr>
      <w:ins w:id="1439" w:author="Christian Rauh [2]" w:date="2021-09-27T23:08:00Z">
        <w:r>
          <w:rPr>
            <w:sz w:val="20"/>
            <w:szCs w:val="20"/>
            <w:lang w:val="en-US"/>
          </w:rPr>
          <w:t>Of course, t</w:t>
        </w:r>
      </w:ins>
      <w:ins w:id="1440" w:author="Christian Rauh [2]" w:date="2021-09-27T22:39:00Z">
        <w:r w:rsidR="00552F8E" w:rsidRPr="003D6101">
          <w:rPr>
            <w:sz w:val="20"/>
            <w:szCs w:val="20"/>
            <w:lang w:val="en-US"/>
          </w:rPr>
          <w:t>here is variation</w:t>
        </w:r>
        <w:del w:id="1441" w:author="Christian Rauh" w:date="2021-09-28T09:55:00Z">
          <w:r w:rsidR="00552F8E" w:rsidRPr="003D6101" w:rsidDel="00CF041F">
            <w:rPr>
              <w:sz w:val="20"/>
              <w:szCs w:val="20"/>
              <w:lang w:val="en-US"/>
            </w:rPr>
            <w:delText xml:space="preserve"> within our supranational population</w:delText>
          </w:r>
        </w:del>
        <w:r w:rsidR="00552F8E" w:rsidRPr="003D6101">
          <w:rPr>
            <w:sz w:val="20"/>
            <w:szCs w:val="20"/>
            <w:lang w:val="en-US"/>
          </w:rPr>
          <w:t>. Among the most avid tweeters are the Commission’s Directorate-General for Digital Policies (@</w:t>
        </w:r>
        <w:proofErr w:type="spellStart"/>
        <w:r w:rsidR="00552F8E" w:rsidRPr="003D6101">
          <w:rPr>
            <w:sz w:val="20"/>
            <w:szCs w:val="20"/>
            <w:lang w:val="en-US"/>
          </w:rPr>
          <w:t>DigitalEU</w:t>
        </w:r>
      </w:ins>
      <w:proofErr w:type="spellEnd"/>
      <w:ins w:id="1442" w:author="Christian Rauh" w:date="2021-09-28T09:55:00Z">
        <w:r w:rsidR="00CF041F">
          <w:rPr>
            <w:sz w:val="20"/>
            <w:szCs w:val="20"/>
            <w:lang w:val="en-US"/>
          </w:rPr>
          <w:t xml:space="preserve">, </w:t>
        </w:r>
        <w:r w:rsidR="00CF041F" w:rsidRPr="003D6101">
          <w:rPr>
            <w:sz w:val="20"/>
            <w:szCs w:val="20"/>
            <w:lang w:val="en-US"/>
          </w:rPr>
          <w:t xml:space="preserve">13.7 </w:t>
        </w:r>
        <w:r w:rsidR="00CF041F">
          <w:rPr>
            <w:sz w:val="20"/>
            <w:szCs w:val="20"/>
            <w:lang w:val="en-US"/>
          </w:rPr>
          <w:t xml:space="preserve">daily </w:t>
        </w:r>
        <w:r w:rsidR="00CF041F" w:rsidRPr="003D6101">
          <w:rPr>
            <w:sz w:val="20"/>
            <w:szCs w:val="20"/>
            <w:lang w:val="en-US"/>
          </w:rPr>
          <w:t>tweets</w:t>
        </w:r>
      </w:ins>
      <w:ins w:id="1443" w:author="Christian Rauh [2]" w:date="2021-09-27T22:39:00Z">
        <w:r w:rsidR="00552F8E" w:rsidRPr="003D6101">
          <w:rPr>
            <w:sz w:val="20"/>
            <w:szCs w:val="20"/>
            <w:lang w:val="en-US"/>
          </w:rPr>
          <w:t xml:space="preserve">) </w:t>
        </w:r>
        <w:del w:id="1444" w:author="Christian Rauh" w:date="2021-09-28T09:56:00Z">
          <w:r w:rsidR="00552F8E" w:rsidRPr="003D6101" w:rsidDel="00CF041F">
            <w:rPr>
              <w:sz w:val="20"/>
              <w:szCs w:val="20"/>
              <w:lang w:val="en-US"/>
            </w:rPr>
            <w:delText xml:space="preserve">with </w:delText>
          </w:r>
        </w:del>
        <w:del w:id="1445" w:author="Christian Rauh" w:date="2021-09-28T09:55:00Z">
          <w:r w:rsidR="00552F8E" w:rsidRPr="003D6101" w:rsidDel="00CF041F">
            <w:rPr>
              <w:sz w:val="20"/>
              <w:szCs w:val="20"/>
              <w:lang w:val="en-US"/>
            </w:rPr>
            <w:delText xml:space="preserve">13.7 tweets per day </w:delText>
          </w:r>
        </w:del>
        <w:r w:rsidR="00552F8E" w:rsidRPr="003D6101">
          <w:rPr>
            <w:sz w:val="20"/>
            <w:szCs w:val="20"/>
            <w:lang w:val="en-US"/>
          </w:rPr>
          <w:t>and the official account of the whole EU Commission run by the spokespersons service (@</w:t>
        </w:r>
        <w:proofErr w:type="spellStart"/>
        <w:r w:rsidR="00552F8E" w:rsidRPr="003D6101">
          <w:rPr>
            <w:sz w:val="20"/>
            <w:szCs w:val="20"/>
            <w:lang w:val="en-US"/>
          </w:rPr>
          <w:t>EU_Commission</w:t>
        </w:r>
      </w:ins>
      <w:proofErr w:type="spellEnd"/>
      <w:ins w:id="1446" w:author="Christian Rauh" w:date="2021-09-28T09:56:00Z">
        <w:r w:rsidR="00CF041F">
          <w:rPr>
            <w:sz w:val="20"/>
            <w:szCs w:val="20"/>
            <w:lang w:val="en-US"/>
          </w:rPr>
          <w:t>, 10.4 daily tweets</w:t>
        </w:r>
      </w:ins>
      <w:ins w:id="1447" w:author="Christian Rauh [2]" w:date="2021-09-27T22:39:00Z">
        <w:r w:rsidR="00552F8E" w:rsidRPr="003D6101">
          <w:rPr>
            <w:sz w:val="20"/>
            <w:szCs w:val="20"/>
            <w:lang w:val="en-US"/>
          </w:rPr>
          <w:t>)</w:t>
        </w:r>
        <w:del w:id="1448" w:author="Christian Rauh" w:date="2021-09-28T09:56:00Z">
          <w:r w:rsidR="00552F8E" w:rsidRPr="003D6101" w:rsidDel="00CF041F">
            <w:rPr>
              <w:sz w:val="20"/>
              <w:szCs w:val="20"/>
              <w:lang w:val="en-US"/>
            </w:rPr>
            <w:delText xml:space="preserve"> with 10.4 tweets a day</w:delText>
          </w:r>
        </w:del>
        <w:r w:rsidR="00552F8E" w:rsidRPr="003D6101">
          <w:rPr>
            <w:sz w:val="20"/>
            <w:szCs w:val="20"/>
            <w:lang w:val="en-US"/>
          </w:rPr>
          <w:t xml:space="preserve">. On the lower end </w:t>
        </w:r>
        <w:del w:id="1449" w:author="Christian Rauh" w:date="2021-09-28T09:56:00Z">
          <w:r w:rsidR="00552F8E" w:rsidRPr="003D6101" w:rsidDel="00CF041F">
            <w:rPr>
              <w:sz w:val="20"/>
              <w:szCs w:val="20"/>
              <w:lang w:val="en-US"/>
            </w:rPr>
            <w:delText xml:space="preserve">of the distribution, </w:delText>
          </w:r>
        </w:del>
        <w:r w:rsidR="00552F8E" w:rsidRPr="003D6101">
          <w:rPr>
            <w:sz w:val="20"/>
            <w:szCs w:val="20"/>
            <w:lang w:val="en-US"/>
          </w:rPr>
          <w:t>we find the European Court of Justice (@EUCourtPress) with around one tweet every second day and the Euratom Supply Agency (@EuratomA) issuing a message only around every 10</w:t>
        </w:r>
        <w:r w:rsidR="00552F8E" w:rsidRPr="003D6101">
          <w:rPr>
            <w:sz w:val="20"/>
            <w:szCs w:val="20"/>
            <w:vertAlign w:val="superscript"/>
            <w:lang w:val="en-US"/>
          </w:rPr>
          <w:t>th</w:t>
        </w:r>
        <w:r w:rsidR="00552F8E" w:rsidRPr="003D6101">
          <w:rPr>
            <w:sz w:val="20"/>
            <w:szCs w:val="20"/>
            <w:lang w:val="en-US"/>
          </w:rPr>
          <w:t xml:space="preserve"> day on average. Yet, this variation in </w:t>
        </w:r>
        <w:del w:id="1450" w:author="Christian Rauh" w:date="2021-09-28T09:56:00Z">
          <w:r w:rsidR="00552F8E" w:rsidRPr="003D6101" w:rsidDel="00CF041F">
            <w:rPr>
              <w:sz w:val="20"/>
              <w:szCs w:val="20"/>
              <w:lang w:val="en-US"/>
            </w:rPr>
            <w:delText xml:space="preserve">the </w:delText>
          </w:r>
        </w:del>
      </w:ins>
      <w:ins w:id="1451" w:author="Christian Rauh" w:date="2021-09-28T09:56:00Z">
        <w:r w:rsidR="00CF041F">
          <w:rPr>
            <w:sz w:val="20"/>
            <w:szCs w:val="20"/>
            <w:lang w:val="en-US"/>
          </w:rPr>
          <w:t xml:space="preserve">supranational </w:t>
        </w:r>
      </w:ins>
      <w:ins w:id="1452" w:author="Christian Rauh [2]" w:date="2021-09-27T22:39:00Z">
        <w:r w:rsidR="00552F8E" w:rsidRPr="003D6101">
          <w:rPr>
            <w:sz w:val="20"/>
            <w:szCs w:val="20"/>
            <w:lang w:val="en-US"/>
          </w:rPr>
          <w:t xml:space="preserve">tweet volume </w:t>
        </w:r>
        <w:del w:id="1453" w:author="Christian Rauh" w:date="2021-09-28T09:56:00Z">
          <w:r w:rsidR="00552F8E" w:rsidRPr="003D6101" w:rsidDel="00CF041F">
            <w:rPr>
              <w:sz w:val="20"/>
              <w:szCs w:val="20"/>
              <w:lang w:val="en-US"/>
            </w:rPr>
            <w:delText xml:space="preserve">across supranational EU actors </w:delText>
          </w:r>
        </w:del>
        <w:r w:rsidR="00552F8E" w:rsidRPr="003D6101">
          <w:rPr>
            <w:sz w:val="20"/>
            <w:szCs w:val="20"/>
            <w:lang w:val="en-US"/>
          </w:rPr>
          <w:t xml:space="preserve">(standard deviation: 2.58 daily tweets) is not </w:t>
        </w:r>
      </w:ins>
      <w:ins w:id="1454" w:author="Christian Rauh [2]" w:date="2021-09-27T22:50:00Z">
        <w:r w:rsidR="00821ABB">
          <w:rPr>
            <w:sz w:val="20"/>
            <w:szCs w:val="20"/>
            <w:lang w:val="en-US"/>
          </w:rPr>
          <w:t xml:space="preserve">really </w:t>
        </w:r>
      </w:ins>
      <w:ins w:id="1455" w:author="Christian Rauh [2]" w:date="2021-09-27T22:39:00Z">
        <w:r w:rsidR="00552F8E" w:rsidRPr="003D6101">
          <w:rPr>
            <w:sz w:val="20"/>
            <w:szCs w:val="20"/>
            <w:lang w:val="en-US"/>
          </w:rPr>
          <w:t xml:space="preserve">distinct from our UK sample (2.23 daily tweets) and markedly lower than in our sample of </w:t>
        </w:r>
      </w:ins>
      <w:ins w:id="1456" w:author="Christian Rauh [2]" w:date="2021-09-27T22:45:00Z">
        <w:r w:rsidR="00552F8E">
          <w:rPr>
            <w:sz w:val="20"/>
            <w:szCs w:val="20"/>
            <w:lang w:val="en-US"/>
          </w:rPr>
          <w:t>regional</w:t>
        </w:r>
      </w:ins>
      <w:ins w:id="1457" w:author="Christian Rauh [2]" w:date="2021-09-27T22:39:00Z">
        <w:r w:rsidR="00552F8E" w:rsidRPr="003D6101">
          <w:rPr>
            <w:sz w:val="20"/>
            <w:szCs w:val="20"/>
            <w:lang w:val="en-US"/>
          </w:rPr>
          <w:t xml:space="preserve"> organization </w:t>
        </w:r>
      </w:ins>
      <w:ins w:id="1458" w:author="Christian Rauh [2]" w:date="2021-09-27T22:50:00Z">
        <w:r w:rsidR="00821ABB">
          <w:rPr>
            <w:sz w:val="20"/>
            <w:szCs w:val="20"/>
            <w:lang w:val="en-US"/>
          </w:rPr>
          <w:t>accounts</w:t>
        </w:r>
      </w:ins>
      <w:ins w:id="1459" w:author="Christian Rauh [2]" w:date="2021-09-27T22:39:00Z">
        <w:r w:rsidR="00552F8E" w:rsidRPr="003D6101">
          <w:rPr>
            <w:sz w:val="20"/>
            <w:szCs w:val="20"/>
            <w:lang w:val="en-US"/>
          </w:rPr>
          <w:t xml:space="preserve"> (4 daily tweets).</w:t>
        </w:r>
      </w:ins>
      <w:ins w:id="1460" w:author="Christian Rauh [2]" w:date="2021-09-27T22:51:00Z">
        <w:r w:rsidR="00821ABB">
          <w:rPr>
            <w:sz w:val="20"/>
            <w:szCs w:val="20"/>
            <w:lang w:val="en-US"/>
          </w:rPr>
          <w:t xml:space="preserve"> </w:t>
        </w:r>
      </w:ins>
    </w:p>
    <w:p w14:paraId="3FFB073E" w14:textId="1D0E6151" w:rsidR="00821ABB" w:rsidRPr="003D6101" w:rsidRDefault="00821ABB" w:rsidP="00821ABB">
      <w:pPr>
        <w:spacing w:before="120" w:after="0" w:line="240" w:lineRule="auto"/>
        <w:jc w:val="both"/>
        <w:rPr>
          <w:ins w:id="1461" w:author="Christian Rauh [2]" w:date="2021-09-27T22:51:00Z"/>
          <w:sz w:val="20"/>
          <w:szCs w:val="20"/>
          <w:lang w:val="en-US"/>
        </w:rPr>
      </w:pPr>
      <w:ins w:id="1462" w:author="Christian Rauh [2]" w:date="2021-09-27T22:51:00Z">
        <w:r>
          <w:rPr>
            <w:sz w:val="20"/>
            <w:szCs w:val="20"/>
            <w:lang w:val="en-US"/>
          </w:rPr>
          <w:t xml:space="preserve">In terms of sheer volume, thus, </w:t>
        </w:r>
        <w:r w:rsidRPr="003D6101">
          <w:rPr>
            <w:sz w:val="20"/>
            <w:szCs w:val="20"/>
            <w:lang w:val="en-US"/>
          </w:rPr>
          <w:t xml:space="preserve">EU supranational actors </w:t>
        </w:r>
      </w:ins>
      <w:ins w:id="1463" w:author="Christian Rauh [2]" w:date="2021-09-27T23:11:00Z">
        <w:r w:rsidR="001C0E97">
          <w:rPr>
            <w:sz w:val="20"/>
            <w:szCs w:val="20"/>
            <w:lang w:val="en-US"/>
          </w:rPr>
          <w:t>appear to be</w:t>
        </w:r>
      </w:ins>
      <w:ins w:id="1464" w:author="Christian Rauh [2]" w:date="2021-09-27T22:51:00Z">
        <w:r w:rsidRPr="003D6101">
          <w:rPr>
            <w:sz w:val="20"/>
            <w:szCs w:val="20"/>
            <w:lang w:val="en-US"/>
          </w:rPr>
          <w:t xml:space="preserve"> equally, if not keener </w:t>
        </w:r>
      </w:ins>
      <w:ins w:id="1465" w:author="Christian Rauh [2]" w:date="2021-09-27T23:22:00Z">
        <w:r w:rsidR="003076C0">
          <w:rPr>
            <w:sz w:val="20"/>
            <w:szCs w:val="20"/>
            <w:lang w:val="en-US"/>
          </w:rPr>
          <w:t xml:space="preserve">than their peers </w:t>
        </w:r>
      </w:ins>
      <w:ins w:id="1466" w:author="Christian Rauh [2]" w:date="2021-09-27T23:13:00Z">
        <w:r w:rsidR="001C0E97">
          <w:rPr>
            <w:sz w:val="20"/>
            <w:szCs w:val="20"/>
            <w:lang w:val="en-US"/>
          </w:rPr>
          <w:t>to embark on</w:t>
        </w:r>
      </w:ins>
      <w:ins w:id="1467" w:author="Christian Rauh [2]" w:date="2021-09-27T22:51:00Z">
        <w:r w:rsidRPr="003D6101">
          <w:rPr>
            <w:sz w:val="20"/>
            <w:szCs w:val="20"/>
            <w:lang w:val="en-US"/>
          </w:rPr>
          <w:t xml:space="preserve"> public communication </w:t>
        </w:r>
        <w:r>
          <w:rPr>
            <w:sz w:val="20"/>
            <w:szCs w:val="20"/>
            <w:lang w:val="en-US"/>
          </w:rPr>
          <w:t>via</w:t>
        </w:r>
        <w:r w:rsidRPr="003D6101">
          <w:rPr>
            <w:sz w:val="20"/>
            <w:szCs w:val="20"/>
            <w:lang w:val="en-US"/>
          </w:rPr>
          <w:t xml:space="preserve"> Twitter.</w:t>
        </w:r>
      </w:ins>
      <w:ins w:id="1468" w:author="Christian Rauh [2]" w:date="2021-09-27T23:14:00Z">
        <w:r w:rsidR="001C0E97">
          <w:rPr>
            <w:sz w:val="20"/>
            <w:szCs w:val="20"/>
            <w:lang w:val="en-US"/>
          </w:rPr>
          <w:t xml:space="preserve"> </w:t>
        </w:r>
      </w:ins>
      <w:ins w:id="1469" w:author="Christian Rauh [2]" w:date="2021-09-27T23:22:00Z">
        <w:r w:rsidR="003076C0">
          <w:rPr>
            <w:sz w:val="20"/>
            <w:szCs w:val="20"/>
            <w:lang w:val="en-US"/>
          </w:rPr>
          <w:t xml:space="preserve">Volume alone, however, </w:t>
        </w:r>
      </w:ins>
      <w:ins w:id="1470" w:author="Christian Rauh [2]" w:date="2021-09-27T23:23:00Z">
        <w:r w:rsidR="003076C0">
          <w:rPr>
            <w:sz w:val="20"/>
            <w:szCs w:val="20"/>
            <w:lang w:val="en-US"/>
          </w:rPr>
          <w:t>does not tell us whether</w:t>
        </w:r>
      </w:ins>
      <w:ins w:id="1471" w:author="Christian Rauh [2]" w:date="2021-09-27T23:24:00Z">
        <w:r w:rsidR="003076C0">
          <w:rPr>
            <w:sz w:val="20"/>
            <w:szCs w:val="20"/>
            <w:lang w:val="en-US"/>
          </w:rPr>
          <w:t xml:space="preserve"> the messages are actually geared to reach the wider European citizenry. Rather, </w:t>
        </w:r>
      </w:ins>
      <w:ins w:id="1472" w:author="Christian Rauh [2]" w:date="2021-09-27T23:26:00Z">
        <w:r w:rsidR="003076C0">
          <w:rPr>
            <w:sz w:val="20"/>
            <w:szCs w:val="20"/>
            <w:lang w:val="en-US"/>
          </w:rPr>
          <w:t>we have</w:t>
        </w:r>
      </w:ins>
      <w:ins w:id="1473" w:author="Christian Rauh [2]" w:date="2021-09-27T23:25:00Z">
        <w:r w:rsidR="003076C0">
          <w:rPr>
            <w:sz w:val="20"/>
            <w:szCs w:val="20"/>
            <w:lang w:val="en-US"/>
          </w:rPr>
          <w:t xml:space="preserve"> </w:t>
        </w:r>
        <w:del w:id="1474" w:author="Christian Rauh" w:date="2021-09-28T09:57:00Z">
          <w:r w:rsidR="003076C0" w:rsidDel="00CF041F">
            <w:rPr>
              <w:sz w:val="20"/>
              <w:szCs w:val="20"/>
              <w:lang w:val="en-US"/>
            </w:rPr>
            <w:delText>argued above</w:delText>
          </w:r>
        </w:del>
      </w:ins>
      <w:ins w:id="1475" w:author="Christian Rauh [2]" w:date="2021-09-27T23:26:00Z">
        <w:del w:id="1476" w:author="Christian Rauh" w:date="2021-09-28T09:57:00Z">
          <w:r w:rsidR="003076C0" w:rsidDel="00CF041F">
            <w:rPr>
              <w:sz w:val="20"/>
              <w:szCs w:val="20"/>
              <w:lang w:val="en-US"/>
            </w:rPr>
            <w:delText xml:space="preserve"> that</w:delText>
          </w:r>
        </w:del>
      </w:ins>
      <w:ins w:id="1477" w:author="Christian Rauh" w:date="2021-09-28T09:57:00Z">
        <w:r w:rsidR="00CF041F">
          <w:rPr>
            <w:sz w:val="20"/>
            <w:szCs w:val="20"/>
            <w:lang w:val="en-US"/>
          </w:rPr>
          <w:t>identified</w:t>
        </w:r>
      </w:ins>
      <w:ins w:id="1478" w:author="Christian Rauh [2]" w:date="2021-09-27T23:25:00Z">
        <w:r w:rsidR="003076C0">
          <w:rPr>
            <w:sz w:val="20"/>
            <w:szCs w:val="20"/>
            <w:lang w:val="en-US"/>
          </w:rPr>
          <w:t xml:space="preserve"> </w:t>
        </w:r>
      </w:ins>
      <w:ins w:id="1479" w:author="Christian Rauh [2]" w:date="2021-09-27T23:24:00Z">
        <w:r w:rsidR="003076C0">
          <w:rPr>
            <w:sz w:val="20"/>
            <w:szCs w:val="20"/>
            <w:lang w:val="en-US"/>
          </w:rPr>
          <w:t xml:space="preserve">comprehensibility and publicity </w:t>
        </w:r>
        <w:del w:id="1480" w:author="Christian Rauh" w:date="2021-09-28T09:57:00Z">
          <w:r w:rsidR="003076C0" w:rsidDel="00CF041F">
            <w:rPr>
              <w:sz w:val="20"/>
              <w:szCs w:val="20"/>
              <w:lang w:val="en-US"/>
            </w:rPr>
            <w:delText>are</w:delText>
          </w:r>
        </w:del>
      </w:ins>
      <w:ins w:id="1481" w:author="Christian Rauh" w:date="2021-09-28T09:57:00Z">
        <w:r w:rsidR="00CF041F">
          <w:rPr>
            <w:sz w:val="20"/>
            <w:szCs w:val="20"/>
            <w:lang w:val="en-US"/>
          </w:rPr>
          <w:t>as</w:t>
        </w:r>
      </w:ins>
      <w:ins w:id="1482" w:author="Christian Rauh [2]" w:date="2021-09-27T23:24:00Z">
        <w:r w:rsidR="003076C0">
          <w:rPr>
            <w:sz w:val="20"/>
            <w:szCs w:val="20"/>
            <w:lang w:val="en-US"/>
          </w:rPr>
          <w:t xml:space="preserve"> </w:t>
        </w:r>
      </w:ins>
      <w:ins w:id="1483" w:author="Christian Rauh [2]" w:date="2021-09-27T23:26:00Z">
        <w:r w:rsidR="003076C0">
          <w:rPr>
            <w:sz w:val="20"/>
            <w:szCs w:val="20"/>
            <w:lang w:val="en-US"/>
          </w:rPr>
          <w:t>necessary conditions for effective public communication</w:t>
        </w:r>
      </w:ins>
      <w:ins w:id="1484" w:author="Christian Rauh [2]" w:date="2021-09-27T23:25:00Z">
        <w:r w:rsidR="003076C0">
          <w:rPr>
            <w:sz w:val="20"/>
            <w:szCs w:val="20"/>
            <w:lang w:val="en-US"/>
          </w:rPr>
          <w:t xml:space="preserve">. </w:t>
        </w:r>
      </w:ins>
      <w:ins w:id="1485" w:author="Christian Rauh [2]" w:date="2021-09-27T23:27:00Z">
        <w:r w:rsidR="003076C0">
          <w:rPr>
            <w:sz w:val="20"/>
            <w:szCs w:val="20"/>
            <w:lang w:val="en-US"/>
          </w:rPr>
          <w:t xml:space="preserve">We thus turn </w:t>
        </w:r>
      </w:ins>
      <w:ins w:id="1486" w:author="Christian Rauh [2]" w:date="2021-09-27T23:25:00Z">
        <w:r w:rsidR="003076C0">
          <w:rPr>
            <w:sz w:val="20"/>
            <w:szCs w:val="20"/>
            <w:lang w:val="en-US"/>
          </w:rPr>
          <w:t xml:space="preserve">to more targeted indicators for </w:t>
        </w:r>
      </w:ins>
      <w:ins w:id="1487" w:author="Christian Rauh [2]" w:date="2021-09-27T23:27:00Z">
        <w:r w:rsidR="003076C0">
          <w:rPr>
            <w:sz w:val="20"/>
            <w:szCs w:val="20"/>
            <w:lang w:val="en-US"/>
          </w:rPr>
          <w:t xml:space="preserve">both </w:t>
        </w:r>
      </w:ins>
      <w:ins w:id="1488" w:author="Christian Rauh [2]" w:date="2021-09-27T23:25:00Z">
        <w:r w:rsidR="003076C0">
          <w:rPr>
            <w:sz w:val="20"/>
            <w:szCs w:val="20"/>
            <w:lang w:val="en-US"/>
          </w:rPr>
          <w:t>concepts</w:t>
        </w:r>
      </w:ins>
      <w:ins w:id="1489" w:author="Christian Rauh" w:date="2021-09-28T09:58:00Z">
        <w:r w:rsidR="00CF041F">
          <w:rPr>
            <w:sz w:val="20"/>
            <w:szCs w:val="20"/>
            <w:lang w:val="en-US"/>
          </w:rPr>
          <w:t xml:space="preserve"> in the two subsequent sections</w:t>
        </w:r>
      </w:ins>
      <w:ins w:id="1490" w:author="Christian Rauh [2]" w:date="2021-09-27T23:27:00Z">
        <w:del w:id="1491" w:author="Christian Rauh" w:date="2021-09-28T09:58:00Z">
          <w:r w:rsidR="003076C0" w:rsidDel="00CF041F">
            <w:rPr>
              <w:sz w:val="20"/>
              <w:szCs w:val="20"/>
              <w:lang w:val="en-US"/>
            </w:rPr>
            <w:delText>, respectively</w:delText>
          </w:r>
        </w:del>
      </w:ins>
      <w:ins w:id="1492" w:author="Christian Rauh [2]" w:date="2021-09-27T23:25:00Z">
        <w:r w:rsidR="003076C0">
          <w:rPr>
            <w:sz w:val="20"/>
            <w:szCs w:val="20"/>
            <w:lang w:val="en-US"/>
          </w:rPr>
          <w:t>.</w:t>
        </w:r>
      </w:ins>
    </w:p>
    <w:p w14:paraId="403D3A9B" w14:textId="43F78E19" w:rsidR="00B55AEB" w:rsidRPr="00BB292F" w:rsidDel="001C0E97" w:rsidRDefault="00B55AEB" w:rsidP="0063237A">
      <w:pPr>
        <w:pStyle w:val="Textkrper"/>
        <w:jc w:val="both"/>
        <w:rPr>
          <w:del w:id="1493" w:author="Christian Rauh [2]" w:date="2021-09-27T23:10:00Z"/>
          <w:rFonts w:cstheme="minorHAnsi"/>
          <w:sz w:val="20"/>
          <w:szCs w:val="20"/>
        </w:rPr>
      </w:pPr>
    </w:p>
    <w:tbl>
      <w:tblPr>
        <w:tblStyle w:val="Table"/>
        <w:tblW w:w="5000" w:type="pct"/>
        <w:tblInd w:w="0" w:type="dxa"/>
        <w:tblLook w:val="0020" w:firstRow="1" w:lastRow="0" w:firstColumn="0" w:lastColumn="0" w:noHBand="0" w:noVBand="0"/>
        <w:tblPrChange w:id="1494" w:author="Christian Rauh [2]" w:date="2021-09-27T21:22:00Z">
          <w:tblPr>
            <w:tblStyle w:val="Table"/>
            <w:tblW w:w="5000" w:type="pct"/>
            <w:tblInd w:w="0" w:type="dxa"/>
            <w:tblLook w:val="0020" w:firstRow="1" w:lastRow="0" w:firstColumn="0" w:lastColumn="0" w:noHBand="0" w:noVBand="0"/>
          </w:tblPr>
        </w:tblPrChange>
      </w:tblPr>
      <w:tblGrid>
        <w:gridCol w:w="4671"/>
        <w:gridCol w:w="1554"/>
        <w:gridCol w:w="938"/>
        <w:gridCol w:w="1554"/>
        <w:gridCol w:w="1029"/>
        <w:tblGridChange w:id="1495">
          <w:tblGrid>
            <w:gridCol w:w="2469"/>
            <w:gridCol w:w="1624"/>
            <w:gridCol w:w="1696"/>
            <w:gridCol w:w="2000"/>
            <w:gridCol w:w="1957"/>
          </w:tblGrid>
        </w:tblGridChange>
      </w:tblGrid>
      <w:tr w:rsidR="0063237A" w:rsidRPr="002E4BD3" w:rsidDel="00352816" w14:paraId="1F23358E" w14:textId="01D5846F" w:rsidTr="00352816">
        <w:trPr>
          <w:cnfStyle w:val="100000000000" w:firstRow="1" w:lastRow="0" w:firstColumn="0" w:lastColumn="0" w:oddVBand="0" w:evenVBand="0" w:oddHBand="0" w:evenHBand="0" w:firstRowFirstColumn="0" w:firstRowLastColumn="0" w:lastRowFirstColumn="0" w:lastRowLastColumn="0"/>
          <w:del w:id="1496" w:author="Christian Rauh [2]" w:date="2021-09-27T21:22:00Z"/>
        </w:trPr>
        <w:tc>
          <w:tcPr>
            <w:tcW w:w="0" w:type="auto"/>
            <w:tcBorders>
              <w:bottom w:val="single" w:sz="8" w:space="0" w:color="auto"/>
            </w:tcBorders>
            <w:tcPrChange w:id="1497" w:author="Christian Rauh [2]" w:date="2021-09-27T21:22:00Z">
              <w:tcPr>
                <w:tcW w:w="0" w:type="auto"/>
                <w:tcBorders>
                  <w:bottom w:val="single" w:sz="18" w:space="0" w:color="auto"/>
                </w:tcBorders>
              </w:tcPr>
            </w:tcPrChange>
          </w:tcPr>
          <w:p w14:paraId="1FD692DA" w14:textId="45EC3441" w:rsidR="0063237A" w:rsidRPr="002E4BD3" w:rsidDel="00352816" w:rsidRDefault="0063237A" w:rsidP="0011405F">
            <w:pPr>
              <w:pStyle w:val="Compact"/>
              <w:cnfStyle w:val="100000000000" w:firstRow="1" w:lastRow="0" w:firstColumn="0" w:lastColumn="0" w:oddVBand="0" w:evenVBand="0" w:oddHBand="0" w:evenHBand="0" w:firstRowFirstColumn="0" w:firstRowLastColumn="0" w:lastRowFirstColumn="0" w:lastRowLastColumn="0"/>
              <w:rPr>
                <w:del w:id="1498" w:author="Christian Rauh [2]" w:date="2021-09-27T21:22:00Z"/>
                <w:b/>
                <w:bCs/>
                <w:sz w:val="20"/>
                <w:szCs w:val="20"/>
                <w:rPrChange w:id="1499" w:author="Christian Rauh" w:date="2021-09-27T16:33:00Z">
                  <w:rPr>
                    <w:del w:id="1500" w:author="Christian Rauh [2]" w:date="2021-09-27T21:22:00Z"/>
                    <w:b/>
                    <w:bCs/>
                  </w:rPr>
                </w:rPrChange>
              </w:rPr>
            </w:pPr>
          </w:p>
        </w:tc>
        <w:tc>
          <w:tcPr>
            <w:tcW w:w="1278" w:type="pct"/>
            <w:gridSpan w:val="2"/>
            <w:tcBorders>
              <w:top w:val="nil"/>
              <w:left w:val="nil"/>
              <w:bottom w:val="single" w:sz="8" w:space="0" w:color="auto"/>
              <w:right w:val="nil"/>
            </w:tcBorders>
            <w:hideMark/>
            <w:tcPrChange w:id="1501" w:author="Christian Rauh [2]" w:date="2021-09-27T21:22:00Z">
              <w:tcPr>
                <w:tcW w:w="1703" w:type="pct"/>
                <w:gridSpan w:val="2"/>
                <w:tcBorders>
                  <w:top w:val="nil"/>
                  <w:left w:val="nil"/>
                  <w:bottom w:val="single" w:sz="18" w:space="0" w:color="auto"/>
                  <w:right w:val="nil"/>
                </w:tcBorders>
                <w:hideMark/>
              </w:tcPr>
            </w:tcPrChange>
          </w:tcPr>
          <w:p w14:paraId="05CC7543" w14:textId="415CBC2D" w:rsidR="0063237A" w:rsidRPr="002E4BD3" w:rsidDel="00352816" w:rsidRDefault="0063237A" w:rsidP="0011405F">
            <w:pPr>
              <w:pStyle w:val="Compact"/>
              <w:jc w:val="center"/>
              <w:cnfStyle w:val="100000000000" w:firstRow="1" w:lastRow="0" w:firstColumn="0" w:lastColumn="0" w:oddVBand="0" w:evenVBand="0" w:oddHBand="0" w:evenHBand="0" w:firstRowFirstColumn="0" w:firstRowLastColumn="0" w:lastRowFirstColumn="0" w:lastRowLastColumn="0"/>
              <w:rPr>
                <w:del w:id="1502" w:author="Christian Rauh [2]" w:date="2021-09-27T21:22:00Z"/>
                <w:b/>
                <w:bCs/>
                <w:sz w:val="20"/>
                <w:szCs w:val="20"/>
                <w:rPrChange w:id="1503" w:author="Christian Rauh" w:date="2021-09-27T16:33:00Z">
                  <w:rPr>
                    <w:del w:id="1504" w:author="Christian Rauh [2]" w:date="2021-09-27T21:22:00Z"/>
                    <w:b/>
                    <w:bCs/>
                  </w:rPr>
                </w:rPrChange>
              </w:rPr>
            </w:pPr>
            <w:del w:id="1505" w:author="Christian Rauh [2]" w:date="2021-09-27T21:22:00Z">
              <w:r w:rsidRPr="002E4BD3" w:rsidDel="00352816">
                <w:rPr>
                  <w:b/>
                  <w:bCs/>
                  <w:sz w:val="20"/>
                  <w:szCs w:val="20"/>
                  <w:rPrChange w:id="1506" w:author="Christian Rauh" w:date="2021-09-27T16:33:00Z">
                    <w:rPr>
                      <w:b/>
                      <w:bCs/>
                    </w:rPr>
                  </w:rPrChange>
                </w:rPr>
                <w:delText>Account</w:delText>
              </w:r>
            </w:del>
            <w:ins w:id="1507" w:author="Christian Rauh" w:date="2021-09-27T16:59:00Z">
              <w:del w:id="1508" w:author="Christian Rauh [2]" w:date="2021-09-27T21:22:00Z">
                <w:r w:rsidR="003B0F21" w:rsidDel="00352816">
                  <w:rPr>
                    <w:b/>
                    <w:bCs/>
                    <w:sz w:val="20"/>
                    <w:szCs w:val="20"/>
                  </w:rPr>
                  <w:delText>s</w:delText>
                </w:r>
              </w:del>
            </w:ins>
            <w:del w:id="1509" w:author="Christian Rauh [2]" w:date="2021-09-27T21:22:00Z">
              <w:r w:rsidRPr="002E4BD3" w:rsidDel="00352816">
                <w:rPr>
                  <w:b/>
                  <w:bCs/>
                  <w:sz w:val="20"/>
                  <w:szCs w:val="20"/>
                  <w:rPrChange w:id="1510" w:author="Christian Rauh" w:date="2021-09-27T16:33:00Z">
                    <w:rPr>
                      <w:b/>
                      <w:bCs/>
                    </w:rPr>
                  </w:rPrChange>
                </w:rPr>
                <w:delText xml:space="preserve"> type</w:delText>
              </w:r>
            </w:del>
          </w:p>
        </w:tc>
        <w:tc>
          <w:tcPr>
            <w:tcW w:w="1325" w:type="pct"/>
            <w:gridSpan w:val="2"/>
            <w:tcBorders>
              <w:top w:val="nil"/>
              <w:left w:val="nil"/>
              <w:bottom w:val="single" w:sz="8" w:space="0" w:color="auto"/>
              <w:right w:val="nil"/>
            </w:tcBorders>
            <w:hideMark/>
            <w:tcPrChange w:id="1511" w:author="Christian Rauh [2]" w:date="2021-09-27T21:22:00Z">
              <w:tcPr>
                <w:tcW w:w="2030" w:type="pct"/>
                <w:gridSpan w:val="2"/>
                <w:tcBorders>
                  <w:top w:val="nil"/>
                  <w:left w:val="nil"/>
                  <w:bottom w:val="single" w:sz="18" w:space="0" w:color="auto"/>
                  <w:right w:val="nil"/>
                </w:tcBorders>
                <w:hideMark/>
              </w:tcPr>
            </w:tcPrChange>
          </w:tcPr>
          <w:p w14:paraId="0FBB4A6F" w14:textId="7880D76E" w:rsidR="0063237A" w:rsidRPr="002E4BD3" w:rsidDel="00352816" w:rsidRDefault="0063237A" w:rsidP="0011405F">
            <w:pPr>
              <w:pStyle w:val="Compact"/>
              <w:jc w:val="center"/>
              <w:cnfStyle w:val="100000000000" w:firstRow="1" w:lastRow="0" w:firstColumn="0" w:lastColumn="0" w:oddVBand="0" w:evenVBand="0" w:oddHBand="0" w:evenHBand="0" w:firstRowFirstColumn="0" w:firstRowLastColumn="0" w:lastRowFirstColumn="0" w:lastRowLastColumn="0"/>
              <w:rPr>
                <w:del w:id="1512" w:author="Christian Rauh [2]" w:date="2021-09-27T21:22:00Z"/>
                <w:b/>
                <w:bCs/>
                <w:sz w:val="20"/>
                <w:szCs w:val="20"/>
                <w:rPrChange w:id="1513" w:author="Christian Rauh" w:date="2021-09-27T16:33:00Z">
                  <w:rPr>
                    <w:del w:id="1514" w:author="Christian Rauh [2]" w:date="2021-09-27T21:22:00Z"/>
                    <w:b/>
                    <w:bCs/>
                  </w:rPr>
                </w:rPrChange>
              </w:rPr>
            </w:pPr>
            <w:del w:id="1515" w:author="Christian Rauh [2]" w:date="2021-09-27T21:22:00Z">
              <w:r w:rsidRPr="002E4BD3" w:rsidDel="00352816">
                <w:rPr>
                  <w:b/>
                  <w:bCs/>
                  <w:sz w:val="20"/>
                  <w:szCs w:val="20"/>
                  <w:rPrChange w:id="1516" w:author="Christian Rauh" w:date="2021-09-27T16:33:00Z">
                    <w:rPr>
                      <w:b/>
                      <w:bCs/>
                    </w:rPr>
                  </w:rPrChange>
                </w:rPr>
                <w:delText>Tweet count</w:delText>
              </w:r>
            </w:del>
            <w:ins w:id="1517" w:author="Christian Rauh" w:date="2021-09-27T16:59:00Z">
              <w:del w:id="1518" w:author="Christian Rauh [2]" w:date="2021-09-27T21:22:00Z">
                <w:r w:rsidR="003B0F21" w:rsidDel="00352816">
                  <w:rPr>
                    <w:b/>
                    <w:bCs/>
                    <w:sz w:val="20"/>
                    <w:szCs w:val="20"/>
                  </w:rPr>
                  <w:delText>s</w:delText>
                </w:r>
              </w:del>
            </w:ins>
          </w:p>
        </w:tc>
      </w:tr>
      <w:tr w:rsidR="0063237A" w:rsidRPr="002E4BD3" w:rsidDel="00352816" w14:paraId="1AE9D70C" w14:textId="6EC031EF" w:rsidTr="00352816">
        <w:trPr>
          <w:del w:id="1519" w:author="Christian Rauh [2]" w:date="2021-09-27T21:22:00Z"/>
        </w:trPr>
        <w:tc>
          <w:tcPr>
            <w:tcW w:w="0" w:type="auto"/>
            <w:tcBorders>
              <w:top w:val="single" w:sz="8" w:space="0" w:color="auto"/>
              <w:left w:val="nil"/>
              <w:bottom w:val="double" w:sz="4" w:space="0" w:color="auto"/>
              <w:right w:val="nil"/>
            </w:tcBorders>
            <w:hideMark/>
            <w:tcPrChange w:id="1520" w:author="Christian Rauh [2]" w:date="2021-09-27T21:22:00Z">
              <w:tcPr>
                <w:tcW w:w="0" w:type="auto"/>
                <w:tcBorders>
                  <w:top w:val="single" w:sz="18" w:space="0" w:color="auto"/>
                  <w:left w:val="nil"/>
                  <w:bottom w:val="single" w:sz="18" w:space="0" w:color="auto"/>
                  <w:right w:val="nil"/>
                </w:tcBorders>
                <w:hideMark/>
              </w:tcPr>
            </w:tcPrChange>
          </w:tcPr>
          <w:p w14:paraId="24CA4907" w14:textId="60B7B60E" w:rsidR="0063237A" w:rsidRPr="002E4BD3" w:rsidDel="00352816" w:rsidRDefault="0063237A" w:rsidP="0011405F">
            <w:pPr>
              <w:pStyle w:val="Compact"/>
              <w:rPr>
                <w:del w:id="1521" w:author="Christian Rauh [2]" w:date="2021-09-27T21:22:00Z"/>
                <w:sz w:val="20"/>
                <w:szCs w:val="20"/>
                <w:rPrChange w:id="1522" w:author="Christian Rauh" w:date="2021-09-27T16:33:00Z">
                  <w:rPr>
                    <w:del w:id="1523" w:author="Christian Rauh [2]" w:date="2021-09-27T21:22:00Z"/>
                  </w:rPr>
                </w:rPrChange>
              </w:rPr>
            </w:pPr>
            <w:del w:id="1524" w:author="Christian Rauh [2]" w:date="2021-09-27T21:22:00Z">
              <w:r w:rsidRPr="002E4BD3" w:rsidDel="00352816">
                <w:rPr>
                  <w:b/>
                  <w:bCs/>
                  <w:sz w:val="20"/>
                  <w:szCs w:val="20"/>
                  <w:rPrChange w:id="1525" w:author="Christian Rauh" w:date="2021-09-27T16:33:00Z">
                    <w:rPr>
                      <w:b/>
                      <w:bCs/>
                    </w:rPr>
                  </w:rPrChange>
                </w:rPr>
                <w:delText>Sample</w:delText>
              </w:r>
            </w:del>
          </w:p>
        </w:tc>
        <w:tc>
          <w:tcPr>
            <w:tcW w:w="797" w:type="pct"/>
            <w:tcBorders>
              <w:top w:val="single" w:sz="8" w:space="0" w:color="auto"/>
              <w:left w:val="nil"/>
              <w:bottom w:val="double" w:sz="4" w:space="0" w:color="auto"/>
              <w:right w:val="nil"/>
            </w:tcBorders>
            <w:hideMark/>
            <w:tcPrChange w:id="1526" w:author="Christian Rauh [2]" w:date="2021-09-27T21:22:00Z">
              <w:tcPr>
                <w:tcW w:w="833" w:type="pct"/>
                <w:tcBorders>
                  <w:top w:val="single" w:sz="18" w:space="0" w:color="auto"/>
                  <w:left w:val="nil"/>
                  <w:bottom w:val="single" w:sz="18" w:space="0" w:color="auto"/>
                  <w:right w:val="nil"/>
                </w:tcBorders>
                <w:hideMark/>
              </w:tcPr>
            </w:tcPrChange>
          </w:tcPr>
          <w:p w14:paraId="7F604D1B" w14:textId="63D6A52A" w:rsidR="0063237A" w:rsidRPr="002E4BD3" w:rsidDel="00352816" w:rsidRDefault="0063237A">
            <w:pPr>
              <w:pStyle w:val="Compact"/>
              <w:jc w:val="center"/>
              <w:rPr>
                <w:del w:id="1527" w:author="Christian Rauh [2]" w:date="2021-09-27T21:22:00Z"/>
                <w:b/>
                <w:bCs/>
                <w:sz w:val="20"/>
                <w:szCs w:val="20"/>
                <w:rPrChange w:id="1528" w:author="Christian Rauh" w:date="2021-09-27T16:33:00Z">
                  <w:rPr>
                    <w:del w:id="1529" w:author="Christian Rauh [2]" w:date="2021-09-27T21:22:00Z"/>
                    <w:b/>
                    <w:bCs/>
                  </w:rPr>
                </w:rPrChange>
              </w:rPr>
            </w:pPr>
            <w:del w:id="1530" w:author="Christian Rauh [2]" w:date="2021-09-27T21:22:00Z">
              <w:r w:rsidRPr="002E4BD3" w:rsidDel="00352816">
                <w:rPr>
                  <w:b/>
                  <w:bCs/>
                  <w:sz w:val="20"/>
                  <w:szCs w:val="20"/>
                  <w:rPrChange w:id="1531" w:author="Christian Rauh" w:date="2021-09-27T16:33:00Z">
                    <w:rPr>
                      <w:b/>
                      <w:bCs/>
                    </w:rPr>
                  </w:rPrChange>
                </w:rPr>
                <w:delText>Institutional Account</w:delText>
              </w:r>
            </w:del>
            <w:ins w:id="1532" w:author="Christian Rauh" w:date="2021-09-27T17:00:00Z">
              <w:del w:id="1533" w:author="Christian Rauh [2]" w:date="2021-09-27T21:22:00Z">
                <w:r w:rsidR="003B0F21" w:rsidDel="00352816">
                  <w:rPr>
                    <w:b/>
                    <w:bCs/>
                    <w:sz w:val="20"/>
                    <w:szCs w:val="20"/>
                  </w:rPr>
                  <w:delText>a</w:delText>
                </w:r>
                <w:r w:rsidR="003B0F21" w:rsidRPr="002E4BD3" w:rsidDel="00352816">
                  <w:rPr>
                    <w:b/>
                    <w:bCs/>
                    <w:sz w:val="20"/>
                    <w:szCs w:val="20"/>
                    <w:rPrChange w:id="1534" w:author="Christian Rauh" w:date="2021-09-27T16:33:00Z">
                      <w:rPr>
                        <w:b/>
                        <w:bCs/>
                      </w:rPr>
                    </w:rPrChange>
                  </w:rPr>
                  <w:delText>ccount</w:delText>
                </w:r>
              </w:del>
            </w:ins>
          </w:p>
          <w:p w14:paraId="2C7B1486" w14:textId="4A9C7762" w:rsidR="0063237A" w:rsidRPr="002E4BD3" w:rsidDel="00352816" w:rsidRDefault="0063237A">
            <w:pPr>
              <w:pStyle w:val="Compact"/>
              <w:jc w:val="center"/>
              <w:rPr>
                <w:del w:id="1535" w:author="Christian Rauh [2]" w:date="2021-09-27T21:22:00Z"/>
                <w:b/>
                <w:bCs/>
                <w:sz w:val="20"/>
                <w:szCs w:val="20"/>
                <w:rPrChange w:id="1536" w:author="Christian Rauh" w:date="2021-09-27T16:33:00Z">
                  <w:rPr>
                    <w:del w:id="1537" w:author="Christian Rauh [2]" w:date="2021-09-27T21:22:00Z"/>
                    <w:b/>
                    <w:bCs/>
                  </w:rPr>
                </w:rPrChange>
              </w:rPr>
            </w:pPr>
            <w:del w:id="1538" w:author="Christian Rauh [2]" w:date="2021-09-27T21:22:00Z">
              <w:r w:rsidRPr="002E4BD3" w:rsidDel="00352816">
                <w:rPr>
                  <w:sz w:val="20"/>
                  <w:szCs w:val="20"/>
                  <w:rPrChange w:id="1539" w:author="Christian Rauh" w:date="2021-09-27T16:33:00Z">
                    <w:rPr/>
                  </w:rPrChange>
                </w:rPr>
                <w:delText>N = 190</w:delText>
              </w:r>
            </w:del>
          </w:p>
        </w:tc>
        <w:tc>
          <w:tcPr>
            <w:tcW w:w="481" w:type="pct"/>
            <w:tcBorders>
              <w:top w:val="single" w:sz="8" w:space="0" w:color="auto"/>
              <w:left w:val="nil"/>
              <w:bottom w:val="double" w:sz="4" w:space="0" w:color="auto"/>
              <w:right w:val="nil"/>
            </w:tcBorders>
            <w:hideMark/>
            <w:tcPrChange w:id="1540" w:author="Christian Rauh [2]" w:date="2021-09-27T21:22:00Z">
              <w:tcPr>
                <w:tcW w:w="870" w:type="pct"/>
                <w:tcBorders>
                  <w:top w:val="single" w:sz="18" w:space="0" w:color="auto"/>
                  <w:left w:val="nil"/>
                  <w:bottom w:val="single" w:sz="18" w:space="0" w:color="auto"/>
                  <w:right w:val="nil"/>
                </w:tcBorders>
                <w:hideMark/>
              </w:tcPr>
            </w:tcPrChange>
          </w:tcPr>
          <w:p w14:paraId="08CF1B25" w14:textId="75467D0D" w:rsidR="0063237A" w:rsidRPr="002E4BD3" w:rsidDel="00352816" w:rsidRDefault="0063237A">
            <w:pPr>
              <w:pStyle w:val="Compact"/>
              <w:jc w:val="center"/>
              <w:rPr>
                <w:del w:id="1541" w:author="Christian Rauh [2]" w:date="2021-09-27T21:22:00Z"/>
                <w:b/>
                <w:bCs/>
                <w:sz w:val="20"/>
                <w:szCs w:val="20"/>
                <w:rPrChange w:id="1542" w:author="Christian Rauh" w:date="2021-09-27T16:33:00Z">
                  <w:rPr>
                    <w:del w:id="1543" w:author="Christian Rauh [2]" w:date="2021-09-27T21:22:00Z"/>
                    <w:b/>
                    <w:bCs/>
                  </w:rPr>
                </w:rPrChange>
              </w:rPr>
            </w:pPr>
            <w:del w:id="1544" w:author="Christian Rauh [2]" w:date="2021-09-27T21:22:00Z">
              <w:r w:rsidRPr="002E4BD3" w:rsidDel="00352816">
                <w:rPr>
                  <w:b/>
                  <w:bCs/>
                  <w:sz w:val="20"/>
                  <w:szCs w:val="20"/>
                  <w:rPrChange w:id="1545" w:author="Christian Rauh" w:date="2021-09-27T16:33:00Z">
                    <w:rPr>
                      <w:b/>
                      <w:bCs/>
                    </w:rPr>
                  </w:rPrChange>
                </w:rPr>
                <w:delText xml:space="preserve">Personal </w:delText>
              </w:r>
            </w:del>
            <w:ins w:id="1546" w:author="Christian Rauh" w:date="2021-09-27T16:34:00Z">
              <w:del w:id="1547" w:author="Christian Rauh [2]" w:date="2021-09-27T21:22:00Z">
                <w:r w:rsidR="002E4BD3" w:rsidDel="00352816">
                  <w:rPr>
                    <w:b/>
                    <w:bCs/>
                    <w:sz w:val="20"/>
                    <w:szCs w:val="20"/>
                  </w:rPr>
                  <w:br/>
                </w:r>
              </w:del>
            </w:ins>
            <w:del w:id="1548" w:author="Christian Rauh [2]" w:date="2021-09-27T21:22:00Z">
              <w:r w:rsidRPr="002E4BD3" w:rsidDel="00352816">
                <w:rPr>
                  <w:b/>
                  <w:bCs/>
                  <w:sz w:val="20"/>
                  <w:szCs w:val="20"/>
                  <w:rPrChange w:id="1549" w:author="Christian Rauh" w:date="2021-09-27T16:33:00Z">
                    <w:rPr>
                      <w:b/>
                      <w:bCs/>
                    </w:rPr>
                  </w:rPrChange>
                </w:rPr>
                <w:delText>account</w:delText>
              </w:r>
            </w:del>
          </w:p>
          <w:p w14:paraId="0C511257" w14:textId="063486FE" w:rsidR="0063237A" w:rsidRPr="002E4BD3" w:rsidDel="00352816" w:rsidRDefault="0063237A">
            <w:pPr>
              <w:pStyle w:val="Compact"/>
              <w:jc w:val="center"/>
              <w:rPr>
                <w:del w:id="1550" w:author="Christian Rauh [2]" w:date="2021-09-27T21:22:00Z"/>
                <w:b/>
                <w:bCs/>
                <w:sz w:val="20"/>
                <w:szCs w:val="20"/>
                <w:rPrChange w:id="1551" w:author="Christian Rauh" w:date="2021-09-27T16:33:00Z">
                  <w:rPr>
                    <w:del w:id="1552" w:author="Christian Rauh [2]" w:date="2021-09-27T21:22:00Z"/>
                    <w:b/>
                    <w:bCs/>
                  </w:rPr>
                </w:rPrChange>
              </w:rPr>
            </w:pPr>
            <w:del w:id="1553" w:author="Christian Rauh [2]" w:date="2021-09-27T21:22:00Z">
              <w:r w:rsidRPr="002E4BD3" w:rsidDel="00352816">
                <w:rPr>
                  <w:sz w:val="20"/>
                  <w:szCs w:val="20"/>
                  <w:rPrChange w:id="1554" w:author="Christian Rauh" w:date="2021-09-27T16:33:00Z">
                    <w:rPr/>
                  </w:rPrChange>
                </w:rPr>
                <w:delText>N = 149</w:delText>
              </w:r>
            </w:del>
          </w:p>
        </w:tc>
        <w:tc>
          <w:tcPr>
            <w:tcW w:w="797" w:type="pct"/>
            <w:tcBorders>
              <w:top w:val="single" w:sz="8" w:space="0" w:color="auto"/>
              <w:left w:val="nil"/>
              <w:bottom w:val="double" w:sz="4" w:space="0" w:color="auto"/>
              <w:right w:val="nil"/>
            </w:tcBorders>
            <w:hideMark/>
            <w:tcPrChange w:id="1555" w:author="Christian Rauh [2]" w:date="2021-09-27T21:22:00Z">
              <w:tcPr>
                <w:tcW w:w="1026" w:type="pct"/>
                <w:tcBorders>
                  <w:top w:val="single" w:sz="18" w:space="0" w:color="auto"/>
                  <w:left w:val="nil"/>
                  <w:bottom w:val="single" w:sz="18" w:space="0" w:color="auto"/>
                  <w:right w:val="nil"/>
                </w:tcBorders>
                <w:hideMark/>
              </w:tcPr>
            </w:tcPrChange>
          </w:tcPr>
          <w:p w14:paraId="1D395A6A" w14:textId="5D58474D" w:rsidR="0063237A" w:rsidRPr="002E4BD3" w:rsidDel="00352816" w:rsidRDefault="0063237A">
            <w:pPr>
              <w:pStyle w:val="Compact"/>
              <w:jc w:val="center"/>
              <w:rPr>
                <w:del w:id="1556" w:author="Christian Rauh [2]" w:date="2021-09-27T21:22:00Z"/>
                <w:b/>
                <w:bCs/>
                <w:sz w:val="20"/>
                <w:szCs w:val="20"/>
                <w:rPrChange w:id="1557" w:author="Christian Rauh" w:date="2021-09-27T16:33:00Z">
                  <w:rPr>
                    <w:del w:id="1558" w:author="Christian Rauh [2]" w:date="2021-09-27T21:22:00Z"/>
                    <w:b/>
                    <w:bCs/>
                  </w:rPr>
                </w:rPrChange>
              </w:rPr>
            </w:pPr>
            <w:del w:id="1559" w:author="Christian Rauh [2]" w:date="2021-09-27T21:22:00Z">
              <w:r w:rsidRPr="002E4BD3" w:rsidDel="00352816">
                <w:rPr>
                  <w:b/>
                  <w:bCs/>
                  <w:sz w:val="20"/>
                  <w:szCs w:val="20"/>
                  <w:rPrChange w:id="1560" w:author="Christian Rauh" w:date="2021-09-27T16:33:00Z">
                    <w:rPr>
                      <w:b/>
                      <w:bCs/>
                    </w:rPr>
                  </w:rPrChange>
                </w:rPr>
                <w:delText xml:space="preserve">Institutional </w:delText>
              </w:r>
            </w:del>
            <w:ins w:id="1561" w:author="Christian Rauh" w:date="2021-09-27T16:34:00Z">
              <w:del w:id="1562" w:author="Christian Rauh [2]" w:date="2021-09-27T21:22:00Z">
                <w:r w:rsidR="002E4BD3" w:rsidDel="00352816">
                  <w:rPr>
                    <w:b/>
                    <w:bCs/>
                    <w:sz w:val="20"/>
                    <w:szCs w:val="20"/>
                  </w:rPr>
                  <w:br/>
                </w:r>
              </w:del>
            </w:ins>
            <w:del w:id="1563" w:author="Christian Rauh [2]" w:date="2021-09-27T21:22:00Z">
              <w:r w:rsidRPr="002E4BD3" w:rsidDel="00352816">
                <w:rPr>
                  <w:b/>
                  <w:bCs/>
                  <w:sz w:val="20"/>
                  <w:szCs w:val="20"/>
                  <w:rPrChange w:id="1564" w:author="Christian Rauh" w:date="2021-09-27T16:33:00Z">
                    <w:rPr>
                      <w:b/>
                      <w:bCs/>
                    </w:rPr>
                  </w:rPrChange>
                </w:rPr>
                <w:delText>Account</w:delText>
              </w:r>
            </w:del>
            <w:ins w:id="1565" w:author="Christian Rauh" w:date="2021-09-27T17:00:00Z">
              <w:del w:id="1566" w:author="Christian Rauh [2]" w:date="2021-09-27T21:22:00Z">
                <w:r w:rsidR="003B0F21" w:rsidDel="00352816">
                  <w:rPr>
                    <w:b/>
                    <w:bCs/>
                    <w:sz w:val="20"/>
                    <w:szCs w:val="20"/>
                  </w:rPr>
                  <w:delText>a</w:delText>
                </w:r>
                <w:r w:rsidR="003B0F21" w:rsidRPr="002E4BD3" w:rsidDel="00352816">
                  <w:rPr>
                    <w:b/>
                    <w:bCs/>
                    <w:sz w:val="20"/>
                    <w:szCs w:val="20"/>
                    <w:rPrChange w:id="1567" w:author="Christian Rauh" w:date="2021-09-27T16:33:00Z">
                      <w:rPr>
                        <w:b/>
                        <w:bCs/>
                      </w:rPr>
                    </w:rPrChange>
                  </w:rPr>
                  <w:delText>ccount</w:delText>
                </w:r>
              </w:del>
            </w:ins>
          </w:p>
          <w:p w14:paraId="3C4E60EF" w14:textId="03D8F7B1" w:rsidR="0063237A" w:rsidRPr="002E4BD3" w:rsidDel="00352816" w:rsidRDefault="0063237A">
            <w:pPr>
              <w:pStyle w:val="Compact"/>
              <w:jc w:val="center"/>
              <w:rPr>
                <w:del w:id="1568" w:author="Christian Rauh [2]" w:date="2021-09-27T21:22:00Z"/>
                <w:sz w:val="20"/>
                <w:szCs w:val="20"/>
                <w:rPrChange w:id="1569" w:author="Christian Rauh" w:date="2021-09-27T16:33:00Z">
                  <w:rPr>
                    <w:del w:id="1570" w:author="Christian Rauh [2]" w:date="2021-09-27T21:22:00Z"/>
                  </w:rPr>
                </w:rPrChange>
              </w:rPr>
            </w:pPr>
            <w:del w:id="1571" w:author="Christian Rauh [2]" w:date="2021-09-27T21:22:00Z">
              <w:r w:rsidRPr="002E4BD3" w:rsidDel="00352816">
                <w:rPr>
                  <w:sz w:val="20"/>
                  <w:szCs w:val="20"/>
                  <w:rPrChange w:id="1572" w:author="Christian Rauh" w:date="2021-09-27T16:33:00Z">
                    <w:rPr/>
                  </w:rPrChange>
                </w:rPr>
                <w:delText>N = 2,504,782</w:delText>
              </w:r>
            </w:del>
          </w:p>
        </w:tc>
        <w:tc>
          <w:tcPr>
            <w:tcW w:w="528" w:type="pct"/>
            <w:tcBorders>
              <w:top w:val="single" w:sz="8" w:space="0" w:color="auto"/>
              <w:left w:val="nil"/>
              <w:bottom w:val="double" w:sz="4" w:space="0" w:color="auto"/>
              <w:right w:val="nil"/>
            </w:tcBorders>
            <w:hideMark/>
            <w:tcPrChange w:id="1573" w:author="Christian Rauh [2]" w:date="2021-09-27T21:22:00Z">
              <w:tcPr>
                <w:tcW w:w="1004" w:type="pct"/>
                <w:tcBorders>
                  <w:top w:val="single" w:sz="18" w:space="0" w:color="auto"/>
                  <w:left w:val="nil"/>
                  <w:bottom w:val="single" w:sz="18" w:space="0" w:color="auto"/>
                  <w:right w:val="nil"/>
                </w:tcBorders>
                <w:hideMark/>
              </w:tcPr>
            </w:tcPrChange>
          </w:tcPr>
          <w:p w14:paraId="25E99528" w14:textId="7B01B6A3" w:rsidR="0063237A" w:rsidRPr="002E4BD3" w:rsidDel="00352816" w:rsidRDefault="0063237A">
            <w:pPr>
              <w:pStyle w:val="Compact"/>
              <w:jc w:val="center"/>
              <w:rPr>
                <w:del w:id="1574" w:author="Christian Rauh [2]" w:date="2021-09-27T21:22:00Z"/>
                <w:b/>
                <w:bCs/>
                <w:sz w:val="20"/>
                <w:szCs w:val="20"/>
                <w:rPrChange w:id="1575" w:author="Christian Rauh" w:date="2021-09-27T16:33:00Z">
                  <w:rPr>
                    <w:del w:id="1576" w:author="Christian Rauh [2]" w:date="2021-09-27T21:22:00Z"/>
                    <w:b/>
                    <w:bCs/>
                  </w:rPr>
                </w:rPrChange>
              </w:rPr>
            </w:pPr>
            <w:del w:id="1577" w:author="Christian Rauh [2]" w:date="2021-09-27T21:22:00Z">
              <w:r w:rsidRPr="002E4BD3" w:rsidDel="00352816">
                <w:rPr>
                  <w:b/>
                  <w:bCs/>
                  <w:sz w:val="20"/>
                  <w:szCs w:val="20"/>
                  <w:rPrChange w:id="1578" w:author="Christian Rauh" w:date="2021-09-27T16:33:00Z">
                    <w:rPr>
                      <w:b/>
                      <w:bCs/>
                    </w:rPr>
                  </w:rPrChange>
                </w:rPr>
                <w:delText xml:space="preserve">Personal </w:delText>
              </w:r>
            </w:del>
            <w:ins w:id="1579" w:author="Christian Rauh" w:date="2021-09-27T16:34:00Z">
              <w:del w:id="1580" w:author="Christian Rauh [2]" w:date="2021-09-27T21:22:00Z">
                <w:r w:rsidR="002E4BD3" w:rsidDel="00352816">
                  <w:rPr>
                    <w:b/>
                    <w:bCs/>
                    <w:sz w:val="20"/>
                    <w:szCs w:val="20"/>
                  </w:rPr>
                  <w:br/>
                </w:r>
              </w:del>
            </w:ins>
            <w:del w:id="1581" w:author="Christian Rauh [2]" w:date="2021-09-27T21:22:00Z">
              <w:r w:rsidRPr="002E4BD3" w:rsidDel="00352816">
                <w:rPr>
                  <w:b/>
                  <w:bCs/>
                  <w:sz w:val="20"/>
                  <w:szCs w:val="20"/>
                  <w:rPrChange w:id="1582" w:author="Christian Rauh" w:date="2021-09-27T16:33:00Z">
                    <w:rPr>
                      <w:b/>
                      <w:bCs/>
                    </w:rPr>
                  </w:rPrChange>
                </w:rPr>
                <w:delText>account</w:delText>
              </w:r>
            </w:del>
          </w:p>
          <w:p w14:paraId="0D0BDB54" w14:textId="2537F509" w:rsidR="0063237A" w:rsidRPr="002E4BD3" w:rsidDel="00352816" w:rsidRDefault="0063237A">
            <w:pPr>
              <w:pStyle w:val="Compact"/>
              <w:jc w:val="center"/>
              <w:rPr>
                <w:del w:id="1583" w:author="Christian Rauh [2]" w:date="2021-09-27T21:22:00Z"/>
                <w:sz w:val="20"/>
                <w:szCs w:val="20"/>
                <w:rPrChange w:id="1584" w:author="Christian Rauh" w:date="2021-09-27T16:33:00Z">
                  <w:rPr>
                    <w:del w:id="1585" w:author="Christian Rauh [2]" w:date="2021-09-27T21:22:00Z"/>
                  </w:rPr>
                </w:rPrChange>
              </w:rPr>
            </w:pPr>
            <w:del w:id="1586" w:author="Christian Rauh [2]" w:date="2021-09-27T21:22:00Z">
              <w:r w:rsidRPr="002E4BD3" w:rsidDel="00352816">
                <w:rPr>
                  <w:sz w:val="20"/>
                  <w:szCs w:val="20"/>
                  <w:rPrChange w:id="1587" w:author="Christian Rauh" w:date="2021-09-27T16:33:00Z">
                    <w:rPr/>
                  </w:rPrChange>
                </w:rPr>
                <w:delText>N = 1,052,369</w:delText>
              </w:r>
            </w:del>
          </w:p>
        </w:tc>
      </w:tr>
      <w:tr w:rsidR="0063237A" w:rsidRPr="005C7E87" w:rsidDel="00352816" w14:paraId="70D4F4FA" w14:textId="71C15824" w:rsidTr="00352816">
        <w:trPr>
          <w:del w:id="1588" w:author="Christian Rauh [2]" w:date="2021-09-27T21:22:00Z"/>
        </w:trPr>
        <w:tc>
          <w:tcPr>
            <w:tcW w:w="0" w:type="auto"/>
            <w:tcBorders>
              <w:top w:val="double" w:sz="4" w:space="0" w:color="auto"/>
              <w:left w:val="nil"/>
              <w:bottom w:val="single" w:sz="4" w:space="0" w:color="auto"/>
              <w:right w:val="nil"/>
            </w:tcBorders>
            <w:hideMark/>
            <w:tcPrChange w:id="1589" w:author="Christian Rauh [2]" w:date="2021-09-27T21:22:00Z">
              <w:tcPr>
                <w:tcW w:w="0" w:type="auto"/>
                <w:tcBorders>
                  <w:top w:val="single" w:sz="18" w:space="0" w:color="auto"/>
                  <w:left w:val="nil"/>
                  <w:bottom w:val="nil"/>
                  <w:right w:val="nil"/>
                </w:tcBorders>
                <w:hideMark/>
              </w:tcPr>
            </w:tcPrChange>
          </w:tcPr>
          <w:p w14:paraId="17EB9D4F" w14:textId="2020241B" w:rsidR="0063237A" w:rsidRPr="005C7E87" w:rsidDel="00352816" w:rsidRDefault="0063237A" w:rsidP="0011405F">
            <w:pPr>
              <w:pStyle w:val="Compact"/>
              <w:rPr>
                <w:del w:id="1590" w:author="Christian Rauh [2]" w:date="2021-09-27T21:22:00Z"/>
                <w:i/>
                <w:sz w:val="20"/>
                <w:szCs w:val="20"/>
                <w:rPrChange w:id="1591" w:author="Christian Rauh" w:date="2021-09-27T17:01:00Z">
                  <w:rPr>
                    <w:del w:id="1592" w:author="Christian Rauh [2]" w:date="2021-09-27T21:22:00Z"/>
                  </w:rPr>
                </w:rPrChange>
              </w:rPr>
            </w:pPr>
            <w:del w:id="1593" w:author="Christian Rauh [2]" w:date="2021-09-27T21:22:00Z">
              <w:r w:rsidRPr="005C7E87" w:rsidDel="00352816">
                <w:rPr>
                  <w:i/>
                  <w:sz w:val="20"/>
                  <w:szCs w:val="20"/>
                  <w:rPrChange w:id="1594" w:author="Christian Rauh" w:date="2021-09-27T17:01:00Z">
                    <w:rPr/>
                  </w:rPrChange>
                </w:rPr>
                <w:delText>EU</w:delText>
              </w:r>
            </w:del>
          </w:p>
        </w:tc>
        <w:tc>
          <w:tcPr>
            <w:tcW w:w="797" w:type="pct"/>
            <w:tcBorders>
              <w:top w:val="double" w:sz="4" w:space="0" w:color="auto"/>
              <w:left w:val="nil"/>
              <w:bottom w:val="single" w:sz="4" w:space="0" w:color="auto"/>
              <w:right w:val="nil"/>
            </w:tcBorders>
            <w:hideMark/>
            <w:tcPrChange w:id="1595" w:author="Christian Rauh [2]" w:date="2021-09-27T21:22:00Z">
              <w:tcPr>
                <w:tcW w:w="833" w:type="pct"/>
                <w:tcBorders>
                  <w:top w:val="single" w:sz="18" w:space="0" w:color="auto"/>
                  <w:left w:val="nil"/>
                  <w:bottom w:val="nil"/>
                  <w:right w:val="nil"/>
                </w:tcBorders>
                <w:hideMark/>
              </w:tcPr>
            </w:tcPrChange>
          </w:tcPr>
          <w:p w14:paraId="44FEB125" w14:textId="624F7ED7" w:rsidR="0063237A" w:rsidRPr="005C7E87" w:rsidDel="00352816" w:rsidRDefault="0063237A" w:rsidP="0011405F">
            <w:pPr>
              <w:pStyle w:val="Compact"/>
              <w:jc w:val="center"/>
              <w:rPr>
                <w:del w:id="1596" w:author="Christian Rauh [2]" w:date="2021-09-27T21:22:00Z"/>
                <w:i/>
                <w:sz w:val="20"/>
                <w:szCs w:val="20"/>
                <w:rPrChange w:id="1597" w:author="Christian Rauh" w:date="2021-09-27T17:01:00Z">
                  <w:rPr>
                    <w:del w:id="1598" w:author="Christian Rauh [2]" w:date="2021-09-27T21:22:00Z"/>
                  </w:rPr>
                </w:rPrChange>
              </w:rPr>
            </w:pPr>
            <w:del w:id="1599" w:author="Christian Rauh [2]" w:date="2021-09-27T21:22:00Z">
              <w:r w:rsidRPr="005C7E87" w:rsidDel="00352816">
                <w:rPr>
                  <w:i/>
                  <w:sz w:val="20"/>
                  <w:szCs w:val="20"/>
                  <w:rPrChange w:id="1600" w:author="Christian Rauh" w:date="2021-09-27T17:01:00Z">
                    <w:rPr/>
                  </w:rPrChange>
                </w:rPr>
                <w:delText>70 (37%)</w:delText>
              </w:r>
            </w:del>
          </w:p>
        </w:tc>
        <w:tc>
          <w:tcPr>
            <w:tcW w:w="481" w:type="pct"/>
            <w:tcBorders>
              <w:top w:val="double" w:sz="4" w:space="0" w:color="auto"/>
              <w:left w:val="nil"/>
              <w:bottom w:val="single" w:sz="4" w:space="0" w:color="auto"/>
              <w:right w:val="nil"/>
            </w:tcBorders>
            <w:hideMark/>
            <w:tcPrChange w:id="1601" w:author="Christian Rauh [2]" w:date="2021-09-27T21:22:00Z">
              <w:tcPr>
                <w:tcW w:w="870" w:type="pct"/>
                <w:tcBorders>
                  <w:top w:val="single" w:sz="18" w:space="0" w:color="auto"/>
                  <w:left w:val="nil"/>
                  <w:bottom w:val="nil"/>
                  <w:right w:val="nil"/>
                </w:tcBorders>
                <w:hideMark/>
              </w:tcPr>
            </w:tcPrChange>
          </w:tcPr>
          <w:p w14:paraId="79DEC349" w14:textId="7B2DE20C" w:rsidR="0063237A" w:rsidRPr="005C7E87" w:rsidDel="00352816" w:rsidRDefault="0063237A" w:rsidP="0011405F">
            <w:pPr>
              <w:pStyle w:val="Compact"/>
              <w:jc w:val="center"/>
              <w:rPr>
                <w:del w:id="1602" w:author="Christian Rauh [2]" w:date="2021-09-27T21:22:00Z"/>
                <w:i/>
                <w:sz w:val="20"/>
                <w:szCs w:val="20"/>
                <w:rPrChange w:id="1603" w:author="Christian Rauh" w:date="2021-09-27T17:01:00Z">
                  <w:rPr>
                    <w:del w:id="1604" w:author="Christian Rauh [2]" w:date="2021-09-27T21:22:00Z"/>
                  </w:rPr>
                </w:rPrChange>
              </w:rPr>
            </w:pPr>
            <w:del w:id="1605" w:author="Christian Rauh [2]" w:date="2021-09-27T21:22:00Z">
              <w:r w:rsidRPr="005C7E87" w:rsidDel="00352816">
                <w:rPr>
                  <w:i/>
                  <w:sz w:val="20"/>
                  <w:szCs w:val="20"/>
                  <w:rPrChange w:id="1606" w:author="Christian Rauh" w:date="2021-09-27T17:01:00Z">
                    <w:rPr/>
                  </w:rPrChange>
                </w:rPr>
                <w:delText>43 (29%)</w:delText>
              </w:r>
            </w:del>
          </w:p>
        </w:tc>
        <w:tc>
          <w:tcPr>
            <w:tcW w:w="797" w:type="pct"/>
            <w:tcBorders>
              <w:top w:val="double" w:sz="4" w:space="0" w:color="auto"/>
              <w:left w:val="nil"/>
              <w:bottom w:val="single" w:sz="4" w:space="0" w:color="auto"/>
              <w:right w:val="nil"/>
            </w:tcBorders>
            <w:hideMark/>
            <w:tcPrChange w:id="1607" w:author="Christian Rauh [2]" w:date="2021-09-27T21:22:00Z">
              <w:tcPr>
                <w:tcW w:w="1026" w:type="pct"/>
                <w:tcBorders>
                  <w:top w:val="single" w:sz="18" w:space="0" w:color="auto"/>
                  <w:left w:val="nil"/>
                  <w:bottom w:val="nil"/>
                  <w:right w:val="nil"/>
                </w:tcBorders>
                <w:hideMark/>
              </w:tcPr>
            </w:tcPrChange>
          </w:tcPr>
          <w:p w14:paraId="71F6C878" w14:textId="441EC56A" w:rsidR="0063237A" w:rsidRPr="005C7E87" w:rsidDel="00352816" w:rsidRDefault="0063237A" w:rsidP="0011405F">
            <w:pPr>
              <w:pStyle w:val="Compact"/>
              <w:jc w:val="center"/>
              <w:rPr>
                <w:del w:id="1608" w:author="Christian Rauh [2]" w:date="2021-09-27T21:22:00Z"/>
                <w:i/>
                <w:sz w:val="20"/>
                <w:szCs w:val="20"/>
                <w:rPrChange w:id="1609" w:author="Christian Rauh" w:date="2021-09-27T17:01:00Z">
                  <w:rPr>
                    <w:del w:id="1610" w:author="Christian Rauh [2]" w:date="2021-09-27T21:22:00Z"/>
                  </w:rPr>
                </w:rPrChange>
              </w:rPr>
            </w:pPr>
            <w:del w:id="1611" w:author="Christian Rauh [2]" w:date="2021-09-27T21:22:00Z">
              <w:r w:rsidRPr="005C7E87" w:rsidDel="00352816">
                <w:rPr>
                  <w:i/>
                  <w:sz w:val="20"/>
                  <w:szCs w:val="20"/>
                  <w:rPrChange w:id="1612" w:author="Christian Rauh" w:date="2021-09-27T17:01:00Z">
                    <w:rPr/>
                  </w:rPrChange>
                </w:rPr>
                <w:delText>789,006 (31%)</w:delText>
              </w:r>
            </w:del>
          </w:p>
        </w:tc>
        <w:tc>
          <w:tcPr>
            <w:tcW w:w="528" w:type="pct"/>
            <w:tcBorders>
              <w:top w:val="double" w:sz="4" w:space="0" w:color="auto"/>
              <w:left w:val="nil"/>
              <w:bottom w:val="single" w:sz="4" w:space="0" w:color="auto"/>
              <w:right w:val="nil"/>
            </w:tcBorders>
            <w:hideMark/>
            <w:tcPrChange w:id="1613" w:author="Christian Rauh [2]" w:date="2021-09-27T21:22:00Z">
              <w:tcPr>
                <w:tcW w:w="1004" w:type="pct"/>
                <w:tcBorders>
                  <w:top w:val="single" w:sz="18" w:space="0" w:color="auto"/>
                  <w:left w:val="nil"/>
                  <w:bottom w:val="nil"/>
                  <w:right w:val="nil"/>
                </w:tcBorders>
                <w:hideMark/>
              </w:tcPr>
            </w:tcPrChange>
          </w:tcPr>
          <w:p w14:paraId="237594AA" w14:textId="301A0868" w:rsidR="0063237A" w:rsidRPr="005C7E87" w:rsidDel="00352816" w:rsidRDefault="0063237A" w:rsidP="0011405F">
            <w:pPr>
              <w:pStyle w:val="Compact"/>
              <w:jc w:val="center"/>
              <w:rPr>
                <w:del w:id="1614" w:author="Christian Rauh [2]" w:date="2021-09-27T21:22:00Z"/>
                <w:i/>
                <w:sz w:val="20"/>
                <w:szCs w:val="20"/>
                <w:rPrChange w:id="1615" w:author="Christian Rauh" w:date="2021-09-27T17:01:00Z">
                  <w:rPr>
                    <w:del w:id="1616" w:author="Christian Rauh [2]" w:date="2021-09-27T21:22:00Z"/>
                  </w:rPr>
                </w:rPrChange>
              </w:rPr>
            </w:pPr>
            <w:del w:id="1617" w:author="Christian Rauh [2]" w:date="2021-09-27T21:22:00Z">
              <w:r w:rsidRPr="005C7E87" w:rsidDel="00352816">
                <w:rPr>
                  <w:i/>
                  <w:sz w:val="20"/>
                  <w:szCs w:val="20"/>
                  <w:rPrChange w:id="1618" w:author="Christian Rauh" w:date="2021-09-27T17:01:00Z">
                    <w:rPr/>
                  </w:rPrChange>
                </w:rPr>
                <w:delText>171,825 (16%)</w:delText>
              </w:r>
            </w:del>
          </w:p>
        </w:tc>
      </w:tr>
      <w:tr w:rsidR="0063237A" w:rsidRPr="002E4BD3" w:rsidDel="00352816" w14:paraId="62D8DED3" w14:textId="08EA3103" w:rsidTr="00352816">
        <w:trPr>
          <w:del w:id="1619" w:author="Christian Rauh [2]" w:date="2021-09-27T21:22:00Z"/>
        </w:trPr>
        <w:tc>
          <w:tcPr>
            <w:tcW w:w="0" w:type="auto"/>
            <w:tcBorders>
              <w:top w:val="single" w:sz="4" w:space="0" w:color="auto"/>
              <w:bottom w:val="single" w:sz="4" w:space="0" w:color="auto"/>
            </w:tcBorders>
            <w:hideMark/>
            <w:tcPrChange w:id="1620" w:author="Christian Rauh [2]" w:date="2021-09-27T21:22:00Z">
              <w:tcPr>
                <w:tcW w:w="0" w:type="auto"/>
                <w:hideMark/>
              </w:tcPr>
            </w:tcPrChange>
          </w:tcPr>
          <w:p w14:paraId="34C71601" w14:textId="62E0A105" w:rsidR="0063237A" w:rsidRPr="002E4BD3" w:rsidDel="00352816" w:rsidRDefault="0063237A" w:rsidP="0011405F">
            <w:pPr>
              <w:pStyle w:val="Compact"/>
              <w:rPr>
                <w:del w:id="1621" w:author="Christian Rauh [2]" w:date="2021-09-27T21:22:00Z"/>
                <w:sz w:val="20"/>
                <w:szCs w:val="20"/>
                <w:rPrChange w:id="1622" w:author="Christian Rauh" w:date="2021-09-27T16:33:00Z">
                  <w:rPr>
                    <w:del w:id="1623" w:author="Christian Rauh [2]" w:date="2021-09-27T21:22:00Z"/>
                  </w:rPr>
                </w:rPrChange>
              </w:rPr>
            </w:pPr>
            <w:del w:id="1624" w:author="Christian Rauh [2]" w:date="2021-09-27T21:22:00Z">
              <w:r w:rsidRPr="002E4BD3" w:rsidDel="00352816">
                <w:rPr>
                  <w:sz w:val="20"/>
                  <w:szCs w:val="20"/>
                  <w:rPrChange w:id="1625" w:author="Christian Rauh" w:date="2021-09-27T16:33:00Z">
                    <w:rPr/>
                  </w:rPrChange>
                </w:rPr>
                <w:delText>IO</w:delText>
              </w:r>
            </w:del>
          </w:p>
        </w:tc>
        <w:tc>
          <w:tcPr>
            <w:tcW w:w="797" w:type="pct"/>
            <w:tcBorders>
              <w:top w:val="single" w:sz="4" w:space="0" w:color="auto"/>
              <w:bottom w:val="single" w:sz="4" w:space="0" w:color="auto"/>
            </w:tcBorders>
            <w:hideMark/>
            <w:tcPrChange w:id="1626" w:author="Christian Rauh [2]" w:date="2021-09-27T21:22:00Z">
              <w:tcPr>
                <w:tcW w:w="833" w:type="pct"/>
                <w:hideMark/>
              </w:tcPr>
            </w:tcPrChange>
          </w:tcPr>
          <w:p w14:paraId="54A3EF84" w14:textId="14DCFBC1" w:rsidR="0063237A" w:rsidRPr="002E4BD3" w:rsidDel="00352816" w:rsidRDefault="0063237A" w:rsidP="0011405F">
            <w:pPr>
              <w:pStyle w:val="Compact"/>
              <w:jc w:val="center"/>
              <w:rPr>
                <w:del w:id="1627" w:author="Christian Rauh [2]" w:date="2021-09-27T21:22:00Z"/>
                <w:sz w:val="20"/>
                <w:szCs w:val="20"/>
                <w:rPrChange w:id="1628" w:author="Christian Rauh" w:date="2021-09-27T16:33:00Z">
                  <w:rPr>
                    <w:del w:id="1629" w:author="Christian Rauh [2]" w:date="2021-09-27T21:22:00Z"/>
                  </w:rPr>
                </w:rPrChange>
              </w:rPr>
            </w:pPr>
            <w:del w:id="1630" w:author="Christian Rauh [2]" w:date="2021-09-27T21:22:00Z">
              <w:r w:rsidRPr="002E4BD3" w:rsidDel="00352816">
                <w:rPr>
                  <w:sz w:val="20"/>
                  <w:szCs w:val="20"/>
                  <w:rPrChange w:id="1631" w:author="Christian Rauh" w:date="2021-09-27T16:33:00Z">
                    <w:rPr/>
                  </w:rPrChange>
                </w:rPr>
                <w:delText>48 (25%)</w:delText>
              </w:r>
            </w:del>
          </w:p>
        </w:tc>
        <w:tc>
          <w:tcPr>
            <w:tcW w:w="481" w:type="pct"/>
            <w:tcBorders>
              <w:top w:val="single" w:sz="4" w:space="0" w:color="auto"/>
              <w:bottom w:val="single" w:sz="4" w:space="0" w:color="auto"/>
            </w:tcBorders>
            <w:hideMark/>
            <w:tcPrChange w:id="1632" w:author="Christian Rauh [2]" w:date="2021-09-27T21:22:00Z">
              <w:tcPr>
                <w:tcW w:w="870" w:type="pct"/>
                <w:hideMark/>
              </w:tcPr>
            </w:tcPrChange>
          </w:tcPr>
          <w:p w14:paraId="30287BE9" w14:textId="77771028" w:rsidR="0063237A" w:rsidRPr="002E4BD3" w:rsidDel="00352816" w:rsidRDefault="0063237A" w:rsidP="0011405F">
            <w:pPr>
              <w:pStyle w:val="Compact"/>
              <w:jc w:val="center"/>
              <w:rPr>
                <w:del w:id="1633" w:author="Christian Rauh [2]" w:date="2021-09-27T21:22:00Z"/>
                <w:sz w:val="20"/>
                <w:szCs w:val="20"/>
                <w:rPrChange w:id="1634" w:author="Christian Rauh" w:date="2021-09-27T16:33:00Z">
                  <w:rPr>
                    <w:del w:id="1635" w:author="Christian Rauh [2]" w:date="2021-09-27T21:22:00Z"/>
                  </w:rPr>
                </w:rPrChange>
              </w:rPr>
            </w:pPr>
            <w:del w:id="1636" w:author="Christian Rauh [2]" w:date="2021-09-27T21:22:00Z">
              <w:r w:rsidRPr="002E4BD3" w:rsidDel="00352816">
                <w:rPr>
                  <w:sz w:val="20"/>
                  <w:szCs w:val="20"/>
                  <w:rPrChange w:id="1637" w:author="Christian Rauh" w:date="2021-09-27T16:33:00Z">
                    <w:rPr/>
                  </w:rPrChange>
                </w:rPr>
                <w:delText>7 (4.7%)</w:delText>
              </w:r>
            </w:del>
          </w:p>
        </w:tc>
        <w:tc>
          <w:tcPr>
            <w:tcW w:w="797" w:type="pct"/>
            <w:tcBorders>
              <w:top w:val="single" w:sz="4" w:space="0" w:color="auto"/>
              <w:bottom w:val="single" w:sz="4" w:space="0" w:color="auto"/>
            </w:tcBorders>
            <w:hideMark/>
            <w:tcPrChange w:id="1638" w:author="Christian Rauh [2]" w:date="2021-09-27T21:22:00Z">
              <w:tcPr>
                <w:tcW w:w="1026" w:type="pct"/>
                <w:hideMark/>
              </w:tcPr>
            </w:tcPrChange>
          </w:tcPr>
          <w:p w14:paraId="1C267522" w14:textId="173569CB" w:rsidR="0063237A" w:rsidRPr="002E4BD3" w:rsidDel="00352816" w:rsidRDefault="0063237A" w:rsidP="0011405F">
            <w:pPr>
              <w:pStyle w:val="Compact"/>
              <w:jc w:val="center"/>
              <w:rPr>
                <w:del w:id="1639" w:author="Christian Rauh [2]" w:date="2021-09-27T21:22:00Z"/>
                <w:sz w:val="20"/>
                <w:szCs w:val="20"/>
                <w:rPrChange w:id="1640" w:author="Christian Rauh" w:date="2021-09-27T16:33:00Z">
                  <w:rPr>
                    <w:del w:id="1641" w:author="Christian Rauh [2]" w:date="2021-09-27T21:22:00Z"/>
                  </w:rPr>
                </w:rPrChange>
              </w:rPr>
            </w:pPr>
            <w:del w:id="1642" w:author="Christian Rauh [2]" w:date="2021-09-27T21:22:00Z">
              <w:r w:rsidRPr="002E4BD3" w:rsidDel="00352816">
                <w:rPr>
                  <w:sz w:val="20"/>
                  <w:szCs w:val="20"/>
                  <w:rPrChange w:id="1643" w:author="Christian Rauh" w:date="2021-09-27T16:33:00Z">
                    <w:rPr/>
                  </w:rPrChange>
                </w:rPr>
                <w:delText>269,219 (11%)</w:delText>
              </w:r>
            </w:del>
          </w:p>
        </w:tc>
        <w:tc>
          <w:tcPr>
            <w:tcW w:w="528" w:type="pct"/>
            <w:tcBorders>
              <w:top w:val="single" w:sz="4" w:space="0" w:color="auto"/>
              <w:bottom w:val="single" w:sz="4" w:space="0" w:color="auto"/>
            </w:tcBorders>
            <w:hideMark/>
            <w:tcPrChange w:id="1644" w:author="Christian Rauh [2]" w:date="2021-09-27T21:22:00Z">
              <w:tcPr>
                <w:tcW w:w="1004" w:type="pct"/>
                <w:hideMark/>
              </w:tcPr>
            </w:tcPrChange>
          </w:tcPr>
          <w:p w14:paraId="0A686AE1" w14:textId="43E37AC8" w:rsidR="0063237A" w:rsidRPr="002E4BD3" w:rsidDel="00352816" w:rsidRDefault="0063237A" w:rsidP="0011405F">
            <w:pPr>
              <w:pStyle w:val="Compact"/>
              <w:jc w:val="center"/>
              <w:rPr>
                <w:del w:id="1645" w:author="Christian Rauh [2]" w:date="2021-09-27T21:22:00Z"/>
                <w:sz w:val="20"/>
                <w:szCs w:val="20"/>
                <w:rPrChange w:id="1646" w:author="Christian Rauh" w:date="2021-09-27T16:33:00Z">
                  <w:rPr>
                    <w:del w:id="1647" w:author="Christian Rauh [2]" w:date="2021-09-27T21:22:00Z"/>
                  </w:rPr>
                </w:rPrChange>
              </w:rPr>
            </w:pPr>
            <w:del w:id="1648" w:author="Christian Rauh [2]" w:date="2021-09-27T21:22:00Z">
              <w:r w:rsidRPr="002E4BD3" w:rsidDel="00352816">
                <w:rPr>
                  <w:sz w:val="20"/>
                  <w:szCs w:val="20"/>
                  <w:rPrChange w:id="1649" w:author="Christian Rauh" w:date="2021-09-27T16:33:00Z">
                    <w:rPr/>
                  </w:rPrChange>
                </w:rPr>
                <w:delText>25,000 (2.4%)</w:delText>
              </w:r>
            </w:del>
          </w:p>
        </w:tc>
      </w:tr>
      <w:tr w:rsidR="0063237A" w:rsidRPr="002E4BD3" w:rsidDel="00352816" w14:paraId="55C1C4F6" w14:textId="48B1EBFA" w:rsidTr="00352816">
        <w:trPr>
          <w:del w:id="1650" w:author="Christian Rauh [2]" w:date="2021-09-27T21:22:00Z"/>
        </w:trPr>
        <w:tc>
          <w:tcPr>
            <w:tcW w:w="0" w:type="auto"/>
            <w:tcBorders>
              <w:top w:val="single" w:sz="4" w:space="0" w:color="auto"/>
              <w:bottom w:val="single" w:sz="4" w:space="0" w:color="auto"/>
            </w:tcBorders>
            <w:hideMark/>
            <w:tcPrChange w:id="1651" w:author="Christian Rauh [2]" w:date="2021-09-27T21:22:00Z">
              <w:tcPr>
                <w:tcW w:w="0" w:type="auto"/>
                <w:hideMark/>
              </w:tcPr>
            </w:tcPrChange>
          </w:tcPr>
          <w:p w14:paraId="34E9417C" w14:textId="584D0B54" w:rsidR="0063237A" w:rsidRPr="002E4BD3" w:rsidDel="00352816" w:rsidRDefault="0063237A" w:rsidP="0011405F">
            <w:pPr>
              <w:pStyle w:val="Compact"/>
              <w:rPr>
                <w:del w:id="1652" w:author="Christian Rauh [2]" w:date="2021-09-27T21:22:00Z"/>
                <w:sz w:val="20"/>
                <w:szCs w:val="20"/>
                <w:rPrChange w:id="1653" w:author="Christian Rauh" w:date="2021-09-27T16:33:00Z">
                  <w:rPr>
                    <w:del w:id="1654" w:author="Christian Rauh [2]" w:date="2021-09-27T21:22:00Z"/>
                  </w:rPr>
                </w:rPrChange>
              </w:rPr>
            </w:pPr>
            <w:del w:id="1655" w:author="Christian Rauh [2]" w:date="2021-09-27T21:22:00Z">
              <w:r w:rsidRPr="002E4BD3" w:rsidDel="00352816">
                <w:rPr>
                  <w:sz w:val="20"/>
                  <w:szCs w:val="20"/>
                  <w:rPrChange w:id="1656" w:author="Christian Rauh" w:date="2021-09-27T16:33:00Z">
                    <w:rPr/>
                  </w:rPrChange>
                </w:rPr>
                <w:delText>Random tweets</w:delText>
              </w:r>
            </w:del>
          </w:p>
        </w:tc>
        <w:tc>
          <w:tcPr>
            <w:tcW w:w="797" w:type="pct"/>
            <w:tcBorders>
              <w:top w:val="single" w:sz="4" w:space="0" w:color="auto"/>
              <w:bottom w:val="single" w:sz="4" w:space="0" w:color="auto"/>
            </w:tcBorders>
            <w:hideMark/>
            <w:tcPrChange w:id="1657" w:author="Christian Rauh [2]" w:date="2021-09-27T21:22:00Z">
              <w:tcPr>
                <w:tcW w:w="833" w:type="pct"/>
                <w:hideMark/>
              </w:tcPr>
            </w:tcPrChange>
          </w:tcPr>
          <w:p w14:paraId="7381FD0C" w14:textId="2677B201" w:rsidR="0063237A" w:rsidRPr="002E4BD3" w:rsidDel="00352816" w:rsidRDefault="0063237A" w:rsidP="0011405F">
            <w:pPr>
              <w:pStyle w:val="Compact"/>
              <w:jc w:val="center"/>
              <w:rPr>
                <w:del w:id="1658" w:author="Christian Rauh [2]" w:date="2021-09-27T21:22:00Z"/>
                <w:sz w:val="20"/>
                <w:szCs w:val="20"/>
                <w:rPrChange w:id="1659" w:author="Christian Rauh" w:date="2021-09-27T16:33:00Z">
                  <w:rPr>
                    <w:del w:id="1660" w:author="Christian Rauh [2]" w:date="2021-09-27T21:22:00Z"/>
                  </w:rPr>
                </w:rPrChange>
              </w:rPr>
            </w:pPr>
            <w:del w:id="1661" w:author="Christian Rauh [2]" w:date="2021-09-27T21:22:00Z">
              <w:r w:rsidRPr="002E4BD3" w:rsidDel="00352816">
                <w:rPr>
                  <w:sz w:val="20"/>
                  <w:szCs w:val="20"/>
                  <w:rPrChange w:id="1662" w:author="Christian Rauh" w:date="2021-09-27T16:33:00Z">
                    <w:rPr/>
                  </w:rPrChange>
                </w:rPr>
                <w:delText>-</w:delText>
              </w:r>
            </w:del>
          </w:p>
        </w:tc>
        <w:tc>
          <w:tcPr>
            <w:tcW w:w="481" w:type="pct"/>
            <w:tcBorders>
              <w:top w:val="single" w:sz="4" w:space="0" w:color="auto"/>
              <w:bottom w:val="single" w:sz="4" w:space="0" w:color="auto"/>
            </w:tcBorders>
            <w:hideMark/>
            <w:tcPrChange w:id="1663" w:author="Christian Rauh [2]" w:date="2021-09-27T21:22:00Z">
              <w:tcPr>
                <w:tcW w:w="870" w:type="pct"/>
                <w:hideMark/>
              </w:tcPr>
            </w:tcPrChange>
          </w:tcPr>
          <w:p w14:paraId="5CD5AEBE" w14:textId="3CDC2271" w:rsidR="0063237A" w:rsidRPr="002E4BD3" w:rsidDel="00352816" w:rsidRDefault="0063237A" w:rsidP="0011405F">
            <w:pPr>
              <w:pStyle w:val="Compact"/>
              <w:jc w:val="center"/>
              <w:rPr>
                <w:del w:id="1664" w:author="Christian Rauh [2]" w:date="2021-09-27T21:22:00Z"/>
                <w:sz w:val="20"/>
                <w:szCs w:val="20"/>
                <w:rPrChange w:id="1665" w:author="Christian Rauh" w:date="2021-09-27T16:33:00Z">
                  <w:rPr>
                    <w:del w:id="1666" w:author="Christian Rauh [2]" w:date="2021-09-27T21:22:00Z"/>
                  </w:rPr>
                </w:rPrChange>
              </w:rPr>
            </w:pPr>
            <w:del w:id="1667" w:author="Christian Rauh [2]" w:date="2021-09-27T21:22:00Z">
              <w:r w:rsidRPr="002E4BD3" w:rsidDel="00352816">
                <w:rPr>
                  <w:sz w:val="20"/>
                  <w:szCs w:val="20"/>
                  <w:rPrChange w:id="1668" w:author="Christian Rauh" w:date="2021-09-27T16:33:00Z">
                    <w:rPr/>
                  </w:rPrChange>
                </w:rPr>
                <w:delText>-</w:delText>
              </w:r>
            </w:del>
          </w:p>
        </w:tc>
        <w:tc>
          <w:tcPr>
            <w:tcW w:w="797" w:type="pct"/>
            <w:tcBorders>
              <w:top w:val="single" w:sz="4" w:space="0" w:color="auto"/>
              <w:bottom w:val="single" w:sz="4" w:space="0" w:color="auto"/>
            </w:tcBorders>
            <w:hideMark/>
            <w:tcPrChange w:id="1669" w:author="Christian Rauh [2]" w:date="2021-09-27T21:22:00Z">
              <w:tcPr>
                <w:tcW w:w="1026" w:type="pct"/>
                <w:hideMark/>
              </w:tcPr>
            </w:tcPrChange>
          </w:tcPr>
          <w:p w14:paraId="0C9D92C2" w14:textId="0DD7C889" w:rsidR="0063237A" w:rsidRPr="002E4BD3" w:rsidDel="00352816" w:rsidRDefault="0063237A" w:rsidP="0011405F">
            <w:pPr>
              <w:pStyle w:val="Compact"/>
              <w:jc w:val="center"/>
              <w:rPr>
                <w:del w:id="1670" w:author="Christian Rauh [2]" w:date="2021-09-27T21:22:00Z"/>
                <w:sz w:val="20"/>
                <w:szCs w:val="20"/>
                <w:rPrChange w:id="1671" w:author="Christian Rauh" w:date="2021-09-27T16:33:00Z">
                  <w:rPr>
                    <w:del w:id="1672" w:author="Christian Rauh [2]" w:date="2021-09-27T21:22:00Z"/>
                  </w:rPr>
                </w:rPrChange>
              </w:rPr>
            </w:pPr>
            <w:del w:id="1673" w:author="Christian Rauh [2]" w:date="2021-09-27T21:22:00Z">
              <w:r w:rsidRPr="002E4BD3" w:rsidDel="00352816">
                <w:rPr>
                  <w:sz w:val="20"/>
                  <w:szCs w:val="20"/>
                  <w:rPrChange w:id="1674" w:author="Christian Rauh" w:date="2021-09-27T16:33:00Z">
                    <w:rPr/>
                  </w:rPrChange>
                </w:rPr>
                <w:delText>-</w:delText>
              </w:r>
            </w:del>
          </w:p>
        </w:tc>
        <w:tc>
          <w:tcPr>
            <w:tcW w:w="528" w:type="pct"/>
            <w:tcBorders>
              <w:top w:val="single" w:sz="4" w:space="0" w:color="auto"/>
              <w:bottom w:val="single" w:sz="4" w:space="0" w:color="auto"/>
            </w:tcBorders>
            <w:hideMark/>
            <w:tcPrChange w:id="1675" w:author="Christian Rauh [2]" w:date="2021-09-27T21:22:00Z">
              <w:tcPr>
                <w:tcW w:w="1004" w:type="pct"/>
                <w:hideMark/>
              </w:tcPr>
            </w:tcPrChange>
          </w:tcPr>
          <w:p w14:paraId="1413C6E4" w14:textId="169762B1" w:rsidR="0063237A" w:rsidRPr="002E4BD3" w:rsidDel="00352816" w:rsidRDefault="0063237A" w:rsidP="0011405F">
            <w:pPr>
              <w:pStyle w:val="Compact"/>
              <w:jc w:val="center"/>
              <w:rPr>
                <w:del w:id="1676" w:author="Christian Rauh [2]" w:date="2021-09-27T21:22:00Z"/>
                <w:sz w:val="20"/>
                <w:szCs w:val="20"/>
                <w:rPrChange w:id="1677" w:author="Christian Rauh" w:date="2021-09-27T16:33:00Z">
                  <w:rPr>
                    <w:del w:id="1678" w:author="Christian Rauh [2]" w:date="2021-09-27T21:22:00Z"/>
                  </w:rPr>
                </w:rPrChange>
              </w:rPr>
            </w:pPr>
            <w:del w:id="1679" w:author="Christian Rauh [2]" w:date="2021-09-27T21:22:00Z">
              <w:r w:rsidRPr="002E4BD3" w:rsidDel="00352816">
                <w:rPr>
                  <w:sz w:val="20"/>
                  <w:szCs w:val="20"/>
                  <w:rPrChange w:id="1680" w:author="Christian Rauh" w:date="2021-09-27T16:33:00Z">
                    <w:rPr/>
                  </w:rPrChange>
                </w:rPr>
                <w:delText>83,823 (3.3%)</w:delText>
              </w:r>
            </w:del>
          </w:p>
        </w:tc>
      </w:tr>
      <w:tr w:rsidR="0063237A" w:rsidRPr="002E4BD3" w:rsidDel="00352816" w14:paraId="0CE0A083" w14:textId="04326492" w:rsidTr="00352816">
        <w:trPr>
          <w:del w:id="1681" w:author="Christian Rauh [2]" w:date="2021-09-27T21:22:00Z"/>
        </w:trPr>
        <w:tc>
          <w:tcPr>
            <w:tcW w:w="0" w:type="auto"/>
            <w:tcBorders>
              <w:top w:val="single" w:sz="4" w:space="0" w:color="auto"/>
              <w:left w:val="nil"/>
              <w:bottom w:val="double" w:sz="4" w:space="0" w:color="auto"/>
              <w:right w:val="nil"/>
            </w:tcBorders>
            <w:hideMark/>
            <w:tcPrChange w:id="1682" w:author="Christian Rauh [2]" w:date="2021-09-27T21:22:00Z">
              <w:tcPr>
                <w:tcW w:w="0" w:type="auto"/>
                <w:tcBorders>
                  <w:top w:val="nil"/>
                  <w:left w:val="nil"/>
                  <w:bottom w:val="single" w:sz="18" w:space="0" w:color="auto"/>
                  <w:right w:val="nil"/>
                </w:tcBorders>
                <w:hideMark/>
              </w:tcPr>
            </w:tcPrChange>
          </w:tcPr>
          <w:p w14:paraId="05ADEAB0" w14:textId="3A1E59CE" w:rsidR="0063237A" w:rsidRPr="002E4BD3" w:rsidDel="00352816" w:rsidRDefault="0063237A" w:rsidP="0011405F">
            <w:pPr>
              <w:pStyle w:val="Compact"/>
              <w:rPr>
                <w:del w:id="1683" w:author="Christian Rauh [2]" w:date="2021-09-27T21:22:00Z"/>
                <w:sz w:val="20"/>
                <w:szCs w:val="20"/>
                <w:rPrChange w:id="1684" w:author="Christian Rauh" w:date="2021-09-27T16:33:00Z">
                  <w:rPr>
                    <w:del w:id="1685" w:author="Christian Rauh [2]" w:date="2021-09-27T21:22:00Z"/>
                  </w:rPr>
                </w:rPrChange>
              </w:rPr>
            </w:pPr>
            <w:del w:id="1686" w:author="Christian Rauh [2]" w:date="2021-09-27T21:22:00Z">
              <w:r w:rsidRPr="002E4BD3" w:rsidDel="00352816">
                <w:rPr>
                  <w:sz w:val="20"/>
                  <w:szCs w:val="20"/>
                  <w:rPrChange w:id="1687" w:author="Christian Rauh" w:date="2021-09-27T16:33:00Z">
                    <w:rPr/>
                  </w:rPrChange>
                </w:rPr>
                <w:delText>UK</w:delText>
              </w:r>
            </w:del>
          </w:p>
        </w:tc>
        <w:tc>
          <w:tcPr>
            <w:tcW w:w="797" w:type="pct"/>
            <w:tcBorders>
              <w:top w:val="single" w:sz="4" w:space="0" w:color="auto"/>
              <w:left w:val="nil"/>
              <w:bottom w:val="double" w:sz="4" w:space="0" w:color="auto"/>
              <w:right w:val="nil"/>
            </w:tcBorders>
            <w:hideMark/>
            <w:tcPrChange w:id="1688" w:author="Christian Rauh [2]" w:date="2021-09-27T21:22:00Z">
              <w:tcPr>
                <w:tcW w:w="833" w:type="pct"/>
                <w:tcBorders>
                  <w:top w:val="nil"/>
                  <w:left w:val="nil"/>
                  <w:bottom w:val="single" w:sz="18" w:space="0" w:color="auto"/>
                  <w:right w:val="nil"/>
                </w:tcBorders>
                <w:hideMark/>
              </w:tcPr>
            </w:tcPrChange>
          </w:tcPr>
          <w:p w14:paraId="7C1102D4" w14:textId="12CB9305" w:rsidR="0063237A" w:rsidRPr="002E4BD3" w:rsidDel="00352816" w:rsidRDefault="0063237A" w:rsidP="0011405F">
            <w:pPr>
              <w:pStyle w:val="Compact"/>
              <w:jc w:val="center"/>
              <w:rPr>
                <w:del w:id="1689" w:author="Christian Rauh [2]" w:date="2021-09-27T21:22:00Z"/>
                <w:sz w:val="20"/>
                <w:szCs w:val="20"/>
                <w:rPrChange w:id="1690" w:author="Christian Rauh" w:date="2021-09-27T16:33:00Z">
                  <w:rPr>
                    <w:del w:id="1691" w:author="Christian Rauh [2]" w:date="2021-09-27T21:22:00Z"/>
                  </w:rPr>
                </w:rPrChange>
              </w:rPr>
            </w:pPr>
            <w:del w:id="1692" w:author="Christian Rauh [2]" w:date="2021-09-27T21:22:00Z">
              <w:r w:rsidRPr="002E4BD3" w:rsidDel="00352816">
                <w:rPr>
                  <w:sz w:val="20"/>
                  <w:szCs w:val="20"/>
                  <w:rPrChange w:id="1693" w:author="Christian Rauh" w:date="2021-09-27T16:33:00Z">
                    <w:rPr/>
                  </w:rPrChange>
                </w:rPr>
                <w:delText>72 (38%)</w:delText>
              </w:r>
            </w:del>
          </w:p>
        </w:tc>
        <w:tc>
          <w:tcPr>
            <w:tcW w:w="481" w:type="pct"/>
            <w:tcBorders>
              <w:top w:val="single" w:sz="4" w:space="0" w:color="auto"/>
              <w:left w:val="nil"/>
              <w:bottom w:val="double" w:sz="4" w:space="0" w:color="auto"/>
              <w:right w:val="nil"/>
            </w:tcBorders>
            <w:hideMark/>
            <w:tcPrChange w:id="1694" w:author="Christian Rauh [2]" w:date="2021-09-27T21:22:00Z">
              <w:tcPr>
                <w:tcW w:w="870" w:type="pct"/>
                <w:tcBorders>
                  <w:top w:val="nil"/>
                  <w:left w:val="nil"/>
                  <w:bottom w:val="single" w:sz="18" w:space="0" w:color="auto"/>
                  <w:right w:val="nil"/>
                </w:tcBorders>
                <w:hideMark/>
              </w:tcPr>
            </w:tcPrChange>
          </w:tcPr>
          <w:p w14:paraId="33A67541" w14:textId="26F5CD47" w:rsidR="0063237A" w:rsidRPr="002E4BD3" w:rsidDel="00352816" w:rsidRDefault="0063237A" w:rsidP="0011405F">
            <w:pPr>
              <w:pStyle w:val="Compact"/>
              <w:jc w:val="center"/>
              <w:rPr>
                <w:del w:id="1695" w:author="Christian Rauh [2]" w:date="2021-09-27T21:22:00Z"/>
                <w:sz w:val="20"/>
                <w:szCs w:val="20"/>
                <w:rPrChange w:id="1696" w:author="Christian Rauh" w:date="2021-09-27T16:33:00Z">
                  <w:rPr>
                    <w:del w:id="1697" w:author="Christian Rauh [2]" w:date="2021-09-27T21:22:00Z"/>
                  </w:rPr>
                </w:rPrChange>
              </w:rPr>
            </w:pPr>
            <w:del w:id="1698" w:author="Christian Rauh [2]" w:date="2021-09-27T21:22:00Z">
              <w:r w:rsidRPr="002E4BD3" w:rsidDel="00352816">
                <w:rPr>
                  <w:sz w:val="20"/>
                  <w:szCs w:val="20"/>
                  <w:rPrChange w:id="1699" w:author="Christian Rauh" w:date="2021-09-27T16:33:00Z">
                    <w:rPr/>
                  </w:rPrChange>
                </w:rPr>
                <w:delText>99 (66%)</w:delText>
              </w:r>
            </w:del>
          </w:p>
        </w:tc>
        <w:tc>
          <w:tcPr>
            <w:tcW w:w="797" w:type="pct"/>
            <w:tcBorders>
              <w:top w:val="single" w:sz="4" w:space="0" w:color="auto"/>
              <w:left w:val="nil"/>
              <w:bottom w:val="double" w:sz="4" w:space="0" w:color="auto"/>
              <w:right w:val="nil"/>
            </w:tcBorders>
            <w:hideMark/>
            <w:tcPrChange w:id="1700" w:author="Christian Rauh [2]" w:date="2021-09-27T21:22:00Z">
              <w:tcPr>
                <w:tcW w:w="1026" w:type="pct"/>
                <w:tcBorders>
                  <w:top w:val="nil"/>
                  <w:left w:val="nil"/>
                  <w:bottom w:val="single" w:sz="18" w:space="0" w:color="auto"/>
                  <w:right w:val="nil"/>
                </w:tcBorders>
                <w:hideMark/>
              </w:tcPr>
            </w:tcPrChange>
          </w:tcPr>
          <w:p w14:paraId="13ED0A5E" w14:textId="4C961D97" w:rsidR="0063237A" w:rsidRPr="002E4BD3" w:rsidDel="00352816" w:rsidRDefault="0063237A" w:rsidP="0011405F">
            <w:pPr>
              <w:pStyle w:val="Compact"/>
              <w:jc w:val="center"/>
              <w:rPr>
                <w:del w:id="1701" w:author="Christian Rauh [2]" w:date="2021-09-27T21:22:00Z"/>
                <w:sz w:val="20"/>
                <w:szCs w:val="20"/>
                <w:rPrChange w:id="1702" w:author="Christian Rauh" w:date="2021-09-27T16:33:00Z">
                  <w:rPr>
                    <w:del w:id="1703" w:author="Christian Rauh [2]" w:date="2021-09-27T21:22:00Z"/>
                  </w:rPr>
                </w:rPrChange>
              </w:rPr>
            </w:pPr>
            <w:del w:id="1704" w:author="Christian Rauh [2]" w:date="2021-09-27T21:22:00Z">
              <w:r w:rsidRPr="002E4BD3" w:rsidDel="00352816">
                <w:rPr>
                  <w:sz w:val="20"/>
                  <w:szCs w:val="20"/>
                  <w:rPrChange w:id="1705" w:author="Christian Rauh" w:date="2021-09-27T16:33:00Z">
                    <w:rPr/>
                  </w:rPrChange>
                </w:rPr>
                <w:delText>1,362,734 (54%)</w:delText>
              </w:r>
            </w:del>
          </w:p>
        </w:tc>
        <w:tc>
          <w:tcPr>
            <w:tcW w:w="528" w:type="pct"/>
            <w:tcBorders>
              <w:top w:val="single" w:sz="4" w:space="0" w:color="auto"/>
              <w:left w:val="nil"/>
              <w:bottom w:val="double" w:sz="4" w:space="0" w:color="auto"/>
              <w:right w:val="nil"/>
            </w:tcBorders>
            <w:hideMark/>
            <w:tcPrChange w:id="1706" w:author="Christian Rauh [2]" w:date="2021-09-27T21:22:00Z">
              <w:tcPr>
                <w:tcW w:w="1004" w:type="pct"/>
                <w:tcBorders>
                  <w:top w:val="nil"/>
                  <w:left w:val="nil"/>
                  <w:bottom w:val="single" w:sz="18" w:space="0" w:color="auto"/>
                  <w:right w:val="nil"/>
                </w:tcBorders>
                <w:hideMark/>
              </w:tcPr>
            </w:tcPrChange>
          </w:tcPr>
          <w:p w14:paraId="07B38421" w14:textId="50771A22" w:rsidR="0063237A" w:rsidRPr="002E4BD3" w:rsidDel="00352816" w:rsidRDefault="0063237A" w:rsidP="0011405F">
            <w:pPr>
              <w:pStyle w:val="Compact"/>
              <w:jc w:val="center"/>
              <w:rPr>
                <w:del w:id="1707" w:author="Christian Rauh [2]" w:date="2021-09-27T21:22:00Z"/>
                <w:sz w:val="20"/>
                <w:szCs w:val="20"/>
                <w:rPrChange w:id="1708" w:author="Christian Rauh" w:date="2021-09-27T16:33:00Z">
                  <w:rPr>
                    <w:del w:id="1709" w:author="Christian Rauh [2]" w:date="2021-09-27T21:22:00Z"/>
                  </w:rPr>
                </w:rPrChange>
              </w:rPr>
            </w:pPr>
            <w:del w:id="1710" w:author="Christian Rauh [2]" w:date="2021-09-27T21:22:00Z">
              <w:r w:rsidRPr="002E4BD3" w:rsidDel="00352816">
                <w:rPr>
                  <w:sz w:val="20"/>
                  <w:szCs w:val="20"/>
                  <w:rPrChange w:id="1711" w:author="Christian Rauh" w:date="2021-09-27T16:33:00Z">
                    <w:rPr/>
                  </w:rPrChange>
                </w:rPr>
                <w:delText>855,544 (81%)</w:delText>
              </w:r>
            </w:del>
          </w:p>
        </w:tc>
      </w:tr>
      <w:tr w:rsidR="003B0F21" w:rsidRPr="005C7E87" w:rsidDel="00352816" w14:paraId="4FA6CF55" w14:textId="3255B805" w:rsidTr="00352816">
        <w:trPr>
          <w:ins w:id="1712" w:author="Christian Rauh" w:date="2021-09-27T16:59:00Z"/>
          <w:del w:id="1713" w:author="Christian Rauh [2]" w:date="2021-09-27T21:22:00Z"/>
        </w:trPr>
        <w:tc>
          <w:tcPr>
            <w:tcW w:w="0" w:type="auto"/>
            <w:tcBorders>
              <w:top w:val="double" w:sz="4" w:space="0" w:color="auto"/>
              <w:left w:val="nil"/>
              <w:bottom w:val="double" w:sz="4" w:space="0" w:color="auto"/>
              <w:right w:val="nil"/>
            </w:tcBorders>
            <w:tcPrChange w:id="1714" w:author="Christian Rauh [2]" w:date="2021-09-27T21:22:00Z">
              <w:tcPr>
                <w:tcW w:w="0" w:type="auto"/>
                <w:tcBorders>
                  <w:top w:val="nil"/>
                  <w:left w:val="nil"/>
                  <w:bottom w:val="double" w:sz="4" w:space="0" w:color="auto"/>
                  <w:right w:val="nil"/>
                </w:tcBorders>
              </w:tcPr>
            </w:tcPrChange>
          </w:tcPr>
          <w:p w14:paraId="0D4B66B2" w14:textId="324C75CD" w:rsidR="003B0F21" w:rsidRPr="005C7E87" w:rsidDel="00352816" w:rsidRDefault="003B0F21" w:rsidP="0011405F">
            <w:pPr>
              <w:pStyle w:val="Compact"/>
              <w:rPr>
                <w:ins w:id="1715" w:author="Christian Rauh" w:date="2021-09-27T16:59:00Z"/>
                <w:del w:id="1716" w:author="Christian Rauh [2]" w:date="2021-09-27T21:22:00Z"/>
                <w:b/>
                <w:sz w:val="20"/>
                <w:szCs w:val="20"/>
                <w:rPrChange w:id="1717" w:author="Christian Rauh" w:date="2021-09-27T17:01:00Z">
                  <w:rPr>
                    <w:ins w:id="1718" w:author="Christian Rauh" w:date="2021-09-27T16:59:00Z"/>
                    <w:del w:id="1719" w:author="Christian Rauh [2]" w:date="2021-09-27T21:22:00Z"/>
                    <w:sz w:val="20"/>
                    <w:szCs w:val="20"/>
                  </w:rPr>
                </w:rPrChange>
              </w:rPr>
            </w:pPr>
            <w:ins w:id="1720" w:author="Christian Rauh" w:date="2021-09-27T17:00:00Z">
              <w:del w:id="1721" w:author="Christian Rauh [2]" w:date="2021-09-27T21:22:00Z">
                <w:r w:rsidRPr="005C7E87" w:rsidDel="00352816">
                  <w:rPr>
                    <w:b/>
                    <w:sz w:val="20"/>
                    <w:szCs w:val="20"/>
                    <w:rPrChange w:id="1722" w:author="Christian Rauh" w:date="2021-09-27T17:01:00Z">
                      <w:rPr>
                        <w:sz w:val="20"/>
                        <w:szCs w:val="20"/>
                      </w:rPr>
                    </w:rPrChange>
                  </w:rPr>
                  <w:delText>Total</w:delText>
                </w:r>
              </w:del>
            </w:ins>
          </w:p>
        </w:tc>
        <w:tc>
          <w:tcPr>
            <w:tcW w:w="797" w:type="pct"/>
            <w:tcBorders>
              <w:top w:val="double" w:sz="4" w:space="0" w:color="auto"/>
              <w:left w:val="nil"/>
              <w:bottom w:val="double" w:sz="4" w:space="0" w:color="auto"/>
              <w:right w:val="nil"/>
            </w:tcBorders>
            <w:tcPrChange w:id="1723" w:author="Christian Rauh [2]" w:date="2021-09-27T21:22:00Z">
              <w:tcPr>
                <w:tcW w:w="833" w:type="pct"/>
                <w:tcBorders>
                  <w:top w:val="nil"/>
                  <w:left w:val="nil"/>
                  <w:bottom w:val="double" w:sz="4" w:space="0" w:color="auto"/>
                  <w:right w:val="nil"/>
                </w:tcBorders>
              </w:tcPr>
            </w:tcPrChange>
          </w:tcPr>
          <w:p w14:paraId="20AF7D34" w14:textId="2B8C068C" w:rsidR="003B0F21" w:rsidRPr="005C7E87" w:rsidDel="00352816" w:rsidRDefault="003B0F21" w:rsidP="0011405F">
            <w:pPr>
              <w:pStyle w:val="Compact"/>
              <w:jc w:val="center"/>
              <w:rPr>
                <w:ins w:id="1724" w:author="Christian Rauh" w:date="2021-09-27T16:59:00Z"/>
                <w:del w:id="1725" w:author="Christian Rauh [2]" w:date="2021-09-27T21:22:00Z"/>
                <w:b/>
                <w:sz w:val="20"/>
                <w:szCs w:val="20"/>
                <w:rPrChange w:id="1726" w:author="Christian Rauh" w:date="2021-09-27T17:01:00Z">
                  <w:rPr>
                    <w:ins w:id="1727" w:author="Christian Rauh" w:date="2021-09-27T16:59:00Z"/>
                    <w:del w:id="1728" w:author="Christian Rauh [2]" w:date="2021-09-27T21:22:00Z"/>
                    <w:sz w:val="20"/>
                    <w:szCs w:val="20"/>
                  </w:rPr>
                </w:rPrChange>
              </w:rPr>
            </w:pPr>
            <w:ins w:id="1729" w:author="Christian Rauh" w:date="2021-09-27T16:59:00Z">
              <w:del w:id="1730" w:author="Christian Rauh [2]" w:date="2021-09-27T21:22:00Z">
                <w:r w:rsidRPr="005C7E87" w:rsidDel="00352816">
                  <w:rPr>
                    <w:b/>
                    <w:sz w:val="20"/>
                    <w:szCs w:val="20"/>
                    <w:rPrChange w:id="1731" w:author="Christian Rauh" w:date="2021-09-27T17:01:00Z">
                      <w:rPr>
                        <w:sz w:val="20"/>
                        <w:szCs w:val="20"/>
                      </w:rPr>
                    </w:rPrChange>
                  </w:rPr>
                  <w:delText>190</w:delText>
                </w:r>
              </w:del>
            </w:ins>
          </w:p>
        </w:tc>
        <w:tc>
          <w:tcPr>
            <w:tcW w:w="481" w:type="pct"/>
            <w:tcBorders>
              <w:top w:val="double" w:sz="4" w:space="0" w:color="auto"/>
              <w:left w:val="nil"/>
              <w:bottom w:val="double" w:sz="4" w:space="0" w:color="auto"/>
              <w:right w:val="nil"/>
            </w:tcBorders>
            <w:tcPrChange w:id="1732" w:author="Christian Rauh [2]" w:date="2021-09-27T21:22:00Z">
              <w:tcPr>
                <w:tcW w:w="870" w:type="pct"/>
                <w:tcBorders>
                  <w:top w:val="nil"/>
                  <w:left w:val="nil"/>
                  <w:bottom w:val="double" w:sz="4" w:space="0" w:color="auto"/>
                  <w:right w:val="nil"/>
                </w:tcBorders>
              </w:tcPr>
            </w:tcPrChange>
          </w:tcPr>
          <w:p w14:paraId="0762F2C2" w14:textId="070361CF" w:rsidR="003B0F21" w:rsidRPr="005C7E87" w:rsidDel="00352816" w:rsidRDefault="003B0F21" w:rsidP="0011405F">
            <w:pPr>
              <w:pStyle w:val="Compact"/>
              <w:jc w:val="center"/>
              <w:rPr>
                <w:ins w:id="1733" w:author="Christian Rauh" w:date="2021-09-27T16:59:00Z"/>
                <w:del w:id="1734" w:author="Christian Rauh [2]" w:date="2021-09-27T21:22:00Z"/>
                <w:b/>
                <w:sz w:val="20"/>
                <w:szCs w:val="20"/>
                <w:rPrChange w:id="1735" w:author="Christian Rauh" w:date="2021-09-27T17:01:00Z">
                  <w:rPr>
                    <w:ins w:id="1736" w:author="Christian Rauh" w:date="2021-09-27T16:59:00Z"/>
                    <w:del w:id="1737" w:author="Christian Rauh [2]" w:date="2021-09-27T21:22:00Z"/>
                    <w:sz w:val="20"/>
                    <w:szCs w:val="20"/>
                  </w:rPr>
                </w:rPrChange>
              </w:rPr>
            </w:pPr>
            <w:ins w:id="1738" w:author="Christian Rauh" w:date="2021-09-27T16:59:00Z">
              <w:del w:id="1739" w:author="Christian Rauh [2]" w:date="2021-09-27T21:22:00Z">
                <w:r w:rsidRPr="005C7E87" w:rsidDel="00352816">
                  <w:rPr>
                    <w:b/>
                    <w:sz w:val="20"/>
                    <w:szCs w:val="20"/>
                    <w:rPrChange w:id="1740" w:author="Christian Rauh" w:date="2021-09-27T17:01:00Z">
                      <w:rPr>
                        <w:sz w:val="20"/>
                        <w:szCs w:val="20"/>
                      </w:rPr>
                    </w:rPrChange>
                  </w:rPr>
                  <w:delText>149</w:delText>
                </w:r>
              </w:del>
            </w:ins>
          </w:p>
        </w:tc>
        <w:tc>
          <w:tcPr>
            <w:tcW w:w="797" w:type="pct"/>
            <w:tcBorders>
              <w:top w:val="double" w:sz="4" w:space="0" w:color="auto"/>
              <w:left w:val="nil"/>
              <w:bottom w:val="double" w:sz="4" w:space="0" w:color="auto"/>
              <w:right w:val="nil"/>
            </w:tcBorders>
            <w:tcPrChange w:id="1741" w:author="Christian Rauh [2]" w:date="2021-09-27T21:22:00Z">
              <w:tcPr>
                <w:tcW w:w="1026" w:type="pct"/>
                <w:tcBorders>
                  <w:top w:val="nil"/>
                  <w:left w:val="nil"/>
                  <w:bottom w:val="double" w:sz="4" w:space="0" w:color="auto"/>
                  <w:right w:val="nil"/>
                </w:tcBorders>
              </w:tcPr>
            </w:tcPrChange>
          </w:tcPr>
          <w:p w14:paraId="7A07BF29" w14:textId="541E9C3B" w:rsidR="003B0F21" w:rsidRPr="005C7E87" w:rsidDel="00352816" w:rsidRDefault="003B0F21" w:rsidP="0011405F">
            <w:pPr>
              <w:pStyle w:val="Compact"/>
              <w:jc w:val="center"/>
              <w:rPr>
                <w:ins w:id="1742" w:author="Christian Rauh" w:date="2021-09-27T16:59:00Z"/>
                <w:del w:id="1743" w:author="Christian Rauh [2]" w:date="2021-09-27T21:22:00Z"/>
                <w:b/>
                <w:sz w:val="20"/>
                <w:szCs w:val="20"/>
                <w:rPrChange w:id="1744" w:author="Christian Rauh" w:date="2021-09-27T17:01:00Z">
                  <w:rPr>
                    <w:ins w:id="1745" w:author="Christian Rauh" w:date="2021-09-27T16:59:00Z"/>
                    <w:del w:id="1746" w:author="Christian Rauh [2]" w:date="2021-09-27T21:22:00Z"/>
                    <w:sz w:val="20"/>
                    <w:szCs w:val="20"/>
                  </w:rPr>
                </w:rPrChange>
              </w:rPr>
            </w:pPr>
            <w:ins w:id="1747" w:author="Christian Rauh" w:date="2021-09-27T16:59:00Z">
              <w:del w:id="1748" w:author="Christian Rauh [2]" w:date="2021-09-27T21:22:00Z">
                <w:r w:rsidRPr="005C7E87" w:rsidDel="00352816">
                  <w:rPr>
                    <w:b/>
                    <w:sz w:val="20"/>
                    <w:szCs w:val="20"/>
                    <w:rPrChange w:id="1749" w:author="Christian Rauh" w:date="2021-09-27T17:01:00Z">
                      <w:rPr>
                        <w:sz w:val="20"/>
                        <w:szCs w:val="20"/>
                      </w:rPr>
                    </w:rPrChange>
                  </w:rPr>
                  <w:delText>2,504,782</w:delText>
                </w:r>
              </w:del>
            </w:ins>
          </w:p>
        </w:tc>
        <w:tc>
          <w:tcPr>
            <w:tcW w:w="528" w:type="pct"/>
            <w:tcBorders>
              <w:top w:val="double" w:sz="4" w:space="0" w:color="auto"/>
              <w:left w:val="nil"/>
              <w:bottom w:val="double" w:sz="4" w:space="0" w:color="auto"/>
              <w:right w:val="nil"/>
            </w:tcBorders>
            <w:tcPrChange w:id="1750" w:author="Christian Rauh [2]" w:date="2021-09-27T21:22:00Z">
              <w:tcPr>
                <w:tcW w:w="1004" w:type="pct"/>
                <w:tcBorders>
                  <w:top w:val="nil"/>
                  <w:left w:val="nil"/>
                  <w:bottom w:val="double" w:sz="4" w:space="0" w:color="auto"/>
                  <w:right w:val="nil"/>
                </w:tcBorders>
              </w:tcPr>
            </w:tcPrChange>
          </w:tcPr>
          <w:p w14:paraId="163D7B10" w14:textId="3281A2F7" w:rsidR="003B0F21" w:rsidRPr="005C7E87" w:rsidDel="00352816" w:rsidRDefault="003B0F21" w:rsidP="0011405F">
            <w:pPr>
              <w:pStyle w:val="Compact"/>
              <w:jc w:val="center"/>
              <w:rPr>
                <w:ins w:id="1751" w:author="Christian Rauh" w:date="2021-09-27T16:59:00Z"/>
                <w:del w:id="1752" w:author="Christian Rauh [2]" w:date="2021-09-27T21:22:00Z"/>
                <w:b/>
                <w:sz w:val="20"/>
                <w:szCs w:val="20"/>
                <w:rPrChange w:id="1753" w:author="Christian Rauh" w:date="2021-09-27T17:01:00Z">
                  <w:rPr>
                    <w:ins w:id="1754" w:author="Christian Rauh" w:date="2021-09-27T16:59:00Z"/>
                    <w:del w:id="1755" w:author="Christian Rauh [2]" w:date="2021-09-27T21:22:00Z"/>
                    <w:sz w:val="20"/>
                    <w:szCs w:val="20"/>
                  </w:rPr>
                </w:rPrChange>
              </w:rPr>
            </w:pPr>
            <w:ins w:id="1756" w:author="Christian Rauh" w:date="2021-09-27T17:00:00Z">
              <w:del w:id="1757" w:author="Christian Rauh [2]" w:date="2021-09-27T21:22:00Z">
                <w:r w:rsidRPr="005C7E87" w:rsidDel="00352816">
                  <w:rPr>
                    <w:b/>
                    <w:sz w:val="20"/>
                    <w:szCs w:val="20"/>
                    <w:rPrChange w:id="1758" w:author="Christian Rauh" w:date="2021-09-27T17:01:00Z">
                      <w:rPr>
                        <w:sz w:val="20"/>
                        <w:szCs w:val="20"/>
                      </w:rPr>
                    </w:rPrChange>
                  </w:rPr>
                  <w:delText>1,052,369</w:delText>
                </w:r>
              </w:del>
            </w:ins>
          </w:p>
        </w:tc>
      </w:tr>
    </w:tbl>
    <w:p w14:paraId="207A6FBF" w14:textId="206A2872" w:rsidR="0063237A" w:rsidRPr="0029563D" w:rsidDel="00352816" w:rsidRDefault="0063237A">
      <w:pPr>
        <w:pStyle w:val="Beschriftung"/>
        <w:jc w:val="center"/>
        <w:rPr>
          <w:del w:id="1759" w:author="Christian Rauh [2]" w:date="2021-09-27T21:22:00Z"/>
          <w:sz w:val="20"/>
          <w:szCs w:val="20"/>
          <w:lang w:val="en-US"/>
        </w:rPr>
        <w:pPrChange w:id="1760" w:author="Christian Rauh" w:date="2021-09-27T16:34:00Z">
          <w:pPr>
            <w:pStyle w:val="Beschriftung"/>
          </w:pPr>
        </w:pPrChange>
      </w:pPr>
      <w:del w:id="1761" w:author="Christian Rauh [2]" w:date="2021-09-27T21:22:00Z">
        <w:r w:rsidRPr="0029563D" w:rsidDel="00352816">
          <w:rPr>
            <w:lang w:val="en-US"/>
          </w:rPr>
          <w:delText xml:space="preserve">Table </w:delText>
        </w:r>
        <w:r w:rsidRPr="0011405F" w:rsidDel="00352816">
          <w:rPr>
            <w:i w:val="0"/>
            <w:iCs w:val="0"/>
            <w:lang w:val="en-US"/>
          </w:rPr>
          <w:fldChar w:fldCharType="begin"/>
        </w:r>
        <w:r w:rsidRPr="0029563D" w:rsidDel="00352816">
          <w:rPr>
            <w:lang w:val="en-US"/>
          </w:rPr>
          <w:delInstrText xml:space="preserve"> SEQ Table \* ARABIC </w:delInstrText>
        </w:r>
        <w:r w:rsidRPr="0011405F" w:rsidDel="00352816">
          <w:rPr>
            <w:i w:val="0"/>
            <w:iCs w:val="0"/>
            <w:lang w:val="en-US"/>
          </w:rPr>
          <w:fldChar w:fldCharType="separate"/>
        </w:r>
        <w:r w:rsidRPr="0029563D" w:rsidDel="00352816">
          <w:rPr>
            <w:noProof/>
            <w:lang w:val="en-US"/>
          </w:rPr>
          <w:delText>1</w:delText>
        </w:r>
        <w:r w:rsidRPr="0011405F" w:rsidDel="00352816">
          <w:rPr>
            <w:i w:val="0"/>
            <w:iCs w:val="0"/>
            <w:lang w:val="en-US"/>
          </w:rPr>
          <w:fldChar w:fldCharType="end"/>
        </w:r>
        <w:r w:rsidRPr="0029563D" w:rsidDel="00352816">
          <w:rPr>
            <w:lang w:val="en-US"/>
          </w:rPr>
          <w:delText>: Summary of final dataset</w:delText>
        </w:r>
      </w:del>
      <w:ins w:id="1762" w:author="Christian Rauh" w:date="2021-09-27T17:00:00Z">
        <w:del w:id="1763" w:author="Christian Rauh [2]" w:date="2021-09-27T21:22:00Z">
          <w:r w:rsidR="005C7E87" w:rsidDel="00352816">
            <w:rPr>
              <w:lang w:val="en-US"/>
            </w:rPr>
            <w:delText>Dataset</w:delText>
          </w:r>
        </w:del>
      </w:ins>
    </w:p>
    <w:p w14:paraId="141DC808" w14:textId="3AB4D62B" w:rsidR="0063237A" w:rsidRPr="0011405F" w:rsidDel="00821ABB" w:rsidRDefault="0063237A" w:rsidP="0011405F">
      <w:pPr>
        <w:spacing w:before="120" w:after="0" w:line="240" w:lineRule="auto"/>
        <w:jc w:val="both"/>
        <w:rPr>
          <w:del w:id="1764" w:author="Christian Rauh [2]" w:date="2021-09-27T22:54:00Z"/>
          <w:b/>
          <w:sz w:val="20"/>
          <w:szCs w:val="18"/>
          <w:lang w:val="en-US"/>
        </w:rPr>
      </w:pPr>
      <w:del w:id="1765" w:author="Christian Rauh [2]" w:date="2021-09-27T22:54:00Z">
        <w:r w:rsidRPr="0011405F" w:rsidDel="00821ABB">
          <w:rPr>
            <w:b/>
            <w:sz w:val="20"/>
            <w:szCs w:val="18"/>
            <w:lang w:val="en-US"/>
          </w:rPr>
          <w:delText>Indicators</w:delText>
        </w:r>
      </w:del>
    </w:p>
    <w:p w14:paraId="558FA5FC" w14:textId="5544516C" w:rsidR="0063237A" w:rsidDel="00821ABB" w:rsidRDefault="0063237A" w:rsidP="0063237A">
      <w:pPr>
        <w:pStyle w:val="Textkrper"/>
        <w:jc w:val="both"/>
        <w:rPr>
          <w:del w:id="1766" w:author="Christian Rauh [2]" w:date="2021-09-27T22:54:00Z"/>
          <w:sz w:val="20"/>
          <w:szCs w:val="20"/>
        </w:rPr>
      </w:pPr>
      <w:del w:id="1767" w:author="Christian Rauh [2]" w:date="2021-09-27T22:54:00Z">
        <w:r w:rsidRPr="0029563D" w:rsidDel="00821ABB">
          <w:rPr>
            <w:sz w:val="20"/>
            <w:szCs w:val="20"/>
          </w:rPr>
          <w:delTex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delText>
        </w:r>
        <w:commentRangeStart w:id="1768"/>
        <w:r w:rsidRPr="0029563D" w:rsidDel="00821ABB">
          <w:rPr>
            <w:sz w:val="20"/>
            <w:szCs w:val="20"/>
          </w:rPr>
          <w:delText>Along our discussion above</w:delText>
        </w:r>
        <w:commentRangeEnd w:id="1768"/>
        <w:r w:rsidRPr="0029563D" w:rsidDel="00821ABB">
          <w:rPr>
            <w:rStyle w:val="Kommentarzeichen"/>
            <w:sz w:val="20"/>
            <w:szCs w:val="20"/>
          </w:rPr>
          <w:commentReference w:id="1768"/>
        </w:r>
        <w:r w:rsidRPr="0029563D" w:rsidDel="00821ABB">
          <w:rPr>
            <w:sz w:val="20"/>
            <w:szCs w:val="20"/>
          </w:rPr>
          <w:delText>, three blocks of indicators are of key interest here.</w:delText>
        </w:r>
      </w:del>
    </w:p>
    <w:p w14:paraId="783EAFEB" w14:textId="4BD1B37B" w:rsidR="001957F4" w:rsidRPr="00CE2D23" w:rsidDel="009E7EBE" w:rsidRDefault="001957F4" w:rsidP="0063237A">
      <w:pPr>
        <w:pStyle w:val="Textkrper"/>
        <w:jc w:val="both"/>
        <w:rPr>
          <w:del w:id="1769" w:author="Christian Rauh [2]" w:date="2021-09-27T21:43:00Z"/>
          <w:sz w:val="20"/>
          <w:szCs w:val="20"/>
        </w:rPr>
      </w:pPr>
      <w:del w:id="1770" w:author="Christian Rauh [2]" w:date="2021-09-27T21:43:00Z">
        <w:r w:rsidDel="009E7EBE">
          <w:rPr>
            <w:i/>
            <w:iCs/>
            <w:sz w:val="20"/>
            <w:szCs w:val="20"/>
          </w:rPr>
          <w:delText xml:space="preserve">Language choice: </w:delText>
        </w:r>
        <w:r w:rsidR="0003779A" w:rsidDel="009E7EBE">
          <w:rPr>
            <w:sz w:val="20"/>
            <w:szCs w:val="20"/>
          </w:rPr>
          <w:delText xml:space="preserve"> The crucial factor for publicity of a message is that the audience should be able to understand it. Thus, our first indicator focuses on the diversity of language in the EU supranational communication. </w:delText>
        </w:r>
        <w:r w:rsidR="00D457B0" w:rsidDel="009E7EBE">
          <w:rPr>
            <w:sz w:val="20"/>
            <w:szCs w:val="20"/>
          </w:rPr>
          <w:delText xml:space="preserve">While the Twitter API provides an indicator on the language of the message, it is rather crude and takes the tweet as a whole. We refine this indicator by applying language recognition </w:delText>
        </w:r>
        <w:r w:rsidR="00D457B0" w:rsidRPr="0032464D" w:rsidDel="009E7EBE">
          <w:rPr>
            <w:rFonts w:cs="Calibri"/>
            <w:sz w:val="20"/>
          </w:rPr>
          <w:delText>on sentence level with Google’s compact language detector 2 as implemented in the cld2 R package,</w:delText>
        </w:r>
        <w:r w:rsidR="00D457B0" w:rsidDel="009E7EBE">
          <w:rPr>
            <w:sz w:val="20"/>
            <w:szCs w:val="20"/>
          </w:rPr>
          <w:delText xml:space="preserve"> </w:delText>
        </w:r>
        <w:r w:rsidR="00D457B0" w:rsidRPr="003D6101" w:rsidDel="009E7EBE">
          <w:rPr>
            <w:sz w:val="20"/>
            <w:szCs w:val="18"/>
          </w:rPr>
          <w:fldChar w:fldCharType="begin"/>
        </w:r>
        <w:r w:rsidR="00620833" w:rsidDel="009E7EBE">
          <w:rPr>
            <w:sz w:val="20"/>
            <w:szCs w:val="18"/>
          </w:rPr>
          <w:del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2020)","dontUpdate":true,"noteIndex":0},"citationItems":[{"id":7163,"uris":["http://zotero.org/groups/2912652/items/6TJWGK6P"],"uri":["http://zotero.org/groups/2912652/items/6TJWGK6P"],"itemData":{"id":7163,"type":"webpage","abstract":"Bindings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delInstrText>
        </w:r>
        <w:r w:rsidR="00D457B0" w:rsidRPr="003D6101" w:rsidDel="009E7EBE">
          <w:rPr>
            <w:sz w:val="20"/>
            <w:szCs w:val="18"/>
          </w:rPr>
          <w:fldChar w:fldCharType="separate"/>
        </w:r>
        <w:r w:rsidR="00D457B0" w:rsidRPr="0032464D" w:rsidDel="009E7EBE">
          <w:rPr>
            <w:rFonts w:cs="Calibri"/>
            <w:sz w:val="20"/>
          </w:rPr>
          <w:delText>(Ooms and Sites 2020)</w:delText>
        </w:r>
        <w:r w:rsidR="00D457B0" w:rsidRPr="003D6101" w:rsidDel="009E7EBE">
          <w:rPr>
            <w:sz w:val="20"/>
            <w:szCs w:val="18"/>
          </w:rPr>
          <w:fldChar w:fldCharType="end"/>
        </w:r>
        <w:r w:rsidR="00D457B0" w:rsidRPr="003D6101" w:rsidDel="009E7EBE">
          <w:rPr>
            <w:sz w:val="20"/>
            <w:szCs w:val="18"/>
          </w:rPr>
          <w:delText>.</w:delText>
        </w:r>
        <w:r w:rsidR="00F469A9" w:rsidDel="009E7EBE">
          <w:rPr>
            <w:sz w:val="20"/>
            <w:szCs w:val="18"/>
          </w:rPr>
          <w:delText xml:space="preserve"> While this method is not perfectly accurate in capturing the language diversity of the messages, it still provides us with a finer grained picture of the state-of-affairs.</w:delText>
        </w:r>
      </w:del>
    </w:p>
    <w:p w14:paraId="02DF8E8A" w14:textId="563C2FBF" w:rsidR="0063237A" w:rsidRPr="0029563D" w:rsidDel="00821ABB" w:rsidRDefault="00A11B4C" w:rsidP="0063237A">
      <w:pPr>
        <w:pStyle w:val="Textkrper"/>
        <w:jc w:val="both"/>
        <w:rPr>
          <w:del w:id="1771" w:author="Christian Rauh [2]" w:date="2021-09-27T22:54:00Z"/>
          <w:sz w:val="20"/>
          <w:szCs w:val="20"/>
        </w:rPr>
      </w:pPr>
      <w:del w:id="1772" w:author="Christian Rauh [2]" w:date="2021-09-27T22:54:00Z">
        <w:r w:rsidDel="00821ABB">
          <w:rPr>
            <w:i/>
            <w:sz w:val="20"/>
            <w:szCs w:val="20"/>
          </w:rPr>
          <w:delText>Comprehensibility</w:delText>
        </w:r>
        <w:r w:rsidR="0063237A" w:rsidRPr="0029563D" w:rsidDel="00821ABB">
          <w:rPr>
            <w:i/>
            <w:sz w:val="20"/>
            <w:szCs w:val="20"/>
          </w:rPr>
          <w:delText xml:space="preserve">: </w:delText>
        </w:r>
        <w:commentRangeStart w:id="1773"/>
        <w:r w:rsidR="0063237A" w:rsidRPr="0029563D" w:rsidDel="00821ABB">
          <w:rPr>
            <w:sz w:val="20"/>
            <w:szCs w:val="20"/>
          </w:rPr>
          <w:delText xml:space="preserve">As noted above </w:delText>
        </w:r>
        <w:commentRangeEnd w:id="1773"/>
        <w:r w:rsidR="0063237A" w:rsidRPr="0029563D" w:rsidDel="00821ABB">
          <w:rPr>
            <w:rStyle w:val="Kommentarzeichen"/>
            <w:sz w:val="20"/>
            <w:szCs w:val="20"/>
          </w:rPr>
          <w:commentReference w:id="1773"/>
        </w:r>
        <w:r w:rsidR="0063237A" w:rsidRPr="0029563D" w:rsidDel="00821ABB">
          <w:rPr>
            <w:sz w:val="20"/>
            <w:szCs w:val="20"/>
          </w:rPr>
          <w:delText xml:space="preserve">a necessary condition for engaging messages is that the message is easily understandable and graspable in the first place. Exploiting the validations and tools provided by Benoit, Spirling, and Munger </w:delText>
        </w:r>
        <w:r w:rsidR="0063237A" w:rsidRPr="00CE2D23" w:rsidDel="00821ABB">
          <w:rPr>
            <w:sz w:val="20"/>
            <w:szCs w:val="20"/>
          </w:rPr>
          <w:fldChar w:fldCharType="begin"/>
        </w:r>
        <w:r w:rsidR="00620833" w:rsidDel="00821ABB">
          <w:rPr>
            <w:sz w:val="20"/>
            <w:szCs w:val="20"/>
          </w:rPr>
          <w:delInstrText xml:space="preserve"> ADDIN ZOTERO_ITEM CSL_CITATION {"citationID":"Pfbw8xAV","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delInstrText>
        </w:r>
        <w:r w:rsidR="0063237A" w:rsidRPr="00CE2D23" w:rsidDel="00821ABB">
          <w:rPr>
            <w:sz w:val="20"/>
            <w:szCs w:val="20"/>
          </w:rPr>
          <w:fldChar w:fldCharType="separate"/>
        </w:r>
        <w:r w:rsidR="0063237A" w:rsidRPr="0029563D" w:rsidDel="00821ABB">
          <w:rPr>
            <w:rFonts w:ascii="Cambria" w:hAnsi="Cambria"/>
            <w:sz w:val="20"/>
            <w:szCs w:val="20"/>
          </w:rPr>
          <w:delText>(2019)</w:delText>
        </w:r>
        <w:r w:rsidR="0063237A" w:rsidRPr="00CE2D23" w:rsidDel="00821ABB">
          <w:rPr>
            <w:sz w:val="20"/>
            <w:szCs w:val="20"/>
          </w:rPr>
          <w:fldChar w:fldCharType="end"/>
        </w:r>
        <w:r w:rsidR="0063237A" w:rsidRPr="0029563D" w:rsidDel="00821ABB">
          <w:rPr>
            <w:sz w:val="20"/>
            <w:szCs w:val="20"/>
          </w:rPr>
          <w:delText xml:space="preserve"> we thus extract three features from the English-language elements of each Tweet. First, we measure syntactic and grammatical complexity by the Flesh/Kincaid reading ease score. This compound indicator of sentence and word length captures the required cognitive mobilization (often described by anchoring it in education levels) to grasp the textual content of a message. Second, we measure familiarity of the vocabulary supranational actors use. This is proxied by the average frequency by which the words in a given tweet occur in the overall Google Books corpus as the broadest available representation of the English language. The intuition is that words that are more common in the English language, as opposed to rarer jargon, are better known and thus more readily understandable by a broad audience. Lastly, we measure the average verb-to-noun ratio in tweets. L</w:delText>
        </w:r>
        <w:r w:rsidR="0063237A" w:rsidRPr="0011405F" w:rsidDel="00821ABB">
          <w:rPr>
            <w:sz w:val="20"/>
            <w:szCs w:val="20"/>
          </w:rPr>
          <w:delText xml:space="preserve">inguists stress that texts express political agency better when they resort to a verbal as opposed to a nominal style </w:delText>
        </w:r>
        <w:r w:rsidR="0063237A" w:rsidRPr="0011405F" w:rsidDel="00821ABB">
          <w:rPr>
            <w:sz w:val="20"/>
            <w:szCs w:val="20"/>
          </w:rPr>
          <w:fldChar w:fldCharType="begin"/>
        </w:r>
        <w:r w:rsidR="00620833" w:rsidDel="00821ABB">
          <w:rPr>
            <w:sz w:val="20"/>
            <w:szCs w:val="20"/>
          </w:rPr>
          <w:del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r w:rsidR="0063237A" w:rsidRPr="0011405F" w:rsidDel="00821ABB">
          <w:rPr>
            <w:sz w:val="20"/>
            <w:szCs w:val="20"/>
          </w:rPr>
          <w:fldChar w:fldCharType="separate"/>
        </w:r>
        <w:r w:rsidR="0063237A" w:rsidRPr="0011405F" w:rsidDel="00821ABB">
          <w:rPr>
            <w:sz w:val="20"/>
            <w:szCs w:val="20"/>
          </w:rPr>
          <w:delText xml:space="preserve">(Biber </w:delText>
        </w:r>
        <w:r w:rsidR="0063237A" w:rsidRPr="0011405F" w:rsidDel="00821ABB">
          <w:rPr>
            <w:i/>
            <w:iCs/>
            <w:sz w:val="20"/>
            <w:szCs w:val="20"/>
          </w:rPr>
          <w:delText>et al.</w:delText>
        </w:r>
        <w:r w:rsidR="0063237A" w:rsidRPr="0011405F" w:rsidDel="00821ABB">
          <w:rPr>
            <w:sz w:val="20"/>
            <w:szCs w:val="20"/>
          </w:rPr>
          <w:delText xml:space="preserve"> 1998: 65 pp. Thibault 1991)</w:delText>
        </w:r>
        <w:r w:rsidR="0063237A" w:rsidRPr="0011405F" w:rsidDel="00821ABB">
          <w:rPr>
            <w:sz w:val="20"/>
            <w:szCs w:val="20"/>
          </w:rPr>
          <w:fldChar w:fldCharType="end"/>
        </w:r>
        <w:r w:rsidR="0063237A" w:rsidRPr="0011405F" w:rsidDel="00821ABB">
          <w:rPr>
            <w:sz w:val="20"/>
            <w:szCs w:val="20"/>
          </w:rPr>
          <w:delText xml:space="preserve">. A nominal style, such as academic writing, uses many nouns and nominalizations, thus prioritizing abstract objects and process over action. A verbal style, such as conversations, uses many verbs, thereby clarifying who did what, and providing information on the temporal order of events and processes. </w:delText>
        </w:r>
      </w:del>
    </w:p>
    <w:p w14:paraId="556BFD61" w14:textId="52BA3B76" w:rsidR="0063237A" w:rsidRPr="0029563D" w:rsidDel="00821ABB" w:rsidRDefault="0063237A" w:rsidP="0063237A">
      <w:pPr>
        <w:pStyle w:val="Textkrper"/>
        <w:jc w:val="both"/>
        <w:rPr>
          <w:del w:id="1774" w:author="Christian Rauh [2]" w:date="2021-09-27T22:54:00Z"/>
          <w:sz w:val="20"/>
          <w:szCs w:val="20"/>
        </w:rPr>
      </w:pPr>
      <w:del w:id="1775" w:author="Christian Rauh [2]" w:date="2021-09-27T22:54:00Z">
        <w:r w:rsidRPr="0029563D" w:rsidDel="00821ABB">
          <w:rPr>
            <w:i/>
            <w:sz w:val="20"/>
            <w:szCs w:val="20"/>
          </w:rPr>
          <w:delText>Multimedia message content</w:delText>
        </w:r>
        <w:r w:rsidRPr="0029563D" w:rsidDel="00821ABB">
          <w:rPr>
            <w:sz w:val="20"/>
            <w:szCs w:val="20"/>
          </w:rPr>
          <w:delText xml:space="preserve">: Beyond text, the Twitter platform allows various means of multimedia messaging. Symbols, pictures, or videos can transmit a large amount of information </w:delText>
        </w:r>
        <w:r w:rsidRPr="00CE2D23" w:rsidDel="00821ABB">
          <w:rPr>
            <w:sz w:val="20"/>
            <w:szCs w:val="20"/>
          </w:rPr>
          <w:fldChar w:fldCharType="begin"/>
        </w:r>
        <w:r w:rsidR="00620833" w:rsidDel="00821ABB">
          <w:rPr>
            <w:sz w:val="20"/>
            <w:szCs w:val="20"/>
          </w:rPr>
          <w:delInstrText xml:space="preserve"> ADDIN ZOTERO_ITEM CSL_CITATION {"citationID":"FIvpiqTw","properties":{"formattedCitation":"(Tang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r w:rsidRPr="00CE2D23" w:rsidDel="00821ABB">
          <w:rPr>
            <w:sz w:val="20"/>
            <w:szCs w:val="20"/>
          </w:rPr>
          <w:fldChar w:fldCharType="separate"/>
        </w:r>
        <w:r w:rsidR="0032464D" w:rsidRPr="0032464D" w:rsidDel="00821ABB">
          <w:rPr>
            <w:rFonts w:ascii="Cambria" w:hAnsi="Cambria"/>
            <w:sz w:val="20"/>
          </w:rPr>
          <w:delText>(Tang and Hew 2018)</w:delText>
        </w:r>
        <w:r w:rsidRPr="00CE2D23" w:rsidDel="00821ABB">
          <w:rPr>
            <w:sz w:val="20"/>
            <w:szCs w:val="20"/>
          </w:rPr>
          <w:fldChar w:fldCharType="end"/>
        </w:r>
        <w:r w:rsidRPr="0029563D" w:rsidDel="00821ABB">
          <w:rPr>
            <w:sz w:val="20"/>
            <w:szCs w:val="20"/>
          </w:rPr>
          <w:delText>, rendering their usage also relevant for engaging political communication at least in principle. Thus, we initially extract and count the number of emoticons and other special symbols from the content of each tweet. We also store whether a Tweet contains embedded pictures and/or videos as well as links to external URLs from the entities URL field offered by the Twiter API.</w:delText>
        </w:r>
      </w:del>
    </w:p>
    <w:p w14:paraId="2AE44364" w14:textId="73CA19BF" w:rsidR="0063237A" w:rsidRPr="0029563D" w:rsidDel="00821ABB" w:rsidRDefault="00903450" w:rsidP="0063237A">
      <w:pPr>
        <w:pStyle w:val="Textkrper"/>
        <w:jc w:val="both"/>
        <w:rPr>
          <w:del w:id="1776" w:author="Christian Rauh [2]" w:date="2021-09-27T22:54:00Z"/>
          <w:sz w:val="20"/>
          <w:szCs w:val="20"/>
        </w:rPr>
      </w:pPr>
      <w:del w:id="1777" w:author="Christian Rauh [2]" w:date="2021-09-27T22:54:00Z">
        <w:r w:rsidDel="00821ABB">
          <w:rPr>
            <w:i/>
            <w:iCs/>
            <w:sz w:val="20"/>
            <w:szCs w:val="20"/>
          </w:rPr>
          <w:delText>Publicity of the messages</w:delText>
        </w:r>
        <w:r w:rsidR="0063237A" w:rsidRPr="0029563D" w:rsidDel="00821ABB">
          <w:rPr>
            <w:sz w:val="20"/>
            <w:szCs w:val="20"/>
          </w:rPr>
          <w:delText xml:space="preserve">: Ultimately, we want to study </w:delText>
        </w:r>
        <w:r w:rsidR="005B64C1" w:rsidDel="00821ABB">
          <w:rPr>
            <w:sz w:val="20"/>
            <w:szCs w:val="20"/>
          </w:rPr>
          <w:delText>to what extent communication style contributes to the publicity of the message</w:delText>
        </w:r>
        <w:r w:rsidR="0063237A" w:rsidRPr="0029563D" w:rsidDel="00821ABB">
          <w:rPr>
            <w:sz w:val="20"/>
            <w:szCs w:val="20"/>
          </w:rPr>
          <w:delText>. We focus on the main engagement tools that the platform offers. Favoriting allows the user to express a favorable attitude towards a given message.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tweet, thus, we utilize the counts of favorites, retweets, quotes and replies as supplied by the Twitter API</w:delText>
        </w:r>
        <w:commentRangeStart w:id="1778"/>
        <w:commentRangeStart w:id="1779"/>
        <w:r w:rsidR="0063237A" w:rsidRPr="0029563D" w:rsidDel="00821ABB">
          <w:rPr>
            <w:sz w:val="20"/>
            <w:szCs w:val="20"/>
          </w:rPr>
          <w:delText>.</w:delText>
        </w:r>
        <w:commentRangeEnd w:id="1778"/>
        <w:r w:rsidR="0063237A" w:rsidRPr="0029563D" w:rsidDel="00821ABB">
          <w:rPr>
            <w:rStyle w:val="Kommentarzeichen"/>
            <w:sz w:val="20"/>
            <w:szCs w:val="20"/>
          </w:rPr>
          <w:commentReference w:id="1778"/>
        </w:r>
        <w:commentRangeEnd w:id="1779"/>
        <w:r w:rsidR="0063237A" w:rsidRPr="0029563D" w:rsidDel="00821ABB">
          <w:rPr>
            <w:rStyle w:val="Kommentarzeichen"/>
            <w:sz w:val="20"/>
            <w:szCs w:val="20"/>
          </w:rPr>
          <w:commentReference w:id="1779"/>
        </w:r>
        <w:r w:rsidR="0063237A" w:rsidRPr="0029563D" w:rsidDel="00821ABB">
          <w:rPr>
            <w:sz w:val="20"/>
            <w:szCs w:val="20"/>
          </w:rPr>
          <w:delText xml:space="preserve"> </w:delText>
        </w:r>
        <w:commentRangeStart w:id="1780"/>
        <w:commentRangeStart w:id="1781"/>
        <w:commentRangeEnd w:id="1780"/>
        <w:r w:rsidR="0063237A" w:rsidRPr="0029563D" w:rsidDel="00821ABB">
          <w:rPr>
            <w:rStyle w:val="Kommentarzeichen"/>
            <w:sz w:val="20"/>
            <w:szCs w:val="20"/>
          </w:rPr>
          <w:commentReference w:id="1780"/>
        </w:r>
        <w:commentRangeEnd w:id="1781"/>
        <w:r w:rsidR="0063237A" w:rsidRPr="0029563D" w:rsidDel="00821ABB">
          <w:rPr>
            <w:rStyle w:val="Kommentarzeichen"/>
            <w:sz w:val="20"/>
            <w:szCs w:val="20"/>
          </w:rPr>
          <w:commentReference w:id="1781"/>
        </w:r>
        <w:r w:rsidR="0063237A" w:rsidRPr="0011405F" w:rsidDel="00821ABB">
          <w:rPr>
            <w:sz w:val="20"/>
            <w:szCs w:val="20"/>
          </w:rPr>
          <w:delText xml:space="preserve"> </w:delText>
        </w:r>
        <w:r w:rsidR="000C6CB3" w:rsidDel="00821ABB">
          <w:rPr>
            <w:sz w:val="20"/>
            <w:szCs w:val="20"/>
          </w:rPr>
          <w:delText xml:space="preserve">While the API provides historical meta-information on the messages, such information on accounts is lacking. Raw data </w:delText>
        </w:r>
        <w:r w:rsidR="00330CA0" w:rsidDel="00821ABB">
          <w:rPr>
            <w:sz w:val="20"/>
            <w:szCs w:val="20"/>
          </w:rPr>
          <w:delText xml:space="preserve">from the API provides meta-information (eg. </w:delText>
        </w:r>
        <w:r w:rsidR="001F29C2" w:rsidDel="00821ABB">
          <w:rPr>
            <w:sz w:val="20"/>
            <w:szCs w:val="20"/>
          </w:rPr>
          <w:delText>f</w:delText>
        </w:r>
        <w:r w:rsidR="00330CA0" w:rsidDel="00821ABB">
          <w:rPr>
            <w:sz w:val="20"/>
            <w:szCs w:val="20"/>
          </w:rPr>
          <w:delText>ollower</w:delText>
        </w:r>
        <w:r w:rsidR="001F29C2" w:rsidDel="00821ABB">
          <w:rPr>
            <w:sz w:val="20"/>
            <w:szCs w:val="20"/>
          </w:rPr>
          <w:delText>s</w:delText>
        </w:r>
        <w:r w:rsidR="00330CA0" w:rsidDel="00821ABB">
          <w:rPr>
            <w:sz w:val="20"/>
            <w:szCs w:val="20"/>
          </w:rPr>
          <w:delText xml:space="preserve"> count) on the account at the time of query. </w:delText>
        </w:r>
        <w:r w:rsidR="001F29C2" w:rsidDel="00821ABB">
          <w:rPr>
            <w:sz w:val="20"/>
            <w:szCs w:val="20"/>
          </w:rPr>
          <w:delText xml:space="preserve">Circumvent this, we exploit the information capture and stored by </w:delText>
        </w:r>
        <w:r w:rsidR="00F00DC5" w:rsidDel="00821ABB">
          <w:rPr>
            <w:sz w:val="20"/>
            <w:szCs w:val="20"/>
          </w:rPr>
          <w:delText xml:space="preserve">archive.org. Their web engine crawls the </w:delText>
        </w:r>
        <w:r w:rsidR="00A01D9C" w:rsidDel="00821ABB">
          <w:rPr>
            <w:sz w:val="20"/>
            <w:szCs w:val="20"/>
          </w:rPr>
          <w:delText xml:space="preserve">web and takes snapshots of individual sites. Some amount of meta information </w:delText>
        </w:r>
        <w:r w:rsidR="00D62F5F" w:rsidDel="00821ABB">
          <w:rPr>
            <w:sz w:val="20"/>
            <w:szCs w:val="20"/>
          </w:rPr>
          <w:delText xml:space="preserve">is available on our accounts. We linearly interpolate historical follower counts </w:delText>
        </w:r>
        <w:r w:rsidR="00936E5D" w:rsidDel="00821ABB">
          <w:rPr>
            <w:sz w:val="20"/>
            <w:szCs w:val="20"/>
          </w:rPr>
          <w:delText xml:space="preserve">using this information and weight the publicity metrics by historical follower counts. </w:delText>
        </w:r>
        <w:r w:rsidR="0063237A" w:rsidRPr="0011405F" w:rsidDel="00821ABB">
          <w:rPr>
            <w:sz w:val="20"/>
            <w:szCs w:val="20"/>
          </w:rPr>
          <w:delText>Details of these pre-processing and replication scripts are presented in online appendix.</w:delText>
        </w:r>
      </w:del>
    </w:p>
    <w:p w14:paraId="519156B1" w14:textId="065FD7D8" w:rsidR="009D149A" w:rsidRPr="0011405F" w:rsidDel="001C0E97" w:rsidRDefault="009D149A" w:rsidP="009C6D4B">
      <w:pPr>
        <w:pStyle w:val="Beschriftung"/>
        <w:keepNext/>
        <w:keepLines/>
        <w:jc w:val="center"/>
        <w:rPr>
          <w:del w:id="1782" w:author="Christian Rauh [2]" w:date="2021-09-27T23:10:00Z"/>
          <w:b/>
          <w:bCs/>
          <w:color w:val="auto"/>
          <w:sz w:val="20"/>
          <w:lang w:val="en-US"/>
        </w:rPr>
      </w:pPr>
    </w:p>
    <w:p w14:paraId="4C8E755D" w14:textId="77777777" w:rsidR="00A233EF" w:rsidRPr="0011405F" w:rsidRDefault="00A233EF" w:rsidP="00091B45">
      <w:pPr>
        <w:spacing w:before="120" w:after="0" w:line="240" w:lineRule="auto"/>
        <w:jc w:val="both"/>
        <w:rPr>
          <w:sz w:val="20"/>
          <w:szCs w:val="18"/>
          <w:lang w:val="en-US"/>
        </w:rPr>
      </w:pPr>
    </w:p>
    <w:bookmarkEnd w:id="35"/>
    <w:p w14:paraId="1BEDF94D" w14:textId="5892C634" w:rsidR="002C72A4" w:rsidRPr="0011405F" w:rsidRDefault="00FF546C" w:rsidP="002C72A4">
      <w:pPr>
        <w:spacing w:before="120" w:after="0" w:line="240" w:lineRule="auto"/>
        <w:jc w:val="both"/>
        <w:rPr>
          <w:b/>
          <w:sz w:val="20"/>
          <w:szCs w:val="18"/>
          <w:lang w:val="en-US"/>
        </w:rPr>
      </w:pPr>
      <w:r>
        <w:rPr>
          <w:b/>
          <w:sz w:val="20"/>
          <w:szCs w:val="18"/>
          <w:lang w:val="en-US"/>
        </w:rPr>
        <w:t>4</w:t>
      </w:r>
      <w:r w:rsidR="002C72A4" w:rsidRPr="0011405F">
        <w:rPr>
          <w:b/>
          <w:sz w:val="20"/>
          <w:szCs w:val="18"/>
          <w:lang w:val="en-US"/>
        </w:rPr>
        <w:t xml:space="preserve">. </w:t>
      </w:r>
      <w:ins w:id="1783" w:author="Christian Rauh [2]" w:date="2021-09-27T23:25:00Z">
        <w:r w:rsidR="003076C0">
          <w:rPr>
            <w:b/>
            <w:sz w:val="20"/>
            <w:szCs w:val="18"/>
            <w:lang w:val="en-US"/>
          </w:rPr>
          <w:t xml:space="preserve">The </w:t>
        </w:r>
      </w:ins>
      <w:del w:id="1784" w:author="Christian Rauh [2]" w:date="2021-09-27T23:10:00Z">
        <w:r w:rsidR="002C72A4" w:rsidRPr="0011405F" w:rsidDel="001C0E97">
          <w:rPr>
            <w:b/>
            <w:sz w:val="20"/>
            <w:szCs w:val="18"/>
            <w:lang w:val="en-US"/>
          </w:rPr>
          <w:delText>Key characteristics</w:delText>
        </w:r>
      </w:del>
      <w:ins w:id="1785" w:author="Christian Rauh [2]" w:date="2021-09-27T23:25:00Z">
        <w:r w:rsidR="003076C0">
          <w:rPr>
            <w:b/>
            <w:sz w:val="20"/>
            <w:szCs w:val="18"/>
            <w:lang w:val="en-US"/>
          </w:rPr>
          <w:t>c</w:t>
        </w:r>
      </w:ins>
      <w:ins w:id="1786" w:author="Christian Rauh [2]" w:date="2021-09-27T23:10:00Z">
        <w:r w:rsidR="001C0E97">
          <w:rPr>
            <w:b/>
            <w:sz w:val="20"/>
            <w:szCs w:val="18"/>
            <w:lang w:val="en-US"/>
          </w:rPr>
          <w:t>omprehensibility</w:t>
        </w:r>
      </w:ins>
      <w:r w:rsidR="002C72A4" w:rsidRPr="0011405F">
        <w:rPr>
          <w:b/>
          <w:sz w:val="20"/>
          <w:szCs w:val="18"/>
          <w:lang w:val="en-US"/>
        </w:rPr>
        <w:t xml:space="preserve"> of supranational Twitter messages</w:t>
      </w:r>
    </w:p>
    <w:p w14:paraId="7692C95E" w14:textId="49802B2E" w:rsidR="002C72A4" w:rsidDel="003076C0" w:rsidRDefault="002C72A4" w:rsidP="002C72A4">
      <w:pPr>
        <w:spacing w:after="0" w:line="240" w:lineRule="auto"/>
        <w:jc w:val="both"/>
        <w:rPr>
          <w:del w:id="1787" w:author="Christian Rauh [2]" w:date="2021-09-27T23:27:00Z"/>
          <w:sz w:val="20"/>
          <w:szCs w:val="18"/>
          <w:lang w:val="en-US"/>
        </w:rPr>
      </w:pPr>
    </w:p>
    <w:p w14:paraId="55056E09" w14:textId="77777777" w:rsidR="003076C0" w:rsidRPr="0011405F" w:rsidRDefault="003076C0" w:rsidP="002C72A4">
      <w:pPr>
        <w:spacing w:before="120" w:after="0" w:line="240" w:lineRule="auto"/>
        <w:jc w:val="both"/>
        <w:rPr>
          <w:ins w:id="1788" w:author="Christian Rauh [2]" w:date="2021-09-27T23:27:00Z"/>
          <w:sz w:val="20"/>
          <w:szCs w:val="18"/>
          <w:lang w:val="en-US"/>
        </w:rPr>
      </w:pPr>
    </w:p>
    <w:p w14:paraId="784409BD" w14:textId="59063611" w:rsidR="002C72A4" w:rsidRPr="0011405F" w:rsidRDefault="002C72A4" w:rsidP="002C72A4">
      <w:pPr>
        <w:spacing w:after="0" w:line="240" w:lineRule="auto"/>
        <w:jc w:val="both"/>
        <w:rPr>
          <w:i/>
          <w:sz w:val="20"/>
          <w:szCs w:val="18"/>
          <w:lang w:val="en-US"/>
        </w:rPr>
      </w:pPr>
      <w:del w:id="1789" w:author="Christian Rauh [2]" w:date="2021-09-27T23:11:00Z">
        <w:r w:rsidRPr="0011405F" w:rsidDel="001C0E97">
          <w:rPr>
            <w:i/>
            <w:sz w:val="20"/>
            <w:szCs w:val="18"/>
            <w:lang w:val="en-US"/>
          </w:rPr>
          <w:delText>3</w:delText>
        </w:r>
      </w:del>
      <w:ins w:id="1790" w:author="Christian Rauh [2]" w:date="2021-09-27T23:11:00Z">
        <w:r w:rsidR="001C0E97">
          <w:rPr>
            <w:i/>
            <w:sz w:val="20"/>
            <w:szCs w:val="18"/>
            <w:lang w:val="en-US"/>
          </w:rPr>
          <w:t>4</w:t>
        </w:r>
      </w:ins>
      <w:r w:rsidRPr="0011405F">
        <w:rPr>
          <w:i/>
          <w:sz w:val="20"/>
          <w:szCs w:val="18"/>
          <w:lang w:val="en-US"/>
        </w:rPr>
        <w:t>.</w:t>
      </w:r>
      <w:r w:rsidR="002528C1">
        <w:rPr>
          <w:i/>
          <w:sz w:val="20"/>
          <w:szCs w:val="18"/>
          <w:lang w:val="en-US"/>
        </w:rPr>
        <w:t>1</w:t>
      </w:r>
      <w:r w:rsidRPr="0011405F">
        <w:rPr>
          <w:i/>
          <w:sz w:val="20"/>
          <w:szCs w:val="18"/>
          <w:lang w:val="en-US"/>
        </w:rPr>
        <w:t xml:space="preserve">. </w:t>
      </w:r>
      <w:del w:id="1791" w:author="Christian Rauh [2]" w:date="2021-09-27T23:10:00Z">
        <w:r w:rsidRPr="0011405F" w:rsidDel="001C0E97">
          <w:rPr>
            <w:i/>
            <w:sz w:val="20"/>
            <w:szCs w:val="18"/>
            <w:lang w:val="en-US"/>
          </w:rPr>
          <w:delText>The language of supranational Twitter messages</w:delText>
        </w:r>
      </w:del>
      <w:ins w:id="1792" w:author="Christian Rauh [2]" w:date="2021-09-27T23:10:00Z">
        <w:r w:rsidR="001C0E97">
          <w:rPr>
            <w:i/>
            <w:sz w:val="20"/>
            <w:szCs w:val="18"/>
            <w:lang w:val="en-US"/>
          </w:rPr>
          <w:t>Text</w:t>
        </w:r>
        <w:del w:id="1793" w:author="Christian Rauh" w:date="2021-09-28T10:29:00Z">
          <w:r w:rsidR="001C0E97" w:rsidDel="00E33C6C">
            <w:rPr>
              <w:i/>
              <w:sz w:val="20"/>
              <w:szCs w:val="18"/>
              <w:lang w:val="en-US"/>
            </w:rPr>
            <w:delText>ual content</w:delText>
          </w:r>
        </w:del>
      </w:ins>
      <w:ins w:id="1794" w:author="Christian Rauh" w:date="2021-09-28T10:29:00Z">
        <w:r w:rsidR="00E33C6C">
          <w:rPr>
            <w:i/>
            <w:sz w:val="20"/>
            <w:szCs w:val="18"/>
            <w:lang w:val="en-US"/>
          </w:rPr>
          <w:t xml:space="preserve"> comprehensibility</w:t>
        </w:r>
      </w:ins>
      <w:r w:rsidRPr="0011405F">
        <w:rPr>
          <w:i/>
          <w:sz w:val="20"/>
          <w:szCs w:val="18"/>
          <w:lang w:val="en-US"/>
        </w:rPr>
        <w:t xml:space="preserve"> </w:t>
      </w:r>
    </w:p>
    <w:p w14:paraId="24DA6840" w14:textId="2C3F521C" w:rsidR="002C72A4" w:rsidDel="00326BCB" w:rsidRDefault="00326BCB" w:rsidP="002C72A4">
      <w:pPr>
        <w:spacing w:before="120" w:after="0" w:line="240" w:lineRule="auto"/>
        <w:jc w:val="both"/>
        <w:rPr>
          <w:del w:id="1795" w:author="Christian Rauh [2]" w:date="2021-09-27T21:45:00Z"/>
          <w:sz w:val="20"/>
          <w:szCs w:val="18"/>
          <w:lang w:val="en-US"/>
        </w:rPr>
      </w:pPr>
      <w:ins w:id="1796" w:author="Christian Rauh [2]" w:date="2021-09-27T23:30:00Z">
        <w:r>
          <w:rPr>
            <w:sz w:val="20"/>
            <w:szCs w:val="18"/>
            <w:lang w:val="en-US"/>
          </w:rPr>
          <w:t xml:space="preserve">For the question whether supranational messages are comprehensible </w:t>
        </w:r>
      </w:ins>
      <w:ins w:id="1797" w:author="Christian Rauh [2]" w:date="2021-09-27T23:40:00Z">
        <w:r w:rsidR="00EB415C">
          <w:rPr>
            <w:sz w:val="20"/>
            <w:szCs w:val="18"/>
            <w:lang w:val="en-US"/>
          </w:rPr>
          <w:t>and transparent to</w:t>
        </w:r>
      </w:ins>
      <w:ins w:id="1798" w:author="Christian Rauh [2]" w:date="2021-09-27T23:30:00Z">
        <w:r>
          <w:rPr>
            <w:sz w:val="20"/>
            <w:szCs w:val="18"/>
            <w:lang w:val="en-US"/>
          </w:rPr>
          <w:t xml:space="preserve"> citizens</w:t>
        </w:r>
      </w:ins>
      <w:ins w:id="1799" w:author="Christian Rauh" w:date="2021-09-28T15:31:00Z">
        <w:r w:rsidR="0005513D">
          <w:rPr>
            <w:sz w:val="20"/>
            <w:szCs w:val="18"/>
            <w:lang w:val="en-US"/>
          </w:rPr>
          <w:t>,</w:t>
        </w:r>
      </w:ins>
      <w:ins w:id="1800" w:author="Christian Rauh [2]" w:date="2021-09-27T23:30:00Z">
        <w:r>
          <w:rPr>
            <w:sz w:val="20"/>
            <w:szCs w:val="18"/>
            <w:lang w:val="en-US"/>
          </w:rPr>
          <w:t xml:space="preserve"> </w:t>
        </w:r>
      </w:ins>
      <w:ins w:id="1801" w:author="Christian Rauh [2]" w:date="2021-09-27T23:31:00Z">
        <w:r>
          <w:rPr>
            <w:sz w:val="20"/>
            <w:szCs w:val="18"/>
            <w:lang w:val="en-US"/>
          </w:rPr>
          <w:t>the text</w:t>
        </w:r>
      </w:ins>
      <w:ins w:id="1802" w:author="Christian Rauh [2]" w:date="2021-09-27T23:40:00Z">
        <w:r w:rsidR="00EB415C">
          <w:rPr>
            <w:sz w:val="20"/>
            <w:szCs w:val="18"/>
            <w:lang w:val="en-US"/>
          </w:rPr>
          <w:t>s</w:t>
        </w:r>
      </w:ins>
      <w:ins w:id="1803" w:author="Christian Rauh [2]" w:date="2021-09-27T23:31:00Z">
        <w:r>
          <w:rPr>
            <w:sz w:val="20"/>
            <w:szCs w:val="18"/>
            <w:lang w:val="en-US"/>
          </w:rPr>
          <w:t xml:space="preserve"> that supranational actors publish on Twitter</w:t>
        </w:r>
      </w:ins>
      <w:ins w:id="1804" w:author="Christian Rauh [2]" w:date="2021-09-27T23:40:00Z">
        <w:r w:rsidR="00EB415C">
          <w:rPr>
            <w:sz w:val="20"/>
            <w:szCs w:val="18"/>
            <w:lang w:val="en-US"/>
          </w:rPr>
          <w:t xml:space="preserve"> provide key pieces of evidence</w:t>
        </w:r>
      </w:ins>
      <w:del w:id="1805" w:author="Christian Rauh [2]" w:date="2021-09-27T21:45:00Z">
        <w:r w:rsidR="002528C1" w:rsidDel="009E7EBE">
          <w:rPr>
            <w:sz w:val="20"/>
            <w:szCs w:val="18"/>
            <w:lang w:val="en-US"/>
          </w:rPr>
          <w:delText>We begin our investigation on the features of supranational communication with a focus on the language choice.</w:delText>
        </w:r>
        <w:r w:rsidR="00984746" w:rsidDel="009E7EBE">
          <w:rPr>
            <w:sz w:val="20"/>
            <w:szCs w:val="18"/>
            <w:lang w:val="en-US"/>
          </w:rPr>
          <w:delText xml:space="preserve"> Our data indicates that</w:delText>
        </w:r>
        <w:r w:rsidR="000660FE" w:rsidRPr="0011405F" w:rsidDel="009E7EBE">
          <w:rPr>
            <w:sz w:val="20"/>
            <w:szCs w:val="18"/>
            <w:lang w:val="en-US"/>
          </w:rPr>
          <w:delText xml:space="preserve"> </w:delText>
        </w:r>
        <w:r w:rsidR="002C72A4" w:rsidRPr="0011405F" w:rsidDel="009E7EBE">
          <w:rPr>
            <w:sz w:val="20"/>
            <w:szCs w:val="18"/>
            <w:lang w:val="en-US"/>
          </w:rPr>
          <w:delText>English is clearly the lingua franca of supranational tweets</w:delText>
        </w:r>
        <w:r w:rsidR="00D457B0" w:rsidDel="009E7EBE">
          <w:rPr>
            <w:sz w:val="20"/>
            <w:szCs w:val="18"/>
            <w:lang w:val="en-US"/>
          </w:rPr>
          <w:delText>.</w:delText>
        </w:r>
        <w:r w:rsidR="002C72A4" w:rsidRPr="0011405F" w:rsidDel="009E7EBE">
          <w:rPr>
            <w:sz w:val="20"/>
            <w:szCs w:val="18"/>
            <w:lang w:val="en-US"/>
          </w:rPr>
          <w:delText xml:space="preserve"> In total, 82% of all supranational tweets were solely written in English while 88.2% contained at least on English sentence. Other languages appeared much less frequently: we detected French in about 4%, Italian and Polish in around 1.5%, as well as Italian, Swedish and German in around 1% of tweets. This seems to suggest that supranational actors do not respect the EU’s linguistic diversity but that should not be overstated. Virtually all Twitter end-user applications offer reliable auto-translation at the click of a button. </w:delText>
        </w:r>
      </w:del>
    </w:p>
    <w:p w14:paraId="69DE290D" w14:textId="18EDA628" w:rsidR="002C72A4" w:rsidRDefault="002C72A4" w:rsidP="00326BCB">
      <w:pPr>
        <w:spacing w:before="120" w:after="0" w:line="240" w:lineRule="auto"/>
        <w:jc w:val="both"/>
        <w:rPr>
          <w:ins w:id="1806" w:author="Christian Rauh [2]" w:date="2021-09-27T23:35:00Z"/>
          <w:sz w:val="20"/>
          <w:szCs w:val="18"/>
          <w:lang w:val="en-US"/>
        </w:rPr>
      </w:pPr>
      <w:del w:id="1807" w:author="Christian Rauh [2]" w:date="2021-09-27T23:31:00Z">
        <w:r w:rsidRPr="0011405F" w:rsidDel="00326BCB">
          <w:rPr>
            <w:sz w:val="20"/>
            <w:szCs w:val="18"/>
            <w:lang w:val="en-US"/>
          </w:rPr>
          <w:delText xml:space="preserve">Here we focus on the English-language content of the tweets and want to learn whether they contribute to making EU politics transparent. </w:delText>
        </w:r>
      </w:del>
      <w:ins w:id="1808" w:author="Christian Rauh [2]" w:date="2021-09-27T23:32:00Z">
        <w:r w:rsidR="00326BCB">
          <w:rPr>
            <w:sz w:val="20"/>
            <w:szCs w:val="18"/>
            <w:lang w:val="en-US"/>
          </w:rPr>
          <w:t xml:space="preserve">. Scholars and pundits alike </w:t>
        </w:r>
      </w:ins>
      <w:del w:id="1809" w:author="Christian Rauh [2]" w:date="2021-09-27T23:32:00Z">
        <w:r w:rsidRPr="0011405F" w:rsidDel="00326BCB">
          <w:rPr>
            <w:sz w:val="20"/>
            <w:szCs w:val="18"/>
            <w:lang w:val="en-US"/>
          </w:rPr>
          <w:delText xml:space="preserve">In this regard, very different literatures </w:delText>
        </w:r>
      </w:del>
      <w:r w:rsidRPr="0011405F">
        <w:rPr>
          <w:sz w:val="20"/>
          <w:szCs w:val="18"/>
          <w:lang w:val="en-US"/>
        </w:rPr>
        <w:t xml:space="preserve">have repeatedly stressed that more </w:t>
      </w:r>
      <w:del w:id="1810" w:author="Christian Rauh [2]" w:date="2021-09-27T23:32:00Z">
        <w:r w:rsidRPr="0011405F" w:rsidDel="00326BCB">
          <w:rPr>
            <w:sz w:val="20"/>
            <w:szCs w:val="18"/>
            <w:lang w:val="en-US"/>
          </w:rPr>
          <w:delText xml:space="preserve">political </w:delText>
        </w:r>
      </w:del>
      <w:r w:rsidRPr="0011405F">
        <w:rPr>
          <w:sz w:val="20"/>
          <w:szCs w:val="18"/>
          <w:lang w:val="en-US"/>
        </w:rPr>
        <w:t xml:space="preserve">communication does not help if it does not clarify but rather obfuscates political responsibilities </w:t>
      </w:r>
      <w:r w:rsidRPr="0011405F">
        <w:rPr>
          <w:sz w:val="20"/>
          <w:szCs w:val="18"/>
          <w:lang w:val="en-US"/>
        </w:rPr>
        <w:fldChar w:fldCharType="begin"/>
      </w:r>
      <w:r w:rsidR="00061E08">
        <w:rPr>
          <w:sz w:val="20"/>
          <w:szCs w:val="18"/>
          <w:lang w:val="en-US"/>
        </w:rPr>
        <w:instrText xml:space="preserve"> ADDIN ZOTERO_ITEM CSL_CITATION {"citationID":"GhcZRoqZ","properties":{"formattedCitation":"(Fairclough 2003; Fowler {\\i{}et al.} 1979; Orwell 1946)","plainCitation":"(Fairclough 2003; Fowler et al. 1979; Orwell 1946)","noteIndex":0},"citationItems":[{"id":6942,"uris":["http://zotero.org/groups/2912652/items/4A8TR48S"],"uri":["http://zotero.org/groups/2912652/items/4A8TR48S"],"itemData":{"id":6942,"type":"book","abstract":"\"Analysing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6938,"uris":["http://zotero.org/groups/2912652/items/PWRH5RSZ"],"uri":["http://zotero.org/groups/2912652/items/PWRH5RSZ"],"itemData":{"id":6938,"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6941,"uris":["http://zotero.org/groups/2912652/items/JT7H3K3D"],"uri":["http://zotero.org/groups/2912652/items/JT7H3K3D"],"itemData":{"id":6941,"type":"article-journal","container-title":"Horizon","issue":"76","page":"252-265","title":"Politics and the English Language","volume":"13","author":[{"family":"Orwell","given":"George"}],"issued":{"date-parts":[["1946"]]}}}],"schema":"https://github.com/citation-style-language/schema/raw/master/csl-citation.json"} </w:instrText>
      </w:r>
      <w:r w:rsidRPr="0011405F">
        <w:rPr>
          <w:sz w:val="20"/>
          <w:szCs w:val="18"/>
          <w:lang w:val="en-US"/>
        </w:rPr>
        <w:fldChar w:fldCharType="separate"/>
      </w:r>
      <w:r w:rsidRPr="0029563D">
        <w:rPr>
          <w:rFonts w:cs="Calibri"/>
          <w:sz w:val="20"/>
          <w:szCs w:val="24"/>
          <w:lang w:val="en-US"/>
        </w:rPr>
        <w:t xml:space="preserve">(Fairclough 2003; Fowler </w:t>
      </w:r>
      <w:r w:rsidRPr="0029563D">
        <w:rPr>
          <w:rFonts w:cs="Calibri"/>
          <w:i/>
          <w:iCs/>
          <w:sz w:val="20"/>
          <w:szCs w:val="24"/>
          <w:lang w:val="en-US"/>
        </w:rPr>
        <w:t>et al.</w:t>
      </w:r>
      <w:r w:rsidRPr="0029563D">
        <w:rPr>
          <w:rFonts w:cs="Calibri"/>
          <w:sz w:val="20"/>
          <w:szCs w:val="24"/>
          <w:lang w:val="en-US"/>
        </w:rPr>
        <w:t xml:space="preserve"> 1979; Orwell 1946)</w:t>
      </w:r>
      <w:r w:rsidRPr="0011405F">
        <w:rPr>
          <w:sz w:val="20"/>
          <w:szCs w:val="18"/>
          <w:lang w:val="en-US"/>
        </w:rPr>
        <w:fldChar w:fldCharType="end"/>
      </w:r>
      <w:r w:rsidRPr="0011405F">
        <w:rPr>
          <w:sz w:val="20"/>
          <w:szCs w:val="18"/>
          <w:lang w:val="en-US"/>
        </w:rPr>
        <w:t xml:space="preserve">. </w:t>
      </w:r>
      <w:del w:id="1811" w:author="Christian Rauh [2]" w:date="2021-09-27T23:32:00Z">
        <w:r w:rsidRPr="0011405F" w:rsidDel="00326BCB">
          <w:rPr>
            <w:sz w:val="20"/>
            <w:szCs w:val="18"/>
            <w:lang w:val="en-US"/>
          </w:rPr>
          <w:delText>Sending clear and easily understandable messages seems to be a particular challenge for</w:delText>
        </w:r>
      </w:del>
      <w:ins w:id="1812" w:author="Christian Rauh [2]" w:date="2021-09-27T23:32:00Z">
        <w:r w:rsidR="00326BCB">
          <w:rPr>
            <w:sz w:val="20"/>
            <w:szCs w:val="18"/>
            <w:lang w:val="en-US"/>
          </w:rPr>
          <w:t>Especially</w:t>
        </w:r>
      </w:ins>
      <w:r w:rsidRPr="0011405F">
        <w:rPr>
          <w:sz w:val="20"/>
          <w:szCs w:val="18"/>
          <w:lang w:val="en-US"/>
        </w:rPr>
        <w:t xml:space="preserve"> detached</w:t>
      </w:r>
      <w:del w:id="1813" w:author="Christian Rauh [2]" w:date="2021-09-27T23:32:00Z">
        <w:r w:rsidRPr="0011405F" w:rsidDel="00326BCB">
          <w:rPr>
            <w:sz w:val="20"/>
            <w:szCs w:val="18"/>
            <w:lang w:val="en-US"/>
          </w:rPr>
          <w:delText xml:space="preserve">, </w:delText>
        </w:r>
      </w:del>
      <w:ins w:id="1814" w:author="Christian Rauh [2]" w:date="2021-09-27T23:32:00Z">
        <w:r w:rsidR="00326BCB">
          <w:rPr>
            <w:sz w:val="20"/>
            <w:szCs w:val="18"/>
            <w:lang w:val="en-US"/>
          </w:rPr>
          <w:t xml:space="preserve"> and</w:t>
        </w:r>
        <w:r w:rsidR="00326BCB" w:rsidRPr="0011405F">
          <w:rPr>
            <w:sz w:val="20"/>
            <w:szCs w:val="18"/>
            <w:lang w:val="en-US"/>
          </w:rPr>
          <w:t xml:space="preserve"> </w:t>
        </w:r>
      </w:ins>
      <w:r w:rsidRPr="0011405F">
        <w:rPr>
          <w:sz w:val="20"/>
          <w:szCs w:val="18"/>
          <w:lang w:val="en-US"/>
        </w:rPr>
        <w:t xml:space="preserve">highly specialized institutions </w:t>
      </w:r>
      <w:del w:id="1815" w:author="Christian Rauh [2]" w:date="2021-09-27T23:32:00Z">
        <w:r w:rsidRPr="0011405F" w:rsidDel="00326BCB">
          <w:rPr>
            <w:sz w:val="20"/>
            <w:szCs w:val="18"/>
            <w:lang w:val="en-US"/>
          </w:rPr>
          <w:delText xml:space="preserve">that </w:delText>
        </w:r>
      </w:del>
      <w:ins w:id="1816" w:author="Christian Rauh [2]" w:date="2021-09-27T23:32:00Z">
        <w:r w:rsidR="00326BCB">
          <w:rPr>
            <w:sz w:val="20"/>
            <w:szCs w:val="18"/>
            <w:lang w:val="en-US"/>
          </w:rPr>
          <w:t>are a</w:t>
        </w:r>
      </w:ins>
      <w:ins w:id="1817" w:author="Christian Rauh [2]" w:date="2021-09-27T23:33:00Z">
        <w:r w:rsidR="00326BCB">
          <w:rPr>
            <w:sz w:val="20"/>
            <w:szCs w:val="18"/>
            <w:lang w:val="en-US"/>
          </w:rPr>
          <w:t xml:space="preserve">ccused to </w:t>
        </w:r>
      </w:ins>
      <w:del w:id="1818" w:author="Christian Rauh [2]" w:date="2021-09-27T23:32:00Z">
        <w:r w:rsidRPr="0011405F" w:rsidDel="00326BCB">
          <w:rPr>
            <w:sz w:val="20"/>
            <w:szCs w:val="18"/>
            <w:lang w:val="en-US"/>
          </w:rPr>
          <w:delText xml:space="preserve">often </w:delText>
        </w:r>
      </w:del>
      <w:r w:rsidRPr="0011405F">
        <w:rPr>
          <w:sz w:val="20"/>
          <w:szCs w:val="18"/>
          <w:lang w:val="en-US"/>
        </w:rPr>
        <w:t xml:space="preserve">resort to a rather technocratic </w:t>
      </w:r>
      <w:del w:id="1819" w:author="Christian Rauh [2]" w:date="2021-09-27T23:33:00Z">
        <w:r w:rsidRPr="0011405F" w:rsidDel="00326BCB">
          <w:rPr>
            <w:sz w:val="20"/>
            <w:szCs w:val="18"/>
            <w:lang w:val="en-US"/>
          </w:rPr>
          <w:delText xml:space="preserve">discourse </w:delText>
        </w:r>
      </w:del>
      <w:ins w:id="1820" w:author="Christian Rauh [2]" w:date="2021-09-27T23:33:00Z">
        <w:r w:rsidR="00326BCB">
          <w:rPr>
            <w:sz w:val="20"/>
            <w:szCs w:val="18"/>
            <w:lang w:val="en-US"/>
          </w:rPr>
          <w:t xml:space="preserve">language </w:t>
        </w:r>
      </w:ins>
      <w:ins w:id="1821" w:author="Christian Rauh [2]" w:date="2021-09-27T23:34:00Z">
        <w:r w:rsidR="00326BCB">
          <w:rPr>
            <w:sz w:val="20"/>
            <w:szCs w:val="18"/>
            <w:lang w:val="en-US"/>
          </w:rPr>
          <w:t>which</w:t>
        </w:r>
      </w:ins>
      <w:ins w:id="1822" w:author="Christian Rauh [2]" w:date="2021-09-27T23:33:00Z">
        <w:r w:rsidR="00326BCB">
          <w:rPr>
            <w:sz w:val="20"/>
            <w:szCs w:val="18"/>
            <w:lang w:val="en-US"/>
          </w:rPr>
          <w:t xml:space="preserve"> requires </w:t>
        </w:r>
      </w:ins>
      <w:ins w:id="1823" w:author="Christian Rauh [2]" w:date="2021-09-27T23:34:00Z">
        <w:r w:rsidR="00326BCB">
          <w:rPr>
            <w:sz w:val="20"/>
            <w:szCs w:val="18"/>
            <w:lang w:val="en-US"/>
          </w:rPr>
          <w:t>high levels of formal education</w:t>
        </w:r>
      </w:ins>
      <w:ins w:id="1824" w:author="Christian Rauh [2]" w:date="2021-09-27T23:33:00Z">
        <w:r w:rsidR="00326BCB">
          <w:rPr>
            <w:sz w:val="20"/>
            <w:szCs w:val="18"/>
            <w:lang w:val="en-US"/>
          </w:rPr>
          <w:t xml:space="preserve">, uses specialized jargon, and gives priority </w:t>
        </w:r>
      </w:ins>
      <w:ins w:id="1825" w:author="Christian Rauh [2]" w:date="2021-09-27T23:34:00Z">
        <w:r w:rsidR="00326BCB">
          <w:rPr>
            <w:sz w:val="20"/>
            <w:szCs w:val="18"/>
            <w:lang w:val="en-US"/>
          </w:rPr>
          <w:t>to</w:t>
        </w:r>
      </w:ins>
      <w:ins w:id="1826" w:author="Christian Rauh [2]" w:date="2021-09-27T23:33:00Z">
        <w:r w:rsidR="00326BCB">
          <w:rPr>
            <w:sz w:val="20"/>
            <w:szCs w:val="18"/>
            <w:lang w:val="en-US"/>
          </w:rPr>
          <w:t xml:space="preserve"> abstract process and </w:t>
        </w:r>
      </w:ins>
      <w:ins w:id="1827" w:author="Christian Rauh [2]" w:date="2021-09-27T23:34:00Z">
        <w:r w:rsidR="00326BCB">
          <w:rPr>
            <w:sz w:val="20"/>
            <w:szCs w:val="18"/>
            <w:lang w:val="en-US"/>
          </w:rPr>
          <w:t>developments rather than to political agency</w:t>
        </w:r>
      </w:ins>
      <w:ins w:id="1828" w:author="Christian Rauh [2]" w:date="2021-09-27T23:33:00Z">
        <w:r w:rsidR="00326BCB">
          <w:rPr>
            <w:sz w:val="20"/>
            <w:szCs w:val="18"/>
            <w:lang w:val="en-US"/>
          </w:rPr>
          <w:t xml:space="preserve"> </w:t>
        </w:r>
      </w:ins>
      <w:r w:rsidRPr="0011405F">
        <w:rPr>
          <w:sz w:val="20"/>
          <w:szCs w:val="18"/>
          <w:lang w:val="en-US"/>
        </w:rPr>
        <w:fldChar w:fldCharType="begin"/>
      </w:r>
      <w:r w:rsidR="00061E08">
        <w:rPr>
          <w:sz w:val="20"/>
          <w:szCs w:val="18"/>
          <w:lang w:val="en-US"/>
        </w:rPr>
        <w:instrText xml:space="preserve"> ADDIN ZOTERO_ITEM CSL_CITATION {"citationID":"Sz5b9wfG","properties":{"formattedCitation":"(Moretti and Pestre 2015; Rauh 2021b; Thibault 1991)","plainCitation":"(Moretti and Pestre 2015; Rauh 2021b; Thibault 1991)","noteIndex":0},"citationItems":[{"id":6944,"uris":["http://zotero.org/groups/2912652/items/DQX2NY25"],"uri":["http://zotero.org/groups/2912652/items/DQX2NY25"],"itemData":{"id":6944,"type":"article-journal","container-title":"The New Left Review","issue":"MAR APR 2015","page":"75-99","title":"Bankspeak: The Language of World Bank Reports","volume":"92","author":[{"family":"Moretti","given":"Franco"},{"family":"Pestre","given":"Dominique"}],"issued":{"date-parts":[["2015"]]}}},{"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6937,"uris":["http://zotero.org/groups/2912652/items/A87UVXK9"],"uri":["http://zotero.org/groups/2912652/items/A87UVXK9"],"itemData":{"id":6937,"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Pr="0011405F">
        <w:rPr>
          <w:sz w:val="20"/>
          <w:szCs w:val="18"/>
          <w:lang w:val="en-US"/>
        </w:rPr>
        <w:fldChar w:fldCharType="separate"/>
      </w:r>
      <w:r w:rsidRPr="0029563D">
        <w:rPr>
          <w:rFonts w:cs="Calibri"/>
          <w:sz w:val="20"/>
          <w:lang w:val="en-US"/>
        </w:rPr>
        <w:t xml:space="preserve">(Moretti and </w:t>
      </w:r>
      <w:proofErr w:type="spellStart"/>
      <w:r w:rsidRPr="0029563D">
        <w:rPr>
          <w:rFonts w:cs="Calibri"/>
          <w:sz w:val="20"/>
          <w:lang w:val="en-US"/>
        </w:rPr>
        <w:t>Pestre</w:t>
      </w:r>
      <w:proofErr w:type="spellEnd"/>
      <w:r w:rsidRPr="0029563D">
        <w:rPr>
          <w:rFonts w:cs="Calibri"/>
          <w:sz w:val="20"/>
          <w:lang w:val="en-US"/>
        </w:rPr>
        <w:t xml:space="preserve"> 2015; Rauh 2021b; Thibault 1991)</w:t>
      </w:r>
      <w:r w:rsidRPr="0011405F">
        <w:rPr>
          <w:sz w:val="20"/>
          <w:szCs w:val="18"/>
          <w:lang w:val="en-US"/>
        </w:rPr>
        <w:fldChar w:fldCharType="end"/>
      </w:r>
      <w:r w:rsidRPr="0011405F">
        <w:rPr>
          <w:sz w:val="20"/>
          <w:szCs w:val="18"/>
          <w:lang w:val="en-US"/>
        </w:rPr>
        <w:t xml:space="preserve">. </w:t>
      </w:r>
    </w:p>
    <w:p w14:paraId="2652F5CC" w14:textId="634685A4" w:rsidR="00326BCB" w:rsidRDefault="00E97B0A" w:rsidP="00326BCB">
      <w:pPr>
        <w:spacing w:before="120" w:after="0" w:line="240" w:lineRule="auto"/>
        <w:jc w:val="both"/>
        <w:rPr>
          <w:ins w:id="1829" w:author="Christian Rauh [2]" w:date="2021-09-27T23:39:00Z"/>
          <w:sz w:val="20"/>
          <w:szCs w:val="20"/>
        </w:rPr>
      </w:pPr>
      <w:ins w:id="1830" w:author="Christian Rauh" w:date="2021-09-28T10:06:00Z">
        <w:r>
          <w:rPr>
            <w:sz w:val="20"/>
            <w:szCs w:val="20"/>
          </w:rPr>
          <w:t xml:space="preserve">We </w:t>
        </w:r>
      </w:ins>
      <w:ins w:id="1831" w:author="Christian Rauh [2]" w:date="2021-09-27T23:35:00Z">
        <w:del w:id="1832" w:author="Christian Rauh" w:date="2021-09-28T10:05:00Z">
          <w:r w:rsidR="00326BCB" w:rsidDel="00917EB5">
            <w:rPr>
              <w:sz w:val="20"/>
              <w:szCs w:val="20"/>
            </w:rPr>
            <w:delText>Building on</w:delText>
          </w:r>
        </w:del>
      </w:ins>
      <w:ins w:id="1833" w:author="Christian Rauh" w:date="2021-09-28T10:06:00Z">
        <w:r>
          <w:rPr>
            <w:sz w:val="20"/>
            <w:szCs w:val="20"/>
          </w:rPr>
          <w:t>o</w:t>
        </w:r>
      </w:ins>
      <w:ins w:id="1834" w:author="Christian Rauh" w:date="2021-09-28T10:05:00Z">
        <w:r w:rsidR="00917EB5">
          <w:rPr>
            <w:sz w:val="20"/>
            <w:szCs w:val="20"/>
          </w:rPr>
          <w:t>perationalising</w:t>
        </w:r>
      </w:ins>
      <w:ins w:id="1835" w:author="Christian Rauh [2]" w:date="2021-09-27T23:35:00Z">
        <w:r w:rsidR="00326BCB">
          <w:rPr>
            <w:sz w:val="20"/>
            <w:szCs w:val="20"/>
          </w:rPr>
          <w:t xml:space="preserve"> these ideas</w:t>
        </w:r>
        <w:del w:id="1836" w:author="Christian Rauh" w:date="2021-09-28T10:06:00Z">
          <w:r w:rsidR="00326BCB" w:rsidDel="00E97B0A">
            <w:rPr>
              <w:sz w:val="20"/>
              <w:szCs w:val="20"/>
            </w:rPr>
            <w:delText xml:space="preserve">, we exploit </w:delText>
          </w:r>
          <w:r w:rsidR="00326BCB" w:rsidRPr="0029563D" w:rsidDel="00E97B0A">
            <w:rPr>
              <w:sz w:val="20"/>
              <w:szCs w:val="20"/>
            </w:rPr>
            <w:delText xml:space="preserve">the validations and </w:delText>
          </w:r>
        </w:del>
      </w:ins>
      <w:ins w:id="1837" w:author="Christian Rauh" w:date="2021-09-28T10:06:00Z">
        <w:r>
          <w:rPr>
            <w:sz w:val="20"/>
            <w:szCs w:val="20"/>
          </w:rPr>
          <w:t xml:space="preserve"> along the validated </w:t>
        </w:r>
      </w:ins>
      <w:ins w:id="1838" w:author="Christian Rauh [2]" w:date="2021-09-27T23:35:00Z">
        <w:r w:rsidR="00326BCB">
          <w:rPr>
            <w:sz w:val="20"/>
            <w:szCs w:val="20"/>
          </w:rPr>
          <w:t xml:space="preserve">text analysis </w:t>
        </w:r>
        <w:r w:rsidR="00326BCB" w:rsidRPr="0029563D">
          <w:rPr>
            <w:sz w:val="20"/>
            <w:szCs w:val="20"/>
          </w:rPr>
          <w:t xml:space="preserve">tools provided by Benoit, Spirling, and Munger </w:t>
        </w:r>
        <w:r w:rsidR="00326BCB" w:rsidRPr="00CE2D23">
          <w:rPr>
            <w:sz w:val="20"/>
            <w:szCs w:val="20"/>
          </w:rPr>
          <w:fldChar w:fldCharType="begin"/>
        </w:r>
      </w:ins>
      <w:r w:rsidR="00061E08">
        <w:rPr>
          <w:sz w:val="20"/>
          <w:szCs w:val="20"/>
        </w:rPr>
        <w:instrText xml:space="preserve"> ADDIN ZOTERO_ITEM CSL_CITATION {"citationID":"Pfbw8xAV","properties":{"formattedCitation":"(2019)","plainCitation":"(2019)","noteIndex":0},"citationItems":[{"id":6993,"uris":["http://zotero.org/groups/2912652/items/KKVXM6T8"],"uri":["http://zotero.org/groups/2912652/items/KKVXM6T8"],"itemData":{"id":6993,"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ins w:id="1839" w:author="Christian Rauh [2]" w:date="2021-09-27T23:35:00Z">
        <w:r w:rsidR="00326BCB" w:rsidRPr="00CE2D23">
          <w:rPr>
            <w:sz w:val="20"/>
            <w:szCs w:val="20"/>
          </w:rPr>
          <w:fldChar w:fldCharType="separate"/>
        </w:r>
        <w:r w:rsidR="00326BCB" w:rsidRPr="0029563D">
          <w:rPr>
            <w:rFonts w:ascii="Cambria" w:hAnsi="Cambria"/>
            <w:sz w:val="20"/>
            <w:szCs w:val="20"/>
          </w:rPr>
          <w:t>(2019)</w:t>
        </w:r>
        <w:r w:rsidR="00326BCB" w:rsidRPr="00CE2D23">
          <w:rPr>
            <w:sz w:val="20"/>
            <w:szCs w:val="20"/>
          </w:rPr>
          <w:fldChar w:fldCharType="end"/>
        </w:r>
        <w:r w:rsidR="00326BCB" w:rsidRPr="0029563D">
          <w:rPr>
            <w:sz w:val="20"/>
            <w:szCs w:val="20"/>
          </w:rPr>
          <w:t xml:space="preserve"> </w:t>
        </w:r>
        <w:del w:id="1840" w:author="Christian Rauh" w:date="2021-09-28T10:06:00Z">
          <w:r w:rsidR="00326BCB" w:rsidDel="00E97B0A">
            <w:rPr>
              <w:sz w:val="20"/>
              <w:szCs w:val="20"/>
            </w:rPr>
            <w:delText xml:space="preserve">to </w:delText>
          </w:r>
        </w:del>
      </w:ins>
      <w:ins w:id="1841" w:author="Christian Rauh" w:date="2021-09-28T10:06:00Z">
        <w:r>
          <w:rPr>
            <w:sz w:val="20"/>
            <w:szCs w:val="20"/>
          </w:rPr>
          <w:t xml:space="preserve">and </w:t>
        </w:r>
      </w:ins>
      <w:ins w:id="1842" w:author="Christian Rauh [2]" w:date="2021-09-27T23:35:00Z">
        <w:r w:rsidR="00326BCB">
          <w:rPr>
            <w:sz w:val="20"/>
            <w:szCs w:val="20"/>
          </w:rPr>
          <w:t xml:space="preserve">extract </w:t>
        </w:r>
        <w:r w:rsidR="00326BCB" w:rsidRPr="0029563D">
          <w:rPr>
            <w:sz w:val="20"/>
            <w:szCs w:val="20"/>
          </w:rPr>
          <w:t xml:space="preserve">three </w:t>
        </w:r>
        <w:r w:rsidR="00326BCB">
          <w:rPr>
            <w:sz w:val="20"/>
            <w:szCs w:val="20"/>
          </w:rPr>
          <w:t>variab</w:t>
        </w:r>
      </w:ins>
      <w:ins w:id="1843" w:author="Christian Rauh [2]" w:date="2021-09-27T23:36:00Z">
        <w:r w:rsidR="00326BCB">
          <w:rPr>
            <w:sz w:val="20"/>
            <w:szCs w:val="20"/>
          </w:rPr>
          <w:t>les</w:t>
        </w:r>
      </w:ins>
      <w:ins w:id="1844" w:author="Christian Rauh [2]" w:date="2021-09-27T23:35:00Z">
        <w:r w:rsidR="00326BCB" w:rsidRPr="0029563D">
          <w:rPr>
            <w:sz w:val="20"/>
            <w:szCs w:val="20"/>
          </w:rPr>
          <w:t xml:space="preserve"> from the English-language elements of each </w:t>
        </w:r>
      </w:ins>
      <w:ins w:id="1845" w:author="Christian Rauh [2]" w:date="2021-09-27T23:36:00Z">
        <w:r w:rsidR="00326BCB">
          <w:rPr>
            <w:sz w:val="20"/>
            <w:szCs w:val="20"/>
          </w:rPr>
          <w:t>t</w:t>
        </w:r>
      </w:ins>
      <w:ins w:id="1846" w:author="Christian Rauh [2]" w:date="2021-09-27T23:35:00Z">
        <w:r w:rsidR="00326BCB" w:rsidRPr="0029563D">
          <w:rPr>
            <w:sz w:val="20"/>
            <w:szCs w:val="20"/>
          </w:rPr>
          <w:t>weet</w:t>
        </w:r>
      </w:ins>
      <w:ins w:id="1847" w:author="Christian Rauh [2]" w:date="2021-09-27T23:36:00Z">
        <w:r w:rsidR="00326BCB">
          <w:rPr>
            <w:sz w:val="20"/>
            <w:szCs w:val="20"/>
          </w:rPr>
          <w:t xml:space="preserve"> (details </w:t>
        </w:r>
        <w:del w:id="1848" w:author="Christian Rauh" w:date="2021-09-28T15:34:00Z">
          <w:r w:rsidR="00326BCB" w:rsidDel="003436E1">
            <w:rPr>
              <w:sz w:val="20"/>
              <w:szCs w:val="20"/>
            </w:rPr>
            <w:delText xml:space="preserve">on language selection and pre-processing </w:delText>
          </w:r>
        </w:del>
        <w:r w:rsidR="00326BCB">
          <w:rPr>
            <w:sz w:val="20"/>
            <w:szCs w:val="20"/>
          </w:rPr>
          <w:t>in appendices A1 and A2)</w:t>
        </w:r>
      </w:ins>
      <w:ins w:id="1849" w:author="Christian Rauh [2]" w:date="2021-09-27T23:35:00Z">
        <w:r w:rsidR="00326BCB" w:rsidRPr="0029563D">
          <w:rPr>
            <w:sz w:val="20"/>
            <w:szCs w:val="20"/>
          </w:rPr>
          <w:t xml:space="preserve">. First, </w:t>
        </w:r>
      </w:ins>
      <w:ins w:id="1850" w:author="Christian Rauh" w:date="2021-09-28T10:06:00Z">
        <w:r w:rsidRPr="0029563D">
          <w:rPr>
            <w:sz w:val="20"/>
            <w:szCs w:val="20"/>
          </w:rPr>
          <w:t xml:space="preserve">the Flesh reading ease score </w:t>
        </w:r>
      </w:ins>
      <w:ins w:id="1851" w:author="Christian Rauh [2]" w:date="2021-09-27T23:35:00Z">
        <w:del w:id="1852" w:author="Christian Rauh" w:date="2021-09-28T10:06:00Z">
          <w:r w:rsidR="00326BCB" w:rsidRPr="0029563D" w:rsidDel="00E97B0A">
            <w:rPr>
              <w:sz w:val="20"/>
              <w:szCs w:val="20"/>
            </w:rPr>
            <w:delText xml:space="preserve">we </w:delText>
          </w:r>
        </w:del>
        <w:r w:rsidR="00326BCB" w:rsidRPr="0029563D">
          <w:rPr>
            <w:sz w:val="20"/>
            <w:szCs w:val="20"/>
          </w:rPr>
          <w:t>measure</w:t>
        </w:r>
      </w:ins>
      <w:ins w:id="1853" w:author="Christian Rauh" w:date="2021-09-28T10:07:00Z">
        <w:r>
          <w:rPr>
            <w:sz w:val="20"/>
            <w:szCs w:val="20"/>
          </w:rPr>
          <w:t>s</w:t>
        </w:r>
      </w:ins>
      <w:ins w:id="1854" w:author="Christian Rauh [2]" w:date="2021-09-27T23:35:00Z">
        <w:r w:rsidR="00326BCB" w:rsidRPr="0029563D">
          <w:rPr>
            <w:sz w:val="20"/>
            <w:szCs w:val="20"/>
          </w:rPr>
          <w:t xml:space="preserve"> syntactic complexity</w:t>
        </w:r>
        <w:del w:id="1855" w:author="Christian Rauh" w:date="2021-09-28T10:07:00Z">
          <w:r w:rsidR="00326BCB" w:rsidRPr="0029563D" w:rsidDel="00E97B0A">
            <w:rPr>
              <w:sz w:val="20"/>
              <w:szCs w:val="20"/>
            </w:rPr>
            <w:delText xml:space="preserve"> by</w:delText>
          </w:r>
        </w:del>
        <w:del w:id="1856" w:author="Christian Rauh" w:date="2021-09-28T10:06:00Z">
          <w:r w:rsidR="00326BCB" w:rsidRPr="0029563D" w:rsidDel="00E97B0A">
            <w:rPr>
              <w:sz w:val="20"/>
              <w:szCs w:val="20"/>
            </w:rPr>
            <w:delText xml:space="preserve"> the Flesh reading ease score</w:delText>
          </w:r>
        </w:del>
        <w:r w:rsidR="00326BCB" w:rsidRPr="0029563D">
          <w:rPr>
            <w:sz w:val="20"/>
            <w:szCs w:val="20"/>
          </w:rPr>
          <w:t xml:space="preserve">. This compound indicator of sentence and word length captures the required cognitive mobilization </w:t>
        </w:r>
        <w:del w:id="1857" w:author="Christian Rauh" w:date="2021-09-28T10:07:00Z">
          <w:r w:rsidR="00326BCB" w:rsidRPr="0029563D" w:rsidDel="00E97B0A">
            <w:rPr>
              <w:sz w:val="20"/>
              <w:szCs w:val="20"/>
            </w:rPr>
            <w:delText xml:space="preserve"> </w:delText>
          </w:r>
        </w:del>
      </w:ins>
      <w:ins w:id="1858" w:author="Christian Rauh [2]" w:date="2021-09-27T23:42:00Z">
        <w:r w:rsidR="00EB415C">
          <w:rPr>
            <w:sz w:val="20"/>
            <w:szCs w:val="20"/>
          </w:rPr>
          <w:t xml:space="preserve">needed </w:t>
        </w:r>
      </w:ins>
      <w:ins w:id="1859" w:author="Christian Rauh [2]" w:date="2021-09-27T23:35:00Z">
        <w:r w:rsidR="00326BCB" w:rsidRPr="0029563D">
          <w:rPr>
            <w:sz w:val="20"/>
            <w:szCs w:val="20"/>
          </w:rPr>
          <w:t>to grasp the textual content of a message</w:t>
        </w:r>
      </w:ins>
      <w:ins w:id="1860" w:author="Christian Rauh [2]" w:date="2021-09-27T23:42:00Z">
        <w:r w:rsidR="00EB415C">
          <w:rPr>
            <w:sz w:val="20"/>
            <w:szCs w:val="20"/>
          </w:rPr>
          <w:t xml:space="preserve"> </w:t>
        </w:r>
        <w:r w:rsidR="00EB415C" w:rsidRPr="0029563D">
          <w:rPr>
            <w:sz w:val="20"/>
            <w:szCs w:val="20"/>
          </w:rPr>
          <w:t>(</w:t>
        </w:r>
        <w:del w:id="1861" w:author="Christian Rauh" w:date="2021-09-28T10:07:00Z">
          <w:r w:rsidR="00EB415C" w:rsidRPr="0029563D" w:rsidDel="00E97B0A">
            <w:rPr>
              <w:sz w:val="20"/>
              <w:szCs w:val="20"/>
            </w:rPr>
            <w:delText xml:space="preserve">often </w:delText>
          </w:r>
          <w:r w:rsidR="00EB415C" w:rsidDel="00E97B0A">
            <w:rPr>
              <w:sz w:val="20"/>
              <w:szCs w:val="20"/>
            </w:rPr>
            <w:delText>anchoring</w:delText>
          </w:r>
        </w:del>
      </w:ins>
      <w:ins w:id="1862" w:author="Christian Rauh" w:date="2021-09-28T10:07:00Z">
        <w:r>
          <w:rPr>
            <w:sz w:val="20"/>
            <w:szCs w:val="20"/>
          </w:rPr>
          <w:t>often mapped</w:t>
        </w:r>
      </w:ins>
      <w:ins w:id="1863" w:author="Christian Rauh [2]" w:date="2021-09-27T23:42:00Z">
        <w:del w:id="1864" w:author="Christian Rauh" w:date="2021-09-28T10:07:00Z">
          <w:r w:rsidR="00EB415C" w:rsidRPr="0029563D" w:rsidDel="00E97B0A">
            <w:rPr>
              <w:sz w:val="20"/>
              <w:szCs w:val="20"/>
            </w:rPr>
            <w:delText xml:space="preserve"> in</w:delText>
          </w:r>
        </w:del>
      </w:ins>
      <w:ins w:id="1865" w:author="Christian Rauh" w:date="2021-09-28T10:07:00Z">
        <w:r>
          <w:rPr>
            <w:sz w:val="20"/>
            <w:szCs w:val="20"/>
          </w:rPr>
          <w:t>to</w:t>
        </w:r>
      </w:ins>
      <w:ins w:id="1866" w:author="Christian Rauh [2]" w:date="2021-09-27T23:42:00Z">
        <w:r w:rsidR="00EB415C" w:rsidRPr="0029563D">
          <w:rPr>
            <w:sz w:val="20"/>
            <w:szCs w:val="20"/>
          </w:rPr>
          <w:t xml:space="preserve"> </w:t>
        </w:r>
        <w:r w:rsidR="00EB415C">
          <w:rPr>
            <w:sz w:val="20"/>
            <w:szCs w:val="20"/>
          </w:rPr>
          <w:t xml:space="preserve">formal </w:t>
        </w:r>
        <w:r w:rsidR="00EB415C" w:rsidRPr="0029563D">
          <w:rPr>
            <w:sz w:val="20"/>
            <w:szCs w:val="20"/>
          </w:rPr>
          <w:t>education levels)</w:t>
        </w:r>
      </w:ins>
      <w:ins w:id="1867" w:author="Christian Rauh [2]" w:date="2021-09-27T23:35:00Z">
        <w:r w:rsidR="00326BCB" w:rsidRPr="0029563D">
          <w:rPr>
            <w:sz w:val="20"/>
            <w:szCs w:val="20"/>
          </w:rPr>
          <w:t xml:space="preserve">. Second, we measure </w:t>
        </w:r>
      </w:ins>
      <w:ins w:id="1868" w:author="Christian Rauh" w:date="2021-09-28T10:07:00Z">
        <w:r>
          <w:rPr>
            <w:sz w:val="20"/>
            <w:szCs w:val="20"/>
          </w:rPr>
          <w:t xml:space="preserve">the familiarity </w:t>
        </w:r>
      </w:ins>
      <w:ins w:id="1869" w:author="Christian Rauh" w:date="2021-09-28T10:08:00Z">
        <w:r>
          <w:rPr>
            <w:sz w:val="20"/>
            <w:szCs w:val="20"/>
          </w:rPr>
          <w:t xml:space="preserve">of the words in a tweet </w:t>
        </w:r>
      </w:ins>
      <w:ins w:id="1870" w:author="Christian Rauh [2]" w:date="2021-09-27T23:42:00Z">
        <w:del w:id="1871" w:author="Christian Rauh" w:date="2021-09-28T10:08:00Z">
          <w:r w:rsidR="00EB415C" w:rsidDel="00E97B0A">
            <w:rPr>
              <w:sz w:val="20"/>
              <w:szCs w:val="20"/>
            </w:rPr>
            <w:delText>wh</w:delText>
          </w:r>
        </w:del>
      </w:ins>
      <w:ins w:id="1872" w:author="Christian Rauh [2]" w:date="2021-09-27T23:43:00Z">
        <w:del w:id="1873" w:author="Christian Rauh" w:date="2021-09-28T10:08:00Z">
          <w:r w:rsidR="00EB415C" w:rsidDel="00E97B0A">
            <w:rPr>
              <w:sz w:val="20"/>
              <w:szCs w:val="20"/>
            </w:rPr>
            <w:delText>e</w:delText>
          </w:r>
        </w:del>
      </w:ins>
      <w:ins w:id="1874" w:author="Christian Rauh [2]" w:date="2021-09-27T23:42:00Z">
        <w:del w:id="1875" w:author="Christian Rauh" w:date="2021-09-28T10:08:00Z">
          <w:r w:rsidR="00EB415C" w:rsidDel="00E97B0A">
            <w:rPr>
              <w:sz w:val="20"/>
              <w:szCs w:val="20"/>
            </w:rPr>
            <w:delText xml:space="preserve">ther supranational </w:delText>
          </w:r>
        </w:del>
      </w:ins>
      <w:ins w:id="1876" w:author="Christian Rauh [2]" w:date="2021-09-27T23:35:00Z">
        <w:del w:id="1877" w:author="Christian Rauh" w:date="2021-09-28T10:08:00Z">
          <w:r w:rsidR="00326BCB" w:rsidRPr="0029563D" w:rsidDel="00E97B0A">
            <w:rPr>
              <w:sz w:val="20"/>
              <w:szCs w:val="20"/>
            </w:rPr>
            <w:delText>actors use</w:delText>
          </w:r>
        </w:del>
      </w:ins>
      <w:ins w:id="1878" w:author="Christian Rauh [2]" w:date="2021-09-27T23:43:00Z">
        <w:del w:id="1879" w:author="Christian Rauh" w:date="2021-09-28T10:08:00Z">
          <w:r w:rsidR="00EB415C" w:rsidDel="00E97B0A">
            <w:rPr>
              <w:sz w:val="20"/>
              <w:szCs w:val="20"/>
            </w:rPr>
            <w:delText xml:space="preserve"> familar vocabularly rather than jargon</w:delText>
          </w:r>
        </w:del>
      </w:ins>
      <w:ins w:id="1880" w:author="Christian Rauh [2]" w:date="2021-09-27T23:35:00Z">
        <w:del w:id="1881" w:author="Christian Rauh" w:date="2021-09-28T10:08:00Z">
          <w:r w:rsidR="00326BCB" w:rsidRPr="0029563D" w:rsidDel="00E97B0A">
            <w:rPr>
              <w:sz w:val="20"/>
              <w:szCs w:val="20"/>
            </w:rPr>
            <w:delText xml:space="preserve">. This is proxied </w:delText>
          </w:r>
        </w:del>
        <w:r w:rsidR="00326BCB" w:rsidRPr="0029563D">
          <w:rPr>
            <w:sz w:val="20"/>
            <w:szCs w:val="20"/>
          </w:rPr>
          <w:t>by the</w:t>
        </w:r>
      </w:ins>
      <w:ins w:id="1882" w:author="Christian Rauh" w:date="2021-09-28T10:08:00Z">
        <w:r>
          <w:rPr>
            <w:sz w:val="20"/>
            <w:szCs w:val="20"/>
          </w:rPr>
          <w:t>ir</w:t>
        </w:r>
      </w:ins>
      <w:ins w:id="1883" w:author="Christian Rauh [2]" w:date="2021-09-27T23:35:00Z">
        <w:r w:rsidR="00326BCB" w:rsidRPr="0029563D">
          <w:rPr>
            <w:sz w:val="20"/>
            <w:szCs w:val="20"/>
          </w:rPr>
          <w:t xml:space="preserve"> average frequency </w:t>
        </w:r>
        <w:del w:id="1884" w:author="Christian Rauh" w:date="2021-09-28T10:08:00Z">
          <w:r w:rsidR="00326BCB" w:rsidRPr="0029563D" w:rsidDel="00E97B0A">
            <w:rPr>
              <w:sz w:val="20"/>
              <w:szCs w:val="20"/>
            </w:rPr>
            <w:delText xml:space="preserve">by which the words in a tweet occur </w:delText>
          </w:r>
        </w:del>
        <w:r w:rsidR="00326BCB" w:rsidRPr="0029563D">
          <w:rPr>
            <w:sz w:val="20"/>
            <w:szCs w:val="20"/>
          </w:rPr>
          <w:t>in the overall Google Books corpus as the broadest available representation of the</w:t>
        </w:r>
      </w:ins>
      <w:ins w:id="1885" w:author="Christian Rauh" w:date="2021-09-28T10:08:00Z">
        <w:r>
          <w:rPr>
            <w:sz w:val="20"/>
            <w:szCs w:val="20"/>
          </w:rPr>
          <w:t xml:space="preserve"> general</w:t>
        </w:r>
      </w:ins>
      <w:ins w:id="1886" w:author="Christian Rauh [2]" w:date="2021-09-27T23:35:00Z">
        <w:r w:rsidR="00326BCB" w:rsidRPr="0029563D">
          <w:rPr>
            <w:sz w:val="20"/>
            <w:szCs w:val="20"/>
          </w:rPr>
          <w:t xml:space="preserve"> English language. </w:t>
        </w:r>
      </w:ins>
      <w:ins w:id="1887" w:author="Christian Rauh [2]" w:date="2021-09-27T23:43:00Z">
        <w:r w:rsidR="00EB415C">
          <w:rPr>
            <w:sz w:val="20"/>
            <w:szCs w:val="20"/>
          </w:rPr>
          <w:t>W</w:t>
        </w:r>
      </w:ins>
      <w:ins w:id="1888" w:author="Christian Rauh [2]" w:date="2021-09-27T23:35:00Z">
        <w:r w:rsidR="00326BCB" w:rsidRPr="0029563D">
          <w:rPr>
            <w:sz w:val="20"/>
            <w:szCs w:val="20"/>
          </w:rPr>
          <w:t xml:space="preserve">ords that are more common are better known </w:t>
        </w:r>
      </w:ins>
      <w:ins w:id="1889" w:author="Christian Rauh [2]" w:date="2021-09-27T23:43:00Z">
        <w:r w:rsidR="00EB415C">
          <w:rPr>
            <w:sz w:val="20"/>
            <w:szCs w:val="20"/>
          </w:rPr>
          <w:t xml:space="preserve">to </w:t>
        </w:r>
      </w:ins>
      <w:ins w:id="1890" w:author="Christian Rauh [2]" w:date="2021-09-27T23:35:00Z">
        <w:r w:rsidR="00326BCB" w:rsidRPr="0029563D">
          <w:rPr>
            <w:sz w:val="20"/>
            <w:szCs w:val="20"/>
          </w:rPr>
          <w:t xml:space="preserve">and thus more readily </w:t>
        </w:r>
      </w:ins>
      <w:ins w:id="1891" w:author="Christian Rauh [2]" w:date="2021-09-27T23:43:00Z">
        <w:r w:rsidR="00EB415C">
          <w:rPr>
            <w:sz w:val="20"/>
            <w:szCs w:val="20"/>
          </w:rPr>
          <w:t xml:space="preserve">comprehensible </w:t>
        </w:r>
      </w:ins>
      <w:ins w:id="1892" w:author="Christian Rauh [2]" w:date="2021-09-27T23:35:00Z">
        <w:r w:rsidR="00326BCB" w:rsidRPr="0029563D">
          <w:rPr>
            <w:sz w:val="20"/>
            <w:szCs w:val="20"/>
          </w:rPr>
          <w:t xml:space="preserve">by a broad audience. </w:t>
        </w:r>
      </w:ins>
      <w:ins w:id="1893" w:author="Christian Rauh [2]" w:date="2021-09-27T23:44:00Z">
        <w:r w:rsidR="00EB415C">
          <w:rPr>
            <w:sz w:val="20"/>
            <w:szCs w:val="20"/>
          </w:rPr>
          <w:t>Thirdly</w:t>
        </w:r>
      </w:ins>
      <w:ins w:id="1894" w:author="Christian Rauh [2]" w:date="2021-09-27T23:35:00Z">
        <w:r w:rsidR="00326BCB" w:rsidRPr="0029563D">
          <w:rPr>
            <w:sz w:val="20"/>
            <w:szCs w:val="20"/>
          </w:rPr>
          <w:t xml:space="preserve">, </w:t>
        </w:r>
        <w:del w:id="1895" w:author="Christian Rauh" w:date="2021-09-28T10:08:00Z">
          <w:r w:rsidR="00326BCB" w:rsidRPr="0029563D" w:rsidDel="00E97B0A">
            <w:rPr>
              <w:sz w:val="20"/>
              <w:szCs w:val="20"/>
            </w:rPr>
            <w:delText>we measure the</w:delText>
          </w:r>
        </w:del>
      </w:ins>
      <w:ins w:id="1896" w:author="Christian Rauh" w:date="2021-09-28T10:08:00Z">
        <w:r>
          <w:rPr>
            <w:sz w:val="20"/>
            <w:szCs w:val="20"/>
          </w:rPr>
          <w:t>we use the</w:t>
        </w:r>
      </w:ins>
      <w:ins w:id="1897" w:author="Christian Rauh [2]" w:date="2021-09-27T23:35:00Z">
        <w:r w:rsidR="00326BCB" w:rsidRPr="0029563D">
          <w:rPr>
            <w:sz w:val="20"/>
            <w:szCs w:val="20"/>
          </w:rPr>
          <w:t xml:space="preserve"> verb-to-noun ratio </w:t>
        </w:r>
        <w:del w:id="1898" w:author="Christian Rauh" w:date="2021-09-28T10:09:00Z">
          <w:r w:rsidR="00326BCB" w:rsidRPr="0029563D" w:rsidDel="00E97B0A">
            <w:rPr>
              <w:sz w:val="20"/>
              <w:szCs w:val="20"/>
            </w:rPr>
            <w:delText>in tweets</w:delText>
          </w:r>
        </w:del>
      </w:ins>
      <w:ins w:id="1899" w:author="Christian Rauh" w:date="2021-09-28T10:09:00Z">
        <w:r>
          <w:rPr>
            <w:sz w:val="20"/>
            <w:szCs w:val="20"/>
          </w:rPr>
          <w:t>to capture whether tweets help to make choices and process transparent</w:t>
        </w:r>
      </w:ins>
      <w:ins w:id="1900" w:author="Christian Rauh [2]" w:date="2021-09-27T23:35:00Z">
        <w:r w:rsidR="00326BCB" w:rsidRPr="0029563D">
          <w:rPr>
            <w:sz w:val="20"/>
            <w:szCs w:val="20"/>
          </w:rPr>
          <w:t>. L</w:t>
        </w:r>
        <w:r w:rsidR="00326BCB" w:rsidRPr="0011405F">
          <w:rPr>
            <w:sz w:val="20"/>
            <w:szCs w:val="20"/>
          </w:rPr>
          <w:t xml:space="preserve">inguists stress that texts express political agency better when they resort to a verbal as opposed to a nominal style </w:t>
        </w:r>
        <w:r w:rsidR="00326BCB" w:rsidRPr="0011405F">
          <w:rPr>
            <w:sz w:val="20"/>
            <w:szCs w:val="20"/>
          </w:rPr>
          <w:fldChar w:fldCharType="begin"/>
        </w:r>
      </w:ins>
      <w:r w:rsidR="00061E08">
        <w:rPr>
          <w:sz w:val="20"/>
          <w:szCs w:val="20"/>
        </w:rPr>
        <w:instrText xml:space="preserve"> ADDIN ZOTERO_ITEM CSL_CITATION {"citationID":"X5uvuRnQ","properties":{"formattedCitation":"(Biber {\\i{}et al.} 1998: 65 pp.)","plainCitation":"(Biber et al. 1998: 65 pp.)","noteIndex":0},"citationItems":[{"id":6943,"uris":["http://zotero.org/groups/2912652/items/U5JMTZUJ"],"uri":["http://zotero.org/groups/2912652/items/U5JMTZUJ"],"itemData":{"id":6943,"type":"book","abstract":"This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pp."}],"schema":"https://github.com/citation-style-language/schema/raw/master/csl-citation.json"} </w:instrText>
      </w:r>
      <w:ins w:id="1901" w:author="Christian Rauh [2]" w:date="2021-09-27T23:35:00Z">
        <w:r w:rsidR="00326BCB" w:rsidRPr="0011405F">
          <w:rPr>
            <w:sz w:val="20"/>
            <w:szCs w:val="20"/>
          </w:rPr>
          <w:fldChar w:fldCharType="separate"/>
        </w:r>
      </w:ins>
      <w:r w:rsidR="00EB415C" w:rsidRPr="00EB415C">
        <w:rPr>
          <w:rFonts w:cs="Calibri"/>
          <w:sz w:val="20"/>
          <w:szCs w:val="24"/>
        </w:rPr>
        <w:t xml:space="preserve">(Biber </w:t>
      </w:r>
      <w:r w:rsidR="00EB415C" w:rsidRPr="00EB415C">
        <w:rPr>
          <w:rFonts w:cs="Calibri"/>
          <w:i/>
          <w:iCs/>
          <w:sz w:val="20"/>
          <w:szCs w:val="24"/>
        </w:rPr>
        <w:t>et al.</w:t>
      </w:r>
      <w:r w:rsidR="00EB415C" w:rsidRPr="00EB415C">
        <w:rPr>
          <w:rFonts w:cs="Calibri"/>
          <w:sz w:val="20"/>
          <w:szCs w:val="24"/>
        </w:rPr>
        <w:t xml:space="preserve"> 1998: 65 pp.)</w:t>
      </w:r>
      <w:ins w:id="1902" w:author="Christian Rauh [2]" w:date="2021-09-27T23:35:00Z">
        <w:r w:rsidR="00326BCB" w:rsidRPr="0011405F">
          <w:rPr>
            <w:sz w:val="20"/>
            <w:szCs w:val="20"/>
          </w:rPr>
          <w:fldChar w:fldCharType="end"/>
        </w:r>
        <w:r w:rsidR="00326BCB" w:rsidRPr="0011405F">
          <w:rPr>
            <w:sz w:val="20"/>
            <w:szCs w:val="20"/>
          </w:rPr>
          <w:t xml:space="preserve">. </w:t>
        </w:r>
      </w:ins>
      <w:ins w:id="1903" w:author="Christian Rauh [2]" w:date="2021-09-27T23:44:00Z">
        <w:r w:rsidR="00EB415C">
          <w:rPr>
            <w:sz w:val="20"/>
            <w:szCs w:val="20"/>
          </w:rPr>
          <w:t>Using</w:t>
        </w:r>
      </w:ins>
      <w:ins w:id="1904" w:author="Christian Rauh [2]" w:date="2021-09-27T23:35:00Z">
        <w:r w:rsidR="00326BCB" w:rsidRPr="0011405F">
          <w:rPr>
            <w:sz w:val="20"/>
            <w:szCs w:val="20"/>
          </w:rPr>
          <w:t xml:space="preserve"> many nouns and nominalizations</w:t>
        </w:r>
      </w:ins>
      <w:ins w:id="1905" w:author="Christian Rauh [2]" w:date="2021-09-27T23:44:00Z">
        <w:r w:rsidR="00EB415C">
          <w:rPr>
            <w:sz w:val="20"/>
            <w:szCs w:val="20"/>
          </w:rPr>
          <w:t xml:space="preserve"> prioritizes </w:t>
        </w:r>
      </w:ins>
      <w:ins w:id="1906" w:author="Christian Rauh [2]" w:date="2021-09-27T23:35:00Z">
        <w:r w:rsidR="00326BCB" w:rsidRPr="0011405F">
          <w:rPr>
            <w:sz w:val="20"/>
            <w:szCs w:val="20"/>
          </w:rPr>
          <w:t>abstract objects and process</w:t>
        </w:r>
      </w:ins>
      <w:ins w:id="1907" w:author="Christian Rauh [2]" w:date="2021-09-27T23:38:00Z">
        <w:r w:rsidR="00326BCB">
          <w:rPr>
            <w:sz w:val="20"/>
            <w:szCs w:val="20"/>
          </w:rPr>
          <w:t>es</w:t>
        </w:r>
      </w:ins>
      <w:ins w:id="1908" w:author="Christian Rauh [2]" w:date="2021-09-27T23:35:00Z">
        <w:r w:rsidR="00326BCB" w:rsidRPr="0011405F">
          <w:rPr>
            <w:sz w:val="20"/>
            <w:szCs w:val="20"/>
          </w:rPr>
          <w:t xml:space="preserve"> over action. </w:t>
        </w:r>
      </w:ins>
      <w:ins w:id="1909" w:author="Christian Rauh [2]" w:date="2021-09-27T23:44:00Z">
        <w:r w:rsidR="00EB415C">
          <w:rPr>
            <w:sz w:val="20"/>
            <w:szCs w:val="20"/>
          </w:rPr>
          <w:t>A higher share of verbs</w:t>
        </w:r>
      </w:ins>
      <w:ins w:id="1910" w:author="Christian Rauh [2]" w:date="2021-09-27T23:35:00Z">
        <w:r w:rsidR="00326BCB" w:rsidRPr="0011405F">
          <w:rPr>
            <w:sz w:val="20"/>
            <w:szCs w:val="20"/>
          </w:rPr>
          <w:t xml:space="preserve">, </w:t>
        </w:r>
      </w:ins>
      <w:ins w:id="1911" w:author="Christian Rauh [2]" w:date="2021-09-27T23:38:00Z">
        <w:r w:rsidR="00326BCB">
          <w:rPr>
            <w:sz w:val="20"/>
            <w:szCs w:val="20"/>
          </w:rPr>
          <w:t>in contra</w:t>
        </w:r>
      </w:ins>
      <w:ins w:id="1912" w:author="Christian Rauh [2]" w:date="2021-09-27T23:45:00Z">
        <w:r w:rsidR="00EB415C">
          <w:rPr>
            <w:sz w:val="20"/>
            <w:szCs w:val="20"/>
          </w:rPr>
          <w:t>s</w:t>
        </w:r>
      </w:ins>
      <w:ins w:id="1913" w:author="Christian Rauh [2]" w:date="2021-09-27T23:38:00Z">
        <w:r w:rsidR="00326BCB">
          <w:rPr>
            <w:sz w:val="20"/>
            <w:szCs w:val="20"/>
          </w:rPr>
          <w:t>t</w:t>
        </w:r>
      </w:ins>
      <w:ins w:id="1914" w:author="Christian Rauh [2]" w:date="2021-09-27T23:35:00Z">
        <w:r w:rsidR="00326BCB" w:rsidRPr="0011405F">
          <w:rPr>
            <w:sz w:val="20"/>
            <w:szCs w:val="20"/>
          </w:rPr>
          <w:t>, clarif</w:t>
        </w:r>
      </w:ins>
      <w:ins w:id="1915" w:author="Christian Rauh [2]" w:date="2021-09-27T23:38:00Z">
        <w:r w:rsidR="00326BCB">
          <w:rPr>
            <w:sz w:val="20"/>
            <w:szCs w:val="20"/>
          </w:rPr>
          <w:t>ies</w:t>
        </w:r>
      </w:ins>
      <w:ins w:id="1916" w:author="Christian Rauh [2]" w:date="2021-09-27T23:35:00Z">
        <w:r w:rsidR="00326BCB" w:rsidRPr="0011405F">
          <w:rPr>
            <w:sz w:val="20"/>
            <w:szCs w:val="20"/>
          </w:rPr>
          <w:t xml:space="preserve"> who did what, and provi</w:t>
        </w:r>
      </w:ins>
      <w:ins w:id="1917" w:author="Christian Rauh [2]" w:date="2021-09-27T23:38:00Z">
        <w:r w:rsidR="00326BCB">
          <w:rPr>
            <w:sz w:val="20"/>
            <w:szCs w:val="20"/>
          </w:rPr>
          <w:t>des more</w:t>
        </w:r>
      </w:ins>
      <w:ins w:id="1918" w:author="Christian Rauh [2]" w:date="2021-09-27T23:35:00Z">
        <w:r w:rsidR="00326BCB" w:rsidRPr="0011405F">
          <w:rPr>
            <w:sz w:val="20"/>
            <w:szCs w:val="20"/>
          </w:rPr>
          <w:t xml:space="preserve"> information on the temporal order of events and processes.</w:t>
        </w:r>
      </w:ins>
      <w:ins w:id="1919" w:author="Christian Rauh [2]" w:date="2021-09-27T23:38:00Z">
        <w:r w:rsidR="00326BCB">
          <w:rPr>
            <w:sz w:val="20"/>
            <w:szCs w:val="20"/>
          </w:rPr>
          <w:t xml:space="preserve"> </w:t>
        </w:r>
      </w:ins>
      <w:moveToRangeStart w:id="1920" w:author="Christian Rauh [2]" w:date="2021-09-27T23:39:00Z" w:name="move83678389"/>
      <w:moveTo w:id="1921" w:author="Christian Rauh [2]" w:date="2021-09-27T23:39:00Z">
        <w:r w:rsidR="00326BCB" w:rsidRPr="0011405F">
          <w:rPr>
            <w:sz w:val="20"/>
            <w:szCs w:val="18"/>
            <w:lang w:val="en-US"/>
          </w:rPr>
          <w:t xml:space="preserve">Figure 2 presents </w:t>
        </w:r>
        <w:del w:id="1922" w:author="Christian Rauh [2]" w:date="2021-09-27T23:39:00Z">
          <w:r w:rsidR="00326BCB" w:rsidRPr="0011405F" w:rsidDel="00326BCB">
            <w:rPr>
              <w:sz w:val="20"/>
              <w:szCs w:val="18"/>
              <w:lang w:val="en-US"/>
            </w:rPr>
            <w:delText>results</w:delText>
          </w:r>
        </w:del>
      </w:moveTo>
      <w:ins w:id="1923" w:author="Christian Rauh [2]" w:date="2021-09-27T23:39:00Z">
        <w:r w:rsidR="00326BCB">
          <w:rPr>
            <w:sz w:val="20"/>
            <w:szCs w:val="18"/>
            <w:lang w:val="en-US"/>
          </w:rPr>
          <w:t>the benchmarks</w:t>
        </w:r>
      </w:ins>
      <w:moveTo w:id="1924" w:author="Christian Rauh [2]" w:date="2021-09-27T23:39:00Z">
        <w:r w:rsidR="00326BCB" w:rsidRPr="0011405F">
          <w:rPr>
            <w:sz w:val="20"/>
            <w:szCs w:val="18"/>
            <w:lang w:val="en-US"/>
          </w:rPr>
          <w:t xml:space="preserve"> </w:t>
        </w:r>
        <w:del w:id="1925" w:author="Christian Rauh [2]" w:date="2021-09-27T23:39:00Z">
          <w:r w:rsidR="00326BCB" w:rsidRPr="0011405F" w:rsidDel="00326BCB">
            <w:rPr>
              <w:sz w:val="20"/>
              <w:szCs w:val="18"/>
              <w:lang w:val="en-US"/>
            </w:rPr>
            <w:delText xml:space="preserve">from comparison </w:delText>
          </w:r>
        </w:del>
      </w:moveTo>
      <w:ins w:id="1926" w:author="Christian Rauh [2]" w:date="2021-09-27T23:39:00Z">
        <w:r w:rsidR="00326BCB">
          <w:rPr>
            <w:sz w:val="20"/>
            <w:szCs w:val="18"/>
            <w:lang w:val="en-US"/>
          </w:rPr>
          <w:t xml:space="preserve">for these </w:t>
        </w:r>
      </w:ins>
      <w:ins w:id="1927" w:author="Christian Rauh [2]" w:date="2021-09-27T23:45:00Z">
        <w:r w:rsidR="00EB415C">
          <w:rPr>
            <w:sz w:val="20"/>
            <w:szCs w:val="18"/>
            <w:lang w:val="en-US"/>
          </w:rPr>
          <w:t xml:space="preserve">three </w:t>
        </w:r>
      </w:ins>
      <w:moveTo w:id="1928" w:author="Christian Rauh [2]" w:date="2021-09-27T23:39:00Z">
        <w:del w:id="1929" w:author="Christian Rauh [2]" w:date="2021-09-27T23:39:00Z">
          <w:r w:rsidR="00326BCB" w:rsidRPr="0011405F" w:rsidDel="00326BCB">
            <w:rPr>
              <w:sz w:val="20"/>
              <w:szCs w:val="18"/>
              <w:lang w:val="en-US"/>
            </w:rPr>
            <w:delText xml:space="preserve">of </w:delText>
          </w:r>
        </w:del>
        <w:r w:rsidR="00326BCB" w:rsidRPr="0011405F">
          <w:rPr>
            <w:sz w:val="20"/>
            <w:szCs w:val="18"/>
            <w:lang w:val="en-US"/>
          </w:rPr>
          <w:t xml:space="preserve">linguistic </w:t>
        </w:r>
        <w:del w:id="1930" w:author="Christian Rauh [2]" w:date="2021-09-27T23:39:00Z">
          <w:r w:rsidR="00326BCB" w:rsidRPr="0011405F" w:rsidDel="00326BCB">
            <w:rPr>
              <w:sz w:val="20"/>
              <w:szCs w:val="18"/>
              <w:lang w:val="en-US"/>
            </w:rPr>
            <w:delText xml:space="preserve">quality </w:delText>
          </w:r>
        </w:del>
      </w:moveTo>
      <w:ins w:id="1931" w:author="Christian Rauh [2]" w:date="2021-09-27T23:39:00Z">
        <w:r w:rsidR="00326BCB">
          <w:rPr>
            <w:sz w:val="20"/>
            <w:szCs w:val="18"/>
            <w:lang w:val="en-US"/>
          </w:rPr>
          <w:t>indicators of comprehensibility</w:t>
        </w:r>
      </w:ins>
      <w:moveTo w:id="1932" w:author="Christian Rauh [2]" w:date="2021-09-27T23:39:00Z">
        <w:del w:id="1933" w:author="Christian Rauh [2]" w:date="2021-09-27T23:39:00Z">
          <w:r w:rsidR="00326BCB" w:rsidRPr="0011405F" w:rsidDel="00326BCB">
            <w:rPr>
              <w:sz w:val="20"/>
              <w:szCs w:val="18"/>
              <w:lang w:val="en-US"/>
            </w:rPr>
            <w:delText>of communication</w:delText>
          </w:r>
        </w:del>
        <w:r w:rsidR="00326BCB" w:rsidRPr="0011405F">
          <w:rPr>
            <w:sz w:val="20"/>
            <w:szCs w:val="18"/>
            <w:lang w:val="en-US"/>
          </w:rPr>
          <w:t>.</w:t>
        </w:r>
      </w:moveTo>
      <w:moveToRangeEnd w:id="1920"/>
    </w:p>
    <w:p w14:paraId="202FD2D0" w14:textId="77777777" w:rsidR="00326BCB" w:rsidRPr="0011405F" w:rsidRDefault="00326BCB">
      <w:pPr>
        <w:spacing w:before="120" w:after="0" w:line="240" w:lineRule="auto"/>
        <w:jc w:val="both"/>
        <w:rPr>
          <w:sz w:val="20"/>
          <w:szCs w:val="18"/>
          <w:lang w:val="en-US"/>
        </w:rPr>
      </w:pPr>
    </w:p>
    <w:p w14:paraId="0AD9D4B5" w14:textId="77777777" w:rsidR="002C72A4" w:rsidRPr="0011405F" w:rsidRDefault="002C72A4" w:rsidP="002C72A4">
      <w:pPr>
        <w:spacing w:before="120" w:after="0" w:line="240" w:lineRule="auto"/>
        <w:jc w:val="both"/>
        <w:rPr>
          <w:sz w:val="20"/>
          <w:szCs w:val="18"/>
          <w:lang w:val="en-US"/>
        </w:rPr>
      </w:pPr>
    </w:p>
    <w:p w14:paraId="61C1D654" w14:textId="04D8C4FF" w:rsidR="002C72A4" w:rsidRPr="0011405F" w:rsidRDefault="002C72A4" w:rsidP="002C72A4">
      <w:pPr>
        <w:spacing w:before="120" w:after="0" w:line="240" w:lineRule="auto"/>
        <w:jc w:val="both"/>
        <w:rPr>
          <w:sz w:val="20"/>
          <w:szCs w:val="18"/>
          <w:lang w:val="en-US"/>
        </w:rPr>
      </w:pPr>
      <w:del w:id="1934" w:author="Christian Rauh [2]" w:date="2021-09-27T23:45:00Z">
        <w:r w:rsidRPr="0011405F" w:rsidDel="00EB415C">
          <w:rPr>
            <w:noProof/>
            <w:sz w:val="20"/>
            <w:szCs w:val="18"/>
            <w:lang w:val="en-US"/>
          </w:rPr>
          <w:lastRenderedPageBreak/>
          <w:drawing>
            <wp:inline distT="0" distB="0" distL="0" distR="0" wp14:anchorId="16E63C75" wp14:editId="2829C2DB">
              <wp:extent cx="5731510" cy="2865755"/>
              <wp:effectExtent l="0" t="0" r="254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del>
      <w:ins w:id="1935" w:author="Christian Rauh [2]" w:date="2021-09-27T23:46:00Z">
        <w:r w:rsidR="00EB415C">
          <w:rPr>
            <w:noProof/>
            <w:sz w:val="20"/>
            <w:szCs w:val="18"/>
            <w:lang w:val="en-US"/>
          </w:rPr>
          <w:drawing>
            <wp:inline distT="0" distB="0" distL="0" distR="0" wp14:anchorId="550280B0" wp14:editId="469F798C">
              <wp:extent cx="6186170" cy="3091180"/>
              <wp:effectExtent l="19050" t="19050" r="2413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6170" cy="3091180"/>
                      </a:xfrm>
                      <a:prstGeom prst="rect">
                        <a:avLst/>
                      </a:prstGeom>
                      <a:noFill/>
                      <a:ln>
                        <a:solidFill>
                          <a:schemeClr val="tx1"/>
                        </a:solidFill>
                      </a:ln>
                    </pic:spPr>
                  </pic:pic>
                </a:graphicData>
              </a:graphic>
            </wp:inline>
          </w:drawing>
        </w:r>
      </w:ins>
    </w:p>
    <w:p w14:paraId="644845A8" w14:textId="08AFC383" w:rsidR="002C72A4" w:rsidRPr="0011405F" w:rsidRDefault="002C72A4" w:rsidP="002C72A4">
      <w:pPr>
        <w:pStyle w:val="Beschriftung"/>
        <w:keepLines/>
        <w:jc w:val="center"/>
        <w:rPr>
          <w:color w:val="auto"/>
          <w:sz w:val="20"/>
          <w:lang w:val="en-US"/>
        </w:rPr>
      </w:pPr>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F0483B">
        <w:rPr>
          <w:b/>
          <w:bCs/>
          <w:noProof/>
          <w:color w:val="auto"/>
          <w:lang w:val="en-US"/>
        </w:rPr>
        <w:t>2</w:t>
      </w:r>
      <w:r w:rsidRPr="0011405F">
        <w:rPr>
          <w:b/>
          <w:bCs/>
          <w:color w:val="auto"/>
          <w:lang w:val="en-US"/>
        </w:rPr>
        <w:fldChar w:fldCharType="end"/>
      </w:r>
      <w:r w:rsidRPr="0011405F">
        <w:rPr>
          <w:color w:val="auto"/>
          <w:lang w:val="en-US"/>
        </w:rPr>
        <w:t xml:space="preserve">: Language </w:t>
      </w:r>
      <w:del w:id="1936" w:author="Christian Rauh [2]" w:date="2021-09-27T23:46:00Z">
        <w:r w:rsidRPr="0011405F" w:rsidDel="00EB415C">
          <w:rPr>
            <w:color w:val="auto"/>
            <w:lang w:val="en-US"/>
          </w:rPr>
          <w:delText xml:space="preserve">clarity </w:delText>
        </w:r>
      </w:del>
      <w:ins w:id="1937" w:author="Christian Rauh [2]" w:date="2021-09-27T23:46:00Z">
        <w:r w:rsidR="00EB415C">
          <w:rPr>
            <w:color w:val="auto"/>
            <w:lang w:val="en-US"/>
          </w:rPr>
          <w:t>comprehensibility</w:t>
        </w:r>
        <w:r w:rsidR="00EB415C" w:rsidRPr="0011405F">
          <w:rPr>
            <w:color w:val="auto"/>
            <w:lang w:val="en-US"/>
          </w:rPr>
          <w:t xml:space="preserve"> </w:t>
        </w:r>
      </w:ins>
      <w:r w:rsidRPr="0011405F">
        <w:rPr>
          <w:color w:val="auto"/>
          <w:lang w:val="en-US"/>
        </w:rPr>
        <w:t>indicators</w:t>
      </w:r>
    </w:p>
    <w:p w14:paraId="43A52283" w14:textId="3A7AAC44" w:rsidR="002C72A4" w:rsidRPr="0011405F" w:rsidRDefault="00E97B0A" w:rsidP="002C72A4">
      <w:pPr>
        <w:spacing w:before="120" w:after="0" w:line="240" w:lineRule="auto"/>
        <w:jc w:val="both"/>
        <w:rPr>
          <w:sz w:val="20"/>
          <w:szCs w:val="18"/>
          <w:lang w:val="en-US"/>
        </w:rPr>
      </w:pPr>
      <w:ins w:id="1938" w:author="Christian Rauh" w:date="2021-09-28T10:10:00Z">
        <w:r>
          <w:rPr>
            <w:sz w:val="20"/>
            <w:szCs w:val="18"/>
            <w:lang w:val="en-US"/>
          </w:rPr>
          <w:t xml:space="preserve">Compared to other regional organizations, </w:t>
        </w:r>
      </w:ins>
      <w:moveFromRangeStart w:id="1939" w:author="Christian Rauh [2]" w:date="2021-09-27T23:39:00Z" w:name="move83678389"/>
      <w:moveFrom w:id="1940" w:author="Christian Rauh [2]" w:date="2021-09-27T23:39:00Z">
        <w:r w:rsidR="002C72A4" w:rsidRPr="0011405F" w:rsidDel="00326BCB">
          <w:rPr>
            <w:sz w:val="20"/>
            <w:szCs w:val="18"/>
            <w:lang w:val="en-US"/>
          </w:rPr>
          <w:t>Figure 2 presents results from comparison of linguistic quality of communication.</w:t>
        </w:r>
      </w:moveFrom>
      <w:moveFromRangeEnd w:id="1939"/>
      <w:del w:id="1941" w:author="Christian Rauh [2]" w:date="2021-09-27T23:39:00Z">
        <w:r w:rsidR="002C72A4" w:rsidRPr="0011405F" w:rsidDel="00326BCB">
          <w:rPr>
            <w:sz w:val="20"/>
            <w:szCs w:val="18"/>
            <w:lang w:val="en-US"/>
          </w:rPr>
          <w:delText xml:space="preserve"> </w:delText>
        </w:r>
      </w:del>
      <w:del w:id="1942" w:author="Christian Rauh [2]" w:date="2021-09-27T23:46:00Z">
        <w:r w:rsidR="002C72A4" w:rsidRPr="0011405F" w:rsidDel="00EB415C">
          <w:rPr>
            <w:sz w:val="20"/>
            <w:szCs w:val="18"/>
            <w:lang w:val="en-US"/>
          </w:rPr>
          <w:delText xml:space="preserve"> </w:delText>
        </w:r>
      </w:del>
      <w:del w:id="1943" w:author="Christian Rauh" w:date="2021-09-28T10:10:00Z">
        <w:r w:rsidR="002C72A4" w:rsidRPr="0011405F" w:rsidDel="00E97B0A">
          <w:rPr>
            <w:sz w:val="20"/>
            <w:szCs w:val="18"/>
            <w:lang w:val="en-US"/>
          </w:rPr>
          <w:delText>On average, s</w:delText>
        </w:r>
      </w:del>
      <w:ins w:id="1944" w:author="Christian Rauh" w:date="2021-09-28T10:10:00Z">
        <w:r>
          <w:rPr>
            <w:sz w:val="20"/>
            <w:szCs w:val="18"/>
            <w:lang w:val="en-US"/>
          </w:rPr>
          <w:t>s</w:t>
        </w:r>
      </w:ins>
      <w:r w:rsidR="002C72A4" w:rsidRPr="0011405F">
        <w:rPr>
          <w:sz w:val="20"/>
          <w:szCs w:val="18"/>
          <w:lang w:val="en-US"/>
        </w:rPr>
        <w:t xml:space="preserve">upranational EU tweets </w:t>
      </w:r>
      <w:ins w:id="1945" w:author="Christian Rauh" w:date="2021-09-28T10:10:00Z">
        <w:r>
          <w:rPr>
            <w:sz w:val="20"/>
            <w:szCs w:val="18"/>
            <w:lang w:val="en-US"/>
          </w:rPr>
          <w:t>send less complex messages with more familiar vocabulary. But in this comparis</w:t>
        </w:r>
      </w:ins>
      <w:ins w:id="1946" w:author="Christian Rauh" w:date="2021-09-28T10:11:00Z">
        <w:r>
          <w:rPr>
            <w:sz w:val="20"/>
            <w:szCs w:val="18"/>
            <w:lang w:val="en-US"/>
          </w:rPr>
          <w:t xml:space="preserve">on, they perform worse </w:t>
        </w:r>
      </w:ins>
      <w:del w:id="1947" w:author="Christian Rauh" w:date="2021-09-28T10:11:00Z">
        <w:r w:rsidR="002C72A4" w:rsidRPr="0011405F" w:rsidDel="00E97B0A">
          <w:rPr>
            <w:sz w:val="20"/>
            <w:szCs w:val="18"/>
            <w:lang w:val="en-US"/>
          </w:rPr>
          <w:delText xml:space="preserve">tend to be clearer than those published by </w:delText>
        </w:r>
      </w:del>
      <w:ins w:id="1948" w:author="Christian Rauh [2]" w:date="2021-09-27T23:46:00Z">
        <w:del w:id="1949" w:author="Christian Rauh" w:date="2021-09-28T10:11:00Z">
          <w:r w:rsidR="00EB415C" w:rsidDel="00E97B0A">
            <w:rPr>
              <w:sz w:val="20"/>
              <w:szCs w:val="18"/>
              <w:lang w:val="en-US"/>
            </w:rPr>
            <w:delText xml:space="preserve">other </w:delText>
          </w:r>
        </w:del>
      </w:ins>
      <w:del w:id="1950" w:author="Christian Rauh" w:date="2021-09-28T10:11:00Z">
        <w:r w:rsidR="002C72A4" w:rsidRPr="0011405F" w:rsidDel="00E97B0A">
          <w:rPr>
            <w:sz w:val="20"/>
            <w:szCs w:val="18"/>
            <w:lang w:val="en-US"/>
          </w:rPr>
          <w:delText xml:space="preserve">international </w:delText>
        </w:r>
      </w:del>
      <w:ins w:id="1951" w:author="Christian Rauh [2]" w:date="2021-09-27T23:46:00Z">
        <w:del w:id="1952" w:author="Christian Rauh" w:date="2021-09-28T10:11:00Z">
          <w:r w:rsidR="00EB415C" w:rsidDel="00E97B0A">
            <w:rPr>
              <w:sz w:val="20"/>
              <w:szCs w:val="18"/>
              <w:lang w:val="en-US"/>
            </w:rPr>
            <w:delText xml:space="preserve">regional </w:delText>
          </w:r>
        </w:del>
      </w:ins>
      <w:del w:id="1953" w:author="Christian Rauh" w:date="2021-09-28T10:11:00Z">
        <w:r w:rsidR="002C72A4" w:rsidRPr="0011405F" w:rsidDel="00E97B0A">
          <w:rPr>
            <w:sz w:val="20"/>
            <w:szCs w:val="18"/>
            <w:lang w:val="en-US"/>
          </w:rPr>
          <w:delText xml:space="preserve">organizations (with the notable exception of </w:delText>
        </w:r>
      </w:del>
      <w:ins w:id="1954" w:author="Christian Rauh" w:date="2021-09-28T10:11:00Z">
        <w:r>
          <w:rPr>
            <w:sz w:val="20"/>
            <w:szCs w:val="18"/>
            <w:lang w:val="en-US"/>
          </w:rPr>
          <w:t xml:space="preserve">in </w:t>
        </w:r>
      </w:ins>
      <w:r w:rsidR="002C72A4" w:rsidRPr="0011405F">
        <w:rPr>
          <w:sz w:val="20"/>
          <w:szCs w:val="18"/>
          <w:lang w:val="en-US"/>
        </w:rPr>
        <w:t>clarifying agency through a more verbal style</w:t>
      </w:r>
      <w:del w:id="1955" w:author="Christian Rauh" w:date="2021-09-28T10:11:00Z">
        <w:r w:rsidR="002C72A4" w:rsidRPr="0011405F" w:rsidDel="00E97B0A">
          <w:rPr>
            <w:sz w:val="20"/>
            <w:szCs w:val="18"/>
            <w:lang w:val="en-US"/>
          </w:rPr>
          <w:delText>)</w:delText>
        </w:r>
      </w:del>
      <w:r w:rsidR="002C72A4" w:rsidRPr="0011405F">
        <w:rPr>
          <w:sz w:val="20"/>
          <w:szCs w:val="18"/>
          <w:lang w:val="en-US"/>
        </w:rPr>
        <w:t xml:space="preserve">. </w:t>
      </w:r>
      <w:del w:id="1956" w:author="Christian Rauh" w:date="2021-09-28T10:11:00Z">
        <w:r w:rsidR="002C72A4" w:rsidRPr="0011405F" w:rsidDel="00E97B0A">
          <w:rPr>
            <w:sz w:val="20"/>
            <w:szCs w:val="18"/>
            <w:lang w:val="en-US"/>
          </w:rPr>
          <w:delText>More importantly</w:delText>
        </w:r>
      </w:del>
      <w:ins w:id="1957" w:author="Christian Rauh" w:date="2021-09-28T10:11:00Z">
        <w:r>
          <w:rPr>
            <w:sz w:val="20"/>
            <w:szCs w:val="18"/>
            <w:lang w:val="en-US"/>
          </w:rPr>
          <w:t>Most importantly</w:t>
        </w:r>
      </w:ins>
      <w:r w:rsidR="002C72A4" w:rsidRPr="0011405F">
        <w:rPr>
          <w:sz w:val="20"/>
          <w:szCs w:val="18"/>
          <w:lang w:val="en-US"/>
        </w:rPr>
        <w:t xml:space="preserve">, however, </w:t>
      </w:r>
      <w:ins w:id="1958" w:author="Christian Rauh" w:date="2021-09-28T10:11:00Z">
        <w:r>
          <w:rPr>
            <w:sz w:val="20"/>
            <w:szCs w:val="18"/>
            <w:lang w:val="en-US"/>
          </w:rPr>
          <w:t xml:space="preserve">all three indicators suggest that the text of supranational </w:t>
        </w:r>
      </w:ins>
      <w:ins w:id="1959" w:author="Christian Rauh" w:date="2021-09-28T10:12:00Z">
        <w:r>
          <w:rPr>
            <w:sz w:val="20"/>
            <w:szCs w:val="18"/>
            <w:lang w:val="en-US"/>
          </w:rPr>
          <w:t xml:space="preserve">social media messages </w:t>
        </w:r>
      </w:ins>
      <w:del w:id="1960" w:author="Christian Rauh" w:date="2021-09-28T10:12:00Z">
        <w:r w:rsidR="002C72A4" w:rsidRPr="0011405F" w:rsidDel="00E97B0A">
          <w:rPr>
            <w:sz w:val="20"/>
            <w:szCs w:val="18"/>
            <w:lang w:val="en-US"/>
          </w:rPr>
          <w:delText xml:space="preserve">supranational communication is clearly and </w:delText>
        </w:r>
      </w:del>
      <w:ins w:id="1961" w:author="Christian Rauh" w:date="2021-09-28T10:12:00Z">
        <w:r>
          <w:rPr>
            <w:sz w:val="20"/>
            <w:szCs w:val="18"/>
            <w:lang w:val="en-US"/>
          </w:rPr>
          <w:t xml:space="preserve">is </w:t>
        </w:r>
      </w:ins>
      <w:r w:rsidR="002C72A4" w:rsidRPr="0011405F">
        <w:rPr>
          <w:sz w:val="20"/>
          <w:szCs w:val="18"/>
          <w:lang w:val="en-US"/>
        </w:rPr>
        <w:t xml:space="preserve">significantly harder to </w:t>
      </w:r>
      <w:del w:id="1962" w:author="Christian Rauh [2]" w:date="2021-09-27T23:47:00Z">
        <w:r w:rsidR="002C72A4" w:rsidRPr="0011405F" w:rsidDel="00EB415C">
          <w:rPr>
            <w:sz w:val="20"/>
            <w:szCs w:val="18"/>
            <w:lang w:val="en-US"/>
          </w:rPr>
          <w:delText xml:space="preserve">understand </w:delText>
        </w:r>
      </w:del>
      <w:ins w:id="1963" w:author="Christian Rauh [2]" w:date="2021-09-27T23:47:00Z">
        <w:r w:rsidR="00EB415C">
          <w:rPr>
            <w:sz w:val="20"/>
            <w:szCs w:val="18"/>
            <w:lang w:val="en-US"/>
          </w:rPr>
          <w:t>comprehend</w:t>
        </w:r>
        <w:r w:rsidR="00EB415C" w:rsidRPr="0011405F">
          <w:rPr>
            <w:sz w:val="20"/>
            <w:szCs w:val="18"/>
            <w:lang w:val="en-US"/>
          </w:rPr>
          <w:t xml:space="preserve"> </w:t>
        </w:r>
      </w:ins>
      <w:r w:rsidR="002C72A4" w:rsidRPr="0011405F">
        <w:rPr>
          <w:sz w:val="20"/>
          <w:szCs w:val="18"/>
          <w:lang w:val="en-US"/>
        </w:rPr>
        <w:t xml:space="preserve">for </w:t>
      </w:r>
      <w:ins w:id="1964" w:author="Christian Rauh" w:date="2021-09-28T10:12:00Z">
        <w:r>
          <w:rPr>
            <w:sz w:val="20"/>
            <w:szCs w:val="18"/>
            <w:lang w:val="en-US"/>
          </w:rPr>
          <w:t xml:space="preserve">average </w:t>
        </w:r>
      </w:ins>
      <w:r w:rsidR="002C72A4" w:rsidRPr="0011405F">
        <w:rPr>
          <w:sz w:val="20"/>
          <w:szCs w:val="18"/>
          <w:lang w:val="en-US"/>
        </w:rPr>
        <w:t xml:space="preserve">citizens when compared to random </w:t>
      </w:r>
      <w:ins w:id="1965" w:author="Christian Rauh" w:date="2021-09-28T10:12:00Z">
        <w:r>
          <w:rPr>
            <w:sz w:val="20"/>
            <w:szCs w:val="18"/>
            <w:lang w:val="en-US"/>
          </w:rPr>
          <w:t xml:space="preserve">Twitter </w:t>
        </w:r>
      </w:ins>
      <w:r w:rsidR="002C72A4" w:rsidRPr="0011405F">
        <w:rPr>
          <w:sz w:val="20"/>
          <w:szCs w:val="18"/>
          <w:lang w:val="en-US"/>
        </w:rPr>
        <w:t xml:space="preserve">messages </w:t>
      </w:r>
      <w:del w:id="1966" w:author="Christian Rauh" w:date="2021-09-28T10:12:00Z">
        <w:r w:rsidR="002C72A4" w:rsidRPr="0011405F" w:rsidDel="00E97B0A">
          <w:rPr>
            <w:sz w:val="20"/>
            <w:szCs w:val="18"/>
            <w:lang w:val="en-US"/>
          </w:rPr>
          <w:delText xml:space="preserve">on the Twitter platform and </w:delText>
        </w:r>
      </w:del>
      <w:ins w:id="1967" w:author="Christian Rauh" w:date="2021-09-28T10:12:00Z">
        <w:r>
          <w:rPr>
            <w:sz w:val="20"/>
            <w:szCs w:val="18"/>
            <w:lang w:val="en-US"/>
          </w:rPr>
          <w:t xml:space="preserve">or </w:t>
        </w:r>
      </w:ins>
      <w:r w:rsidR="002C72A4" w:rsidRPr="0011405F">
        <w:rPr>
          <w:sz w:val="20"/>
          <w:szCs w:val="18"/>
          <w:lang w:val="en-US"/>
        </w:rPr>
        <w:t xml:space="preserve">especially </w:t>
      </w:r>
      <w:ins w:id="1968" w:author="Christian Rauh" w:date="2021-09-28T10:12:00Z">
        <w:r>
          <w:rPr>
            <w:sz w:val="20"/>
            <w:szCs w:val="18"/>
            <w:lang w:val="en-US"/>
          </w:rPr>
          <w:t xml:space="preserve">to </w:t>
        </w:r>
      </w:ins>
      <w:del w:id="1969" w:author="Christian Rauh" w:date="2021-09-28T10:12:00Z">
        <w:r w:rsidR="002C72A4" w:rsidRPr="0011405F" w:rsidDel="00E97B0A">
          <w:rPr>
            <w:sz w:val="20"/>
            <w:szCs w:val="18"/>
            <w:lang w:val="en-US"/>
          </w:rPr>
          <w:delText xml:space="preserve">when compared to </w:delText>
        </w:r>
      </w:del>
      <w:r w:rsidR="002C72A4" w:rsidRPr="0011405F">
        <w:rPr>
          <w:sz w:val="20"/>
          <w:szCs w:val="18"/>
          <w:lang w:val="en-US"/>
        </w:rPr>
        <w:t>the tweets of national institutions and executives</w:t>
      </w:r>
      <w:del w:id="1970" w:author="Christian Rauh" w:date="2021-09-28T10:12:00Z">
        <w:r w:rsidR="002C72A4" w:rsidRPr="0011405F" w:rsidDel="00E97B0A">
          <w:rPr>
            <w:sz w:val="20"/>
            <w:szCs w:val="18"/>
            <w:lang w:val="en-US"/>
          </w:rPr>
          <w:delText xml:space="preserve"> from the UK</w:delText>
        </w:r>
      </w:del>
      <w:r w:rsidR="002C72A4" w:rsidRPr="0011405F">
        <w:rPr>
          <w:sz w:val="20"/>
          <w:szCs w:val="18"/>
          <w:lang w:val="en-US"/>
        </w:rPr>
        <w:t xml:space="preserve">. This </w:t>
      </w:r>
      <w:ins w:id="1971" w:author="Christian Rauh" w:date="2021-09-28T10:12:00Z">
        <w:r>
          <w:rPr>
            <w:sz w:val="20"/>
            <w:szCs w:val="18"/>
            <w:lang w:val="en-US"/>
          </w:rPr>
          <w:t xml:space="preserve">clearly </w:t>
        </w:r>
      </w:ins>
      <w:r w:rsidR="002C72A4" w:rsidRPr="0011405F">
        <w:rPr>
          <w:sz w:val="20"/>
          <w:szCs w:val="18"/>
          <w:lang w:val="en-US"/>
        </w:rPr>
        <w:t xml:space="preserve">reaffirms </w:t>
      </w:r>
      <w:ins w:id="1972" w:author="Christian Rauh [2]" w:date="2021-09-27T23:47:00Z">
        <w:r w:rsidR="00EB415C">
          <w:rPr>
            <w:sz w:val="20"/>
            <w:szCs w:val="18"/>
            <w:lang w:val="en-US"/>
          </w:rPr>
          <w:t xml:space="preserve">a </w:t>
        </w:r>
        <w:del w:id="1973" w:author="Christian Rauh" w:date="2021-09-28T10:13:00Z">
          <w:r w:rsidR="00EB415C" w:rsidDel="00E97B0A">
            <w:rPr>
              <w:sz w:val="20"/>
              <w:szCs w:val="18"/>
              <w:lang w:val="en-US"/>
            </w:rPr>
            <w:delText>very</w:delText>
          </w:r>
        </w:del>
      </w:ins>
      <w:ins w:id="1974" w:author="Christian Rauh" w:date="2021-09-28T10:13:00Z">
        <w:r>
          <w:rPr>
            <w:sz w:val="20"/>
            <w:szCs w:val="18"/>
            <w:lang w:val="en-US"/>
          </w:rPr>
          <w:t>rather</w:t>
        </w:r>
      </w:ins>
      <w:ins w:id="1975" w:author="Christian Rauh [2]" w:date="2021-09-27T23:47:00Z">
        <w:r w:rsidR="00EB415C">
          <w:rPr>
            <w:sz w:val="20"/>
            <w:szCs w:val="18"/>
            <w:lang w:val="en-US"/>
          </w:rPr>
          <w:t xml:space="preserve"> technocratic </w:t>
        </w:r>
        <w:del w:id="1976" w:author="Christian Rauh" w:date="2021-09-28T10:13:00Z">
          <w:r w:rsidR="00EB415C" w:rsidDel="00E97B0A">
            <w:rPr>
              <w:sz w:val="20"/>
              <w:szCs w:val="18"/>
              <w:lang w:val="en-US"/>
            </w:rPr>
            <w:delText xml:space="preserve">style </w:delText>
          </w:r>
        </w:del>
      </w:ins>
      <w:ins w:id="1977" w:author="Christian Rauh" w:date="2021-09-28T10:13:00Z">
        <w:r>
          <w:rPr>
            <w:sz w:val="20"/>
            <w:szCs w:val="18"/>
            <w:lang w:val="en-US"/>
          </w:rPr>
          <w:t xml:space="preserve">language </w:t>
        </w:r>
      </w:ins>
      <w:del w:id="1978" w:author="Christian Rauh [2]" w:date="2021-09-27T23:47:00Z">
        <w:r w:rsidR="002C72A4" w:rsidRPr="0011405F" w:rsidDel="00EB415C">
          <w:rPr>
            <w:sz w:val="20"/>
            <w:szCs w:val="18"/>
            <w:lang w:val="en-US"/>
          </w:rPr>
          <w:delText xml:space="preserve">findings of a very technocratic approach to </w:delText>
        </w:r>
      </w:del>
      <w:ins w:id="1979" w:author="Christian Rauh [2]" w:date="2021-09-27T23:47:00Z">
        <w:r w:rsidR="00EB415C">
          <w:rPr>
            <w:sz w:val="20"/>
            <w:szCs w:val="18"/>
            <w:lang w:val="en-US"/>
          </w:rPr>
          <w:t>of</w:t>
        </w:r>
      </w:ins>
      <w:ins w:id="1980" w:author="Christian Rauh [2]" w:date="2021-09-27T23:48:00Z">
        <w:r w:rsidR="00EB415C">
          <w:rPr>
            <w:sz w:val="20"/>
            <w:szCs w:val="18"/>
            <w:lang w:val="en-US"/>
          </w:rPr>
          <w:t xml:space="preserve"> supranational </w:t>
        </w:r>
      </w:ins>
      <w:r w:rsidR="002C72A4" w:rsidRPr="0011405F">
        <w:rPr>
          <w:sz w:val="20"/>
          <w:szCs w:val="18"/>
          <w:lang w:val="en-US"/>
        </w:rPr>
        <w:t xml:space="preserve">communication </w:t>
      </w:r>
      <w:del w:id="1981" w:author="Christian Rauh [2]" w:date="2021-09-27T23:48:00Z">
        <w:r w:rsidR="002C72A4" w:rsidRPr="0011405F" w:rsidDel="00EB415C">
          <w:rPr>
            <w:sz w:val="20"/>
            <w:szCs w:val="18"/>
            <w:lang w:val="en-US"/>
          </w:rPr>
          <w:delText xml:space="preserve">by supranational executive actors </w:delText>
        </w:r>
      </w:del>
      <w:ins w:id="1982" w:author="Christian Rauh [2]" w:date="2021-09-27T23:48:00Z">
        <w:r w:rsidR="00EB415C">
          <w:rPr>
            <w:sz w:val="20"/>
            <w:szCs w:val="18"/>
            <w:lang w:val="en-US"/>
          </w:rPr>
          <w:t xml:space="preserve">that has been </w:t>
        </w:r>
        <w:del w:id="1983" w:author="Christian Rauh" w:date="2021-09-28T10:13:00Z">
          <w:r w:rsidR="00EB415C" w:rsidDel="00E97B0A">
            <w:rPr>
              <w:sz w:val="20"/>
              <w:szCs w:val="18"/>
              <w:lang w:val="en-US"/>
            </w:rPr>
            <w:delText xml:space="preserve">also found </w:delText>
          </w:r>
        </w:del>
        <w:r w:rsidR="00EB415C">
          <w:rPr>
            <w:sz w:val="20"/>
            <w:szCs w:val="18"/>
            <w:lang w:val="en-US"/>
          </w:rPr>
          <w:t xml:space="preserve">in press releases </w:t>
        </w:r>
      </w:ins>
      <w:ins w:id="1984" w:author="Christian Rauh" w:date="2021-09-28T10:13:00Z">
        <w:r>
          <w:rPr>
            <w:sz w:val="20"/>
            <w:szCs w:val="18"/>
            <w:lang w:val="en-US"/>
          </w:rPr>
          <w:t xml:space="preserve">as well </w:t>
        </w:r>
      </w:ins>
      <w:r w:rsidR="002C72A4" w:rsidRPr="0011405F">
        <w:rPr>
          <w:sz w:val="20"/>
          <w:szCs w:val="18"/>
          <w:lang w:val="en-US"/>
        </w:rPr>
        <w:fldChar w:fldCharType="begin"/>
      </w:r>
      <w:r w:rsidR="00061E08">
        <w:rPr>
          <w:sz w:val="20"/>
          <w:szCs w:val="18"/>
          <w:lang w:val="en-US"/>
        </w:rPr>
        <w:instrText xml:space="preserve"> ADDIN ZOTERO_ITEM CSL_CITATION {"citationID":"B3sU2PoN","properties":{"formattedCitation":"(Rauh 2021b)","plainCitation":"(Rauh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2C72A4" w:rsidRPr="0011405F">
        <w:rPr>
          <w:sz w:val="20"/>
          <w:szCs w:val="18"/>
          <w:lang w:val="en-US"/>
        </w:rPr>
        <w:fldChar w:fldCharType="separate"/>
      </w:r>
      <w:r w:rsidR="002C72A4" w:rsidRPr="0029563D">
        <w:rPr>
          <w:rFonts w:cs="Calibri"/>
          <w:sz w:val="20"/>
          <w:lang w:val="en-US"/>
        </w:rPr>
        <w:t>(Rauh 2021b)</w:t>
      </w:r>
      <w:r w:rsidR="002C72A4" w:rsidRPr="0011405F">
        <w:rPr>
          <w:sz w:val="20"/>
          <w:szCs w:val="18"/>
          <w:lang w:val="en-US"/>
        </w:rPr>
        <w:fldChar w:fldCharType="end"/>
      </w:r>
      <w:r w:rsidR="002C72A4" w:rsidRPr="0011405F">
        <w:rPr>
          <w:sz w:val="20"/>
          <w:szCs w:val="18"/>
          <w:lang w:val="en-US"/>
        </w:rPr>
        <w:t>.</w:t>
      </w:r>
    </w:p>
    <w:p w14:paraId="3129C552" w14:textId="6D21AC11" w:rsidR="002C72A4" w:rsidRPr="0011405F" w:rsidRDefault="002C72A4" w:rsidP="002C72A4">
      <w:pPr>
        <w:spacing w:before="120" w:after="0" w:line="240" w:lineRule="auto"/>
        <w:jc w:val="both"/>
        <w:rPr>
          <w:sz w:val="20"/>
          <w:szCs w:val="18"/>
          <w:lang w:val="en-US"/>
        </w:rPr>
      </w:pPr>
      <w:del w:id="1985" w:author="Christian Rauh" w:date="2021-09-28T10:13:00Z">
        <w:r w:rsidRPr="0011405F" w:rsidDel="00E97B0A">
          <w:rPr>
            <w:sz w:val="20"/>
            <w:szCs w:val="18"/>
            <w:lang w:val="en-US"/>
          </w:rPr>
          <w:delText>However,</w:delText>
        </w:r>
      </w:del>
      <w:ins w:id="1986" w:author="Christian Rauh" w:date="2021-09-28T10:13:00Z">
        <w:r w:rsidR="00E97B0A">
          <w:rPr>
            <w:sz w:val="20"/>
            <w:szCs w:val="18"/>
            <w:lang w:val="en-US"/>
          </w:rPr>
          <w:t xml:space="preserve">But </w:t>
        </w:r>
      </w:ins>
      <w:del w:id="1987" w:author="Christian Rauh" w:date="2021-09-28T10:13:00Z">
        <w:r w:rsidRPr="0011405F" w:rsidDel="00E97B0A">
          <w:rPr>
            <w:sz w:val="20"/>
            <w:szCs w:val="18"/>
            <w:lang w:val="en-US"/>
          </w:rPr>
          <w:delText xml:space="preserve"> </w:delText>
        </w:r>
      </w:del>
      <w:r w:rsidRPr="0011405F">
        <w:rPr>
          <w:sz w:val="20"/>
          <w:szCs w:val="18"/>
          <w:lang w:val="en-US"/>
        </w:rPr>
        <w:t xml:space="preserve">notable variation within the supranational population exists. Based on </w:t>
      </w:r>
      <w:del w:id="1988" w:author="Christian Rauh" w:date="2021-09-28T10:34:00Z">
        <w:r w:rsidRPr="0011405F" w:rsidDel="00E33C6C">
          <w:rPr>
            <w:sz w:val="20"/>
            <w:szCs w:val="18"/>
            <w:lang w:val="en-US"/>
          </w:rPr>
          <w:delText xml:space="preserve">the </w:delText>
        </w:r>
      </w:del>
      <w:r w:rsidRPr="0011405F">
        <w:rPr>
          <w:sz w:val="20"/>
          <w:szCs w:val="18"/>
          <w:lang w:val="en-US"/>
        </w:rPr>
        <w:t xml:space="preserve">standardized averages of the three </w:t>
      </w:r>
      <w:del w:id="1989" w:author="Christian Rauh" w:date="2021-09-28T10:13:00Z">
        <w:r w:rsidRPr="0011405F" w:rsidDel="00E97B0A">
          <w:rPr>
            <w:sz w:val="20"/>
            <w:szCs w:val="18"/>
            <w:lang w:val="en-US"/>
          </w:rPr>
          <w:delText xml:space="preserve">language-clarity </w:delText>
        </w:r>
      </w:del>
      <w:r w:rsidRPr="0011405F">
        <w:rPr>
          <w:sz w:val="20"/>
          <w:szCs w:val="18"/>
          <w:lang w:val="en-US"/>
        </w:rPr>
        <w:t xml:space="preserve">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Director-General for Competition Policy (ironically headed by the clearly communicating Margrethe Vestager), Justice Commissioner Reynders, and the European </w:t>
      </w:r>
      <w:r w:rsidR="006A096C" w:rsidRPr="00CE2D23">
        <w:rPr>
          <w:sz w:val="20"/>
          <w:szCs w:val="18"/>
          <w:lang w:val="en-US"/>
        </w:rPr>
        <w:t>Defense</w:t>
      </w:r>
      <w:r w:rsidRPr="0011405F">
        <w:rPr>
          <w:sz w:val="20"/>
          <w:szCs w:val="18"/>
          <w:lang w:val="en-US"/>
        </w:rPr>
        <w:t xml:space="preserve"> Agency. Averaged across indicators, </w:t>
      </w:r>
      <w:ins w:id="1990" w:author="Christian Rauh" w:date="2021-09-28T10:14:00Z">
        <w:r w:rsidR="00E97B0A">
          <w:rPr>
            <w:sz w:val="20"/>
            <w:szCs w:val="18"/>
            <w:lang w:val="en-US"/>
          </w:rPr>
          <w:t xml:space="preserve">supranational </w:t>
        </w:r>
      </w:ins>
      <w:del w:id="1991" w:author="Christian Rauh" w:date="2021-09-28T10:14:00Z">
        <w:r w:rsidRPr="0011405F" w:rsidDel="00E97B0A">
          <w:rPr>
            <w:sz w:val="20"/>
            <w:szCs w:val="18"/>
            <w:lang w:val="en-US"/>
          </w:rPr>
          <w:delText xml:space="preserve">the </w:delText>
        </w:r>
      </w:del>
      <w:r w:rsidRPr="0011405F">
        <w:rPr>
          <w:sz w:val="20"/>
          <w:szCs w:val="18"/>
          <w:lang w:val="en-US"/>
        </w:rPr>
        <w:t xml:space="preserve">tweets from </w:t>
      </w:r>
      <w:del w:id="1992" w:author="Christian Rauh" w:date="2021-09-28T10:14:00Z">
        <w:r w:rsidRPr="0011405F" w:rsidDel="00E97B0A">
          <w:rPr>
            <w:sz w:val="20"/>
            <w:szCs w:val="18"/>
            <w:lang w:val="en-US"/>
          </w:rPr>
          <w:delText>supranational actors</w:delText>
        </w:r>
      </w:del>
      <w:ins w:id="1993" w:author="Christian Rauh" w:date="2021-09-28T10:14:00Z">
        <w:r w:rsidR="00E97B0A">
          <w:rPr>
            <w:sz w:val="20"/>
            <w:szCs w:val="18"/>
            <w:lang w:val="en-US"/>
          </w:rPr>
          <w:t>personal</w:t>
        </w:r>
      </w:ins>
      <w:r w:rsidRPr="0011405F">
        <w:rPr>
          <w:sz w:val="20"/>
          <w:szCs w:val="18"/>
          <w:lang w:val="en-US"/>
        </w:rPr>
        <w:t xml:space="preserve"> </w:t>
      </w:r>
      <w:del w:id="1994" w:author="Christian Rauh" w:date="2021-09-28T10:14:00Z">
        <w:r w:rsidRPr="0011405F" w:rsidDel="00E97B0A">
          <w:rPr>
            <w:sz w:val="20"/>
            <w:szCs w:val="18"/>
            <w:lang w:val="en-US"/>
          </w:rPr>
          <w:delText xml:space="preserve">tweeting in personal capacity </w:delText>
        </w:r>
      </w:del>
      <w:ins w:id="1995" w:author="Christian Rauh" w:date="2021-09-28T10:14:00Z">
        <w:r w:rsidR="00E97B0A">
          <w:rPr>
            <w:sz w:val="20"/>
            <w:szCs w:val="18"/>
            <w:lang w:val="en-US"/>
          </w:rPr>
          <w:t xml:space="preserve">accounts </w:t>
        </w:r>
      </w:ins>
      <w:del w:id="1996" w:author="Christian Rauh [2]" w:date="2021-09-27T23:49:00Z">
        <w:r w:rsidRPr="0011405F" w:rsidDel="00EB415C">
          <w:rPr>
            <w:sz w:val="20"/>
            <w:szCs w:val="18"/>
            <w:lang w:val="en-US"/>
          </w:rPr>
          <w:delText xml:space="preserve">are </w:delText>
        </w:r>
      </w:del>
      <w:ins w:id="1997" w:author="Christian Rauh [2]" w:date="2021-09-27T23:49:00Z">
        <w:r w:rsidR="00EB415C">
          <w:rPr>
            <w:sz w:val="20"/>
            <w:szCs w:val="18"/>
            <w:lang w:val="en-US"/>
          </w:rPr>
          <w:t>tend to be</w:t>
        </w:r>
        <w:r w:rsidR="00EB415C" w:rsidRPr="0011405F">
          <w:rPr>
            <w:sz w:val="20"/>
            <w:szCs w:val="18"/>
            <w:lang w:val="en-US"/>
          </w:rPr>
          <w:t xml:space="preserve"> </w:t>
        </w:r>
      </w:ins>
      <w:r w:rsidRPr="0011405F">
        <w:rPr>
          <w:sz w:val="20"/>
          <w:szCs w:val="18"/>
          <w:lang w:val="en-US"/>
        </w:rPr>
        <w:t xml:space="preserve">easier to </w:t>
      </w:r>
      <w:del w:id="1998" w:author="Christian Rauh [2]" w:date="2021-09-27T23:49:00Z">
        <w:r w:rsidRPr="0011405F" w:rsidDel="00EB415C">
          <w:rPr>
            <w:sz w:val="20"/>
            <w:szCs w:val="18"/>
            <w:lang w:val="en-US"/>
          </w:rPr>
          <w:delText xml:space="preserve">understand </w:delText>
        </w:r>
      </w:del>
      <w:ins w:id="1999" w:author="Christian Rauh [2]" w:date="2021-09-27T23:49:00Z">
        <w:r w:rsidR="00EB415C">
          <w:rPr>
            <w:sz w:val="20"/>
            <w:szCs w:val="18"/>
            <w:lang w:val="en-US"/>
          </w:rPr>
          <w:t>comprehend</w:t>
        </w:r>
        <w:r w:rsidR="00EB415C" w:rsidRPr="0011405F">
          <w:rPr>
            <w:sz w:val="20"/>
            <w:szCs w:val="18"/>
            <w:lang w:val="en-US"/>
          </w:rPr>
          <w:t xml:space="preserve"> </w:t>
        </w:r>
      </w:ins>
      <w:r w:rsidRPr="0011405F">
        <w:rPr>
          <w:sz w:val="20"/>
          <w:szCs w:val="18"/>
          <w:lang w:val="en-US"/>
        </w:rPr>
        <w:t>than tweets from institutional accounts.</w:t>
      </w:r>
    </w:p>
    <w:p w14:paraId="182E67C0" w14:textId="23477AE5" w:rsidR="002C72A4" w:rsidRPr="0011405F" w:rsidDel="005578EA" w:rsidRDefault="002C72A4" w:rsidP="002C72A4">
      <w:pPr>
        <w:spacing w:before="120" w:after="0" w:line="240" w:lineRule="auto"/>
        <w:jc w:val="both"/>
        <w:rPr>
          <w:del w:id="2000" w:author="Christian Rauh [2]" w:date="2021-09-27T23:50:00Z"/>
          <w:sz w:val="20"/>
          <w:szCs w:val="18"/>
          <w:lang w:val="en-US"/>
        </w:rPr>
      </w:pPr>
      <w:del w:id="2001" w:author="Christian Rauh [2]" w:date="2021-09-27T23:50:00Z">
        <w:r w:rsidRPr="0011405F" w:rsidDel="005578EA">
          <w:rPr>
            <w:sz w:val="20"/>
            <w:szCs w:val="18"/>
            <w:lang w:val="en-US"/>
          </w:rPr>
          <w:delText>While our empirical results are insufficient to draw causal relationships, there are a few contender explanations regarding the difference in clarity of communication between personal and institutional EU Twitter accounts. As previously noted, there has been a growing tendency to presidentialize in the last two EP election cycles. Consequently, the individual authority holders are grasping more of the limelight. As they are more visible, it stands to reason that they aim to have a clearer communication with their audience. Another possible explanation pertains to the von der Leyen commission itself. The current commission sponsors a set of very ambitious political goals such as complete carbon neutrality in the EU. It is beneficial to have the public’s backing as they champion such controversial and ambitious policies. Therefore, individual commissioners may be investing more resources to maintain a clearer communication to achieve their political goals.</w:delText>
        </w:r>
      </w:del>
    </w:p>
    <w:p w14:paraId="2DAB9E9C" w14:textId="77777777" w:rsidR="0063237A" w:rsidRPr="0011405F" w:rsidRDefault="0063237A" w:rsidP="002C72A4">
      <w:pPr>
        <w:spacing w:before="120" w:after="0" w:line="240" w:lineRule="auto"/>
        <w:jc w:val="both"/>
        <w:rPr>
          <w:sz w:val="20"/>
          <w:szCs w:val="18"/>
          <w:lang w:val="en-US"/>
        </w:rPr>
      </w:pPr>
    </w:p>
    <w:p w14:paraId="474EFB27" w14:textId="6DDCD7CC" w:rsidR="002C72A4" w:rsidRPr="0011405F" w:rsidRDefault="002C72A4" w:rsidP="002C72A4">
      <w:pPr>
        <w:spacing w:after="0" w:line="240" w:lineRule="auto"/>
        <w:jc w:val="both"/>
        <w:rPr>
          <w:i/>
          <w:sz w:val="20"/>
          <w:szCs w:val="18"/>
          <w:lang w:val="en-US"/>
        </w:rPr>
      </w:pPr>
      <w:del w:id="2002" w:author="Christian Rauh [2]" w:date="2021-09-27T23:11:00Z">
        <w:r w:rsidRPr="0011405F" w:rsidDel="001C0E97">
          <w:rPr>
            <w:i/>
            <w:sz w:val="20"/>
            <w:szCs w:val="18"/>
            <w:lang w:val="en-US"/>
          </w:rPr>
          <w:delText>3</w:delText>
        </w:r>
      </w:del>
      <w:ins w:id="2003" w:author="Christian Rauh [2]" w:date="2021-09-27T23:11:00Z">
        <w:r w:rsidR="001C0E97">
          <w:rPr>
            <w:i/>
            <w:sz w:val="20"/>
            <w:szCs w:val="18"/>
            <w:lang w:val="en-US"/>
          </w:rPr>
          <w:t>4</w:t>
        </w:r>
      </w:ins>
      <w:r w:rsidRPr="0011405F">
        <w:rPr>
          <w:i/>
          <w:sz w:val="20"/>
          <w:szCs w:val="18"/>
          <w:lang w:val="en-US"/>
        </w:rPr>
        <w:t>.</w:t>
      </w:r>
      <w:del w:id="2004" w:author="Christian Rauh [2]" w:date="2021-09-27T23:11:00Z">
        <w:r w:rsidRPr="0011405F" w:rsidDel="001C0E97">
          <w:rPr>
            <w:i/>
            <w:sz w:val="20"/>
            <w:szCs w:val="18"/>
            <w:lang w:val="en-US"/>
          </w:rPr>
          <w:delText>1</w:delText>
        </w:r>
      </w:del>
      <w:ins w:id="2005" w:author="Christian Rauh [2]" w:date="2021-09-27T23:11:00Z">
        <w:r w:rsidR="001C0E97">
          <w:rPr>
            <w:i/>
            <w:sz w:val="20"/>
            <w:szCs w:val="18"/>
            <w:lang w:val="en-US"/>
          </w:rPr>
          <w:t>2</w:t>
        </w:r>
      </w:ins>
      <w:del w:id="2006" w:author="Christian Rauh [2]" w:date="2021-09-27T23:11:00Z">
        <w:r w:rsidRPr="0011405F" w:rsidDel="001C0E97">
          <w:rPr>
            <w:i/>
            <w:sz w:val="20"/>
            <w:szCs w:val="18"/>
            <w:lang w:val="en-US"/>
          </w:rPr>
          <w:delText>.</w:delText>
        </w:r>
      </w:del>
      <w:ins w:id="2007" w:author="Christian Rauh [2]" w:date="2021-09-27T23:11:00Z">
        <w:r w:rsidR="001C0E97">
          <w:rPr>
            <w:i/>
            <w:sz w:val="20"/>
            <w:szCs w:val="18"/>
            <w:lang w:val="en-US"/>
          </w:rPr>
          <w:t>.</w:t>
        </w:r>
      </w:ins>
      <w:r w:rsidRPr="0011405F">
        <w:rPr>
          <w:i/>
          <w:sz w:val="20"/>
          <w:szCs w:val="18"/>
          <w:lang w:val="en-US"/>
        </w:rPr>
        <w:t xml:space="preserve"> Media </w:t>
      </w:r>
      <w:del w:id="2008" w:author="Christian Rauh [2]" w:date="2021-09-27T23:10:00Z">
        <w:r w:rsidRPr="0011405F" w:rsidDel="001C0E97">
          <w:rPr>
            <w:i/>
            <w:sz w:val="20"/>
            <w:szCs w:val="18"/>
            <w:lang w:val="en-US"/>
          </w:rPr>
          <w:delText>usage</w:delText>
        </w:r>
      </w:del>
      <w:ins w:id="2009" w:author="Christian Rauh [2]" w:date="2021-09-27T23:10:00Z">
        <w:r w:rsidR="001C0E97">
          <w:rPr>
            <w:i/>
            <w:sz w:val="20"/>
            <w:szCs w:val="18"/>
            <w:lang w:val="en-US"/>
          </w:rPr>
          <w:t>content</w:t>
        </w:r>
      </w:ins>
    </w:p>
    <w:p w14:paraId="752BD556" w14:textId="4FE9BE4B" w:rsidR="00080D7A" w:rsidRPr="00F0483B" w:rsidRDefault="002C72A4" w:rsidP="002C72A4">
      <w:pPr>
        <w:spacing w:before="120" w:after="0" w:line="240" w:lineRule="auto"/>
        <w:jc w:val="both"/>
        <w:rPr>
          <w:ins w:id="2010" w:author="Christian Rauh" w:date="2021-09-28T10:39:00Z"/>
          <w:sz w:val="20"/>
          <w:szCs w:val="20"/>
          <w:lang w:val="de-DE"/>
          <w:rPrChange w:id="2011" w:author="Christian Rauh" w:date="2021-09-28T12:37:00Z">
            <w:rPr>
              <w:ins w:id="2012" w:author="Christian Rauh" w:date="2021-09-28T10:39:00Z"/>
              <w:sz w:val="20"/>
              <w:szCs w:val="20"/>
              <w:lang w:val="en-US"/>
            </w:rPr>
          </w:rPrChange>
        </w:rPr>
      </w:pPr>
      <w:r w:rsidRPr="0011405F">
        <w:rPr>
          <w:sz w:val="20"/>
          <w:szCs w:val="18"/>
          <w:lang w:val="en-US"/>
        </w:rPr>
        <w:t xml:space="preserve">Beyond text, </w:t>
      </w:r>
      <w:ins w:id="2013" w:author="Christian Rauh" w:date="2021-09-28T10:29:00Z">
        <w:r w:rsidR="00E33C6C">
          <w:rPr>
            <w:sz w:val="20"/>
            <w:szCs w:val="18"/>
            <w:lang w:val="en-US"/>
          </w:rPr>
          <w:t xml:space="preserve">social media and </w:t>
        </w:r>
      </w:ins>
      <w:r w:rsidRPr="0011405F">
        <w:rPr>
          <w:sz w:val="20"/>
          <w:szCs w:val="18"/>
          <w:lang w:val="en-US"/>
        </w:rPr>
        <w:t>Twitter</w:t>
      </w:r>
      <w:ins w:id="2014" w:author="Christian Rauh" w:date="2021-09-28T10:35:00Z">
        <w:r w:rsidR="00E33C6C">
          <w:rPr>
            <w:sz w:val="20"/>
            <w:szCs w:val="18"/>
            <w:lang w:val="en-US"/>
          </w:rPr>
          <w:t>,</w:t>
        </w:r>
      </w:ins>
      <w:r w:rsidRPr="0011405F">
        <w:rPr>
          <w:sz w:val="20"/>
          <w:szCs w:val="18"/>
          <w:lang w:val="en-US"/>
        </w:rPr>
        <w:t xml:space="preserve"> </w:t>
      </w:r>
      <w:ins w:id="2015" w:author="Christian Rauh" w:date="2021-09-28T10:29:00Z">
        <w:r w:rsidR="00E33C6C">
          <w:rPr>
            <w:sz w:val="20"/>
            <w:szCs w:val="18"/>
            <w:lang w:val="en-US"/>
          </w:rPr>
          <w:t>in particular</w:t>
        </w:r>
      </w:ins>
      <w:ins w:id="2016" w:author="Christian Rauh" w:date="2021-09-28T10:35:00Z">
        <w:r w:rsidR="00E33C6C">
          <w:rPr>
            <w:sz w:val="20"/>
            <w:szCs w:val="18"/>
            <w:lang w:val="en-US"/>
          </w:rPr>
          <w:t>,</w:t>
        </w:r>
      </w:ins>
      <w:ins w:id="2017" w:author="Christian Rauh" w:date="2021-09-28T10:29:00Z">
        <w:r w:rsidR="00E33C6C">
          <w:rPr>
            <w:sz w:val="20"/>
            <w:szCs w:val="18"/>
            <w:lang w:val="en-US"/>
          </w:rPr>
          <w:t xml:space="preserve"> </w:t>
        </w:r>
      </w:ins>
      <w:r w:rsidRPr="0011405F">
        <w:rPr>
          <w:sz w:val="20"/>
          <w:szCs w:val="18"/>
          <w:lang w:val="en-US"/>
        </w:rPr>
        <w:t>offer</w:t>
      </w:r>
      <w:del w:id="2018" w:author="Christian Rauh" w:date="2021-09-28T10:29:00Z">
        <w:r w:rsidRPr="0011405F" w:rsidDel="00E33C6C">
          <w:rPr>
            <w:sz w:val="20"/>
            <w:szCs w:val="18"/>
            <w:lang w:val="en-US"/>
          </w:rPr>
          <w:delText>s</w:delText>
        </w:r>
      </w:del>
      <w:r w:rsidRPr="0011405F">
        <w:rPr>
          <w:sz w:val="20"/>
          <w:szCs w:val="18"/>
          <w:lang w:val="en-US"/>
        </w:rPr>
        <w:t xml:space="preserve"> </w:t>
      </w:r>
      <w:del w:id="2019" w:author="Christian Rauh" w:date="2021-09-28T10:29:00Z">
        <w:r w:rsidRPr="0011405F" w:rsidDel="00E33C6C">
          <w:rPr>
            <w:sz w:val="20"/>
            <w:szCs w:val="18"/>
            <w:lang w:val="en-US"/>
          </w:rPr>
          <w:delText xml:space="preserve">various </w:delText>
        </w:r>
      </w:del>
      <w:r w:rsidRPr="0011405F">
        <w:rPr>
          <w:sz w:val="20"/>
          <w:szCs w:val="18"/>
          <w:lang w:val="en-US"/>
        </w:rPr>
        <w:t>multimedia features designed to attract attention and generate engagement</w:t>
      </w:r>
      <w:del w:id="2020" w:author="Christian Rauh" w:date="2021-09-28T10:32:00Z">
        <w:r w:rsidRPr="0011405F" w:rsidDel="00E33C6C">
          <w:rPr>
            <w:sz w:val="20"/>
            <w:szCs w:val="18"/>
            <w:lang w:val="en-US"/>
          </w:rPr>
          <w:delText xml:space="preserve"> with messages</w:delText>
        </w:r>
      </w:del>
      <w:r w:rsidRPr="0011405F">
        <w:rPr>
          <w:sz w:val="20"/>
          <w:szCs w:val="18"/>
          <w:lang w:val="en-US"/>
        </w:rPr>
        <w:t xml:space="preserve">. </w:t>
      </w:r>
      <w:ins w:id="2021" w:author="Christian Rauh" w:date="2021-09-28T10:35:00Z">
        <w:r w:rsidR="00E33C6C">
          <w:rPr>
            <w:sz w:val="20"/>
            <w:szCs w:val="18"/>
            <w:lang w:val="en-US"/>
          </w:rPr>
          <w:t>S</w:t>
        </w:r>
      </w:ins>
      <w:ins w:id="2022" w:author="Christian Rauh" w:date="2021-09-28T10:30:00Z">
        <w:r w:rsidR="00E33C6C" w:rsidRPr="0029563D">
          <w:rPr>
            <w:sz w:val="20"/>
            <w:szCs w:val="20"/>
          </w:rPr>
          <w:t xml:space="preserve">ymbols, pictures, or </w:t>
        </w:r>
        <w:r w:rsidR="00E33C6C">
          <w:rPr>
            <w:sz w:val="20"/>
            <w:szCs w:val="20"/>
          </w:rPr>
          <w:t xml:space="preserve">audio-visual </w:t>
        </w:r>
        <w:r w:rsidR="00E33C6C" w:rsidRPr="0029563D">
          <w:rPr>
            <w:sz w:val="20"/>
            <w:szCs w:val="20"/>
          </w:rPr>
          <w:t>transmit large amount</w:t>
        </w:r>
        <w:r w:rsidR="00E33C6C">
          <w:rPr>
            <w:sz w:val="20"/>
            <w:szCs w:val="20"/>
          </w:rPr>
          <w:t>s</w:t>
        </w:r>
        <w:r w:rsidR="00E33C6C" w:rsidRPr="0029563D">
          <w:rPr>
            <w:sz w:val="20"/>
            <w:szCs w:val="20"/>
          </w:rPr>
          <w:t xml:space="preserve"> of </w:t>
        </w:r>
      </w:ins>
      <w:ins w:id="2023" w:author="Christian Rauh" w:date="2021-09-28T10:35:00Z">
        <w:r w:rsidR="00E33C6C">
          <w:rPr>
            <w:sz w:val="20"/>
            <w:szCs w:val="20"/>
          </w:rPr>
          <w:t xml:space="preserve">non-textual </w:t>
        </w:r>
      </w:ins>
      <w:ins w:id="2024" w:author="Christian Rauh" w:date="2021-09-28T10:30:00Z">
        <w:r w:rsidR="00E33C6C" w:rsidRPr="0029563D">
          <w:rPr>
            <w:sz w:val="20"/>
            <w:szCs w:val="20"/>
          </w:rPr>
          <w:t>information</w:t>
        </w:r>
        <w:r w:rsidR="00E33C6C">
          <w:rPr>
            <w:sz w:val="20"/>
            <w:szCs w:val="20"/>
          </w:rPr>
          <w:t>, thereby aiding message comprehension</w:t>
        </w:r>
        <w:r w:rsidR="00E33C6C" w:rsidRPr="0029563D">
          <w:rPr>
            <w:sz w:val="20"/>
            <w:szCs w:val="20"/>
          </w:rPr>
          <w:t xml:space="preserve"> </w:t>
        </w:r>
        <w:r w:rsidR="00E33C6C" w:rsidRPr="00CE2D23">
          <w:rPr>
            <w:sz w:val="20"/>
            <w:szCs w:val="20"/>
          </w:rPr>
          <w:fldChar w:fldCharType="begin"/>
        </w:r>
      </w:ins>
      <w:r w:rsidR="00080D7A">
        <w:rPr>
          <w:sz w:val="20"/>
          <w:szCs w:val="20"/>
        </w:rPr>
        <w:instrText xml:space="preserve"> ADDIN ZOTERO_ITEM CSL_CITATION {"citationID":"FIvpiqTw","properties":{"formattedCitation":"(Tang and Hew 2018)","plainCitation":"(Tang and Hew 2018)","noteIndex":0},"citationItems":[{"id":6980,"uris":["http://zotero.org/groups/2912652/items/RSK838UU"],"uri":["http://zotero.org/groups/2912652/items/RSK838UU"],"itemData":{"id":6980,"type":"paper-conference","abstract":"Using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id="2025" w:author="Christian Rauh" w:date="2021-09-28T10:30:00Z">
        <w:r w:rsidR="00E33C6C" w:rsidRPr="00CE2D23">
          <w:rPr>
            <w:sz w:val="20"/>
            <w:szCs w:val="20"/>
          </w:rPr>
          <w:fldChar w:fldCharType="separate"/>
        </w:r>
        <w:r w:rsidR="00E33C6C" w:rsidRPr="0032464D">
          <w:rPr>
            <w:rFonts w:ascii="Cambria" w:hAnsi="Cambria"/>
            <w:sz w:val="20"/>
          </w:rPr>
          <w:t>(Tang and Hew 2018)</w:t>
        </w:r>
        <w:r w:rsidR="00E33C6C" w:rsidRPr="00CE2D23">
          <w:rPr>
            <w:sz w:val="20"/>
            <w:szCs w:val="20"/>
          </w:rPr>
          <w:fldChar w:fldCharType="end"/>
        </w:r>
        <w:r w:rsidR="00E33C6C">
          <w:rPr>
            <w:sz w:val="20"/>
            <w:szCs w:val="20"/>
          </w:rPr>
          <w:t>.</w:t>
        </w:r>
      </w:ins>
      <w:ins w:id="2026" w:author="Christian Rauh" w:date="2021-09-28T10:35:00Z">
        <w:r w:rsidR="00E33C6C">
          <w:rPr>
            <w:sz w:val="20"/>
            <w:szCs w:val="20"/>
          </w:rPr>
          <w:t xml:space="preserve"> We asses whether and to what extent </w:t>
        </w:r>
      </w:ins>
      <w:del w:id="2027" w:author="Christian Rauh" w:date="2021-09-28T10:35:00Z">
        <w:r w:rsidRPr="0011405F" w:rsidDel="00E33C6C">
          <w:rPr>
            <w:sz w:val="20"/>
            <w:szCs w:val="18"/>
            <w:lang w:val="en-US"/>
          </w:rPr>
          <w:delText xml:space="preserve">To what extent do </w:delText>
        </w:r>
      </w:del>
      <w:r w:rsidRPr="0011405F">
        <w:rPr>
          <w:sz w:val="20"/>
          <w:szCs w:val="18"/>
          <w:lang w:val="en-US"/>
        </w:rPr>
        <w:t xml:space="preserve">supranational actors </w:t>
      </w:r>
      <w:del w:id="2028" w:author="Christian Rauh" w:date="2021-09-28T10:36:00Z">
        <w:r w:rsidRPr="0011405F" w:rsidDel="00E33C6C">
          <w:rPr>
            <w:sz w:val="20"/>
            <w:szCs w:val="18"/>
            <w:lang w:val="en-US"/>
          </w:rPr>
          <w:delText xml:space="preserve">and institutions </w:delText>
        </w:r>
      </w:del>
      <w:r w:rsidRPr="0011405F">
        <w:rPr>
          <w:sz w:val="20"/>
          <w:szCs w:val="18"/>
          <w:lang w:val="en-US"/>
        </w:rPr>
        <w:t>use this additional communication potential</w:t>
      </w:r>
      <w:del w:id="2029" w:author="Christian Rauh" w:date="2021-09-28T10:36:00Z">
        <w:r w:rsidRPr="0011405F" w:rsidDel="00E33C6C">
          <w:rPr>
            <w:sz w:val="20"/>
            <w:szCs w:val="18"/>
            <w:lang w:val="en-US"/>
          </w:rPr>
          <w:delText>?</w:delText>
        </w:r>
      </w:del>
      <w:ins w:id="2030" w:author="Christian Rauh" w:date="2021-09-28T10:36:00Z">
        <w:r w:rsidR="00E33C6C">
          <w:rPr>
            <w:sz w:val="20"/>
            <w:szCs w:val="18"/>
            <w:lang w:val="en-US"/>
          </w:rPr>
          <w:t xml:space="preserve">, </w:t>
        </w:r>
        <w:r w:rsidR="00080D7A">
          <w:rPr>
            <w:sz w:val="20"/>
            <w:szCs w:val="18"/>
            <w:lang w:val="en-US"/>
          </w:rPr>
          <w:t xml:space="preserve">by retrieving embedded pictures, videos, and external links form the URL </w:t>
        </w:r>
      </w:ins>
      <w:ins w:id="2031" w:author="Christian Rauh" w:date="2021-09-28T10:37:00Z">
        <w:r w:rsidR="00080D7A">
          <w:rPr>
            <w:sz w:val="20"/>
            <w:szCs w:val="18"/>
            <w:lang w:val="en-US"/>
          </w:rPr>
          <w:t>entities</w:t>
        </w:r>
      </w:ins>
      <w:ins w:id="2032" w:author="Christian Rauh" w:date="2021-09-28T10:36:00Z">
        <w:r w:rsidR="00080D7A">
          <w:rPr>
            <w:sz w:val="20"/>
            <w:szCs w:val="18"/>
            <w:lang w:val="en-US"/>
          </w:rPr>
          <w:t xml:space="preserve"> field in the Twitter </w:t>
        </w:r>
      </w:ins>
      <w:ins w:id="2033" w:author="Christian Rauh" w:date="2021-09-28T10:37:00Z">
        <w:r w:rsidR="00080D7A">
          <w:rPr>
            <w:sz w:val="20"/>
            <w:szCs w:val="18"/>
            <w:lang w:val="en-US"/>
          </w:rPr>
          <w:t xml:space="preserve">API and by collecting emojis and other special symbols from the tweet text. </w:t>
        </w:r>
      </w:ins>
      <w:del w:id="2034" w:author="Christian Rauh" w:date="2021-09-28T10:37:00Z">
        <w:r w:rsidRPr="0011405F" w:rsidDel="00080D7A">
          <w:rPr>
            <w:sz w:val="20"/>
            <w:szCs w:val="18"/>
            <w:lang w:val="en-US"/>
          </w:rPr>
          <w:delText xml:space="preserve"> Relying on the raw tweet texts as well as on the URL entities object of the Twitter API, we aggregate data on multimedia usage in </w:delText>
        </w:r>
      </w:del>
      <w:r w:rsidRPr="0011405F">
        <w:rPr>
          <w:sz w:val="20"/>
          <w:szCs w:val="20"/>
          <w:lang w:val="en-US"/>
        </w:rPr>
        <w:fldChar w:fldCharType="begin"/>
      </w:r>
      <w:r w:rsidRPr="0011405F">
        <w:rPr>
          <w:sz w:val="20"/>
          <w:szCs w:val="20"/>
          <w:lang w:val="en-US"/>
        </w:rPr>
        <w:instrText xml:space="preserve"> REF _Ref75359496 \h  \* MERGEFORMAT </w:instrText>
      </w:r>
      <w:r w:rsidRPr="0011405F">
        <w:rPr>
          <w:sz w:val="20"/>
          <w:szCs w:val="20"/>
          <w:lang w:val="en-US"/>
        </w:rPr>
      </w:r>
      <w:r w:rsidRPr="0011405F">
        <w:rPr>
          <w:sz w:val="20"/>
          <w:szCs w:val="20"/>
          <w:lang w:val="en-US"/>
        </w:rPr>
        <w:fldChar w:fldCharType="separate"/>
      </w:r>
      <w:r w:rsidRPr="0011405F">
        <w:rPr>
          <w:sz w:val="20"/>
          <w:szCs w:val="20"/>
          <w:lang w:val="en-US"/>
        </w:rPr>
        <w:t xml:space="preserve">Figure </w:t>
      </w:r>
      <w:r w:rsidRPr="0011405F">
        <w:rPr>
          <w:noProof/>
          <w:sz w:val="20"/>
          <w:szCs w:val="20"/>
          <w:lang w:val="en-US"/>
        </w:rPr>
        <w:t>3</w:t>
      </w:r>
      <w:r w:rsidRPr="0011405F">
        <w:rPr>
          <w:sz w:val="20"/>
          <w:szCs w:val="20"/>
          <w:lang w:val="en-US"/>
        </w:rPr>
        <w:fldChar w:fldCharType="end"/>
      </w:r>
      <w:ins w:id="2035" w:author="Christian Rauh" w:date="2021-09-28T10:37:00Z">
        <w:r w:rsidR="00080D7A" w:rsidRPr="00F0483B">
          <w:rPr>
            <w:sz w:val="20"/>
            <w:szCs w:val="20"/>
            <w:lang w:val="de-DE"/>
            <w:rPrChange w:id="2036" w:author="Christian Rauh" w:date="2021-09-28T12:37:00Z">
              <w:rPr>
                <w:sz w:val="20"/>
                <w:szCs w:val="20"/>
                <w:lang w:val="en-US"/>
              </w:rPr>
            </w:rPrChange>
          </w:rPr>
          <w:t xml:space="preserve"> </w:t>
        </w:r>
        <w:proofErr w:type="spellStart"/>
        <w:r w:rsidR="00080D7A" w:rsidRPr="00F0483B">
          <w:rPr>
            <w:sz w:val="20"/>
            <w:szCs w:val="20"/>
            <w:lang w:val="de-DE"/>
            <w:rPrChange w:id="2037" w:author="Christian Rauh" w:date="2021-09-28T12:37:00Z">
              <w:rPr>
                <w:sz w:val="20"/>
                <w:szCs w:val="20"/>
                <w:lang w:val="en-US"/>
              </w:rPr>
            </w:rPrChange>
          </w:rPr>
          <w:t>benchmarks</w:t>
        </w:r>
        <w:proofErr w:type="spellEnd"/>
        <w:r w:rsidR="00080D7A" w:rsidRPr="00F0483B">
          <w:rPr>
            <w:sz w:val="20"/>
            <w:szCs w:val="20"/>
            <w:lang w:val="de-DE"/>
            <w:rPrChange w:id="2038" w:author="Christian Rauh" w:date="2021-09-28T12:37:00Z">
              <w:rPr>
                <w:sz w:val="20"/>
                <w:szCs w:val="20"/>
                <w:lang w:val="en-US"/>
              </w:rPr>
            </w:rPrChange>
          </w:rPr>
          <w:t xml:space="preserve"> </w:t>
        </w:r>
        <w:proofErr w:type="spellStart"/>
        <w:r w:rsidR="00080D7A" w:rsidRPr="00F0483B">
          <w:rPr>
            <w:sz w:val="20"/>
            <w:szCs w:val="20"/>
            <w:lang w:val="de-DE"/>
            <w:rPrChange w:id="2039" w:author="Christian Rauh" w:date="2021-09-28T12:37:00Z">
              <w:rPr>
                <w:sz w:val="20"/>
                <w:szCs w:val="20"/>
                <w:lang w:val="en-US"/>
              </w:rPr>
            </w:rPrChange>
          </w:rPr>
          <w:t>the</w:t>
        </w:r>
        <w:proofErr w:type="spellEnd"/>
        <w:r w:rsidR="00080D7A" w:rsidRPr="00F0483B">
          <w:rPr>
            <w:sz w:val="20"/>
            <w:szCs w:val="20"/>
            <w:lang w:val="de-DE"/>
            <w:rPrChange w:id="2040" w:author="Christian Rauh" w:date="2021-09-28T12:37:00Z">
              <w:rPr>
                <w:sz w:val="20"/>
                <w:szCs w:val="20"/>
                <w:lang w:val="en-US"/>
              </w:rPr>
            </w:rPrChange>
          </w:rPr>
          <w:t xml:space="preserve"> </w:t>
        </w:r>
        <w:proofErr w:type="spellStart"/>
        <w:r w:rsidR="00080D7A" w:rsidRPr="00F0483B">
          <w:rPr>
            <w:sz w:val="20"/>
            <w:szCs w:val="20"/>
            <w:lang w:val="de-DE"/>
            <w:rPrChange w:id="2041" w:author="Christian Rauh" w:date="2021-09-28T12:37:00Z">
              <w:rPr>
                <w:sz w:val="20"/>
                <w:szCs w:val="20"/>
                <w:lang w:val="en-US"/>
              </w:rPr>
            </w:rPrChange>
          </w:rPr>
          <w:t>resulting</w:t>
        </w:r>
        <w:proofErr w:type="spellEnd"/>
        <w:r w:rsidR="00080D7A" w:rsidRPr="00F0483B">
          <w:rPr>
            <w:sz w:val="20"/>
            <w:szCs w:val="20"/>
            <w:lang w:val="de-DE"/>
            <w:rPrChange w:id="2042" w:author="Christian Rauh" w:date="2021-09-28T12:37:00Z">
              <w:rPr>
                <w:sz w:val="20"/>
                <w:szCs w:val="20"/>
                <w:lang w:val="en-US"/>
              </w:rPr>
            </w:rPrChange>
          </w:rPr>
          <w:t xml:space="preserve"> </w:t>
        </w:r>
      </w:ins>
      <w:proofErr w:type="spellStart"/>
      <w:ins w:id="2043" w:author="Christian Rauh" w:date="2021-09-28T10:39:00Z">
        <w:r w:rsidR="00080D7A" w:rsidRPr="00F0483B">
          <w:rPr>
            <w:sz w:val="20"/>
            <w:szCs w:val="20"/>
            <w:lang w:val="de-DE"/>
            <w:rPrChange w:id="2044" w:author="Christian Rauh" w:date="2021-09-28T12:37:00Z">
              <w:rPr>
                <w:sz w:val="20"/>
                <w:szCs w:val="20"/>
                <w:lang w:val="en-US"/>
              </w:rPr>
            </w:rPrChange>
          </w:rPr>
          <w:t>data</w:t>
        </w:r>
        <w:proofErr w:type="spellEnd"/>
        <w:r w:rsidR="00080D7A" w:rsidRPr="00F0483B">
          <w:rPr>
            <w:sz w:val="20"/>
            <w:szCs w:val="20"/>
            <w:lang w:val="de-DE"/>
            <w:rPrChange w:id="2045" w:author="Christian Rauh" w:date="2021-09-28T12:37:00Z">
              <w:rPr>
                <w:sz w:val="20"/>
                <w:szCs w:val="20"/>
                <w:lang w:val="en-US"/>
              </w:rPr>
            </w:rPrChange>
          </w:rPr>
          <w:t xml:space="preserve">. </w:t>
        </w:r>
      </w:ins>
    </w:p>
    <w:p w14:paraId="3C05EF2B" w14:textId="1F3CA8FE" w:rsidR="002C72A4" w:rsidRPr="0011405F" w:rsidDel="00080D7A" w:rsidRDefault="00080D7A" w:rsidP="00E33C6C">
      <w:pPr>
        <w:spacing w:before="120" w:after="0" w:line="240" w:lineRule="auto"/>
        <w:jc w:val="both"/>
        <w:rPr>
          <w:del w:id="2046" w:author="Christian Rauh" w:date="2021-09-28T10:39:00Z"/>
          <w:sz w:val="20"/>
          <w:szCs w:val="18"/>
          <w:lang w:val="en-US"/>
        </w:rPr>
        <w:pPrChange w:id="2047" w:author="Christian Rauh" w:date="2021-09-28T10:35:00Z">
          <w:pPr>
            <w:spacing w:before="120" w:after="0" w:line="240" w:lineRule="auto"/>
            <w:jc w:val="both"/>
          </w:pPr>
        </w:pPrChange>
      </w:pPr>
      <w:ins w:id="2048" w:author="Christian Rauh" w:date="2021-09-28T10:38:00Z">
        <w:r>
          <w:rPr>
            <w:noProof/>
            <w:sz w:val="20"/>
            <w:szCs w:val="20"/>
            <w:lang w:val="en-US"/>
          </w:rPr>
          <w:lastRenderedPageBreak/>
          <w:drawing>
            <wp:inline distT="0" distB="0" distL="0" distR="0" wp14:anchorId="37DBCD61" wp14:editId="0FA869CA">
              <wp:extent cx="6185535" cy="5156835"/>
              <wp:effectExtent l="19050" t="19050" r="24765" b="2476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5535" cy="5156835"/>
                      </a:xfrm>
                      <a:prstGeom prst="rect">
                        <a:avLst/>
                      </a:prstGeom>
                      <a:noFill/>
                      <a:ln>
                        <a:solidFill>
                          <a:schemeClr val="tx1"/>
                        </a:solidFill>
                      </a:ln>
                    </pic:spPr>
                  </pic:pic>
                </a:graphicData>
              </a:graphic>
            </wp:inline>
          </w:drawing>
        </w:r>
      </w:ins>
      <w:del w:id="2049" w:author="Christian Rauh" w:date="2021-09-28T10:39:00Z">
        <w:r w:rsidR="002C72A4" w:rsidRPr="0011405F" w:rsidDel="00080D7A">
          <w:rPr>
            <w:sz w:val="20"/>
            <w:szCs w:val="20"/>
            <w:lang w:val="en-US"/>
          </w:rPr>
          <w:delText>.</w:delText>
        </w:r>
      </w:del>
    </w:p>
    <w:p w14:paraId="4AB522F5" w14:textId="7B7ACF34" w:rsidR="002C72A4" w:rsidRPr="0011405F" w:rsidDel="00080D7A" w:rsidRDefault="002C72A4" w:rsidP="002C72A4">
      <w:pPr>
        <w:spacing w:before="120" w:after="0" w:line="240" w:lineRule="auto"/>
        <w:jc w:val="both"/>
        <w:rPr>
          <w:del w:id="2050" w:author="Christian Rauh" w:date="2021-09-28T10:39:00Z"/>
          <w:sz w:val="20"/>
          <w:szCs w:val="18"/>
          <w:lang w:val="en-US"/>
        </w:rPr>
      </w:pPr>
    </w:p>
    <w:p w14:paraId="220ADEC8" w14:textId="48E479B4" w:rsidR="002C72A4" w:rsidRPr="0011405F" w:rsidRDefault="002C72A4" w:rsidP="002C72A4">
      <w:pPr>
        <w:spacing w:before="120" w:after="0" w:line="240" w:lineRule="auto"/>
        <w:jc w:val="both"/>
        <w:rPr>
          <w:sz w:val="20"/>
          <w:szCs w:val="18"/>
          <w:lang w:val="en-US"/>
        </w:rPr>
      </w:pPr>
      <w:del w:id="2051" w:author="Christian Rauh" w:date="2021-09-28T10:39:00Z">
        <w:r w:rsidRPr="0011405F" w:rsidDel="00080D7A">
          <w:rPr>
            <w:noProof/>
            <w:sz w:val="20"/>
            <w:szCs w:val="18"/>
            <w:lang w:val="en-US"/>
          </w:rPr>
          <w:drawing>
            <wp:inline distT="0" distB="0" distL="0" distR="0" wp14:anchorId="2BD2D06B" wp14:editId="001DD353">
              <wp:extent cx="5731510" cy="4776470"/>
              <wp:effectExtent l="0" t="0" r="254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del>
    </w:p>
    <w:p w14:paraId="161166F7" w14:textId="77777777" w:rsidR="002C72A4" w:rsidRPr="0011405F" w:rsidRDefault="002C72A4" w:rsidP="002C72A4">
      <w:pPr>
        <w:pStyle w:val="Beschriftung"/>
        <w:keepLines/>
        <w:jc w:val="center"/>
        <w:rPr>
          <w:color w:val="auto"/>
          <w:sz w:val="20"/>
          <w:lang w:val="en-US"/>
        </w:rPr>
      </w:pPr>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Pr="0011405F">
        <w:rPr>
          <w:b/>
          <w:bCs/>
          <w:noProof/>
          <w:color w:val="auto"/>
          <w:lang w:val="en-US"/>
        </w:rPr>
        <w:t>3</w:t>
      </w:r>
      <w:r w:rsidRPr="0011405F">
        <w:rPr>
          <w:b/>
          <w:bCs/>
          <w:color w:val="auto"/>
          <w:lang w:val="en-US"/>
        </w:rPr>
        <w:fldChar w:fldCharType="end"/>
      </w:r>
      <w:r w:rsidRPr="0011405F">
        <w:rPr>
          <w:color w:val="auto"/>
          <w:lang w:val="en-US"/>
        </w:rPr>
        <w:t>: Multimedia usage</w:t>
      </w:r>
    </w:p>
    <w:p w14:paraId="34A7D012" w14:textId="1CB363AB"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 top left panel </w:t>
      </w:r>
      <w:del w:id="2052" w:author="Christian Rauh" w:date="2021-09-28T10:17:00Z">
        <w:r w:rsidRPr="0011405F" w:rsidDel="00821606">
          <w:rPr>
            <w:sz w:val="20"/>
            <w:szCs w:val="18"/>
            <w:lang w:val="en-US"/>
          </w:rPr>
          <w:delText xml:space="preserve">of </w:delText>
        </w:r>
        <w:r w:rsidRPr="0011405F" w:rsidDel="00821606">
          <w:rPr>
            <w:sz w:val="20"/>
            <w:szCs w:val="20"/>
            <w:lang w:val="en-US"/>
          </w:rPr>
          <w:fldChar w:fldCharType="begin"/>
        </w:r>
        <w:r w:rsidRPr="0011405F" w:rsidDel="00821606">
          <w:rPr>
            <w:sz w:val="20"/>
            <w:szCs w:val="20"/>
            <w:lang w:val="en-US"/>
          </w:rPr>
          <w:delInstrText xml:space="preserve"> REF _Ref75359496 \h  \* MERGEFORMAT </w:delInstrText>
        </w:r>
        <w:r w:rsidRPr="0011405F" w:rsidDel="00821606">
          <w:rPr>
            <w:sz w:val="20"/>
            <w:szCs w:val="20"/>
            <w:lang w:val="en-US"/>
          </w:rPr>
        </w:r>
        <w:r w:rsidRPr="0011405F" w:rsidDel="00821606">
          <w:rPr>
            <w:sz w:val="20"/>
            <w:szCs w:val="20"/>
            <w:lang w:val="en-US"/>
          </w:rPr>
          <w:fldChar w:fldCharType="separate"/>
        </w:r>
        <w:r w:rsidRPr="0011405F" w:rsidDel="00821606">
          <w:rPr>
            <w:sz w:val="20"/>
            <w:szCs w:val="20"/>
            <w:lang w:val="en-US"/>
          </w:rPr>
          <w:delText xml:space="preserve">Figure </w:delText>
        </w:r>
        <w:r w:rsidRPr="0011405F" w:rsidDel="00821606">
          <w:rPr>
            <w:noProof/>
            <w:sz w:val="20"/>
            <w:szCs w:val="20"/>
            <w:lang w:val="en-US"/>
          </w:rPr>
          <w:delText>3</w:delText>
        </w:r>
        <w:r w:rsidRPr="0011405F" w:rsidDel="00821606">
          <w:rPr>
            <w:sz w:val="20"/>
            <w:szCs w:val="20"/>
            <w:lang w:val="en-US"/>
          </w:rPr>
          <w:fldChar w:fldCharType="end"/>
        </w:r>
        <w:r w:rsidRPr="0011405F" w:rsidDel="00821606">
          <w:rPr>
            <w:sz w:val="20"/>
            <w:szCs w:val="20"/>
            <w:lang w:val="en-US"/>
          </w:rPr>
          <w:delText xml:space="preserve"> </w:delText>
        </w:r>
      </w:del>
      <w:r w:rsidRPr="0011405F">
        <w:rPr>
          <w:sz w:val="20"/>
          <w:szCs w:val="18"/>
          <w:lang w:val="en-US"/>
        </w:rPr>
        <w:t xml:space="preserve">shows that </w:t>
      </w:r>
      <w:del w:id="2053" w:author="Christian Rauh" w:date="2021-09-28T10:40:00Z">
        <w:r w:rsidRPr="0011405F" w:rsidDel="00080D7A">
          <w:rPr>
            <w:sz w:val="20"/>
            <w:szCs w:val="18"/>
            <w:lang w:val="en-US"/>
          </w:rPr>
          <w:delText>around 35 to</w:delText>
        </w:r>
      </w:del>
      <w:ins w:id="2054" w:author="Christian Rauh" w:date="2021-09-28T10:40:00Z">
        <w:r w:rsidR="00080D7A">
          <w:rPr>
            <w:sz w:val="20"/>
            <w:szCs w:val="18"/>
            <w:lang w:val="en-US"/>
          </w:rPr>
          <w:t>more than</w:t>
        </w:r>
      </w:ins>
      <w:r w:rsidRPr="0011405F">
        <w:rPr>
          <w:sz w:val="20"/>
          <w:szCs w:val="18"/>
          <w:lang w:val="en-US"/>
        </w:rPr>
        <w:t xml:space="preserve"> 40% of all supranational tweets embed at least one picture. This clearly exceeds picture usage in the tweets by domestic political actors as well as by institutional accounts of </w:t>
      </w:r>
      <w:ins w:id="2055" w:author="Christian Rauh" w:date="2021-09-28T10:40:00Z">
        <w:r w:rsidR="00080D7A">
          <w:rPr>
            <w:sz w:val="20"/>
            <w:szCs w:val="18"/>
            <w:lang w:val="en-US"/>
          </w:rPr>
          <w:t xml:space="preserve">other </w:t>
        </w:r>
      </w:ins>
      <w:del w:id="2056" w:author="Christian Rauh" w:date="2021-09-28T10:40:00Z">
        <w:r w:rsidRPr="0011405F" w:rsidDel="00080D7A">
          <w:rPr>
            <w:sz w:val="20"/>
            <w:szCs w:val="18"/>
            <w:lang w:val="en-US"/>
          </w:rPr>
          <w:delText xml:space="preserve">international </w:delText>
        </w:r>
      </w:del>
      <w:ins w:id="2057" w:author="Christian Rauh" w:date="2021-09-28T10:40:00Z">
        <w:r w:rsidR="00080D7A">
          <w:rPr>
            <w:sz w:val="20"/>
            <w:szCs w:val="18"/>
            <w:lang w:val="en-US"/>
          </w:rPr>
          <w:t xml:space="preserve">regional </w:t>
        </w:r>
      </w:ins>
      <w:r w:rsidRPr="0011405F">
        <w:rPr>
          <w:sz w:val="20"/>
          <w:szCs w:val="18"/>
          <w:lang w:val="en-US"/>
        </w:rPr>
        <w:t xml:space="preserve">organizations. </w:t>
      </w:r>
      <w:del w:id="2058" w:author="Christian Rauh" w:date="2021-09-28T10:40:00Z">
        <w:r w:rsidRPr="0011405F" w:rsidDel="00080D7A">
          <w:rPr>
            <w:sz w:val="20"/>
            <w:szCs w:val="18"/>
            <w:lang w:val="en-US"/>
          </w:rPr>
          <w:delText>Likewise, v</w:delText>
        </w:r>
      </w:del>
      <w:ins w:id="2059" w:author="Christian Rauh" w:date="2021-09-28T10:40:00Z">
        <w:r w:rsidR="00080D7A">
          <w:rPr>
            <w:sz w:val="20"/>
            <w:szCs w:val="18"/>
            <w:lang w:val="en-US"/>
          </w:rPr>
          <w:t>V</w:t>
        </w:r>
      </w:ins>
      <w:r w:rsidRPr="0011405F">
        <w:rPr>
          <w:sz w:val="20"/>
          <w:szCs w:val="18"/>
          <w:lang w:val="en-US"/>
        </w:rPr>
        <w:t xml:space="preserve">ideos </w:t>
      </w:r>
      <w:ins w:id="2060" w:author="Christian Rauh" w:date="2021-09-28T10:40:00Z">
        <w:r w:rsidR="00080D7A">
          <w:rPr>
            <w:sz w:val="20"/>
            <w:szCs w:val="18"/>
            <w:lang w:val="en-US"/>
          </w:rPr>
          <w:t xml:space="preserve">also </w:t>
        </w:r>
      </w:ins>
      <w:r w:rsidRPr="0011405F">
        <w:rPr>
          <w:sz w:val="20"/>
          <w:szCs w:val="18"/>
          <w:lang w:val="en-US"/>
        </w:rPr>
        <w:t>occur frequently in supranational tweets</w:t>
      </w:r>
      <w:del w:id="2061" w:author="Christian Rauh" w:date="2021-09-28T11:01:00Z">
        <w:r w:rsidRPr="0011405F" w:rsidDel="00122957">
          <w:rPr>
            <w:sz w:val="20"/>
            <w:szCs w:val="18"/>
            <w:lang w:val="en-US"/>
          </w:rPr>
          <w:delText xml:space="preserve"> –</w:delText>
        </w:r>
      </w:del>
      <w:ins w:id="2062" w:author="Christian Rauh" w:date="2021-09-28T11:01:00Z">
        <w:r w:rsidR="00122957">
          <w:rPr>
            <w:sz w:val="20"/>
            <w:szCs w:val="18"/>
            <w:lang w:val="en-US"/>
          </w:rPr>
          <w:t>,</w:t>
        </w:r>
      </w:ins>
      <w:r w:rsidRPr="0011405F">
        <w:rPr>
          <w:sz w:val="20"/>
          <w:szCs w:val="18"/>
          <w:lang w:val="en-US"/>
        </w:rPr>
        <w:t xml:space="preserve"> at least in relative terms. Institutional </w:t>
      </w:r>
      <w:ins w:id="2063" w:author="Christian Rauh" w:date="2021-09-28T11:01:00Z">
        <w:r w:rsidR="00122957">
          <w:rPr>
            <w:sz w:val="20"/>
            <w:szCs w:val="18"/>
            <w:lang w:val="en-US"/>
          </w:rPr>
          <w:t xml:space="preserve">supranational </w:t>
        </w:r>
      </w:ins>
      <w:r w:rsidRPr="0011405F">
        <w:rPr>
          <w:sz w:val="20"/>
          <w:szCs w:val="18"/>
          <w:lang w:val="en-US"/>
        </w:rPr>
        <w:t xml:space="preserve">accounts </w:t>
      </w:r>
      <w:del w:id="2064" w:author="Christian Rauh" w:date="2021-09-28T11:01:00Z">
        <w:r w:rsidRPr="0011405F" w:rsidDel="00122957">
          <w:rPr>
            <w:sz w:val="20"/>
            <w:szCs w:val="18"/>
            <w:lang w:val="en-US"/>
          </w:rPr>
          <w:delText xml:space="preserve">of supranational actors </w:delText>
        </w:r>
      </w:del>
      <w:r w:rsidRPr="0011405F">
        <w:rPr>
          <w:sz w:val="20"/>
          <w:szCs w:val="18"/>
          <w:lang w:val="en-US"/>
        </w:rPr>
        <w:t xml:space="preserve">feature a video in around 6% of all messages which is only surpassed by the </w:t>
      </w:r>
      <w:del w:id="2065" w:author="Christian Rauh" w:date="2021-09-28T11:02:00Z">
        <w:r w:rsidRPr="0011405F" w:rsidDel="00122957">
          <w:rPr>
            <w:sz w:val="20"/>
            <w:szCs w:val="18"/>
            <w:lang w:val="en-US"/>
          </w:rPr>
          <w:delText xml:space="preserve">around </w:delText>
        </w:r>
      </w:del>
      <w:r w:rsidRPr="0011405F">
        <w:rPr>
          <w:sz w:val="20"/>
          <w:szCs w:val="18"/>
          <w:lang w:val="en-US"/>
        </w:rPr>
        <w:t xml:space="preserve">8% of </w:t>
      </w:r>
      <w:del w:id="2066" w:author="Christian Rauh" w:date="2021-09-28T11:02:00Z">
        <w:r w:rsidRPr="0011405F" w:rsidDel="00122957">
          <w:rPr>
            <w:sz w:val="20"/>
            <w:szCs w:val="18"/>
            <w:lang w:val="en-US"/>
          </w:rPr>
          <w:delText>Tweets from</w:delText>
        </w:r>
      </w:del>
      <w:ins w:id="2067" w:author="Christian Rauh" w:date="2021-09-28T11:02:00Z">
        <w:r w:rsidR="00122957">
          <w:rPr>
            <w:sz w:val="20"/>
            <w:szCs w:val="18"/>
            <w:lang w:val="en-US"/>
          </w:rPr>
          <w:t>messages from</w:t>
        </w:r>
      </w:ins>
      <w:r w:rsidRPr="0011405F">
        <w:rPr>
          <w:sz w:val="20"/>
          <w:szCs w:val="18"/>
          <w:lang w:val="en-US"/>
        </w:rPr>
        <w:t xml:space="preserve"> </w:t>
      </w:r>
      <w:del w:id="2068" w:author="Christian Rauh" w:date="2021-09-28T11:02:00Z">
        <w:r w:rsidRPr="0011405F" w:rsidDel="00122957">
          <w:rPr>
            <w:sz w:val="20"/>
            <w:szCs w:val="18"/>
            <w:lang w:val="en-US"/>
          </w:rPr>
          <w:delText xml:space="preserve">domestic </w:delText>
        </w:r>
      </w:del>
      <w:ins w:id="2069" w:author="Christian Rauh" w:date="2021-09-28T11:02:00Z">
        <w:r w:rsidR="00122957">
          <w:rPr>
            <w:sz w:val="20"/>
            <w:szCs w:val="18"/>
            <w:lang w:val="en-US"/>
          </w:rPr>
          <w:t xml:space="preserve">national </w:t>
        </w:r>
      </w:ins>
      <w:r w:rsidRPr="0011405F">
        <w:rPr>
          <w:sz w:val="20"/>
          <w:szCs w:val="18"/>
          <w:lang w:val="en-US"/>
        </w:rPr>
        <w:t>executive institutions in the UK.</w:t>
      </w:r>
    </w:p>
    <w:p w14:paraId="24E6212D" w14:textId="62541AFE" w:rsidR="002C72A4" w:rsidRPr="0011405F" w:rsidRDefault="002C72A4" w:rsidP="002C72A4">
      <w:pPr>
        <w:spacing w:before="120" w:after="0" w:line="240" w:lineRule="auto"/>
        <w:jc w:val="both"/>
        <w:rPr>
          <w:sz w:val="20"/>
          <w:szCs w:val="18"/>
          <w:lang w:val="en-US"/>
        </w:rPr>
      </w:pPr>
      <w:del w:id="2070" w:author="Christian Rauh" w:date="2021-09-28T10:41:00Z">
        <w:r w:rsidRPr="0011405F" w:rsidDel="00080D7A">
          <w:rPr>
            <w:sz w:val="20"/>
            <w:szCs w:val="18"/>
            <w:lang w:val="en-US"/>
          </w:rPr>
          <w:delText xml:space="preserve">Furthermore, </w:delText>
        </w:r>
      </w:del>
      <w:r w:rsidRPr="0011405F">
        <w:rPr>
          <w:sz w:val="20"/>
          <w:szCs w:val="18"/>
          <w:lang w:val="en-US"/>
        </w:rPr>
        <w:t xml:space="preserve">Twitter is </w:t>
      </w:r>
      <w:ins w:id="2071" w:author="Christian Rauh" w:date="2021-09-28T11:02:00Z">
        <w:r w:rsidR="00EE76EB">
          <w:rPr>
            <w:sz w:val="20"/>
            <w:szCs w:val="18"/>
            <w:lang w:val="en-US"/>
          </w:rPr>
          <w:t xml:space="preserve">furthermore </w:t>
        </w:r>
      </w:ins>
      <w:r w:rsidRPr="0011405F">
        <w:rPr>
          <w:sz w:val="20"/>
          <w:szCs w:val="18"/>
          <w:lang w:val="en-US"/>
        </w:rPr>
        <w:t xml:space="preserve">notorious for </w:t>
      </w:r>
      <w:del w:id="2072" w:author="Christian Rauh" w:date="2021-09-28T11:02:00Z">
        <w:r w:rsidRPr="0011405F" w:rsidDel="00EE76EB">
          <w:rPr>
            <w:sz w:val="20"/>
            <w:szCs w:val="18"/>
            <w:lang w:val="en-US"/>
          </w:rPr>
          <w:delText xml:space="preserve">having </w:delText>
        </w:r>
      </w:del>
      <w:r w:rsidRPr="0011405F">
        <w:rPr>
          <w:sz w:val="20"/>
          <w:szCs w:val="18"/>
          <w:lang w:val="en-US"/>
        </w:rPr>
        <w:t>populariz</w:t>
      </w:r>
      <w:del w:id="2073" w:author="Christian Rauh" w:date="2021-09-28T11:02:00Z">
        <w:r w:rsidRPr="0011405F" w:rsidDel="00EE76EB">
          <w:rPr>
            <w:sz w:val="20"/>
            <w:szCs w:val="18"/>
            <w:lang w:val="en-US"/>
          </w:rPr>
          <w:delText>ed</w:delText>
        </w:r>
      </w:del>
      <w:ins w:id="2074" w:author="Christian Rauh" w:date="2021-09-28T11:02:00Z">
        <w:r w:rsidR="00EE76EB">
          <w:rPr>
            <w:sz w:val="20"/>
            <w:szCs w:val="18"/>
            <w:lang w:val="en-US"/>
          </w:rPr>
          <w:t>ing</w:t>
        </w:r>
      </w:ins>
      <w:r w:rsidRPr="0011405F">
        <w:rPr>
          <w:sz w:val="20"/>
          <w:szCs w:val="18"/>
          <w:lang w:val="en-US"/>
        </w:rPr>
        <w:t xml:space="preserve"> </w:t>
      </w:r>
      <w:del w:id="2075" w:author="Christian Rauh" w:date="2021-09-28T11:03:00Z">
        <w:r w:rsidRPr="0011405F" w:rsidDel="00EE76EB">
          <w:rPr>
            <w:sz w:val="20"/>
            <w:szCs w:val="18"/>
            <w:lang w:val="en-US"/>
          </w:rPr>
          <w:delText xml:space="preserve">the use of </w:delText>
        </w:r>
      </w:del>
      <w:r w:rsidRPr="0011405F">
        <w:rPr>
          <w:sz w:val="20"/>
          <w:szCs w:val="18"/>
          <w:lang w:val="en-US"/>
        </w:rPr>
        <w:t xml:space="preserve">special characters and especially emoticons in public communication. </w:t>
      </w:r>
      <w:del w:id="2076" w:author="Christian Rauh" w:date="2021-09-28T10:41:00Z">
        <w:r w:rsidRPr="0011405F" w:rsidDel="00080D7A">
          <w:rPr>
            <w:sz w:val="20"/>
            <w:szCs w:val="18"/>
            <w:lang w:val="en-US"/>
          </w:rPr>
          <w:delText xml:space="preserve">Including such pictograms into the tweet text(an example in Table 2 above)  can </w:delText>
        </w:r>
        <w:r w:rsidRPr="0029563D" w:rsidDel="00080D7A">
          <w:rPr>
            <w:sz w:val="20"/>
            <w:szCs w:val="18"/>
            <w:lang w:val="en-US"/>
          </w:rPr>
          <w:delText xml:space="preserve">encode large amounts of information and attracts visual attention, thus aiding message comprehension </w:delText>
        </w:r>
        <w:r w:rsidRPr="0011405F" w:rsidDel="00080D7A">
          <w:rPr>
            <w:sz w:val="20"/>
            <w:szCs w:val="18"/>
            <w:lang w:val="en-US"/>
          </w:rPr>
          <w:fldChar w:fldCharType="begin"/>
        </w:r>
        <w:r w:rsidR="00061E08" w:rsidDel="00080D7A">
          <w:rPr>
            <w:sz w:val="20"/>
            <w:szCs w:val="18"/>
            <w:lang w:val="en-US"/>
          </w:rPr>
          <w:delInstrText xml:space="preserve"> ADDIN ZOTERO_ITEM CSL_CITATION {"citationID":"NvwMOp82","properties":{"formattedCitation":"(Tang and Hew 2018)","plainCitation":"(Tang and Hew 2018)","noteIndex":0},"citationItems":[{"id":6980,"uris":["http://zotero.org/groups/2912652/items/RSK838UU"],"uri":["http://zotero.org/groups/2912652/items/RSK838UU"],"itemData":{"id":6980,"type":"paper-conference","abstract":"Using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r w:rsidRPr="0011405F" w:rsidDel="00080D7A">
          <w:rPr>
            <w:sz w:val="20"/>
            <w:szCs w:val="18"/>
            <w:lang w:val="en-US"/>
          </w:rPr>
          <w:fldChar w:fldCharType="separate"/>
        </w:r>
        <w:r w:rsidRPr="0029563D" w:rsidDel="00080D7A">
          <w:rPr>
            <w:rFonts w:cs="Calibri"/>
            <w:sz w:val="20"/>
            <w:lang w:val="en-US"/>
          </w:rPr>
          <w:delText>(Tang and Hew 2018)</w:delText>
        </w:r>
        <w:r w:rsidRPr="0011405F" w:rsidDel="00080D7A">
          <w:rPr>
            <w:sz w:val="20"/>
            <w:szCs w:val="18"/>
            <w:lang w:val="en-US"/>
          </w:rPr>
          <w:fldChar w:fldCharType="end"/>
        </w:r>
        <w:r w:rsidRPr="0029563D" w:rsidDel="00080D7A">
          <w:rPr>
            <w:sz w:val="20"/>
            <w:szCs w:val="18"/>
            <w:lang w:val="en-US"/>
          </w:rPr>
          <w:delText xml:space="preserve">. </w:delText>
        </w:r>
      </w:del>
      <w:r w:rsidRPr="0011405F">
        <w:rPr>
          <w:sz w:val="20"/>
          <w:szCs w:val="18"/>
          <w:lang w:val="en-US"/>
        </w:rPr>
        <w:t xml:space="preserve">The lower left panel of </w:t>
      </w:r>
      <w:r w:rsidRPr="0011405F">
        <w:rPr>
          <w:sz w:val="20"/>
          <w:szCs w:val="20"/>
          <w:lang w:val="en-US"/>
        </w:rPr>
        <w:fldChar w:fldCharType="begin"/>
      </w:r>
      <w:r w:rsidRPr="0011405F">
        <w:rPr>
          <w:sz w:val="20"/>
          <w:szCs w:val="20"/>
          <w:lang w:val="en-US"/>
        </w:rPr>
        <w:instrText xml:space="preserve"> REF _Ref75359496 \h  \* MERGEFORMAT </w:instrText>
      </w:r>
      <w:r w:rsidRPr="0011405F">
        <w:rPr>
          <w:sz w:val="20"/>
          <w:szCs w:val="20"/>
          <w:lang w:val="en-US"/>
        </w:rPr>
      </w:r>
      <w:r w:rsidRPr="0011405F">
        <w:rPr>
          <w:sz w:val="20"/>
          <w:szCs w:val="20"/>
          <w:lang w:val="en-US"/>
        </w:rPr>
        <w:fldChar w:fldCharType="separate"/>
      </w:r>
      <w:r w:rsidRPr="0011405F">
        <w:rPr>
          <w:sz w:val="20"/>
          <w:szCs w:val="20"/>
          <w:lang w:val="en-US"/>
        </w:rPr>
        <w:t xml:space="preserve">Figure </w:t>
      </w:r>
      <w:r w:rsidRPr="0011405F">
        <w:rPr>
          <w:noProof/>
          <w:sz w:val="20"/>
          <w:szCs w:val="20"/>
          <w:lang w:val="en-US"/>
        </w:rPr>
        <w:t>3</w:t>
      </w:r>
      <w:r w:rsidRPr="0011405F">
        <w:rPr>
          <w:sz w:val="20"/>
          <w:szCs w:val="20"/>
          <w:lang w:val="en-US"/>
        </w:rPr>
        <w:fldChar w:fldCharType="end"/>
      </w:r>
      <w:r w:rsidRPr="0011405F">
        <w:rPr>
          <w:sz w:val="20"/>
          <w:szCs w:val="20"/>
          <w:lang w:val="en-US"/>
        </w:rPr>
        <w:t xml:space="preserve"> </w:t>
      </w:r>
      <w:r w:rsidRPr="0011405F">
        <w:rPr>
          <w:sz w:val="20"/>
          <w:szCs w:val="18"/>
          <w:lang w:val="en-US"/>
        </w:rPr>
        <w:t xml:space="preserve">indicates that supranational EU tweeters </w:t>
      </w:r>
      <w:del w:id="2077" w:author="Christian Rauh" w:date="2021-09-28T10:41:00Z">
        <w:r w:rsidRPr="0011405F" w:rsidDel="00080D7A">
          <w:rPr>
            <w:sz w:val="20"/>
            <w:szCs w:val="18"/>
            <w:lang w:val="en-US"/>
          </w:rPr>
          <w:delText>are indeed champions of</w:delText>
        </w:r>
      </w:del>
      <w:ins w:id="2078" w:author="Christian Rauh" w:date="2021-09-28T10:41:00Z">
        <w:r w:rsidR="00080D7A">
          <w:rPr>
            <w:sz w:val="20"/>
            <w:szCs w:val="18"/>
            <w:lang w:val="en-US"/>
          </w:rPr>
          <w:t xml:space="preserve">champion </w:t>
        </w:r>
      </w:ins>
      <w:del w:id="2079" w:author="Christian Rauh" w:date="2021-09-28T10:41:00Z">
        <w:r w:rsidRPr="0011405F" w:rsidDel="00080D7A">
          <w:rPr>
            <w:sz w:val="20"/>
            <w:szCs w:val="18"/>
            <w:lang w:val="en-US"/>
          </w:rPr>
          <w:delText xml:space="preserve"> using</w:delText>
        </w:r>
      </w:del>
      <w:del w:id="2080" w:author="Christian Rauh" w:date="2021-09-28T11:03:00Z">
        <w:r w:rsidRPr="0011405F" w:rsidDel="00EE76EB">
          <w:rPr>
            <w:sz w:val="20"/>
            <w:szCs w:val="18"/>
            <w:lang w:val="en-US"/>
          </w:rPr>
          <w:delText xml:space="preserve"> </w:delText>
        </w:r>
      </w:del>
      <w:r w:rsidRPr="0011405F">
        <w:rPr>
          <w:sz w:val="20"/>
          <w:szCs w:val="18"/>
          <w:lang w:val="en-US"/>
        </w:rPr>
        <w:t xml:space="preserve">such special symbols </w:t>
      </w:r>
      <w:del w:id="2081" w:author="Christian Rauh" w:date="2021-09-28T11:03:00Z">
        <w:r w:rsidRPr="0011405F" w:rsidDel="00EE76EB">
          <w:rPr>
            <w:sz w:val="20"/>
            <w:szCs w:val="18"/>
            <w:lang w:val="en-US"/>
          </w:rPr>
          <w:delText>in their messages</w:delText>
        </w:r>
      </w:del>
      <w:ins w:id="2082" w:author="Christian Rauh" w:date="2021-09-28T11:03:00Z">
        <w:r w:rsidR="00EE76EB">
          <w:rPr>
            <w:sz w:val="20"/>
            <w:szCs w:val="18"/>
            <w:lang w:val="en-US"/>
          </w:rPr>
          <w:t>as well and much more than their executive peers</w:t>
        </w:r>
      </w:ins>
      <w:r w:rsidRPr="0011405F">
        <w:rPr>
          <w:sz w:val="20"/>
          <w:szCs w:val="18"/>
          <w:lang w:val="en-US"/>
        </w:rPr>
        <w:t xml:space="preserve">. Additional analyses show that the by far most used symbol is the EU flag, occurring more than 50,000 times and thus in </w:t>
      </w:r>
      <w:del w:id="2083" w:author="Christian Rauh" w:date="2021-09-28T10:42:00Z">
        <w:r w:rsidRPr="0011405F" w:rsidDel="00080D7A">
          <w:rPr>
            <w:sz w:val="20"/>
            <w:szCs w:val="18"/>
            <w:lang w:val="en-US"/>
          </w:rPr>
          <w:delText xml:space="preserve">about </w:delText>
        </w:r>
      </w:del>
      <w:ins w:id="2084" w:author="Christian Rauh" w:date="2021-09-28T10:42:00Z">
        <w:r w:rsidR="00080D7A">
          <w:rPr>
            <w:sz w:val="20"/>
            <w:szCs w:val="18"/>
            <w:lang w:val="en-US"/>
          </w:rPr>
          <w:t>more than</w:t>
        </w:r>
        <w:r w:rsidR="00080D7A" w:rsidRPr="0011405F">
          <w:rPr>
            <w:sz w:val="20"/>
            <w:szCs w:val="18"/>
            <w:lang w:val="en-US"/>
          </w:rPr>
          <w:t xml:space="preserve"> </w:t>
        </w:r>
      </w:ins>
      <w:r w:rsidRPr="0011405F">
        <w:rPr>
          <w:sz w:val="20"/>
          <w:szCs w:val="18"/>
          <w:lang w:val="en-US"/>
        </w:rPr>
        <w:t>5% of all supranational tweets. Flags of different individual countries occur in a combined total of about 7% of tweets. Beyond that, supranational actors like to use various pointing hand and arrow symbols, a pictogram of the globe, as well as various versions of checkmark symbols.</w:t>
      </w:r>
    </w:p>
    <w:p w14:paraId="2B937EA3" w14:textId="31681E75" w:rsidR="002C72A4" w:rsidRDefault="002C72A4" w:rsidP="002C72A4">
      <w:pPr>
        <w:spacing w:before="120" w:after="0" w:line="240" w:lineRule="auto"/>
        <w:jc w:val="both"/>
        <w:rPr>
          <w:ins w:id="2085" w:author="Christian Rauh" w:date="2021-09-28T10:43:00Z"/>
          <w:sz w:val="20"/>
          <w:szCs w:val="18"/>
          <w:lang w:val="en-US"/>
        </w:rPr>
      </w:pPr>
      <w:r w:rsidRPr="0011405F">
        <w:rPr>
          <w:sz w:val="20"/>
          <w:szCs w:val="18"/>
          <w:lang w:val="en-US"/>
        </w:rPr>
        <w:t xml:space="preserve">Finally, </w:t>
      </w:r>
      <w:del w:id="2086" w:author="Christian Rauh" w:date="2021-09-28T11:04:00Z">
        <w:r w:rsidRPr="0011405F" w:rsidDel="00EE76EB">
          <w:rPr>
            <w:sz w:val="20"/>
            <w:szCs w:val="18"/>
            <w:lang w:val="en-US"/>
          </w:rPr>
          <w:delText xml:space="preserve">communicators can enrich their </w:delText>
        </w:r>
      </w:del>
      <w:r w:rsidRPr="0011405F">
        <w:rPr>
          <w:sz w:val="20"/>
          <w:szCs w:val="18"/>
          <w:lang w:val="en-US"/>
        </w:rPr>
        <w:t xml:space="preserve">messages </w:t>
      </w:r>
      <w:del w:id="2087" w:author="Christian Rauh" w:date="2021-09-28T11:04:00Z">
        <w:r w:rsidRPr="0011405F" w:rsidDel="00EE76EB">
          <w:rPr>
            <w:sz w:val="20"/>
            <w:szCs w:val="18"/>
            <w:lang w:val="en-US"/>
          </w:rPr>
          <w:delText>by supplying links to</w:delText>
        </w:r>
      </w:del>
      <w:ins w:id="2088" w:author="Christian Rauh" w:date="2021-09-28T11:04:00Z">
        <w:r w:rsidR="00EE76EB">
          <w:rPr>
            <w:sz w:val="20"/>
            <w:szCs w:val="18"/>
            <w:lang w:val="en-US"/>
          </w:rPr>
          <w:t>can be enriched by links to</w:t>
        </w:r>
      </w:ins>
      <w:r w:rsidRPr="0011405F">
        <w:rPr>
          <w:sz w:val="20"/>
          <w:szCs w:val="18"/>
          <w:lang w:val="en-US"/>
        </w:rPr>
        <w:t xml:space="preserve"> external online content</w:t>
      </w:r>
      <w:ins w:id="2089" w:author="Christian Rauh" w:date="2021-09-28T11:04:00Z">
        <w:r w:rsidR="00EE76EB">
          <w:rPr>
            <w:sz w:val="20"/>
            <w:szCs w:val="18"/>
            <w:lang w:val="en-US"/>
          </w:rPr>
          <w:t xml:space="preserve"> (often provided as a media thumbnail in tweets)</w:t>
        </w:r>
      </w:ins>
      <w:r w:rsidRPr="0011405F">
        <w:rPr>
          <w:sz w:val="20"/>
          <w:szCs w:val="18"/>
          <w:lang w:val="en-US"/>
        </w:rPr>
        <w:t xml:space="preserve">. This </w:t>
      </w:r>
      <w:del w:id="2090" w:author="Christian Rauh" w:date="2021-09-28T11:04:00Z">
        <w:r w:rsidRPr="0011405F" w:rsidDel="00EE76EB">
          <w:rPr>
            <w:sz w:val="20"/>
            <w:szCs w:val="18"/>
            <w:lang w:val="en-US"/>
          </w:rPr>
          <w:delText xml:space="preserve">initially </w:delText>
        </w:r>
      </w:del>
      <w:r w:rsidRPr="0011405F">
        <w:rPr>
          <w:sz w:val="20"/>
          <w:szCs w:val="18"/>
          <w:lang w:val="en-US"/>
        </w:rPr>
        <w:t>facilitates further information-seeking for message recipients</w:t>
      </w:r>
      <w:del w:id="2091" w:author="Christian Rauh" w:date="2021-09-28T11:05:00Z">
        <w:r w:rsidRPr="0011405F" w:rsidDel="00EE76EB">
          <w:rPr>
            <w:sz w:val="20"/>
            <w:szCs w:val="18"/>
            <w:lang w:val="en-US"/>
          </w:rPr>
          <w:delText xml:space="preserve">. With regard to this communication feature, </w:delText>
        </w:r>
      </w:del>
      <w:ins w:id="2092" w:author="Christian Rauh" w:date="2021-09-28T11:05:00Z">
        <w:r w:rsidR="00EE76EB">
          <w:rPr>
            <w:sz w:val="20"/>
            <w:szCs w:val="18"/>
            <w:lang w:val="en-US"/>
          </w:rPr>
          <w:t xml:space="preserve"> and supranational </w:t>
        </w:r>
      </w:ins>
      <w:r w:rsidRPr="0011405F">
        <w:rPr>
          <w:sz w:val="20"/>
          <w:szCs w:val="18"/>
          <w:lang w:val="en-US"/>
        </w:rPr>
        <w:t xml:space="preserve">tweets </w:t>
      </w:r>
      <w:del w:id="2093" w:author="Christian Rauh" w:date="2021-09-28T11:05:00Z">
        <w:r w:rsidRPr="0011405F" w:rsidDel="00EE76EB">
          <w:rPr>
            <w:sz w:val="20"/>
            <w:szCs w:val="18"/>
            <w:lang w:val="en-US"/>
          </w:rPr>
          <w:delText xml:space="preserve">from supranational EU actors </w:delText>
        </w:r>
      </w:del>
      <w:r w:rsidRPr="0011405F">
        <w:rPr>
          <w:sz w:val="20"/>
          <w:szCs w:val="18"/>
          <w:lang w:val="en-US"/>
        </w:rPr>
        <w:t xml:space="preserve">are on par with or even exceed </w:t>
      </w:r>
      <w:del w:id="2094" w:author="Christian Rauh" w:date="2021-09-28T11:05:00Z">
        <w:r w:rsidRPr="0011405F" w:rsidDel="00EE76EB">
          <w:rPr>
            <w:sz w:val="20"/>
            <w:szCs w:val="18"/>
            <w:lang w:val="en-US"/>
          </w:rPr>
          <w:delText xml:space="preserve">messages </w:delText>
        </w:r>
      </w:del>
      <w:ins w:id="2095" w:author="Christian Rauh" w:date="2021-09-28T11:05:00Z">
        <w:r w:rsidR="00EE76EB">
          <w:rPr>
            <w:sz w:val="20"/>
            <w:szCs w:val="18"/>
            <w:lang w:val="en-US"/>
          </w:rPr>
          <w:t>usage of this feature</w:t>
        </w:r>
        <w:r w:rsidR="00EE76EB" w:rsidRPr="0011405F">
          <w:rPr>
            <w:sz w:val="20"/>
            <w:szCs w:val="18"/>
            <w:lang w:val="en-US"/>
          </w:rPr>
          <w:t xml:space="preserve"> </w:t>
        </w:r>
      </w:ins>
      <w:del w:id="2096" w:author="Christian Rauh" w:date="2021-09-28T11:05:00Z">
        <w:r w:rsidRPr="0011405F" w:rsidDel="00EE76EB">
          <w:rPr>
            <w:sz w:val="20"/>
            <w:szCs w:val="18"/>
            <w:lang w:val="en-US"/>
          </w:rPr>
          <w:delText xml:space="preserve">from </w:delText>
        </w:r>
      </w:del>
      <w:ins w:id="2097" w:author="Christian Rauh" w:date="2021-09-28T11:05:00Z">
        <w:r w:rsidR="00EE76EB">
          <w:rPr>
            <w:sz w:val="20"/>
            <w:szCs w:val="18"/>
            <w:lang w:val="en-US"/>
          </w:rPr>
          <w:t xml:space="preserve">by </w:t>
        </w:r>
      </w:ins>
      <w:r w:rsidRPr="0011405F">
        <w:rPr>
          <w:sz w:val="20"/>
          <w:szCs w:val="18"/>
          <w:lang w:val="en-US"/>
        </w:rPr>
        <w:t xml:space="preserve">domestic </w:t>
      </w:r>
      <w:del w:id="2098" w:author="Christian Rauh" w:date="2021-09-28T11:05:00Z">
        <w:r w:rsidRPr="0011405F" w:rsidDel="00EE76EB">
          <w:rPr>
            <w:sz w:val="20"/>
            <w:szCs w:val="18"/>
            <w:lang w:val="en-US"/>
          </w:rPr>
          <w:delText>and international political actors</w:delText>
        </w:r>
      </w:del>
      <w:ins w:id="2099" w:author="Christian Rauh" w:date="2021-09-28T11:05:00Z">
        <w:r w:rsidR="00EE76EB">
          <w:rPr>
            <w:sz w:val="20"/>
            <w:szCs w:val="18"/>
            <w:lang w:val="en-US"/>
          </w:rPr>
          <w:t>or regional executives</w:t>
        </w:r>
      </w:ins>
      <w:r w:rsidRPr="0011405F">
        <w:rPr>
          <w:sz w:val="20"/>
          <w:szCs w:val="18"/>
          <w:lang w:val="en-US"/>
        </w:rPr>
        <w:t xml:space="preserve">. </w:t>
      </w:r>
      <w:del w:id="2100" w:author="Christian Rauh" w:date="2021-09-28T11:05:00Z">
        <w:r w:rsidRPr="0011405F" w:rsidDel="00EE76EB">
          <w:rPr>
            <w:sz w:val="20"/>
            <w:szCs w:val="18"/>
            <w:lang w:val="en-US"/>
          </w:rPr>
          <w:delText>In a</w:delText>
        </w:r>
      </w:del>
      <w:ins w:id="2101" w:author="Christian Rauh" w:date="2021-09-28T11:05:00Z">
        <w:r w:rsidR="00EE76EB">
          <w:rPr>
            <w:sz w:val="20"/>
            <w:szCs w:val="18"/>
            <w:lang w:val="en-US"/>
          </w:rPr>
          <w:t>A</w:t>
        </w:r>
      </w:ins>
      <w:r w:rsidRPr="0011405F">
        <w:rPr>
          <w:sz w:val="20"/>
          <w:szCs w:val="18"/>
          <w:lang w:val="en-US"/>
        </w:rPr>
        <w:t xml:space="preserve">bout 60 to 80% of all supranational </w:t>
      </w:r>
      <w:del w:id="2102" w:author="Christian Rauh" w:date="2021-09-28T11:05:00Z">
        <w:r w:rsidRPr="0011405F" w:rsidDel="00EE76EB">
          <w:rPr>
            <w:sz w:val="20"/>
            <w:szCs w:val="18"/>
            <w:lang w:val="en-US"/>
          </w:rPr>
          <w:delText xml:space="preserve">Twitter </w:delText>
        </w:r>
      </w:del>
      <w:r w:rsidRPr="0011405F">
        <w:rPr>
          <w:sz w:val="20"/>
          <w:szCs w:val="18"/>
          <w:lang w:val="en-US"/>
        </w:rPr>
        <w:t xml:space="preserve">messages </w:t>
      </w:r>
      <w:del w:id="2103" w:author="Christian Rauh" w:date="2021-09-28T11:05:00Z">
        <w:r w:rsidRPr="0011405F" w:rsidDel="00EE76EB">
          <w:rPr>
            <w:sz w:val="20"/>
            <w:szCs w:val="18"/>
            <w:lang w:val="en-US"/>
          </w:rPr>
          <w:delText xml:space="preserve">an </w:delText>
        </w:r>
      </w:del>
      <w:ins w:id="2104" w:author="Christian Rauh" w:date="2021-09-28T11:05:00Z">
        <w:r w:rsidR="00EE76EB">
          <w:rPr>
            <w:sz w:val="20"/>
            <w:szCs w:val="18"/>
            <w:lang w:val="en-US"/>
          </w:rPr>
          <w:t xml:space="preserve">refer to an </w:t>
        </w:r>
      </w:ins>
      <w:r w:rsidRPr="0011405F">
        <w:rPr>
          <w:sz w:val="20"/>
          <w:szCs w:val="18"/>
          <w:lang w:val="en-US"/>
        </w:rPr>
        <w:t>external online source</w:t>
      </w:r>
      <w:del w:id="2105" w:author="Christian Rauh" w:date="2021-09-28T11:06:00Z">
        <w:r w:rsidRPr="0011405F" w:rsidDel="00EE76EB">
          <w:rPr>
            <w:sz w:val="20"/>
            <w:szCs w:val="18"/>
            <w:lang w:val="en-US"/>
          </w:rPr>
          <w:delText xml:space="preserve"> is referred to</w:delText>
        </w:r>
      </w:del>
      <w:r w:rsidRPr="0011405F">
        <w:rPr>
          <w:sz w:val="20"/>
          <w:szCs w:val="18"/>
          <w:lang w:val="en-US"/>
        </w:rPr>
        <w:t xml:space="preserve">. Where these links lead citizens </w:t>
      </w:r>
      <w:ins w:id="2106" w:author="Christian Rauh" w:date="2021-09-28T11:06:00Z">
        <w:r w:rsidR="00EE76EB">
          <w:rPr>
            <w:sz w:val="20"/>
            <w:szCs w:val="18"/>
            <w:lang w:val="en-US"/>
          </w:rPr>
          <w:t xml:space="preserve">to </w:t>
        </w:r>
      </w:ins>
      <w:r w:rsidRPr="0011405F">
        <w:rPr>
          <w:sz w:val="20"/>
          <w:szCs w:val="18"/>
          <w:lang w:val="en-US"/>
        </w:rPr>
        <w:t xml:space="preserve">cannot be fully ascertained </w:t>
      </w:r>
      <w:del w:id="2107" w:author="Christian Rauh" w:date="2021-09-28T10:43:00Z">
        <w:r w:rsidRPr="0011405F" w:rsidDel="00080D7A">
          <w:rPr>
            <w:sz w:val="20"/>
            <w:szCs w:val="18"/>
            <w:lang w:val="en-US"/>
          </w:rPr>
          <w:delText xml:space="preserve">by automated means </w:delText>
        </w:r>
      </w:del>
      <w:r w:rsidRPr="0011405F">
        <w:rPr>
          <w:sz w:val="20"/>
          <w:szCs w:val="18"/>
          <w:lang w:val="en-US"/>
        </w:rPr>
        <w:t xml:space="preserve">as around 41% </w:t>
      </w:r>
      <w:del w:id="2108" w:author="Christian Rauh" w:date="2021-09-28T11:06:00Z">
        <w:r w:rsidRPr="0011405F" w:rsidDel="00EE76EB">
          <w:rPr>
            <w:sz w:val="20"/>
            <w:szCs w:val="18"/>
            <w:lang w:val="en-US"/>
          </w:rPr>
          <w:delText xml:space="preserve">of them </w:delText>
        </w:r>
      </w:del>
      <w:r w:rsidRPr="0011405F">
        <w:rPr>
          <w:sz w:val="20"/>
          <w:szCs w:val="18"/>
          <w:lang w:val="en-US"/>
        </w:rPr>
        <w:t xml:space="preserve">use URL shortening services. Yet, in the remainders we see that supranational actors primarily refer to EU websites within the europa.eu domain (35% of all external URLs), pointing message recipients especially to information from the European Commission’s servers. A sizeable share of around 5% of external links point to other social media platforms, notably Facebook, LinkedIn, and Instagram. Supranational actors also </w:t>
      </w:r>
      <w:del w:id="2109" w:author="Christian Rauh" w:date="2021-09-28T10:43:00Z">
        <w:r w:rsidRPr="0011405F" w:rsidDel="00080D7A">
          <w:rPr>
            <w:sz w:val="20"/>
            <w:szCs w:val="18"/>
            <w:lang w:val="en-US"/>
          </w:rPr>
          <w:delText xml:space="preserve">seem to </w:delText>
        </w:r>
      </w:del>
      <w:r w:rsidRPr="0011405F">
        <w:rPr>
          <w:sz w:val="20"/>
          <w:szCs w:val="18"/>
          <w:lang w:val="en-US"/>
        </w:rPr>
        <w:t>use services that automatically post content across different social media accounts (e.g. the dlvr.it domain accounts for around 3% of all external links).</w:t>
      </w:r>
    </w:p>
    <w:p w14:paraId="46B318E4" w14:textId="17BC2445" w:rsidR="00080D7A" w:rsidRPr="0011405F" w:rsidRDefault="00EE76EB" w:rsidP="002C72A4">
      <w:pPr>
        <w:spacing w:before="120" w:after="0" w:line="240" w:lineRule="auto"/>
        <w:jc w:val="both"/>
        <w:rPr>
          <w:sz w:val="20"/>
          <w:szCs w:val="18"/>
          <w:lang w:val="en-US"/>
        </w:rPr>
      </w:pPr>
      <w:ins w:id="2110" w:author="Christian Rauh" w:date="2021-09-28T11:07:00Z">
        <w:r>
          <w:rPr>
            <w:sz w:val="20"/>
            <w:szCs w:val="18"/>
            <w:lang w:val="en-US"/>
          </w:rPr>
          <w:lastRenderedPageBreak/>
          <w:t>All in all</w:t>
        </w:r>
      </w:ins>
      <w:ins w:id="2111" w:author="Christian Rauh" w:date="2021-09-28T11:08:00Z">
        <w:r>
          <w:rPr>
            <w:sz w:val="20"/>
            <w:szCs w:val="18"/>
            <w:lang w:val="en-US"/>
          </w:rPr>
          <w:t>,</w:t>
        </w:r>
      </w:ins>
      <w:ins w:id="2112" w:author="Christian Rauh" w:date="2021-09-28T11:07:00Z">
        <w:r>
          <w:rPr>
            <w:sz w:val="20"/>
            <w:szCs w:val="18"/>
            <w:lang w:val="en-US"/>
          </w:rPr>
          <w:t xml:space="preserve"> supranation</w:t>
        </w:r>
      </w:ins>
      <w:ins w:id="2113" w:author="Christian Rauh" w:date="2021-09-28T11:08:00Z">
        <w:r>
          <w:rPr>
            <w:sz w:val="20"/>
            <w:szCs w:val="18"/>
            <w:lang w:val="en-US"/>
          </w:rPr>
          <w:t xml:space="preserve">al actors </w:t>
        </w:r>
      </w:ins>
      <w:ins w:id="2114" w:author="Christian Rauh" w:date="2021-09-28T11:11:00Z">
        <w:r>
          <w:rPr>
            <w:sz w:val="20"/>
            <w:szCs w:val="18"/>
            <w:lang w:val="en-US"/>
          </w:rPr>
          <w:t>try</w:t>
        </w:r>
      </w:ins>
      <w:ins w:id="2115" w:author="Christian Rauh" w:date="2021-09-28T11:12:00Z">
        <w:r>
          <w:rPr>
            <w:sz w:val="20"/>
            <w:szCs w:val="18"/>
            <w:lang w:val="en-US"/>
          </w:rPr>
          <w:t xml:space="preserve"> </w:t>
        </w:r>
      </w:ins>
      <w:ins w:id="2116" w:author="Christian Rauh" w:date="2021-09-28T11:11:00Z">
        <w:r>
          <w:rPr>
            <w:sz w:val="20"/>
            <w:szCs w:val="18"/>
            <w:lang w:val="en-US"/>
          </w:rPr>
          <w:t>to aid message comprehension by exploiting the multimedia features that Twitter offers</w:t>
        </w:r>
      </w:ins>
      <w:ins w:id="2117" w:author="Christian Rauh" w:date="2021-09-28T11:12:00Z">
        <w:r>
          <w:rPr>
            <w:sz w:val="20"/>
            <w:szCs w:val="18"/>
            <w:lang w:val="en-US"/>
          </w:rPr>
          <w:t>, partially more so than their peers on the national or regional level.</w:t>
        </w:r>
      </w:ins>
    </w:p>
    <w:p w14:paraId="546DEB09" w14:textId="77777777" w:rsidR="002C72A4" w:rsidRPr="0011405F" w:rsidRDefault="002C72A4" w:rsidP="002C72A4">
      <w:pPr>
        <w:spacing w:before="120" w:after="0" w:line="240" w:lineRule="auto"/>
        <w:jc w:val="both"/>
        <w:rPr>
          <w:sz w:val="20"/>
          <w:szCs w:val="18"/>
          <w:lang w:val="en-US"/>
        </w:rPr>
      </w:pPr>
    </w:p>
    <w:p w14:paraId="17DE9E79" w14:textId="6458E515" w:rsidR="002C72A4" w:rsidRPr="0011405F" w:rsidRDefault="00FF546C" w:rsidP="002C72A4">
      <w:pPr>
        <w:spacing w:before="120" w:after="0" w:line="240" w:lineRule="auto"/>
        <w:jc w:val="both"/>
        <w:rPr>
          <w:b/>
          <w:sz w:val="20"/>
          <w:szCs w:val="18"/>
          <w:lang w:val="en-US"/>
        </w:rPr>
      </w:pPr>
      <w:r>
        <w:rPr>
          <w:b/>
          <w:sz w:val="20"/>
          <w:szCs w:val="18"/>
          <w:lang w:val="en-US"/>
        </w:rPr>
        <w:t>5</w:t>
      </w:r>
      <w:r w:rsidR="002C72A4" w:rsidRPr="0011405F">
        <w:rPr>
          <w:b/>
          <w:sz w:val="20"/>
          <w:szCs w:val="18"/>
          <w:lang w:val="en-US"/>
        </w:rPr>
        <w:t>. Publicity of supranational messages</w:t>
      </w:r>
    </w:p>
    <w:p w14:paraId="0AB21B3B" w14:textId="0BF22A1D" w:rsidR="006E7845" w:rsidRDefault="00AC0B09" w:rsidP="002C72A4">
      <w:pPr>
        <w:spacing w:before="120" w:after="0" w:line="240" w:lineRule="auto"/>
        <w:jc w:val="both"/>
        <w:rPr>
          <w:ins w:id="2118" w:author="Christian Rauh" w:date="2021-09-28T11:33:00Z"/>
          <w:sz w:val="20"/>
          <w:szCs w:val="18"/>
          <w:lang w:val="en-US"/>
        </w:rPr>
      </w:pPr>
      <w:ins w:id="2119" w:author="Christian Rauh" w:date="2021-09-28T11:31:00Z">
        <w:r>
          <w:rPr>
            <w:sz w:val="20"/>
            <w:szCs w:val="18"/>
            <w:lang w:val="en-US"/>
          </w:rPr>
          <w:t>As</w:t>
        </w:r>
      </w:ins>
      <w:ins w:id="2120" w:author="Christian Rauh" w:date="2021-09-28T11:32:00Z">
        <w:r>
          <w:rPr>
            <w:sz w:val="20"/>
            <w:szCs w:val="18"/>
            <w:lang w:val="en-US"/>
          </w:rPr>
          <w:t xml:space="preserve"> </w:t>
        </w:r>
      </w:ins>
      <w:ins w:id="2121" w:author="Christian Rauh" w:date="2021-09-28T11:18:00Z">
        <w:r w:rsidR="00B75FE7">
          <w:rPr>
            <w:sz w:val="20"/>
            <w:szCs w:val="18"/>
            <w:lang w:val="en-US"/>
          </w:rPr>
          <w:t>argued above</w:t>
        </w:r>
      </w:ins>
      <w:ins w:id="2122" w:author="Christian Rauh" w:date="2021-09-28T11:32:00Z">
        <w:r>
          <w:rPr>
            <w:sz w:val="20"/>
            <w:szCs w:val="18"/>
            <w:lang w:val="en-US"/>
          </w:rPr>
          <w:t xml:space="preserve">, </w:t>
        </w:r>
      </w:ins>
      <w:ins w:id="2123" w:author="Christian Rauh" w:date="2021-09-28T11:18:00Z">
        <w:r w:rsidR="00B75FE7">
          <w:rPr>
            <w:sz w:val="20"/>
            <w:szCs w:val="18"/>
            <w:lang w:val="en-US"/>
          </w:rPr>
          <w:t xml:space="preserve">putting a supranational message on the ether is hardly enough. </w:t>
        </w:r>
      </w:ins>
      <w:ins w:id="2124" w:author="Christian Rauh" w:date="2021-09-28T12:16:00Z">
        <w:r w:rsidR="00746071">
          <w:rPr>
            <w:sz w:val="20"/>
            <w:szCs w:val="18"/>
            <w:lang w:val="en-US"/>
          </w:rPr>
          <w:t>T</w:t>
        </w:r>
      </w:ins>
      <w:ins w:id="2125" w:author="Christian Rauh" w:date="2021-09-28T11:24:00Z">
        <w:r>
          <w:rPr>
            <w:sz w:val="20"/>
            <w:szCs w:val="18"/>
            <w:lang w:val="en-US"/>
          </w:rPr>
          <w:t xml:space="preserve">o affect </w:t>
        </w:r>
      </w:ins>
      <w:ins w:id="2126" w:author="Christian Rauh" w:date="2021-09-28T11:32:00Z">
        <w:r>
          <w:rPr>
            <w:sz w:val="20"/>
            <w:szCs w:val="18"/>
            <w:lang w:val="en-US"/>
          </w:rPr>
          <w:t xml:space="preserve">wider </w:t>
        </w:r>
      </w:ins>
      <w:ins w:id="2127" w:author="Christian Rauh" w:date="2021-09-28T11:24:00Z">
        <w:r>
          <w:rPr>
            <w:sz w:val="20"/>
            <w:szCs w:val="18"/>
            <w:lang w:val="en-US"/>
          </w:rPr>
          <w:t xml:space="preserve">legitimacy beliefs, </w:t>
        </w:r>
      </w:ins>
      <w:ins w:id="2128" w:author="Christian Rauh" w:date="2021-09-28T12:16:00Z">
        <w:r w:rsidR="00746071">
          <w:rPr>
            <w:sz w:val="20"/>
            <w:szCs w:val="18"/>
            <w:lang w:val="en-US"/>
          </w:rPr>
          <w:t xml:space="preserve">supranational communication needs to </w:t>
        </w:r>
      </w:ins>
      <w:ins w:id="2129" w:author="Christian Rauh" w:date="2021-09-28T13:33:00Z">
        <w:r w:rsidR="00AC3045">
          <w:rPr>
            <w:sz w:val="20"/>
            <w:szCs w:val="18"/>
            <w:lang w:val="en-US"/>
          </w:rPr>
          <w:t xml:space="preserve">engage citizens to </w:t>
        </w:r>
      </w:ins>
      <w:ins w:id="2130" w:author="Christian Rauh" w:date="2021-09-28T12:16:00Z">
        <w:r w:rsidR="00746071">
          <w:rPr>
            <w:sz w:val="20"/>
            <w:szCs w:val="18"/>
            <w:lang w:val="en-US"/>
          </w:rPr>
          <w:t xml:space="preserve">generate </w:t>
        </w:r>
      </w:ins>
      <w:ins w:id="2131" w:author="Christian Rauh" w:date="2021-09-28T11:24:00Z">
        <w:r>
          <w:rPr>
            <w:sz w:val="20"/>
            <w:szCs w:val="18"/>
            <w:lang w:val="en-US"/>
          </w:rPr>
          <w:t>publicity</w:t>
        </w:r>
      </w:ins>
      <w:ins w:id="2132" w:author="Christian Rauh" w:date="2021-09-28T11:25:00Z">
        <w:r>
          <w:rPr>
            <w:sz w:val="20"/>
            <w:szCs w:val="18"/>
            <w:lang w:val="en-US"/>
          </w:rPr>
          <w:t xml:space="preserve">. </w:t>
        </w:r>
      </w:ins>
      <w:ins w:id="2133" w:author="Christian Rauh" w:date="2021-09-28T12:16:00Z">
        <w:r w:rsidR="00EF1A8A">
          <w:rPr>
            <w:sz w:val="20"/>
            <w:szCs w:val="18"/>
            <w:lang w:val="en-US"/>
          </w:rPr>
          <w:t>Our observational setting can u</w:t>
        </w:r>
      </w:ins>
      <w:ins w:id="2134" w:author="Christian Rauh" w:date="2021-09-28T12:17:00Z">
        <w:r w:rsidR="00EF1A8A">
          <w:rPr>
            <w:sz w:val="20"/>
            <w:szCs w:val="18"/>
            <w:lang w:val="en-US"/>
          </w:rPr>
          <w:t xml:space="preserve">nfortunately </w:t>
        </w:r>
      </w:ins>
      <w:ins w:id="2135" w:author="Christian Rauh" w:date="2021-09-28T11:25:00Z">
        <w:r>
          <w:rPr>
            <w:sz w:val="20"/>
            <w:szCs w:val="18"/>
            <w:lang w:val="en-US"/>
          </w:rPr>
          <w:t xml:space="preserve">not ascertain who actually </w:t>
        </w:r>
      </w:ins>
      <w:ins w:id="2136" w:author="Christian Rauh" w:date="2021-09-28T11:32:00Z">
        <w:r>
          <w:rPr>
            <w:sz w:val="20"/>
            <w:szCs w:val="18"/>
            <w:lang w:val="en-US"/>
          </w:rPr>
          <w:t xml:space="preserve">receives </w:t>
        </w:r>
      </w:ins>
      <w:ins w:id="2137" w:author="Christian Rauh" w:date="2021-09-28T11:45:00Z">
        <w:r w:rsidR="00757D75">
          <w:rPr>
            <w:sz w:val="20"/>
            <w:szCs w:val="18"/>
            <w:lang w:val="en-US"/>
          </w:rPr>
          <w:t>supranational tweets</w:t>
        </w:r>
      </w:ins>
      <w:ins w:id="2138" w:author="Christian Rauh" w:date="2021-09-28T11:32:00Z">
        <w:r w:rsidR="006E7845">
          <w:rPr>
            <w:sz w:val="20"/>
            <w:szCs w:val="18"/>
            <w:lang w:val="en-US"/>
          </w:rPr>
          <w:t xml:space="preserve"> and what </w:t>
        </w:r>
      </w:ins>
      <w:ins w:id="2139" w:author="Christian Rauh" w:date="2021-09-28T15:15:00Z">
        <w:r w:rsidR="00215B71">
          <w:rPr>
            <w:sz w:val="20"/>
            <w:szCs w:val="18"/>
            <w:lang w:val="en-US"/>
          </w:rPr>
          <w:t>is</w:t>
        </w:r>
      </w:ins>
      <w:ins w:id="2140" w:author="Christian Rauh" w:date="2021-09-28T11:45:00Z">
        <w:r w:rsidR="00757D75">
          <w:rPr>
            <w:sz w:val="20"/>
            <w:szCs w:val="18"/>
            <w:lang w:val="en-US"/>
          </w:rPr>
          <w:t xml:space="preserve"> </w:t>
        </w:r>
      </w:ins>
      <w:ins w:id="2141" w:author="Christian Rauh" w:date="2021-09-28T11:32:00Z">
        <w:r w:rsidR="006E7845">
          <w:rPr>
            <w:sz w:val="20"/>
            <w:szCs w:val="18"/>
            <w:lang w:val="en-US"/>
          </w:rPr>
          <w:t>trigger</w:t>
        </w:r>
      </w:ins>
      <w:ins w:id="2142" w:author="Christian Rauh" w:date="2021-09-28T15:15:00Z">
        <w:r w:rsidR="00215B71">
          <w:rPr>
            <w:sz w:val="20"/>
            <w:szCs w:val="18"/>
            <w:lang w:val="en-US"/>
          </w:rPr>
          <w:t>ed</w:t>
        </w:r>
      </w:ins>
      <w:ins w:id="2143" w:author="Christian Rauh" w:date="2021-09-28T11:45:00Z">
        <w:r w:rsidR="00757D75">
          <w:rPr>
            <w:sz w:val="20"/>
            <w:szCs w:val="18"/>
            <w:lang w:val="en-US"/>
          </w:rPr>
          <w:t xml:space="preserve"> on part of the</w:t>
        </w:r>
      </w:ins>
      <w:ins w:id="2144" w:author="Christian Rauh" w:date="2021-09-28T13:34:00Z">
        <w:r w:rsidR="00CE1C70">
          <w:rPr>
            <w:sz w:val="20"/>
            <w:szCs w:val="18"/>
            <w:lang w:val="en-US"/>
          </w:rPr>
          <w:t>se</w:t>
        </w:r>
      </w:ins>
      <w:ins w:id="2145" w:author="Christian Rauh" w:date="2021-09-28T11:45:00Z">
        <w:r w:rsidR="00757D75">
          <w:rPr>
            <w:sz w:val="20"/>
            <w:szCs w:val="18"/>
            <w:lang w:val="en-US"/>
          </w:rPr>
          <w:t xml:space="preserve"> recipients</w:t>
        </w:r>
      </w:ins>
      <w:ins w:id="2146" w:author="Christian Rauh" w:date="2021-09-28T11:32:00Z">
        <w:r w:rsidR="006E7845">
          <w:rPr>
            <w:sz w:val="20"/>
            <w:szCs w:val="18"/>
            <w:lang w:val="en-US"/>
          </w:rPr>
          <w:t>. But the Twitter data</w:t>
        </w:r>
      </w:ins>
      <w:ins w:id="2147" w:author="Christian Rauh" w:date="2021-09-28T11:33:00Z">
        <w:r w:rsidR="006E7845">
          <w:rPr>
            <w:sz w:val="20"/>
            <w:szCs w:val="18"/>
            <w:lang w:val="en-US"/>
          </w:rPr>
          <w:t xml:space="preserve"> allow – to some extent – analyzing at least the on-platform engagement of users.</w:t>
        </w:r>
      </w:ins>
    </w:p>
    <w:p w14:paraId="55673997" w14:textId="1BE3C561" w:rsidR="00757D75" w:rsidRDefault="006E7845" w:rsidP="00757D75">
      <w:pPr>
        <w:spacing w:before="120" w:after="0" w:line="240" w:lineRule="auto"/>
        <w:jc w:val="both"/>
        <w:rPr>
          <w:ins w:id="2148" w:author="Christian Rauh" w:date="2021-09-28T11:48:00Z"/>
          <w:sz w:val="20"/>
          <w:szCs w:val="18"/>
          <w:lang w:val="en-GB"/>
        </w:rPr>
      </w:pPr>
      <w:ins w:id="2149" w:author="Christian Rauh" w:date="2021-09-28T11:34:00Z">
        <w:r>
          <w:rPr>
            <w:sz w:val="20"/>
            <w:szCs w:val="18"/>
            <w:lang w:val="en-US"/>
          </w:rPr>
          <w:t xml:space="preserve">An initial </w:t>
        </w:r>
      </w:ins>
      <w:ins w:id="2150" w:author="Christian Rauh" w:date="2021-09-28T12:17:00Z">
        <w:r w:rsidR="00EF1A8A">
          <w:rPr>
            <w:sz w:val="20"/>
            <w:szCs w:val="18"/>
            <w:lang w:val="en-US"/>
          </w:rPr>
          <w:t xml:space="preserve">publicity </w:t>
        </w:r>
      </w:ins>
      <w:ins w:id="2151" w:author="Christian Rauh" w:date="2021-09-28T11:34:00Z">
        <w:r>
          <w:rPr>
            <w:sz w:val="20"/>
            <w:szCs w:val="18"/>
            <w:lang w:val="en-US"/>
          </w:rPr>
          <w:t xml:space="preserve">indicator </w:t>
        </w:r>
      </w:ins>
      <w:ins w:id="2152" w:author="Christian Rauh" w:date="2021-09-28T11:37:00Z">
        <w:r>
          <w:rPr>
            <w:sz w:val="20"/>
            <w:szCs w:val="18"/>
            <w:lang w:val="en-US"/>
          </w:rPr>
          <w:t>is the number of user</w:t>
        </w:r>
      </w:ins>
      <w:ins w:id="2153" w:author="Christian Rauh" w:date="2021-09-28T11:46:00Z">
        <w:r w:rsidR="00757D75">
          <w:rPr>
            <w:sz w:val="20"/>
            <w:szCs w:val="18"/>
            <w:lang w:val="en-US"/>
          </w:rPr>
          <w:t>s</w:t>
        </w:r>
      </w:ins>
      <w:ins w:id="2154" w:author="Christian Rauh" w:date="2021-09-28T11:37:00Z">
        <w:r>
          <w:rPr>
            <w:sz w:val="20"/>
            <w:szCs w:val="18"/>
            <w:lang w:val="en-US"/>
          </w:rPr>
          <w:t xml:space="preserve"> </w:t>
        </w:r>
      </w:ins>
      <w:ins w:id="2155" w:author="Christian Rauh" w:date="2021-09-28T12:25:00Z">
        <w:r w:rsidR="00EF1A8A">
          <w:rPr>
            <w:sz w:val="20"/>
            <w:szCs w:val="18"/>
            <w:lang w:val="en-US"/>
          </w:rPr>
          <w:t>who</w:t>
        </w:r>
      </w:ins>
      <w:ins w:id="2156" w:author="Christian Rauh" w:date="2021-09-28T11:37:00Z">
        <w:r>
          <w:rPr>
            <w:sz w:val="20"/>
            <w:szCs w:val="18"/>
            <w:lang w:val="en-US"/>
          </w:rPr>
          <w:t xml:space="preserve"> </w:t>
        </w:r>
      </w:ins>
      <w:ins w:id="2157" w:author="Christian Rauh" w:date="2021-09-28T12:25:00Z">
        <w:r w:rsidR="00EF1A8A">
          <w:rPr>
            <w:sz w:val="20"/>
            <w:szCs w:val="18"/>
            <w:lang w:val="en-US"/>
          </w:rPr>
          <w:t xml:space="preserve">subscribe </w:t>
        </w:r>
      </w:ins>
      <w:ins w:id="2158" w:author="Christian Rauh" w:date="2021-09-28T13:34:00Z">
        <w:r w:rsidR="00CE1C70">
          <w:rPr>
            <w:sz w:val="20"/>
            <w:szCs w:val="18"/>
            <w:lang w:val="en-US"/>
          </w:rPr>
          <w:t xml:space="preserve">to or </w:t>
        </w:r>
      </w:ins>
      <w:ins w:id="2159" w:author="Christian Rauh" w:date="2021-09-28T12:25:00Z">
        <w:r w:rsidR="00EF1A8A">
          <w:rPr>
            <w:sz w:val="20"/>
            <w:szCs w:val="18"/>
            <w:lang w:val="en-US"/>
          </w:rPr>
          <w:t>‘</w:t>
        </w:r>
      </w:ins>
      <w:ins w:id="2160" w:author="Christian Rauh" w:date="2021-09-28T11:37:00Z">
        <w:r>
          <w:rPr>
            <w:sz w:val="20"/>
            <w:szCs w:val="18"/>
            <w:lang w:val="en-US"/>
          </w:rPr>
          <w:t>follow</w:t>
        </w:r>
      </w:ins>
      <w:ins w:id="2161" w:author="Christian Rauh" w:date="2021-09-28T12:25:00Z">
        <w:r w:rsidR="00EF1A8A">
          <w:rPr>
            <w:sz w:val="20"/>
            <w:szCs w:val="18"/>
            <w:lang w:val="en-US"/>
          </w:rPr>
          <w:t>’</w:t>
        </w:r>
      </w:ins>
      <w:ins w:id="2162" w:author="Christian Rauh" w:date="2021-09-28T11:37:00Z">
        <w:r>
          <w:rPr>
            <w:sz w:val="20"/>
            <w:szCs w:val="18"/>
            <w:lang w:val="en-US"/>
          </w:rPr>
          <w:t xml:space="preserve"> </w:t>
        </w:r>
      </w:ins>
      <w:ins w:id="2163" w:author="Christian Rauh" w:date="2021-09-28T12:17:00Z">
        <w:r w:rsidR="00EF1A8A">
          <w:rPr>
            <w:sz w:val="20"/>
            <w:szCs w:val="18"/>
            <w:lang w:val="en-US"/>
          </w:rPr>
          <w:t>s</w:t>
        </w:r>
      </w:ins>
      <w:ins w:id="2164" w:author="Christian Rauh" w:date="2021-09-28T11:37:00Z">
        <w:r>
          <w:rPr>
            <w:sz w:val="20"/>
            <w:szCs w:val="18"/>
            <w:lang w:val="en-US"/>
          </w:rPr>
          <w:t>upranational account</w:t>
        </w:r>
      </w:ins>
      <w:ins w:id="2165" w:author="Christian Rauh" w:date="2021-09-28T12:17:00Z">
        <w:r w:rsidR="00EF1A8A">
          <w:rPr>
            <w:sz w:val="20"/>
            <w:szCs w:val="18"/>
            <w:lang w:val="en-US"/>
          </w:rPr>
          <w:t>s</w:t>
        </w:r>
      </w:ins>
      <w:ins w:id="2166" w:author="Christian Rauh" w:date="2021-09-28T11:37:00Z">
        <w:r>
          <w:rPr>
            <w:sz w:val="20"/>
            <w:szCs w:val="18"/>
            <w:lang w:val="en-US"/>
          </w:rPr>
          <w:t>.</w:t>
        </w:r>
      </w:ins>
      <w:ins w:id="2167" w:author="Christian Rauh" w:date="2021-09-28T11:38:00Z">
        <w:r>
          <w:rPr>
            <w:sz w:val="20"/>
            <w:szCs w:val="18"/>
            <w:lang w:val="en-US"/>
          </w:rPr>
          <w:t xml:space="preserve"> </w:t>
        </w:r>
      </w:ins>
      <w:ins w:id="2168" w:author="Christian Rauh" w:date="2021-09-28T11:46:00Z">
        <w:r w:rsidR="00757D75">
          <w:rPr>
            <w:sz w:val="20"/>
            <w:szCs w:val="18"/>
            <w:lang w:val="en-US"/>
          </w:rPr>
          <w:t>As t</w:t>
        </w:r>
      </w:ins>
      <w:ins w:id="2169" w:author="Christian Rauh" w:date="2021-09-28T11:38:00Z">
        <w:r>
          <w:rPr>
            <w:sz w:val="20"/>
            <w:szCs w:val="18"/>
            <w:lang w:val="en-US"/>
          </w:rPr>
          <w:t xml:space="preserve">he Twitter APIs </w:t>
        </w:r>
      </w:ins>
      <w:ins w:id="2170" w:author="Christian Rauh" w:date="2021-09-28T11:39:00Z">
        <w:r>
          <w:rPr>
            <w:sz w:val="20"/>
            <w:szCs w:val="18"/>
            <w:lang w:val="en-US"/>
          </w:rPr>
          <w:t xml:space="preserve">unfortunately </w:t>
        </w:r>
      </w:ins>
      <w:ins w:id="2171" w:author="Christian Rauh" w:date="2021-09-28T11:38:00Z">
        <w:r>
          <w:rPr>
            <w:sz w:val="20"/>
            <w:szCs w:val="18"/>
            <w:lang w:val="en-US"/>
          </w:rPr>
          <w:t xml:space="preserve">do not offer </w:t>
        </w:r>
      </w:ins>
      <w:ins w:id="2172" w:author="Christian Rauh" w:date="2021-09-28T11:39:00Z">
        <w:r>
          <w:rPr>
            <w:sz w:val="20"/>
            <w:szCs w:val="18"/>
            <w:lang w:val="en-US"/>
          </w:rPr>
          <w:t xml:space="preserve">respective </w:t>
        </w:r>
      </w:ins>
      <w:ins w:id="2173" w:author="Christian Rauh" w:date="2021-09-28T11:38:00Z">
        <w:r>
          <w:rPr>
            <w:sz w:val="20"/>
            <w:szCs w:val="18"/>
            <w:lang w:val="en-US"/>
          </w:rPr>
          <w:t xml:space="preserve">historical data, we developed and share scripts extracting this information </w:t>
        </w:r>
      </w:ins>
      <w:ins w:id="2174" w:author="Christian Rauh" w:date="2021-09-28T13:34:00Z">
        <w:r w:rsidR="00CE1C70">
          <w:rPr>
            <w:sz w:val="20"/>
            <w:szCs w:val="18"/>
            <w:lang w:val="en-US"/>
          </w:rPr>
          <w:t>whenever</w:t>
        </w:r>
      </w:ins>
      <w:ins w:id="2175" w:author="Christian Rauh" w:date="2021-09-28T11:38:00Z">
        <w:r>
          <w:rPr>
            <w:sz w:val="20"/>
            <w:szCs w:val="18"/>
            <w:lang w:val="en-US"/>
          </w:rPr>
          <w:t xml:space="preserve"> </w:t>
        </w:r>
      </w:ins>
      <w:ins w:id="2176" w:author="Christian Rauh" w:date="2021-09-28T13:34:00Z">
        <w:r w:rsidR="00CE1C70">
          <w:rPr>
            <w:sz w:val="20"/>
            <w:szCs w:val="18"/>
            <w:lang w:val="en-US"/>
          </w:rPr>
          <w:t xml:space="preserve">an </w:t>
        </w:r>
      </w:ins>
      <w:ins w:id="2177" w:author="Christian Rauh" w:date="2021-09-28T11:38:00Z">
        <w:r>
          <w:rPr>
            <w:sz w:val="20"/>
            <w:szCs w:val="18"/>
            <w:lang w:val="en-US"/>
          </w:rPr>
          <w:t>a</w:t>
        </w:r>
      </w:ins>
      <w:ins w:id="2178" w:author="Christian Rauh" w:date="2021-09-28T11:46:00Z">
        <w:r w:rsidR="00757D75">
          <w:rPr>
            <w:sz w:val="20"/>
            <w:szCs w:val="18"/>
            <w:lang w:val="en-US"/>
          </w:rPr>
          <w:t>r</w:t>
        </w:r>
      </w:ins>
      <w:ins w:id="2179" w:author="Christian Rauh" w:date="2021-09-28T11:38:00Z">
        <w:r>
          <w:rPr>
            <w:sz w:val="20"/>
            <w:szCs w:val="18"/>
            <w:lang w:val="en-US"/>
          </w:rPr>
          <w:t>chive.org</w:t>
        </w:r>
      </w:ins>
      <w:ins w:id="2180" w:author="Christian Rauh" w:date="2021-09-28T11:39:00Z">
        <w:r>
          <w:rPr>
            <w:sz w:val="20"/>
            <w:szCs w:val="18"/>
            <w:lang w:val="en-US"/>
          </w:rPr>
          <w:t xml:space="preserve"> snapshot of </w:t>
        </w:r>
      </w:ins>
      <w:ins w:id="2181" w:author="Christian Rauh" w:date="2021-09-28T13:34:00Z">
        <w:r w:rsidR="00CE1C70">
          <w:rPr>
            <w:sz w:val="20"/>
            <w:szCs w:val="18"/>
            <w:lang w:val="en-US"/>
          </w:rPr>
          <w:t xml:space="preserve">the </w:t>
        </w:r>
      </w:ins>
      <w:ins w:id="2182" w:author="Christian Rauh" w:date="2021-09-28T11:39:00Z">
        <w:r>
          <w:rPr>
            <w:sz w:val="20"/>
            <w:szCs w:val="18"/>
            <w:lang w:val="en-US"/>
          </w:rPr>
          <w:t>individual profile</w:t>
        </w:r>
      </w:ins>
      <w:ins w:id="2183" w:author="Christian Rauh" w:date="2021-09-28T13:35:00Z">
        <w:r w:rsidR="00CE1C70">
          <w:rPr>
            <w:sz w:val="20"/>
            <w:szCs w:val="18"/>
            <w:lang w:val="en-US"/>
          </w:rPr>
          <w:t xml:space="preserve"> is available</w:t>
        </w:r>
      </w:ins>
      <w:ins w:id="2184" w:author="Christian Rauh" w:date="2021-09-28T11:39:00Z">
        <w:r>
          <w:rPr>
            <w:sz w:val="20"/>
            <w:szCs w:val="18"/>
            <w:lang w:val="en-US"/>
          </w:rPr>
          <w:t xml:space="preserve"> (</w:t>
        </w:r>
      </w:ins>
      <w:ins w:id="2185" w:author="Christian Rauh" w:date="2021-09-28T12:26:00Z">
        <w:r w:rsidR="00EF1A8A">
          <w:rPr>
            <w:sz w:val="20"/>
            <w:szCs w:val="18"/>
            <w:lang w:val="en-US"/>
          </w:rPr>
          <w:t xml:space="preserve">see </w:t>
        </w:r>
      </w:ins>
      <w:ins w:id="2186" w:author="Christian Rauh" w:date="2021-09-28T11:39:00Z">
        <w:r>
          <w:rPr>
            <w:sz w:val="20"/>
            <w:szCs w:val="18"/>
            <w:lang w:val="en-US"/>
          </w:rPr>
          <w:t xml:space="preserve">Appendix A3). </w:t>
        </w:r>
      </w:ins>
      <w:ins w:id="2187" w:author="Christian Rauh" w:date="2021-09-28T11:40:00Z">
        <w:r>
          <w:rPr>
            <w:sz w:val="20"/>
            <w:szCs w:val="18"/>
            <w:lang w:val="en-US"/>
          </w:rPr>
          <w:t>Th</w:t>
        </w:r>
      </w:ins>
      <w:ins w:id="2188" w:author="Christian Rauh" w:date="2021-09-28T12:26:00Z">
        <w:r w:rsidR="00EF1A8A">
          <w:rPr>
            <w:sz w:val="20"/>
            <w:szCs w:val="18"/>
            <w:lang w:val="en-US"/>
          </w:rPr>
          <w:t>is shows</w:t>
        </w:r>
      </w:ins>
      <w:ins w:id="2189" w:author="Christian Rauh" w:date="2021-09-28T11:46:00Z">
        <w:r w:rsidR="00757D75">
          <w:rPr>
            <w:sz w:val="20"/>
            <w:szCs w:val="18"/>
            <w:lang w:val="en-US"/>
          </w:rPr>
          <w:t xml:space="preserve"> </w:t>
        </w:r>
      </w:ins>
      <w:ins w:id="2190" w:author="Christian Rauh" w:date="2021-09-28T11:40:00Z">
        <w:r>
          <w:rPr>
            <w:sz w:val="20"/>
            <w:szCs w:val="18"/>
            <w:lang w:val="en-US"/>
          </w:rPr>
          <w:t xml:space="preserve">that the growing </w:t>
        </w:r>
      </w:ins>
      <w:ins w:id="2191" w:author="Christian Rauh" w:date="2021-09-28T11:46:00Z">
        <w:r w:rsidR="00757D75">
          <w:rPr>
            <w:sz w:val="20"/>
            <w:szCs w:val="18"/>
            <w:lang w:val="en-US"/>
          </w:rPr>
          <w:t>volume</w:t>
        </w:r>
      </w:ins>
      <w:ins w:id="2192" w:author="Christian Rauh" w:date="2021-09-28T11:40:00Z">
        <w:r>
          <w:rPr>
            <w:sz w:val="20"/>
            <w:szCs w:val="18"/>
            <w:lang w:val="en-US"/>
          </w:rPr>
          <w:t xml:space="preserve"> of supranational </w:t>
        </w:r>
      </w:ins>
      <w:ins w:id="2193" w:author="Christian Rauh" w:date="2021-09-28T12:26:00Z">
        <w:r w:rsidR="00EF1A8A">
          <w:rPr>
            <w:sz w:val="20"/>
            <w:szCs w:val="18"/>
            <w:lang w:val="en-US"/>
          </w:rPr>
          <w:t xml:space="preserve">tweets </w:t>
        </w:r>
      </w:ins>
      <w:ins w:id="2194" w:author="Christian Rauh" w:date="2021-09-28T11:40:00Z">
        <w:r>
          <w:rPr>
            <w:sz w:val="20"/>
            <w:szCs w:val="18"/>
            <w:lang w:val="en-US"/>
          </w:rPr>
          <w:t xml:space="preserve">was followed by </w:t>
        </w:r>
      </w:ins>
      <w:ins w:id="2195" w:author="Christian Rauh" w:date="2021-09-28T11:41:00Z">
        <w:r>
          <w:rPr>
            <w:sz w:val="20"/>
            <w:szCs w:val="18"/>
            <w:lang w:val="en-US"/>
          </w:rPr>
          <w:t xml:space="preserve">partially </w:t>
        </w:r>
      </w:ins>
      <w:ins w:id="2196" w:author="Christian Rauh" w:date="2021-09-28T13:35:00Z">
        <w:r w:rsidR="00CE1C70">
          <w:rPr>
            <w:sz w:val="20"/>
            <w:szCs w:val="18"/>
            <w:lang w:val="en-US"/>
          </w:rPr>
          <w:t xml:space="preserve">also </w:t>
        </w:r>
      </w:ins>
      <w:ins w:id="2197" w:author="Christian Rauh" w:date="2021-09-28T11:41:00Z">
        <w:r>
          <w:rPr>
            <w:sz w:val="20"/>
            <w:szCs w:val="18"/>
            <w:lang w:val="en-US"/>
          </w:rPr>
          <w:t>dramatically increasing number</w:t>
        </w:r>
      </w:ins>
      <w:ins w:id="2198" w:author="Christian Rauh" w:date="2021-09-28T12:27:00Z">
        <w:r w:rsidR="00F0483B">
          <w:rPr>
            <w:sz w:val="20"/>
            <w:szCs w:val="18"/>
            <w:lang w:val="en-US"/>
          </w:rPr>
          <w:t>s</w:t>
        </w:r>
      </w:ins>
      <w:ins w:id="2199" w:author="Christian Rauh" w:date="2021-09-28T11:41:00Z">
        <w:r>
          <w:rPr>
            <w:sz w:val="20"/>
            <w:szCs w:val="18"/>
            <w:lang w:val="en-US"/>
          </w:rPr>
          <w:t xml:space="preserve"> of </w:t>
        </w:r>
      </w:ins>
      <w:ins w:id="2200" w:author="Christian Rauh" w:date="2021-09-28T12:27:00Z">
        <w:r w:rsidR="00F0483B">
          <w:rPr>
            <w:sz w:val="20"/>
            <w:szCs w:val="18"/>
            <w:lang w:val="en-US"/>
          </w:rPr>
          <w:t xml:space="preserve">subscribers of </w:t>
        </w:r>
      </w:ins>
      <w:ins w:id="2201" w:author="Christian Rauh" w:date="2021-09-28T11:41:00Z">
        <w:r>
          <w:rPr>
            <w:sz w:val="20"/>
            <w:szCs w:val="18"/>
            <w:lang w:val="en-US"/>
          </w:rPr>
          <w:t xml:space="preserve">supranational accounts. </w:t>
        </w:r>
      </w:ins>
      <w:ins w:id="2202" w:author="Christian Rauh" w:date="2021-09-28T11:47:00Z">
        <w:r w:rsidR="00757D75">
          <w:rPr>
            <w:sz w:val="20"/>
            <w:szCs w:val="18"/>
            <w:lang w:val="en-US"/>
          </w:rPr>
          <w:t>Yet, these follower counts are strongly right-skewed</w:t>
        </w:r>
      </w:ins>
      <w:ins w:id="2203" w:author="Christian Rauh" w:date="2021-09-28T12:27:00Z">
        <w:r w:rsidR="00F0483B">
          <w:rPr>
            <w:sz w:val="20"/>
            <w:szCs w:val="18"/>
            <w:lang w:val="en-US"/>
          </w:rPr>
          <w:t>, and this bias</w:t>
        </w:r>
      </w:ins>
      <w:ins w:id="2204" w:author="Christian Rauh" w:date="2021-09-28T11:47:00Z">
        <w:r w:rsidR="00757D75">
          <w:rPr>
            <w:sz w:val="20"/>
            <w:szCs w:val="18"/>
            <w:lang w:val="en-US"/>
          </w:rPr>
          <w:t xml:space="preserve"> </w:t>
        </w:r>
      </w:ins>
      <w:ins w:id="2205" w:author="Christian Rauh" w:date="2021-09-28T12:27:00Z">
        <w:r w:rsidR="00F0483B">
          <w:rPr>
            <w:sz w:val="20"/>
            <w:szCs w:val="18"/>
            <w:lang w:val="en-US"/>
          </w:rPr>
          <w:t xml:space="preserve">to few selected supranational accounts </w:t>
        </w:r>
      </w:ins>
      <w:ins w:id="2206" w:author="Christian Rauh" w:date="2021-09-28T11:47:00Z">
        <w:r w:rsidR="00757D75">
          <w:rPr>
            <w:sz w:val="20"/>
            <w:szCs w:val="18"/>
            <w:lang w:val="en-US"/>
          </w:rPr>
          <w:t xml:space="preserve">intensified over time. </w:t>
        </w:r>
      </w:ins>
      <w:ins w:id="2207" w:author="Christian Rauh" w:date="2021-09-28T11:48:00Z">
        <w:r w:rsidR="00757D75">
          <w:rPr>
            <w:sz w:val="20"/>
            <w:szCs w:val="18"/>
            <w:lang w:val="en-GB"/>
          </w:rPr>
          <w:t>The by far most prominent account is @</w:t>
        </w:r>
        <w:proofErr w:type="spellStart"/>
        <w:r w:rsidR="00757D75">
          <w:rPr>
            <w:sz w:val="20"/>
            <w:szCs w:val="18"/>
            <w:lang w:val="en-GB"/>
          </w:rPr>
          <w:t>EU_Commission</w:t>
        </w:r>
        <w:proofErr w:type="spellEnd"/>
        <w:r w:rsidR="00757D75">
          <w:rPr>
            <w:sz w:val="20"/>
            <w:szCs w:val="18"/>
            <w:lang w:val="en-GB"/>
          </w:rPr>
          <w:t xml:space="preserve"> with 1,491,171 followers as of May 4, 2021, followed by the institutional accounts of the European Council President (</w:t>
        </w:r>
        <w:r w:rsidR="00757D75" w:rsidRPr="00FF339A">
          <w:rPr>
            <w:sz w:val="20"/>
            <w:szCs w:val="18"/>
            <w:lang w:val="en-GB"/>
          </w:rPr>
          <w:t>1</w:t>
        </w:r>
        <w:r w:rsidR="00757D75">
          <w:rPr>
            <w:sz w:val="20"/>
            <w:szCs w:val="18"/>
            <w:lang w:val="en-GB"/>
          </w:rPr>
          <w:t>,</w:t>
        </w:r>
        <w:r w:rsidR="00757D75" w:rsidRPr="00FF339A">
          <w:rPr>
            <w:sz w:val="20"/>
            <w:szCs w:val="18"/>
            <w:lang w:val="en-GB"/>
          </w:rPr>
          <w:t>194</w:t>
        </w:r>
        <w:r w:rsidR="00757D75">
          <w:rPr>
            <w:sz w:val="20"/>
            <w:szCs w:val="18"/>
            <w:lang w:val="en-GB"/>
          </w:rPr>
          <w:t>,</w:t>
        </w:r>
        <w:r w:rsidR="00757D75" w:rsidRPr="00FF339A">
          <w:rPr>
            <w:sz w:val="20"/>
            <w:szCs w:val="18"/>
            <w:lang w:val="en-GB"/>
          </w:rPr>
          <w:t>648</w:t>
        </w:r>
        <w:r w:rsidR="00757D75">
          <w:rPr>
            <w:sz w:val="20"/>
            <w:szCs w:val="18"/>
            <w:lang w:val="en-GB"/>
          </w:rPr>
          <w:t xml:space="preserve"> followers) and the European Central Bank (</w:t>
        </w:r>
        <w:r w:rsidR="00757D75" w:rsidRPr="00FF5476">
          <w:rPr>
            <w:sz w:val="20"/>
            <w:szCs w:val="18"/>
            <w:lang w:val="en-GB"/>
          </w:rPr>
          <w:t>627</w:t>
        </w:r>
        <w:r w:rsidR="00757D75">
          <w:rPr>
            <w:sz w:val="20"/>
            <w:szCs w:val="18"/>
            <w:lang w:val="en-GB"/>
          </w:rPr>
          <w:t>,</w:t>
        </w:r>
        <w:r w:rsidR="00757D75" w:rsidRPr="00FF5476">
          <w:rPr>
            <w:sz w:val="20"/>
            <w:szCs w:val="18"/>
            <w:lang w:val="en-GB"/>
          </w:rPr>
          <w:t>385</w:t>
        </w:r>
        <w:r w:rsidR="00757D75">
          <w:rPr>
            <w:sz w:val="20"/>
            <w:szCs w:val="18"/>
            <w:lang w:val="en-GB"/>
          </w:rPr>
          <w:t xml:space="preserve">). </w:t>
        </w:r>
      </w:ins>
      <w:ins w:id="2208" w:author="Christian Rauh" w:date="2021-09-28T12:19:00Z">
        <w:r w:rsidR="00EF1A8A">
          <w:rPr>
            <w:sz w:val="20"/>
            <w:szCs w:val="18"/>
            <w:lang w:val="en-GB"/>
          </w:rPr>
          <w:t>T</w:t>
        </w:r>
      </w:ins>
      <w:ins w:id="2209" w:author="Christian Rauh" w:date="2021-09-28T11:48:00Z">
        <w:r w:rsidR="00757D75">
          <w:rPr>
            <w:sz w:val="20"/>
            <w:szCs w:val="18"/>
            <w:lang w:val="en-GB"/>
          </w:rPr>
          <w:t xml:space="preserve">he most prominent personal accounts are Commission president Von der </w:t>
        </w:r>
        <w:proofErr w:type="spellStart"/>
        <w:r w:rsidR="00757D75">
          <w:rPr>
            <w:sz w:val="20"/>
            <w:szCs w:val="18"/>
            <w:lang w:val="en-GB"/>
          </w:rPr>
          <w:t>Leyen</w:t>
        </w:r>
        <w:proofErr w:type="spellEnd"/>
        <w:r w:rsidR="00757D75">
          <w:rPr>
            <w:sz w:val="20"/>
            <w:szCs w:val="18"/>
            <w:lang w:val="en-GB"/>
          </w:rPr>
          <w:t xml:space="preserve"> (587,814 followers), Competition Commissioner Vestager (</w:t>
        </w:r>
        <w:r w:rsidR="00757D75" w:rsidRPr="00464155">
          <w:rPr>
            <w:sz w:val="20"/>
            <w:szCs w:val="18"/>
            <w:lang w:val="en-GB"/>
          </w:rPr>
          <w:t>295</w:t>
        </w:r>
        <w:r w:rsidR="00757D75">
          <w:rPr>
            <w:sz w:val="20"/>
            <w:szCs w:val="18"/>
            <w:lang w:val="en-GB"/>
          </w:rPr>
          <w:t>,</w:t>
        </w:r>
        <w:r w:rsidR="00757D75" w:rsidRPr="00464155">
          <w:rPr>
            <w:sz w:val="20"/>
            <w:szCs w:val="18"/>
            <w:lang w:val="en-GB"/>
          </w:rPr>
          <w:t>650</w:t>
        </w:r>
        <w:r w:rsidR="00757D75">
          <w:rPr>
            <w:sz w:val="20"/>
            <w:szCs w:val="18"/>
            <w:lang w:val="en-GB"/>
          </w:rPr>
          <w:t xml:space="preserve">), and the High Representative for Foreign Affairs and Security Policy, </w:t>
        </w:r>
        <w:proofErr w:type="spellStart"/>
        <w:r w:rsidR="00757D75">
          <w:rPr>
            <w:sz w:val="20"/>
            <w:szCs w:val="18"/>
            <w:lang w:val="en-GB"/>
          </w:rPr>
          <w:t>Josep</w:t>
        </w:r>
        <w:proofErr w:type="spellEnd"/>
        <w:r w:rsidR="00757D75">
          <w:rPr>
            <w:sz w:val="20"/>
            <w:szCs w:val="18"/>
            <w:lang w:val="en-GB"/>
          </w:rPr>
          <w:t xml:space="preserve"> </w:t>
        </w:r>
        <w:proofErr w:type="spellStart"/>
        <w:r w:rsidR="00757D75">
          <w:rPr>
            <w:sz w:val="20"/>
            <w:szCs w:val="18"/>
            <w:lang w:val="en-GB"/>
          </w:rPr>
          <w:t>Borell</w:t>
        </w:r>
        <w:proofErr w:type="spellEnd"/>
        <w:r w:rsidR="00757D75">
          <w:rPr>
            <w:sz w:val="20"/>
            <w:szCs w:val="18"/>
            <w:lang w:val="en-GB"/>
          </w:rPr>
          <w:t xml:space="preserve"> (</w:t>
        </w:r>
        <w:r w:rsidR="00757D75" w:rsidRPr="00BB606A">
          <w:rPr>
            <w:sz w:val="20"/>
            <w:szCs w:val="18"/>
            <w:lang w:val="en-GB"/>
          </w:rPr>
          <w:t>202</w:t>
        </w:r>
        <w:r w:rsidR="00757D75">
          <w:rPr>
            <w:sz w:val="20"/>
            <w:szCs w:val="18"/>
            <w:lang w:val="en-GB"/>
          </w:rPr>
          <w:t>,</w:t>
        </w:r>
        <w:r w:rsidR="00757D75" w:rsidRPr="00BB606A">
          <w:rPr>
            <w:sz w:val="20"/>
            <w:szCs w:val="18"/>
            <w:lang w:val="en-GB"/>
          </w:rPr>
          <w:t>519</w:t>
        </w:r>
        <w:r w:rsidR="00757D75">
          <w:rPr>
            <w:sz w:val="20"/>
            <w:szCs w:val="18"/>
            <w:lang w:val="en-GB"/>
          </w:rPr>
          <w:t xml:space="preserve">). Personal accounts have </w:t>
        </w:r>
      </w:ins>
      <w:ins w:id="2210" w:author="Christian Rauh" w:date="2021-09-28T12:28:00Z">
        <w:r w:rsidR="00F0483B">
          <w:rPr>
            <w:sz w:val="20"/>
            <w:szCs w:val="18"/>
            <w:lang w:val="en-GB"/>
          </w:rPr>
          <w:t xml:space="preserve">on average </w:t>
        </w:r>
      </w:ins>
      <w:ins w:id="2211" w:author="Christian Rauh" w:date="2021-09-28T11:48:00Z">
        <w:r w:rsidR="00757D75">
          <w:rPr>
            <w:sz w:val="20"/>
            <w:szCs w:val="18"/>
            <w:lang w:val="en-GB"/>
          </w:rPr>
          <w:t>13,000 followers less than institutional accounts, but this difference is not statistically significant, indicating sizeable variation within both groups. At the lower end of the distribution, we find several Commission Directors-General as well as the Euratom Supply Agency with only 78 followers.</w:t>
        </w:r>
      </w:ins>
    </w:p>
    <w:p w14:paraId="6963422A" w14:textId="3FB70522" w:rsidR="002C72A4" w:rsidRPr="0011405F" w:rsidDel="00CE1C70" w:rsidRDefault="00F0483B" w:rsidP="00F0483B">
      <w:pPr>
        <w:spacing w:before="120" w:after="0" w:line="240" w:lineRule="auto"/>
        <w:jc w:val="both"/>
        <w:rPr>
          <w:del w:id="2212" w:author="Christian Rauh" w:date="2021-09-28T13:39:00Z"/>
          <w:sz w:val="20"/>
          <w:szCs w:val="18"/>
          <w:lang w:val="en-US"/>
        </w:rPr>
        <w:pPrChange w:id="2213" w:author="Christian Rauh" w:date="2021-09-28T12:35:00Z">
          <w:pPr>
            <w:spacing w:before="120" w:after="0" w:line="240" w:lineRule="auto"/>
            <w:jc w:val="both"/>
          </w:pPr>
        </w:pPrChange>
      </w:pPr>
      <w:ins w:id="2214" w:author="Christian Rauh" w:date="2021-09-28T12:29:00Z">
        <w:r>
          <w:rPr>
            <w:sz w:val="20"/>
            <w:szCs w:val="18"/>
            <w:lang w:val="en-US"/>
          </w:rPr>
          <w:t xml:space="preserve">To study the average publicity of individual supranational messages, we </w:t>
        </w:r>
      </w:ins>
      <w:ins w:id="2215" w:author="Christian Rauh" w:date="2021-09-28T12:32:00Z">
        <w:r>
          <w:rPr>
            <w:sz w:val="20"/>
            <w:szCs w:val="18"/>
            <w:lang w:val="en-US"/>
          </w:rPr>
          <w:t>analyze</w:t>
        </w:r>
      </w:ins>
      <w:ins w:id="2216" w:author="Christian Rauh" w:date="2021-09-28T12:29:00Z">
        <w:r>
          <w:rPr>
            <w:sz w:val="20"/>
            <w:szCs w:val="18"/>
            <w:lang w:val="en-US"/>
          </w:rPr>
          <w:t xml:space="preserve"> the on-platform engagement features Twitter offers</w:t>
        </w:r>
      </w:ins>
      <w:ins w:id="2217" w:author="Christian Rauh" w:date="2021-09-28T12:30:00Z">
        <w:r>
          <w:rPr>
            <w:sz w:val="20"/>
            <w:szCs w:val="18"/>
            <w:lang w:val="en-US"/>
          </w:rPr>
          <w:t>. U</w:t>
        </w:r>
      </w:ins>
      <w:del w:id="2218" w:author="Christian Rauh" w:date="2021-09-28T12:20:00Z">
        <w:r w:rsidR="002C72A4" w:rsidRPr="0011405F" w:rsidDel="00EF1A8A">
          <w:rPr>
            <w:sz w:val="20"/>
            <w:szCs w:val="18"/>
            <w:lang w:val="en-US"/>
          </w:rPr>
          <w:delText xml:space="preserve">How strongly do </w:delText>
        </w:r>
      </w:del>
      <w:del w:id="2219" w:author="Christian Rauh" w:date="2021-09-28T12:19:00Z">
        <w:r w:rsidR="002C72A4" w:rsidRPr="0011405F" w:rsidDel="00EF1A8A">
          <w:rPr>
            <w:sz w:val="20"/>
            <w:szCs w:val="18"/>
            <w:lang w:val="en-US"/>
          </w:rPr>
          <w:delText xml:space="preserve">these </w:delText>
        </w:r>
      </w:del>
      <w:del w:id="2220" w:author="Christian Rauh" w:date="2021-09-28T12:20:00Z">
        <w:r w:rsidR="002C72A4" w:rsidRPr="0011405F" w:rsidDel="00EF1A8A">
          <w:rPr>
            <w:sz w:val="20"/>
            <w:szCs w:val="18"/>
            <w:lang w:val="en-US"/>
          </w:rPr>
          <w:delText xml:space="preserve">users actually engage with </w:delText>
        </w:r>
      </w:del>
      <w:del w:id="2221" w:author="Christian Rauh" w:date="2021-09-28T11:49:00Z">
        <w:r w:rsidR="002C72A4" w:rsidRPr="0011405F" w:rsidDel="00757D75">
          <w:rPr>
            <w:sz w:val="20"/>
            <w:szCs w:val="18"/>
            <w:lang w:val="en-US"/>
          </w:rPr>
          <w:delText xml:space="preserve">the </w:delText>
        </w:r>
      </w:del>
      <w:del w:id="2222" w:author="Christian Rauh" w:date="2021-09-28T12:20:00Z">
        <w:r w:rsidR="002C72A4" w:rsidRPr="0011405F" w:rsidDel="00EF1A8A">
          <w:rPr>
            <w:sz w:val="20"/>
            <w:szCs w:val="18"/>
            <w:lang w:val="en-US"/>
          </w:rPr>
          <w:delText xml:space="preserve">supranational messages? </w:delText>
        </w:r>
      </w:del>
      <w:del w:id="2223" w:author="Christian Rauh" w:date="2021-09-28T11:50:00Z">
        <w:r w:rsidR="002C72A4" w:rsidRPr="0011405F" w:rsidDel="00757D75">
          <w:rPr>
            <w:sz w:val="20"/>
            <w:szCs w:val="18"/>
            <w:lang w:val="en-US"/>
          </w:rPr>
          <w:delText xml:space="preserve">Clearly, we have no off-platform information on what users do with the information they receive. However, we can observe their direct on-platform engagement. </w:delText>
        </w:r>
      </w:del>
      <w:del w:id="2224" w:author="Christian Rauh" w:date="2021-09-28T12:21:00Z">
        <w:r w:rsidR="002C72A4" w:rsidRPr="0011405F" w:rsidDel="00EF1A8A">
          <w:rPr>
            <w:sz w:val="20"/>
            <w:szCs w:val="18"/>
            <w:lang w:val="en-US"/>
          </w:rPr>
          <w:delText xml:space="preserve">Twitter </w:delText>
        </w:r>
      </w:del>
      <w:del w:id="2225" w:author="Christian Rauh" w:date="2021-09-28T12:30:00Z">
        <w:r w:rsidR="002C72A4" w:rsidRPr="0011405F" w:rsidDel="00F0483B">
          <w:rPr>
            <w:sz w:val="20"/>
            <w:szCs w:val="18"/>
            <w:lang w:val="en-US"/>
          </w:rPr>
          <w:delText>allows u</w:delText>
        </w:r>
      </w:del>
      <w:r w:rsidR="002C72A4" w:rsidRPr="0011405F">
        <w:rPr>
          <w:sz w:val="20"/>
          <w:szCs w:val="18"/>
          <w:lang w:val="en-US"/>
        </w:rPr>
        <w:t xml:space="preserve">sers </w:t>
      </w:r>
      <w:del w:id="2226" w:author="Christian Rauh" w:date="2021-09-28T12:30:00Z">
        <w:r w:rsidR="002C72A4" w:rsidRPr="0011405F" w:rsidDel="00F0483B">
          <w:rPr>
            <w:sz w:val="20"/>
            <w:szCs w:val="18"/>
            <w:lang w:val="en-US"/>
          </w:rPr>
          <w:delText xml:space="preserve">to </w:delText>
        </w:r>
      </w:del>
      <w:ins w:id="2227" w:author="Christian Rauh" w:date="2021-09-28T13:37:00Z">
        <w:r w:rsidR="00CE1C70">
          <w:rPr>
            <w:sz w:val="20"/>
            <w:szCs w:val="18"/>
            <w:lang w:val="en-US"/>
          </w:rPr>
          <w:t>can</w:t>
        </w:r>
      </w:ins>
      <w:ins w:id="2228" w:author="Christian Rauh" w:date="2021-09-28T12:30:00Z">
        <w:r>
          <w:rPr>
            <w:sz w:val="20"/>
            <w:szCs w:val="18"/>
            <w:lang w:val="en-US"/>
          </w:rPr>
          <w:t xml:space="preserve"> </w:t>
        </w:r>
      </w:ins>
      <w:r w:rsidR="002C72A4" w:rsidRPr="0011405F">
        <w:rPr>
          <w:sz w:val="20"/>
          <w:szCs w:val="18"/>
          <w:lang w:val="en-US"/>
        </w:rPr>
        <w:t xml:space="preserve">like messages, </w:t>
      </w:r>
      <w:del w:id="2229" w:author="Christian Rauh" w:date="2021-09-28T12:30:00Z">
        <w:r w:rsidR="002C72A4" w:rsidRPr="0011405F" w:rsidDel="00F0483B">
          <w:rPr>
            <w:sz w:val="20"/>
            <w:szCs w:val="18"/>
            <w:lang w:val="en-US"/>
          </w:rPr>
          <w:delText xml:space="preserve">to </w:delText>
        </w:r>
      </w:del>
      <w:ins w:id="2230" w:author="Christian Rauh" w:date="2021-09-28T12:30:00Z">
        <w:r>
          <w:rPr>
            <w:sz w:val="20"/>
            <w:szCs w:val="18"/>
            <w:lang w:val="en-US"/>
          </w:rPr>
          <w:t xml:space="preserve">may </w:t>
        </w:r>
      </w:ins>
      <w:r w:rsidR="002C72A4" w:rsidRPr="0011405F">
        <w:rPr>
          <w:sz w:val="20"/>
          <w:szCs w:val="18"/>
          <w:lang w:val="en-US"/>
        </w:rPr>
        <w:t xml:space="preserve">amplify or </w:t>
      </w:r>
      <w:r w:rsidR="00D40E78" w:rsidRPr="00CE2D23">
        <w:rPr>
          <w:sz w:val="20"/>
          <w:szCs w:val="18"/>
          <w:lang w:val="en-US"/>
        </w:rPr>
        <w:t>contextualize</w:t>
      </w:r>
      <w:r w:rsidR="002C72A4" w:rsidRPr="0011405F">
        <w:rPr>
          <w:sz w:val="20"/>
          <w:szCs w:val="18"/>
          <w:lang w:val="en-US"/>
        </w:rPr>
        <w:t xml:space="preserve"> them by retweets or quotes, or </w:t>
      </w:r>
      <w:del w:id="2231" w:author="Christian Rauh" w:date="2021-09-28T12:30:00Z">
        <w:r w:rsidR="002C72A4" w:rsidRPr="0011405F" w:rsidDel="00F0483B">
          <w:rPr>
            <w:sz w:val="20"/>
            <w:szCs w:val="18"/>
            <w:lang w:val="en-US"/>
          </w:rPr>
          <w:delText xml:space="preserve">to </w:delText>
        </w:r>
      </w:del>
      <w:ins w:id="2232" w:author="Christian Rauh" w:date="2021-09-28T12:30:00Z">
        <w:r>
          <w:rPr>
            <w:sz w:val="20"/>
            <w:szCs w:val="18"/>
            <w:lang w:val="en-US"/>
          </w:rPr>
          <w:t xml:space="preserve">can </w:t>
        </w:r>
      </w:ins>
      <w:del w:id="2233" w:author="Christian Rauh" w:date="2021-09-28T11:50:00Z">
        <w:r w:rsidR="002C72A4" w:rsidRPr="0011405F" w:rsidDel="00757D75">
          <w:rPr>
            <w:sz w:val="20"/>
            <w:szCs w:val="18"/>
            <w:lang w:val="en-US"/>
          </w:rPr>
          <w:delText xml:space="preserve">directly publicly </w:delText>
        </w:r>
      </w:del>
      <w:r w:rsidR="002C72A4" w:rsidRPr="0011405F">
        <w:rPr>
          <w:sz w:val="20"/>
          <w:szCs w:val="18"/>
          <w:lang w:val="en-US"/>
        </w:rPr>
        <w:t>reply</w:t>
      </w:r>
      <w:ins w:id="2234" w:author="Christian Rauh" w:date="2021-09-28T11:50:00Z">
        <w:r w:rsidR="00757D75" w:rsidRPr="00757D75">
          <w:rPr>
            <w:sz w:val="20"/>
            <w:szCs w:val="18"/>
            <w:lang w:val="en-US"/>
          </w:rPr>
          <w:t xml:space="preserve"> </w:t>
        </w:r>
        <w:r w:rsidR="00757D75" w:rsidRPr="0011405F">
          <w:rPr>
            <w:sz w:val="20"/>
            <w:szCs w:val="18"/>
            <w:lang w:val="en-US"/>
          </w:rPr>
          <w:t>publicly</w:t>
        </w:r>
      </w:ins>
      <w:r w:rsidR="002C72A4" w:rsidRPr="0011405F">
        <w:rPr>
          <w:sz w:val="20"/>
          <w:szCs w:val="18"/>
          <w:lang w:val="en-US"/>
        </w:rPr>
        <w:t xml:space="preserve">. We collect the counts of </w:t>
      </w:r>
      <w:del w:id="2235" w:author="Christian Rauh" w:date="2021-09-28T12:23:00Z">
        <w:r w:rsidR="002C72A4" w:rsidRPr="0011405F" w:rsidDel="00EF1A8A">
          <w:rPr>
            <w:sz w:val="20"/>
            <w:szCs w:val="18"/>
            <w:lang w:val="en-US"/>
          </w:rPr>
          <w:delText xml:space="preserve">each of </w:delText>
        </w:r>
      </w:del>
      <w:r w:rsidR="002C72A4" w:rsidRPr="0011405F">
        <w:rPr>
          <w:sz w:val="20"/>
          <w:szCs w:val="18"/>
          <w:lang w:val="en-US"/>
        </w:rPr>
        <w:t>these engagements in response to each original</w:t>
      </w:r>
      <w:del w:id="2236" w:author="Christian Rauh" w:date="2021-09-28T12:23:00Z">
        <w:r w:rsidR="002C72A4" w:rsidRPr="0011405F" w:rsidDel="00EF1A8A">
          <w:rPr>
            <w:sz w:val="20"/>
            <w:szCs w:val="18"/>
            <w:lang w:val="en-US"/>
          </w:rPr>
          <w:delText>, self-authored</w:delText>
        </w:r>
      </w:del>
      <w:r w:rsidR="002C72A4" w:rsidRPr="0011405F">
        <w:rPr>
          <w:sz w:val="20"/>
          <w:szCs w:val="18"/>
          <w:lang w:val="en-US"/>
        </w:rPr>
        <w:t xml:space="preserve"> tweet</w:t>
      </w:r>
      <w:del w:id="2237" w:author="Christian Rauh" w:date="2021-09-28T12:22:00Z">
        <w:r w:rsidR="002C72A4" w:rsidRPr="0011405F" w:rsidDel="00EF1A8A">
          <w:rPr>
            <w:sz w:val="20"/>
            <w:szCs w:val="18"/>
            <w:lang w:val="en-US"/>
          </w:rPr>
          <w:delText xml:space="preserve"> by supranational actors</w:delText>
        </w:r>
      </w:del>
      <w:r w:rsidR="002C72A4" w:rsidRPr="0011405F">
        <w:rPr>
          <w:sz w:val="20"/>
          <w:szCs w:val="18"/>
          <w:lang w:val="en-US"/>
        </w:rPr>
        <w:t xml:space="preserve">. </w:t>
      </w:r>
      <w:ins w:id="2238" w:author="Christian Rauh" w:date="2021-09-28T13:38:00Z">
        <w:r w:rsidR="00CE1C70">
          <w:rPr>
            <w:sz w:val="20"/>
            <w:szCs w:val="18"/>
            <w:lang w:val="en-US"/>
          </w:rPr>
          <w:t>T</w:t>
        </w:r>
      </w:ins>
      <w:ins w:id="2239" w:author="Christian Rauh" w:date="2021-09-28T12:33:00Z">
        <w:r>
          <w:rPr>
            <w:sz w:val="20"/>
            <w:szCs w:val="18"/>
            <w:lang w:val="en-US"/>
          </w:rPr>
          <w:t xml:space="preserve">his raw data can be misleading as the engagement counts are constrained </w:t>
        </w:r>
      </w:ins>
      <w:ins w:id="2240" w:author="Christian Rauh" w:date="2021-09-28T12:34:00Z">
        <w:r>
          <w:rPr>
            <w:sz w:val="20"/>
            <w:szCs w:val="18"/>
            <w:lang w:val="en-US"/>
          </w:rPr>
          <w:t>by the number of users that have seen a supranational message in the first place. Since the Twi</w:t>
        </w:r>
      </w:ins>
      <w:ins w:id="2241" w:author="Christian Rauh" w:date="2021-09-28T12:35:00Z">
        <w:r>
          <w:rPr>
            <w:sz w:val="20"/>
            <w:szCs w:val="18"/>
            <w:lang w:val="en-US"/>
          </w:rPr>
          <w:t>t</w:t>
        </w:r>
      </w:ins>
      <w:ins w:id="2242" w:author="Christian Rauh" w:date="2021-09-28T12:34:00Z">
        <w:r>
          <w:rPr>
            <w:sz w:val="20"/>
            <w:szCs w:val="18"/>
            <w:lang w:val="en-US"/>
          </w:rPr>
          <w:t xml:space="preserve">ter API </w:t>
        </w:r>
      </w:ins>
      <w:ins w:id="2243" w:author="Christian Rauh" w:date="2021-09-28T13:38:00Z">
        <w:r w:rsidR="00CE1C70">
          <w:rPr>
            <w:sz w:val="20"/>
            <w:szCs w:val="18"/>
            <w:lang w:val="en-US"/>
          </w:rPr>
          <w:t xml:space="preserve">unfortunately </w:t>
        </w:r>
      </w:ins>
      <w:ins w:id="2244" w:author="Christian Rauh" w:date="2021-09-28T12:34:00Z">
        <w:r>
          <w:rPr>
            <w:sz w:val="20"/>
            <w:szCs w:val="18"/>
            <w:lang w:val="en-US"/>
          </w:rPr>
          <w:t>does not offer th</w:t>
        </w:r>
      </w:ins>
      <w:ins w:id="2245" w:author="Christian Rauh" w:date="2021-09-28T13:38:00Z">
        <w:r w:rsidR="00CE1C70">
          <w:rPr>
            <w:sz w:val="20"/>
            <w:szCs w:val="18"/>
            <w:lang w:val="en-US"/>
          </w:rPr>
          <w:t>is</w:t>
        </w:r>
      </w:ins>
      <w:ins w:id="2246" w:author="Christian Rauh" w:date="2021-09-28T12:34:00Z">
        <w:r>
          <w:rPr>
            <w:sz w:val="20"/>
            <w:szCs w:val="18"/>
            <w:lang w:val="en-US"/>
          </w:rPr>
          <w:t xml:space="preserve"> number of ‘impressions’</w:t>
        </w:r>
      </w:ins>
      <w:ins w:id="2247" w:author="Christian Rauh" w:date="2021-09-28T12:35:00Z">
        <w:r>
          <w:rPr>
            <w:sz w:val="20"/>
            <w:szCs w:val="18"/>
            <w:lang w:val="en-US"/>
          </w:rPr>
          <w:t xml:space="preserve">, we normalize engagement counts against the interpolated number of followers at the time an account has published the respective </w:t>
        </w:r>
      </w:ins>
      <w:ins w:id="2248" w:author="Christian Rauh" w:date="2021-09-28T13:38:00Z">
        <w:r w:rsidR="00CE1C70">
          <w:rPr>
            <w:sz w:val="20"/>
            <w:szCs w:val="18"/>
            <w:lang w:val="en-US"/>
          </w:rPr>
          <w:t>t</w:t>
        </w:r>
      </w:ins>
      <w:ins w:id="2249" w:author="Christian Rauh" w:date="2021-09-28T12:35:00Z">
        <w:r>
          <w:rPr>
            <w:sz w:val="20"/>
            <w:szCs w:val="18"/>
            <w:lang w:val="en-US"/>
          </w:rPr>
          <w:t xml:space="preserve">weet. </w:t>
        </w:r>
      </w:ins>
      <w:del w:id="2250" w:author="Christian Rauh" w:date="2021-09-28T12:35:00Z">
        <w:r w:rsidR="002C72A4" w:rsidRPr="00CE1C70" w:rsidDel="00F0483B">
          <w:rPr>
            <w:sz w:val="20"/>
            <w:szCs w:val="18"/>
            <w:lang w:val="en-US"/>
            <w:rPrChange w:id="2251" w:author="Christian Rauh" w:date="2021-09-28T13:39:00Z">
              <w:rPr>
                <w:sz w:val="20"/>
                <w:szCs w:val="18"/>
                <w:lang w:val="en-US"/>
              </w:rPr>
            </w:rPrChange>
          </w:rPr>
          <w:delText xml:space="preserve">Since the number of users that may have seen the tweet in the first place affects the number of possible engagements, we express them as the percentage share of followers at the time each tweet was published. The results for the supranational EU personal accounts are limited to the time period between the day they assumed office and the collection date. For institutional accounts, we reduce our samples to accounts that have at least two archive.org snapshots, considering only tweets at or after the first of those snapshots due to the imprecision in interpolated follower counts noted above,  </w:delText>
        </w:r>
      </w:del>
      <w:del w:id="2252" w:author="Christian Rauh" w:date="2021-09-28T13:38:00Z">
        <w:r w:rsidR="002C72A4" w:rsidRPr="00CE1C70" w:rsidDel="00CE1C70">
          <w:rPr>
            <w:sz w:val="20"/>
            <w:szCs w:val="20"/>
            <w:lang w:val="en-US"/>
            <w:rPrChange w:id="2253" w:author="Christian Rauh" w:date="2021-09-28T13:39:00Z">
              <w:rPr>
                <w:sz w:val="20"/>
                <w:szCs w:val="20"/>
                <w:lang w:val="en-US"/>
              </w:rPr>
            </w:rPrChange>
          </w:rPr>
          <w:fldChar w:fldCharType="begin"/>
        </w:r>
        <w:r w:rsidR="002C72A4" w:rsidRPr="00CE1C70" w:rsidDel="00CE1C70">
          <w:rPr>
            <w:sz w:val="20"/>
            <w:szCs w:val="20"/>
            <w:lang w:val="en-US"/>
            <w:rPrChange w:id="2254" w:author="Christian Rauh" w:date="2021-09-28T13:39:00Z">
              <w:rPr>
                <w:sz w:val="20"/>
                <w:szCs w:val="20"/>
                <w:lang w:val="en-US"/>
              </w:rPr>
            </w:rPrChange>
          </w:rPr>
          <w:delInstrText xml:space="preserve"> REF _Ref75772374 \h  \* MERGEFORMAT </w:delInstrText>
        </w:r>
        <w:r w:rsidR="002C72A4" w:rsidRPr="00CE1C70" w:rsidDel="00CE1C70">
          <w:rPr>
            <w:sz w:val="20"/>
            <w:szCs w:val="20"/>
            <w:lang w:val="en-US"/>
            <w:rPrChange w:id="2255" w:author="Christian Rauh" w:date="2021-09-28T13:39:00Z">
              <w:rPr>
                <w:sz w:val="20"/>
                <w:szCs w:val="20"/>
                <w:lang w:val="en-US"/>
              </w:rPr>
            </w:rPrChange>
          </w:rPr>
          <w:fldChar w:fldCharType="separate"/>
        </w:r>
        <w:r w:rsidR="002C72A4" w:rsidRPr="00CE1C70" w:rsidDel="00CE1C70">
          <w:rPr>
            <w:sz w:val="20"/>
            <w:szCs w:val="20"/>
            <w:lang w:val="en-US"/>
            <w:rPrChange w:id="2256" w:author="Christian Rauh" w:date="2021-09-28T13:39:00Z">
              <w:rPr>
                <w:sz w:val="20"/>
                <w:szCs w:val="20"/>
                <w:lang w:val="en-US"/>
              </w:rPr>
            </w:rPrChange>
          </w:rPr>
          <w:delText xml:space="preserve">Figure </w:delText>
        </w:r>
        <w:r w:rsidR="002C72A4" w:rsidRPr="00CE1C70" w:rsidDel="00CE1C70">
          <w:rPr>
            <w:noProof/>
            <w:sz w:val="20"/>
            <w:szCs w:val="20"/>
            <w:lang w:val="en-US"/>
            <w:rPrChange w:id="2257" w:author="Christian Rauh" w:date="2021-09-28T13:39:00Z">
              <w:rPr>
                <w:noProof/>
                <w:sz w:val="20"/>
                <w:szCs w:val="20"/>
                <w:lang w:val="en-US"/>
              </w:rPr>
            </w:rPrChange>
          </w:rPr>
          <w:delText>5</w:delText>
        </w:r>
        <w:r w:rsidR="002C72A4" w:rsidRPr="00CE1C70" w:rsidDel="00CE1C70">
          <w:rPr>
            <w:sz w:val="20"/>
            <w:szCs w:val="20"/>
            <w:lang w:val="en-US"/>
            <w:rPrChange w:id="2258" w:author="Christian Rauh" w:date="2021-09-28T13:39:00Z">
              <w:rPr>
                <w:sz w:val="20"/>
                <w:szCs w:val="20"/>
                <w:lang w:val="en-US"/>
              </w:rPr>
            </w:rPrChange>
          </w:rPr>
          <w:fldChar w:fldCharType="end"/>
        </w:r>
      </w:del>
      <w:ins w:id="2259" w:author="Christian Rauh" w:date="2021-09-28T13:39:00Z">
        <w:r w:rsidR="00CE1C70" w:rsidRPr="00CE1C70">
          <w:rPr>
            <w:sz w:val="20"/>
            <w:szCs w:val="20"/>
            <w:lang w:val="en-US"/>
            <w:rPrChange w:id="2260" w:author="Christian Rauh" w:date="2021-09-28T13:39:00Z">
              <w:rPr>
                <w:sz w:val="20"/>
                <w:szCs w:val="20"/>
                <w:lang w:val="en-US"/>
              </w:rPr>
            </w:rPrChange>
          </w:rPr>
          <w:fldChar w:fldCharType="begin"/>
        </w:r>
        <w:r w:rsidR="00CE1C70" w:rsidRPr="00CE1C70">
          <w:rPr>
            <w:sz w:val="20"/>
            <w:szCs w:val="20"/>
            <w:lang w:val="en-US"/>
            <w:rPrChange w:id="2261" w:author="Christian Rauh" w:date="2021-09-28T13:39:00Z">
              <w:rPr>
                <w:sz w:val="20"/>
                <w:szCs w:val="20"/>
                <w:lang w:val="en-US"/>
              </w:rPr>
            </w:rPrChange>
          </w:rPr>
          <w:instrText xml:space="preserve"> REF _Ref83728762 \h </w:instrText>
        </w:r>
        <w:r w:rsidR="00CE1C70" w:rsidRPr="00CE1C70">
          <w:rPr>
            <w:sz w:val="20"/>
            <w:szCs w:val="20"/>
            <w:lang w:val="en-US"/>
            <w:rPrChange w:id="2262" w:author="Christian Rauh" w:date="2021-09-28T13:39:00Z">
              <w:rPr>
                <w:sz w:val="20"/>
                <w:szCs w:val="20"/>
                <w:lang w:val="en-US"/>
              </w:rPr>
            </w:rPrChange>
          </w:rPr>
        </w:r>
      </w:ins>
      <w:r w:rsidR="00CE1C70" w:rsidRPr="00CE1C70">
        <w:rPr>
          <w:sz w:val="20"/>
          <w:szCs w:val="20"/>
          <w:lang w:val="en-US"/>
          <w:rPrChange w:id="2263" w:author="Christian Rauh" w:date="2021-09-28T13:39:00Z">
            <w:rPr>
              <w:b/>
              <w:sz w:val="20"/>
              <w:szCs w:val="20"/>
              <w:lang w:val="en-US"/>
            </w:rPr>
          </w:rPrChange>
        </w:rPr>
        <w:instrText xml:space="preserve"> \* MERGEFORMAT </w:instrText>
      </w:r>
      <w:r w:rsidR="00CE1C70" w:rsidRPr="00CE1C70">
        <w:rPr>
          <w:sz w:val="20"/>
          <w:szCs w:val="20"/>
          <w:lang w:val="en-US"/>
          <w:rPrChange w:id="2264" w:author="Christian Rauh" w:date="2021-09-28T13:39:00Z">
            <w:rPr>
              <w:sz w:val="20"/>
              <w:szCs w:val="20"/>
              <w:lang w:val="en-US"/>
            </w:rPr>
          </w:rPrChange>
        </w:rPr>
        <w:fldChar w:fldCharType="separate"/>
      </w:r>
      <w:ins w:id="2265" w:author="Christian Rauh" w:date="2021-09-28T13:39:00Z">
        <w:r w:rsidR="00CE1C70" w:rsidRPr="00CE1C70">
          <w:rPr>
            <w:bCs/>
            <w:lang w:val="en-US"/>
            <w:rPrChange w:id="2266" w:author="Christian Rauh" w:date="2021-09-28T13:39:00Z">
              <w:rPr>
                <w:b/>
                <w:bCs/>
                <w:lang w:val="en-US"/>
              </w:rPr>
            </w:rPrChange>
          </w:rPr>
          <w:t xml:space="preserve">Figure </w:t>
        </w:r>
        <w:r w:rsidR="00CE1C70" w:rsidRPr="00CE1C70">
          <w:rPr>
            <w:bCs/>
            <w:noProof/>
            <w:lang w:val="en-US"/>
            <w:rPrChange w:id="2267" w:author="Christian Rauh" w:date="2021-09-28T13:39:00Z">
              <w:rPr>
                <w:b/>
                <w:bCs/>
                <w:noProof/>
                <w:lang w:val="en-US"/>
              </w:rPr>
            </w:rPrChange>
          </w:rPr>
          <w:t>4</w:t>
        </w:r>
        <w:r w:rsidR="00CE1C70" w:rsidRPr="00CE1C70">
          <w:rPr>
            <w:sz w:val="20"/>
            <w:szCs w:val="20"/>
            <w:lang w:val="en-US"/>
            <w:rPrChange w:id="2268" w:author="Christian Rauh" w:date="2021-09-28T13:39:00Z">
              <w:rPr>
                <w:sz w:val="20"/>
                <w:szCs w:val="20"/>
                <w:lang w:val="en-US"/>
              </w:rPr>
            </w:rPrChange>
          </w:rPr>
          <w:fldChar w:fldCharType="end"/>
        </w:r>
      </w:ins>
      <w:r w:rsidR="002C72A4" w:rsidRPr="0011405F">
        <w:rPr>
          <w:sz w:val="20"/>
          <w:szCs w:val="20"/>
          <w:lang w:val="en-US"/>
        </w:rPr>
        <w:t xml:space="preserve"> </w:t>
      </w:r>
      <w:r w:rsidR="002C72A4" w:rsidRPr="0011405F">
        <w:rPr>
          <w:sz w:val="20"/>
          <w:szCs w:val="18"/>
          <w:lang w:val="en-US"/>
        </w:rPr>
        <w:t>plots these engagement ratios against our equally treated benchmark samples.</w:t>
      </w:r>
    </w:p>
    <w:p w14:paraId="1FEE246B" w14:textId="77777777" w:rsidR="002C72A4" w:rsidRPr="0011405F" w:rsidRDefault="002C72A4" w:rsidP="002C72A4">
      <w:pPr>
        <w:spacing w:before="120" w:after="0" w:line="240" w:lineRule="auto"/>
        <w:jc w:val="both"/>
        <w:rPr>
          <w:sz w:val="20"/>
          <w:szCs w:val="18"/>
          <w:lang w:val="en-US"/>
        </w:rPr>
      </w:pPr>
    </w:p>
    <w:p w14:paraId="0DF7EA93" w14:textId="2EEDABD6" w:rsidR="002C72A4" w:rsidRPr="0011405F" w:rsidRDefault="002C72A4" w:rsidP="002C72A4">
      <w:pPr>
        <w:keepNext/>
        <w:keepLines/>
        <w:widowControl w:val="0"/>
        <w:spacing w:before="120" w:after="0" w:line="240" w:lineRule="auto"/>
        <w:jc w:val="both"/>
        <w:rPr>
          <w:sz w:val="20"/>
          <w:szCs w:val="18"/>
          <w:lang w:val="en-US"/>
        </w:rPr>
      </w:pPr>
      <w:del w:id="2269" w:author="Christian Rauh" w:date="2021-09-28T13:39:00Z">
        <w:r w:rsidRPr="0011405F" w:rsidDel="00CE1C70">
          <w:rPr>
            <w:noProof/>
            <w:sz w:val="20"/>
            <w:szCs w:val="18"/>
            <w:lang w:val="en-US"/>
          </w:rPr>
          <w:lastRenderedPageBreak/>
          <w:drawing>
            <wp:inline distT="0" distB="0" distL="0" distR="0" wp14:anchorId="4A64C08C" wp14:editId="6EE60CFA">
              <wp:extent cx="5731510" cy="3820160"/>
              <wp:effectExtent l="19050" t="19050" r="21590" b="279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20160"/>
                      </a:xfrm>
                      <a:prstGeom prst="rect">
                        <a:avLst/>
                      </a:prstGeom>
                      <a:ln>
                        <a:solidFill>
                          <a:schemeClr val="tx1"/>
                        </a:solidFill>
                      </a:ln>
                    </pic:spPr>
                  </pic:pic>
                </a:graphicData>
              </a:graphic>
            </wp:inline>
          </w:drawing>
        </w:r>
      </w:del>
      <w:ins w:id="2270" w:author="Christian Rauh" w:date="2021-09-28T13:39:00Z">
        <w:r w:rsidR="00CE1C70">
          <w:rPr>
            <w:noProof/>
            <w:sz w:val="20"/>
            <w:szCs w:val="18"/>
            <w:lang w:val="en-US"/>
          </w:rPr>
          <w:drawing>
            <wp:inline distT="0" distB="0" distL="0" distR="0" wp14:anchorId="3525346F" wp14:editId="063FCAC1">
              <wp:extent cx="6183630" cy="41205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4120515"/>
                      </a:xfrm>
                      <a:prstGeom prst="rect">
                        <a:avLst/>
                      </a:prstGeom>
                      <a:noFill/>
                      <a:ln>
                        <a:solidFill>
                          <a:schemeClr val="tx1"/>
                        </a:solidFill>
                      </a:ln>
                    </pic:spPr>
                  </pic:pic>
                </a:graphicData>
              </a:graphic>
            </wp:inline>
          </w:drawing>
        </w:r>
      </w:ins>
    </w:p>
    <w:p w14:paraId="7AEECABD" w14:textId="18577F31" w:rsidR="002C72A4" w:rsidRPr="0011405F" w:rsidRDefault="002C72A4" w:rsidP="002C72A4">
      <w:pPr>
        <w:pStyle w:val="Beschriftung"/>
        <w:keepLines/>
        <w:jc w:val="center"/>
        <w:rPr>
          <w:color w:val="auto"/>
          <w:sz w:val="20"/>
          <w:lang w:val="en-US"/>
        </w:rPr>
      </w:pPr>
      <w:bookmarkStart w:id="2271" w:name="_Ref83728762"/>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ins w:id="2272" w:author="Christian Rauh" w:date="2021-09-28T13:38:00Z">
        <w:r w:rsidR="00CE1C70">
          <w:rPr>
            <w:b/>
            <w:bCs/>
            <w:noProof/>
            <w:color w:val="auto"/>
            <w:lang w:val="en-US"/>
          </w:rPr>
          <w:t>4</w:t>
        </w:r>
      </w:ins>
      <w:del w:id="2273" w:author="Christian Rauh" w:date="2021-09-28T13:38:00Z">
        <w:r w:rsidRPr="0011405F" w:rsidDel="00CE1C70">
          <w:rPr>
            <w:b/>
            <w:bCs/>
            <w:noProof/>
            <w:color w:val="auto"/>
            <w:lang w:val="en-US"/>
          </w:rPr>
          <w:delText>5</w:delText>
        </w:r>
      </w:del>
      <w:r w:rsidRPr="0011405F">
        <w:rPr>
          <w:b/>
          <w:bCs/>
          <w:color w:val="auto"/>
          <w:lang w:val="en-US"/>
        </w:rPr>
        <w:fldChar w:fldCharType="end"/>
      </w:r>
      <w:bookmarkEnd w:id="2271"/>
      <w:r w:rsidRPr="0011405F">
        <w:rPr>
          <w:color w:val="auto"/>
          <w:lang w:val="en-US"/>
        </w:rPr>
        <w:t xml:space="preserve">: User engagement </w:t>
      </w:r>
      <w:del w:id="2274" w:author="Christian Rauh" w:date="2021-09-28T13:40:00Z">
        <w:r w:rsidRPr="0011405F" w:rsidDel="00CE1C70">
          <w:rPr>
            <w:color w:val="auto"/>
            <w:lang w:val="en-US"/>
          </w:rPr>
          <w:delText>indicators</w:delText>
        </w:r>
      </w:del>
      <w:ins w:id="2275" w:author="Christian Rauh" w:date="2021-09-28T13:40:00Z">
        <w:r w:rsidR="00CE1C70">
          <w:rPr>
            <w:color w:val="auto"/>
            <w:lang w:val="en-US"/>
          </w:rPr>
          <w:t>rates</w:t>
        </w:r>
      </w:ins>
    </w:p>
    <w:p w14:paraId="1E7A7C62" w14:textId="20C499E1"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These data provide three main insights. First, supranational messages receive, overall, as much </w:t>
      </w:r>
      <w:del w:id="2276" w:author="Christian Rauh" w:date="2021-09-28T13:41:00Z">
        <w:r w:rsidRPr="0011405F" w:rsidDel="00CE1C70">
          <w:rPr>
            <w:sz w:val="20"/>
            <w:szCs w:val="18"/>
            <w:lang w:val="en-US"/>
          </w:rPr>
          <w:delText xml:space="preserve">direct </w:delText>
        </w:r>
      </w:del>
      <w:r w:rsidRPr="0011405F">
        <w:rPr>
          <w:sz w:val="20"/>
          <w:szCs w:val="18"/>
          <w:lang w:val="en-US"/>
        </w:rPr>
        <w:t xml:space="preserve">Twitter user engagement as messages from executive actors and institutions at the national and </w:t>
      </w:r>
      <w:del w:id="2277" w:author="Christian Rauh" w:date="2021-09-28T13:40:00Z">
        <w:r w:rsidRPr="0011405F" w:rsidDel="00CE1C70">
          <w:rPr>
            <w:sz w:val="20"/>
            <w:szCs w:val="18"/>
            <w:lang w:val="en-US"/>
          </w:rPr>
          <w:delText xml:space="preserve">international </w:delText>
        </w:r>
      </w:del>
      <w:ins w:id="2278" w:author="Christian Rauh" w:date="2021-09-28T13:40:00Z">
        <w:r w:rsidR="00CE1C70">
          <w:rPr>
            <w:sz w:val="20"/>
            <w:szCs w:val="18"/>
            <w:lang w:val="en-US"/>
          </w:rPr>
          <w:t>regional</w:t>
        </w:r>
        <w:r w:rsidR="00CE1C70" w:rsidRPr="0011405F">
          <w:rPr>
            <w:sz w:val="20"/>
            <w:szCs w:val="18"/>
            <w:lang w:val="en-US"/>
          </w:rPr>
          <w:t xml:space="preserve"> </w:t>
        </w:r>
      </w:ins>
      <w:r w:rsidRPr="0011405F">
        <w:rPr>
          <w:sz w:val="20"/>
          <w:szCs w:val="18"/>
          <w:lang w:val="en-US"/>
        </w:rPr>
        <w:t xml:space="preserve">levels.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w:t>
      </w:r>
      <w:ins w:id="2279" w:author="Christian Rauh" w:date="2021-09-28T13:42:00Z">
        <w:r w:rsidR="00CE1C70">
          <w:rPr>
            <w:sz w:val="20"/>
            <w:szCs w:val="18"/>
            <w:lang w:val="en-US"/>
          </w:rPr>
          <w:t xml:space="preserve">this holds </w:t>
        </w:r>
      </w:ins>
      <w:r w:rsidRPr="0011405F">
        <w:rPr>
          <w:sz w:val="20"/>
          <w:szCs w:val="18"/>
          <w:lang w:val="en-US"/>
        </w:rPr>
        <w:t>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5C028960" w14:textId="40067F94" w:rsidR="002C72A4" w:rsidRPr="0011405F" w:rsidDel="00A74E1C" w:rsidRDefault="002C72A4" w:rsidP="002C72A4">
      <w:pPr>
        <w:spacing w:before="120" w:after="0" w:line="240" w:lineRule="auto"/>
        <w:jc w:val="both"/>
        <w:rPr>
          <w:del w:id="2280" w:author="Christian Rauh" w:date="2021-09-28T13:44:00Z"/>
          <w:sz w:val="20"/>
          <w:szCs w:val="20"/>
          <w:lang w:val="en-US"/>
        </w:rPr>
      </w:pPr>
      <w:r w:rsidRPr="0011405F">
        <w:rPr>
          <w:sz w:val="20"/>
          <w:szCs w:val="18"/>
          <w:lang w:val="en-US"/>
        </w:rPr>
        <w:t xml:space="preserve">There are a few </w:t>
      </w:r>
      <w:del w:id="2281" w:author="Christian Rauh" w:date="2021-09-28T13:43:00Z">
        <w:r w:rsidRPr="0011405F" w:rsidDel="00CE1C70">
          <w:rPr>
            <w:sz w:val="20"/>
            <w:szCs w:val="18"/>
            <w:lang w:val="en-US"/>
          </w:rPr>
          <w:delText xml:space="preserve">notable exceptions </w:delText>
        </w:r>
      </w:del>
      <w:ins w:id="2282" w:author="Christian Rauh" w:date="2021-09-28T13:43:00Z">
        <w:r w:rsidR="00CE1C70">
          <w:rPr>
            <w:sz w:val="20"/>
            <w:szCs w:val="18"/>
            <w:lang w:val="en-US"/>
          </w:rPr>
          <w:t>extreme outliers</w:t>
        </w:r>
      </w:ins>
      <w:del w:id="2283" w:author="Christian Rauh" w:date="2021-09-28T13:43:00Z">
        <w:r w:rsidRPr="0011405F" w:rsidDel="00CE1C70">
          <w:rPr>
            <w:sz w:val="20"/>
            <w:szCs w:val="18"/>
            <w:lang w:val="en-US"/>
          </w:rPr>
          <w:delText>to these results</w:delText>
        </w:r>
      </w:del>
      <w:r w:rsidRPr="0011405F">
        <w:rPr>
          <w:sz w:val="20"/>
          <w:szCs w:val="18"/>
          <w:lang w:val="en-US"/>
        </w:rPr>
        <w:t xml:space="preserve">, however. For example, </w:t>
      </w:r>
      <w:del w:id="2284" w:author="Christian Rauh" w:date="2021-09-28T13:42:00Z">
        <w:r w:rsidRPr="0011405F" w:rsidDel="00CE1C70">
          <w:rPr>
            <w:sz w:val="20"/>
            <w:szCs w:val="18"/>
            <w:lang w:val="en-US"/>
          </w:rPr>
          <w:delText xml:space="preserve">for </w:delText>
        </w:r>
      </w:del>
      <w:r w:rsidRPr="0011405F">
        <w:rPr>
          <w:sz w:val="20"/>
          <w:szCs w:val="18"/>
          <w:lang w:val="en-US"/>
        </w:rPr>
        <w:t>18 tweets from our supranational sample</w:t>
      </w:r>
      <w:del w:id="2285" w:author="Christian Rauh" w:date="2021-09-28T13:43:00Z">
        <w:r w:rsidRPr="0011405F" w:rsidDel="00CE1C70">
          <w:rPr>
            <w:sz w:val="20"/>
            <w:szCs w:val="18"/>
            <w:lang w:val="en-US"/>
          </w:rPr>
          <w:delText>,</w:delText>
        </w:r>
      </w:del>
      <w:r w:rsidRPr="0011405F">
        <w:rPr>
          <w:sz w:val="20"/>
          <w:szCs w:val="18"/>
          <w:lang w:val="en-US"/>
        </w:rPr>
        <w:t xml:space="preserve"> </w:t>
      </w:r>
      <w:del w:id="2286" w:author="Christian Rauh" w:date="2021-09-28T13:43:00Z">
        <w:r w:rsidRPr="0011405F" w:rsidDel="00CE1C70">
          <w:rPr>
            <w:sz w:val="20"/>
            <w:szCs w:val="18"/>
            <w:lang w:val="en-US"/>
          </w:rPr>
          <w:delText>the overall number of direct user engagements</w:delText>
        </w:r>
      </w:del>
      <w:ins w:id="2287" w:author="Christian Rauh" w:date="2021-09-28T13:43:00Z">
        <w:r w:rsidR="00CE1C70">
          <w:rPr>
            <w:sz w:val="20"/>
            <w:szCs w:val="18"/>
            <w:lang w:val="en-US"/>
          </w:rPr>
          <w:t>receive an engagement</w:t>
        </w:r>
      </w:ins>
      <w:r w:rsidRPr="0011405F">
        <w:rPr>
          <w:sz w:val="20"/>
          <w:szCs w:val="18"/>
          <w:lang w:val="en-US"/>
        </w:rPr>
        <w:t xml:space="preserve"> </w:t>
      </w:r>
      <w:ins w:id="2288" w:author="Christian Rauh" w:date="2021-09-28T13:43:00Z">
        <w:r w:rsidR="00CE1C70">
          <w:rPr>
            <w:sz w:val="20"/>
            <w:szCs w:val="18"/>
            <w:lang w:val="en-US"/>
          </w:rPr>
          <w:t xml:space="preserve">rates that </w:t>
        </w:r>
      </w:ins>
      <w:r w:rsidRPr="0011405F">
        <w:rPr>
          <w:sz w:val="20"/>
          <w:szCs w:val="18"/>
          <w:lang w:val="en-US"/>
        </w:rPr>
        <w:t>exceeds 30% of the follower</w:t>
      </w:r>
      <w:ins w:id="2289" w:author="Christian Rauh" w:date="2021-09-28T13:43:00Z">
        <w:r w:rsidR="00CE1C70">
          <w:rPr>
            <w:sz w:val="20"/>
            <w:szCs w:val="18"/>
            <w:lang w:val="en-US"/>
          </w:rPr>
          <w:t>s</w:t>
        </w:r>
      </w:ins>
      <w:r w:rsidRPr="0011405F">
        <w:rPr>
          <w:sz w:val="20"/>
          <w:szCs w:val="18"/>
          <w:lang w:val="en-US"/>
        </w:rPr>
        <w:t xml:space="preserve"> </w:t>
      </w:r>
      <w:del w:id="2290" w:author="Christian Rauh" w:date="2021-09-28T13:43:00Z">
        <w:r w:rsidRPr="0011405F" w:rsidDel="00CE1C70">
          <w:rPr>
            <w:sz w:val="20"/>
            <w:szCs w:val="18"/>
            <w:lang w:val="en-US"/>
          </w:rPr>
          <w:delText xml:space="preserve">counts </w:delText>
        </w:r>
      </w:del>
      <w:r w:rsidRPr="0011405F">
        <w:rPr>
          <w:sz w:val="20"/>
          <w:szCs w:val="18"/>
          <w:lang w:val="en-US"/>
        </w:rPr>
        <w:t xml:space="preserve">at the time </w:t>
      </w:r>
      <w:del w:id="2291" w:author="Christian Rauh" w:date="2021-09-28T13:43:00Z">
        <w:r w:rsidRPr="0011405F" w:rsidDel="00CE1C70">
          <w:rPr>
            <w:sz w:val="20"/>
            <w:szCs w:val="18"/>
            <w:lang w:val="en-US"/>
          </w:rPr>
          <w:delText xml:space="preserve">of </w:delText>
        </w:r>
      </w:del>
      <w:r w:rsidRPr="0011405F">
        <w:rPr>
          <w:sz w:val="20"/>
          <w:szCs w:val="18"/>
          <w:lang w:val="en-US"/>
        </w:rPr>
        <w:t>the message</w:t>
      </w:r>
      <w:ins w:id="2292" w:author="Christian Rauh" w:date="2021-09-28T13:43:00Z">
        <w:r w:rsidR="00CE1C70">
          <w:rPr>
            <w:sz w:val="20"/>
            <w:szCs w:val="18"/>
            <w:lang w:val="en-US"/>
          </w:rPr>
          <w:t xml:space="preserve"> was pu</w:t>
        </w:r>
      </w:ins>
      <w:ins w:id="2293" w:author="Christian Rauh" w:date="2021-09-28T13:44:00Z">
        <w:r w:rsidR="00CE1C70">
          <w:rPr>
            <w:sz w:val="20"/>
            <w:szCs w:val="18"/>
            <w:lang w:val="en-US"/>
          </w:rPr>
          <w:t>blished</w:t>
        </w:r>
      </w:ins>
      <w:r w:rsidRPr="0011405F">
        <w:rPr>
          <w:sz w:val="20"/>
          <w:szCs w:val="18"/>
          <w:lang w:val="en-US"/>
        </w:rPr>
        <w:t xml:space="preserve">. </w:t>
      </w:r>
      <w:r w:rsidRPr="0011405F">
        <w:rPr>
          <w:sz w:val="20"/>
          <w:szCs w:val="20"/>
          <w:lang w:val="en-US"/>
        </w:rPr>
        <w:fldChar w:fldCharType="begin"/>
      </w:r>
      <w:r w:rsidRPr="0011405F">
        <w:rPr>
          <w:sz w:val="20"/>
          <w:szCs w:val="20"/>
          <w:lang w:val="en-US"/>
        </w:rPr>
        <w:instrText xml:space="preserve"> REF _Ref75779314 \h  \* MERGEFORMAT </w:instrText>
      </w:r>
      <w:r w:rsidRPr="0011405F">
        <w:rPr>
          <w:sz w:val="20"/>
          <w:szCs w:val="20"/>
          <w:lang w:val="en-US"/>
        </w:rPr>
      </w:r>
      <w:r w:rsidRPr="0011405F">
        <w:rPr>
          <w:sz w:val="20"/>
          <w:szCs w:val="20"/>
          <w:lang w:val="en-US"/>
        </w:rPr>
        <w:fldChar w:fldCharType="separate"/>
      </w:r>
      <w:r w:rsidRPr="0011405F">
        <w:rPr>
          <w:sz w:val="20"/>
          <w:szCs w:val="20"/>
          <w:lang w:val="en-US"/>
        </w:rPr>
        <w:t xml:space="preserve">Table </w:t>
      </w:r>
      <w:r w:rsidRPr="0011405F">
        <w:rPr>
          <w:noProof/>
          <w:sz w:val="20"/>
          <w:szCs w:val="20"/>
          <w:lang w:val="en-US"/>
        </w:rPr>
        <w:t>3</w:t>
      </w:r>
      <w:r w:rsidRPr="0011405F">
        <w:rPr>
          <w:sz w:val="20"/>
          <w:szCs w:val="20"/>
          <w:lang w:val="en-US"/>
        </w:rPr>
        <w:fldChar w:fldCharType="end"/>
      </w:r>
      <w:r w:rsidRPr="0011405F">
        <w:rPr>
          <w:sz w:val="20"/>
          <w:szCs w:val="20"/>
          <w:lang w:val="en-US"/>
        </w:rPr>
        <w:t xml:space="preserve"> provides six illustrative examples for </w:t>
      </w:r>
      <w:ins w:id="2294" w:author="Christian Rauh" w:date="2021-09-28T13:44:00Z">
        <w:r w:rsidR="00A74E1C">
          <w:rPr>
            <w:sz w:val="20"/>
            <w:szCs w:val="20"/>
            <w:lang w:val="en-US"/>
          </w:rPr>
          <w:t xml:space="preserve">such supranational tweets with </w:t>
        </w:r>
      </w:ins>
      <w:del w:id="2295" w:author="Christian Rauh" w:date="2021-09-28T13:44:00Z">
        <w:r w:rsidRPr="0011405F" w:rsidDel="00A74E1C">
          <w:rPr>
            <w:sz w:val="20"/>
            <w:szCs w:val="20"/>
            <w:lang w:val="en-US"/>
          </w:rPr>
          <w:delText>extremely ‘engaging’ supranational tweets in our sample</w:delText>
        </w:r>
      </w:del>
      <w:ins w:id="2296" w:author="Christian Rauh" w:date="2021-09-28T13:44:00Z">
        <w:r w:rsidR="00A74E1C">
          <w:rPr>
            <w:sz w:val="20"/>
            <w:szCs w:val="20"/>
            <w:lang w:val="en-US"/>
          </w:rPr>
          <w:t>extraordinary publicity on Twitter</w:t>
        </w:r>
      </w:ins>
      <w:r w:rsidRPr="0011405F">
        <w:rPr>
          <w:sz w:val="20"/>
          <w:szCs w:val="20"/>
          <w:lang w:val="en-US"/>
        </w:rPr>
        <w:t>.</w:t>
      </w:r>
      <w:ins w:id="2297" w:author="Christian Rauh" w:date="2021-09-28T13:44:00Z">
        <w:r w:rsidR="00A74E1C">
          <w:rPr>
            <w:sz w:val="20"/>
            <w:szCs w:val="20"/>
            <w:lang w:val="en-US"/>
          </w:rPr>
          <w:t xml:space="preserve"> </w:t>
        </w:r>
      </w:ins>
    </w:p>
    <w:p w14:paraId="685D168B" w14:textId="6E0D1AA9" w:rsidR="002C72A4" w:rsidRPr="0011405F" w:rsidRDefault="00A74E1C" w:rsidP="002C72A4">
      <w:pPr>
        <w:spacing w:before="120" w:after="0" w:line="240" w:lineRule="auto"/>
        <w:jc w:val="both"/>
        <w:rPr>
          <w:sz w:val="20"/>
          <w:szCs w:val="18"/>
          <w:lang w:val="en-US"/>
        </w:rPr>
      </w:pPr>
      <w:ins w:id="2298" w:author="Christian Rauh" w:date="2021-09-28T13:44:00Z">
        <w:r>
          <w:rPr>
            <w:sz w:val="20"/>
            <w:szCs w:val="18"/>
            <w:lang w:val="en-US"/>
          </w:rPr>
          <w:t xml:space="preserve">We cannot readily generalize </w:t>
        </w:r>
      </w:ins>
      <w:del w:id="2299" w:author="Christian Rauh" w:date="2021-09-28T13:44:00Z">
        <w:r w:rsidR="002C72A4" w:rsidRPr="0011405F" w:rsidDel="00A74E1C">
          <w:rPr>
            <w:sz w:val="20"/>
            <w:szCs w:val="18"/>
            <w:lang w:val="en-US"/>
          </w:rPr>
          <w:delText xml:space="preserve">Caution is warranted when </w:delText>
        </w:r>
        <w:r w:rsidR="0084217D" w:rsidRPr="0029563D" w:rsidDel="00A74E1C">
          <w:rPr>
            <w:sz w:val="20"/>
            <w:szCs w:val="18"/>
            <w:lang w:val="en-US"/>
          </w:rPr>
          <w:delText>generalizing</w:delText>
        </w:r>
        <w:r w:rsidR="002C72A4" w:rsidRPr="0011405F" w:rsidDel="00A74E1C">
          <w:rPr>
            <w:sz w:val="20"/>
            <w:szCs w:val="18"/>
            <w:lang w:val="en-US"/>
          </w:rPr>
          <w:delText xml:space="preserve"> </w:delText>
        </w:r>
      </w:del>
      <w:r w:rsidR="002C72A4" w:rsidRPr="0011405F">
        <w:rPr>
          <w:sz w:val="20"/>
          <w:szCs w:val="18"/>
          <w:lang w:val="en-US"/>
        </w:rPr>
        <w:t xml:space="preserve">from such few </w:t>
      </w:r>
      <w:del w:id="2300" w:author="Christian Rauh" w:date="2021-09-28T13:45:00Z">
        <w:r w:rsidR="002C72A4" w:rsidRPr="0011405F" w:rsidDel="00A74E1C">
          <w:rPr>
            <w:sz w:val="20"/>
            <w:szCs w:val="18"/>
            <w:lang w:val="en-US"/>
          </w:rPr>
          <w:delText xml:space="preserve">and </w:delText>
        </w:r>
      </w:del>
      <w:r w:rsidR="002C72A4" w:rsidRPr="0011405F">
        <w:rPr>
          <w:sz w:val="20"/>
          <w:szCs w:val="18"/>
          <w:lang w:val="en-US"/>
        </w:rPr>
        <w:t xml:space="preserve">outlying examples, but we note that the most engaging tweets in our sample </w:t>
      </w:r>
      <w:del w:id="2301" w:author="Christian Rauh" w:date="2021-09-28T13:45:00Z">
        <w:r w:rsidR="002C72A4" w:rsidRPr="0011405F" w:rsidDel="00A74E1C">
          <w:rPr>
            <w:sz w:val="20"/>
            <w:szCs w:val="18"/>
            <w:lang w:val="en-US"/>
          </w:rPr>
          <w:delText xml:space="preserve">also seem to </w:delText>
        </w:r>
      </w:del>
      <w:r w:rsidR="002C72A4" w:rsidRPr="0011405F">
        <w:rPr>
          <w:sz w:val="20"/>
          <w:szCs w:val="18"/>
          <w:lang w:val="en-US"/>
        </w:rPr>
        <w:t xml:space="preserve">invoke highly politicized EU </w:t>
      </w:r>
      <w:del w:id="2302" w:author="Christian Rauh" w:date="2021-09-28T13:45:00Z">
        <w:r w:rsidR="002C72A4" w:rsidRPr="0011405F" w:rsidDel="00A74E1C">
          <w:rPr>
            <w:sz w:val="20"/>
            <w:szCs w:val="18"/>
            <w:lang w:val="en-US"/>
          </w:rPr>
          <w:delText xml:space="preserve">policy </w:delText>
        </w:r>
      </w:del>
      <w:r w:rsidR="002C72A4" w:rsidRPr="0011405F">
        <w:rPr>
          <w:sz w:val="20"/>
          <w:szCs w:val="18"/>
          <w:lang w:val="en-US"/>
        </w:rPr>
        <w:t xml:space="preserve">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European Court of Justice’s announcement that the UK may unilaterally revoke its withdrawal request, and the farewell note from the European Medicines Agency when finally leaving London due to Brexit. </w:t>
      </w:r>
    </w:p>
    <w:p w14:paraId="5636B733" w14:textId="77777777" w:rsidR="002C72A4" w:rsidRPr="0011405F" w:rsidRDefault="002C72A4" w:rsidP="002C72A4">
      <w:pPr>
        <w:spacing w:before="120" w:after="0" w:line="240" w:lineRule="auto"/>
        <w:jc w:val="both"/>
        <w:rPr>
          <w:sz w:val="20"/>
          <w:szCs w:val="18"/>
          <w:lang w:val="en-US"/>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2C72A4" w:rsidRPr="0029563D" w14:paraId="4A9E930A" w14:textId="77777777" w:rsidTr="0011405F">
        <w:trPr>
          <w:tblHeader/>
          <w:tblCellSpacing w:w="15" w:type="dxa"/>
        </w:trPr>
        <w:tc>
          <w:tcPr>
            <w:tcW w:w="4633" w:type="dxa"/>
            <w:tcBorders>
              <w:top w:val="single" w:sz="4" w:space="0" w:color="auto"/>
              <w:bottom w:val="double" w:sz="4" w:space="0" w:color="auto"/>
            </w:tcBorders>
            <w:vAlign w:val="center"/>
            <w:hideMark/>
          </w:tcPr>
          <w:p w14:paraId="0C1EFE2A" w14:textId="77777777" w:rsidR="002C72A4" w:rsidRPr="0011405F" w:rsidRDefault="002C72A4" w:rsidP="0011405F">
            <w:pPr>
              <w:keepNext/>
              <w:keepLines/>
              <w:spacing w:after="0" w:line="240" w:lineRule="auto"/>
              <w:jc w:val="both"/>
              <w:rPr>
                <w:b/>
                <w:bCs/>
                <w:sz w:val="20"/>
                <w:szCs w:val="18"/>
                <w:lang w:val="en-US"/>
              </w:rPr>
            </w:pPr>
            <w:r w:rsidRPr="0011405F">
              <w:rPr>
                <w:b/>
                <w:bCs/>
                <w:sz w:val="20"/>
                <w:szCs w:val="18"/>
                <w:lang w:val="en-US"/>
              </w:rPr>
              <w:lastRenderedPageBreak/>
              <w:t xml:space="preserve">Tweet </w:t>
            </w:r>
          </w:p>
        </w:tc>
        <w:tc>
          <w:tcPr>
            <w:tcW w:w="1246" w:type="dxa"/>
            <w:tcBorders>
              <w:top w:val="single" w:sz="4" w:space="0" w:color="auto"/>
              <w:bottom w:val="double" w:sz="4" w:space="0" w:color="auto"/>
            </w:tcBorders>
            <w:vAlign w:val="center"/>
            <w:hideMark/>
          </w:tcPr>
          <w:p w14:paraId="1C09548C"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Account</w:t>
            </w:r>
          </w:p>
        </w:tc>
        <w:tc>
          <w:tcPr>
            <w:tcW w:w="1104" w:type="dxa"/>
            <w:tcBorders>
              <w:top w:val="single" w:sz="4" w:space="0" w:color="auto"/>
              <w:bottom w:val="double" w:sz="4" w:space="0" w:color="auto"/>
            </w:tcBorders>
            <w:vAlign w:val="center"/>
            <w:hideMark/>
          </w:tcPr>
          <w:p w14:paraId="2CFD36AF"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Date</w:t>
            </w:r>
          </w:p>
        </w:tc>
        <w:tc>
          <w:tcPr>
            <w:tcW w:w="1387" w:type="dxa"/>
            <w:tcBorders>
              <w:top w:val="single" w:sz="4" w:space="0" w:color="auto"/>
              <w:bottom w:val="double" w:sz="4" w:space="0" w:color="auto"/>
            </w:tcBorders>
            <w:vAlign w:val="center"/>
            <w:hideMark/>
          </w:tcPr>
          <w:p w14:paraId="0927976B"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Followers</w:t>
            </w:r>
          </w:p>
        </w:tc>
        <w:tc>
          <w:tcPr>
            <w:tcW w:w="1231" w:type="dxa"/>
            <w:tcBorders>
              <w:top w:val="single" w:sz="4" w:space="0" w:color="auto"/>
              <w:bottom w:val="double" w:sz="4" w:space="0" w:color="auto"/>
            </w:tcBorders>
            <w:vAlign w:val="center"/>
            <w:hideMark/>
          </w:tcPr>
          <w:p w14:paraId="4EE88E0E"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All direct</w:t>
            </w:r>
            <w:r w:rsidRPr="0011405F">
              <w:rPr>
                <w:b/>
                <w:bCs/>
                <w:sz w:val="20"/>
                <w:szCs w:val="18"/>
                <w:lang w:val="en-US"/>
              </w:rPr>
              <w:br/>
              <w:t>engagements</w:t>
            </w:r>
          </w:p>
        </w:tc>
      </w:tr>
      <w:tr w:rsidR="002C72A4" w:rsidRPr="0029563D" w14:paraId="2BA14C3E" w14:textId="77777777" w:rsidTr="0011405F">
        <w:trPr>
          <w:tblCellSpacing w:w="15" w:type="dxa"/>
        </w:trPr>
        <w:tc>
          <w:tcPr>
            <w:tcW w:w="4633" w:type="dxa"/>
            <w:tcBorders>
              <w:bottom w:val="single" w:sz="4" w:space="0" w:color="auto"/>
            </w:tcBorders>
            <w:vAlign w:val="center"/>
            <w:hideMark/>
          </w:tcPr>
          <w:p w14:paraId="407BCC50"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Meet </w:t>
            </w:r>
            <w:proofErr w:type="spellStart"/>
            <w:r w:rsidRPr="0011405F">
              <w:rPr>
                <w:sz w:val="20"/>
                <w:szCs w:val="18"/>
                <w:lang w:val="en-US"/>
              </w:rPr>
              <w:t>Mismo</w:t>
            </w:r>
            <w:proofErr w:type="spellEnd"/>
            <w:r w:rsidRPr="0011405F">
              <w:rPr>
                <w:sz w:val="20"/>
                <w:szCs w:val="18"/>
                <w:lang w:val="en-US"/>
              </w:rPr>
              <w:t xml:space="preserve"> </w:t>
            </w:r>
            <w:r w:rsidRPr="0011405F">
              <w:rPr>
                <w:rFonts w:ascii="Segoe UI Emoji" w:hAnsi="Segoe UI Emoji" w:cs="Segoe UI Emoji"/>
                <w:sz w:val="20"/>
                <w:szCs w:val="18"/>
                <w:lang w:val="en-US"/>
              </w:rPr>
              <w:t>🐶</w:t>
            </w:r>
            <w:r w:rsidRPr="0011405F">
              <w:rPr>
                <w:sz w:val="20"/>
                <w:szCs w:val="18"/>
                <w:lang w:val="en-US"/>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859DF31"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EU_Taxud</w:t>
            </w:r>
            <w:proofErr w:type="spellEnd"/>
          </w:p>
        </w:tc>
        <w:tc>
          <w:tcPr>
            <w:tcW w:w="1104" w:type="dxa"/>
            <w:tcBorders>
              <w:bottom w:val="single" w:sz="4" w:space="0" w:color="auto"/>
            </w:tcBorders>
            <w:vAlign w:val="center"/>
            <w:hideMark/>
          </w:tcPr>
          <w:p w14:paraId="5AD45B9A"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2018-06-15</w:t>
            </w:r>
          </w:p>
        </w:tc>
        <w:tc>
          <w:tcPr>
            <w:tcW w:w="1387" w:type="dxa"/>
            <w:tcBorders>
              <w:bottom w:val="single" w:sz="4" w:space="0" w:color="auto"/>
            </w:tcBorders>
            <w:vAlign w:val="center"/>
            <w:hideMark/>
          </w:tcPr>
          <w:p w14:paraId="1FCB0601"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11,197</w:t>
            </w:r>
          </w:p>
        </w:tc>
        <w:tc>
          <w:tcPr>
            <w:tcW w:w="1231" w:type="dxa"/>
            <w:tcBorders>
              <w:bottom w:val="single" w:sz="4" w:space="0" w:color="auto"/>
            </w:tcBorders>
            <w:vAlign w:val="center"/>
            <w:hideMark/>
          </w:tcPr>
          <w:p w14:paraId="4AB20CC9"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9,916</w:t>
            </w:r>
          </w:p>
        </w:tc>
      </w:tr>
      <w:tr w:rsidR="002C72A4" w:rsidRPr="0029563D" w14:paraId="1F80CB6F" w14:textId="77777777" w:rsidTr="0011405F">
        <w:trPr>
          <w:tblCellSpacing w:w="15" w:type="dxa"/>
        </w:trPr>
        <w:tc>
          <w:tcPr>
            <w:tcW w:w="4633" w:type="dxa"/>
            <w:tcBorders>
              <w:bottom w:val="single" w:sz="4" w:space="0" w:color="auto"/>
            </w:tcBorders>
            <w:vAlign w:val="center"/>
            <w:hideMark/>
          </w:tcPr>
          <w:p w14:paraId="65F6BC77"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EU values and fundamental rights must be respected by Member States and state authorities. This is why 6 town twinning applications </w:t>
            </w:r>
            <w:proofErr w:type="spellStart"/>
            <w:r w:rsidRPr="0011405F">
              <w:rPr>
                <w:sz w:val="20"/>
                <w:szCs w:val="18"/>
                <w:lang w:val="en-US"/>
              </w:rPr>
              <w:t>invilving</w:t>
            </w:r>
            <w:proofErr w:type="spellEnd"/>
            <w:r w:rsidRPr="0011405F">
              <w:rPr>
                <w:sz w:val="20"/>
                <w:szCs w:val="18"/>
                <w:lang w:val="en-US"/>
              </w:rPr>
              <w:t xml:space="preserve"> Polish authorities that adopted 'LGBTI free zones' or 'family rights' resolutions were rejected. #LGBTI #UnionOfEquality </w:t>
            </w:r>
          </w:p>
        </w:tc>
        <w:tc>
          <w:tcPr>
            <w:tcW w:w="1246" w:type="dxa"/>
            <w:tcBorders>
              <w:bottom w:val="single" w:sz="4" w:space="0" w:color="auto"/>
            </w:tcBorders>
            <w:vAlign w:val="center"/>
            <w:hideMark/>
          </w:tcPr>
          <w:p w14:paraId="45A9082F"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helenadalli</w:t>
            </w:r>
            <w:proofErr w:type="spellEnd"/>
          </w:p>
        </w:tc>
        <w:tc>
          <w:tcPr>
            <w:tcW w:w="1104" w:type="dxa"/>
            <w:tcBorders>
              <w:bottom w:val="single" w:sz="4" w:space="0" w:color="auto"/>
            </w:tcBorders>
            <w:vAlign w:val="center"/>
            <w:hideMark/>
          </w:tcPr>
          <w:p w14:paraId="00ABBC95"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2020-07-28</w:t>
            </w:r>
          </w:p>
        </w:tc>
        <w:tc>
          <w:tcPr>
            <w:tcW w:w="1387" w:type="dxa"/>
            <w:tcBorders>
              <w:bottom w:val="single" w:sz="4" w:space="0" w:color="auto"/>
            </w:tcBorders>
            <w:vAlign w:val="center"/>
            <w:hideMark/>
          </w:tcPr>
          <w:p w14:paraId="576E5ADF"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9,756</w:t>
            </w:r>
          </w:p>
        </w:tc>
        <w:tc>
          <w:tcPr>
            <w:tcW w:w="1231" w:type="dxa"/>
            <w:tcBorders>
              <w:bottom w:val="single" w:sz="4" w:space="0" w:color="auto"/>
            </w:tcBorders>
            <w:vAlign w:val="center"/>
            <w:hideMark/>
          </w:tcPr>
          <w:p w14:paraId="3FA10670"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8,036</w:t>
            </w:r>
          </w:p>
        </w:tc>
      </w:tr>
      <w:tr w:rsidR="002C72A4" w:rsidRPr="0029563D" w14:paraId="21750AEE" w14:textId="77777777" w:rsidTr="0011405F">
        <w:trPr>
          <w:tblCellSpacing w:w="15" w:type="dxa"/>
        </w:trPr>
        <w:tc>
          <w:tcPr>
            <w:tcW w:w="4633" w:type="dxa"/>
            <w:tcBorders>
              <w:bottom w:val="single" w:sz="4" w:space="0" w:color="auto"/>
            </w:tcBorders>
            <w:vAlign w:val="center"/>
            <w:hideMark/>
          </w:tcPr>
          <w:p w14:paraId="2B092583"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look at </w:t>
            </w:r>
            <w:proofErr w:type="gramStart"/>
            <w:r w:rsidRPr="0011405F">
              <w:rPr>
                <w:sz w:val="20"/>
                <w:szCs w:val="18"/>
                <w:lang w:val="en-US"/>
              </w:rPr>
              <w:t>THIS !!</w:t>
            </w:r>
            <w:proofErr w:type="gramEnd"/>
            <w:r w:rsidRPr="0011405F">
              <w:rPr>
                <w:sz w:val="20"/>
                <w:szCs w:val="18"/>
                <w:lang w:val="en-US"/>
              </w:rPr>
              <w:t xml:space="preserve"> The WHOLE core </w:t>
            </w:r>
            <w:proofErr w:type="spellStart"/>
            <w:r w:rsidRPr="0011405F">
              <w:rPr>
                <w:sz w:val="20"/>
                <w:szCs w:val="18"/>
                <w:lang w:val="en-US"/>
              </w:rPr>
              <w:t>centre</w:t>
            </w:r>
            <w:proofErr w:type="spellEnd"/>
            <w:r w:rsidRPr="0011405F">
              <w:rPr>
                <w:sz w:val="20"/>
                <w:szCs w:val="18"/>
                <w:lang w:val="en-US"/>
              </w:rPr>
              <w:t xml:space="preserve"> of </w:t>
            </w:r>
            <w:proofErr w:type="gramStart"/>
            <w:r w:rsidRPr="0011405F">
              <w:rPr>
                <w:sz w:val="20"/>
                <w:szCs w:val="18"/>
                <w:lang w:val="en-US"/>
              </w:rPr>
              <w:t>brussels</w:t>
            </w:r>
            <w:proofErr w:type="gramEnd"/>
            <w:r w:rsidRPr="0011405F">
              <w:rPr>
                <w:sz w:val="20"/>
                <w:szCs w:val="18"/>
                <w:lang w:val="en-US"/>
              </w:rPr>
              <w:t xml:space="preserve"> to go to 20kph for the summer from 1 May with priority to giving space to</w:t>
            </w:r>
            <w:r w:rsidRPr="0011405F">
              <w:rPr>
                <w:rFonts w:ascii="Segoe UI Emoji" w:hAnsi="Segoe UI Emoji" w:cs="Segoe UI Emoji"/>
                <w:sz w:val="20"/>
                <w:szCs w:val="18"/>
                <w:lang w:val="en-US"/>
              </w:rPr>
              <w:t>🚶</w:t>
            </w:r>
            <w:r w:rsidRPr="0011405F">
              <w:rPr>
                <w:sz w:val="20"/>
                <w:szCs w:val="18"/>
                <w:lang w:val="en-US"/>
              </w:rPr>
              <w:t>‍</w:t>
            </w:r>
            <w:r w:rsidRPr="0011405F">
              <w:rPr>
                <w:rFonts w:ascii="Segoe UI Emoji" w:hAnsi="Segoe UI Emoji" w:cs="Segoe UI Emoji"/>
                <w:sz w:val="20"/>
                <w:szCs w:val="18"/>
                <w:lang w:val="en-US"/>
              </w:rPr>
              <w:t>♀</w:t>
            </w:r>
            <w:r w:rsidRPr="0011405F">
              <w:rPr>
                <w:sz w:val="20"/>
                <w:szCs w:val="18"/>
                <w:lang w:val="en-US"/>
              </w:rPr>
              <w:t>️</w:t>
            </w:r>
            <w:r w:rsidRPr="0011405F">
              <w:rPr>
                <w:rFonts w:ascii="Segoe UI Emoji" w:hAnsi="Segoe UI Emoji" w:cs="Segoe UI Emoji"/>
                <w:sz w:val="20"/>
                <w:szCs w:val="18"/>
                <w:lang w:val="en-US"/>
              </w:rPr>
              <w:t>🚲</w:t>
            </w:r>
            <w:r w:rsidRPr="0011405F">
              <w:rPr>
                <w:sz w:val="20"/>
                <w:szCs w:val="18"/>
                <w:lang w:val="en-US"/>
              </w:rPr>
              <w:t xml:space="preserve"> to exercise. Using the challenges of #CoronaVirus to rethink and transform mobility ... right here in Brussels... </w:t>
            </w:r>
            <w:r w:rsidRPr="0011405F">
              <w:rPr>
                <w:rFonts w:ascii="Segoe UI Emoji" w:hAnsi="Segoe UI Emoji" w:cs="Segoe UI Emoji"/>
                <w:sz w:val="20"/>
                <w:szCs w:val="18"/>
                <w:lang w:val="en-US"/>
              </w:rPr>
              <w:t>👍👏🙏</w:t>
            </w:r>
            <w:r w:rsidRPr="0011405F">
              <w:rPr>
                <w:sz w:val="20"/>
                <w:szCs w:val="18"/>
                <w:lang w:val="en-US"/>
              </w:rPr>
              <w:t xml:space="preserve"> https://t.co/RgmJNBgx89 </w:t>
            </w:r>
          </w:p>
        </w:tc>
        <w:tc>
          <w:tcPr>
            <w:tcW w:w="1246" w:type="dxa"/>
            <w:tcBorders>
              <w:bottom w:val="single" w:sz="4" w:space="0" w:color="auto"/>
            </w:tcBorders>
            <w:vAlign w:val="center"/>
            <w:hideMark/>
          </w:tcPr>
          <w:p w14:paraId="18F0D14F" w14:textId="77777777" w:rsidR="002C72A4" w:rsidRPr="0011405F" w:rsidRDefault="002C72A4" w:rsidP="0011405F">
            <w:pPr>
              <w:keepNext/>
              <w:keepLines/>
              <w:spacing w:after="0" w:line="240" w:lineRule="auto"/>
              <w:jc w:val="center"/>
              <w:rPr>
                <w:i/>
                <w:iCs/>
                <w:sz w:val="20"/>
                <w:szCs w:val="18"/>
                <w:lang w:val="en-US"/>
              </w:rPr>
            </w:pPr>
            <w:r w:rsidRPr="0011405F">
              <w:rPr>
                <w:i/>
                <w:iCs/>
                <w:sz w:val="20"/>
                <w:szCs w:val="18"/>
                <w:lang w:val="en-US"/>
              </w:rPr>
              <w:t>Baldwin</w:t>
            </w:r>
            <w:r w:rsidRPr="0011405F">
              <w:rPr>
                <w:i/>
                <w:iCs/>
                <w:sz w:val="20"/>
                <w:szCs w:val="18"/>
                <w:lang w:val="en-US"/>
              </w:rPr>
              <w:br/>
              <w:t>Matthew_</w:t>
            </w:r>
          </w:p>
        </w:tc>
        <w:tc>
          <w:tcPr>
            <w:tcW w:w="1104" w:type="dxa"/>
            <w:tcBorders>
              <w:bottom w:val="single" w:sz="4" w:space="0" w:color="auto"/>
            </w:tcBorders>
            <w:vAlign w:val="center"/>
            <w:hideMark/>
          </w:tcPr>
          <w:p w14:paraId="699A7872"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2020-04-20</w:t>
            </w:r>
          </w:p>
        </w:tc>
        <w:tc>
          <w:tcPr>
            <w:tcW w:w="1387" w:type="dxa"/>
            <w:tcBorders>
              <w:bottom w:val="single" w:sz="4" w:space="0" w:color="auto"/>
            </w:tcBorders>
            <w:vAlign w:val="center"/>
            <w:hideMark/>
          </w:tcPr>
          <w:p w14:paraId="660BA8D2"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6,102</w:t>
            </w:r>
          </w:p>
        </w:tc>
        <w:tc>
          <w:tcPr>
            <w:tcW w:w="1231" w:type="dxa"/>
            <w:tcBorders>
              <w:bottom w:val="single" w:sz="4" w:space="0" w:color="auto"/>
            </w:tcBorders>
            <w:vAlign w:val="center"/>
            <w:hideMark/>
          </w:tcPr>
          <w:p w14:paraId="68586058"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4,314</w:t>
            </w:r>
          </w:p>
        </w:tc>
      </w:tr>
      <w:tr w:rsidR="002C72A4" w:rsidRPr="0029563D" w14:paraId="5C97B1AD" w14:textId="77777777" w:rsidTr="0011405F">
        <w:trPr>
          <w:tblCellSpacing w:w="15" w:type="dxa"/>
        </w:trPr>
        <w:tc>
          <w:tcPr>
            <w:tcW w:w="4633" w:type="dxa"/>
            <w:tcBorders>
              <w:bottom w:val="single" w:sz="4" w:space="0" w:color="auto"/>
            </w:tcBorders>
            <w:vAlign w:val="center"/>
            <w:hideMark/>
          </w:tcPr>
          <w:p w14:paraId="223102B6"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Wait, wait. Why is that fishing trawler towing an empty wooden boat at high seas??? https://t.co/psy2z6z9Wp </w:t>
            </w:r>
          </w:p>
        </w:tc>
        <w:tc>
          <w:tcPr>
            <w:tcW w:w="1246" w:type="dxa"/>
            <w:tcBorders>
              <w:bottom w:val="single" w:sz="4" w:space="0" w:color="auto"/>
            </w:tcBorders>
            <w:vAlign w:val="center"/>
            <w:hideMark/>
          </w:tcPr>
          <w:p w14:paraId="4D41C713" w14:textId="77777777" w:rsidR="002C72A4" w:rsidRPr="0011405F" w:rsidRDefault="002C72A4" w:rsidP="0011405F">
            <w:pPr>
              <w:keepNext/>
              <w:keepLines/>
              <w:spacing w:after="0" w:line="240" w:lineRule="auto"/>
              <w:jc w:val="center"/>
              <w:rPr>
                <w:i/>
                <w:iCs/>
                <w:sz w:val="20"/>
                <w:szCs w:val="18"/>
                <w:lang w:val="en-US"/>
              </w:rPr>
            </w:pPr>
            <w:r w:rsidRPr="0011405F">
              <w:rPr>
                <w:i/>
                <w:iCs/>
                <w:sz w:val="20"/>
                <w:szCs w:val="18"/>
                <w:lang w:val="en-US"/>
              </w:rPr>
              <w:t>Frontex</w:t>
            </w:r>
          </w:p>
        </w:tc>
        <w:tc>
          <w:tcPr>
            <w:tcW w:w="1104" w:type="dxa"/>
            <w:tcBorders>
              <w:bottom w:val="single" w:sz="4" w:space="0" w:color="auto"/>
            </w:tcBorders>
            <w:vAlign w:val="center"/>
            <w:hideMark/>
          </w:tcPr>
          <w:p w14:paraId="6F7EFE43"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2019-06-22</w:t>
            </w:r>
          </w:p>
        </w:tc>
        <w:tc>
          <w:tcPr>
            <w:tcW w:w="1387" w:type="dxa"/>
            <w:tcBorders>
              <w:bottom w:val="single" w:sz="4" w:space="0" w:color="auto"/>
            </w:tcBorders>
            <w:vAlign w:val="center"/>
            <w:hideMark/>
          </w:tcPr>
          <w:p w14:paraId="75ED52C9"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23,214</w:t>
            </w:r>
          </w:p>
        </w:tc>
        <w:tc>
          <w:tcPr>
            <w:tcW w:w="1231" w:type="dxa"/>
            <w:tcBorders>
              <w:bottom w:val="single" w:sz="4" w:space="0" w:color="auto"/>
            </w:tcBorders>
            <w:vAlign w:val="center"/>
            <w:hideMark/>
          </w:tcPr>
          <w:p w14:paraId="2C8DF25D"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11,861</w:t>
            </w:r>
          </w:p>
        </w:tc>
      </w:tr>
      <w:tr w:rsidR="002C72A4" w:rsidRPr="0029563D" w14:paraId="2726E2A3" w14:textId="77777777" w:rsidTr="0011405F">
        <w:trPr>
          <w:tblCellSpacing w:w="15" w:type="dxa"/>
        </w:trPr>
        <w:tc>
          <w:tcPr>
            <w:tcW w:w="4633" w:type="dxa"/>
            <w:tcBorders>
              <w:bottom w:val="single" w:sz="4" w:space="0" w:color="auto"/>
            </w:tcBorders>
            <w:vAlign w:val="center"/>
            <w:hideMark/>
          </w:tcPr>
          <w:p w14:paraId="42881629"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Today, EMA staff lowered the 28 EU flags and symbolically said goodbye to their London offices. Guido </w:t>
            </w:r>
            <w:proofErr w:type="spellStart"/>
            <w:r w:rsidRPr="0011405F">
              <w:rPr>
                <w:sz w:val="20"/>
                <w:szCs w:val="18"/>
                <w:lang w:val="en-US"/>
              </w:rPr>
              <w:t>Rasi</w:t>
            </w:r>
            <w:proofErr w:type="spellEnd"/>
            <w:r w:rsidRPr="0011405F">
              <w:rPr>
                <w:sz w:val="20"/>
                <w:szCs w:val="18"/>
                <w:lang w:val="en-US"/>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79C6F457"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EMA_News</w:t>
            </w:r>
            <w:proofErr w:type="spellEnd"/>
          </w:p>
        </w:tc>
        <w:tc>
          <w:tcPr>
            <w:tcW w:w="1104" w:type="dxa"/>
            <w:tcBorders>
              <w:bottom w:val="single" w:sz="4" w:space="0" w:color="auto"/>
            </w:tcBorders>
            <w:vAlign w:val="center"/>
            <w:hideMark/>
          </w:tcPr>
          <w:p w14:paraId="60989874"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2019-01-25</w:t>
            </w:r>
          </w:p>
        </w:tc>
        <w:tc>
          <w:tcPr>
            <w:tcW w:w="1387" w:type="dxa"/>
            <w:tcBorders>
              <w:bottom w:val="single" w:sz="4" w:space="0" w:color="auto"/>
            </w:tcBorders>
            <w:vAlign w:val="center"/>
            <w:hideMark/>
          </w:tcPr>
          <w:p w14:paraId="591D74E1"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39,251</w:t>
            </w:r>
          </w:p>
        </w:tc>
        <w:tc>
          <w:tcPr>
            <w:tcW w:w="1231" w:type="dxa"/>
            <w:tcBorders>
              <w:bottom w:val="single" w:sz="4" w:space="0" w:color="auto"/>
            </w:tcBorders>
            <w:vAlign w:val="center"/>
            <w:hideMark/>
          </w:tcPr>
          <w:p w14:paraId="5A19B44D"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18,853</w:t>
            </w:r>
          </w:p>
        </w:tc>
      </w:tr>
      <w:tr w:rsidR="002C72A4" w:rsidRPr="0029563D" w14:paraId="2F0D22BA" w14:textId="77777777" w:rsidTr="0011405F">
        <w:trPr>
          <w:tblCellSpacing w:w="15" w:type="dxa"/>
        </w:trPr>
        <w:tc>
          <w:tcPr>
            <w:tcW w:w="4633" w:type="dxa"/>
            <w:tcBorders>
              <w:bottom w:val="double" w:sz="4" w:space="0" w:color="auto"/>
            </w:tcBorders>
            <w:vAlign w:val="center"/>
            <w:hideMark/>
          </w:tcPr>
          <w:p w14:paraId="19D159F0"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0F74140C"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EUCourtPress</w:t>
            </w:r>
            <w:proofErr w:type="spellEnd"/>
          </w:p>
        </w:tc>
        <w:tc>
          <w:tcPr>
            <w:tcW w:w="1104" w:type="dxa"/>
            <w:tcBorders>
              <w:bottom w:val="double" w:sz="4" w:space="0" w:color="auto"/>
            </w:tcBorders>
            <w:vAlign w:val="center"/>
            <w:hideMark/>
          </w:tcPr>
          <w:p w14:paraId="7331CB40"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2018-12-10</w:t>
            </w:r>
          </w:p>
        </w:tc>
        <w:tc>
          <w:tcPr>
            <w:tcW w:w="1387" w:type="dxa"/>
            <w:tcBorders>
              <w:bottom w:val="double" w:sz="4" w:space="0" w:color="auto"/>
            </w:tcBorders>
            <w:vAlign w:val="center"/>
            <w:hideMark/>
          </w:tcPr>
          <w:p w14:paraId="584F4D9C"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45,522</w:t>
            </w:r>
          </w:p>
        </w:tc>
        <w:tc>
          <w:tcPr>
            <w:tcW w:w="1231" w:type="dxa"/>
            <w:tcBorders>
              <w:bottom w:val="double" w:sz="4" w:space="0" w:color="auto"/>
            </w:tcBorders>
            <w:vAlign w:val="center"/>
            <w:hideMark/>
          </w:tcPr>
          <w:p w14:paraId="75614125"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18,736</w:t>
            </w:r>
          </w:p>
        </w:tc>
      </w:tr>
    </w:tbl>
    <w:p w14:paraId="25F9FDD5" w14:textId="756D3F54" w:rsidR="002C72A4" w:rsidRPr="0011405F" w:rsidRDefault="002C72A4" w:rsidP="002C72A4">
      <w:pPr>
        <w:pStyle w:val="Beschriftung"/>
        <w:keepNext/>
        <w:keepLines/>
        <w:jc w:val="center"/>
        <w:rPr>
          <w:b/>
          <w:bCs/>
          <w:color w:val="auto"/>
          <w:sz w:val="20"/>
          <w:lang w:val="en-US"/>
        </w:rPr>
      </w:pPr>
      <w:r w:rsidRPr="0011405F">
        <w:rPr>
          <w:b/>
          <w:bCs/>
          <w:color w:val="auto"/>
          <w:lang w:val="en-US"/>
        </w:rPr>
        <w:t xml:space="preserve">Table </w:t>
      </w:r>
      <w:r w:rsidRPr="0011405F">
        <w:rPr>
          <w:b/>
          <w:bCs/>
          <w:color w:val="auto"/>
          <w:lang w:val="en-US"/>
        </w:rPr>
        <w:fldChar w:fldCharType="begin"/>
      </w:r>
      <w:r w:rsidRPr="0011405F">
        <w:rPr>
          <w:b/>
          <w:bCs/>
          <w:color w:val="auto"/>
          <w:lang w:val="en-US"/>
        </w:rPr>
        <w:instrText xml:space="preserve"> SEQ Table \* ARABIC </w:instrText>
      </w:r>
      <w:r w:rsidRPr="0011405F">
        <w:rPr>
          <w:b/>
          <w:bCs/>
          <w:color w:val="auto"/>
          <w:lang w:val="en-US"/>
        </w:rPr>
        <w:fldChar w:fldCharType="separate"/>
      </w:r>
      <w:ins w:id="2303" w:author="Christian Rauh" w:date="2021-09-28T10:57:00Z">
        <w:r w:rsidR="00122957">
          <w:rPr>
            <w:b/>
            <w:bCs/>
            <w:noProof/>
            <w:color w:val="auto"/>
            <w:lang w:val="en-US"/>
          </w:rPr>
          <w:t>1</w:t>
        </w:r>
      </w:ins>
      <w:del w:id="2304" w:author="Christian Rauh" w:date="2021-09-28T10:57:00Z">
        <w:r w:rsidRPr="0011405F" w:rsidDel="00122957">
          <w:rPr>
            <w:b/>
            <w:bCs/>
            <w:noProof/>
            <w:color w:val="auto"/>
            <w:lang w:val="en-US"/>
          </w:rPr>
          <w:delText>3</w:delText>
        </w:r>
      </w:del>
      <w:r w:rsidRPr="0011405F">
        <w:rPr>
          <w:b/>
          <w:bCs/>
          <w:color w:val="auto"/>
          <w:lang w:val="en-US"/>
        </w:rPr>
        <w:fldChar w:fldCharType="end"/>
      </w:r>
      <w:r w:rsidRPr="0011405F">
        <w:rPr>
          <w:b/>
          <w:bCs/>
          <w:color w:val="auto"/>
          <w:lang w:val="en-US"/>
        </w:rPr>
        <w:t xml:space="preserve">: </w:t>
      </w:r>
      <w:r w:rsidRPr="0011405F">
        <w:rPr>
          <w:color w:val="auto"/>
          <w:lang w:val="en-US"/>
        </w:rPr>
        <w:t>Supranational tweet examples with extraordinary engagement rates</w:t>
      </w:r>
    </w:p>
    <w:p w14:paraId="028B9A11" w14:textId="65F78718"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These </w:t>
      </w:r>
      <w:del w:id="2305" w:author="Christian Rauh" w:date="2021-09-28T13:45:00Z">
        <w:r w:rsidRPr="0011405F" w:rsidDel="00A74E1C">
          <w:rPr>
            <w:sz w:val="20"/>
            <w:szCs w:val="18"/>
            <w:lang w:val="en-US"/>
          </w:rPr>
          <w:delText xml:space="preserve">examples of </w:delText>
        </w:r>
      </w:del>
      <w:del w:id="2306" w:author="Christian Rauh" w:date="2021-09-28T13:46:00Z">
        <w:r w:rsidRPr="0011405F" w:rsidDel="00A74E1C">
          <w:rPr>
            <w:sz w:val="20"/>
            <w:szCs w:val="18"/>
            <w:lang w:val="en-US"/>
          </w:rPr>
          <w:delText xml:space="preserve">highly </w:delText>
        </w:r>
      </w:del>
      <w:del w:id="2307" w:author="Christian Rauh" w:date="2021-09-28T13:45:00Z">
        <w:r w:rsidRPr="0011405F" w:rsidDel="00A74E1C">
          <w:rPr>
            <w:sz w:val="20"/>
            <w:szCs w:val="18"/>
            <w:lang w:val="en-US"/>
          </w:rPr>
          <w:delText xml:space="preserve">engaging </w:delText>
        </w:r>
      </w:del>
      <w:r w:rsidRPr="0011405F">
        <w:rPr>
          <w:sz w:val="20"/>
          <w:szCs w:val="18"/>
          <w:lang w:val="en-US"/>
        </w:rPr>
        <w:t xml:space="preserve">outliers also </w:t>
      </w:r>
      <w:ins w:id="2308" w:author="Christian Rauh" w:date="2021-09-28T13:46:00Z">
        <w:r w:rsidR="00A74E1C">
          <w:rPr>
            <w:sz w:val="20"/>
            <w:szCs w:val="18"/>
            <w:lang w:val="en-US"/>
          </w:rPr>
          <w:t>suggest that comprehensibility and publicity may be partially related.</w:t>
        </w:r>
      </w:ins>
      <w:del w:id="2309" w:author="Christian Rauh" w:date="2021-09-28T13:46:00Z">
        <w:r w:rsidRPr="0011405F" w:rsidDel="00A74E1C">
          <w:rPr>
            <w:sz w:val="20"/>
            <w:szCs w:val="18"/>
            <w:lang w:val="en-US"/>
          </w:rPr>
          <w:delText>showcase the message characteristics that we have discussed thus far.</w:delText>
        </w:r>
      </w:del>
      <w:r w:rsidRPr="0011405F">
        <w:rPr>
          <w:sz w:val="20"/>
          <w:szCs w:val="18"/>
          <w:lang w:val="en-US"/>
        </w:rPr>
        <w:t xml:space="preserve"> We see, for example, clear and concise language, numerous </w:t>
      </w:r>
      <w:del w:id="2310" w:author="Christian Rauh" w:date="2021-09-28T13:46:00Z">
        <w:r w:rsidRPr="0011405F" w:rsidDel="00A74E1C">
          <w:rPr>
            <w:sz w:val="20"/>
            <w:szCs w:val="18"/>
            <w:lang w:val="en-US"/>
          </w:rPr>
          <w:delText xml:space="preserve">hashtags and </w:delText>
        </w:r>
      </w:del>
      <w:r w:rsidRPr="0011405F">
        <w:rPr>
          <w:sz w:val="20"/>
          <w:szCs w:val="18"/>
          <w:lang w:val="en-US"/>
        </w:rPr>
        <w:t xml:space="preserve">emojis, as well as embedded media </w:t>
      </w:r>
      <w:del w:id="2311" w:author="Christian Rauh" w:date="2021-09-28T13:50:00Z">
        <w:r w:rsidRPr="0011405F" w:rsidDel="00A74E1C">
          <w:rPr>
            <w:sz w:val="20"/>
            <w:szCs w:val="18"/>
            <w:lang w:val="en-US"/>
          </w:rPr>
          <w:delText xml:space="preserve">and external </w:delText>
        </w:r>
      </w:del>
      <w:r w:rsidRPr="0011405F">
        <w:rPr>
          <w:sz w:val="20"/>
          <w:szCs w:val="18"/>
          <w:lang w:val="en-US"/>
        </w:rPr>
        <w:t xml:space="preserve">links. How much these characteristics affect user engagement is hard to model exactly, as the proceedings of the Twitter algorithms are not known and tweet virality seems to follow partially endogenous dynamics and punctuated patterns. However, a </w:t>
      </w:r>
      <w:del w:id="2312" w:author="Christian Rauh" w:date="2021-09-28T13:47:00Z">
        <w:r w:rsidRPr="0011405F" w:rsidDel="00A74E1C">
          <w:rPr>
            <w:sz w:val="20"/>
            <w:szCs w:val="18"/>
            <w:lang w:val="en-US"/>
          </w:rPr>
          <w:delText xml:space="preserve">basic </w:delText>
        </w:r>
      </w:del>
      <w:ins w:id="2313" w:author="Christian Rauh" w:date="2021-09-28T17:33:00Z">
        <w:r w:rsidR="00301766">
          <w:rPr>
            <w:sz w:val="20"/>
            <w:szCs w:val="18"/>
            <w:lang w:val="en-US"/>
          </w:rPr>
          <w:t>solely exploratory</w:t>
        </w:r>
      </w:ins>
      <w:ins w:id="2314" w:author="Christian Rauh" w:date="2021-09-28T13:47:00Z">
        <w:r w:rsidR="00A74E1C" w:rsidRPr="0011405F">
          <w:rPr>
            <w:sz w:val="20"/>
            <w:szCs w:val="18"/>
            <w:lang w:val="en-US"/>
          </w:rPr>
          <w:t xml:space="preserve"> </w:t>
        </w:r>
      </w:ins>
      <w:r w:rsidRPr="0011405F">
        <w:rPr>
          <w:sz w:val="20"/>
          <w:szCs w:val="18"/>
          <w:lang w:val="en-US"/>
        </w:rPr>
        <w:t xml:space="preserve">multivariate perspective </w:t>
      </w:r>
      <w:r w:rsidR="00FE7BE7">
        <w:rPr>
          <w:sz w:val="20"/>
          <w:szCs w:val="18"/>
          <w:lang w:val="en-US"/>
        </w:rPr>
        <w:t xml:space="preserve">(appendix </w:t>
      </w:r>
      <w:del w:id="2315" w:author="Christian Rauh" w:date="2021-09-28T15:34:00Z">
        <w:r w:rsidR="00FE7BE7" w:rsidDel="003436E1">
          <w:rPr>
            <w:sz w:val="20"/>
            <w:szCs w:val="18"/>
            <w:lang w:val="en-US"/>
          </w:rPr>
          <w:delText>A5</w:delText>
        </w:r>
      </w:del>
      <w:ins w:id="2316" w:author="Christian Rauh" w:date="2021-09-28T15:34:00Z">
        <w:r w:rsidR="003436E1">
          <w:rPr>
            <w:sz w:val="20"/>
            <w:szCs w:val="18"/>
            <w:lang w:val="en-US"/>
          </w:rPr>
          <w:t>A</w:t>
        </w:r>
        <w:r w:rsidR="003436E1">
          <w:rPr>
            <w:sz w:val="20"/>
            <w:szCs w:val="18"/>
            <w:lang w:val="en-US"/>
          </w:rPr>
          <w:t>4</w:t>
        </w:r>
      </w:ins>
      <w:r w:rsidR="00FE7BE7">
        <w:rPr>
          <w:sz w:val="20"/>
          <w:szCs w:val="18"/>
          <w:lang w:val="en-US"/>
        </w:rPr>
        <w:t xml:space="preserve">) </w:t>
      </w:r>
      <w:r w:rsidRPr="0011405F">
        <w:rPr>
          <w:sz w:val="20"/>
          <w:szCs w:val="18"/>
          <w:lang w:val="en-US"/>
        </w:rPr>
        <w:t xml:space="preserve">provides </w:t>
      </w:r>
      <w:del w:id="2317" w:author="Christian Rauh" w:date="2021-09-28T13:47:00Z">
        <w:r w:rsidRPr="0011405F" w:rsidDel="00A74E1C">
          <w:rPr>
            <w:sz w:val="20"/>
            <w:szCs w:val="18"/>
            <w:lang w:val="en-US"/>
          </w:rPr>
          <w:delText>some valuable</w:delText>
        </w:r>
      </w:del>
      <w:ins w:id="2318" w:author="Christian Rauh" w:date="2021-09-28T13:47:00Z">
        <w:r w:rsidR="00A74E1C">
          <w:rPr>
            <w:sz w:val="20"/>
            <w:szCs w:val="18"/>
            <w:lang w:val="en-US"/>
          </w:rPr>
          <w:t>additional</w:t>
        </w:r>
      </w:ins>
      <w:r w:rsidRPr="0011405F">
        <w:rPr>
          <w:sz w:val="20"/>
          <w:szCs w:val="18"/>
          <w:lang w:val="en-US"/>
        </w:rPr>
        <w:t xml:space="preserve"> initial hints. Higher readability and </w:t>
      </w:r>
      <w:ins w:id="2319" w:author="Christian Rauh" w:date="2021-09-28T13:50:00Z">
        <w:r w:rsidR="00A74E1C">
          <w:rPr>
            <w:sz w:val="20"/>
            <w:szCs w:val="18"/>
            <w:lang w:val="en-US"/>
          </w:rPr>
          <w:t xml:space="preserve">a </w:t>
        </w:r>
      </w:ins>
      <w:r w:rsidRPr="0011405F">
        <w:rPr>
          <w:sz w:val="20"/>
          <w:szCs w:val="18"/>
          <w:lang w:val="en-US"/>
        </w:rPr>
        <w:t>more verbal style of a tweet is associated with modestly higher user engagement ratios</w:t>
      </w:r>
      <w:del w:id="2320" w:author="Christian Rauh" w:date="2021-09-28T19:02:00Z">
        <w:r w:rsidR="00301766" w:rsidDel="00512683">
          <w:rPr>
            <w:sz w:val="20"/>
            <w:szCs w:val="18"/>
            <w:lang w:val="en-US"/>
          </w:rPr>
          <w:fldChar w:fldCharType="begin"/>
        </w:r>
        <w:r w:rsidR="00512683" w:rsidDel="00512683">
          <w:rPr>
            <w:sz w:val="20"/>
            <w:szCs w:val="18"/>
            <w:lang w:val="en-US"/>
          </w:rPr>
          <w:delInstrText xml:space="preserve"> ADDIN ZOTERO_ITEM CSL_CITATION {"citationID":"HdMEbYWN","properties":{"formattedCitation":"(cf. Firouzjaei and \\uc0\\u214{}zdemir 2020)","plainCitation":"(cf. Firouzjaei and Özdemir 2020)","noteIndex":0},"citationItems":[{"id":6935,"uris":["http://zotero.org/groups/2912652/items/7AIUSDVY"],"uri":["http://zotero.org/groups/2912652/items/7AIUSDVY"],"itemData":{"id":6935,"type":"paper-conference","abstract":"Twitter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Furkan"}],"issued":{"date-parts":[["2020"]]}},"prefix":"cf. "}],"schema":"https://github.com/citation-style-language/schema/raw/master/csl-citation.json"} </w:delInstrText>
        </w:r>
        <w:r w:rsidR="00301766" w:rsidDel="00512683">
          <w:rPr>
            <w:sz w:val="20"/>
            <w:szCs w:val="18"/>
            <w:lang w:val="en-US"/>
          </w:rPr>
          <w:fldChar w:fldCharType="separate"/>
        </w:r>
        <w:r w:rsidR="00512683" w:rsidRPr="00512683" w:rsidDel="00512683">
          <w:rPr>
            <w:rFonts w:cs="Calibri"/>
            <w:sz w:val="20"/>
            <w:szCs w:val="24"/>
          </w:rPr>
          <w:delText>(cf. Firouzjaei and Özdemir 2020)</w:delText>
        </w:r>
        <w:r w:rsidR="00301766" w:rsidDel="00512683">
          <w:rPr>
            <w:sz w:val="20"/>
            <w:szCs w:val="18"/>
            <w:lang w:val="en-US"/>
          </w:rPr>
          <w:fldChar w:fldCharType="end"/>
        </w:r>
      </w:del>
      <w:r w:rsidRPr="0011405F">
        <w:rPr>
          <w:sz w:val="20"/>
          <w:szCs w:val="18"/>
          <w:lang w:val="en-US"/>
        </w:rPr>
        <w:t xml:space="preserve">. </w:t>
      </w:r>
      <w:ins w:id="2321" w:author="Christian Rauh" w:date="2021-09-28T13:51:00Z">
        <w:r w:rsidR="00A74E1C">
          <w:rPr>
            <w:sz w:val="20"/>
            <w:szCs w:val="18"/>
            <w:lang w:val="en-US"/>
          </w:rPr>
          <w:t xml:space="preserve">Visual information – embedded pictures and emojis show an even stronger association </w:t>
        </w:r>
      </w:ins>
      <w:ins w:id="2322" w:author="Christian Rauh" w:date="2021-09-28T13:52:00Z">
        <w:r w:rsidR="00A74E1C">
          <w:rPr>
            <w:sz w:val="20"/>
            <w:szCs w:val="18"/>
            <w:lang w:val="en-US"/>
          </w:rPr>
          <w:t>with on-platform user engagement</w:t>
        </w:r>
      </w:ins>
      <w:del w:id="2323" w:author="Christian Rauh" w:date="2021-09-28T13:47:00Z">
        <w:r w:rsidRPr="0011405F" w:rsidDel="00A74E1C">
          <w:rPr>
            <w:sz w:val="20"/>
            <w:szCs w:val="18"/>
            <w:lang w:val="en-US"/>
          </w:rPr>
          <w:delText xml:space="preserve">The inclusion of hashtags comes with slightly higher engagement rates as well. </w:delText>
        </w:r>
      </w:del>
      <w:del w:id="2324" w:author="Christian Rauh" w:date="2021-09-28T13:52:00Z">
        <w:r w:rsidRPr="0011405F" w:rsidDel="00A74E1C">
          <w:rPr>
            <w:sz w:val="20"/>
            <w:szCs w:val="18"/>
            <w:lang w:val="en-US"/>
          </w:rPr>
          <w:delText>The most important factor in our initial model is visual information, however: embedded pictures as well as emojis are most strongly associated with user engagement in the samples of UK, IO, and EU tweets</w:delText>
        </w:r>
      </w:del>
      <w:r w:rsidRPr="0011405F">
        <w:rPr>
          <w:sz w:val="20"/>
          <w:szCs w:val="18"/>
          <w:lang w:val="en-US"/>
        </w:rPr>
        <w:t xml:space="preserve">. </w:t>
      </w:r>
      <w:ins w:id="2325" w:author="Christian Rauh" w:date="2021-09-28T13:52:00Z">
        <w:r w:rsidR="00A74E1C">
          <w:rPr>
            <w:sz w:val="20"/>
            <w:szCs w:val="18"/>
            <w:lang w:val="en-US"/>
          </w:rPr>
          <w:t xml:space="preserve">Notably, </w:t>
        </w:r>
      </w:ins>
      <w:ins w:id="2326" w:author="Christian Rauh" w:date="2021-09-28T13:53:00Z">
        <w:r w:rsidR="00A74E1C">
          <w:rPr>
            <w:sz w:val="20"/>
            <w:szCs w:val="18"/>
            <w:lang w:val="en-US"/>
          </w:rPr>
          <w:t xml:space="preserve">even </w:t>
        </w:r>
      </w:ins>
      <w:del w:id="2327" w:author="Christian Rauh" w:date="2021-09-28T13:52:00Z">
        <w:r w:rsidRPr="0011405F" w:rsidDel="00A74E1C">
          <w:rPr>
            <w:sz w:val="20"/>
            <w:szCs w:val="18"/>
            <w:lang w:val="en-US"/>
          </w:rPr>
          <w:delText xml:space="preserve">It must be noted, in addition, that even </w:delText>
        </w:r>
      </w:del>
      <w:r w:rsidRPr="0011405F">
        <w:rPr>
          <w:sz w:val="20"/>
          <w:szCs w:val="18"/>
          <w:lang w:val="en-US"/>
        </w:rPr>
        <w:t xml:space="preserve">when controlling for such message characteristics, </w:t>
      </w:r>
      <w:del w:id="2328" w:author="Christian Rauh" w:date="2021-09-28T13:53:00Z">
        <w:r w:rsidRPr="0011405F" w:rsidDel="00A74E1C">
          <w:rPr>
            <w:sz w:val="20"/>
            <w:szCs w:val="18"/>
            <w:lang w:val="en-US"/>
          </w:rPr>
          <w:delText xml:space="preserve">user engagement is </w:delText>
        </w:r>
      </w:del>
      <w:del w:id="2329" w:author="Christian Rauh" w:date="2021-09-28T13:52:00Z">
        <w:r w:rsidRPr="0011405F" w:rsidDel="00A74E1C">
          <w:rPr>
            <w:sz w:val="20"/>
            <w:szCs w:val="18"/>
            <w:lang w:val="en-US"/>
          </w:rPr>
          <w:delText xml:space="preserve">markedly </w:delText>
        </w:r>
      </w:del>
      <w:del w:id="2330" w:author="Christian Rauh" w:date="2021-09-28T13:53:00Z">
        <w:r w:rsidRPr="0011405F" w:rsidDel="00A74E1C">
          <w:rPr>
            <w:sz w:val="20"/>
            <w:szCs w:val="18"/>
            <w:lang w:val="en-US"/>
          </w:rPr>
          <w:delText>higher for</w:delText>
        </w:r>
      </w:del>
      <w:ins w:id="2331" w:author="Christian Rauh" w:date="2021-09-28T13:53:00Z">
        <w:r w:rsidR="00A74E1C">
          <w:rPr>
            <w:sz w:val="20"/>
            <w:szCs w:val="18"/>
            <w:lang w:val="en-US"/>
          </w:rPr>
          <w:t>the advantage of</w:t>
        </w:r>
      </w:ins>
      <w:r w:rsidRPr="0011405F">
        <w:rPr>
          <w:sz w:val="20"/>
          <w:szCs w:val="18"/>
          <w:lang w:val="en-US"/>
        </w:rPr>
        <w:t xml:space="preserve"> personal accounts</w:t>
      </w:r>
      <w:ins w:id="2332" w:author="Christian Rauh" w:date="2021-09-28T13:53:00Z">
        <w:r w:rsidR="00A74E1C">
          <w:rPr>
            <w:sz w:val="20"/>
            <w:szCs w:val="18"/>
            <w:lang w:val="en-US"/>
          </w:rPr>
          <w:t xml:space="preserve"> in triggering user engagement appear to be even more pronounced</w:t>
        </w:r>
      </w:ins>
      <w:r w:rsidRPr="0011405F">
        <w:rPr>
          <w:sz w:val="20"/>
          <w:szCs w:val="18"/>
          <w:lang w:val="en-US"/>
        </w:rPr>
        <w:t xml:space="preserve">. </w:t>
      </w:r>
      <w:del w:id="2333" w:author="Christian Rauh" w:date="2021-09-28T13:53:00Z">
        <w:r w:rsidRPr="0011405F" w:rsidDel="00A74E1C">
          <w:rPr>
            <w:sz w:val="20"/>
            <w:szCs w:val="18"/>
            <w:lang w:val="en-US"/>
          </w:rPr>
          <w:delText>Individual communication triggers more engagement with supranational messages than messages from institutional accounts.</w:delText>
        </w:r>
      </w:del>
      <w:ins w:id="2334" w:author="Christian Rauh" w:date="2021-09-28T19:02:00Z">
        <w:r w:rsidR="00512683">
          <w:rPr>
            <w:sz w:val="20"/>
            <w:szCs w:val="18"/>
            <w:lang w:val="en-US"/>
          </w:rPr>
          <w:t xml:space="preserve">Clearly, the relationships between message comprehensibility and user engagement warrant further research </w:t>
        </w:r>
        <w:r w:rsidR="00512683">
          <w:rPr>
            <w:sz w:val="20"/>
            <w:szCs w:val="18"/>
            <w:lang w:val="en-US"/>
          </w:rPr>
          <w:fldChar w:fldCharType="begin"/>
        </w:r>
        <w:r w:rsidR="00512683">
          <w:rPr>
            <w:sz w:val="20"/>
            <w:szCs w:val="18"/>
            <w:lang w:val="en-US"/>
          </w:rPr>
          <w:instrText xml:space="preserve"> ADDIN ZOTERO_ITEM CSL_CITATION {"citationID":"HdMEbYWN","properties":{"formattedCitation":"(cf. Firouzjaei and \\uc0\\u214{}zdemir 2020)","plainCitation":"(cf. Firouzjaei and Özdemir 2020)","noteIndex":0},"citationItems":[{"id":6935,"uris":["http://zotero.org/groups/2912652/items/7AIUSDVY"],"uri":["http://zotero.org/groups/2912652/items/7AIUSDVY"],"itemData":{"id":6935,"type":"paper-conference","abstract":"Twitter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Furkan"}],"issued":{"date-parts":[["2020"]]}},"prefix":"cf. "}],"schema":"https://github.com/citation-style-language/schema/raw/master/csl-citation.json"} </w:instrText>
        </w:r>
        <w:r w:rsidR="00512683">
          <w:rPr>
            <w:sz w:val="20"/>
            <w:szCs w:val="18"/>
            <w:lang w:val="en-US"/>
          </w:rPr>
          <w:fldChar w:fldCharType="separate"/>
        </w:r>
        <w:r w:rsidR="00512683" w:rsidRPr="00512683">
          <w:rPr>
            <w:rFonts w:cs="Calibri"/>
            <w:sz w:val="20"/>
            <w:szCs w:val="24"/>
          </w:rPr>
          <w:t>(cf. Firouzjaei and Özdemir 2020)</w:t>
        </w:r>
        <w:r w:rsidR="00512683">
          <w:rPr>
            <w:sz w:val="20"/>
            <w:szCs w:val="18"/>
            <w:lang w:val="en-US"/>
          </w:rPr>
          <w:fldChar w:fldCharType="end"/>
        </w:r>
        <w:r w:rsidR="00512683">
          <w:rPr>
            <w:sz w:val="20"/>
            <w:szCs w:val="18"/>
            <w:lang w:val="en-US"/>
          </w:rPr>
          <w:t>.</w:t>
        </w:r>
      </w:ins>
    </w:p>
    <w:p w14:paraId="40A22ECE" w14:textId="77777777" w:rsidR="002C72A4" w:rsidRPr="0011405F" w:rsidRDefault="002C72A4" w:rsidP="002C72A4">
      <w:pPr>
        <w:rPr>
          <w:lang w:val="en-US"/>
        </w:rPr>
      </w:pPr>
    </w:p>
    <w:p w14:paraId="3FC5B858" w14:textId="5A856040" w:rsidR="00532D33" w:rsidRPr="0011405F" w:rsidRDefault="00FF546C" w:rsidP="00532D33">
      <w:pPr>
        <w:spacing w:before="120" w:after="0" w:line="240" w:lineRule="auto"/>
        <w:jc w:val="both"/>
        <w:rPr>
          <w:b/>
          <w:sz w:val="20"/>
          <w:szCs w:val="18"/>
          <w:lang w:val="en-US"/>
        </w:rPr>
      </w:pPr>
      <w:r>
        <w:rPr>
          <w:b/>
          <w:sz w:val="20"/>
          <w:szCs w:val="18"/>
          <w:lang w:val="en-US"/>
        </w:rPr>
        <w:t>6</w:t>
      </w:r>
      <w:r w:rsidR="00532D33" w:rsidRPr="0011405F">
        <w:rPr>
          <w:b/>
          <w:sz w:val="20"/>
          <w:szCs w:val="18"/>
          <w:lang w:val="en-US"/>
        </w:rPr>
        <w:t xml:space="preserve">. </w:t>
      </w:r>
      <w:r w:rsidR="008073B7" w:rsidRPr="0011405F">
        <w:rPr>
          <w:b/>
          <w:sz w:val="20"/>
          <w:szCs w:val="18"/>
          <w:lang w:val="en-US"/>
        </w:rPr>
        <w:t>C</w:t>
      </w:r>
      <w:r w:rsidR="00532D33" w:rsidRPr="0011405F">
        <w:rPr>
          <w:b/>
          <w:sz w:val="20"/>
          <w:szCs w:val="18"/>
          <w:lang w:val="en-US"/>
        </w:rPr>
        <w:t>onclusions</w:t>
      </w:r>
    </w:p>
    <w:p w14:paraId="495BC11F" w14:textId="2F584908" w:rsidR="00AA2F7F" w:rsidRPr="0011405F" w:rsidRDefault="00AA2F7F" w:rsidP="00AA2F7F">
      <w:pPr>
        <w:spacing w:before="120" w:after="0" w:line="240" w:lineRule="auto"/>
        <w:jc w:val="both"/>
        <w:rPr>
          <w:sz w:val="20"/>
          <w:szCs w:val="18"/>
          <w:lang w:val="en-US"/>
        </w:rPr>
      </w:pPr>
      <w:r w:rsidRPr="0011405F">
        <w:rPr>
          <w:sz w:val="20"/>
          <w:szCs w:val="18"/>
          <w:lang w:val="en-US"/>
        </w:rPr>
        <w:t xml:space="preserve">In the face of public politicization, popular legitimacy challenges, and notable </w:t>
      </w:r>
      <w:ins w:id="2335" w:author="Christian Rauh" w:date="2021-09-28T14:01:00Z">
        <w:r w:rsidR="00121DE6">
          <w:rPr>
            <w:sz w:val="20"/>
            <w:szCs w:val="18"/>
            <w:lang w:val="en-US"/>
          </w:rPr>
          <w:t xml:space="preserve">communication </w:t>
        </w:r>
      </w:ins>
      <w:del w:id="2336" w:author="Christian Rauh" w:date="2021-09-28T14:00:00Z">
        <w:r w:rsidRPr="0011405F" w:rsidDel="00121DE6">
          <w:rPr>
            <w:sz w:val="20"/>
            <w:szCs w:val="18"/>
            <w:lang w:val="en-US"/>
          </w:rPr>
          <w:delText>communication deficits</w:delText>
        </w:r>
      </w:del>
      <w:ins w:id="2337" w:author="Christian Rauh" w:date="2021-09-28T14:00:00Z">
        <w:r w:rsidR="00121DE6">
          <w:rPr>
            <w:sz w:val="20"/>
            <w:szCs w:val="18"/>
            <w:lang w:val="en-US"/>
          </w:rPr>
          <w:t>obstacles</w:t>
        </w:r>
      </w:ins>
      <w:r w:rsidRPr="0011405F">
        <w:rPr>
          <w:sz w:val="20"/>
          <w:szCs w:val="18"/>
          <w:lang w:val="en-US"/>
        </w:rPr>
        <w:t xml:space="preserve">, social media </w:t>
      </w:r>
      <w:ins w:id="2338" w:author="Christian Rauh" w:date="2021-09-28T14:01:00Z">
        <w:r w:rsidR="00121DE6">
          <w:rPr>
            <w:sz w:val="20"/>
            <w:szCs w:val="18"/>
            <w:lang w:val="en-US"/>
          </w:rPr>
          <w:t xml:space="preserve">hold </w:t>
        </w:r>
      </w:ins>
      <w:ins w:id="2339" w:author="Christian Rauh" w:date="2021-09-28T14:02:00Z">
        <w:r w:rsidR="00121DE6">
          <w:rPr>
            <w:sz w:val="20"/>
            <w:szCs w:val="18"/>
            <w:lang w:val="en-US"/>
          </w:rPr>
          <w:t xml:space="preserve">much </w:t>
        </w:r>
      </w:ins>
      <w:r w:rsidRPr="0011405F">
        <w:rPr>
          <w:sz w:val="20"/>
          <w:szCs w:val="18"/>
          <w:lang w:val="en-US"/>
        </w:rPr>
        <w:t xml:space="preserve">promise </w:t>
      </w:r>
      <w:del w:id="2340" w:author="Christian Rauh" w:date="2021-09-28T14:02:00Z">
        <w:r w:rsidRPr="0011405F" w:rsidDel="00121DE6">
          <w:rPr>
            <w:sz w:val="20"/>
            <w:szCs w:val="18"/>
            <w:lang w:val="en-US"/>
          </w:rPr>
          <w:delText xml:space="preserve">to be an attractive </w:delText>
        </w:r>
      </w:del>
      <w:ins w:id="2341" w:author="Christian Rauh" w:date="2021-09-28T14:02:00Z">
        <w:r w:rsidR="00121DE6">
          <w:rPr>
            <w:sz w:val="20"/>
            <w:szCs w:val="18"/>
            <w:lang w:val="en-US"/>
          </w:rPr>
          <w:t xml:space="preserve">as an </w:t>
        </w:r>
      </w:ins>
      <w:r w:rsidRPr="0011405F">
        <w:rPr>
          <w:sz w:val="20"/>
          <w:szCs w:val="18"/>
          <w:lang w:val="en-US"/>
        </w:rPr>
        <w:t xml:space="preserve">additional </w:t>
      </w:r>
      <w:del w:id="2342" w:author="Christian Rauh" w:date="2021-09-28T14:09:00Z">
        <w:r w:rsidRPr="0011405F" w:rsidDel="00894C38">
          <w:rPr>
            <w:sz w:val="20"/>
            <w:szCs w:val="18"/>
            <w:lang w:val="en-US"/>
          </w:rPr>
          <w:delText xml:space="preserve">communication </w:delText>
        </w:r>
      </w:del>
      <w:r w:rsidRPr="0011405F">
        <w:rPr>
          <w:sz w:val="20"/>
          <w:szCs w:val="18"/>
          <w:lang w:val="en-US"/>
        </w:rPr>
        <w:t xml:space="preserve">channel </w:t>
      </w:r>
      <w:ins w:id="2343" w:author="Christian Rauh" w:date="2021-09-28T14:02:00Z">
        <w:r w:rsidR="00121DE6">
          <w:rPr>
            <w:sz w:val="20"/>
            <w:szCs w:val="18"/>
            <w:lang w:val="en-US"/>
          </w:rPr>
          <w:t xml:space="preserve">through which </w:t>
        </w:r>
      </w:ins>
      <w:ins w:id="2344" w:author="Christian Rauh" w:date="2021-09-28T14:09:00Z">
        <w:r w:rsidR="00894C38">
          <w:rPr>
            <w:sz w:val="20"/>
            <w:szCs w:val="18"/>
            <w:lang w:val="en-US"/>
          </w:rPr>
          <w:t xml:space="preserve">the </w:t>
        </w:r>
      </w:ins>
      <w:del w:id="2345" w:author="Christian Rauh" w:date="2021-09-28T14:02:00Z">
        <w:r w:rsidRPr="0011405F" w:rsidDel="00121DE6">
          <w:rPr>
            <w:sz w:val="20"/>
            <w:szCs w:val="18"/>
            <w:lang w:val="en-US"/>
          </w:rPr>
          <w:delText xml:space="preserve">for the </w:delText>
        </w:r>
      </w:del>
      <w:ins w:id="2346" w:author="Christian Rauh" w:date="2021-09-28T14:02:00Z">
        <w:r w:rsidR="00121DE6">
          <w:rPr>
            <w:sz w:val="20"/>
            <w:szCs w:val="18"/>
            <w:lang w:val="en-US"/>
          </w:rPr>
          <w:t xml:space="preserve">otherwise </w:t>
        </w:r>
      </w:ins>
      <w:r w:rsidRPr="0011405F">
        <w:rPr>
          <w:sz w:val="20"/>
          <w:szCs w:val="18"/>
          <w:lang w:val="en-US"/>
        </w:rPr>
        <w:t>detached executive supranational actors of the European Union</w:t>
      </w:r>
      <w:ins w:id="2347" w:author="Christian Rauh" w:date="2021-09-28T14:02:00Z">
        <w:r w:rsidR="00121DE6">
          <w:rPr>
            <w:sz w:val="20"/>
            <w:szCs w:val="18"/>
            <w:lang w:val="en-US"/>
          </w:rPr>
          <w:t xml:space="preserve"> can reach out to the citizenry</w:t>
        </w:r>
      </w:ins>
      <w:r w:rsidRPr="0011405F">
        <w:rPr>
          <w:sz w:val="20"/>
          <w:szCs w:val="18"/>
          <w:lang w:val="en-US"/>
        </w:rPr>
        <w:t>. Thus far, however, an aggregate picture on</w:t>
      </w:r>
      <w:ins w:id="2348" w:author="Christian Rauh" w:date="2021-09-28T14:02:00Z">
        <w:r w:rsidR="00121DE6">
          <w:rPr>
            <w:sz w:val="20"/>
            <w:szCs w:val="18"/>
            <w:lang w:val="en-US"/>
          </w:rPr>
          <w:t xml:space="preserve"> wh</w:t>
        </w:r>
      </w:ins>
      <w:ins w:id="2349" w:author="Christian Rauh" w:date="2021-09-28T14:03:00Z">
        <w:r w:rsidR="00121DE6">
          <w:rPr>
            <w:sz w:val="20"/>
            <w:szCs w:val="18"/>
            <w:lang w:val="en-US"/>
          </w:rPr>
          <w:t>e</w:t>
        </w:r>
      </w:ins>
      <w:ins w:id="2350" w:author="Christian Rauh" w:date="2021-09-28T14:02:00Z">
        <w:r w:rsidR="00121DE6">
          <w:rPr>
            <w:sz w:val="20"/>
            <w:szCs w:val="18"/>
            <w:lang w:val="en-US"/>
          </w:rPr>
          <w:t>ther an</w:t>
        </w:r>
      </w:ins>
      <w:ins w:id="2351" w:author="Christian Rauh" w:date="2021-09-28T14:03:00Z">
        <w:r w:rsidR="00121DE6">
          <w:rPr>
            <w:sz w:val="20"/>
            <w:szCs w:val="18"/>
            <w:lang w:val="en-US"/>
          </w:rPr>
          <w:t>d</w:t>
        </w:r>
      </w:ins>
      <w:r w:rsidRPr="0011405F">
        <w:rPr>
          <w:sz w:val="20"/>
          <w:szCs w:val="18"/>
          <w:lang w:val="en-US"/>
        </w:rPr>
        <w:t xml:space="preserve"> how these actors </w:t>
      </w:r>
      <w:del w:id="2352" w:author="Christian Rauh" w:date="2021-09-28T14:03:00Z">
        <w:r w:rsidRPr="0011405F" w:rsidDel="00121DE6">
          <w:rPr>
            <w:sz w:val="20"/>
            <w:szCs w:val="18"/>
            <w:lang w:val="en-US"/>
          </w:rPr>
          <w:delText xml:space="preserve">use </w:delText>
        </w:r>
      </w:del>
      <w:ins w:id="2353" w:author="Christian Rauh" w:date="2021-09-28T14:03:00Z">
        <w:r w:rsidR="00121DE6">
          <w:rPr>
            <w:sz w:val="20"/>
            <w:szCs w:val="18"/>
            <w:lang w:val="en-US"/>
          </w:rPr>
          <w:t xml:space="preserve">exploit the potential of </w:t>
        </w:r>
      </w:ins>
      <w:r w:rsidRPr="0011405F">
        <w:rPr>
          <w:sz w:val="20"/>
          <w:szCs w:val="18"/>
          <w:lang w:val="en-US"/>
        </w:rPr>
        <w:t xml:space="preserve">social media has been lacking. </w:t>
      </w:r>
      <w:del w:id="2354" w:author="Christian Rauh" w:date="2021-09-28T14:03:00Z">
        <w:r w:rsidRPr="0011405F" w:rsidDel="00121DE6">
          <w:rPr>
            <w:sz w:val="20"/>
            <w:szCs w:val="18"/>
            <w:lang w:val="en-US"/>
          </w:rPr>
          <w:delText xml:space="preserve">This </w:delText>
        </w:r>
      </w:del>
      <w:ins w:id="2355" w:author="Christian Rauh" w:date="2021-09-28T14:03:00Z">
        <w:r w:rsidR="00121DE6">
          <w:rPr>
            <w:sz w:val="20"/>
            <w:szCs w:val="18"/>
            <w:lang w:val="en-US"/>
          </w:rPr>
          <w:t xml:space="preserve">We thus provide a </w:t>
        </w:r>
      </w:ins>
      <w:r w:rsidRPr="0011405F">
        <w:rPr>
          <w:sz w:val="20"/>
          <w:szCs w:val="18"/>
          <w:lang w:val="en-US"/>
        </w:rPr>
        <w:t xml:space="preserve">bird’s eye perspective </w:t>
      </w:r>
      <w:ins w:id="2356" w:author="Christian Rauh" w:date="2021-09-28T14:09:00Z">
        <w:r w:rsidR="00894C38">
          <w:rPr>
            <w:sz w:val="20"/>
            <w:szCs w:val="18"/>
            <w:lang w:val="en-US"/>
          </w:rPr>
          <w:t xml:space="preserve">analyzing and </w:t>
        </w:r>
      </w:ins>
      <w:ins w:id="2357" w:author="Christian Rauh" w:date="2021-09-28T14:10:00Z">
        <w:r w:rsidR="00894C38">
          <w:rPr>
            <w:sz w:val="20"/>
            <w:szCs w:val="18"/>
            <w:lang w:val="en-US"/>
          </w:rPr>
          <w:t xml:space="preserve">benchmarking </w:t>
        </w:r>
      </w:ins>
      <w:del w:id="2358" w:author="Christian Rauh" w:date="2021-09-28T14:03:00Z">
        <w:r w:rsidRPr="0011405F" w:rsidDel="00121DE6">
          <w:rPr>
            <w:sz w:val="20"/>
            <w:szCs w:val="18"/>
            <w:lang w:val="en-US"/>
          </w:rPr>
          <w:delText xml:space="preserve">of </w:delText>
        </w:r>
      </w:del>
      <w:r w:rsidRPr="0011405F">
        <w:rPr>
          <w:sz w:val="20"/>
          <w:szCs w:val="18"/>
          <w:lang w:val="en-US"/>
        </w:rPr>
        <w:t xml:space="preserve">the full population of the </w:t>
      </w:r>
      <w:del w:id="2359" w:author="Christian Rauh" w:date="2021-09-28T14:03:00Z">
        <w:r w:rsidRPr="0011405F" w:rsidDel="00121DE6">
          <w:rPr>
            <w:sz w:val="20"/>
            <w:szCs w:val="18"/>
            <w:lang w:val="en-US"/>
          </w:rPr>
          <w:delText xml:space="preserve">more than </w:delText>
        </w:r>
      </w:del>
      <w:ins w:id="2360" w:author="Christian Rauh" w:date="2021-09-28T14:03:00Z">
        <w:r w:rsidR="00121DE6">
          <w:rPr>
            <w:sz w:val="20"/>
            <w:szCs w:val="18"/>
            <w:lang w:val="en-US"/>
          </w:rPr>
          <w:t xml:space="preserve">almost </w:t>
        </w:r>
      </w:ins>
      <w:r w:rsidRPr="0011405F">
        <w:rPr>
          <w:sz w:val="20"/>
          <w:szCs w:val="18"/>
          <w:lang w:val="en-US"/>
        </w:rPr>
        <w:t xml:space="preserve">one million messages </w:t>
      </w:r>
      <w:ins w:id="2361" w:author="Christian Rauh" w:date="2021-09-28T14:10:00Z">
        <w:r w:rsidR="00894C38">
          <w:rPr>
            <w:sz w:val="20"/>
            <w:szCs w:val="18"/>
            <w:lang w:val="en-US"/>
          </w:rPr>
          <w:t xml:space="preserve">that </w:t>
        </w:r>
      </w:ins>
      <w:del w:id="2362" w:author="Christian Rauh" w:date="2021-09-28T14:10:00Z">
        <w:r w:rsidRPr="0011405F" w:rsidDel="00894C38">
          <w:rPr>
            <w:sz w:val="20"/>
            <w:szCs w:val="18"/>
            <w:lang w:val="en-US"/>
          </w:rPr>
          <w:delText xml:space="preserve">from </w:delText>
        </w:r>
      </w:del>
      <w:del w:id="2363" w:author="Christian Rauh" w:date="2021-09-28T14:03:00Z">
        <w:r w:rsidRPr="0011405F" w:rsidDel="00121DE6">
          <w:rPr>
            <w:sz w:val="20"/>
            <w:szCs w:val="18"/>
            <w:lang w:val="en-US"/>
          </w:rPr>
          <w:delText xml:space="preserve">115 </w:delText>
        </w:r>
      </w:del>
      <w:ins w:id="2364" w:author="Christian Rauh" w:date="2021-09-28T14:03:00Z">
        <w:r w:rsidR="00121DE6" w:rsidRPr="0011405F">
          <w:rPr>
            <w:sz w:val="20"/>
            <w:szCs w:val="18"/>
            <w:lang w:val="en-US"/>
          </w:rPr>
          <w:t>11</w:t>
        </w:r>
        <w:r w:rsidR="00121DE6">
          <w:rPr>
            <w:sz w:val="20"/>
            <w:szCs w:val="18"/>
            <w:lang w:val="en-US"/>
          </w:rPr>
          <w:t xml:space="preserve">3 supranational </w:t>
        </w:r>
      </w:ins>
      <w:r w:rsidRPr="0011405F">
        <w:rPr>
          <w:sz w:val="20"/>
          <w:szCs w:val="18"/>
          <w:lang w:val="en-US"/>
        </w:rPr>
        <w:t xml:space="preserve">Twitter accounts </w:t>
      </w:r>
      <w:ins w:id="2365" w:author="Christian Rauh" w:date="2021-09-28T14:10:00Z">
        <w:r w:rsidR="00894C38">
          <w:rPr>
            <w:sz w:val="20"/>
            <w:szCs w:val="18"/>
            <w:lang w:val="en-US"/>
          </w:rPr>
          <w:t xml:space="preserve">emitted </w:t>
        </w:r>
      </w:ins>
      <w:r w:rsidRPr="0011405F">
        <w:rPr>
          <w:sz w:val="20"/>
          <w:szCs w:val="18"/>
          <w:lang w:val="en-US"/>
        </w:rPr>
        <w:t>in the 2009-2021 period</w:t>
      </w:r>
      <w:ins w:id="2366" w:author="Christian Rauh" w:date="2021-09-28T14:04:00Z">
        <w:r w:rsidR="00121DE6">
          <w:rPr>
            <w:sz w:val="20"/>
            <w:szCs w:val="18"/>
            <w:lang w:val="en-US"/>
          </w:rPr>
          <w:t>.</w:t>
        </w:r>
        <w:r w:rsidR="00894C38">
          <w:rPr>
            <w:sz w:val="20"/>
            <w:szCs w:val="18"/>
            <w:lang w:val="en-US"/>
          </w:rPr>
          <w:t xml:space="preserve"> </w:t>
        </w:r>
      </w:ins>
      <w:del w:id="2367" w:author="Christian Rauh" w:date="2021-09-28T14:10:00Z">
        <w:r w:rsidRPr="0011405F" w:rsidDel="00894C38">
          <w:rPr>
            <w:sz w:val="20"/>
            <w:szCs w:val="18"/>
            <w:lang w:val="en-US"/>
          </w:rPr>
          <w:delText xml:space="preserve"> underlines that supranational EU actors put considerable effort in public communication via social media.</w:delText>
        </w:r>
      </w:del>
    </w:p>
    <w:p w14:paraId="600CA88A" w14:textId="0D96E3A6" w:rsidR="00AA2F7F" w:rsidRPr="0011405F" w:rsidRDefault="00AA2F7F" w:rsidP="00AA2F7F">
      <w:pPr>
        <w:spacing w:before="120" w:after="0" w:line="240" w:lineRule="auto"/>
        <w:jc w:val="both"/>
        <w:rPr>
          <w:sz w:val="20"/>
          <w:szCs w:val="18"/>
          <w:lang w:val="en-US"/>
        </w:rPr>
      </w:pPr>
      <w:del w:id="2368" w:author="Christian Rauh" w:date="2021-09-28T14:10:00Z">
        <w:r w:rsidRPr="0011405F" w:rsidDel="00894C38">
          <w:rPr>
            <w:sz w:val="20"/>
            <w:szCs w:val="18"/>
            <w:lang w:val="en-US"/>
          </w:rPr>
          <w:delText>Firstly, o</w:delText>
        </w:r>
      </w:del>
      <w:ins w:id="2369" w:author="Christian Rauh" w:date="2021-09-28T14:10:00Z">
        <w:r w:rsidR="00894C38">
          <w:rPr>
            <w:sz w:val="20"/>
            <w:szCs w:val="18"/>
            <w:lang w:val="en-US"/>
          </w:rPr>
          <w:t>O</w:t>
        </w:r>
      </w:ins>
      <w:r w:rsidRPr="0011405F">
        <w:rPr>
          <w:sz w:val="20"/>
          <w:szCs w:val="18"/>
          <w:lang w:val="en-US"/>
        </w:rPr>
        <w:t xml:space="preserve">ur encompassing description shows that the volume of supranational social media communication has grown markedly since 2010, having reached or even exceeding the number of </w:t>
      </w:r>
      <w:del w:id="2370" w:author="Christian Rauh" w:date="2021-09-28T14:11:00Z">
        <w:r w:rsidRPr="0011405F" w:rsidDel="00894C38">
          <w:rPr>
            <w:sz w:val="20"/>
            <w:szCs w:val="18"/>
            <w:lang w:val="en-US"/>
          </w:rPr>
          <w:delText>social media messaging</w:delText>
        </w:r>
      </w:del>
      <w:ins w:id="2371" w:author="Christian Rauh" w:date="2021-09-28T14:11:00Z">
        <w:r w:rsidR="00894C38">
          <w:rPr>
            <w:sz w:val="20"/>
            <w:szCs w:val="18"/>
            <w:lang w:val="en-US"/>
          </w:rPr>
          <w:t>posts</w:t>
        </w:r>
      </w:ins>
      <w:r w:rsidRPr="0011405F">
        <w:rPr>
          <w:sz w:val="20"/>
          <w:szCs w:val="18"/>
          <w:lang w:val="en-US"/>
        </w:rPr>
        <w:t xml:space="preserve"> that national executives or </w:t>
      </w:r>
      <w:del w:id="2372" w:author="Christian Rauh" w:date="2021-09-28T14:11:00Z">
        <w:r w:rsidRPr="0011405F" w:rsidDel="00894C38">
          <w:rPr>
            <w:sz w:val="20"/>
            <w:szCs w:val="18"/>
            <w:lang w:val="en-US"/>
          </w:rPr>
          <w:delText xml:space="preserve">international </w:delText>
        </w:r>
      </w:del>
      <w:ins w:id="2373" w:author="Christian Rauh" w:date="2021-09-28T14:11:00Z">
        <w:r w:rsidR="00894C38">
          <w:rPr>
            <w:sz w:val="20"/>
            <w:szCs w:val="18"/>
            <w:lang w:val="en-US"/>
          </w:rPr>
          <w:t xml:space="preserve">regional </w:t>
        </w:r>
      </w:ins>
      <w:r w:rsidRPr="0011405F">
        <w:rPr>
          <w:sz w:val="20"/>
          <w:szCs w:val="18"/>
          <w:lang w:val="en-US"/>
        </w:rPr>
        <w:t xml:space="preserve">organizations with comparable policy scopes provide. </w:t>
      </w:r>
      <w:del w:id="2374" w:author="Christian Rauh" w:date="2021-09-28T14:11:00Z">
        <w:r w:rsidRPr="0011405F" w:rsidDel="00894C38">
          <w:rPr>
            <w:sz w:val="20"/>
            <w:szCs w:val="18"/>
            <w:lang w:val="en-US"/>
          </w:rPr>
          <w:delText>Second, s</w:delText>
        </w:r>
      </w:del>
      <w:ins w:id="2375" w:author="Christian Rauh" w:date="2021-09-28T14:11:00Z">
        <w:r w:rsidR="00894C38">
          <w:rPr>
            <w:sz w:val="20"/>
            <w:szCs w:val="18"/>
            <w:lang w:val="en-US"/>
          </w:rPr>
          <w:t>S</w:t>
        </w:r>
      </w:ins>
      <w:r w:rsidRPr="0011405F">
        <w:rPr>
          <w:sz w:val="20"/>
          <w:szCs w:val="18"/>
          <w:lang w:val="en-US"/>
        </w:rPr>
        <w:t xml:space="preserve">everal of the observed patterns suggest a growing professionalization of supranational social media usage. Supranational actors make extensive use of Twitter’s multi-media features, engage in cross-posting </w:t>
      </w:r>
      <w:ins w:id="2376" w:author="Christian Rauh" w:date="2021-09-28T14:11:00Z">
        <w:r w:rsidR="00894C38">
          <w:rPr>
            <w:sz w:val="20"/>
            <w:szCs w:val="18"/>
            <w:lang w:val="en-US"/>
          </w:rPr>
          <w:t xml:space="preserve">of </w:t>
        </w:r>
      </w:ins>
      <w:r w:rsidRPr="0011405F">
        <w:rPr>
          <w:sz w:val="20"/>
          <w:szCs w:val="18"/>
          <w:lang w:val="en-US"/>
        </w:rPr>
        <w:t xml:space="preserve">social media content, and try to garner attention to their own online resources outside of Twitter. Supranational EU actors are in no way inferior but often better than domestic and international executives on Twitter in </w:t>
      </w:r>
      <w:r w:rsidRPr="0011405F">
        <w:rPr>
          <w:sz w:val="20"/>
          <w:szCs w:val="18"/>
          <w:lang w:val="en-US"/>
        </w:rPr>
        <w:lastRenderedPageBreak/>
        <w:t xml:space="preserve">this regard. </w:t>
      </w:r>
      <w:del w:id="2377" w:author="Christian Rauh" w:date="2021-09-28T14:12:00Z">
        <w:r w:rsidRPr="0011405F" w:rsidDel="00894C38">
          <w:rPr>
            <w:sz w:val="20"/>
            <w:szCs w:val="18"/>
            <w:lang w:val="en-US"/>
          </w:rPr>
          <w:delText>Third, t</w:delText>
        </w:r>
      </w:del>
      <w:ins w:id="2378" w:author="Christian Rauh" w:date="2021-09-28T14:12:00Z">
        <w:r w:rsidR="00894C38">
          <w:rPr>
            <w:sz w:val="20"/>
            <w:szCs w:val="18"/>
            <w:lang w:val="en-US"/>
          </w:rPr>
          <w:t>T</w:t>
        </w:r>
      </w:ins>
      <w:r w:rsidRPr="0011405F">
        <w:rPr>
          <w:sz w:val="20"/>
          <w:szCs w:val="18"/>
          <w:lang w:val="en-US"/>
        </w:rPr>
        <w:t>his communicative investment seems to pay off in terms of publicity</w:t>
      </w:r>
      <w:ins w:id="2379" w:author="Christian Rauh" w:date="2021-09-28T14:12:00Z">
        <w:r w:rsidR="00894C38">
          <w:rPr>
            <w:sz w:val="20"/>
            <w:szCs w:val="18"/>
            <w:lang w:val="en-US"/>
          </w:rPr>
          <w:t xml:space="preserve"> – at least on the platform itself</w:t>
        </w:r>
      </w:ins>
      <w:r w:rsidRPr="0011405F">
        <w:rPr>
          <w:sz w:val="20"/>
          <w:szCs w:val="18"/>
          <w:lang w:val="en-US"/>
        </w:rPr>
        <w:t xml:space="preserve">. The number of </w:t>
      </w:r>
      <w:ins w:id="2380" w:author="Christian Rauh" w:date="2021-09-28T14:12:00Z">
        <w:r w:rsidR="00894C38">
          <w:rPr>
            <w:sz w:val="20"/>
            <w:szCs w:val="18"/>
            <w:lang w:val="en-US"/>
          </w:rPr>
          <w:t xml:space="preserve">Twitter </w:t>
        </w:r>
      </w:ins>
      <w:r w:rsidRPr="0011405F">
        <w:rPr>
          <w:sz w:val="20"/>
          <w:szCs w:val="18"/>
          <w:lang w:val="en-US"/>
        </w:rPr>
        <w:t>users subscribing to supranational EU accounts has been growing on average, and in dramatic ways for some</w:t>
      </w:r>
      <w:del w:id="2381" w:author="Christian Rauh" w:date="2021-09-28T14:12:00Z">
        <w:r w:rsidRPr="0011405F" w:rsidDel="00894C38">
          <w:rPr>
            <w:sz w:val="20"/>
            <w:szCs w:val="18"/>
            <w:lang w:val="en-US"/>
          </w:rPr>
          <w:delText xml:space="preserve"> actors</w:delText>
        </w:r>
      </w:del>
      <w:r w:rsidRPr="0011405F">
        <w:rPr>
          <w:sz w:val="20"/>
          <w:szCs w:val="18"/>
          <w:lang w:val="en-US"/>
        </w:rPr>
        <w:t xml:space="preserve">. Direct user engagement with supranational messages on the platform is not particularly high in absolute terms, but </w:t>
      </w:r>
      <w:ins w:id="2382" w:author="Christian Rauh" w:date="2021-09-28T14:04:00Z">
        <w:r w:rsidR="00894C38">
          <w:rPr>
            <w:sz w:val="20"/>
            <w:szCs w:val="18"/>
            <w:lang w:val="en-US"/>
          </w:rPr>
          <w:t xml:space="preserve">it </w:t>
        </w:r>
      </w:ins>
      <w:r w:rsidRPr="0011405F">
        <w:rPr>
          <w:sz w:val="20"/>
          <w:szCs w:val="18"/>
          <w:lang w:val="en-US"/>
        </w:rPr>
        <w:t>by and large corresponds to the engagement rates one can observe for executive messages f</w:t>
      </w:r>
      <w:ins w:id="2383" w:author="Christian Rauh" w:date="2021-09-28T14:05:00Z">
        <w:r w:rsidR="00894C38">
          <w:rPr>
            <w:sz w:val="20"/>
            <w:szCs w:val="18"/>
            <w:lang w:val="en-US"/>
          </w:rPr>
          <w:t>r</w:t>
        </w:r>
      </w:ins>
      <w:r w:rsidRPr="0011405F">
        <w:rPr>
          <w:sz w:val="20"/>
          <w:szCs w:val="18"/>
          <w:lang w:val="en-US"/>
        </w:rPr>
        <w:t>o</w:t>
      </w:r>
      <w:del w:id="2384" w:author="Christian Rauh" w:date="2021-09-28T14:05:00Z">
        <w:r w:rsidRPr="0011405F" w:rsidDel="00894C38">
          <w:rPr>
            <w:sz w:val="20"/>
            <w:szCs w:val="18"/>
            <w:lang w:val="en-US"/>
          </w:rPr>
          <w:delText>r</w:delText>
        </w:r>
      </w:del>
      <w:r w:rsidRPr="0011405F">
        <w:rPr>
          <w:sz w:val="20"/>
          <w:szCs w:val="18"/>
          <w:lang w:val="en-US"/>
        </w:rPr>
        <w:t xml:space="preserve">m national and </w:t>
      </w:r>
      <w:del w:id="2385" w:author="Christian Rauh" w:date="2021-09-28T14:05:00Z">
        <w:r w:rsidRPr="0011405F" w:rsidDel="00894C38">
          <w:rPr>
            <w:sz w:val="20"/>
            <w:szCs w:val="18"/>
            <w:lang w:val="en-US"/>
          </w:rPr>
          <w:delText xml:space="preserve">international </w:delText>
        </w:r>
      </w:del>
      <w:ins w:id="2386" w:author="Christian Rauh" w:date="2021-09-28T14:05:00Z">
        <w:r w:rsidR="00894C38">
          <w:rPr>
            <w:sz w:val="20"/>
            <w:szCs w:val="18"/>
            <w:lang w:val="en-US"/>
          </w:rPr>
          <w:t>other regional executives</w:t>
        </w:r>
      </w:ins>
      <w:del w:id="2387" w:author="Christian Rauh" w:date="2021-09-28T14:05:00Z">
        <w:r w:rsidRPr="0011405F" w:rsidDel="00894C38">
          <w:rPr>
            <w:sz w:val="20"/>
            <w:szCs w:val="18"/>
            <w:lang w:val="en-US"/>
          </w:rPr>
          <w:delText>actors</w:delText>
        </w:r>
      </w:del>
      <w:r w:rsidRPr="0011405F">
        <w:rPr>
          <w:sz w:val="20"/>
          <w:szCs w:val="18"/>
          <w:lang w:val="en-US"/>
        </w:rPr>
        <w:t xml:space="preserve">. </w:t>
      </w:r>
    </w:p>
    <w:p w14:paraId="60AA8DA6" w14:textId="2A2D59DC" w:rsidR="00AA2F7F" w:rsidRPr="0011405F" w:rsidRDefault="00AA2F7F" w:rsidP="007819F4">
      <w:pPr>
        <w:spacing w:before="120" w:after="0" w:line="240" w:lineRule="auto"/>
        <w:jc w:val="both"/>
        <w:rPr>
          <w:sz w:val="20"/>
          <w:szCs w:val="18"/>
          <w:lang w:val="en-US"/>
        </w:rPr>
        <w:pPrChange w:id="2388" w:author="Christian Rauh" w:date="2021-09-28T14:19:00Z">
          <w:pPr>
            <w:spacing w:before="120" w:after="0" w:line="240" w:lineRule="auto"/>
            <w:jc w:val="both"/>
          </w:pPr>
        </w:pPrChange>
      </w:pPr>
      <w:r w:rsidRPr="0011405F">
        <w:rPr>
          <w:sz w:val="20"/>
          <w:szCs w:val="18"/>
          <w:lang w:val="en-US"/>
        </w:rPr>
        <w:t>Yet, our encompassing description also contains warning signs</w:t>
      </w:r>
      <w:ins w:id="2389" w:author="Christian Rauh" w:date="2021-09-28T14:13:00Z">
        <w:r w:rsidR="00894C38">
          <w:rPr>
            <w:sz w:val="20"/>
            <w:szCs w:val="18"/>
            <w:lang w:val="en-US"/>
          </w:rPr>
          <w:t xml:space="preserve"> </w:t>
        </w:r>
      </w:ins>
      <w:ins w:id="2390" w:author="Christian Rauh" w:date="2021-09-28T14:14:00Z">
        <w:r w:rsidR="00894C38">
          <w:rPr>
            <w:sz w:val="20"/>
            <w:szCs w:val="18"/>
            <w:lang w:val="en-US"/>
          </w:rPr>
          <w:t xml:space="preserve">regarding </w:t>
        </w:r>
      </w:ins>
      <w:ins w:id="2391" w:author="Christian Rauh" w:date="2021-09-28T14:18:00Z">
        <w:r w:rsidR="007819F4">
          <w:rPr>
            <w:sz w:val="20"/>
            <w:szCs w:val="18"/>
            <w:lang w:val="en-US"/>
          </w:rPr>
          <w:t xml:space="preserve">basic necessary conditions for </w:t>
        </w:r>
      </w:ins>
      <w:ins w:id="2392" w:author="Christian Rauh" w:date="2021-09-28T14:14:00Z">
        <w:r w:rsidR="00894C38">
          <w:rPr>
            <w:sz w:val="20"/>
            <w:szCs w:val="18"/>
            <w:lang w:val="en-US"/>
          </w:rPr>
          <w:t xml:space="preserve">effective public </w:t>
        </w:r>
        <w:r w:rsidR="007819F4">
          <w:rPr>
            <w:sz w:val="20"/>
            <w:szCs w:val="18"/>
            <w:lang w:val="en-US"/>
          </w:rPr>
          <w:t>communication of supranational affairs.</w:t>
        </w:r>
      </w:ins>
      <w:r w:rsidRPr="0011405F">
        <w:rPr>
          <w:sz w:val="20"/>
          <w:szCs w:val="18"/>
          <w:lang w:val="en-US"/>
        </w:rPr>
        <w:t xml:space="preserve"> </w:t>
      </w:r>
      <w:del w:id="2393" w:author="Christian Rauh" w:date="2021-09-28T14:14:00Z">
        <w:r w:rsidRPr="0011405F" w:rsidDel="007819F4">
          <w:rPr>
            <w:sz w:val="20"/>
            <w:szCs w:val="18"/>
            <w:lang w:val="en-US"/>
          </w:rPr>
          <w:delText xml:space="preserve">regarding </w:delText>
        </w:r>
      </w:del>
      <w:ins w:id="2394" w:author="Christian Rauh" w:date="2021-09-28T14:18:00Z">
        <w:r w:rsidR="007819F4">
          <w:rPr>
            <w:sz w:val="20"/>
            <w:szCs w:val="18"/>
            <w:lang w:val="en-US"/>
          </w:rPr>
          <w:t>M</w:t>
        </w:r>
      </w:ins>
      <w:del w:id="2395" w:author="Christian Rauh" w:date="2021-09-28T14:14:00Z">
        <w:r w:rsidRPr="0011405F" w:rsidDel="007819F4">
          <w:rPr>
            <w:sz w:val="20"/>
            <w:szCs w:val="18"/>
            <w:lang w:val="en-US"/>
          </w:rPr>
          <w:delText xml:space="preserve">the </w:delText>
        </w:r>
      </w:del>
      <w:ins w:id="2396" w:author="Christian Rauh" w:date="2021-09-28T14:14:00Z">
        <w:r w:rsidR="007819F4">
          <w:rPr>
            <w:sz w:val="20"/>
            <w:szCs w:val="18"/>
            <w:lang w:val="en-US"/>
          </w:rPr>
          <w:t xml:space="preserve">essage </w:t>
        </w:r>
      </w:ins>
      <w:ins w:id="2397" w:author="Christian Rauh" w:date="2021-09-28T14:13:00Z">
        <w:r w:rsidR="00894C38">
          <w:rPr>
            <w:sz w:val="20"/>
            <w:szCs w:val="18"/>
            <w:lang w:val="en-US"/>
          </w:rPr>
          <w:t xml:space="preserve">comprehensibility </w:t>
        </w:r>
      </w:ins>
      <w:ins w:id="2398" w:author="Christian Rauh" w:date="2021-09-28T14:18:00Z">
        <w:r w:rsidR="007819F4">
          <w:rPr>
            <w:sz w:val="20"/>
            <w:szCs w:val="18"/>
            <w:lang w:val="en-US"/>
          </w:rPr>
          <w:t>for average citizens is hampered by a</w:t>
        </w:r>
        <w:r w:rsidR="007819F4" w:rsidRPr="007819F4">
          <w:rPr>
            <w:sz w:val="20"/>
            <w:szCs w:val="18"/>
            <w:lang w:val="en-US"/>
          </w:rPr>
          <w:t xml:space="preserve"> </w:t>
        </w:r>
        <w:r w:rsidR="007819F4" w:rsidRPr="0011405F">
          <w:rPr>
            <w:sz w:val="20"/>
            <w:szCs w:val="18"/>
            <w:lang w:val="en-US"/>
          </w:rPr>
          <w:t xml:space="preserve">comparatively high syntactical complexity, </w:t>
        </w:r>
        <w:r w:rsidR="007819F4">
          <w:rPr>
            <w:sz w:val="20"/>
            <w:szCs w:val="18"/>
            <w:lang w:val="en-US"/>
          </w:rPr>
          <w:t>un</w:t>
        </w:r>
        <w:r w:rsidR="007819F4" w:rsidRPr="0011405F">
          <w:rPr>
            <w:sz w:val="20"/>
            <w:szCs w:val="18"/>
            <w:lang w:val="en-US"/>
          </w:rPr>
          <w:t>familiar vocabulary, and a rather nominal style that may obfuscate political agency</w:t>
        </w:r>
        <w:r w:rsidR="007819F4">
          <w:rPr>
            <w:sz w:val="20"/>
            <w:szCs w:val="18"/>
            <w:lang w:val="en-US"/>
          </w:rPr>
          <w:t xml:space="preserve"> in the textual content that supr</w:t>
        </w:r>
      </w:ins>
      <w:ins w:id="2399" w:author="Christian Rauh" w:date="2021-09-28T14:19:00Z">
        <w:r w:rsidR="007819F4">
          <w:rPr>
            <w:sz w:val="20"/>
            <w:szCs w:val="18"/>
            <w:lang w:val="en-US"/>
          </w:rPr>
          <w:t xml:space="preserve">anational actors post on Twitter. This corresponds to a rather technocratic style of communication that has been found in other supranational communication channels. </w:t>
        </w:r>
      </w:ins>
      <w:del w:id="2400" w:author="Christian Rauh" w:date="2021-09-28T14:13:00Z">
        <w:r w:rsidRPr="0011405F" w:rsidDel="00894C38">
          <w:rPr>
            <w:sz w:val="20"/>
            <w:szCs w:val="18"/>
            <w:lang w:val="en-US"/>
          </w:rPr>
          <w:delText xml:space="preserve">possible transparency and publicity effects </w:delText>
        </w:r>
      </w:del>
      <w:del w:id="2401" w:author="Christian Rauh" w:date="2021-09-28T14:19:00Z">
        <w:r w:rsidRPr="0011405F" w:rsidDel="007819F4">
          <w:rPr>
            <w:sz w:val="20"/>
            <w:szCs w:val="18"/>
            <w:lang w:val="en-US"/>
          </w:rPr>
          <w:delText>of supranational communication</w:delText>
        </w:r>
      </w:del>
      <w:del w:id="2402" w:author="Christian Rauh" w:date="2021-09-28T14:14:00Z">
        <w:r w:rsidRPr="0011405F" w:rsidDel="007819F4">
          <w:rPr>
            <w:sz w:val="20"/>
            <w:szCs w:val="18"/>
            <w:lang w:val="en-US"/>
          </w:rPr>
          <w:delText>.</w:delText>
        </w:r>
      </w:del>
      <w:del w:id="2403" w:author="Christian Rauh" w:date="2021-09-28T14:19:00Z">
        <w:r w:rsidRPr="0011405F" w:rsidDel="007819F4">
          <w:rPr>
            <w:sz w:val="20"/>
            <w:szCs w:val="18"/>
            <w:lang w:val="en-US"/>
          </w:rPr>
          <w:delText xml:space="preserve"> As has been found for other communication channels, the textual content of supranational communication is </w:delText>
        </w:r>
        <w:r w:rsidR="0029563D" w:rsidRPr="0029563D" w:rsidDel="007819F4">
          <w:rPr>
            <w:sz w:val="20"/>
            <w:szCs w:val="18"/>
            <w:lang w:val="en-US"/>
          </w:rPr>
          <w:delText>characterized</w:delText>
        </w:r>
        <w:r w:rsidRPr="0011405F" w:rsidDel="007819F4">
          <w:rPr>
            <w:sz w:val="20"/>
            <w:szCs w:val="18"/>
            <w:lang w:val="en-US"/>
          </w:rPr>
          <w:delText xml:space="preserve"> by</w:delText>
        </w:r>
      </w:del>
      <w:del w:id="2404" w:author="Christian Rauh" w:date="2021-09-28T14:18:00Z">
        <w:r w:rsidRPr="0011405F" w:rsidDel="007819F4">
          <w:rPr>
            <w:sz w:val="20"/>
            <w:szCs w:val="18"/>
            <w:lang w:val="en-US"/>
          </w:rPr>
          <w:delText xml:space="preserve"> comparatively high syntactical complexity, less familiar vocabulary, and a rather nominal style that may obfuscate political agency</w:delText>
        </w:r>
      </w:del>
      <w:del w:id="2405" w:author="Christian Rauh" w:date="2021-09-28T14:19:00Z">
        <w:r w:rsidRPr="0011405F" w:rsidDel="007819F4">
          <w:rPr>
            <w:sz w:val="20"/>
            <w:szCs w:val="18"/>
            <w:lang w:val="en-US"/>
          </w:rPr>
          <w:delText xml:space="preserve">. On this dimension, social media communication from domestic executive actors in the UK provides much clearer messaging in comparison. </w:delText>
        </w:r>
      </w:del>
      <w:ins w:id="2406" w:author="Christian Rauh" w:date="2021-09-28T14:19:00Z">
        <w:r w:rsidR="007819F4">
          <w:rPr>
            <w:sz w:val="20"/>
            <w:szCs w:val="18"/>
            <w:lang w:val="en-US"/>
          </w:rPr>
          <w:t xml:space="preserve">Regarding publicity, </w:t>
        </w:r>
      </w:ins>
      <w:del w:id="2407" w:author="Christian Rauh" w:date="2021-09-28T14:19:00Z">
        <w:r w:rsidRPr="0011405F" w:rsidDel="007819F4">
          <w:rPr>
            <w:sz w:val="20"/>
            <w:szCs w:val="18"/>
            <w:lang w:val="en-US"/>
          </w:rPr>
          <w:delText>W</w:delText>
        </w:r>
      </w:del>
      <w:ins w:id="2408" w:author="Christian Rauh" w:date="2021-09-28T14:19:00Z">
        <w:r w:rsidR="007819F4">
          <w:rPr>
            <w:sz w:val="20"/>
            <w:szCs w:val="18"/>
            <w:lang w:val="en-US"/>
          </w:rPr>
          <w:t>w</w:t>
        </w:r>
      </w:ins>
      <w:r w:rsidRPr="0011405F">
        <w:rPr>
          <w:sz w:val="20"/>
          <w:szCs w:val="18"/>
          <w:lang w:val="en-US"/>
        </w:rPr>
        <w:t xml:space="preserve">e </w:t>
      </w:r>
      <w:del w:id="2409" w:author="Christian Rauh" w:date="2021-09-28T14:19:00Z">
        <w:r w:rsidRPr="0011405F" w:rsidDel="007819F4">
          <w:rPr>
            <w:sz w:val="20"/>
            <w:szCs w:val="18"/>
            <w:lang w:val="en-US"/>
          </w:rPr>
          <w:delText xml:space="preserve">also </w:delText>
        </w:r>
      </w:del>
      <w:r w:rsidRPr="0011405F">
        <w:rPr>
          <w:sz w:val="20"/>
          <w:szCs w:val="18"/>
          <w:lang w:val="en-US"/>
        </w:rPr>
        <w:t>must note that the follower numbers and the engagement rates are hardly equally distributed across supranational communicators. They rather concentrate on a few selected institutional</w:t>
      </w:r>
      <w:del w:id="2410" w:author="Christian Rauh" w:date="2021-09-28T14:20:00Z">
        <w:r w:rsidRPr="0011405F" w:rsidDel="007819F4">
          <w:rPr>
            <w:sz w:val="20"/>
            <w:szCs w:val="18"/>
            <w:lang w:val="en-US"/>
          </w:rPr>
          <w:delText>,</w:delText>
        </w:r>
      </w:del>
      <w:r w:rsidRPr="0011405F">
        <w:rPr>
          <w:sz w:val="20"/>
          <w:szCs w:val="18"/>
          <w:lang w:val="en-US"/>
        </w:rPr>
        <w:t xml:space="preserve"> and </w:t>
      </w:r>
      <w:del w:id="2411" w:author="Christian Rauh" w:date="2021-09-28T14:20:00Z">
        <w:r w:rsidRPr="0011405F" w:rsidDel="007819F4">
          <w:rPr>
            <w:sz w:val="20"/>
            <w:szCs w:val="18"/>
            <w:lang w:val="en-US"/>
          </w:rPr>
          <w:delText xml:space="preserve">especially </w:delText>
        </w:r>
      </w:del>
      <w:r w:rsidRPr="0011405F">
        <w:rPr>
          <w:sz w:val="20"/>
          <w:szCs w:val="18"/>
          <w:lang w:val="en-US"/>
        </w:rPr>
        <w:t xml:space="preserve">high-profile individual accounts </w:t>
      </w:r>
      <w:del w:id="2412" w:author="Christian Rauh" w:date="2021-09-28T19:29:00Z">
        <w:r w:rsidRPr="0011405F" w:rsidDel="00FB73A0">
          <w:rPr>
            <w:sz w:val="20"/>
            <w:szCs w:val="18"/>
            <w:lang w:val="en-US"/>
          </w:rPr>
          <w:delText>of supranational actors</w:delText>
        </w:r>
      </w:del>
      <w:ins w:id="2413" w:author="Christian Rauh" w:date="2021-09-28T14:20:00Z">
        <w:r w:rsidR="007819F4">
          <w:rPr>
            <w:sz w:val="20"/>
            <w:szCs w:val="18"/>
            <w:lang w:val="en-US"/>
          </w:rPr>
          <w:t xml:space="preserve">as well as on a small set of </w:t>
        </w:r>
      </w:ins>
      <w:ins w:id="2414" w:author="Christian Rauh" w:date="2021-09-28T14:21:00Z">
        <w:r w:rsidR="007819F4">
          <w:rPr>
            <w:sz w:val="20"/>
            <w:szCs w:val="18"/>
            <w:lang w:val="en-US"/>
          </w:rPr>
          <w:t>messages</w:t>
        </w:r>
      </w:ins>
      <w:ins w:id="2415" w:author="Christian Rauh" w:date="2021-09-28T14:20:00Z">
        <w:r w:rsidR="007819F4">
          <w:rPr>
            <w:sz w:val="20"/>
            <w:szCs w:val="18"/>
            <w:lang w:val="en-US"/>
          </w:rPr>
          <w:t xml:space="preserve"> in the overall stream of communication</w:t>
        </w:r>
      </w:ins>
      <w:r w:rsidRPr="0011405F">
        <w:rPr>
          <w:sz w:val="20"/>
          <w:szCs w:val="18"/>
          <w:lang w:val="en-US"/>
        </w:rPr>
        <w:t>.</w:t>
      </w:r>
      <w:ins w:id="2416" w:author="Christian Rauh" w:date="2021-09-28T19:29:00Z">
        <w:r w:rsidR="00270786">
          <w:rPr>
            <w:sz w:val="20"/>
            <w:szCs w:val="18"/>
            <w:lang w:val="en-US"/>
          </w:rPr>
          <w:t xml:space="preserve"> </w:t>
        </w:r>
      </w:ins>
      <w:del w:id="2417" w:author="Christian Rauh" w:date="2021-09-28T19:29:00Z">
        <w:r w:rsidRPr="0011405F" w:rsidDel="00270786">
          <w:rPr>
            <w:sz w:val="20"/>
            <w:szCs w:val="18"/>
            <w:lang w:val="en-US"/>
          </w:rPr>
          <w:delText xml:space="preserve"> </w:delText>
        </w:r>
      </w:del>
      <w:ins w:id="2418" w:author="Christian Rauh" w:date="2021-09-28T19:30:00Z">
        <w:r w:rsidR="00270786">
          <w:rPr>
            <w:sz w:val="20"/>
            <w:szCs w:val="18"/>
            <w:lang w:val="en-US"/>
          </w:rPr>
          <w:t xml:space="preserve">While social media may help supranational actors to circumvent traditional media selections logics, the punctuated publicity </w:t>
        </w:r>
      </w:ins>
      <w:ins w:id="2419" w:author="Christian Rauh" w:date="2021-09-28T19:31:00Z">
        <w:r w:rsidR="00270786">
          <w:rPr>
            <w:sz w:val="20"/>
            <w:szCs w:val="18"/>
            <w:lang w:val="en-US"/>
          </w:rPr>
          <w:t>patterns we see suggest that also this environment is highly selective in amplify certain actors and messages.</w:t>
        </w:r>
      </w:ins>
      <w:ins w:id="2420" w:author="Christian Rauh" w:date="2021-09-28T19:30:00Z">
        <w:r w:rsidR="00270786">
          <w:rPr>
            <w:sz w:val="20"/>
            <w:szCs w:val="18"/>
            <w:lang w:val="en-US"/>
          </w:rPr>
          <w:t xml:space="preserve"> </w:t>
        </w:r>
      </w:ins>
      <w:del w:id="2421" w:author="Christian Rauh" w:date="2021-09-28T19:31:00Z">
        <w:r w:rsidRPr="0011405F" w:rsidDel="00270786">
          <w:rPr>
            <w:sz w:val="20"/>
            <w:szCs w:val="18"/>
            <w:lang w:val="en-US"/>
          </w:rPr>
          <w:delText>Generally, on most of our indicators, marked variation within the sample of supranational communicators and messages can be observed.</w:delText>
        </w:r>
      </w:del>
    </w:p>
    <w:p w14:paraId="0A08F924" w14:textId="678B61BC" w:rsidR="00AA2F7F" w:rsidRPr="0011405F" w:rsidRDefault="007819F4" w:rsidP="00AA2F7F">
      <w:pPr>
        <w:spacing w:before="120" w:after="0" w:line="240" w:lineRule="auto"/>
        <w:jc w:val="both"/>
        <w:rPr>
          <w:sz w:val="20"/>
          <w:szCs w:val="18"/>
          <w:lang w:val="en-US"/>
        </w:rPr>
      </w:pPr>
      <w:ins w:id="2422" w:author="Christian Rauh" w:date="2021-09-28T14:21:00Z">
        <w:r>
          <w:rPr>
            <w:sz w:val="20"/>
            <w:szCs w:val="18"/>
            <w:lang w:val="en-US"/>
          </w:rPr>
          <w:t xml:space="preserve">In sum, </w:t>
        </w:r>
      </w:ins>
      <w:del w:id="2423" w:author="Christian Rauh" w:date="2021-09-28T14:21:00Z">
        <w:r w:rsidR="00AA2F7F" w:rsidRPr="0011405F" w:rsidDel="007819F4">
          <w:rPr>
            <w:sz w:val="20"/>
            <w:szCs w:val="18"/>
            <w:lang w:val="en-US"/>
          </w:rPr>
          <w:delText>O</w:delText>
        </w:r>
      </w:del>
      <w:ins w:id="2424" w:author="Christian Rauh" w:date="2021-09-28T14:21:00Z">
        <w:r>
          <w:rPr>
            <w:sz w:val="20"/>
            <w:szCs w:val="18"/>
            <w:lang w:val="en-US"/>
          </w:rPr>
          <w:t>o</w:t>
        </w:r>
      </w:ins>
      <w:r w:rsidR="00AA2F7F" w:rsidRPr="0011405F">
        <w:rPr>
          <w:sz w:val="20"/>
          <w:szCs w:val="18"/>
          <w:lang w:val="en-US"/>
        </w:rPr>
        <w:t xml:space="preserve">ur bird’s eye view indicates that social media </w:t>
      </w:r>
      <w:ins w:id="2425" w:author="Christian Rauh" w:date="2021-09-28T14:21:00Z">
        <w:r>
          <w:rPr>
            <w:sz w:val="20"/>
            <w:szCs w:val="18"/>
            <w:lang w:val="en-US"/>
          </w:rPr>
          <w:t xml:space="preserve">communication is taken very seriously </w:t>
        </w:r>
      </w:ins>
      <w:del w:id="2426" w:author="Christian Rauh" w:date="2021-09-28T14:21:00Z">
        <w:r w:rsidR="00AA2F7F" w:rsidRPr="0011405F" w:rsidDel="007819F4">
          <w:rPr>
            <w:sz w:val="20"/>
            <w:szCs w:val="18"/>
            <w:lang w:val="en-US"/>
          </w:rPr>
          <w:delText xml:space="preserve">are becoming increasingly relevant for </w:delText>
        </w:r>
      </w:del>
      <w:ins w:id="2427" w:author="Christian Rauh" w:date="2021-09-28T14:21:00Z">
        <w:r>
          <w:rPr>
            <w:sz w:val="20"/>
            <w:szCs w:val="18"/>
            <w:lang w:val="en-US"/>
          </w:rPr>
          <w:t xml:space="preserve">by </w:t>
        </w:r>
      </w:ins>
      <w:r w:rsidR="00AA2F7F" w:rsidRPr="0011405F">
        <w:rPr>
          <w:sz w:val="20"/>
          <w:szCs w:val="18"/>
          <w:lang w:val="en-US"/>
        </w:rPr>
        <w:t xml:space="preserve">supranational </w:t>
      </w:r>
      <w:del w:id="2428" w:author="Christian Rauh" w:date="2021-09-28T14:21:00Z">
        <w:r w:rsidR="00AA2F7F" w:rsidRPr="0011405F" w:rsidDel="007819F4">
          <w:rPr>
            <w:sz w:val="20"/>
            <w:szCs w:val="18"/>
            <w:lang w:val="en-US"/>
          </w:rPr>
          <w:delText>public communication</w:delText>
        </w:r>
      </w:del>
      <w:ins w:id="2429" w:author="Christian Rauh" w:date="2021-09-28T14:21:00Z">
        <w:r>
          <w:rPr>
            <w:sz w:val="20"/>
            <w:szCs w:val="18"/>
            <w:lang w:val="en-US"/>
          </w:rPr>
          <w:t>executives but still re-produces some of the flaws present in more traditional media as well.</w:t>
        </w:r>
      </w:ins>
      <w:del w:id="2430" w:author="Christian Rauh" w:date="2021-09-28T14:21:00Z">
        <w:r w:rsidR="00AA2F7F" w:rsidRPr="0011405F" w:rsidDel="007819F4">
          <w:rPr>
            <w:sz w:val="20"/>
            <w:szCs w:val="18"/>
            <w:lang w:val="en-US"/>
          </w:rPr>
          <w:delText>,</w:delText>
        </w:r>
      </w:del>
      <w:r w:rsidR="00AA2F7F" w:rsidRPr="0011405F">
        <w:rPr>
          <w:sz w:val="20"/>
          <w:szCs w:val="18"/>
          <w:lang w:val="en-US"/>
        </w:rPr>
        <w:t xml:space="preserve"> </w:t>
      </w:r>
      <w:ins w:id="2431" w:author="Christian Rauh" w:date="2021-09-28T14:22:00Z">
        <w:r>
          <w:rPr>
            <w:sz w:val="20"/>
            <w:szCs w:val="18"/>
            <w:lang w:val="en-US"/>
          </w:rPr>
          <w:t xml:space="preserve">And of course, these aggregate patterns can only be a starting point </w:t>
        </w:r>
      </w:ins>
      <w:del w:id="2432" w:author="Christian Rauh" w:date="2021-09-28T14:22:00Z">
        <w:r w:rsidR="00AA2F7F" w:rsidRPr="0011405F" w:rsidDel="007819F4">
          <w:rPr>
            <w:sz w:val="20"/>
            <w:szCs w:val="18"/>
            <w:lang w:val="en-US"/>
          </w:rPr>
          <w:delText xml:space="preserve">yet this is hardly the final step to </w:delText>
        </w:r>
      </w:del>
      <w:ins w:id="2433" w:author="Christian Rauh" w:date="2021-09-28T14:22:00Z">
        <w:r>
          <w:rPr>
            <w:sz w:val="20"/>
            <w:szCs w:val="18"/>
            <w:lang w:val="en-US"/>
          </w:rPr>
          <w:t xml:space="preserve">for </w:t>
        </w:r>
      </w:ins>
      <w:r w:rsidR="00AA2F7F" w:rsidRPr="0011405F">
        <w:rPr>
          <w:sz w:val="20"/>
          <w:szCs w:val="18"/>
          <w:lang w:val="en-US"/>
        </w:rPr>
        <w:t>understand</w:t>
      </w:r>
      <w:ins w:id="2434" w:author="Christian Rauh" w:date="2021-09-28T14:22:00Z">
        <w:r>
          <w:rPr>
            <w:sz w:val="20"/>
            <w:szCs w:val="18"/>
            <w:lang w:val="en-US"/>
          </w:rPr>
          <w:t>ing</w:t>
        </w:r>
      </w:ins>
      <w:r w:rsidR="00AA2F7F" w:rsidRPr="0011405F">
        <w:rPr>
          <w:sz w:val="20"/>
          <w:szCs w:val="18"/>
          <w:lang w:val="en-US"/>
        </w:rPr>
        <w:t xml:space="preserve"> the nexus of public communication, social media platforms</w:t>
      </w:r>
      <w:ins w:id="2435" w:author="Christian Rauh" w:date="2021-09-28T14:22:00Z">
        <w:r>
          <w:rPr>
            <w:sz w:val="20"/>
            <w:szCs w:val="18"/>
            <w:lang w:val="en-US"/>
          </w:rPr>
          <w:t>,</w:t>
        </w:r>
      </w:ins>
      <w:r w:rsidR="00AA2F7F" w:rsidRPr="0011405F">
        <w:rPr>
          <w:sz w:val="20"/>
          <w:szCs w:val="18"/>
          <w:lang w:val="en-US"/>
        </w:rPr>
        <w:t xml:space="preserve"> and popular legitimacy</w:t>
      </w:r>
      <w:r w:rsidR="00AA2F7F" w:rsidRPr="007819F4">
        <w:rPr>
          <w:sz w:val="20"/>
          <w:szCs w:val="18"/>
          <w:lang w:val="en-US"/>
          <w:rPrChange w:id="2436" w:author="Christian Rauh" w:date="2021-09-28T14:22:00Z">
            <w:rPr>
              <w:sz w:val="20"/>
              <w:szCs w:val="18"/>
              <w:u w:val="single"/>
              <w:lang w:val="en-US"/>
            </w:rPr>
          </w:rPrChange>
        </w:rPr>
        <w:t>.</w:t>
      </w:r>
      <w:r w:rsidR="00AA2F7F" w:rsidRPr="0011405F">
        <w:rPr>
          <w:sz w:val="20"/>
          <w:szCs w:val="18"/>
          <w:lang w:val="en-US"/>
        </w:rPr>
        <w:t xml:space="preserve"> Whether and how the communication we describe affects the precarious societal legitimacy of supranational decision-making requires further analyses. For scholars willing to dig deeper into this type of data, </w:t>
      </w:r>
      <w:ins w:id="2437" w:author="Christian Rauh" w:date="2021-09-28T14:23:00Z">
        <w:r>
          <w:rPr>
            <w:sz w:val="20"/>
            <w:szCs w:val="18"/>
            <w:lang w:val="en-US"/>
          </w:rPr>
          <w:t xml:space="preserve">however, </w:t>
        </w:r>
      </w:ins>
      <w:r w:rsidR="00AA2F7F" w:rsidRPr="0011405F">
        <w:rPr>
          <w:sz w:val="20"/>
          <w:szCs w:val="18"/>
          <w:lang w:val="en-US"/>
        </w:rPr>
        <w:t xml:space="preserve">the patterns we show provide four </w:t>
      </w:r>
      <w:del w:id="2438" w:author="Christian Rauh" w:date="2021-09-28T14:23:00Z">
        <w:r w:rsidR="00AA2F7F" w:rsidRPr="0011405F" w:rsidDel="007819F4">
          <w:rPr>
            <w:sz w:val="20"/>
            <w:szCs w:val="18"/>
            <w:lang w:val="en-US"/>
          </w:rPr>
          <w:delText xml:space="preserve">informative </w:delText>
        </w:r>
      </w:del>
      <w:r w:rsidR="00AA2F7F" w:rsidRPr="0011405F">
        <w:rPr>
          <w:sz w:val="20"/>
          <w:szCs w:val="18"/>
          <w:lang w:val="en-US"/>
        </w:rPr>
        <w:t>points</w:t>
      </w:r>
      <w:ins w:id="2439" w:author="Christian Rauh" w:date="2021-09-28T14:23:00Z">
        <w:r>
          <w:rPr>
            <w:sz w:val="20"/>
            <w:szCs w:val="18"/>
            <w:lang w:val="en-US"/>
          </w:rPr>
          <w:t xml:space="preserve"> of guidance</w:t>
        </w:r>
      </w:ins>
      <w:r w:rsidR="00AA2F7F" w:rsidRPr="0011405F">
        <w:rPr>
          <w:sz w:val="20"/>
          <w:szCs w:val="18"/>
          <w:lang w:val="en-US"/>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 transparent political accountability reporting would help us understand to what extent public communication contributes to or possibly undermines the popular legitimacy of supranational actors. Second, our qualitative examples for the most engaging tweets highlight variation across externally politicized topics and suggests that topical contents of messages may provide valuable hints on the publicity that supranational messages generate. Third, our findings highlight that especially visual content is part and parcel of supranational public communication</w:t>
      </w:r>
      <w:ins w:id="2440" w:author="Christian Rauh" w:date="2021-09-28T14:24:00Z">
        <w:r>
          <w:rPr>
            <w:sz w:val="20"/>
            <w:szCs w:val="18"/>
            <w:lang w:val="en-US"/>
          </w:rPr>
          <w:t xml:space="preserve"> on social media</w:t>
        </w:r>
      </w:ins>
      <w:r w:rsidR="00AA2F7F" w:rsidRPr="0011405F">
        <w:rPr>
          <w:sz w:val="20"/>
          <w:szCs w:val="18"/>
          <w:lang w:val="en-US"/>
        </w:rPr>
        <w:t xml:space="preserve">, requiring additional forms of content </w:t>
      </w:r>
      <w:del w:id="2441" w:author="Christian Rauh" w:date="2021-09-28T14:24:00Z">
        <w:r w:rsidR="00AA2F7F" w:rsidRPr="0011405F" w:rsidDel="00D52615">
          <w:rPr>
            <w:sz w:val="20"/>
            <w:szCs w:val="18"/>
            <w:lang w:val="en-US"/>
          </w:rPr>
          <w:delText>analyses</w:delText>
        </w:r>
      </w:del>
      <w:ins w:id="2442" w:author="Christian Rauh" w:date="2021-09-28T14:24:00Z">
        <w:r w:rsidR="00D52615" w:rsidRPr="0011405F">
          <w:rPr>
            <w:sz w:val="20"/>
            <w:szCs w:val="18"/>
            <w:lang w:val="en-US"/>
          </w:rPr>
          <w:t>analys</w:t>
        </w:r>
        <w:r w:rsidR="00D52615">
          <w:rPr>
            <w:sz w:val="20"/>
            <w:szCs w:val="18"/>
            <w:lang w:val="en-US"/>
          </w:rPr>
          <w:t>i</w:t>
        </w:r>
        <w:r w:rsidR="00D52615" w:rsidRPr="0011405F">
          <w:rPr>
            <w:sz w:val="20"/>
            <w:szCs w:val="18"/>
            <w:lang w:val="en-US"/>
          </w:rPr>
          <w:t>s</w:t>
        </w:r>
      </w:ins>
      <w:r w:rsidR="00AA2F7F" w:rsidRPr="0011405F">
        <w:rPr>
          <w:sz w:val="20"/>
          <w:szCs w:val="18"/>
          <w:lang w:val="en-US"/>
        </w:rPr>
        <w:t xml:space="preserve">. Fourth and finally, </w:t>
      </w:r>
      <w:ins w:id="2443" w:author="Christian Rauh" w:date="2021-09-28T14:25:00Z">
        <w:r w:rsidR="00D52615">
          <w:rPr>
            <w:sz w:val="20"/>
            <w:szCs w:val="18"/>
            <w:lang w:val="en-US"/>
          </w:rPr>
          <w:t xml:space="preserve">especially </w:t>
        </w:r>
      </w:ins>
      <w:r w:rsidR="00AA2F7F" w:rsidRPr="0011405F">
        <w:rPr>
          <w:sz w:val="20"/>
          <w:szCs w:val="18"/>
          <w:lang w:val="en-US"/>
        </w:rPr>
        <w:t xml:space="preserve">the </w:t>
      </w:r>
      <w:ins w:id="2444" w:author="Christian Rauh" w:date="2021-09-28T17:54:00Z">
        <w:r w:rsidR="00F71CEA">
          <w:rPr>
            <w:sz w:val="20"/>
            <w:szCs w:val="18"/>
            <w:lang w:val="en-US"/>
          </w:rPr>
          <w:t xml:space="preserve">on </w:t>
        </w:r>
      </w:ins>
      <w:ins w:id="2445" w:author="Christian Rauh" w:date="2021-09-28T17:55:00Z">
        <w:r w:rsidR="00F71CEA">
          <w:rPr>
            <w:sz w:val="20"/>
            <w:szCs w:val="18"/>
            <w:lang w:val="en-US"/>
          </w:rPr>
          <w:t xml:space="preserve">average </w:t>
        </w:r>
      </w:ins>
      <w:r w:rsidR="00AA2F7F" w:rsidRPr="0011405F">
        <w:rPr>
          <w:sz w:val="20"/>
          <w:szCs w:val="18"/>
          <w:lang w:val="en-US"/>
        </w:rPr>
        <w:t>clearer communication and higher engagement rates that accounts of individual supranational actors generate highlight that</w:t>
      </w:r>
      <w:ins w:id="2446" w:author="Christian Rauh" w:date="2021-09-28T17:55:00Z">
        <w:r w:rsidR="00F71CEA">
          <w:rPr>
            <w:sz w:val="20"/>
            <w:szCs w:val="18"/>
            <w:lang w:val="en-US"/>
          </w:rPr>
          <w:t xml:space="preserve"> differences between</w:t>
        </w:r>
      </w:ins>
      <w:r w:rsidR="00AA2F7F" w:rsidRPr="0011405F">
        <w:rPr>
          <w:sz w:val="20"/>
          <w:szCs w:val="18"/>
          <w:lang w:val="en-US"/>
        </w:rPr>
        <w:t xml:space="preserve"> </w:t>
      </w:r>
      <w:del w:id="2447" w:author="Christian Rauh" w:date="2021-09-28T14:24:00Z">
        <w:r w:rsidR="00AA2F7F" w:rsidRPr="0011405F" w:rsidDel="00D52615">
          <w:rPr>
            <w:sz w:val="20"/>
            <w:szCs w:val="18"/>
            <w:lang w:val="en-US"/>
          </w:rPr>
          <w:delText xml:space="preserve">the </w:delText>
        </w:r>
      </w:del>
      <w:ins w:id="2448" w:author="Christian Rauh" w:date="2021-09-28T17:55:00Z">
        <w:r w:rsidR="00F71CEA">
          <w:rPr>
            <w:sz w:val="20"/>
            <w:szCs w:val="18"/>
            <w:lang w:val="en-US"/>
          </w:rPr>
          <w:t xml:space="preserve">institutionalized </w:t>
        </w:r>
      </w:ins>
      <w:ins w:id="2449" w:author="Christian Rauh" w:date="2021-09-28T14:25:00Z">
        <w:r w:rsidR="00D52615">
          <w:rPr>
            <w:sz w:val="20"/>
            <w:szCs w:val="18"/>
            <w:lang w:val="en-US"/>
          </w:rPr>
          <w:t xml:space="preserve">and personalized </w:t>
        </w:r>
      </w:ins>
      <w:ins w:id="2450" w:author="Christian Rauh" w:date="2021-09-28T17:55:00Z">
        <w:r w:rsidR="00F71CEA">
          <w:rPr>
            <w:sz w:val="20"/>
            <w:szCs w:val="18"/>
            <w:lang w:val="en-US"/>
          </w:rPr>
          <w:t xml:space="preserve">communication on </w:t>
        </w:r>
      </w:ins>
      <w:ins w:id="2451" w:author="Christian Rauh" w:date="2021-09-28T14:25:00Z">
        <w:r w:rsidR="00D52615">
          <w:rPr>
            <w:sz w:val="20"/>
            <w:szCs w:val="18"/>
            <w:lang w:val="en-US"/>
          </w:rPr>
          <w:t xml:space="preserve">EU </w:t>
        </w:r>
      </w:ins>
      <w:ins w:id="2452" w:author="Christian Rauh" w:date="2021-09-28T17:55:00Z">
        <w:r w:rsidR="00F71CEA">
          <w:rPr>
            <w:sz w:val="20"/>
            <w:szCs w:val="18"/>
            <w:lang w:val="en-US"/>
          </w:rPr>
          <w:t xml:space="preserve">affairs can be studied on </w:t>
        </w:r>
      </w:ins>
      <w:del w:id="2453" w:author="Christian Rauh" w:date="2021-09-28T14:24:00Z">
        <w:r w:rsidR="00AA2F7F" w:rsidRPr="0011405F" w:rsidDel="00D52615">
          <w:rPr>
            <w:sz w:val="20"/>
            <w:szCs w:val="18"/>
            <w:lang w:val="en-US"/>
          </w:rPr>
          <w:delText xml:space="preserve">personalization </w:delText>
        </w:r>
      </w:del>
      <w:del w:id="2454" w:author="Christian Rauh" w:date="2021-09-28T14:25:00Z">
        <w:r w:rsidR="00AA2F7F" w:rsidRPr="0011405F" w:rsidDel="00D52615">
          <w:rPr>
            <w:sz w:val="20"/>
            <w:szCs w:val="18"/>
            <w:lang w:val="en-US"/>
          </w:rPr>
          <w:delText>of EU politics can be meaningfully observed on Twitter</w:delText>
        </w:r>
      </w:del>
      <w:ins w:id="2455" w:author="Christian Rauh" w:date="2021-09-28T14:25:00Z">
        <w:r w:rsidR="00D52615">
          <w:rPr>
            <w:sz w:val="20"/>
            <w:szCs w:val="18"/>
            <w:lang w:val="en-US"/>
          </w:rPr>
          <w:t>social media in particular</w:t>
        </w:r>
      </w:ins>
      <w:r w:rsidR="00AA2F7F" w:rsidRPr="0011405F">
        <w:rPr>
          <w:sz w:val="20"/>
          <w:szCs w:val="18"/>
          <w:lang w:val="en-US"/>
        </w:rPr>
        <w:t xml:space="preserve">. </w:t>
      </w:r>
    </w:p>
    <w:p w14:paraId="154A99C5" w14:textId="3D7CDA0E" w:rsidR="00AA2F7F" w:rsidRPr="0011405F" w:rsidRDefault="00AA2F7F" w:rsidP="00AA2F7F">
      <w:pPr>
        <w:spacing w:before="120" w:after="0" w:line="240" w:lineRule="auto"/>
        <w:jc w:val="both"/>
        <w:rPr>
          <w:sz w:val="20"/>
          <w:szCs w:val="18"/>
          <w:lang w:val="en-US"/>
        </w:rPr>
      </w:pPr>
      <w:r w:rsidRPr="0011405F">
        <w:rPr>
          <w:sz w:val="20"/>
          <w:szCs w:val="18"/>
          <w:lang w:val="en-US"/>
        </w:rPr>
        <w:t xml:space="preserve">Finally, we would like to draw attention to </w:t>
      </w:r>
      <w:del w:id="2456" w:author="Christian Rauh" w:date="2021-09-28T14:29:00Z">
        <w:r w:rsidRPr="0011405F" w:rsidDel="00D52615">
          <w:rPr>
            <w:sz w:val="20"/>
            <w:szCs w:val="18"/>
            <w:lang w:val="en-US"/>
          </w:rPr>
          <w:delText xml:space="preserve">several </w:delText>
        </w:r>
      </w:del>
      <w:r w:rsidRPr="0011405F">
        <w:rPr>
          <w:sz w:val="20"/>
          <w:szCs w:val="18"/>
          <w:lang w:val="en-US"/>
        </w:rPr>
        <w:t xml:space="preserve">notable </w:t>
      </w:r>
      <w:ins w:id="2457" w:author="Christian Rauh" w:date="2021-09-28T14:26:00Z">
        <w:r w:rsidR="00D52615">
          <w:rPr>
            <w:sz w:val="20"/>
            <w:szCs w:val="18"/>
            <w:lang w:val="en-US"/>
          </w:rPr>
          <w:t xml:space="preserve">pragmatic </w:t>
        </w:r>
      </w:ins>
      <w:r w:rsidRPr="0011405F">
        <w:rPr>
          <w:sz w:val="20"/>
          <w:szCs w:val="18"/>
          <w:lang w:val="en-US"/>
        </w:rPr>
        <w:t xml:space="preserve">challenges pertaining to </w:t>
      </w:r>
      <w:ins w:id="2458" w:author="Christian Rauh" w:date="2021-09-28T14:29:00Z">
        <w:r w:rsidR="00D52615">
          <w:rPr>
            <w:sz w:val="20"/>
            <w:szCs w:val="18"/>
            <w:lang w:val="en-US"/>
          </w:rPr>
          <w:t xml:space="preserve">the </w:t>
        </w:r>
      </w:ins>
      <w:del w:id="2459" w:author="Christian Rauh" w:date="2021-09-28T14:29:00Z">
        <w:r w:rsidRPr="0011405F" w:rsidDel="00D52615">
          <w:rPr>
            <w:sz w:val="20"/>
            <w:szCs w:val="18"/>
            <w:lang w:val="en-US"/>
          </w:rPr>
          <w:delText xml:space="preserve">studying </w:delText>
        </w:r>
      </w:del>
      <w:ins w:id="2460" w:author="Christian Rauh" w:date="2021-09-28T14:29:00Z">
        <w:r w:rsidR="00D52615">
          <w:rPr>
            <w:sz w:val="20"/>
            <w:szCs w:val="18"/>
            <w:lang w:val="en-US"/>
          </w:rPr>
          <w:t xml:space="preserve">study of </w:t>
        </w:r>
      </w:ins>
      <w:r w:rsidRPr="0011405F">
        <w:rPr>
          <w:sz w:val="20"/>
          <w:szCs w:val="18"/>
          <w:lang w:val="en-US"/>
        </w:rPr>
        <w:t xml:space="preserve">citizen engagement with European politics on social </w:t>
      </w:r>
      <w:ins w:id="2461" w:author="Christian Rauh" w:date="2021-09-28T14:26:00Z">
        <w:r w:rsidR="00D52615">
          <w:rPr>
            <w:sz w:val="20"/>
            <w:szCs w:val="18"/>
            <w:lang w:val="en-US"/>
          </w:rPr>
          <w:t xml:space="preserve">media </w:t>
        </w:r>
      </w:ins>
      <w:del w:id="2462" w:author="Christian Rauh" w:date="2021-09-28T14:26:00Z">
        <w:r w:rsidRPr="0011405F" w:rsidDel="00D52615">
          <w:rPr>
            <w:sz w:val="20"/>
            <w:szCs w:val="18"/>
            <w:lang w:val="en-US"/>
          </w:rPr>
          <w:delText xml:space="preserve">as </w:delText>
        </w:r>
      </w:del>
      <w:ins w:id="2463" w:author="Christian Rauh" w:date="2021-09-28T14:26:00Z">
        <w:r w:rsidR="00D52615">
          <w:rPr>
            <w:sz w:val="20"/>
            <w:szCs w:val="18"/>
            <w:lang w:val="en-US"/>
          </w:rPr>
          <w:t xml:space="preserve">that </w:t>
        </w:r>
      </w:ins>
      <w:r w:rsidRPr="0011405F">
        <w:rPr>
          <w:sz w:val="20"/>
          <w:szCs w:val="18"/>
          <w:lang w:val="en-US"/>
        </w:rPr>
        <w:t>we encountered</w:t>
      </w:r>
      <w:del w:id="2464" w:author="Christian Rauh" w:date="2021-09-28T14:29:00Z">
        <w:r w:rsidRPr="0011405F" w:rsidDel="00D52615">
          <w:rPr>
            <w:sz w:val="20"/>
            <w:szCs w:val="18"/>
            <w:lang w:val="en-US"/>
          </w:rPr>
          <w:delText xml:space="preserve"> in our study</w:delText>
        </w:r>
      </w:del>
      <w:r w:rsidRPr="0011405F">
        <w:rPr>
          <w:sz w:val="20"/>
          <w:szCs w:val="18"/>
          <w:lang w:val="en-US"/>
        </w:rPr>
        <w:t xml:space="preserve">. </w:t>
      </w:r>
      <w:ins w:id="2465" w:author="Christian Rauh" w:date="2021-09-28T14:30:00Z">
        <w:r w:rsidR="00D52615">
          <w:rPr>
            <w:sz w:val="20"/>
            <w:szCs w:val="18"/>
            <w:lang w:val="en-US"/>
          </w:rPr>
          <w:t xml:space="preserve">The first of those is </w:t>
        </w:r>
      </w:ins>
      <w:del w:id="2466" w:author="Christian Rauh" w:date="2021-09-28T14:30:00Z">
        <w:r w:rsidRPr="0011405F" w:rsidDel="00D52615">
          <w:rPr>
            <w:sz w:val="20"/>
            <w:szCs w:val="18"/>
            <w:lang w:val="en-US"/>
          </w:rPr>
          <w:delText xml:space="preserve">Cardinal among </w:delText>
        </w:r>
      </w:del>
      <w:del w:id="2467" w:author="Christian Rauh" w:date="2021-09-28T14:29:00Z">
        <w:r w:rsidRPr="0011405F" w:rsidDel="00D52615">
          <w:rPr>
            <w:sz w:val="20"/>
            <w:szCs w:val="18"/>
            <w:lang w:val="en-US"/>
          </w:rPr>
          <w:delText xml:space="preserve">these challenges </w:delText>
        </w:r>
      </w:del>
      <w:del w:id="2468" w:author="Christian Rauh" w:date="2021-09-28T14:30:00Z">
        <w:r w:rsidRPr="0011405F" w:rsidDel="00D52615">
          <w:rPr>
            <w:sz w:val="20"/>
            <w:szCs w:val="18"/>
            <w:lang w:val="en-US"/>
          </w:rPr>
          <w:delText xml:space="preserve">is </w:delText>
        </w:r>
      </w:del>
      <w:del w:id="2469" w:author="Christian Rauh" w:date="2021-09-28T14:29:00Z">
        <w:r w:rsidRPr="0011405F" w:rsidDel="00D52615">
          <w:rPr>
            <w:sz w:val="20"/>
            <w:szCs w:val="18"/>
            <w:lang w:val="en-US"/>
          </w:rPr>
          <w:delText xml:space="preserve">perhaps </w:delText>
        </w:r>
      </w:del>
      <w:r w:rsidRPr="0011405F">
        <w:rPr>
          <w:sz w:val="20"/>
          <w:szCs w:val="18"/>
          <w:lang w:val="en-US"/>
        </w:rPr>
        <w:t xml:space="preserve">the </w:t>
      </w:r>
      <w:ins w:id="2470" w:author="Christian Rauh" w:date="2021-09-28T14:38:00Z">
        <w:r w:rsidR="00715EFA">
          <w:rPr>
            <w:sz w:val="20"/>
            <w:szCs w:val="18"/>
            <w:lang w:val="en-US"/>
          </w:rPr>
          <w:t xml:space="preserve">sheer data </w:t>
        </w:r>
      </w:ins>
      <w:r w:rsidRPr="0011405F">
        <w:rPr>
          <w:sz w:val="20"/>
          <w:szCs w:val="18"/>
          <w:lang w:val="en-US"/>
        </w:rPr>
        <w:t>volume</w:t>
      </w:r>
      <w:ins w:id="2471" w:author="Christian Rauh" w:date="2021-09-28T14:30:00Z">
        <w:r w:rsidR="00D52615">
          <w:rPr>
            <w:sz w:val="20"/>
            <w:szCs w:val="18"/>
            <w:lang w:val="en-US"/>
          </w:rPr>
          <w:t xml:space="preserve"> and the </w:t>
        </w:r>
      </w:ins>
      <w:ins w:id="2472" w:author="Christian Rauh" w:date="2021-09-28T14:29:00Z">
        <w:r w:rsidR="00D52615">
          <w:rPr>
            <w:sz w:val="20"/>
            <w:szCs w:val="18"/>
            <w:lang w:val="en-US"/>
          </w:rPr>
          <w:t>nested struct</w:t>
        </w:r>
      </w:ins>
      <w:ins w:id="2473" w:author="Christian Rauh" w:date="2021-09-28T14:30:00Z">
        <w:r w:rsidR="00D52615">
          <w:rPr>
            <w:sz w:val="20"/>
            <w:szCs w:val="18"/>
            <w:lang w:val="en-US"/>
          </w:rPr>
          <w:t>ure</w:t>
        </w:r>
      </w:ins>
      <w:r w:rsidRPr="0011405F">
        <w:rPr>
          <w:sz w:val="20"/>
          <w:szCs w:val="18"/>
          <w:lang w:val="en-US"/>
        </w:rPr>
        <w:t xml:space="preserve"> and variation </w:t>
      </w:r>
      <w:ins w:id="2474" w:author="Christian Rauh" w:date="2021-09-28T14:30:00Z">
        <w:r w:rsidR="00D52615">
          <w:rPr>
            <w:sz w:val="20"/>
            <w:szCs w:val="18"/>
            <w:lang w:val="en-US"/>
          </w:rPr>
          <w:t>that comes with it</w:t>
        </w:r>
      </w:ins>
      <w:del w:id="2475" w:author="Christian Rauh" w:date="2021-09-28T14:30:00Z">
        <w:r w:rsidRPr="0011405F" w:rsidDel="00D52615">
          <w:rPr>
            <w:sz w:val="20"/>
            <w:szCs w:val="18"/>
            <w:lang w:val="en-US"/>
          </w:rPr>
          <w:delText>the data entails</w:delText>
        </w:r>
      </w:del>
      <w:r w:rsidRPr="0011405F">
        <w:rPr>
          <w:sz w:val="20"/>
          <w:szCs w:val="18"/>
          <w:lang w:val="en-US"/>
        </w:rPr>
        <w:t xml:space="preserve">. </w:t>
      </w:r>
      <w:del w:id="2476" w:author="Christian Rauh" w:date="2021-09-28T14:30:00Z">
        <w:r w:rsidRPr="0011405F" w:rsidDel="00D52615">
          <w:rPr>
            <w:sz w:val="20"/>
            <w:szCs w:val="18"/>
            <w:lang w:val="en-US"/>
          </w:rPr>
          <w:delText xml:space="preserve">The volume is a Janus-faced characteristics of social media data. </w:delText>
        </w:r>
      </w:del>
      <w:r w:rsidRPr="0011405F">
        <w:rPr>
          <w:sz w:val="20"/>
          <w:szCs w:val="18"/>
          <w:lang w:val="en-US"/>
        </w:rPr>
        <w:t xml:space="preserve">On the one hand, access to such </w:t>
      </w:r>
      <w:ins w:id="2477" w:author="Christian Rauh" w:date="2021-09-28T14:31:00Z">
        <w:r w:rsidR="00D52615">
          <w:rPr>
            <w:sz w:val="20"/>
            <w:szCs w:val="18"/>
            <w:lang w:val="en-US"/>
          </w:rPr>
          <w:t xml:space="preserve">a </w:t>
        </w:r>
      </w:ins>
      <w:del w:id="2478" w:author="Christian Rauh" w:date="2021-09-28T14:31:00Z">
        <w:r w:rsidRPr="0011405F" w:rsidDel="00D52615">
          <w:rPr>
            <w:sz w:val="20"/>
            <w:szCs w:val="18"/>
            <w:lang w:val="en-US"/>
          </w:rPr>
          <w:delText xml:space="preserve">vast </w:delText>
        </w:r>
      </w:del>
      <w:ins w:id="2479" w:author="Christian Rauh" w:date="2021-09-28T14:31:00Z">
        <w:r w:rsidR="00D52615">
          <w:rPr>
            <w:sz w:val="20"/>
            <w:szCs w:val="18"/>
            <w:lang w:val="en-US"/>
          </w:rPr>
          <w:t>rich</w:t>
        </w:r>
        <w:r w:rsidR="00D52615" w:rsidRPr="0011405F">
          <w:rPr>
            <w:sz w:val="20"/>
            <w:szCs w:val="18"/>
            <w:lang w:val="en-US"/>
          </w:rPr>
          <w:t xml:space="preserve"> </w:t>
        </w:r>
      </w:ins>
      <w:r w:rsidRPr="0011405F">
        <w:rPr>
          <w:sz w:val="20"/>
          <w:szCs w:val="18"/>
          <w:lang w:val="en-US"/>
        </w:rPr>
        <w:t xml:space="preserve">amount of data, especially from </w:t>
      </w:r>
      <w:ins w:id="2480" w:author="Christian Rauh" w:date="2021-09-28T14:31:00Z">
        <w:r w:rsidR="00D52615">
          <w:rPr>
            <w:sz w:val="20"/>
            <w:szCs w:val="18"/>
            <w:lang w:val="en-US"/>
          </w:rPr>
          <w:t xml:space="preserve">comparatively </w:t>
        </w:r>
      </w:ins>
      <w:r w:rsidRPr="0011405F">
        <w:rPr>
          <w:sz w:val="20"/>
          <w:szCs w:val="18"/>
          <w:lang w:val="en-US"/>
        </w:rPr>
        <w:t xml:space="preserve">transparent platforms such as Twitter, allows researchers to study </w:t>
      </w:r>
      <w:del w:id="2481" w:author="Christian Rauh" w:date="2021-09-28T14:31:00Z">
        <w:r w:rsidRPr="0011405F" w:rsidDel="00D52615">
          <w:rPr>
            <w:sz w:val="20"/>
            <w:szCs w:val="18"/>
            <w:lang w:val="en-US"/>
          </w:rPr>
          <w:delText xml:space="preserve">full </w:delText>
        </w:r>
      </w:del>
      <w:ins w:id="2482" w:author="Christian Rauh" w:date="2021-09-28T14:31:00Z">
        <w:r w:rsidR="00D52615">
          <w:rPr>
            <w:sz w:val="20"/>
            <w:szCs w:val="18"/>
            <w:lang w:val="en-US"/>
          </w:rPr>
          <w:t xml:space="preserve">very encompassing </w:t>
        </w:r>
      </w:ins>
      <w:r w:rsidRPr="0011405F">
        <w:rPr>
          <w:sz w:val="20"/>
          <w:szCs w:val="18"/>
          <w:lang w:val="en-US"/>
        </w:rPr>
        <w:t>population</w:t>
      </w:r>
      <w:ins w:id="2483" w:author="Christian Rauh" w:date="2021-09-28T14:31:00Z">
        <w:r w:rsidR="00D52615">
          <w:rPr>
            <w:sz w:val="20"/>
            <w:szCs w:val="18"/>
            <w:lang w:val="en-US"/>
          </w:rPr>
          <w:t>s</w:t>
        </w:r>
      </w:ins>
      <w:r w:rsidRPr="0011405F">
        <w:rPr>
          <w:sz w:val="20"/>
          <w:szCs w:val="18"/>
          <w:lang w:val="en-US"/>
        </w:rPr>
        <w:t xml:space="preserve"> of </w:t>
      </w:r>
      <w:del w:id="2484" w:author="Christian Rauh" w:date="2021-09-28T14:31:00Z">
        <w:r w:rsidRPr="0011405F" w:rsidDel="00D52615">
          <w:rPr>
            <w:sz w:val="20"/>
            <w:szCs w:val="18"/>
            <w:lang w:val="en-US"/>
          </w:rPr>
          <w:delText>unit of analysis</w:delText>
        </w:r>
      </w:del>
      <w:ins w:id="2485" w:author="Christian Rauh" w:date="2021-09-28T14:31:00Z">
        <w:r w:rsidR="00D52615">
          <w:rPr>
            <w:sz w:val="20"/>
            <w:szCs w:val="18"/>
            <w:lang w:val="en-US"/>
          </w:rPr>
          <w:t>messages and communicators</w:t>
        </w:r>
      </w:ins>
      <w:del w:id="2486" w:author="Christian Rauh" w:date="2021-09-28T14:32:00Z">
        <w:r w:rsidRPr="0011405F" w:rsidDel="00D52615">
          <w:rPr>
            <w:sz w:val="20"/>
            <w:szCs w:val="18"/>
            <w:lang w:val="en-US"/>
          </w:rPr>
          <w:delText xml:space="preserve">. In our case, this is all the tweets issued by selected accounts. Concomitantly, this allows researchers to obtain a </w:delText>
        </w:r>
      </w:del>
      <w:ins w:id="2487" w:author="Christian Rauh" w:date="2021-09-28T14:32:00Z">
        <w:r w:rsidR="00D52615">
          <w:rPr>
            <w:sz w:val="20"/>
            <w:szCs w:val="18"/>
            <w:lang w:val="en-US"/>
          </w:rPr>
          <w:t xml:space="preserve">, leading to </w:t>
        </w:r>
      </w:ins>
      <w:r w:rsidRPr="0011405F">
        <w:rPr>
          <w:sz w:val="20"/>
          <w:szCs w:val="18"/>
          <w:lang w:val="en-US"/>
        </w:rPr>
        <w:t xml:space="preserve">less biased </w:t>
      </w:r>
      <w:ins w:id="2488" w:author="Christian Rauh" w:date="2021-09-28T14:32:00Z">
        <w:r w:rsidR="00D52615">
          <w:rPr>
            <w:sz w:val="20"/>
            <w:szCs w:val="18"/>
            <w:lang w:val="en-US"/>
          </w:rPr>
          <w:t xml:space="preserve">aggregate </w:t>
        </w:r>
      </w:ins>
      <w:r w:rsidRPr="0011405F">
        <w:rPr>
          <w:sz w:val="20"/>
          <w:szCs w:val="18"/>
          <w:lang w:val="en-US"/>
        </w:rPr>
        <w:t>picture</w:t>
      </w:r>
      <w:ins w:id="2489" w:author="Christian Rauh" w:date="2021-09-28T14:32:00Z">
        <w:r w:rsidR="00D52615">
          <w:rPr>
            <w:sz w:val="20"/>
            <w:szCs w:val="18"/>
            <w:lang w:val="en-US"/>
          </w:rPr>
          <w:t>s</w:t>
        </w:r>
      </w:ins>
      <w:del w:id="2490" w:author="Christian Rauh" w:date="2021-09-28T14:32:00Z">
        <w:r w:rsidRPr="0011405F" w:rsidDel="00D52615">
          <w:rPr>
            <w:sz w:val="20"/>
            <w:szCs w:val="18"/>
            <w:lang w:val="en-US"/>
          </w:rPr>
          <w:delText xml:space="preserve"> of the phenomena of interest</w:delText>
        </w:r>
      </w:del>
      <w:r w:rsidRPr="0011405F">
        <w:rPr>
          <w:sz w:val="20"/>
          <w:szCs w:val="18"/>
          <w:lang w:val="en-US"/>
        </w:rPr>
        <w:t>. On the other hand, managing such large volumes of data entails major logistical problems</w:t>
      </w:r>
      <w:ins w:id="2491" w:author="Christian Rauh" w:date="2021-09-28T14:32:00Z">
        <w:r w:rsidR="00D52615">
          <w:rPr>
            <w:sz w:val="20"/>
            <w:szCs w:val="18"/>
            <w:lang w:val="en-US"/>
          </w:rPr>
          <w:t xml:space="preserve"> with regard to stor</w:t>
        </w:r>
      </w:ins>
      <w:ins w:id="2492" w:author="Christian Rauh" w:date="2021-09-28T14:33:00Z">
        <w:r w:rsidR="00D52615">
          <w:rPr>
            <w:sz w:val="20"/>
            <w:szCs w:val="18"/>
            <w:lang w:val="en-US"/>
          </w:rPr>
          <w:t xml:space="preserve">ing, sharing, and analyzing the data – </w:t>
        </w:r>
      </w:ins>
      <w:ins w:id="2493" w:author="Christian Rauh" w:date="2021-09-28T14:32:00Z">
        <w:r w:rsidR="00D52615">
          <w:rPr>
            <w:sz w:val="20"/>
            <w:szCs w:val="18"/>
            <w:lang w:val="en-US"/>
          </w:rPr>
          <w:t>especially in a collaborative project</w:t>
        </w:r>
      </w:ins>
      <w:r w:rsidRPr="0011405F">
        <w:rPr>
          <w:sz w:val="20"/>
          <w:szCs w:val="18"/>
          <w:lang w:val="en-US"/>
        </w:rPr>
        <w:t xml:space="preserve">. </w:t>
      </w:r>
      <w:ins w:id="2494" w:author="Christian Rauh" w:date="2021-09-28T14:39:00Z">
        <w:r w:rsidR="00715EFA">
          <w:rPr>
            <w:sz w:val="20"/>
            <w:szCs w:val="18"/>
            <w:lang w:val="en-US"/>
          </w:rPr>
          <w:t xml:space="preserve">While collaborative coding is </w:t>
        </w:r>
      </w:ins>
      <w:ins w:id="2495" w:author="Christian Rauh" w:date="2021-09-28T14:40:00Z">
        <w:r w:rsidR="00715EFA">
          <w:rPr>
            <w:sz w:val="20"/>
            <w:szCs w:val="18"/>
            <w:lang w:val="en-US"/>
          </w:rPr>
          <w:t>tremendously</w:t>
        </w:r>
      </w:ins>
      <w:ins w:id="2496" w:author="Christian Rauh" w:date="2021-09-28T14:39:00Z">
        <w:r w:rsidR="00715EFA">
          <w:rPr>
            <w:sz w:val="20"/>
            <w:szCs w:val="18"/>
            <w:lang w:val="en-US"/>
          </w:rPr>
          <w:t xml:space="preserve"> </w:t>
        </w:r>
      </w:ins>
      <w:ins w:id="2497" w:author="Christian Rauh" w:date="2021-09-28T19:32:00Z">
        <w:r w:rsidR="00270786">
          <w:rPr>
            <w:sz w:val="20"/>
            <w:szCs w:val="18"/>
            <w:lang w:val="en-US"/>
          </w:rPr>
          <w:t>facilitated</w:t>
        </w:r>
      </w:ins>
      <w:ins w:id="2498" w:author="Christian Rauh" w:date="2021-09-28T14:39:00Z">
        <w:r w:rsidR="00715EFA">
          <w:rPr>
            <w:sz w:val="20"/>
            <w:szCs w:val="18"/>
            <w:lang w:val="en-US"/>
          </w:rPr>
          <w:t xml:space="preserve"> by services such as our </w:t>
        </w:r>
      </w:ins>
      <w:ins w:id="2499" w:author="Christian Rauh" w:date="2021-09-28T14:40:00Z">
        <w:r w:rsidR="00715EFA">
          <w:rPr>
            <w:sz w:val="20"/>
            <w:szCs w:val="18"/>
            <w:lang w:val="en-US"/>
          </w:rPr>
          <w:t xml:space="preserve">preferred </w:t>
        </w:r>
      </w:ins>
      <w:ins w:id="2500" w:author="Christian Rauh" w:date="2021-09-28T14:39:00Z">
        <w:r w:rsidR="00715EFA">
          <w:rPr>
            <w:sz w:val="20"/>
            <w:szCs w:val="18"/>
            <w:lang w:val="en-US"/>
          </w:rPr>
          <w:t>GitHub</w:t>
        </w:r>
      </w:ins>
      <w:ins w:id="2501" w:author="Christian Rauh" w:date="2021-09-28T14:40:00Z">
        <w:r w:rsidR="00715EFA">
          <w:rPr>
            <w:sz w:val="20"/>
            <w:szCs w:val="18"/>
            <w:lang w:val="en-US"/>
          </w:rPr>
          <w:t>, such free-of-charge services quickly reach their limits with the amount of data we had to wrangle for the analys</w:t>
        </w:r>
      </w:ins>
      <w:ins w:id="2502" w:author="Christian Rauh" w:date="2021-09-28T14:41:00Z">
        <w:r w:rsidR="00715EFA">
          <w:rPr>
            <w:sz w:val="20"/>
            <w:szCs w:val="18"/>
            <w:lang w:val="en-US"/>
          </w:rPr>
          <w:t>e</w:t>
        </w:r>
      </w:ins>
      <w:ins w:id="2503" w:author="Christian Rauh" w:date="2021-09-28T14:40:00Z">
        <w:r w:rsidR="00715EFA">
          <w:rPr>
            <w:sz w:val="20"/>
            <w:szCs w:val="18"/>
            <w:lang w:val="en-US"/>
          </w:rPr>
          <w:t>s here. With some cre</w:t>
        </w:r>
      </w:ins>
      <w:ins w:id="2504" w:author="Christian Rauh" w:date="2021-09-28T14:41:00Z">
        <w:r w:rsidR="00715EFA">
          <w:rPr>
            <w:sz w:val="20"/>
            <w:szCs w:val="18"/>
            <w:lang w:val="en-US"/>
          </w:rPr>
          <w:t>ativity these problems can be solved, but for reproducible, collaborative work also political scientist</w:t>
        </w:r>
      </w:ins>
      <w:ins w:id="2505" w:author="Christian Rauh" w:date="2021-09-28T14:43:00Z">
        <w:r w:rsidR="00715EFA">
          <w:rPr>
            <w:sz w:val="20"/>
            <w:szCs w:val="18"/>
            <w:lang w:val="en-US"/>
          </w:rPr>
          <w:t>s</w:t>
        </w:r>
      </w:ins>
      <w:ins w:id="2506" w:author="Christian Rauh" w:date="2021-09-28T14:41:00Z">
        <w:r w:rsidR="00715EFA">
          <w:rPr>
            <w:sz w:val="20"/>
            <w:szCs w:val="18"/>
            <w:lang w:val="en-US"/>
          </w:rPr>
          <w:t xml:space="preserve"> need b</w:t>
        </w:r>
      </w:ins>
      <w:ins w:id="2507" w:author="Christian Rauh" w:date="2021-09-28T14:42:00Z">
        <w:r w:rsidR="00715EFA">
          <w:rPr>
            <w:sz w:val="20"/>
            <w:szCs w:val="18"/>
            <w:lang w:val="en-US"/>
          </w:rPr>
          <w:t>etter infrastructure. The same holds for processing power</w:t>
        </w:r>
      </w:ins>
      <w:ins w:id="2508" w:author="Christian Rauh" w:date="2021-09-28T14:43:00Z">
        <w:r w:rsidR="00715EFA">
          <w:rPr>
            <w:sz w:val="20"/>
            <w:szCs w:val="18"/>
            <w:lang w:val="en-US"/>
          </w:rPr>
          <w:t xml:space="preserve">: </w:t>
        </w:r>
      </w:ins>
      <w:del w:id="2509" w:author="Christian Rauh" w:date="2021-09-28T14:33:00Z">
        <w:r w:rsidRPr="0011405F" w:rsidDel="00D52615">
          <w:rPr>
            <w:sz w:val="20"/>
            <w:szCs w:val="18"/>
            <w:lang w:val="en-US"/>
          </w:rPr>
          <w:delText xml:space="preserve">As the volume increases, storing, </w:delText>
        </w:r>
        <w:r w:rsidR="0029563D" w:rsidRPr="0029563D" w:rsidDel="00D52615">
          <w:rPr>
            <w:sz w:val="20"/>
            <w:szCs w:val="18"/>
            <w:lang w:val="en-US"/>
          </w:rPr>
          <w:delText>sharing,</w:delText>
        </w:r>
        <w:r w:rsidRPr="0011405F" w:rsidDel="00D52615">
          <w:rPr>
            <w:sz w:val="20"/>
            <w:szCs w:val="18"/>
            <w:lang w:val="en-US"/>
          </w:rPr>
          <w:delText xml:space="preserve"> and </w:delText>
        </w:r>
        <w:r w:rsidR="0029563D" w:rsidRPr="0029563D" w:rsidDel="00D52615">
          <w:rPr>
            <w:sz w:val="20"/>
            <w:szCs w:val="18"/>
            <w:lang w:val="en-US"/>
          </w:rPr>
          <w:delText>analyzing</w:delText>
        </w:r>
        <w:r w:rsidRPr="0011405F" w:rsidDel="00D52615">
          <w:rPr>
            <w:sz w:val="20"/>
            <w:szCs w:val="18"/>
            <w:lang w:val="en-US"/>
          </w:rPr>
          <w:delText xml:space="preserve"> the data becomes much more challenging. In our case</w:delText>
        </w:r>
      </w:del>
      <w:ins w:id="2510" w:author="Christian Rauh" w:date="2021-09-28T14:33:00Z">
        <w:r w:rsidR="00D52615">
          <w:rPr>
            <w:sz w:val="20"/>
            <w:szCs w:val="18"/>
            <w:lang w:val="en-US"/>
          </w:rPr>
          <w:t>With our means</w:t>
        </w:r>
      </w:ins>
      <w:r w:rsidRPr="0011405F">
        <w:rPr>
          <w:sz w:val="20"/>
          <w:szCs w:val="18"/>
          <w:lang w:val="en-US"/>
        </w:rPr>
        <w:t xml:space="preserve">, </w:t>
      </w:r>
      <w:del w:id="2511" w:author="Christian Rauh" w:date="2021-09-28T14:33:00Z">
        <w:r w:rsidRPr="0011405F" w:rsidDel="00D52615">
          <w:rPr>
            <w:sz w:val="20"/>
            <w:szCs w:val="18"/>
            <w:lang w:val="en-US"/>
          </w:rPr>
          <w:delText xml:space="preserve">this reflected as </w:delText>
        </w:r>
      </w:del>
      <w:ins w:id="2512" w:author="Christian Rauh" w:date="2021-09-28T14:43:00Z">
        <w:r w:rsidR="00715EFA">
          <w:rPr>
            <w:sz w:val="20"/>
            <w:szCs w:val="18"/>
            <w:lang w:val="en-US"/>
          </w:rPr>
          <w:t>the analyses presented here</w:t>
        </w:r>
      </w:ins>
      <w:ins w:id="2513" w:author="Christian Rauh" w:date="2021-09-28T14:33:00Z">
        <w:r w:rsidR="00D52615">
          <w:rPr>
            <w:sz w:val="20"/>
            <w:szCs w:val="18"/>
            <w:lang w:val="en-US"/>
          </w:rPr>
          <w:t xml:space="preserve"> partially implied </w:t>
        </w:r>
      </w:ins>
      <w:r w:rsidRPr="0011405F">
        <w:rPr>
          <w:sz w:val="20"/>
          <w:szCs w:val="18"/>
          <w:lang w:val="en-US"/>
        </w:rPr>
        <w:t>waiting for several hours</w:t>
      </w:r>
      <w:del w:id="2514" w:author="Christian Rauh" w:date="2021-09-28T14:34:00Z">
        <w:r w:rsidRPr="0011405F" w:rsidDel="00D52615">
          <w:rPr>
            <w:sz w:val="20"/>
            <w:szCs w:val="18"/>
            <w:lang w:val="en-US"/>
          </w:rPr>
          <w:delText>, if not a couple of days,</w:delText>
        </w:r>
      </w:del>
      <w:r w:rsidRPr="0011405F">
        <w:rPr>
          <w:sz w:val="20"/>
          <w:szCs w:val="18"/>
          <w:lang w:val="en-US"/>
        </w:rPr>
        <w:t xml:space="preserve"> to </w:t>
      </w:r>
      <w:ins w:id="2515" w:author="Christian Rauh" w:date="2021-09-28T14:34:00Z">
        <w:r w:rsidR="00D52615">
          <w:rPr>
            <w:sz w:val="20"/>
            <w:szCs w:val="18"/>
            <w:lang w:val="en-US"/>
          </w:rPr>
          <w:t xml:space="preserve">reshape </w:t>
        </w:r>
        <w:r w:rsidR="00871739">
          <w:rPr>
            <w:sz w:val="20"/>
            <w:szCs w:val="18"/>
            <w:lang w:val="en-US"/>
          </w:rPr>
          <w:t xml:space="preserve">the data or </w:t>
        </w:r>
      </w:ins>
      <w:ins w:id="2516" w:author="Christian Rauh" w:date="2021-09-28T14:38:00Z">
        <w:r w:rsidR="00715EFA">
          <w:rPr>
            <w:sz w:val="20"/>
            <w:szCs w:val="18"/>
            <w:lang w:val="en-US"/>
          </w:rPr>
          <w:t xml:space="preserve">to </w:t>
        </w:r>
      </w:ins>
      <w:ins w:id="2517" w:author="Christian Rauh" w:date="2021-09-28T14:43:00Z">
        <w:r w:rsidR="00715EFA">
          <w:rPr>
            <w:sz w:val="20"/>
            <w:szCs w:val="18"/>
            <w:lang w:val="en-US"/>
          </w:rPr>
          <w:t>summarize</w:t>
        </w:r>
      </w:ins>
      <w:ins w:id="2518" w:author="Christian Rauh" w:date="2021-09-28T14:34:00Z">
        <w:r w:rsidR="00871739">
          <w:rPr>
            <w:sz w:val="20"/>
            <w:szCs w:val="18"/>
            <w:lang w:val="en-US"/>
          </w:rPr>
          <w:t xml:space="preserve"> </w:t>
        </w:r>
      </w:ins>
      <w:del w:id="2519" w:author="Christian Rauh" w:date="2021-09-28T14:34:00Z">
        <w:r w:rsidRPr="0011405F" w:rsidDel="00871739">
          <w:rPr>
            <w:sz w:val="20"/>
            <w:szCs w:val="18"/>
            <w:lang w:val="en-US"/>
          </w:rPr>
          <w:delText xml:space="preserve">obtain </w:delText>
        </w:r>
      </w:del>
      <w:r w:rsidRPr="0011405F">
        <w:rPr>
          <w:sz w:val="20"/>
          <w:szCs w:val="18"/>
          <w:lang w:val="en-US"/>
        </w:rPr>
        <w:t xml:space="preserve">descriptive information from </w:t>
      </w:r>
      <w:del w:id="2520" w:author="Christian Rauh" w:date="2021-09-28T14:34:00Z">
        <w:r w:rsidRPr="0011405F" w:rsidDel="00871739">
          <w:rPr>
            <w:sz w:val="20"/>
            <w:szCs w:val="18"/>
            <w:lang w:val="en-US"/>
          </w:rPr>
          <w:delText>our dataset</w:delText>
        </w:r>
      </w:del>
      <w:ins w:id="2521" w:author="Christian Rauh" w:date="2021-09-28T14:34:00Z">
        <w:r w:rsidR="00871739">
          <w:rPr>
            <w:sz w:val="20"/>
            <w:szCs w:val="18"/>
            <w:lang w:val="en-US"/>
          </w:rPr>
          <w:t>it</w:t>
        </w:r>
      </w:ins>
      <w:r w:rsidRPr="0011405F">
        <w:rPr>
          <w:sz w:val="20"/>
          <w:szCs w:val="18"/>
          <w:lang w:val="en-US"/>
        </w:rPr>
        <w:t xml:space="preserve">. </w:t>
      </w:r>
      <w:ins w:id="2522" w:author="Christian Rauh" w:date="2021-09-28T19:33:00Z">
        <w:r w:rsidR="00270786">
          <w:rPr>
            <w:sz w:val="20"/>
            <w:szCs w:val="18"/>
            <w:lang w:val="en-US"/>
          </w:rPr>
          <w:t>W</w:t>
        </w:r>
      </w:ins>
      <w:ins w:id="2523" w:author="Christian Rauh" w:date="2021-09-28T14:43:00Z">
        <w:r w:rsidR="00715EFA">
          <w:rPr>
            <w:sz w:val="20"/>
            <w:szCs w:val="18"/>
            <w:lang w:val="en-US"/>
          </w:rPr>
          <w:t xml:space="preserve">e </w:t>
        </w:r>
      </w:ins>
      <w:ins w:id="2524" w:author="Christian Rauh" w:date="2021-09-28T19:33:00Z">
        <w:r w:rsidR="00270786">
          <w:rPr>
            <w:sz w:val="20"/>
            <w:szCs w:val="18"/>
            <w:lang w:val="en-US"/>
          </w:rPr>
          <w:t xml:space="preserve">also </w:t>
        </w:r>
      </w:ins>
      <w:ins w:id="2525" w:author="Christian Rauh" w:date="2021-09-28T14:43:00Z">
        <w:r w:rsidR="00715EFA">
          <w:rPr>
            <w:sz w:val="20"/>
            <w:szCs w:val="18"/>
            <w:lang w:val="en-US"/>
          </w:rPr>
          <w:t xml:space="preserve">faced </w:t>
        </w:r>
      </w:ins>
      <w:ins w:id="2526" w:author="Christian Rauh" w:date="2021-09-28T14:44:00Z">
        <w:r w:rsidR="00715EFA">
          <w:rPr>
            <w:sz w:val="20"/>
            <w:szCs w:val="18"/>
            <w:lang w:val="en-US"/>
          </w:rPr>
          <w:t xml:space="preserve">a steep learning curve with regard to </w:t>
        </w:r>
        <w:r w:rsidR="00546B78">
          <w:rPr>
            <w:sz w:val="20"/>
            <w:szCs w:val="18"/>
            <w:lang w:val="en-US"/>
          </w:rPr>
          <w:t>formulating</w:t>
        </w:r>
        <w:r w:rsidR="00715EFA">
          <w:rPr>
            <w:sz w:val="20"/>
            <w:szCs w:val="18"/>
            <w:lang w:val="en-US"/>
          </w:rPr>
          <w:t xml:space="preserve"> calls to the Twitter API</w:t>
        </w:r>
        <w:r w:rsidR="00546B78">
          <w:rPr>
            <w:sz w:val="20"/>
            <w:szCs w:val="18"/>
            <w:lang w:val="en-US"/>
          </w:rPr>
          <w:t xml:space="preserve"> and handling the comparat</w:t>
        </w:r>
      </w:ins>
      <w:ins w:id="2527" w:author="Christian Rauh" w:date="2021-09-28T14:45:00Z">
        <w:r w:rsidR="00546B78">
          <w:rPr>
            <w:sz w:val="20"/>
            <w:szCs w:val="18"/>
            <w:lang w:val="en-US"/>
          </w:rPr>
          <w:t>ively complex and nested data structure it returns.</w:t>
        </w:r>
      </w:ins>
      <w:del w:id="2528" w:author="Christian Rauh" w:date="2021-09-28T14:45:00Z">
        <w:r w:rsidRPr="0011405F" w:rsidDel="00546B78">
          <w:rPr>
            <w:sz w:val="20"/>
            <w:szCs w:val="18"/>
            <w:lang w:val="en-US"/>
          </w:rPr>
          <w:delText xml:space="preserve">There are many convenient and free-to-use services with regards to storage and sharing the data. However, such free-of-charge services are not intended for large amounts of data and may take some creativity and ingenuity from the researchers. In our case, we have circumvented these problems by locally saving our dataset and sharing our analysis scripts via </w:delText>
        </w:r>
        <w:r w:rsidR="0029563D" w:rsidRPr="0029563D" w:rsidDel="00546B78">
          <w:rPr>
            <w:sz w:val="20"/>
            <w:szCs w:val="18"/>
            <w:lang w:val="en-US"/>
          </w:rPr>
          <w:delText>GitHub</w:delText>
        </w:r>
        <w:r w:rsidRPr="0011405F" w:rsidDel="00546B78">
          <w:rPr>
            <w:sz w:val="20"/>
            <w:szCs w:val="18"/>
            <w:lang w:val="en-US"/>
          </w:rPr>
          <w:delText xml:space="preserve">. Another attending problem of the volume relates to processing. Platforms offer such large datasets in formats that are unconventional in political science and similar fields such as JSON. Working with such formats often requires the researcher to be well-versed in data structures and storage techniques. As we are not trained computer scientists, this proved to be a learning moment for us.  Finally, as the European politics transcends national boundaries so does the engagement with it on social media. This manifested itself as linguistic diversity in our study. Like in any other text data, most analysis methods have limited capacity to handle multi-lingual corpus, even more so when the corpus includes meta-linguistic features such as hashtags and emojis. Studying political phenomena in resource rich languages such as English, </w:delText>
        </w:r>
        <w:r w:rsidR="0029563D" w:rsidRPr="0029563D" w:rsidDel="00546B78">
          <w:rPr>
            <w:sz w:val="20"/>
            <w:szCs w:val="18"/>
            <w:lang w:val="en-US"/>
          </w:rPr>
          <w:delText>German,</w:delText>
        </w:r>
        <w:r w:rsidRPr="0011405F" w:rsidDel="00546B78">
          <w:rPr>
            <w:sz w:val="20"/>
            <w:szCs w:val="18"/>
            <w:lang w:val="en-US"/>
          </w:rPr>
          <w:delText xml:space="preserve"> and French is rather easy. Unfortunately, doing the same thing with resource scarce languages such as Slavic languages is extremely challenging as available techniques and methods are very limited and comparable.</w:delText>
        </w:r>
      </w:del>
      <w:ins w:id="2529" w:author="Christian Rauh" w:date="2021-09-28T14:47:00Z">
        <w:r w:rsidR="00546B78">
          <w:rPr>
            <w:sz w:val="20"/>
            <w:szCs w:val="18"/>
            <w:lang w:val="en-US"/>
          </w:rPr>
          <w:t xml:space="preserve"> </w:t>
        </w:r>
      </w:ins>
      <w:ins w:id="2530" w:author="Christian Rauh" w:date="2021-09-28T14:48:00Z">
        <w:r w:rsidR="00546B78">
          <w:rPr>
            <w:sz w:val="20"/>
            <w:szCs w:val="18"/>
            <w:lang w:val="en-US"/>
          </w:rPr>
          <w:t xml:space="preserve">With a view to the large amounts of visual information in the data we present, such technical challenges are likely to increase in the future. Finally, we also should note that despite </w:t>
        </w:r>
      </w:ins>
      <w:ins w:id="2531" w:author="Christian Rauh" w:date="2021-09-28T14:49:00Z">
        <w:r w:rsidR="00546B78">
          <w:rPr>
            <w:sz w:val="20"/>
            <w:szCs w:val="18"/>
            <w:lang w:val="en-US"/>
          </w:rPr>
          <w:t xml:space="preserve">the unprecedented access to Twitter data, some notable and substantially important gaps persist especially with a view to study citizen engagement: in our case </w:t>
        </w:r>
      </w:ins>
      <w:ins w:id="2532" w:author="Christian Rauh" w:date="2021-09-28T14:50:00Z">
        <w:r w:rsidR="00546B78">
          <w:rPr>
            <w:sz w:val="20"/>
            <w:szCs w:val="18"/>
            <w:lang w:val="en-US"/>
          </w:rPr>
          <w:t>we could only extract historical data on follower counts from an external and incomplete source while we were also lacking the number of ‘impressions’ per tweet. Without this information it is</w:t>
        </w:r>
      </w:ins>
      <w:ins w:id="2533" w:author="Christian Rauh" w:date="2021-09-28T14:51:00Z">
        <w:r w:rsidR="00546B78">
          <w:rPr>
            <w:sz w:val="20"/>
            <w:szCs w:val="18"/>
            <w:lang w:val="en-US"/>
          </w:rPr>
          <w:t>, for example, hard to see in how far the on-platform engagement we observe is driven by the messages and their authors or by the algorithms that Twit</w:t>
        </w:r>
      </w:ins>
      <w:ins w:id="2534" w:author="Christian Rauh" w:date="2021-09-28T14:52:00Z">
        <w:r w:rsidR="00546B78">
          <w:rPr>
            <w:sz w:val="20"/>
            <w:szCs w:val="18"/>
            <w:lang w:val="en-US"/>
          </w:rPr>
          <w:t>ter uses to show them to specific users on the platform.</w:t>
        </w:r>
      </w:ins>
      <w:r w:rsidRPr="0011405F">
        <w:rPr>
          <w:sz w:val="20"/>
          <w:szCs w:val="18"/>
          <w:lang w:val="en-US"/>
        </w:rPr>
        <w:t xml:space="preserve"> </w:t>
      </w:r>
      <w:ins w:id="2535" w:author="Christian Rauh" w:date="2021-09-28T14:52:00Z">
        <w:r w:rsidR="00546B78">
          <w:rPr>
            <w:sz w:val="20"/>
            <w:szCs w:val="18"/>
            <w:lang w:val="en-US"/>
          </w:rPr>
          <w:t xml:space="preserve">Yet and still, </w:t>
        </w:r>
      </w:ins>
      <w:del w:id="2536" w:author="Christian Rauh" w:date="2021-09-28T14:52:00Z">
        <w:r w:rsidRPr="0011405F" w:rsidDel="00546B78">
          <w:rPr>
            <w:sz w:val="20"/>
            <w:szCs w:val="18"/>
            <w:lang w:val="en-US"/>
          </w:rPr>
          <w:delText xml:space="preserve">We </w:delText>
        </w:r>
      </w:del>
      <w:ins w:id="2537" w:author="Christian Rauh" w:date="2021-09-28T14:52:00Z">
        <w:r w:rsidR="00546B78">
          <w:rPr>
            <w:sz w:val="20"/>
            <w:szCs w:val="18"/>
            <w:lang w:val="en-US"/>
          </w:rPr>
          <w:t>w</w:t>
        </w:r>
        <w:r w:rsidR="00546B78" w:rsidRPr="0011405F">
          <w:rPr>
            <w:sz w:val="20"/>
            <w:szCs w:val="18"/>
            <w:lang w:val="en-US"/>
          </w:rPr>
          <w:t xml:space="preserve">e </w:t>
        </w:r>
      </w:ins>
      <w:r w:rsidRPr="0011405F">
        <w:rPr>
          <w:sz w:val="20"/>
          <w:szCs w:val="18"/>
          <w:lang w:val="en-US"/>
        </w:rPr>
        <w:t xml:space="preserve">hope that </w:t>
      </w:r>
      <w:ins w:id="2538" w:author="Christian Rauh" w:date="2021-09-28T14:52:00Z">
        <w:r w:rsidR="00546B78">
          <w:rPr>
            <w:sz w:val="20"/>
            <w:szCs w:val="18"/>
            <w:lang w:val="en-US"/>
          </w:rPr>
          <w:t xml:space="preserve">our bird’s eye view indicates that it is worthwhile to overcome such </w:t>
        </w:r>
      </w:ins>
      <w:del w:id="2539" w:author="Christian Rauh" w:date="2021-09-28T14:52:00Z">
        <w:r w:rsidR="0029563D" w:rsidRPr="0029563D" w:rsidDel="00546B78">
          <w:rPr>
            <w:sz w:val="20"/>
            <w:szCs w:val="18"/>
            <w:lang w:val="en-US"/>
          </w:rPr>
          <w:delText>soon</w:delText>
        </w:r>
        <w:r w:rsidRPr="0011405F" w:rsidDel="00546B78">
          <w:rPr>
            <w:sz w:val="20"/>
            <w:szCs w:val="18"/>
            <w:lang w:val="en-US"/>
          </w:rPr>
          <w:delText xml:space="preserve"> these </w:delText>
        </w:r>
      </w:del>
      <w:r w:rsidRPr="0011405F">
        <w:rPr>
          <w:sz w:val="20"/>
          <w:szCs w:val="18"/>
          <w:lang w:val="en-US"/>
        </w:rPr>
        <w:t xml:space="preserve">challenges </w:t>
      </w:r>
      <w:del w:id="2540" w:author="Christian Rauh" w:date="2021-09-28T14:52:00Z">
        <w:r w:rsidRPr="0011405F" w:rsidDel="00546B78">
          <w:rPr>
            <w:sz w:val="20"/>
            <w:szCs w:val="18"/>
            <w:lang w:val="en-US"/>
          </w:rPr>
          <w:delText>will be eliminated by the future generation of scholars</w:delText>
        </w:r>
      </w:del>
      <w:ins w:id="2541" w:author="Christian Rauh" w:date="2021-09-28T14:52:00Z">
        <w:r w:rsidR="00546B78">
          <w:rPr>
            <w:sz w:val="20"/>
            <w:szCs w:val="18"/>
            <w:lang w:val="en-US"/>
          </w:rPr>
          <w:t>in future research</w:t>
        </w:r>
      </w:ins>
      <w:r w:rsidRPr="0011405F">
        <w:rPr>
          <w:sz w:val="20"/>
          <w:szCs w:val="18"/>
          <w:lang w:val="en-US"/>
        </w:rPr>
        <w:t>.</w:t>
      </w:r>
    </w:p>
    <w:p w14:paraId="07A80093" w14:textId="77777777" w:rsidR="007868AA" w:rsidRPr="0011405F" w:rsidRDefault="007868AA" w:rsidP="00D114D6">
      <w:pPr>
        <w:spacing w:before="120" w:after="0" w:line="240" w:lineRule="auto"/>
        <w:jc w:val="both"/>
        <w:rPr>
          <w:sz w:val="20"/>
          <w:szCs w:val="18"/>
          <w:lang w:val="en-US"/>
        </w:rPr>
      </w:pPr>
    </w:p>
    <w:p w14:paraId="07313F00" w14:textId="77777777" w:rsidR="00546B78" w:rsidRDefault="00546B78" w:rsidP="00D114D6">
      <w:pPr>
        <w:spacing w:before="120" w:after="0" w:line="240" w:lineRule="auto"/>
        <w:jc w:val="both"/>
        <w:rPr>
          <w:ins w:id="2542" w:author="Christian Rauh" w:date="2021-09-28T14:52:00Z"/>
          <w:b/>
          <w:bCs/>
          <w:sz w:val="20"/>
          <w:szCs w:val="18"/>
          <w:lang w:val="en-US"/>
        </w:rPr>
      </w:pPr>
      <w:ins w:id="2543" w:author="Christian Rauh" w:date="2021-09-28T14:52:00Z">
        <w:r>
          <w:rPr>
            <w:b/>
            <w:bCs/>
            <w:sz w:val="20"/>
            <w:szCs w:val="18"/>
            <w:lang w:val="en-US"/>
          </w:rPr>
          <w:br w:type="page"/>
        </w:r>
      </w:ins>
    </w:p>
    <w:p w14:paraId="2FD70F18" w14:textId="74E048AA" w:rsidR="00D114D6" w:rsidRDefault="00DC2184" w:rsidP="00D114D6">
      <w:pPr>
        <w:spacing w:before="120" w:after="0" w:line="240" w:lineRule="auto"/>
        <w:jc w:val="both"/>
        <w:rPr>
          <w:ins w:id="2544" w:author="Christian Rauh" w:date="2021-09-28T15:37:00Z"/>
          <w:b/>
          <w:sz w:val="20"/>
          <w:szCs w:val="18"/>
          <w:lang w:val="en-US"/>
        </w:rPr>
      </w:pPr>
      <w:r w:rsidRPr="0011405F">
        <w:rPr>
          <w:b/>
          <w:bCs/>
          <w:sz w:val="20"/>
          <w:szCs w:val="18"/>
          <w:lang w:val="en-US"/>
        </w:rPr>
        <w:lastRenderedPageBreak/>
        <w:t>6</w:t>
      </w:r>
      <w:r w:rsidR="00D114D6" w:rsidRPr="0011405F">
        <w:rPr>
          <w:b/>
          <w:sz w:val="20"/>
          <w:szCs w:val="18"/>
          <w:lang w:val="en-US"/>
        </w:rPr>
        <w:t>. References</w:t>
      </w:r>
    </w:p>
    <w:p w14:paraId="5B50A661" w14:textId="77777777" w:rsidR="003436E1" w:rsidRPr="0011405F" w:rsidRDefault="003436E1" w:rsidP="00D114D6">
      <w:pPr>
        <w:spacing w:before="120" w:after="0" w:line="240" w:lineRule="auto"/>
        <w:jc w:val="both"/>
        <w:rPr>
          <w:b/>
          <w:sz w:val="20"/>
          <w:szCs w:val="18"/>
          <w:lang w:val="en-US"/>
        </w:rPr>
      </w:pPr>
    </w:p>
    <w:p w14:paraId="4480307E" w14:textId="77777777" w:rsidR="00512683" w:rsidRDefault="00E516C4" w:rsidP="00512683">
      <w:pPr>
        <w:pStyle w:val="Literaturverzeichnis"/>
      </w:pPr>
      <w:r w:rsidRPr="003436E1">
        <w:rPr>
          <w:rFonts w:asciiTheme="minorHAnsi" w:hAnsiTheme="minorHAnsi" w:cstheme="minorHAnsi"/>
          <w:b/>
          <w:sz w:val="20"/>
          <w:szCs w:val="20"/>
          <w:lang w:val="en-US"/>
          <w:rPrChange w:id="2545" w:author="Christian Rauh" w:date="2021-09-28T15:37:00Z">
            <w:rPr>
              <w:b/>
              <w:sz w:val="20"/>
              <w:szCs w:val="20"/>
              <w:lang w:val="en-US"/>
            </w:rPr>
          </w:rPrChange>
        </w:rPr>
        <w:fldChar w:fldCharType="begin"/>
      </w:r>
      <w:r w:rsidR="003436E1" w:rsidRPr="003436E1">
        <w:rPr>
          <w:rFonts w:asciiTheme="minorHAnsi" w:hAnsiTheme="minorHAnsi" w:cstheme="minorHAnsi"/>
          <w:b/>
          <w:sz w:val="20"/>
          <w:szCs w:val="20"/>
          <w:lang w:val="en-US"/>
          <w:rPrChange w:id="2546" w:author="Christian Rauh" w:date="2021-09-28T15:37:00Z">
            <w:rPr>
              <w:b/>
              <w:sz w:val="20"/>
              <w:szCs w:val="20"/>
              <w:lang w:val="en-US"/>
            </w:rPr>
          </w:rPrChange>
        </w:rPr>
        <w:instrText xml:space="preserve"> ADDIN ZOTERO_BIBL {"uncited":[],"omitted":[],"custom":[]} CSL_BIBLIOGRAPHY </w:instrText>
      </w:r>
      <w:r w:rsidRPr="003436E1">
        <w:rPr>
          <w:rFonts w:asciiTheme="minorHAnsi" w:hAnsiTheme="minorHAnsi" w:cstheme="minorHAnsi"/>
          <w:b/>
          <w:sz w:val="20"/>
          <w:szCs w:val="20"/>
          <w:lang w:val="en-US"/>
          <w:rPrChange w:id="2547" w:author="Christian Rauh" w:date="2021-09-28T15:37:00Z">
            <w:rPr>
              <w:b/>
              <w:sz w:val="20"/>
              <w:szCs w:val="20"/>
              <w:lang w:val="en-US"/>
            </w:rPr>
          </w:rPrChange>
        </w:rPr>
        <w:fldChar w:fldCharType="separate"/>
      </w:r>
      <w:r w:rsidR="00512683">
        <w:t xml:space="preserve">Altides, C. (2009) </w:t>
      </w:r>
      <w:r w:rsidR="00512683">
        <w:rPr>
          <w:i/>
          <w:iCs/>
        </w:rPr>
        <w:t>Making EU politics public: how the EU institutions develop public communication</w:t>
      </w:r>
      <w:r w:rsidR="00512683">
        <w:t>, Baden-Baden: Nomos.</w:t>
      </w:r>
    </w:p>
    <w:p w14:paraId="04D12CD1" w14:textId="77777777" w:rsidR="00512683" w:rsidRDefault="00512683" w:rsidP="00512683">
      <w:pPr>
        <w:pStyle w:val="Literaturverzeichnis"/>
      </w:pPr>
      <w:r>
        <w:t xml:space="preserve">Barisione, M. and Michailidou, A. (eds) (2017) </w:t>
      </w:r>
      <w:r>
        <w:rPr>
          <w:i/>
          <w:iCs/>
        </w:rPr>
        <w:t>Social media and European politics: rethinking power and legitimacy in the digital era</w:t>
      </w:r>
      <w:r>
        <w:t>, London, United Kingdom: Palgrave Macmillan.</w:t>
      </w:r>
    </w:p>
    <w:p w14:paraId="67B0F5A3" w14:textId="77777777" w:rsidR="00512683" w:rsidRDefault="00512683" w:rsidP="00512683">
      <w:pPr>
        <w:pStyle w:val="Literaturverzeichnis"/>
      </w:pPr>
      <w:r>
        <w:t xml:space="preserve">Benoit, K., Munger, K. and Spirling, A. (2019) ‘Measuring and Explaining Political Sophistication through Textual Complexity’, </w:t>
      </w:r>
      <w:r>
        <w:rPr>
          <w:i/>
          <w:iCs/>
        </w:rPr>
        <w:t>American Journal of Political Science</w:t>
      </w:r>
      <w:r>
        <w:t xml:space="preserve"> 63(2): 491–508.</w:t>
      </w:r>
    </w:p>
    <w:p w14:paraId="0ACC5266" w14:textId="77777777" w:rsidR="00512683" w:rsidRDefault="00512683" w:rsidP="00512683">
      <w:pPr>
        <w:pStyle w:val="Literaturverzeichnis"/>
      </w:pPr>
      <w:r>
        <w:t xml:space="preserve">Biber, D., Conrad, S. and Reppen, R. (1998) </w:t>
      </w:r>
      <w:r>
        <w:rPr>
          <w:i/>
          <w:iCs/>
        </w:rPr>
        <w:t>Corpus Linguistics: Investigating Language Structure and Use</w:t>
      </w:r>
      <w:r>
        <w:t>, Cambridge ; New York: Cambridge University Press.</w:t>
      </w:r>
    </w:p>
    <w:p w14:paraId="5B81C0E9" w14:textId="77777777" w:rsidR="00512683" w:rsidRDefault="00512683" w:rsidP="00512683">
      <w:pPr>
        <w:pStyle w:val="Literaturverzeichnis"/>
      </w:pPr>
      <w:r>
        <w:t xml:space="preserve">Biegoń, D. (2013) ‘Specifying the Arena of Possibilities: Post-structuralist Narrative Analysis and the European Commission’s Legitimation Strategies’, </w:t>
      </w:r>
      <w:r>
        <w:rPr>
          <w:i/>
          <w:iCs/>
        </w:rPr>
        <w:t>JCMS: Journal of Common Market Studies</w:t>
      </w:r>
      <w:r>
        <w:t xml:space="preserve"> 51(2): 194–211.</w:t>
      </w:r>
    </w:p>
    <w:p w14:paraId="1BD28AC8" w14:textId="77777777" w:rsidR="00512683" w:rsidRDefault="00512683" w:rsidP="00512683">
      <w:pPr>
        <w:pStyle w:val="Literaturverzeichnis"/>
      </w:pPr>
      <w:r>
        <w:t xml:space="preserve">Bijsmans, P. and Altides, C. (2007) ‘“Bridging the Gap” between EU Politics and Citizens? The European Commission, National Media and EU Affairs in the Public Sphere’, </w:t>
      </w:r>
      <w:r>
        <w:rPr>
          <w:i/>
          <w:iCs/>
        </w:rPr>
        <w:t>Journal of European Integration</w:t>
      </w:r>
      <w:r>
        <w:t xml:space="preserve"> 29(3): 323–340.</w:t>
      </w:r>
    </w:p>
    <w:p w14:paraId="7722CFDA" w14:textId="77777777" w:rsidR="00512683" w:rsidRDefault="00512683" w:rsidP="00512683">
      <w:pPr>
        <w:pStyle w:val="Literaturverzeichnis"/>
      </w:pPr>
      <w:r>
        <w:t xml:space="preserve">Bischof, D. and Senninger, R. (2018) ‘Simple politics for the people? Complexity in campaign messages and political knowledge’, </w:t>
      </w:r>
      <w:r>
        <w:rPr>
          <w:i/>
          <w:iCs/>
        </w:rPr>
        <w:t>European Journal of Political Research</w:t>
      </w:r>
      <w:r>
        <w:t xml:space="preserve"> 57(2): 473–495.</w:t>
      </w:r>
    </w:p>
    <w:p w14:paraId="0D8CDD0D" w14:textId="77777777" w:rsidR="00512683" w:rsidRDefault="00512683" w:rsidP="00512683">
      <w:pPr>
        <w:pStyle w:val="Literaturverzeichnis"/>
      </w:pPr>
      <w:r>
        <w:t xml:space="preserve">Boomgaarden, H. et al. (2013) ‘Across time and space: Explaining variation in news coverage of the European Union’, </w:t>
      </w:r>
      <w:r>
        <w:rPr>
          <w:i/>
          <w:iCs/>
        </w:rPr>
        <w:t>European Journal of Political Research</w:t>
      </w:r>
      <w:r>
        <w:t xml:space="preserve"> 52(5): 608–629.</w:t>
      </w:r>
    </w:p>
    <w:p w14:paraId="70090320" w14:textId="77777777" w:rsidR="00512683" w:rsidRDefault="00512683" w:rsidP="00512683">
      <w:pPr>
        <w:pStyle w:val="Literaturverzeichnis"/>
      </w:pPr>
      <w:r>
        <w:t xml:space="preserve">Bossetta, M., Dutceac Segesten, A. and Trenz, H.-J. (2017) ‘Engaging with European Politics Through Twitter and Facebook: Participation Beyond the National?’, in M. Barisione and A. Michailidou (eds). </w:t>
      </w:r>
      <w:r>
        <w:rPr>
          <w:i/>
          <w:iCs/>
        </w:rPr>
        <w:t>Social media and European Politics: Rethinking Power and Legitimacy in the Digital Era</w:t>
      </w:r>
      <w:r>
        <w:t>. pp. 53–76.</w:t>
      </w:r>
    </w:p>
    <w:p w14:paraId="24C9E6CD" w14:textId="77777777" w:rsidR="00512683" w:rsidRDefault="00512683" w:rsidP="00512683">
      <w:pPr>
        <w:pStyle w:val="Literaturverzeichnis"/>
      </w:pPr>
      <w:r>
        <w:t xml:space="preserve">Bressanelli, E., Koop, C. and Reh, C. (2020) ‘EU Actors under pressure: politicisation and depoliticisation as strategic responses’, </w:t>
      </w:r>
      <w:r>
        <w:rPr>
          <w:i/>
          <w:iCs/>
        </w:rPr>
        <w:t>Journal of European Public Policy</w:t>
      </w:r>
      <w:r>
        <w:t xml:space="preserve"> 27(3): 329–341.</w:t>
      </w:r>
    </w:p>
    <w:p w14:paraId="70A809D5" w14:textId="77777777" w:rsidR="00512683" w:rsidRDefault="00512683" w:rsidP="00512683">
      <w:pPr>
        <w:pStyle w:val="Literaturverzeichnis"/>
      </w:pPr>
      <w:r>
        <w:t xml:space="preserve">Brüggemann, M. (2010) ‘Information Policy and the Public Sphere’, </w:t>
      </w:r>
      <w:r>
        <w:rPr>
          <w:i/>
          <w:iCs/>
        </w:rPr>
        <w:t>Javnost - The Public</w:t>
      </w:r>
      <w:r>
        <w:t xml:space="preserve"> 17(1): 5–21.</w:t>
      </w:r>
    </w:p>
    <w:p w14:paraId="798E1587" w14:textId="77777777" w:rsidR="00512683" w:rsidRDefault="00512683" w:rsidP="00512683">
      <w:pPr>
        <w:pStyle w:val="Literaturverzeichnis"/>
      </w:pPr>
      <w:r>
        <w:t xml:space="preserve">Cage, J., Herve, N. and Mazoyer, B. (2020) </w:t>
      </w:r>
      <w:r>
        <w:rPr>
          <w:i/>
          <w:iCs/>
        </w:rPr>
        <w:t>Social Media and Newsroom Production Decisions</w:t>
      </w:r>
      <w:r>
        <w:t>, Rochester, NY: Social Science Research Network, doi:10.2139/ssrn.3663899.</w:t>
      </w:r>
    </w:p>
    <w:p w14:paraId="5ADCE4A3" w14:textId="77777777" w:rsidR="00512683" w:rsidRDefault="00512683" w:rsidP="00512683">
      <w:pPr>
        <w:pStyle w:val="Literaturverzeichnis"/>
      </w:pPr>
      <w:r>
        <w:t xml:space="preserve">De Vreese, C. (2001) ‘“Europe” in the News: A Cross-National Comparative Study of the News Coverage of Key EU Events’, </w:t>
      </w:r>
      <w:r>
        <w:rPr>
          <w:i/>
          <w:iCs/>
        </w:rPr>
        <w:t>European Union Politics</w:t>
      </w:r>
      <w:r>
        <w:t xml:space="preserve"> 2(3): 283–307.</w:t>
      </w:r>
    </w:p>
    <w:p w14:paraId="673C2026" w14:textId="77777777" w:rsidR="00512683" w:rsidRDefault="00512683" w:rsidP="00512683">
      <w:pPr>
        <w:pStyle w:val="Literaturverzeichnis"/>
      </w:pPr>
      <w:r>
        <w:t xml:space="preserve">De Vreese, C., Banducci, S., Semetko, H. and Boomgaarden, H. (2006) ‘The News Coverage of the 2004 European Parliamentary Election Campaign in 25 Countries’, </w:t>
      </w:r>
      <w:r>
        <w:rPr>
          <w:i/>
          <w:iCs/>
        </w:rPr>
        <w:t>European Union Politics</w:t>
      </w:r>
      <w:r>
        <w:t xml:space="preserve"> 7(4): 477–504.</w:t>
      </w:r>
    </w:p>
    <w:p w14:paraId="08AA30F8" w14:textId="77777777" w:rsidR="00512683" w:rsidRDefault="00512683" w:rsidP="00512683">
      <w:pPr>
        <w:pStyle w:val="Literaturverzeichnis"/>
      </w:pPr>
      <w:r>
        <w:t xml:space="preserve">De Wilde, P. and Zürn, M. (2012) ‘Can the Politicization of European Integration be Reversed?*’, </w:t>
      </w:r>
      <w:r>
        <w:rPr>
          <w:i/>
          <w:iCs/>
        </w:rPr>
        <w:t>JCMS: Journal of Common Market Studies</w:t>
      </w:r>
      <w:r>
        <w:t xml:space="preserve"> 50(s1): 137–153.</w:t>
      </w:r>
    </w:p>
    <w:p w14:paraId="0425416F" w14:textId="77777777" w:rsidR="00512683" w:rsidRDefault="00512683" w:rsidP="00512683">
      <w:pPr>
        <w:pStyle w:val="Literaturverzeichnis"/>
      </w:pPr>
      <w:r>
        <w:t xml:space="preserve">Ecker-Ehrhardt, M. (2018) ‘Self-legitimation in the face of politicization: Why international organizations centralized public communication’, </w:t>
      </w:r>
      <w:r>
        <w:rPr>
          <w:i/>
          <w:iCs/>
        </w:rPr>
        <w:t>The Review of International Organizations</w:t>
      </w:r>
      <w:r>
        <w:t xml:space="preserve"> 13(4): 519–546.</w:t>
      </w:r>
    </w:p>
    <w:p w14:paraId="244C00AA" w14:textId="77777777" w:rsidR="00512683" w:rsidRDefault="00512683" w:rsidP="00512683">
      <w:pPr>
        <w:pStyle w:val="Literaturverzeichnis"/>
      </w:pPr>
      <w:r>
        <w:lastRenderedPageBreak/>
        <w:t xml:space="preserve">Ecker-Ehrhardt, M. (2020) ‘IO Public Communication Going Digital? Understanding Social Media Adoption and Use in Times of Politicization’, in </w:t>
      </w:r>
      <w:r>
        <w:rPr>
          <w:i/>
          <w:iCs/>
        </w:rPr>
        <w:t>Digital Diplomacy and International Organisations</w:t>
      </w:r>
      <w:r>
        <w:t>. Routledge.</w:t>
      </w:r>
    </w:p>
    <w:p w14:paraId="12C23C39" w14:textId="77777777" w:rsidR="00512683" w:rsidRDefault="00512683" w:rsidP="00512683">
      <w:pPr>
        <w:pStyle w:val="Literaturverzeichnis"/>
      </w:pPr>
      <w:r>
        <w:t xml:space="preserve">European Parliament. Directorate General for Parliamentary Research Services. (2021) </w:t>
      </w:r>
      <w:r>
        <w:rPr>
          <w:i/>
          <w:iCs/>
        </w:rPr>
        <w:t>The Twitter activity of members of the European Council: a content analysis of EU leaders’ use of Twitter in 2019 20.</w:t>
      </w:r>
      <w:r>
        <w:t>, LU: Publications Office, available at https://data.europa.eu/doi/10.2861/17201 (accessed June 2021).</w:t>
      </w:r>
    </w:p>
    <w:p w14:paraId="408D0E9B" w14:textId="77777777" w:rsidR="00512683" w:rsidRDefault="00512683" w:rsidP="00512683">
      <w:pPr>
        <w:pStyle w:val="Literaturverzeichnis"/>
      </w:pPr>
      <w:r>
        <w:t xml:space="preserve">Fairclough, N. (2003) </w:t>
      </w:r>
      <w:r>
        <w:rPr>
          <w:i/>
          <w:iCs/>
        </w:rPr>
        <w:t>Analysing Discourse: Textual Analysis for Social Research</w:t>
      </w:r>
      <w:r>
        <w:t>, Psychology Press.</w:t>
      </w:r>
    </w:p>
    <w:p w14:paraId="7E76171D" w14:textId="77777777" w:rsidR="00512683" w:rsidRDefault="00512683" w:rsidP="00512683">
      <w:pPr>
        <w:pStyle w:val="Literaturverzeichnis"/>
      </w:pPr>
      <w:r>
        <w:t xml:space="preserve">Fazekas, Z., Popa, S. A., Schmitt, H., Barberá, P. and Theocharis, Y. (2021) ‘Elite-public interaction on twitter: EU issue expansion in the campaign’, </w:t>
      </w:r>
      <w:r>
        <w:rPr>
          <w:i/>
          <w:iCs/>
        </w:rPr>
        <w:t>European Journal of Political Research</w:t>
      </w:r>
      <w:r>
        <w:t xml:space="preserve"> 60(2): 376–396.</w:t>
      </w:r>
    </w:p>
    <w:p w14:paraId="1361A654" w14:textId="77777777" w:rsidR="00512683" w:rsidRDefault="00512683" w:rsidP="00512683">
      <w:pPr>
        <w:pStyle w:val="Literaturverzeichnis"/>
      </w:pPr>
      <w:r>
        <w:t xml:space="preserve">Firouzjaei, H. A. and Özdemir, S. F. (2020) ‘Effect of readability of political tweets on positive user engagement’, in </w:t>
      </w:r>
      <w:r>
        <w:rPr>
          <w:i/>
          <w:iCs/>
        </w:rPr>
        <w:t>IEEE/ACM International Conference on Advances in Social Networks Analysis and Mining (ASONAM)</w:t>
      </w:r>
      <w:r>
        <w:t>. 2020, available at https://web.ntpu.edu.tw/~myday/doc/ASONAM2020/ASONAM2020_Proceedings/pdf/papers/137_074_884.pdf.</w:t>
      </w:r>
    </w:p>
    <w:p w14:paraId="2436A27C" w14:textId="77777777" w:rsidR="00512683" w:rsidRDefault="00512683" w:rsidP="00512683">
      <w:pPr>
        <w:pStyle w:val="Literaturverzeichnis"/>
      </w:pPr>
      <w:r>
        <w:t xml:space="preserve">Fowler, R., Hodge, B., Trew, T. and Kress, G. (1979) </w:t>
      </w:r>
      <w:r>
        <w:rPr>
          <w:i/>
          <w:iCs/>
        </w:rPr>
        <w:t>Language and Control</w:t>
      </w:r>
      <w:r>
        <w:t>, London: Routledge.</w:t>
      </w:r>
    </w:p>
    <w:p w14:paraId="5F042AD7" w14:textId="77777777" w:rsidR="00512683" w:rsidRDefault="00512683" w:rsidP="00512683">
      <w:pPr>
        <w:pStyle w:val="Literaturverzeichnis"/>
      </w:pPr>
      <w:r>
        <w:t xml:space="preserve">Gerhards, J., Offerhaus, A. and Roose, J. (2009) ‘Wer ist verantwortlich? Die Europäische Union, ihre Nationalstaaten und die massenmediale Attribution von Verantwortung für Erfolge und Misserfolge’, </w:t>
      </w:r>
      <w:r>
        <w:rPr>
          <w:i/>
          <w:iCs/>
        </w:rPr>
        <w:t>Politische Vierteljahresschrift Sonderhefte</w:t>
      </w:r>
      <w:r>
        <w:t xml:space="preserve"> Band 42 ‘Politik in der Mediendemokratie’: 529–558.</w:t>
      </w:r>
    </w:p>
    <w:p w14:paraId="3DEC51FF" w14:textId="77777777" w:rsidR="00512683" w:rsidRDefault="00512683" w:rsidP="00512683">
      <w:pPr>
        <w:pStyle w:val="Literaturverzeichnis"/>
      </w:pPr>
      <w:r>
        <w:t xml:space="preserve">Hamřík, L. (2021) ‘Is there any “price” for making individual EU politicians more important? The personalization of politics in the European Commission’, </w:t>
      </w:r>
      <w:r>
        <w:rPr>
          <w:i/>
          <w:iCs/>
        </w:rPr>
        <w:t>Journal of European Integration</w:t>
      </w:r>
      <w:r>
        <w:t xml:space="preserve"> 43(4): 403–420.</w:t>
      </w:r>
    </w:p>
    <w:p w14:paraId="2E127FF3" w14:textId="77777777" w:rsidR="00512683" w:rsidRDefault="00512683" w:rsidP="00512683">
      <w:pPr>
        <w:pStyle w:val="Literaturverzeichnis"/>
      </w:pPr>
      <w:r>
        <w:t xml:space="preserve">Harteveld, E., Schaper, J., Lange, S. L. D. and Brug, W. V. D. (2018) ‘Blaming Brussels? The Impact of (News about) the Refugee Crisis on Attitudes towards the EU and National Politics’, </w:t>
      </w:r>
      <w:r>
        <w:rPr>
          <w:i/>
          <w:iCs/>
        </w:rPr>
        <w:t>JCMS: Journal of Common Market Studies</w:t>
      </w:r>
      <w:r>
        <w:t xml:space="preserve"> 56(1): 157–177.</w:t>
      </w:r>
    </w:p>
    <w:p w14:paraId="16C35EBA" w14:textId="77777777" w:rsidR="00512683" w:rsidRDefault="00512683" w:rsidP="00512683">
      <w:pPr>
        <w:pStyle w:val="Literaturverzeichnis"/>
      </w:pPr>
      <w:r>
        <w:t xml:space="preserve">Hartlapp, M., Metz, J. and Rauh, C. (2014) </w:t>
      </w:r>
      <w:r>
        <w:rPr>
          <w:i/>
          <w:iCs/>
        </w:rPr>
        <w:t>Which Policy for Europe?: Power and Conflict inside the European Commission</w:t>
      </w:r>
      <w:r>
        <w:t>, Oxford: Oxford University Press.</w:t>
      </w:r>
    </w:p>
    <w:p w14:paraId="6015CA0E" w14:textId="77777777" w:rsidR="00512683" w:rsidRDefault="00512683" w:rsidP="00512683">
      <w:pPr>
        <w:pStyle w:val="Literaturverzeichnis"/>
      </w:pPr>
      <w:r>
        <w:t xml:space="preserve">Haßler, J., Magin, M., Russmann, U. and Fenoll, V. (eds) (2021) </w:t>
      </w:r>
      <w:r>
        <w:rPr>
          <w:i/>
          <w:iCs/>
        </w:rPr>
        <w:t>Campaigning on Facebook in the 2019 European Parliament Election: Informing, Interacting with, and Mobilising Voters</w:t>
      </w:r>
      <w:r>
        <w:t>, Palgrave Macmillan, doi:10.1007/978-3-030-73851-8.</w:t>
      </w:r>
    </w:p>
    <w:p w14:paraId="3EF555AD" w14:textId="77777777" w:rsidR="00512683" w:rsidRDefault="00512683" w:rsidP="00512683">
      <w:pPr>
        <w:pStyle w:val="Literaturverzeichnis"/>
      </w:pPr>
      <w:r>
        <w:t xml:space="preserve">Heinkelmann-Wild, T. and Zangl, B. (2020) ‘Multilevel blame games: Blame-shifting in the European Union’, </w:t>
      </w:r>
      <w:r>
        <w:rPr>
          <w:i/>
          <w:iCs/>
        </w:rPr>
        <w:t>Governance</w:t>
      </w:r>
      <w:r>
        <w:t xml:space="preserve"> 33(4): 953–969.</w:t>
      </w:r>
    </w:p>
    <w:p w14:paraId="64E49879" w14:textId="77777777" w:rsidR="00512683" w:rsidRDefault="00512683" w:rsidP="00512683">
      <w:pPr>
        <w:pStyle w:val="Literaturverzeichnis"/>
      </w:pPr>
      <w:r>
        <w:t xml:space="preserve">Hix, S. (1997) ‘Executive Selection in the European Union: Does the Commission President Investiture Procedure Reduce the Democratic Deficit?’, </w:t>
      </w:r>
      <w:r>
        <w:rPr>
          <w:i/>
          <w:iCs/>
        </w:rPr>
        <w:t>European Integration online Papers (EIoP)</w:t>
      </w:r>
      <w:r>
        <w:t xml:space="preserve"> 1(21), available at http://eiop.or.at/eiop/texte/1997-021a.htm.</w:t>
      </w:r>
    </w:p>
    <w:p w14:paraId="30BA56DD" w14:textId="77777777" w:rsidR="00512683" w:rsidRDefault="00512683" w:rsidP="00512683">
      <w:pPr>
        <w:pStyle w:val="Literaturverzeichnis"/>
      </w:pPr>
      <w:r>
        <w:t xml:space="preserve">Hobolt, S. B. and Tilley, J. (2014) </w:t>
      </w:r>
      <w:r>
        <w:rPr>
          <w:i/>
          <w:iCs/>
        </w:rPr>
        <w:t>Blaming Europe?: Responsibility Without Accountability in the European Union</w:t>
      </w:r>
      <w:r>
        <w:t>, Oxford University Press, doi:10.1093/acprof:oso/9780199665686.001.0001.</w:t>
      </w:r>
    </w:p>
    <w:p w14:paraId="77A32E41" w14:textId="77777777" w:rsidR="00512683" w:rsidRDefault="00512683" w:rsidP="00512683">
      <w:pPr>
        <w:pStyle w:val="Literaturverzeichnis"/>
      </w:pPr>
      <w:r>
        <w:t xml:space="preserve">Hooghe, L. et al. (2017) </w:t>
      </w:r>
      <w:r>
        <w:rPr>
          <w:i/>
          <w:iCs/>
        </w:rPr>
        <w:t>Measuring International Authority: A Postfunctionalist Theory of Governance, Volume III</w:t>
      </w:r>
      <w:r>
        <w:t>, Oxford, New York: Oxford University Press.</w:t>
      </w:r>
    </w:p>
    <w:p w14:paraId="4A3268E0" w14:textId="77777777" w:rsidR="00512683" w:rsidRDefault="00512683" w:rsidP="00512683">
      <w:pPr>
        <w:pStyle w:val="Literaturverzeichnis"/>
      </w:pPr>
      <w:r>
        <w:lastRenderedPageBreak/>
        <w:t xml:space="preserve">Hooghe, L. and Marks, G. (2009) ‘A Postfunctionalist theory of European integration: From permissive consensus to constraining dissensus’, </w:t>
      </w:r>
      <w:r>
        <w:rPr>
          <w:i/>
          <w:iCs/>
        </w:rPr>
        <w:t>British Journal of Political Science</w:t>
      </w:r>
      <w:r>
        <w:t xml:space="preserve"> 39(1): 1–23.</w:t>
      </w:r>
    </w:p>
    <w:p w14:paraId="0AEE3D8F" w14:textId="77777777" w:rsidR="00512683" w:rsidRDefault="00512683" w:rsidP="00512683">
      <w:pPr>
        <w:pStyle w:val="Literaturverzeichnis"/>
      </w:pPr>
      <w:r>
        <w:t xml:space="preserve">Hüller, T. (2007) ‘Assessing EU strategies for publicity’, </w:t>
      </w:r>
      <w:r>
        <w:rPr>
          <w:i/>
          <w:iCs/>
        </w:rPr>
        <w:t>Journal of European Public Policy</w:t>
      </w:r>
      <w:r>
        <w:t xml:space="preserve"> 14(4): 563–581.</w:t>
      </w:r>
    </w:p>
    <w:p w14:paraId="70BC44CD" w14:textId="77777777" w:rsidR="00512683" w:rsidRDefault="00512683" w:rsidP="00512683">
      <w:pPr>
        <w:pStyle w:val="Literaturverzeichnis"/>
      </w:pPr>
      <w:r>
        <w:t xml:space="preserve">Jungherr, A. (2016) ‘Twitter use in election campaigns: A systematic literature review’, </w:t>
      </w:r>
      <w:r>
        <w:rPr>
          <w:i/>
          <w:iCs/>
        </w:rPr>
        <w:t>Journal of Information Technology &amp; Politics</w:t>
      </w:r>
      <w:r>
        <w:t xml:space="preserve"> 13(1): 72–91.</w:t>
      </w:r>
    </w:p>
    <w:p w14:paraId="01A872F9" w14:textId="77777777" w:rsidR="00512683" w:rsidRDefault="00512683" w:rsidP="00512683">
      <w:pPr>
        <w:pStyle w:val="Literaturverzeichnis"/>
      </w:pPr>
      <w:r>
        <w:t xml:space="preserve">Kassim, H., Connolly, S., Dehousse, R., Rozenberg, O. and Bendjaballah, S. (2017) ‘Managing the house: the Presidency, agenda control and policy activism in the European Commission’, </w:t>
      </w:r>
      <w:r>
        <w:rPr>
          <w:i/>
          <w:iCs/>
        </w:rPr>
        <w:t>Journal of European Public Policy</w:t>
      </w:r>
      <w:r>
        <w:t xml:space="preserve"> 24(5): 653–674.</w:t>
      </w:r>
    </w:p>
    <w:p w14:paraId="364F6FBB" w14:textId="77777777" w:rsidR="00512683" w:rsidRDefault="00512683" w:rsidP="00512683">
      <w:pPr>
        <w:pStyle w:val="Literaturverzeichnis"/>
      </w:pPr>
      <w:r>
        <w:t xml:space="preserve">Koopmans, R. and Statham, P. (2010) </w:t>
      </w:r>
      <w:r>
        <w:rPr>
          <w:i/>
          <w:iCs/>
        </w:rPr>
        <w:t>The making of a European public sphere</w:t>
      </w:r>
      <w:r>
        <w:t>, Cambridge: Cambridge University Press.</w:t>
      </w:r>
    </w:p>
    <w:p w14:paraId="207E3865" w14:textId="77777777" w:rsidR="00512683" w:rsidRDefault="00512683" w:rsidP="00512683">
      <w:pPr>
        <w:pStyle w:val="Literaturverzeichnis"/>
      </w:pPr>
      <w:r>
        <w:t xml:space="preserve">Krzyżanowski, M. (2020) ‘Digital Diplomacy or Political Communication? Exploring Social Media in The EU Institutions from a Critical Discourse Perspective’, in </w:t>
      </w:r>
      <w:r>
        <w:rPr>
          <w:i/>
          <w:iCs/>
        </w:rPr>
        <w:t>Digital Diplomacy and International Organisations</w:t>
      </w:r>
      <w:r>
        <w:t>. Routledge.</w:t>
      </w:r>
    </w:p>
    <w:p w14:paraId="2546495E" w14:textId="77777777" w:rsidR="00512683" w:rsidRDefault="00512683" w:rsidP="00512683">
      <w:pPr>
        <w:pStyle w:val="Literaturverzeichnis"/>
      </w:pPr>
      <w:r>
        <w:t xml:space="preserve">Meyer, C. (1999) ‘Political Legitimacy and the Invisibility of Politics: Exploring the European Union’s Communication Deficit’, </w:t>
      </w:r>
      <w:r>
        <w:rPr>
          <w:i/>
          <w:iCs/>
        </w:rPr>
        <w:t>JCMS: Journal of Common Market Studies</w:t>
      </w:r>
      <w:r>
        <w:t xml:space="preserve"> 37(4): 617–639.</w:t>
      </w:r>
    </w:p>
    <w:p w14:paraId="14796A5A" w14:textId="77777777" w:rsidR="00512683" w:rsidRDefault="00512683" w:rsidP="00512683">
      <w:pPr>
        <w:pStyle w:val="Literaturverzeichnis"/>
      </w:pPr>
      <w:r>
        <w:t xml:space="preserve">Moretti, F. and Pestre, D. (2015) ‘Bankspeak: The Language of World Bank Reports’, </w:t>
      </w:r>
      <w:r>
        <w:rPr>
          <w:i/>
          <w:iCs/>
        </w:rPr>
        <w:t>The New Left Review</w:t>
      </w:r>
      <w:r>
        <w:t xml:space="preserve"> 92(MAR APR 2015): 75–99.</w:t>
      </w:r>
    </w:p>
    <w:p w14:paraId="10F1B1F3" w14:textId="77777777" w:rsidR="00512683" w:rsidRDefault="00512683" w:rsidP="00512683">
      <w:pPr>
        <w:pStyle w:val="Literaturverzeichnis"/>
      </w:pPr>
      <w:r>
        <w:t xml:space="preserve">Nulty, P., Theocharis, Y., Popa, S. A., Parnet, O. and Benoit, K. (2016) ‘Social media and political communication in the 2014 elections to the European Parliament’, </w:t>
      </w:r>
      <w:r>
        <w:rPr>
          <w:i/>
          <w:iCs/>
        </w:rPr>
        <w:t>Electoral Studies</w:t>
      </w:r>
      <w:r>
        <w:t xml:space="preserve"> 44: 429–444.</w:t>
      </w:r>
    </w:p>
    <w:p w14:paraId="2344740C" w14:textId="77777777" w:rsidR="00512683" w:rsidRDefault="00512683" w:rsidP="00512683">
      <w:pPr>
        <w:pStyle w:val="Literaturverzeichnis"/>
      </w:pPr>
      <w:r>
        <w:t xml:space="preserve">Orwell, G. (1946) ‘Politics and the English Language’, </w:t>
      </w:r>
      <w:r>
        <w:rPr>
          <w:i/>
          <w:iCs/>
        </w:rPr>
        <w:t>Horizon</w:t>
      </w:r>
      <w:r>
        <w:t xml:space="preserve"> 13(76): 252–265.</w:t>
      </w:r>
    </w:p>
    <w:p w14:paraId="1424AFC0" w14:textId="77777777" w:rsidR="00512683" w:rsidRDefault="00512683" w:rsidP="00512683">
      <w:pPr>
        <w:pStyle w:val="Literaturverzeichnis"/>
      </w:pPr>
      <w:r>
        <w:t xml:space="preserve">Oschatz, C., Stier, S. and Maier, J. (2021) ‘Twitter in the News: An Analysis of Embedded Tweets in Political News Coverage’, </w:t>
      </w:r>
      <w:r>
        <w:rPr>
          <w:i/>
          <w:iCs/>
        </w:rPr>
        <w:t>Digital Journalism</w:t>
      </w:r>
      <w:r>
        <w:t xml:space="preserve"> 0(0): 1–20.</w:t>
      </w:r>
    </w:p>
    <w:p w14:paraId="5E7725DA" w14:textId="77777777" w:rsidR="00512683" w:rsidRDefault="00512683" w:rsidP="00512683">
      <w:pPr>
        <w:pStyle w:val="Literaturverzeichnis"/>
      </w:pPr>
      <w:r>
        <w:t xml:space="preserve">Rauh, C. (2021a) ‘Between neo-functionalist optimism and post-functionalist pessimism: Integrating politicisation into integration theory’, in N. Brack and S. Gürkan (eds). </w:t>
      </w:r>
      <w:r>
        <w:rPr>
          <w:i/>
          <w:iCs/>
        </w:rPr>
        <w:t>Theorising the Crises of the European Union</w:t>
      </w:r>
      <w:r>
        <w:t>. Abingdon, Oxon: Routledge, pp. 119–137.</w:t>
      </w:r>
    </w:p>
    <w:p w14:paraId="1BF3F284" w14:textId="77777777" w:rsidR="00512683" w:rsidRDefault="00512683" w:rsidP="00512683">
      <w:pPr>
        <w:pStyle w:val="Literaturverzeichnis"/>
      </w:pPr>
      <w:r>
        <w:t xml:space="preserve">Rauh, C. (2021b) ‘From the Berlaymont to the citizen? The language of European Commission press releases 1985-2020’, in </w:t>
      </w:r>
      <w:r>
        <w:rPr>
          <w:i/>
          <w:iCs/>
        </w:rPr>
        <w:t>International Studies Association</w:t>
      </w:r>
      <w:r>
        <w:t>. 2021, available at https://www.researchgate.net/publication/350152854_From_the_Berlaymont_to_the_citizen_The_language_of_European_Commission_press_releases_1985-2020.</w:t>
      </w:r>
    </w:p>
    <w:p w14:paraId="78AB6F04" w14:textId="77777777" w:rsidR="00512683" w:rsidRDefault="00512683" w:rsidP="00512683">
      <w:pPr>
        <w:pStyle w:val="Literaturverzeichnis"/>
      </w:pPr>
      <w:r>
        <w:t xml:space="preserve">Rauh, C. (2021c) ‘Supranational emergency politics? What executives’ public crisis communication may tell us’, </w:t>
      </w:r>
      <w:r>
        <w:rPr>
          <w:i/>
          <w:iCs/>
        </w:rPr>
        <w:t>Journal of European Public Policy</w:t>
      </w:r>
      <w:r>
        <w:t xml:space="preserve"> Online first.</w:t>
      </w:r>
    </w:p>
    <w:p w14:paraId="63CEEE14" w14:textId="77777777" w:rsidR="00512683" w:rsidRDefault="00512683" w:rsidP="00512683">
      <w:pPr>
        <w:pStyle w:val="Literaturverzeichnis"/>
      </w:pPr>
      <w:r>
        <w:t xml:space="preserve">Rauh, C., Bes, B. J. and Schoonvelde, M. (2020) ‘Undermining, defusing or defending European integration? Assessing public communication of European executives in times of EU politicisation’, </w:t>
      </w:r>
      <w:r>
        <w:rPr>
          <w:i/>
          <w:iCs/>
        </w:rPr>
        <w:t>European Journal of Political Research</w:t>
      </w:r>
      <w:r>
        <w:t xml:space="preserve"> 59(2): 397–423.</w:t>
      </w:r>
    </w:p>
    <w:p w14:paraId="14905866" w14:textId="77777777" w:rsidR="00512683" w:rsidRDefault="00512683" w:rsidP="00512683">
      <w:pPr>
        <w:pStyle w:val="Literaturverzeichnis"/>
      </w:pPr>
      <w:r>
        <w:t xml:space="preserve">Risse, T. (2014) </w:t>
      </w:r>
      <w:r>
        <w:rPr>
          <w:i/>
          <w:iCs/>
        </w:rPr>
        <w:t>European Public Spheres: Politics Is Back</w:t>
      </w:r>
      <w:r>
        <w:t>, Cambridge: Cambridge University Press.</w:t>
      </w:r>
    </w:p>
    <w:p w14:paraId="009C0073" w14:textId="77777777" w:rsidR="00512683" w:rsidRDefault="00512683" w:rsidP="00512683">
      <w:pPr>
        <w:pStyle w:val="Literaturverzeichnis"/>
      </w:pPr>
      <w:r>
        <w:lastRenderedPageBreak/>
        <w:t xml:space="preserve">Rittberger, B., Schwarzenbeck, H. and Zangl, B. (2017) ‘Where Does the Buck Stop? Explaining Public Responsibility Attributions in Complex International Institutions’, </w:t>
      </w:r>
      <w:r>
        <w:rPr>
          <w:i/>
          <w:iCs/>
        </w:rPr>
        <w:t>JCMS: Journal of Common Market Studies</w:t>
      </w:r>
      <w:r>
        <w:t xml:space="preserve"> 55(4): 909–924.</w:t>
      </w:r>
    </w:p>
    <w:p w14:paraId="7BC9E283" w14:textId="77777777" w:rsidR="00512683" w:rsidRDefault="00512683" w:rsidP="00512683">
      <w:pPr>
        <w:pStyle w:val="Literaturverzeichnis"/>
      </w:pPr>
      <w:r>
        <w:t xml:space="preserve">Schafer, C., Schlipphak, B. and Trieb, O. (2021) </w:t>
      </w:r>
      <w:r>
        <w:rPr>
          <w:i/>
          <w:iCs/>
        </w:rPr>
        <w:t>The ideal setting of the EU in the mind of European citizens</w:t>
      </w:r>
      <w:r>
        <w:t>, Germany: University of Muenster, available at https://reconnect-europe.eu/wp-content/uploads/2021/04/D9.2.pdf (accessed September 2021).</w:t>
      </w:r>
    </w:p>
    <w:p w14:paraId="0B03B846" w14:textId="77777777" w:rsidR="00512683" w:rsidRDefault="00512683" w:rsidP="00512683">
      <w:pPr>
        <w:pStyle w:val="Literaturverzeichnis"/>
      </w:pPr>
      <w:r>
        <w:t xml:space="preserve">Schimmelfennig, F. (2020) ‘Politicisation management in the European Union’, </w:t>
      </w:r>
      <w:r>
        <w:rPr>
          <w:i/>
          <w:iCs/>
        </w:rPr>
        <w:t>Journal of European Public Policy</w:t>
      </w:r>
      <w:r>
        <w:t xml:space="preserve"> 27(3): 342–361.</w:t>
      </w:r>
    </w:p>
    <w:p w14:paraId="28C11E09" w14:textId="77777777" w:rsidR="00512683" w:rsidRDefault="00512683" w:rsidP="00512683">
      <w:pPr>
        <w:pStyle w:val="Literaturverzeichnis"/>
      </w:pPr>
      <w:r>
        <w:t xml:space="preserve">Schlipphak, B. and Treib, O. (2017) ‘Playing the blame game on Brussels: the domestic political effects of EU interventions against democratic backsliding’, </w:t>
      </w:r>
      <w:r>
        <w:rPr>
          <w:i/>
          <w:iCs/>
        </w:rPr>
        <w:t>Journal of European Public Policy</w:t>
      </w:r>
      <w:r>
        <w:t xml:space="preserve"> 24(3): 352–365.</w:t>
      </w:r>
    </w:p>
    <w:p w14:paraId="13AA197C" w14:textId="77777777" w:rsidR="00512683" w:rsidRDefault="00512683" w:rsidP="00512683">
      <w:pPr>
        <w:pStyle w:val="Literaturverzeichnis"/>
      </w:pPr>
      <w:r>
        <w:t xml:space="preserve">Segesten, A. D. and Bossetta, M. (2017) ‘A typology of political participation online: how citizens used Twitter to mobilize during the 2015 British general elections’, </w:t>
      </w:r>
      <w:r>
        <w:rPr>
          <w:i/>
          <w:iCs/>
        </w:rPr>
        <w:t>Information, Communication &amp; Society</w:t>
      </w:r>
      <w:r>
        <w:t xml:space="preserve"> 20(11): 1625–1643.</w:t>
      </w:r>
    </w:p>
    <w:p w14:paraId="7FA07832" w14:textId="77777777" w:rsidR="00512683" w:rsidRDefault="00512683" w:rsidP="00512683">
      <w:pPr>
        <w:pStyle w:val="Literaturverzeichnis"/>
      </w:pPr>
      <w:r>
        <w:t xml:space="preserve">Silva, T., Kartalis, Y. and Lobo, M. C. (2021) ‘Highlighting supranational institutions? An automated analysis of EU politicisation (2002–2017)’, </w:t>
      </w:r>
      <w:r>
        <w:rPr>
          <w:i/>
          <w:iCs/>
        </w:rPr>
        <w:t>West European Politics</w:t>
      </w:r>
      <w:r>
        <w:t xml:space="preserve"> 0(0): 1–25.</w:t>
      </w:r>
    </w:p>
    <w:p w14:paraId="4A300150" w14:textId="77777777" w:rsidR="00512683" w:rsidRDefault="00512683" w:rsidP="00512683">
      <w:pPr>
        <w:pStyle w:val="Literaturverzeichnis"/>
      </w:pPr>
      <w:r>
        <w:t xml:space="preserve">Stier, S., Bleier, A., Lietz, H. and Strohmaier, M. (2018) ‘Election Campaigning on Social Media: Politicians, Audiences, and the Mediation of Political Communication on Facebook and Twitter’, </w:t>
      </w:r>
      <w:r>
        <w:rPr>
          <w:i/>
          <w:iCs/>
        </w:rPr>
        <w:t>Political Communication</w:t>
      </w:r>
      <w:r>
        <w:t xml:space="preserve"> 35(1): 50–74.</w:t>
      </w:r>
    </w:p>
    <w:p w14:paraId="2EAF2A50" w14:textId="77777777" w:rsidR="00512683" w:rsidRDefault="00512683" w:rsidP="00512683">
      <w:pPr>
        <w:pStyle w:val="Literaturverzeichnis"/>
      </w:pPr>
      <w:r>
        <w:t xml:space="preserve">Tallberg, J. and Zürn, M. (2019) ‘The legitimacy and legitimation of international organizations: introduction and framework’, </w:t>
      </w:r>
      <w:r>
        <w:rPr>
          <w:i/>
          <w:iCs/>
        </w:rPr>
        <w:t>The Review of International Organizations</w:t>
      </w:r>
      <w:r>
        <w:t xml:space="preserve"> 14(4): 581–606.</w:t>
      </w:r>
    </w:p>
    <w:p w14:paraId="10F70726" w14:textId="77777777" w:rsidR="00512683" w:rsidRDefault="00512683" w:rsidP="00512683">
      <w:pPr>
        <w:pStyle w:val="Literaturverzeichnis"/>
      </w:pPr>
      <w:r>
        <w:t xml:space="preserve">Tang, Y. and Hew, K. F. (2018) ‘Emoticon, Emoji, and Sticker Use in Computer-Mediated Communications: Understanding Its Communicative Function, Impact, User Behavior, and Motive’, in L. Deng, W. W. K. Ma, and C. W. R. Fong (eds). </w:t>
      </w:r>
      <w:r>
        <w:rPr>
          <w:i/>
          <w:iCs/>
        </w:rPr>
        <w:t>New Media for Educational Change</w:t>
      </w:r>
      <w:r>
        <w:t>. 2018, Singapore: Springer, pp. 191–201.</w:t>
      </w:r>
    </w:p>
    <w:p w14:paraId="6FD9E63D" w14:textId="77777777" w:rsidR="00512683" w:rsidRDefault="00512683" w:rsidP="00512683">
      <w:pPr>
        <w:pStyle w:val="Literaturverzeichnis"/>
      </w:pPr>
      <w:r>
        <w:t xml:space="preserve">Thibault, P. J. (1991) ‘Grammar, technocracy, and the noun’, in E. Ventola (ed.). </w:t>
      </w:r>
      <w:r>
        <w:rPr>
          <w:i/>
          <w:iCs/>
        </w:rPr>
        <w:t>Functional and Systemic Linguistics: Approaches and Uses</w:t>
      </w:r>
      <w:r>
        <w:t>. Berlin: Walter de Gruyter, pp. 281–306.</w:t>
      </w:r>
    </w:p>
    <w:p w14:paraId="15629D29" w14:textId="77777777" w:rsidR="00512683" w:rsidRDefault="00512683" w:rsidP="00512683">
      <w:pPr>
        <w:pStyle w:val="Literaturverzeichnis"/>
      </w:pPr>
      <w:r>
        <w:t xml:space="preserve">Tolochko, P., Song, H. and Boomgaarden, H. (2019) ‘“That Looks Hard!”: Effects of Objective and Perceived Textual Complexity on Factual and Structural Political Knowledge’, </w:t>
      </w:r>
      <w:r>
        <w:rPr>
          <w:i/>
          <w:iCs/>
        </w:rPr>
        <w:t>Political Communication</w:t>
      </w:r>
      <w:r>
        <w:t xml:space="preserve"> 36(4): 609–628.</w:t>
      </w:r>
    </w:p>
    <w:p w14:paraId="0333F00F" w14:textId="77777777" w:rsidR="00512683" w:rsidRDefault="00512683" w:rsidP="00512683">
      <w:pPr>
        <w:pStyle w:val="Literaturverzeichnis"/>
      </w:pPr>
      <w:r>
        <w:t xml:space="preserve">Traber, D., Schoonvelde, M. and Schumacher, G. (2020) ‘Errors have been made, others will be blamed: Issue engagement and blame shifting in prime minister speeches during the economic crisis in Europe’, </w:t>
      </w:r>
      <w:r>
        <w:rPr>
          <w:i/>
          <w:iCs/>
        </w:rPr>
        <w:t>European Journal of Political Research</w:t>
      </w:r>
      <w:r>
        <w:t xml:space="preserve"> 59(1): 45–67.</w:t>
      </w:r>
    </w:p>
    <w:p w14:paraId="7A8D31D5" w14:textId="77777777" w:rsidR="00512683" w:rsidRDefault="00512683" w:rsidP="00512683">
      <w:pPr>
        <w:pStyle w:val="Literaturverzeichnis"/>
      </w:pPr>
      <w:r>
        <w:t xml:space="preserve">Trenz, H. (2008) ‘Understanding Media Impact on European Integration: Enhancing or Restricting the Scope of Legitimacy of the EU?’, </w:t>
      </w:r>
      <w:r>
        <w:rPr>
          <w:i/>
          <w:iCs/>
        </w:rPr>
        <w:t>Journal of European Integration</w:t>
      </w:r>
      <w:r>
        <w:t xml:space="preserve"> 30(2): 291–309.</w:t>
      </w:r>
    </w:p>
    <w:p w14:paraId="15BDB60A" w14:textId="77777777" w:rsidR="00512683" w:rsidRDefault="00512683" w:rsidP="00512683">
      <w:pPr>
        <w:pStyle w:val="Literaturverzeichnis"/>
      </w:pPr>
      <w:r>
        <w:t xml:space="preserve">Trenz, H.-J. (2004) ‘Media Coverage on European Governance: Exploring the European Public Sphere in National Quality Newspapers’, </w:t>
      </w:r>
      <w:r>
        <w:rPr>
          <w:i/>
          <w:iCs/>
        </w:rPr>
        <w:t>European Journal of Communication</w:t>
      </w:r>
      <w:r>
        <w:t xml:space="preserve"> 19(3): 291–319.</w:t>
      </w:r>
    </w:p>
    <w:p w14:paraId="29FD5934" w14:textId="77777777" w:rsidR="00512683" w:rsidRDefault="00512683" w:rsidP="00512683">
      <w:pPr>
        <w:pStyle w:val="Literaturverzeichnis"/>
      </w:pPr>
      <w:r>
        <w:t xml:space="preserve">Umit, R. (2017) ‘Strategic communication of EU affairs: an analysis of legislative behaviour on Twitter’, </w:t>
      </w:r>
      <w:r>
        <w:rPr>
          <w:i/>
          <w:iCs/>
        </w:rPr>
        <w:t>Journal of Legislative Studies</w:t>
      </w:r>
      <w:r>
        <w:t xml:space="preserve"> 23(1): 93–124.</w:t>
      </w:r>
    </w:p>
    <w:p w14:paraId="7753E2E0" w14:textId="77777777" w:rsidR="00512683" w:rsidRDefault="00512683" w:rsidP="00512683">
      <w:pPr>
        <w:pStyle w:val="Literaturverzeichnis"/>
      </w:pPr>
      <w:r>
        <w:lastRenderedPageBreak/>
        <w:t xml:space="preserve">Wallace, J. (2018) ‘Modelling Contemporary Gatekeeping’, </w:t>
      </w:r>
      <w:r>
        <w:rPr>
          <w:i/>
          <w:iCs/>
        </w:rPr>
        <w:t>Digital Journalism</w:t>
      </w:r>
      <w:r>
        <w:t xml:space="preserve"> 6(3): 274–293.</w:t>
      </w:r>
    </w:p>
    <w:p w14:paraId="6833940C" w14:textId="77777777" w:rsidR="00512683" w:rsidRDefault="00512683" w:rsidP="00512683">
      <w:pPr>
        <w:pStyle w:val="Literaturverzeichnis"/>
      </w:pPr>
      <w:r>
        <w:t xml:space="preserve">Walter, S. (2015) ‘Explaining the visibility of EU citizens: a multi-level analysis of European Union news’, </w:t>
      </w:r>
      <w:r>
        <w:rPr>
          <w:i/>
          <w:iCs/>
        </w:rPr>
        <w:t>European Political Science Review</w:t>
      </w:r>
      <w:r>
        <w:t xml:space="preserve"> FirstView: 1–21.</w:t>
      </w:r>
    </w:p>
    <w:p w14:paraId="1DC38720" w14:textId="77777777" w:rsidR="00512683" w:rsidRDefault="00512683" w:rsidP="00512683">
      <w:pPr>
        <w:pStyle w:val="Literaturverzeichnis"/>
      </w:pPr>
      <w:r>
        <w:t xml:space="preserve">Weber, M. (2013) ‘Kapitel III. Typen der Herrschaft.’, in Knut Borchardt, Edith Hanke, and Wolfgang Schluchter (eds). </w:t>
      </w:r>
      <w:r>
        <w:rPr>
          <w:i/>
          <w:iCs/>
        </w:rPr>
        <w:t>Max Weber Gesamtausgabe I/23. Wirtschaft und Gesellschaft: Soziologie</w:t>
      </w:r>
      <w:r>
        <w:t>. Tübingen: Mohr Siebeck, pp. 449–591.</w:t>
      </w:r>
    </w:p>
    <w:p w14:paraId="71238647" w14:textId="77777777" w:rsidR="00512683" w:rsidRDefault="00512683" w:rsidP="00512683">
      <w:pPr>
        <w:pStyle w:val="Literaturverzeichnis"/>
      </w:pPr>
      <w:r>
        <w:t xml:space="preserve">Wilde, P. de and Trenz, H.-J. (2012) ‘Denouncing European integration: Euroscepticism as polity contestation’, </w:t>
      </w:r>
      <w:r>
        <w:rPr>
          <w:i/>
          <w:iCs/>
        </w:rPr>
        <w:t>European Journal of Social Theory</w:t>
      </w:r>
      <w:r>
        <w:t xml:space="preserve"> 15(4): 537–554.</w:t>
      </w:r>
    </w:p>
    <w:p w14:paraId="7AE33FB6" w14:textId="77777777" w:rsidR="00512683" w:rsidRDefault="00512683" w:rsidP="00512683">
      <w:pPr>
        <w:pStyle w:val="Literaturverzeichnis"/>
      </w:pPr>
      <w:r>
        <w:t xml:space="preserve">Wille, A. (2013) </w:t>
      </w:r>
      <w:r>
        <w:rPr>
          <w:i/>
          <w:iCs/>
        </w:rPr>
        <w:t>The Normalization of the European Commission: Politics and Bureaucracy in the EU Executive</w:t>
      </w:r>
      <w:r>
        <w:t>, Oxford: Oxford University Press.</w:t>
      </w:r>
    </w:p>
    <w:p w14:paraId="7B1014F0" w14:textId="77777777" w:rsidR="00512683" w:rsidRDefault="00512683" w:rsidP="00512683">
      <w:pPr>
        <w:pStyle w:val="Literaturverzeichnis"/>
      </w:pPr>
      <w:r>
        <w:t xml:space="preserve">Zaiotti, R. (2020) ‘The (UN)Making of International Organisations’ Digital Reputation: The European Union, the “refugee crisis,” and social media’, in </w:t>
      </w:r>
      <w:r>
        <w:rPr>
          <w:i/>
          <w:iCs/>
        </w:rPr>
        <w:t>Digital Diplomacy and International Organisations</w:t>
      </w:r>
      <w:r>
        <w:t>. Routledge.</w:t>
      </w:r>
    </w:p>
    <w:p w14:paraId="14465784" w14:textId="330023B7" w:rsidR="00670E53" w:rsidRPr="003436E1" w:rsidRDefault="00E516C4">
      <w:pPr>
        <w:spacing w:before="120" w:after="0" w:line="240" w:lineRule="auto"/>
        <w:jc w:val="both"/>
        <w:rPr>
          <w:rFonts w:asciiTheme="minorHAnsi" w:hAnsiTheme="minorHAnsi" w:cstheme="minorHAnsi"/>
          <w:sz w:val="20"/>
          <w:szCs w:val="20"/>
          <w:lang w:val="en-US"/>
          <w:rPrChange w:id="2548" w:author="Christian Rauh" w:date="2021-09-28T15:37:00Z">
            <w:rPr>
              <w:sz w:val="20"/>
              <w:szCs w:val="20"/>
              <w:lang w:val="en-US"/>
            </w:rPr>
          </w:rPrChange>
        </w:rPr>
      </w:pPr>
      <w:r w:rsidRPr="003436E1">
        <w:rPr>
          <w:rFonts w:asciiTheme="minorHAnsi" w:hAnsiTheme="minorHAnsi" w:cstheme="minorHAnsi"/>
          <w:b/>
          <w:sz w:val="20"/>
          <w:szCs w:val="20"/>
          <w:lang w:val="en-US"/>
          <w:rPrChange w:id="2549" w:author="Christian Rauh" w:date="2021-09-28T15:37:00Z">
            <w:rPr>
              <w:b/>
              <w:sz w:val="20"/>
              <w:szCs w:val="20"/>
              <w:lang w:val="en-US"/>
            </w:rPr>
          </w:rPrChange>
        </w:rPr>
        <w:fldChar w:fldCharType="end"/>
      </w:r>
    </w:p>
    <w:sectPr w:rsidR="00670E53" w:rsidRPr="003436E1" w:rsidSect="00CB0566">
      <w:headerReference w:type="default" r:id="rId18"/>
      <w:footerReference w:type="default" r:id="rId19"/>
      <w:headerReference w:type="first" r:id="rId20"/>
      <w:footerReference w:type="first" r:id="rId21"/>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68" w:author="Christian Rauh [2]" w:date="2021-06-03T11:12:00Z" w:initials="CR">
    <w:p w14:paraId="41B5898F" w14:textId="77777777" w:rsidR="006A2AF4" w:rsidRDefault="006A2AF4" w:rsidP="0063237A">
      <w:pPr>
        <w:pStyle w:val="Kommentartext"/>
      </w:pPr>
      <w:r>
        <w:rPr>
          <w:rStyle w:val="Kommentarzeichen"/>
        </w:rPr>
        <w:annotationRef/>
      </w:r>
    </w:p>
  </w:comment>
  <w:comment w:id="1773" w:author="Christian Rauh [2]" w:date="2021-06-03T11:36:00Z" w:initials="CR">
    <w:p w14:paraId="6C6AFCE7" w14:textId="77777777" w:rsidR="006A2AF4" w:rsidRDefault="006A2AF4" w:rsidP="0063237A">
      <w:pPr>
        <w:pStyle w:val="Kommentartext"/>
      </w:pPr>
      <w:r>
        <w:rPr>
          <w:rStyle w:val="Kommentarzeichen"/>
        </w:rPr>
        <w:annotationRef/>
      </w:r>
      <w:r>
        <w:t>These things need to prepared mainly in section 2 above. Here it should be really the technical information only.</w:t>
      </w:r>
    </w:p>
    <w:p w14:paraId="5F750E78" w14:textId="77777777" w:rsidR="006A2AF4" w:rsidRDefault="006A2AF4" w:rsidP="0063237A">
      <w:pPr>
        <w:pStyle w:val="Kommentartext"/>
      </w:pPr>
    </w:p>
    <w:p w14:paraId="28B908CE" w14:textId="77777777" w:rsidR="006A2AF4" w:rsidRDefault="006A2AF4" w:rsidP="0063237A">
      <w:pPr>
        <w:pStyle w:val="Kommentartext"/>
      </w:pPr>
      <w:r>
        <w:t>I like the parts you have written already but think that the belong rather int section 2:</w:t>
      </w:r>
    </w:p>
    <w:p w14:paraId="5D93A04D" w14:textId="77777777" w:rsidR="006A2AF4" w:rsidRDefault="006A2AF4" w:rsidP="0063237A">
      <w:pPr>
        <w:pStyle w:val="Kommentartext"/>
      </w:pPr>
    </w:p>
    <w:p w14:paraId="03797F2C" w14:textId="77777777" w:rsidR="006A2AF4" w:rsidRDefault="006A2AF4" w:rsidP="0063237A">
      <w:pPr>
        <w:pStyle w:val="Textkrper"/>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(Bischof &amp; Senninger, 2018; Eveland et al., 2004; Spirling, 2015; Tolochko et al., 2019)</w:t>
      </w:r>
      <w:r>
        <w:fldChar w:fldCharType="end"/>
      </w:r>
      <w:r>
        <w:t>. Semantic complexity of a message refers to the difficulty of comprehension of the words and phrases in the message (</w:t>
      </w:r>
      <w:proofErr w:type="spellStart"/>
      <w:r>
        <w:t>eg</w:t>
      </w:r>
      <w:proofErr w:type="spellEnd"/>
      <w:r>
        <w:t>: relevant vs pertinent). Syntactic complexity, on the other hand, refers to the difficulty of the structural characteristics of texts such as long noun phrases, and clauses (</w:t>
      </w:r>
      <w:proofErr w:type="spellStart"/>
      <w:r>
        <w:t>eg</w:t>
      </w:r>
      <w:proofErr w:type="spellEnd"/>
      <w:r>
        <w:t>: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67105C40" w14:textId="77777777" w:rsidR="006A2AF4" w:rsidRDefault="006A2AF4" w:rsidP="0063237A">
      <w:pPr>
        <w:pStyle w:val="Kommentartext"/>
      </w:pPr>
    </w:p>
  </w:comment>
  <w:comment w:id="1778" w:author="Christian Rauh [2]" w:date="2021-06-03T13:07:00Z" w:initials="CR">
    <w:p w14:paraId="79AFF5F6" w14:textId="77777777" w:rsidR="006A2AF4" w:rsidRDefault="006A2AF4" w:rsidP="0063237A">
      <w:pPr>
        <w:pStyle w:val="Kommentartext"/>
      </w:pPr>
      <w:r>
        <w:rPr>
          <w:rStyle w:val="Kommentarzeichen"/>
        </w:rPr>
        <w:annotationRef/>
      </w:r>
      <w:r>
        <w:t>Normalization by follower counts can either be discussed hre or in the analysis below …</w:t>
      </w:r>
    </w:p>
  </w:comment>
  <w:comment w:id="1779" w:author="Sina Furkan Özdemir" w:date="2021-06-09T09:56:00Z" w:initials="SFÖ">
    <w:p w14:paraId="6E7BE217" w14:textId="77777777" w:rsidR="006A2AF4" w:rsidRDefault="006A2AF4" w:rsidP="0063237A">
      <w:pPr>
        <w:pStyle w:val="Kommentartext"/>
      </w:pPr>
      <w:r>
        <w:rPr>
          <w:rStyle w:val="Kommentarzeichen"/>
        </w:rPr>
        <w:annotationRef/>
      </w:r>
      <w:r>
        <w:rPr>
          <w:lang w:val="tr-TR"/>
        </w:rPr>
        <w:t>Here seems like the better options since we are already talking about indicators and normalization is part of the indicator.</w:t>
      </w:r>
    </w:p>
  </w:comment>
  <w:comment w:id="1780" w:author="Christian Rauh [2]" w:date="2021-06-03T13:08:00Z" w:initials="CR">
    <w:p w14:paraId="219D72C9" w14:textId="77777777" w:rsidR="006A2AF4" w:rsidRDefault="006A2AF4" w:rsidP="0063237A">
      <w:pPr>
        <w:pStyle w:val="Kommentartext"/>
      </w:pPr>
      <w:r>
        <w:rPr>
          <w:rStyle w:val="Kommentarzeichen"/>
        </w:rPr>
        <w:annotationRef/>
      </w:r>
      <w:r>
        <w:t>I would use these text bits in the discussion of the results below:</w:t>
      </w:r>
    </w:p>
    <w:p w14:paraId="3049482F" w14:textId="77777777" w:rsidR="006A2AF4" w:rsidRDefault="006A2AF4" w:rsidP="0063237A">
      <w:pPr>
        <w:pStyle w:val="Kommentartext"/>
      </w:pPr>
    </w:p>
    <w:p w14:paraId="066311A3" w14:textId="77777777" w:rsidR="006A2AF4" w:rsidRDefault="006A2AF4" w:rsidP="0063237A">
      <w:pPr>
        <w:pStyle w:val="Textkrper"/>
        <w:jc w:val="both"/>
      </w:pPr>
      <w:r>
        <w:t>We gauge the interactivity of the Twitter communication by exploiting quote, retweet and reply meta-data provided by the Twitter API. We measure the one-way interactivity by percentage share of quoted and retweeted tweets per account</w:t>
      </w:r>
      <w:r>
        <w:rPr>
          <w:rStyle w:val="Kommentarzeichen"/>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21A85689" w14:textId="77777777" w:rsidR="006A2AF4" w:rsidRDefault="006A2AF4" w:rsidP="0063237A">
      <w:pPr>
        <w:pStyle w:val="Kommentartext"/>
      </w:pPr>
    </w:p>
  </w:comment>
  <w:comment w:id="1781" w:author="Sina Furkan Özdemir" w:date="2021-06-09T09:57:00Z" w:initials="SFÖ">
    <w:p w14:paraId="520C81B6" w14:textId="77777777" w:rsidR="006A2AF4" w:rsidRDefault="006A2AF4" w:rsidP="0063237A">
      <w:pPr>
        <w:pStyle w:val="Kommentartext"/>
      </w:pPr>
      <w:r>
        <w:rPr>
          <w:rStyle w:val="Kommentarzeichen"/>
        </w:rPr>
        <w:annotationRef/>
      </w:r>
      <w:r>
        <w:rPr>
          <w:lang w:val="tr-TR"/>
        </w:rPr>
        <w:t xml:space="preserve">Well, these would certainly come up when we discuss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5898F" w15:done="1"/>
  <w15:commentEx w15:paraId="67105C40" w15:done="0"/>
  <w15:commentEx w15:paraId="79AFF5F6" w15:done="0"/>
  <w15:commentEx w15:paraId="6E7BE217" w15:paraIdParent="79AFF5F6" w15:done="0"/>
  <w15:commentEx w15:paraId="21A85689" w15:done="1"/>
  <w15:commentEx w15:paraId="520C81B6" w15:paraIdParent="21A856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39F3" w16cex:dateUtc="2021-06-03T09:12:00Z"/>
  <w16cex:commentExtensible w16cex:durableId="24EC39F2" w16cex:dateUtc="2021-06-03T09:36:00Z"/>
  <w16cex:commentExtensible w16cex:durableId="24EC39EC" w16cex:dateUtc="2021-06-03T11:07:00Z"/>
  <w16cex:commentExtensible w16cex:durableId="24EC39EB" w16cex:dateUtc="2021-06-09T07:56:00Z"/>
  <w16cex:commentExtensible w16cex:durableId="24EC39EA" w16cex:dateUtc="2021-06-03T11:08:00Z"/>
  <w16cex:commentExtensible w16cex:durableId="24EC39E9" w16cex:dateUtc="2021-06-09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5898F" w16cid:durableId="24EC39F3"/>
  <w16cid:commentId w16cid:paraId="67105C40" w16cid:durableId="24EC39F2"/>
  <w16cid:commentId w16cid:paraId="79AFF5F6" w16cid:durableId="24EC39EC"/>
  <w16cid:commentId w16cid:paraId="6E7BE217" w16cid:durableId="24EC39EB"/>
  <w16cid:commentId w16cid:paraId="21A85689" w16cid:durableId="24EC39EA"/>
  <w16cid:commentId w16cid:paraId="520C81B6" w16cid:durableId="24EC39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88259" w14:textId="77777777" w:rsidR="00CD64A1" w:rsidRDefault="00CD64A1" w:rsidP="00675AF9">
      <w:pPr>
        <w:spacing w:after="0" w:line="240" w:lineRule="auto"/>
      </w:pPr>
      <w:r>
        <w:separator/>
      </w:r>
    </w:p>
  </w:endnote>
  <w:endnote w:type="continuationSeparator" w:id="0">
    <w:p w14:paraId="5763E44D" w14:textId="77777777" w:rsidR="00CD64A1" w:rsidRDefault="00CD64A1"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5FF9" w14:textId="2AC666E2" w:rsidR="006A2AF4" w:rsidRPr="00B26D46" w:rsidRDefault="006A2AF4"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Pr>
        <w:noProof/>
        <w:sz w:val="18"/>
        <w:lang w:val="en-US"/>
      </w:rPr>
      <w:t>1</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710B9" w14:textId="77777777" w:rsidR="006A2AF4" w:rsidRPr="009946EC" w:rsidRDefault="006A2AF4"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74527" w14:textId="77777777" w:rsidR="00CD64A1" w:rsidRDefault="00CD64A1" w:rsidP="00675AF9">
      <w:pPr>
        <w:spacing w:after="0" w:line="240" w:lineRule="auto"/>
      </w:pPr>
      <w:r>
        <w:separator/>
      </w:r>
    </w:p>
  </w:footnote>
  <w:footnote w:type="continuationSeparator" w:id="0">
    <w:p w14:paraId="3607307C" w14:textId="77777777" w:rsidR="00CD64A1" w:rsidRDefault="00CD64A1"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7B779" w14:textId="77777777" w:rsidR="006A2AF4" w:rsidRDefault="006A2AF4"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6C99" w14:textId="77777777" w:rsidR="006A2AF4" w:rsidRDefault="006A2AF4"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8F72CD"/>
    <w:multiLevelType w:val="hybridMultilevel"/>
    <w:tmpl w:val="B32E761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4"/>
  </w:num>
  <w:num w:numId="12">
    <w:abstractNumId w:val="12"/>
  </w:num>
  <w:num w:numId="13">
    <w:abstractNumId w:val="10"/>
  </w:num>
  <w:num w:numId="14">
    <w:abstractNumId w:val="1"/>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Rauh">
    <w15:presenceInfo w15:providerId="AD" w15:userId="S-1-5-21-3308023661-3915791984-1724325443-63008"/>
  </w15:person>
  <w15:person w15:author="Christian Rauh [2]">
    <w15:presenceInfo w15:providerId="Windows Live" w15:userId="0a32799be43b6ba0"/>
  </w15:person>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trackRevisions/>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79A"/>
    <w:rsid w:val="00037F16"/>
    <w:rsid w:val="00037F9A"/>
    <w:rsid w:val="00042904"/>
    <w:rsid w:val="000449BB"/>
    <w:rsid w:val="000518BF"/>
    <w:rsid w:val="00051A1B"/>
    <w:rsid w:val="0005513D"/>
    <w:rsid w:val="00057E4D"/>
    <w:rsid w:val="00061E08"/>
    <w:rsid w:val="00062E48"/>
    <w:rsid w:val="000660FE"/>
    <w:rsid w:val="00067DE1"/>
    <w:rsid w:val="000743EF"/>
    <w:rsid w:val="000756C9"/>
    <w:rsid w:val="00080D7A"/>
    <w:rsid w:val="00087902"/>
    <w:rsid w:val="000901E1"/>
    <w:rsid w:val="00091508"/>
    <w:rsid w:val="00091B45"/>
    <w:rsid w:val="00091E38"/>
    <w:rsid w:val="000A07F3"/>
    <w:rsid w:val="000A0D2D"/>
    <w:rsid w:val="000A1A9E"/>
    <w:rsid w:val="000A37EE"/>
    <w:rsid w:val="000A699E"/>
    <w:rsid w:val="000A6F49"/>
    <w:rsid w:val="000B3E98"/>
    <w:rsid w:val="000C4998"/>
    <w:rsid w:val="000C6BB4"/>
    <w:rsid w:val="000C6CB3"/>
    <w:rsid w:val="000C73E0"/>
    <w:rsid w:val="000D2A4F"/>
    <w:rsid w:val="000D2B48"/>
    <w:rsid w:val="000D31D6"/>
    <w:rsid w:val="000D33C2"/>
    <w:rsid w:val="000D4F85"/>
    <w:rsid w:val="000E12A3"/>
    <w:rsid w:val="000E1CB6"/>
    <w:rsid w:val="000F5357"/>
    <w:rsid w:val="000F68C2"/>
    <w:rsid w:val="000F6E98"/>
    <w:rsid w:val="00101DF3"/>
    <w:rsid w:val="00102BB5"/>
    <w:rsid w:val="0010619A"/>
    <w:rsid w:val="001103D6"/>
    <w:rsid w:val="0011405F"/>
    <w:rsid w:val="00121DE6"/>
    <w:rsid w:val="00122957"/>
    <w:rsid w:val="001316D7"/>
    <w:rsid w:val="00135B72"/>
    <w:rsid w:val="001455D2"/>
    <w:rsid w:val="00150107"/>
    <w:rsid w:val="001608EA"/>
    <w:rsid w:val="00160C9A"/>
    <w:rsid w:val="0016126B"/>
    <w:rsid w:val="001637C8"/>
    <w:rsid w:val="001665A9"/>
    <w:rsid w:val="00170723"/>
    <w:rsid w:val="00173980"/>
    <w:rsid w:val="001753DC"/>
    <w:rsid w:val="0017781E"/>
    <w:rsid w:val="00193E2A"/>
    <w:rsid w:val="00193FA2"/>
    <w:rsid w:val="00194DC3"/>
    <w:rsid w:val="001957F4"/>
    <w:rsid w:val="0019666F"/>
    <w:rsid w:val="001A0796"/>
    <w:rsid w:val="001A0BC1"/>
    <w:rsid w:val="001A4C3B"/>
    <w:rsid w:val="001B065D"/>
    <w:rsid w:val="001B1E72"/>
    <w:rsid w:val="001B53FB"/>
    <w:rsid w:val="001C0E97"/>
    <w:rsid w:val="001C2021"/>
    <w:rsid w:val="001C20F8"/>
    <w:rsid w:val="001C490E"/>
    <w:rsid w:val="001D4988"/>
    <w:rsid w:val="001D7C47"/>
    <w:rsid w:val="001E08A5"/>
    <w:rsid w:val="001E1C36"/>
    <w:rsid w:val="001E4A3A"/>
    <w:rsid w:val="001F014E"/>
    <w:rsid w:val="001F0999"/>
    <w:rsid w:val="001F26CD"/>
    <w:rsid w:val="001F29C2"/>
    <w:rsid w:val="00202163"/>
    <w:rsid w:val="0021323F"/>
    <w:rsid w:val="0021355D"/>
    <w:rsid w:val="00213604"/>
    <w:rsid w:val="002136F4"/>
    <w:rsid w:val="002140DD"/>
    <w:rsid w:val="00214D89"/>
    <w:rsid w:val="00215B71"/>
    <w:rsid w:val="00216716"/>
    <w:rsid w:val="00217A3A"/>
    <w:rsid w:val="002212F7"/>
    <w:rsid w:val="002255C6"/>
    <w:rsid w:val="00227A93"/>
    <w:rsid w:val="00231C69"/>
    <w:rsid w:val="002354AA"/>
    <w:rsid w:val="00235F4B"/>
    <w:rsid w:val="002447F1"/>
    <w:rsid w:val="00246675"/>
    <w:rsid w:val="002509E5"/>
    <w:rsid w:val="002528C1"/>
    <w:rsid w:val="00252B3F"/>
    <w:rsid w:val="00256416"/>
    <w:rsid w:val="00261290"/>
    <w:rsid w:val="00261C76"/>
    <w:rsid w:val="00261DD5"/>
    <w:rsid w:val="00261E97"/>
    <w:rsid w:val="00270786"/>
    <w:rsid w:val="00273E50"/>
    <w:rsid w:val="002762DB"/>
    <w:rsid w:val="00290453"/>
    <w:rsid w:val="00290D3B"/>
    <w:rsid w:val="0029563D"/>
    <w:rsid w:val="002A4982"/>
    <w:rsid w:val="002A76D3"/>
    <w:rsid w:val="002B045F"/>
    <w:rsid w:val="002B0663"/>
    <w:rsid w:val="002B24F8"/>
    <w:rsid w:val="002B2795"/>
    <w:rsid w:val="002B481C"/>
    <w:rsid w:val="002C1B7F"/>
    <w:rsid w:val="002C2BA1"/>
    <w:rsid w:val="002C5D54"/>
    <w:rsid w:val="002C72A4"/>
    <w:rsid w:val="002C7827"/>
    <w:rsid w:val="002D2AC3"/>
    <w:rsid w:val="002D4867"/>
    <w:rsid w:val="002D6AE3"/>
    <w:rsid w:val="002D7F75"/>
    <w:rsid w:val="002E4BD3"/>
    <w:rsid w:val="002E5018"/>
    <w:rsid w:val="002E534C"/>
    <w:rsid w:val="002E7307"/>
    <w:rsid w:val="002F0A2C"/>
    <w:rsid w:val="002F32B5"/>
    <w:rsid w:val="002F380D"/>
    <w:rsid w:val="002F3D47"/>
    <w:rsid w:val="002F5BBE"/>
    <w:rsid w:val="00301766"/>
    <w:rsid w:val="00303CB1"/>
    <w:rsid w:val="003047D1"/>
    <w:rsid w:val="00306893"/>
    <w:rsid w:val="003076C0"/>
    <w:rsid w:val="00316DAC"/>
    <w:rsid w:val="00317A71"/>
    <w:rsid w:val="00321E96"/>
    <w:rsid w:val="00322DEE"/>
    <w:rsid w:val="0032303F"/>
    <w:rsid w:val="0032361F"/>
    <w:rsid w:val="00323B59"/>
    <w:rsid w:val="0032464D"/>
    <w:rsid w:val="0032673F"/>
    <w:rsid w:val="00326BCB"/>
    <w:rsid w:val="003275B8"/>
    <w:rsid w:val="00330CA0"/>
    <w:rsid w:val="00331D26"/>
    <w:rsid w:val="003352DA"/>
    <w:rsid w:val="003361B0"/>
    <w:rsid w:val="003404B4"/>
    <w:rsid w:val="00340C32"/>
    <w:rsid w:val="0034145D"/>
    <w:rsid w:val="003436E1"/>
    <w:rsid w:val="00343975"/>
    <w:rsid w:val="003443B2"/>
    <w:rsid w:val="00347AD4"/>
    <w:rsid w:val="00347B58"/>
    <w:rsid w:val="00347E88"/>
    <w:rsid w:val="003521FF"/>
    <w:rsid w:val="00352816"/>
    <w:rsid w:val="003537C5"/>
    <w:rsid w:val="0035437B"/>
    <w:rsid w:val="00355A52"/>
    <w:rsid w:val="0035623F"/>
    <w:rsid w:val="00357C26"/>
    <w:rsid w:val="0036079B"/>
    <w:rsid w:val="0036492C"/>
    <w:rsid w:val="00365384"/>
    <w:rsid w:val="003657FF"/>
    <w:rsid w:val="00367B7C"/>
    <w:rsid w:val="00373035"/>
    <w:rsid w:val="00375ACA"/>
    <w:rsid w:val="003770F7"/>
    <w:rsid w:val="00377799"/>
    <w:rsid w:val="0037798B"/>
    <w:rsid w:val="00385FC3"/>
    <w:rsid w:val="00386C03"/>
    <w:rsid w:val="0039136B"/>
    <w:rsid w:val="00394B13"/>
    <w:rsid w:val="00395D8C"/>
    <w:rsid w:val="0039691C"/>
    <w:rsid w:val="003A050C"/>
    <w:rsid w:val="003A227C"/>
    <w:rsid w:val="003A248E"/>
    <w:rsid w:val="003A3F22"/>
    <w:rsid w:val="003A753F"/>
    <w:rsid w:val="003B0F21"/>
    <w:rsid w:val="003B13B1"/>
    <w:rsid w:val="003B2CE1"/>
    <w:rsid w:val="003B4071"/>
    <w:rsid w:val="003C2342"/>
    <w:rsid w:val="003C3069"/>
    <w:rsid w:val="003C5444"/>
    <w:rsid w:val="003C6B0D"/>
    <w:rsid w:val="003C7B06"/>
    <w:rsid w:val="003C7D64"/>
    <w:rsid w:val="003D016B"/>
    <w:rsid w:val="003D5D02"/>
    <w:rsid w:val="003D789D"/>
    <w:rsid w:val="003D7D1A"/>
    <w:rsid w:val="003E2D9C"/>
    <w:rsid w:val="003E4EAB"/>
    <w:rsid w:val="003E7EDC"/>
    <w:rsid w:val="003F19E3"/>
    <w:rsid w:val="003F758C"/>
    <w:rsid w:val="003F7897"/>
    <w:rsid w:val="0040202D"/>
    <w:rsid w:val="00404FC8"/>
    <w:rsid w:val="00407414"/>
    <w:rsid w:val="004100E3"/>
    <w:rsid w:val="004154F4"/>
    <w:rsid w:val="00421067"/>
    <w:rsid w:val="00421BED"/>
    <w:rsid w:val="00424129"/>
    <w:rsid w:val="00427BDC"/>
    <w:rsid w:val="0043153D"/>
    <w:rsid w:val="00431C33"/>
    <w:rsid w:val="00440CA8"/>
    <w:rsid w:val="00441C3A"/>
    <w:rsid w:val="00450389"/>
    <w:rsid w:val="004514FD"/>
    <w:rsid w:val="00451F95"/>
    <w:rsid w:val="00457108"/>
    <w:rsid w:val="004579E5"/>
    <w:rsid w:val="00460218"/>
    <w:rsid w:val="004619B9"/>
    <w:rsid w:val="00464155"/>
    <w:rsid w:val="004709BE"/>
    <w:rsid w:val="00470FA9"/>
    <w:rsid w:val="00476700"/>
    <w:rsid w:val="00481B0D"/>
    <w:rsid w:val="00482C41"/>
    <w:rsid w:val="004836FE"/>
    <w:rsid w:val="00486527"/>
    <w:rsid w:val="00486D55"/>
    <w:rsid w:val="00490F14"/>
    <w:rsid w:val="00491C74"/>
    <w:rsid w:val="00492F97"/>
    <w:rsid w:val="0049509D"/>
    <w:rsid w:val="00495CA9"/>
    <w:rsid w:val="004A01A1"/>
    <w:rsid w:val="004A0703"/>
    <w:rsid w:val="004A21DD"/>
    <w:rsid w:val="004A4DF3"/>
    <w:rsid w:val="004A522C"/>
    <w:rsid w:val="004A5839"/>
    <w:rsid w:val="004B48DA"/>
    <w:rsid w:val="004B5181"/>
    <w:rsid w:val="004C1351"/>
    <w:rsid w:val="004C26E8"/>
    <w:rsid w:val="004C2D3C"/>
    <w:rsid w:val="004C3F7E"/>
    <w:rsid w:val="004C505A"/>
    <w:rsid w:val="004C779B"/>
    <w:rsid w:val="004D1A97"/>
    <w:rsid w:val="004D2367"/>
    <w:rsid w:val="004D52F5"/>
    <w:rsid w:val="004D5E50"/>
    <w:rsid w:val="004D7C9D"/>
    <w:rsid w:val="004E0310"/>
    <w:rsid w:val="004E3FC8"/>
    <w:rsid w:val="004F022B"/>
    <w:rsid w:val="004F1D57"/>
    <w:rsid w:val="004F49CC"/>
    <w:rsid w:val="004F4B50"/>
    <w:rsid w:val="004F646E"/>
    <w:rsid w:val="005003CE"/>
    <w:rsid w:val="005016A5"/>
    <w:rsid w:val="00501BC2"/>
    <w:rsid w:val="005025AC"/>
    <w:rsid w:val="0050284E"/>
    <w:rsid w:val="00504392"/>
    <w:rsid w:val="005044C1"/>
    <w:rsid w:val="0050761C"/>
    <w:rsid w:val="005102DE"/>
    <w:rsid w:val="005121FB"/>
    <w:rsid w:val="00512683"/>
    <w:rsid w:val="005214DD"/>
    <w:rsid w:val="0052271A"/>
    <w:rsid w:val="00525614"/>
    <w:rsid w:val="00532D33"/>
    <w:rsid w:val="00534561"/>
    <w:rsid w:val="00537EA2"/>
    <w:rsid w:val="0054042E"/>
    <w:rsid w:val="0054065E"/>
    <w:rsid w:val="00542614"/>
    <w:rsid w:val="00542692"/>
    <w:rsid w:val="00546B78"/>
    <w:rsid w:val="0055173C"/>
    <w:rsid w:val="00552F8E"/>
    <w:rsid w:val="00553EFA"/>
    <w:rsid w:val="00554E27"/>
    <w:rsid w:val="00556793"/>
    <w:rsid w:val="005569BE"/>
    <w:rsid w:val="005578EA"/>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87527"/>
    <w:rsid w:val="005970EE"/>
    <w:rsid w:val="00597BF3"/>
    <w:rsid w:val="005A437F"/>
    <w:rsid w:val="005A58D8"/>
    <w:rsid w:val="005A7F70"/>
    <w:rsid w:val="005B31BD"/>
    <w:rsid w:val="005B48BF"/>
    <w:rsid w:val="005B5BD1"/>
    <w:rsid w:val="005B64C1"/>
    <w:rsid w:val="005B7EC7"/>
    <w:rsid w:val="005C1430"/>
    <w:rsid w:val="005C5854"/>
    <w:rsid w:val="005C7B9B"/>
    <w:rsid w:val="005C7E87"/>
    <w:rsid w:val="005D43D0"/>
    <w:rsid w:val="005D4A7B"/>
    <w:rsid w:val="005D4DA5"/>
    <w:rsid w:val="005D593A"/>
    <w:rsid w:val="005E3248"/>
    <w:rsid w:val="005E5C2B"/>
    <w:rsid w:val="005F0AB9"/>
    <w:rsid w:val="005F7FE3"/>
    <w:rsid w:val="0060177D"/>
    <w:rsid w:val="00601A09"/>
    <w:rsid w:val="00603552"/>
    <w:rsid w:val="0060553C"/>
    <w:rsid w:val="00607330"/>
    <w:rsid w:val="006076B2"/>
    <w:rsid w:val="00610C6E"/>
    <w:rsid w:val="00613CE6"/>
    <w:rsid w:val="00615977"/>
    <w:rsid w:val="006176E5"/>
    <w:rsid w:val="0061795C"/>
    <w:rsid w:val="0062037D"/>
    <w:rsid w:val="00620833"/>
    <w:rsid w:val="0062107F"/>
    <w:rsid w:val="0062357B"/>
    <w:rsid w:val="00625CE8"/>
    <w:rsid w:val="00630732"/>
    <w:rsid w:val="00632089"/>
    <w:rsid w:val="0063237A"/>
    <w:rsid w:val="00634B26"/>
    <w:rsid w:val="0064153D"/>
    <w:rsid w:val="00645A19"/>
    <w:rsid w:val="0064749A"/>
    <w:rsid w:val="00652588"/>
    <w:rsid w:val="00652FD3"/>
    <w:rsid w:val="006547B2"/>
    <w:rsid w:val="006618F2"/>
    <w:rsid w:val="006628FE"/>
    <w:rsid w:val="00664985"/>
    <w:rsid w:val="0067013A"/>
    <w:rsid w:val="00670E53"/>
    <w:rsid w:val="00674C78"/>
    <w:rsid w:val="00675AF9"/>
    <w:rsid w:val="006779A4"/>
    <w:rsid w:val="00680A9A"/>
    <w:rsid w:val="006816B5"/>
    <w:rsid w:val="006961DA"/>
    <w:rsid w:val="00697553"/>
    <w:rsid w:val="006A096C"/>
    <w:rsid w:val="006A1C16"/>
    <w:rsid w:val="006A2AF4"/>
    <w:rsid w:val="006A3F90"/>
    <w:rsid w:val="006A4731"/>
    <w:rsid w:val="006B3083"/>
    <w:rsid w:val="006B4A79"/>
    <w:rsid w:val="006B4C5B"/>
    <w:rsid w:val="006B7B55"/>
    <w:rsid w:val="006C756B"/>
    <w:rsid w:val="006C78CD"/>
    <w:rsid w:val="006E0B8C"/>
    <w:rsid w:val="006E17DF"/>
    <w:rsid w:val="006E61A0"/>
    <w:rsid w:val="006E7845"/>
    <w:rsid w:val="006F10F9"/>
    <w:rsid w:val="006F170E"/>
    <w:rsid w:val="006F47A0"/>
    <w:rsid w:val="006F47EB"/>
    <w:rsid w:val="00701E9C"/>
    <w:rsid w:val="00702831"/>
    <w:rsid w:val="00702B20"/>
    <w:rsid w:val="00702D9C"/>
    <w:rsid w:val="0070303C"/>
    <w:rsid w:val="00712247"/>
    <w:rsid w:val="00713E6A"/>
    <w:rsid w:val="00715EFA"/>
    <w:rsid w:val="007162A6"/>
    <w:rsid w:val="007201C2"/>
    <w:rsid w:val="00725938"/>
    <w:rsid w:val="007319FF"/>
    <w:rsid w:val="007344BF"/>
    <w:rsid w:val="00740D82"/>
    <w:rsid w:val="00744334"/>
    <w:rsid w:val="00746071"/>
    <w:rsid w:val="0075007C"/>
    <w:rsid w:val="00756FF3"/>
    <w:rsid w:val="00757D75"/>
    <w:rsid w:val="00760074"/>
    <w:rsid w:val="00762100"/>
    <w:rsid w:val="00764A24"/>
    <w:rsid w:val="0076658E"/>
    <w:rsid w:val="007665F7"/>
    <w:rsid w:val="00767723"/>
    <w:rsid w:val="00767CDD"/>
    <w:rsid w:val="00770F88"/>
    <w:rsid w:val="00775040"/>
    <w:rsid w:val="00776AA0"/>
    <w:rsid w:val="00777349"/>
    <w:rsid w:val="007819F4"/>
    <w:rsid w:val="007829CA"/>
    <w:rsid w:val="00785BA6"/>
    <w:rsid w:val="007868AA"/>
    <w:rsid w:val="00786D20"/>
    <w:rsid w:val="007946F6"/>
    <w:rsid w:val="00795891"/>
    <w:rsid w:val="00795C68"/>
    <w:rsid w:val="00795D0B"/>
    <w:rsid w:val="007972D3"/>
    <w:rsid w:val="007A17F8"/>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088"/>
    <w:rsid w:val="00814738"/>
    <w:rsid w:val="00820AF0"/>
    <w:rsid w:val="00821606"/>
    <w:rsid w:val="008216DF"/>
    <w:rsid w:val="00821ABB"/>
    <w:rsid w:val="00821EFA"/>
    <w:rsid w:val="0082263F"/>
    <w:rsid w:val="008238BA"/>
    <w:rsid w:val="008274D3"/>
    <w:rsid w:val="00831005"/>
    <w:rsid w:val="00832CA1"/>
    <w:rsid w:val="00834699"/>
    <w:rsid w:val="00837500"/>
    <w:rsid w:val="00840DDB"/>
    <w:rsid w:val="0084217D"/>
    <w:rsid w:val="00846A63"/>
    <w:rsid w:val="00852435"/>
    <w:rsid w:val="00856614"/>
    <w:rsid w:val="008632E8"/>
    <w:rsid w:val="00864B5C"/>
    <w:rsid w:val="00865BDE"/>
    <w:rsid w:val="00866DFA"/>
    <w:rsid w:val="00867850"/>
    <w:rsid w:val="00871739"/>
    <w:rsid w:val="00872B05"/>
    <w:rsid w:val="00872D2B"/>
    <w:rsid w:val="008739EB"/>
    <w:rsid w:val="00876536"/>
    <w:rsid w:val="008801A7"/>
    <w:rsid w:val="00880B6E"/>
    <w:rsid w:val="0088274B"/>
    <w:rsid w:val="008828BA"/>
    <w:rsid w:val="0088478C"/>
    <w:rsid w:val="00884891"/>
    <w:rsid w:val="008873E6"/>
    <w:rsid w:val="00891D4F"/>
    <w:rsid w:val="00893C5E"/>
    <w:rsid w:val="00894C38"/>
    <w:rsid w:val="008951BA"/>
    <w:rsid w:val="00895437"/>
    <w:rsid w:val="00897810"/>
    <w:rsid w:val="008A253C"/>
    <w:rsid w:val="008A6FB2"/>
    <w:rsid w:val="008B08D0"/>
    <w:rsid w:val="008C4CB2"/>
    <w:rsid w:val="008D24C1"/>
    <w:rsid w:val="008D2C53"/>
    <w:rsid w:val="008D6558"/>
    <w:rsid w:val="008D77CF"/>
    <w:rsid w:val="008E0FB7"/>
    <w:rsid w:val="008E2E11"/>
    <w:rsid w:val="008E31D7"/>
    <w:rsid w:val="008E3614"/>
    <w:rsid w:val="008E5FF2"/>
    <w:rsid w:val="008E6D7B"/>
    <w:rsid w:val="008E75D4"/>
    <w:rsid w:val="008F5906"/>
    <w:rsid w:val="00900B9E"/>
    <w:rsid w:val="00900F1C"/>
    <w:rsid w:val="009018DD"/>
    <w:rsid w:val="009019A4"/>
    <w:rsid w:val="00903450"/>
    <w:rsid w:val="00904B74"/>
    <w:rsid w:val="009067AC"/>
    <w:rsid w:val="00910D21"/>
    <w:rsid w:val="00912142"/>
    <w:rsid w:val="0091230B"/>
    <w:rsid w:val="009128DA"/>
    <w:rsid w:val="00914968"/>
    <w:rsid w:val="00917CBB"/>
    <w:rsid w:val="00917E73"/>
    <w:rsid w:val="00917EB5"/>
    <w:rsid w:val="00924167"/>
    <w:rsid w:val="00924BC5"/>
    <w:rsid w:val="00926A1D"/>
    <w:rsid w:val="00927CA5"/>
    <w:rsid w:val="009315E0"/>
    <w:rsid w:val="00933399"/>
    <w:rsid w:val="00936944"/>
    <w:rsid w:val="00936E5D"/>
    <w:rsid w:val="0093719C"/>
    <w:rsid w:val="00941197"/>
    <w:rsid w:val="00942E8A"/>
    <w:rsid w:val="009449C8"/>
    <w:rsid w:val="00954DDD"/>
    <w:rsid w:val="00957ED1"/>
    <w:rsid w:val="00960792"/>
    <w:rsid w:val="009623D0"/>
    <w:rsid w:val="0096361F"/>
    <w:rsid w:val="00965014"/>
    <w:rsid w:val="0097000C"/>
    <w:rsid w:val="00971C69"/>
    <w:rsid w:val="00972126"/>
    <w:rsid w:val="009734C4"/>
    <w:rsid w:val="009762A1"/>
    <w:rsid w:val="0098053B"/>
    <w:rsid w:val="0098229F"/>
    <w:rsid w:val="00982672"/>
    <w:rsid w:val="00983E7C"/>
    <w:rsid w:val="009840DC"/>
    <w:rsid w:val="00984746"/>
    <w:rsid w:val="00986720"/>
    <w:rsid w:val="00986992"/>
    <w:rsid w:val="009873DB"/>
    <w:rsid w:val="009946EC"/>
    <w:rsid w:val="00996A8C"/>
    <w:rsid w:val="009975C1"/>
    <w:rsid w:val="009A2277"/>
    <w:rsid w:val="009A2639"/>
    <w:rsid w:val="009A4251"/>
    <w:rsid w:val="009A7DAA"/>
    <w:rsid w:val="009B3B43"/>
    <w:rsid w:val="009B522E"/>
    <w:rsid w:val="009B604D"/>
    <w:rsid w:val="009C4088"/>
    <w:rsid w:val="009C52A7"/>
    <w:rsid w:val="009C5756"/>
    <w:rsid w:val="009C59CB"/>
    <w:rsid w:val="009C6D4B"/>
    <w:rsid w:val="009D149A"/>
    <w:rsid w:val="009D58C1"/>
    <w:rsid w:val="009E0855"/>
    <w:rsid w:val="009E1560"/>
    <w:rsid w:val="009E7EBE"/>
    <w:rsid w:val="009F5680"/>
    <w:rsid w:val="009F6F12"/>
    <w:rsid w:val="00A01D9C"/>
    <w:rsid w:val="00A0265A"/>
    <w:rsid w:val="00A02D15"/>
    <w:rsid w:val="00A118CE"/>
    <w:rsid w:val="00A11B4C"/>
    <w:rsid w:val="00A233EF"/>
    <w:rsid w:val="00A2429B"/>
    <w:rsid w:val="00A2458C"/>
    <w:rsid w:val="00A247B4"/>
    <w:rsid w:val="00A2504A"/>
    <w:rsid w:val="00A27792"/>
    <w:rsid w:val="00A30420"/>
    <w:rsid w:val="00A3157A"/>
    <w:rsid w:val="00A31C1B"/>
    <w:rsid w:val="00A31E7D"/>
    <w:rsid w:val="00A341E4"/>
    <w:rsid w:val="00A35DBA"/>
    <w:rsid w:val="00A37406"/>
    <w:rsid w:val="00A41C59"/>
    <w:rsid w:val="00A47577"/>
    <w:rsid w:val="00A52755"/>
    <w:rsid w:val="00A53CA7"/>
    <w:rsid w:val="00A543D0"/>
    <w:rsid w:val="00A5718E"/>
    <w:rsid w:val="00A60668"/>
    <w:rsid w:val="00A6502E"/>
    <w:rsid w:val="00A65453"/>
    <w:rsid w:val="00A67186"/>
    <w:rsid w:val="00A71F03"/>
    <w:rsid w:val="00A73EDD"/>
    <w:rsid w:val="00A74E1C"/>
    <w:rsid w:val="00A74E6B"/>
    <w:rsid w:val="00A76940"/>
    <w:rsid w:val="00A76AE3"/>
    <w:rsid w:val="00A8792E"/>
    <w:rsid w:val="00A9067A"/>
    <w:rsid w:val="00A908E8"/>
    <w:rsid w:val="00A9231D"/>
    <w:rsid w:val="00A92F17"/>
    <w:rsid w:val="00A94267"/>
    <w:rsid w:val="00AA1213"/>
    <w:rsid w:val="00AA2F7F"/>
    <w:rsid w:val="00AA48E1"/>
    <w:rsid w:val="00AB3CAE"/>
    <w:rsid w:val="00AB6DA4"/>
    <w:rsid w:val="00AB70ED"/>
    <w:rsid w:val="00AC0048"/>
    <w:rsid w:val="00AC0900"/>
    <w:rsid w:val="00AC0B09"/>
    <w:rsid w:val="00AC0DC9"/>
    <w:rsid w:val="00AC3045"/>
    <w:rsid w:val="00AC4774"/>
    <w:rsid w:val="00AC4879"/>
    <w:rsid w:val="00AC7F9F"/>
    <w:rsid w:val="00AD03C4"/>
    <w:rsid w:val="00AD06FC"/>
    <w:rsid w:val="00AD2F11"/>
    <w:rsid w:val="00AE1460"/>
    <w:rsid w:val="00AE2590"/>
    <w:rsid w:val="00AE25AE"/>
    <w:rsid w:val="00AE2C0D"/>
    <w:rsid w:val="00AE5835"/>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A9F"/>
    <w:rsid w:val="00B30D75"/>
    <w:rsid w:val="00B3438C"/>
    <w:rsid w:val="00B41D37"/>
    <w:rsid w:val="00B54B30"/>
    <w:rsid w:val="00B55AEB"/>
    <w:rsid w:val="00B5650B"/>
    <w:rsid w:val="00B61A09"/>
    <w:rsid w:val="00B70896"/>
    <w:rsid w:val="00B71BB5"/>
    <w:rsid w:val="00B75FE7"/>
    <w:rsid w:val="00B81102"/>
    <w:rsid w:val="00B81CCD"/>
    <w:rsid w:val="00B829A6"/>
    <w:rsid w:val="00B85972"/>
    <w:rsid w:val="00B867EC"/>
    <w:rsid w:val="00B86C5B"/>
    <w:rsid w:val="00B92EA2"/>
    <w:rsid w:val="00B937F8"/>
    <w:rsid w:val="00BA0E1F"/>
    <w:rsid w:val="00BA5FAA"/>
    <w:rsid w:val="00BB034F"/>
    <w:rsid w:val="00BB05ED"/>
    <w:rsid w:val="00BB292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6C80"/>
    <w:rsid w:val="00BF776C"/>
    <w:rsid w:val="00C00E50"/>
    <w:rsid w:val="00C0350A"/>
    <w:rsid w:val="00C0633D"/>
    <w:rsid w:val="00C0778C"/>
    <w:rsid w:val="00C10970"/>
    <w:rsid w:val="00C132C3"/>
    <w:rsid w:val="00C138C8"/>
    <w:rsid w:val="00C14E54"/>
    <w:rsid w:val="00C1579C"/>
    <w:rsid w:val="00C16952"/>
    <w:rsid w:val="00C169D3"/>
    <w:rsid w:val="00C21698"/>
    <w:rsid w:val="00C23D44"/>
    <w:rsid w:val="00C249BD"/>
    <w:rsid w:val="00C2544F"/>
    <w:rsid w:val="00C255A8"/>
    <w:rsid w:val="00C25DC3"/>
    <w:rsid w:val="00C277B5"/>
    <w:rsid w:val="00C338A4"/>
    <w:rsid w:val="00C40F10"/>
    <w:rsid w:val="00C438D5"/>
    <w:rsid w:val="00C43FA7"/>
    <w:rsid w:val="00C450E8"/>
    <w:rsid w:val="00C45E7B"/>
    <w:rsid w:val="00C4746F"/>
    <w:rsid w:val="00C50726"/>
    <w:rsid w:val="00C51789"/>
    <w:rsid w:val="00C517CA"/>
    <w:rsid w:val="00C54FD2"/>
    <w:rsid w:val="00C552CA"/>
    <w:rsid w:val="00C557DA"/>
    <w:rsid w:val="00C559FE"/>
    <w:rsid w:val="00C567A1"/>
    <w:rsid w:val="00C6336C"/>
    <w:rsid w:val="00C6346E"/>
    <w:rsid w:val="00C72046"/>
    <w:rsid w:val="00C73765"/>
    <w:rsid w:val="00C742A4"/>
    <w:rsid w:val="00C74693"/>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4ABB"/>
    <w:rsid w:val="00CB7529"/>
    <w:rsid w:val="00CC0D43"/>
    <w:rsid w:val="00CC2D3B"/>
    <w:rsid w:val="00CC2FF8"/>
    <w:rsid w:val="00CC3C63"/>
    <w:rsid w:val="00CC65A1"/>
    <w:rsid w:val="00CC674F"/>
    <w:rsid w:val="00CC7231"/>
    <w:rsid w:val="00CD2A0C"/>
    <w:rsid w:val="00CD307E"/>
    <w:rsid w:val="00CD4486"/>
    <w:rsid w:val="00CD5567"/>
    <w:rsid w:val="00CD5DB4"/>
    <w:rsid w:val="00CD64A1"/>
    <w:rsid w:val="00CD6A32"/>
    <w:rsid w:val="00CD769B"/>
    <w:rsid w:val="00CE01FD"/>
    <w:rsid w:val="00CE1033"/>
    <w:rsid w:val="00CE1C70"/>
    <w:rsid w:val="00CE24DD"/>
    <w:rsid w:val="00CE2D23"/>
    <w:rsid w:val="00CE4F88"/>
    <w:rsid w:val="00CE7CE8"/>
    <w:rsid w:val="00CF041F"/>
    <w:rsid w:val="00CF046B"/>
    <w:rsid w:val="00CF0B1D"/>
    <w:rsid w:val="00CF2954"/>
    <w:rsid w:val="00CF2D5F"/>
    <w:rsid w:val="00CF6326"/>
    <w:rsid w:val="00D002B6"/>
    <w:rsid w:val="00D0206E"/>
    <w:rsid w:val="00D03067"/>
    <w:rsid w:val="00D03C0D"/>
    <w:rsid w:val="00D054CB"/>
    <w:rsid w:val="00D06036"/>
    <w:rsid w:val="00D114D6"/>
    <w:rsid w:val="00D12FE4"/>
    <w:rsid w:val="00D151E9"/>
    <w:rsid w:val="00D165AA"/>
    <w:rsid w:val="00D16D89"/>
    <w:rsid w:val="00D2215B"/>
    <w:rsid w:val="00D254A0"/>
    <w:rsid w:val="00D27B41"/>
    <w:rsid w:val="00D34072"/>
    <w:rsid w:val="00D374C5"/>
    <w:rsid w:val="00D40E78"/>
    <w:rsid w:val="00D44EC1"/>
    <w:rsid w:val="00D457B0"/>
    <w:rsid w:val="00D51654"/>
    <w:rsid w:val="00D52615"/>
    <w:rsid w:val="00D62F5F"/>
    <w:rsid w:val="00D70D19"/>
    <w:rsid w:val="00D73C9C"/>
    <w:rsid w:val="00D7534D"/>
    <w:rsid w:val="00D81870"/>
    <w:rsid w:val="00D81BE5"/>
    <w:rsid w:val="00D84E76"/>
    <w:rsid w:val="00D86D3C"/>
    <w:rsid w:val="00D92073"/>
    <w:rsid w:val="00DA23F9"/>
    <w:rsid w:val="00DA3438"/>
    <w:rsid w:val="00DA5018"/>
    <w:rsid w:val="00DB0C73"/>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07C34"/>
    <w:rsid w:val="00E10406"/>
    <w:rsid w:val="00E11F5C"/>
    <w:rsid w:val="00E16B33"/>
    <w:rsid w:val="00E21BB3"/>
    <w:rsid w:val="00E22752"/>
    <w:rsid w:val="00E259CD"/>
    <w:rsid w:val="00E33C6C"/>
    <w:rsid w:val="00E352E9"/>
    <w:rsid w:val="00E363F7"/>
    <w:rsid w:val="00E37477"/>
    <w:rsid w:val="00E41576"/>
    <w:rsid w:val="00E44135"/>
    <w:rsid w:val="00E45B74"/>
    <w:rsid w:val="00E516C4"/>
    <w:rsid w:val="00E53635"/>
    <w:rsid w:val="00E5480C"/>
    <w:rsid w:val="00E569DF"/>
    <w:rsid w:val="00E6061C"/>
    <w:rsid w:val="00E60970"/>
    <w:rsid w:val="00E65354"/>
    <w:rsid w:val="00E665B7"/>
    <w:rsid w:val="00E70AD4"/>
    <w:rsid w:val="00E74C08"/>
    <w:rsid w:val="00E82204"/>
    <w:rsid w:val="00E83E0A"/>
    <w:rsid w:val="00E85D84"/>
    <w:rsid w:val="00E871A8"/>
    <w:rsid w:val="00E9564E"/>
    <w:rsid w:val="00E9663F"/>
    <w:rsid w:val="00E97B0A"/>
    <w:rsid w:val="00EA22FB"/>
    <w:rsid w:val="00EA63E5"/>
    <w:rsid w:val="00EB00F7"/>
    <w:rsid w:val="00EB1B64"/>
    <w:rsid w:val="00EB1E33"/>
    <w:rsid w:val="00EB415C"/>
    <w:rsid w:val="00EC7F81"/>
    <w:rsid w:val="00ED341A"/>
    <w:rsid w:val="00ED5AAF"/>
    <w:rsid w:val="00EE1501"/>
    <w:rsid w:val="00EE54E7"/>
    <w:rsid w:val="00EE76EB"/>
    <w:rsid w:val="00EF1A8A"/>
    <w:rsid w:val="00EF7097"/>
    <w:rsid w:val="00EF7D15"/>
    <w:rsid w:val="00F00DC5"/>
    <w:rsid w:val="00F02D97"/>
    <w:rsid w:val="00F04659"/>
    <w:rsid w:val="00F0483B"/>
    <w:rsid w:val="00F068BB"/>
    <w:rsid w:val="00F12A8E"/>
    <w:rsid w:val="00F15B93"/>
    <w:rsid w:val="00F216E4"/>
    <w:rsid w:val="00F24401"/>
    <w:rsid w:val="00F263B5"/>
    <w:rsid w:val="00F3179C"/>
    <w:rsid w:val="00F3462D"/>
    <w:rsid w:val="00F37122"/>
    <w:rsid w:val="00F41471"/>
    <w:rsid w:val="00F469A9"/>
    <w:rsid w:val="00F479CA"/>
    <w:rsid w:val="00F503E4"/>
    <w:rsid w:val="00F516C6"/>
    <w:rsid w:val="00F53338"/>
    <w:rsid w:val="00F54AE4"/>
    <w:rsid w:val="00F56448"/>
    <w:rsid w:val="00F60C5E"/>
    <w:rsid w:val="00F61ADB"/>
    <w:rsid w:val="00F61FFB"/>
    <w:rsid w:val="00F649F3"/>
    <w:rsid w:val="00F64F1D"/>
    <w:rsid w:val="00F70249"/>
    <w:rsid w:val="00F71CEA"/>
    <w:rsid w:val="00F7216E"/>
    <w:rsid w:val="00F76CC4"/>
    <w:rsid w:val="00F83A9F"/>
    <w:rsid w:val="00F84696"/>
    <w:rsid w:val="00F85AE2"/>
    <w:rsid w:val="00F924FF"/>
    <w:rsid w:val="00F92BAF"/>
    <w:rsid w:val="00F93DCA"/>
    <w:rsid w:val="00F95018"/>
    <w:rsid w:val="00F95947"/>
    <w:rsid w:val="00FA2ABF"/>
    <w:rsid w:val="00FA4167"/>
    <w:rsid w:val="00FB1398"/>
    <w:rsid w:val="00FB4BB0"/>
    <w:rsid w:val="00FB73A0"/>
    <w:rsid w:val="00FC0AC9"/>
    <w:rsid w:val="00FC1856"/>
    <w:rsid w:val="00FC6904"/>
    <w:rsid w:val="00FC73FE"/>
    <w:rsid w:val="00FD549A"/>
    <w:rsid w:val="00FE2621"/>
    <w:rsid w:val="00FE2F44"/>
    <w:rsid w:val="00FE3F92"/>
    <w:rsid w:val="00FE5DDD"/>
    <w:rsid w:val="00FE7BE7"/>
    <w:rsid w:val="00FF0698"/>
    <w:rsid w:val="00FF26F1"/>
    <w:rsid w:val="00FF339A"/>
    <w:rsid w:val="00FF40FC"/>
    <w:rsid w:val="00FF546C"/>
    <w:rsid w:val="00FF5476"/>
    <w:rsid w:val="00FF5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uiPriority w:val="99"/>
    <w:semiHidden/>
    <w:unhideWhenUsed/>
    <w:rsid w:val="005638E7"/>
    <w:rPr>
      <w:sz w:val="16"/>
      <w:szCs w:val="16"/>
    </w:rPr>
  </w:style>
  <w:style w:type="paragraph" w:styleId="Kommentartext">
    <w:name w:val="annotation text"/>
    <w:basedOn w:val="Standard"/>
    <w:link w:val="KommentartextZchn"/>
    <w:unhideWhenUsed/>
    <w:rsid w:val="005638E7"/>
    <w:rPr>
      <w:sz w:val="20"/>
      <w:szCs w:val="20"/>
    </w:rPr>
  </w:style>
  <w:style w:type="character" w:customStyle="1" w:styleId="KommentartextZchn">
    <w:name w:val="Kommentartext Zchn"/>
    <w:basedOn w:val="Absatz-Standardschriftart"/>
    <w:link w:val="Kommentartext"/>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 w:type="paragraph" w:styleId="Listenabsatz">
    <w:name w:val="List Paragraph"/>
    <w:basedOn w:val="Standard"/>
    <w:uiPriority w:val="34"/>
    <w:qFormat/>
    <w:rsid w:val="008F5906"/>
    <w:pPr>
      <w:ind w:left="720"/>
      <w:contextualSpacing/>
    </w:pPr>
  </w:style>
  <w:style w:type="paragraph" w:styleId="Literaturverzeichnis">
    <w:name w:val="Bibliography"/>
    <w:basedOn w:val="Standard"/>
    <w:next w:val="Standard"/>
    <w:uiPriority w:val="37"/>
    <w:unhideWhenUsed/>
    <w:rsid w:val="00CF6326"/>
    <w:pPr>
      <w:spacing w:after="240" w:line="240" w:lineRule="auto"/>
      <w:ind w:left="720" w:hanging="720"/>
    </w:pPr>
  </w:style>
  <w:style w:type="character" w:customStyle="1" w:styleId="berschrift2Zchn">
    <w:name w:val="Überschrift 2 Zchn"/>
    <w:basedOn w:val="Absatz-Standardschriftart"/>
    <w:link w:val="berschrift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BesuchterLink">
    <w:name w:val="FollowedHyperlink"/>
    <w:basedOn w:val="Absatz-Standardschriftart"/>
    <w:uiPriority w:val="99"/>
    <w:semiHidden/>
    <w:unhideWhenUsed/>
    <w:rsid w:val="00670E53"/>
    <w:rPr>
      <w:color w:val="954F72"/>
      <w:u w:val="single"/>
    </w:rPr>
  </w:style>
  <w:style w:type="paragraph" w:customStyle="1" w:styleId="msonormal0">
    <w:name w:val="msonormal"/>
    <w:basedOn w:val="Standard"/>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styleId="TabellemithellemGitternetz">
    <w:name w:val="Grid Table Light"/>
    <w:basedOn w:val="NormaleTabelle"/>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Verzeichnis1">
    <w:name w:val="toc 1"/>
    <w:basedOn w:val="Standard"/>
    <w:next w:val="Standard"/>
    <w:autoRedefine/>
    <w:uiPriority w:val="39"/>
    <w:unhideWhenUsed/>
    <w:rsid w:val="00670E53"/>
    <w:pPr>
      <w:spacing w:after="100"/>
    </w:pPr>
  </w:style>
  <w:style w:type="paragraph" w:styleId="Verzeichnis2">
    <w:name w:val="toc 2"/>
    <w:basedOn w:val="Standard"/>
    <w:next w:val="Standard"/>
    <w:autoRedefine/>
    <w:uiPriority w:val="39"/>
    <w:unhideWhenUsed/>
    <w:rsid w:val="00670E53"/>
    <w:pPr>
      <w:spacing w:after="100"/>
      <w:ind w:left="220"/>
    </w:pPr>
  </w:style>
  <w:style w:type="paragraph" w:styleId="Textkrper">
    <w:name w:val="Body Text"/>
    <w:basedOn w:val="Standard"/>
    <w:link w:val="TextkrperZchn"/>
    <w:qFormat/>
    <w:rsid w:val="0063237A"/>
    <w:pPr>
      <w:spacing w:before="180" w:after="180" w:line="240" w:lineRule="auto"/>
    </w:pPr>
    <w:rPr>
      <w:rFonts w:asciiTheme="minorHAnsi" w:eastAsiaTheme="minorHAnsi" w:hAnsiTheme="minorHAnsi" w:cstheme="minorBidi"/>
      <w:sz w:val="24"/>
      <w:szCs w:val="24"/>
      <w:lang w:val="en-US"/>
    </w:rPr>
  </w:style>
  <w:style w:type="character" w:customStyle="1" w:styleId="TextkrperZchn">
    <w:name w:val="Textkörper Zchn"/>
    <w:basedOn w:val="Absatz-Standardschriftart"/>
    <w:link w:val="Textkrper"/>
    <w:rsid w:val="0063237A"/>
    <w:rPr>
      <w:rFonts w:asciiTheme="minorHAnsi" w:eastAsiaTheme="minorHAnsi" w:hAnsiTheme="minorHAnsi" w:cstheme="minorBidi"/>
      <w:sz w:val="24"/>
      <w:szCs w:val="24"/>
      <w:lang w:val="en-US" w:eastAsia="en-US"/>
    </w:rPr>
  </w:style>
  <w:style w:type="paragraph" w:customStyle="1" w:styleId="FirstParagraph">
    <w:name w:val="First Paragraph"/>
    <w:basedOn w:val="Textkrper"/>
    <w:next w:val="Textkrper"/>
    <w:qFormat/>
    <w:rsid w:val="0063237A"/>
  </w:style>
  <w:style w:type="paragraph" w:customStyle="1" w:styleId="Compact">
    <w:name w:val="Compact"/>
    <w:basedOn w:val="Textkrper"/>
    <w:qFormat/>
    <w:rsid w:val="0063237A"/>
    <w:pPr>
      <w:spacing w:before="36" w:after="36"/>
    </w:pPr>
  </w:style>
  <w:style w:type="table" w:customStyle="1" w:styleId="Table">
    <w:name w:val="Table"/>
    <w:semiHidden/>
    <w:qFormat/>
    <w:rsid w:val="0063237A"/>
    <w:pPr>
      <w:spacing w:after="200"/>
    </w:pPr>
    <w:rPr>
      <w:rFonts w:asciiTheme="minorHAnsi" w:eastAsiaTheme="minorHAnsi" w:hAnsiTheme="minorHAnsi" w:cstheme="minorBidi"/>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BDAF4-F847-4830-A542-6589916A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36334</Words>
  <Characters>228905</Characters>
  <Application>Microsoft Office Word</Application>
  <DocSecurity>0</DocSecurity>
  <Lines>1907</Lines>
  <Paragraphs>529</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264710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Christian Rauh</cp:lastModifiedBy>
  <cp:revision>16</cp:revision>
  <cp:lastPrinted>2021-07-12T14:26:00Z</cp:lastPrinted>
  <dcterms:created xsi:type="dcterms:W3CDTF">2021-09-27T09:12:00Z</dcterms:created>
  <dcterms:modified xsi:type="dcterms:W3CDTF">2021-09-28T17:47:00Z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id="eO3KQBzh"/&gt;&lt;style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