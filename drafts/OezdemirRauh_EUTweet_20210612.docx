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FF0416" w:rsidRDefault="00AA1C57">
      <w:pPr>
        <w:pStyle w:val="Title"/>
        <w:rPr>
          <w:lang w:val="es-ES"/>
        </w:rPr>
      </w:pPr>
      <w:r w:rsidRPr="00FF0416">
        <w:rPr>
          <w:lang w:val="es-ES"/>
        </w:rPr>
        <w:t>Com_qual_v1</w:t>
      </w:r>
    </w:p>
    <w:p w14:paraId="16ECC644" w14:textId="77777777" w:rsidR="00427BC8" w:rsidRPr="00FF0416" w:rsidRDefault="00AA1C57">
      <w:pPr>
        <w:pStyle w:val="Author"/>
        <w:rPr>
          <w:lang w:val="es-ES"/>
        </w:rPr>
      </w:pPr>
      <w:r w:rsidRPr="00FF0416">
        <w:rPr>
          <w:lang w:val="es-ES"/>
        </w:rPr>
        <w:t>Sina Özdemir</w:t>
      </w:r>
      <w:r>
        <w:rPr>
          <w:rStyle w:val="FootnoteReference"/>
        </w:rPr>
        <w:footnoteReference w:id="1"/>
      </w:r>
    </w:p>
    <w:p w14:paraId="147EEE81" w14:textId="77777777" w:rsidR="00427BC8" w:rsidRDefault="00AA1C57">
      <w:pPr>
        <w:pStyle w:val="Author"/>
      </w:pPr>
      <w:r>
        <w:t>Christian Rauh</w:t>
      </w:r>
      <w:r>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72B9EED" w14:textId="77044360" w:rsidR="00112677" w:rsidDel="00851301" w:rsidRDefault="00AA1C57" w:rsidP="00112677">
      <w:pPr>
        <w:pStyle w:val="BodyText"/>
        <w:jc w:val="both"/>
        <w:rPr>
          <w:del w:id="1" w:author="Sina Furkan Özdemir" w:date="2021-06-12T14:57:00Z"/>
          <w:moveTo w:id="2" w:author="Sina Furkan Özdemir" w:date="2021-06-12T12:46:00Z"/>
        </w:rPr>
      </w:pPr>
      <w:bookmarkStart w:id="3" w:name="para-1"/>
      <w:del w:id="4" w:author="Sina Furkan Özdemir" w:date="2021-06-12T14:57:00Z">
        <w:r w:rsidDel="00851301">
          <w:delText>Para 1:</w:delText>
        </w:r>
      </w:del>
      <w:moveToRangeStart w:id="5" w:author="Sina Furkan Özdemir" w:date="2021-06-12T12:46:00Z" w:name="move74394402"/>
    </w:p>
    <w:p w14:paraId="58F30CC7" w14:textId="77777777" w:rsidR="00851301" w:rsidRDefault="00112677" w:rsidP="00112677">
      <w:pPr>
        <w:pStyle w:val="BodyText"/>
        <w:jc w:val="both"/>
        <w:rPr>
          <w:ins w:id="6" w:author="Sina Furkan Özdemir" w:date="2021-06-12T14:57:00Z"/>
        </w:rPr>
      </w:pPr>
      <w:moveTo w:id="7" w:author="Sina Furkan Özdemir" w:date="2021-06-12T12:46:00Z">
        <w:del w:id="8" w:author="Sina Furkan Özdemir" w:date="2021-06-12T14:57:00Z">
          <w:r w:rsidDel="00851301">
            <w:delText>the EU is irreversably policitised. Its legitimacy is challenged on many fronts</w:delText>
          </w:r>
        </w:del>
      </w:moveTo>
      <w:moveToRangeEnd w:id="5"/>
    </w:p>
    <w:p w14:paraId="39275356" w14:textId="4B2D81AD" w:rsidR="00666DBC" w:rsidRPr="001572E8" w:rsidDel="00E71969" w:rsidRDefault="00666DBC" w:rsidP="00851301">
      <w:pPr>
        <w:pStyle w:val="BodyText"/>
        <w:ind w:firstLine="720"/>
        <w:jc w:val="both"/>
        <w:rPr>
          <w:moveFrom w:id="9" w:author="Sina Furkan Özdemir" w:date="2021-06-12T12:46:00Z"/>
        </w:rPr>
        <w:pPrChange w:id="10" w:author="Sina Furkan Özdemir" w:date="2021-06-12T14:57:00Z">
          <w:pPr>
            <w:pStyle w:val="Heading2"/>
          </w:pPr>
        </w:pPrChange>
      </w:pPr>
      <w:ins w:id="11" w:author="Sina Furkan Özdemir" w:date="2021-06-12T12:23:00Z">
        <w:r>
          <w:t xml:space="preserve">The EU has a precarious relationship with its citizen. </w:t>
        </w:r>
      </w:ins>
      <w:ins w:id="12" w:author="Sina Furkan Özdemir" w:date="2021-06-12T12:24:00Z">
        <w:r w:rsidR="005B36D1">
          <w:t xml:space="preserve">Ever increasing politicization of the EU politics, more specifically the EU integration, has repeatedly shown that </w:t>
        </w:r>
        <w:r w:rsidR="00846481">
          <w:t xml:space="preserve">the EU have a veritable popular legitimacy problem. </w:t>
        </w:r>
      </w:ins>
      <w:ins w:id="13" w:author="Sina Furkan Özdemir" w:date="2021-06-12T12:26:00Z">
        <w:r w:rsidR="00291273">
          <w:t>The failure of constitutional referendum, the infamous Brexit deci</w:t>
        </w:r>
      </w:ins>
      <w:ins w:id="14" w:author="Sina Furkan Özdemir" w:date="2021-06-12T12:27:00Z">
        <w:r w:rsidR="00291273">
          <w:t>sion, and the rise of Eurosceptic mobilization</w:t>
        </w:r>
      </w:ins>
      <w:commentRangeStart w:id="15"/>
      <w:ins w:id="16" w:author="Sina Furkan Özdemir" w:date="2021-06-12T12:42:00Z">
        <w:r w:rsidR="00B60C07">
          <w:fldChar w:fldCharType="begin"/>
        </w:r>
        <w:r w:rsidR="00325EFC">
          <w:instrText xml:space="preserve"> ADDIN ZOTERO_ITEM CSL_CITATION {"citationID":"HTaXW8yT","properties":{"formattedCitation":"(Meijers &amp; Rauh, 2016)","plainCitation":"(Meijers &amp; Rauh, 2016)","noteIndex":0},"citationItems":[{"id":1138,"uris":["http://zotero.org/users/5392384/items/9PLKU98U"],"uri":["http://zotero.org/users/5392384/items/9PLKU98U"],"itemData":{"id":1138,"type":"article-journal","container-title":"Politics and Governance","DOI":"10.17645/pag.v4i1.455","ISSN":"2183-2463","issue":"1","language":"en","page":"83-103","source":"www.cogitatiopress.com","title":"Has Eurosceptic Mobilization Become More Contagious? Comparing the 2009 and 2014 EP Election Campaigns in The Netherlands and France","title-short":"Has Eurosceptic Mobilization Become More Contagious?","volume":"4","author":[{"family":"Meijers","given":"Maurits"},{"family":"Rauh","given":"Christian"}],"issued":{"date-parts":[["2016",2,29]]}}}],"schema":"https://github.com/citation-style-language/schema/raw/master/csl-citation.json"} </w:instrText>
        </w:r>
      </w:ins>
      <w:r w:rsidR="00B60C07">
        <w:fldChar w:fldCharType="separate"/>
      </w:r>
      <w:ins w:id="17" w:author="Sina Furkan Özdemir" w:date="2021-06-12T12:42:00Z">
        <w:r w:rsidR="00325EFC" w:rsidRPr="00325EFC">
          <w:rPr>
            <w:rFonts w:ascii="Cambria" w:hAnsi="Cambria"/>
            <w:rPrChange w:id="18" w:author="Sina Furkan Özdemir" w:date="2021-06-12T12:42:00Z">
              <w:rPr/>
            </w:rPrChange>
          </w:rPr>
          <w:t>(</w:t>
        </w:r>
        <w:proofErr w:type="spellStart"/>
        <w:r w:rsidR="00325EFC" w:rsidRPr="00325EFC">
          <w:rPr>
            <w:rFonts w:ascii="Cambria" w:hAnsi="Cambria"/>
            <w:rPrChange w:id="19" w:author="Sina Furkan Özdemir" w:date="2021-06-12T12:42:00Z">
              <w:rPr/>
            </w:rPrChange>
          </w:rPr>
          <w:t>Meijers</w:t>
        </w:r>
        <w:proofErr w:type="spellEnd"/>
        <w:r w:rsidR="00325EFC" w:rsidRPr="00325EFC">
          <w:rPr>
            <w:rFonts w:ascii="Cambria" w:hAnsi="Cambria"/>
            <w:rPrChange w:id="20" w:author="Sina Furkan Özdemir" w:date="2021-06-12T12:42:00Z">
              <w:rPr/>
            </w:rPrChange>
          </w:rPr>
          <w:t xml:space="preserve"> &amp; Rauh, 2016)</w:t>
        </w:r>
        <w:r w:rsidR="00B60C07">
          <w:fldChar w:fldCharType="end"/>
        </w:r>
      </w:ins>
      <w:commentRangeEnd w:id="15"/>
      <w:ins w:id="21" w:author="Sina Furkan Özdemir" w:date="2021-06-12T12:45:00Z">
        <w:r w:rsidR="00EA0876">
          <w:rPr>
            <w:rStyle w:val="CommentReference"/>
          </w:rPr>
          <w:commentReference w:id="15"/>
        </w:r>
      </w:ins>
      <w:ins w:id="22" w:author="Sina Furkan Özdemir" w:date="2021-06-12T12:27:00Z">
        <w:r w:rsidR="00291273">
          <w:t xml:space="preserve"> </w:t>
        </w:r>
        <w:r w:rsidR="00274681">
          <w:t xml:space="preserve">have clearly demonstrated the </w:t>
        </w:r>
      </w:ins>
      <w:ins w:id="23" w:author="Sina Furkan Özdemir" w:date="2021-06-12T12:28:00Z">
        <w:r w:rsidR="00F858EC">
          <w:t>EU no longer enjoys a permissive consensus from the citizenry</w:t>
        </w:r>
        <w:r w:rsidR="002621A3">
          <w:t xml:space="preserve">. </w:t>
        </w:r>
      </w:ins>
      <w:ins w:id="24" w:author="Sina Furkan Özdemir" w:date="2021-06-12T12:29:00Z">
        <w:r w:rsidR="005C61FA">
          <w:t xml:space="preserve">The supranational actors </w:t>
        </w:r>
      </w:ins>
      <w:ins w:id="25" w:author="Sina Furkan Özdemir" w:date="2021-06-12T12:30:00Z">
        <w:r w:rsidR="005D0A43">
          <w:t xml:space="preserve">are not only at the receiving end of such controversial public debates. In principle, they can participate in such public debates </w:t>
        </w:r>
        <w:proofErr w:type="gramStart"/>
        <w:r w:rsidR="005D0A43">
          <w:t>in</w:t>
        </w:r>
      </w:ins>
      <w:ins w:id="26" w:author="Sina Furkan Özdemir" w:date="2021-06-12T12:31:00Z">
        <w:r w:rsidR="005D0A43">
          <w:t xml:space="preserve"> order to</w:t>
        </w:r>
        <w:proofErr w:type="gramEnd"/>
        <w:r w:rsidR="005D0A43">
          <w:t xml:space="preserve"> defend themselves and give account of their exercise of political power</w:t>
        </w:r>
      </w:ins>
      <w:ins w:id="27" w:author="Sina Furkan Özdemir" w:date="2021-06-12T12:35:00Z">
        <w:r w:rsidR="00A32FDB">
          <w:t xml:space="preserve">, thus foster their </w:t>
        </w:r>
      </w:ins>
      <w:ins w:id="28" w:author="Sina Furkan Özdemir" w:date="2021-06-12T12:36:00Z">
        <w:r w:rsidR="00A32FDB">
          <w:t>popular</w:t>
        </w:r>
      </w:ins>
      <w:ins w:id="29" w:author="Sina Furkan Özdemir" w:date="2021-06-12T12:35:00Z">
        <w:r w:rsidR="00A32FDB">
          <w:t xml:space="preserve"> legitimac</w:t>
        </w:r>
      </w:ins>
      <w:ins w:id="30" w:author="Sina Furkan Özdemir" w:date="2021-06-12T12:36:00Z">
        <w:r w:rsidR="00A32FDB">
          <w:t>y</w:t>
        </w:r>
      </w:ins>
      <w:ins w:id="31" w:author="Sina Furkan Özdemir" w:date="2021-06-12T12:31:00Z">
        <w:r w:rsidR="005D0A43">
          <w:t>.</w:t>
        </w:r>
        <w:r w:rsidR="002228E9">
          <w:t xml:space="preserve"> Primary tool for this is the public communication channels of the supranational actors</w:t>
        </w:r>
      </w:ins>
      <w:ins w:id="32" w:author="Sina Furkan Özdemir" w:date="2021-06-12T12:35:00Z">
        <w:r w:rsidR="00E71969">
          <w:t xml:space="preserve"> </w:t>
        </w:r>
      </w:ins>
      <w:ins w:id="33" w:author="Sina Furkan Özdemir" w:date="2021-06-12T12:32:00Z">
        <w:r w:rsidR="001572E8">
          <w:fldChar w:fldCharType="begin"/>
        </w:r>
        <w:r w:rsidR="00011275">
          <w:instrText xml:space="preserve"> ADDIN ZOTERO_ITEM CSL_CITATION {"citationID":"e1rUx1sA","properties":{"formattedCitation":"(Ecker-Ehrhardt, 2018, 2020)","plainCitation":"(Ecker-Ehrhardt, 2018,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ins>
      <w:r w:rsidR="001572E8">
        <w:fldChar w:fldCharType="separate"/>
      </w:r>
      <w:ins w:id="34" w:author="Sina Furkan Özdemir" w:date="2021-06-12T12:32:00Z">
        <w:r w:rsidR="00011275" w:rsidRPr="00011275">
          <w:rPr>
            <w:rFonts w:ascii="Cambria" w:hAnsi="Cambria"/>
            <w:rPrChange w:id="35" w:author="Sina Furkan Özdemir" w:date="2021-06-12T12:32:00Z">
              <w:rPr/>
            </w:rPrChange>
          </w:rPr>
          <w:t>(Ecker-Ehrhardt, 2018, 2020)</w:t>
        </w:r>
        <w:r w:rsidR="001572E8">
          <w:fldChar w:fldCharType="end"/>
        </w:r>
      </w:ins>
      <w:ins w:id="36" w:author="Sina Furkan Özdemir" w:date="2021-06-12T12:31:00Z">
        <w:r w:rsidR="002228E9">
          <w:t>.</w:t>
        </w:r>
      </w:ins>
      <w:moveFromRangeStart w:id="37" w:author="Sina Furkan Özdemir" w:date="2021-06-12T12:46:00Z" w:name="move74394402"/>
    </w:p>
    <w:p w14:paraId="58AC69BB" w14:textId="5A235043" w:rsidR="00427BC8" w:rsidRDefault="00AA1C57" w:rsidP="00851301">
      <w:pPr>
        <w:pStyle w:val="BodyText"/>
        <w:ind w:firstLine="720"/>
        <w:jc w:val="both"/>
        <w:pPrChange w:id="38" w:author="Sina Furkan Özdemir" w:date="2021-06-12T14:57:00Z">
          <w:pPr>
            <w:pStyle w:val="Compact"/>
            <w:numPr>
              <w:numId w:val="2"/>
            </w:numPr>
            <w:ind w:left="720" w:hanging="480"/>
          </w:pPr>
        </w:pPrChange>
      </w:pPr>
      <w:moveFrom w:id="39" w:author="Sina Furkan Özdemir" w:date="2021-06-12T12:46:00Z">
        <w:r w:rsidDel="00112677">
          <w:t>the EU is irreversably policitised. Its legitimacy is challenged on many fronts</w:t>
        </w:r>
      </w:moveFrom>
      <w:moveFromRangeEnd w:id="37"/>
    </w:p>
    <w:p w14:paraId="69611C39" w14:textId="1F724929" w:rsidR="00427BC8" w:rsidDel="00851301" w:rsidRDefault="00AA1C57">
      <w:pPr>
        <w:pStyle w:val="Heading2"/>
        <w:rPr>
          <w:del w:id="40" w:author="Sina Furkan Özdemir" w:date="2021-06-12T14:57:00Z"/>
        </w:rPr>
      </w:pPr>
      <w:bookmarkStart w:id="41" w:name="para-2"/>
      <w:bookmarkEnd w:id="3"/>
      <w:del w:id="42" w:author="Sina Furkan Özdemir" w:date="2021-06-12T14:57:00Z">
        <w:r w:rsidDel="00851301">
          <w:delText>Para 2:</w:delText>
        </w:r>
      </w:del>
    </w:p>
    <w:p w14:paraId="636F8205" w14:textId="77777777" w:rsidR="00851301" w:rsidRDefault="00AA1C57" w:rsidP="00E71969">
      <w:pPr>
        <w:pStyle w:val="BodyText"/>
        <w:jc w:val="both"/>
        <w:rPr>
          <w:ins w:id="43" w:author="Sina Furkan Özdemir" w:date="2021-06-12T14:57:00Z"/>
        </w:rPr>
      </w:pPr>
      <w:del w:id="44" w:author="Sina Furkan Özdemir" w:date="2021-06-12T14:57:00Z">
        <w:r w:rsidDel="00851301">
          <w:delText>The EU has internal and external problems with communicating its legitimacy</w:delText>
        </w:r>
      </w:del>
    </w:p>
    <w:p w14:paraId="6513BAF8" w14:textId="0F01E8F0" w:rsidR="00E71969" w:rsidRDefault="00E71969" w:rsidP="00851301">
      <w:pPr>
        <w:pStyle w:val="BodyText"/>
        <w:ind w:firstLine="720"/>
        <w:jc w:val="both"/>
        <w:rPr>
          <w:ins w:id="45" w:author="Sina Furkan Özdemir" w:date="2021-06-12T14:56:00Z"/>
        </w:rPr>
        <w:pPrChange w:id="46" w:author="Sina Furkan Özdemir" w:date="2021-06-12T14:57:00Z">
          <w:pPr>
            <w:pStyle w:val="BodyText"/>
            <w:jc w:val="both"/>
          </w:pPr>
        </w:pPrChange>
      </w:pPr>
      <w:ins w:id="47" w:author="Sina Furkan Özdemir" w:date="2021-06-12T12:35:00Z">
        <w:r>
          <w:t xml:space="preserve">While the public communication remains to be one of the essential tools to handle increasing politicization, the EU supranational actors seem to face </w:t>
        </w:r>
      </w:ins>
      <w:ins w:id="48" w:author="Sina Furkan Özdemir" w:date="2021-06-12T12:37:00Z">
        <w:r w:rsidR="00DF6671">
          <w:t>endogenous and exogenous</w:t>
        </w:r>
      </w:ins>
      <w:ins w:id="49" w:author="Sina Furkan Özdemir" w:date="2021-06-12T12:35:00Z">
        <w:r>
          <w:t xml:space="preserve"> obstacles in using the tool in its full potential. Internally, the</w:t>
        </w:r>
      </w:ins>
      <w:ins w:id="50" w:author="Sina Furkan Özdemir" w:date="2021-06-12T13:07:00Z">
        <w:r w:rsidR="00C37D24">
          <w:t xml:space="preserve"> EU supranational actors </w:t>
        </w:r>
      </w:ins>
      <w:ins w:id="51" w:author="Sina Furkan Özdemir" w:date="2021-06-12T13:08:00Z">
        <w:r w:rsidR="00C37D24">
          <w:t xml:space="preserve">seem to prefer de-politicize their </w:t>
        </w:r>
        <w:r w:rsidR="00286F00">
          <w:t xml:space="preserve">activities </w:t>
        </w:r>
        <w:r w:rsidR="00286F00">
          <w:fldChar w:fldCharType="begin"/>
        </w:r>
      </w:ins>
      <w:ins w:id="52" w:author="Sina Furkan Özdemir" w:date="2021-06-12T14:33:00Z">
        <w:r w:rsidR="00505CD0">
          <w:instrText xml:space="preserve"> ADDIN ZOTERO_ITEM CSL_CITATION {"citationID":"P4gJF5Rb","properties":{"formattedCitation":"(Biego\\uc0\\u324{}, 2013; Bressanelli et al., 2020; De Wilde &amp; Z\\uc0\\u252{}rn, 2012; Schimmelfennig, 2020)","plainCitation":"(Biegoń, 2013; Bressanelli et al., 2020; De Wilde &amp;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ins>
      <w:r w:rsidR="00286F00">
        <w:fldChar w:fldCharType="separate"/>
      </w:r>
      <w:ins w:id="53" w:author="Sina Furkan Özdemir" w:date="2021-06-12T14:33:00Z">
        <w:r w:rsidR="000961AC" w:rsidRPr="000961AC">
          <w:rPr>
            <w:rFonts w:ascii="Cambria" w:hAnsi="Cambria" w:cs="Times New Roman"/>
            <w:rPrChange w:id="54" w:author="Sina Furkan Özdemir" w:date="2021-06-12T14:33:00Z">
              <w:rPr>
                <w:rFonts w:ascii="Times New Roman" w:hAnsi="Times New Roman" w:cs="Times New Roman"/>
              </w:rPr>
            </w:rPrChange>
          </w:rPr>
          <w:t>(</w:t>
        </w:r>
        <w:proofErr w:type="spellStart"/>
        <w:r w:rsidR="000961AC" w:rsidRPr="000961AC">
          <w:rPr>
            <w:rFonts w:ascii="Cambria" w:hAnsi="Cambria" w:cs="Times New Roman"/>
            <w:rPrChange w:id="55" w:author="Sina Furkan Özdemir" w:date="2021-06-12T14:33:00Z">
              <w:rPr>
                <w:rFonts w:ascii="Times New Roman" w:hAnsi="Times New Roman" w:cs="Times New Roman"/>
              </w:rPr>
            </w:rPrChange>
          </w:rPr>
          <w:t>Biegoń</w:t>
        </w:r>
        <w:proofErr w:type="spellEnd"/>
        <w:r w:rsidR="000961AC" w:rsidRPr="000961AC">
          <w:rPr>
            <w:rFonts w:ascii="Cambria" w:hAnsi="Cambria" w:cs="Times New Roman"/>
            <w:rPrChange w:id="56" w:author="Sina Furkan Özdemir" w:date="2021-06-12T14:33:00Z">
              <w:rPr>
                <w:rFonts w:ascii="Times New Roman" w:hAnsi="Times New Roman" w:cs="Times New Roman"/>
              </w:rPr>
            </w:rPrChange>
          </w:rPr>
          <w:t xml:space="preserve">, 2013; </w:t>
        </w:r>
        <w:proofErr w:type="spellStart"/>
        <w:r w:rsidR="000961AC" w:rsidRPr="000961AC">
          <w:rPr>
            <w:rFonts w:ascii="Cambria" w:hAnsi="Cambria" w:cs="Times New Roman"/>
            <w:rPrChange w:id="57" w:author="Sina Furkan Özdemir" w:date="2021-06-12T14:33:00Z">
              <w:rPr>
                <w:rFonts w:ascii="Times New Roman" w:hAnsi="Times New Roman" w:cs="Times New Roman"/>
              </w:rPr>
            </w:rPrChange>
          </w:rPr>
          <w:t>Bressanelli</w:t>
        </w:r>
        <w:proofErr w:type="spellEnd"/>
        <w:r w:rsidR="000961AC" w:rsidRPr="000961AC">
          <w:rPr>
            <w:rFonts w:ascii="Cambria" w:hAnsi="Cambria" w:cs="Times New Roman"/>
            <w:rPrChange w:id="58" w:author="Sina Furkan Özdemir" w:date="2021-06-12T14:33:00Z">
              <w:rPr>
                <w:rFonts w:ascii="Times New Roman" w:hAnsi="Times New Roman" w:cs="Times New Roman"/>
              </w:rPr>
            </w:rPrChange>
          </w:rPr>
          <w:t xml:space="preserve"> et al., 2020; De Wilde &amp; Zürn, 2012; </w:t>
        </w:r>
        <w:proofErr w:type="spellStart"/>
        <w:r w:rsidR="000961AC" w:rsidRPr="000961AC">
          <w:rPr>
            <w:rFonts w:ascii="Cambria" w:hAnsi="Cambria" w:cs="Times New Roman"/>
            <w:rPrChange w:id="59" w:author="Sina Furkan Özdemir" w:date="2021-06-12T14:33:00Z">
              <w:rPr>
                <w:rFonts w:ascii="Times New Roman" w:hAnsi="Times New Roman" w:cs="Times New Roman"/>
              </w:rPr>
            </w:rPrChange>
          </w:rPr>
          <w:t>Schimmelfennig</w:t>
        </w:r>
        <w:proofErr w:type="spellEnd"/>
        <w:r w:rsidR="000961AC" w:rsidRPr="000961AC">
          <w:rPr>
            <w:rFonts w:ascii="Cambria" w:hAnsi="Cambria" w:cs="Times New Roman"/>
            <w:rPrChange w:id="60" w:author="Sina Furkan Özdemir" w:date="2021-06-12T14:33:00Z">
              <w:rPr>
                <w:rFonts w:ascii="Times New Roman" w:hAnsi="Times New Roman" w:cs="Times New Roman"/>
              </w:rPr>
            </w:rPrChange>
          </w:rPr>
          <w:t>, 2020)</w:t>
        </w:r>
      </w:ins>
      <w:ins w:id="61" w:author="Sina Furkan Özdemir" w:date="2021-06-12T13:08:00Z">
        <w:r w:rsidR="00286F00">
          <w:fldChar w:fldCharType="end"/>
        </w:r>
        <w:r w:rsidR="00286F00">
          <w:t xml:space="preserve"> by adopting a</w:t>
        </w:r>
        <w:r w:rsidR="0058250B">
          <w:t xml:space="preserve"> </w:t>
        </w:r>
      </w:ins>
      <w:ins w:id="62" w:author="Sina Furkan Özdemir" w:date="2021-06-12T13:09:00Z">
        <w:r w:rsidR="0058250B">
          <w:t>technocratic language ladened with jargon and inacc</w:t>
        </w:r>
        <w:r w:rsidR="00901144">
          <w:t>essible to wider public</w:t>
        </w:r>
      </w:ins>
      <w:ins w:id="63" w:author="Sina Furkan Özdemir" w:date="2021-06-12T14:57:00Z">
        <w:r w:rsidR="00851301">
          <w:t xml:space="preserve"> </w:t>
        </w:r>
      </w:ins>
      <w:ins w:id="64" w:author="Sina Furkan Özdemir" w:date="2021-06-12T13:09:00Z">
        <w:r w:rsidR="00901144">
          <w:fldChar w:fldCharType="begin"/>
        </w:r>
      </w:ins>
      <w:ins w:id="65" w:author="Sina Furkan Özdemir" w:date="2021-06-12T14:34:00Z">
        <w:r w:rsidR="005F725E">
          <w:instrText xml:space="preserve"> ADDIN ZOTERO_ITEM CSL_CITATION {"citationID":"FRQHHG9i","properties":{"formattedCitation":"(Rauh, 2021; Rauh et al., 2019)","plainCitation":"(Rauh, 2021; Rauh et al., 2019)","noteIndex":0},"citationItems":[{"id":4532,"uris":["http://zotero.org/groups/2912652/items/HR4R9X5A"],"uri":["http://zotero.org/groups/2912652/items/HR4R9X5A"],"itemData":{"id":4532,"type":"article-journal","abstract":"The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ins>
      <w:r w:rsidR="00901144">
        <w:fldChar w:fldCharType="separate"/>
      </w:r>
      <w:ins w:id="66" w:author="Sina Furkan Özdemir" w:date="2021-06-12T14:34:00Z">
        <w:r w:rsidR="005F725E" w:rsidRPr="005F725E">
          <w:rPr>
            <w:rFonts w:ascii="Cambria" w:hAnsi="Cambria"/>
            <w:rPrChange w:id="67" w:author="Sina Furkan Özdemir" w:date="2021-06-12T14:34:00Z">
              <w:rPr/>
            </w:rPrChange>
          </w:rPr>
          <w:t>(Rauh, 2021; Rauh et al., 2019)</w:t>
        </w:r>
      </w:ins>
      <w:ins w:id="68" w:author="Sina Furkan Özdemir" w:date="2021-06-12T13:09:00Z">
        <w:r w:rsidR="00901144">
          <w:fldChar w:fldCharType="end"/>
        </w:r>
        <w:r w:rsidR="00901144">
          <w:t xml:space="preserve">. What is more, the public communication </w:t>
        </w:r>
      </w:ins>
      <w:ins w:id="69" w:author="Sina Furkan Özdemir" w:date="2021-06-12T13:10:00Z">
        <w:r w:rsidR="00901144">
          <w:t xml:space="preserve">efforts of the EU seems to be plagued by internal conflicts and </w:t>
        </w:r>
        <w:r w:rsidR="00C2707C">
          <w:t xml:space="preserve">competition over limited resources </w:t>
        </w:r>
        <w:commentRangeStart w:id="70"/>
        <w:r w:rsidR="00C2707C">
          <w:fldChar w:fldCharType="begin"/>
        </w:r>
      </w:ins>
      <w:ins w:id="71" w:author="Sina Furkan Özdemir" w:date="2021-06-12T13:23:00Z">
        <w:r w:rsidR="00EB3EBD">
          <w:instrText xml:space="preserve"> ADDIN ZOTERO_ITEM CSL_CITATION {"citationID":"mllVaNy1","properties":{"formattedCitation":"(Altides, 2009; Bijsmans &amp; Altides, 2007)","plainCitation":"(Altides, 2009; Bijsmans &amp; Altides, 2007)","noteIndex":0},"citationItems":[{"id":4333,"uris":["http://zotero.org/groups/2912652/items/UBALVZPG"],"uri":["http://zotero.org/groups/2912652/items/UBALVZPG"],"itemData":{"id":4333,"type":"book","call-number":"JA85.2.E85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Citizens?","volume":"29","author":[{"family":"Bijsmans","given":"Patrick"},{"family":"Altides","given":"Christina"}],"issued":{"date-parts":[["2007",7,1]]}}}],"schema":"https://github.com/citation-style-language/schema/raw/master/csl-citation.json"} </w:instrText>
        </w:r>
      </w:ins>
      <w:r w:rsidR="00C2707C">
        <w:fldChar w:fldCharType="separate"/>
      </w:r>
      <w:ins w:id="72" w:author="Sina Furkan Özdemir" w:date="2021-06-12T13:23:00Z">
        <w:r w:rsidR="00EB3EBD" w:rsidRPr="00EB3EBD">
          <w:rPr>
            <w:rFonts w:ascii="Cambria" w:hAnsi="Cambria"/>
            <w:rPrChange w:id="73" w:author="Sina Furkan Özdemir" w:date="2021-06-12T13:23:00Z">
              <w:rPr/>
            </w:rPrChange>
          </w:rPr>
          <w:t>(</w:t>
        </w:r>
        <w:proofErr w:type="spellStart"/>
        <w:r w:rsidR="00EB3EBD" w:rsidRPr="00EB3EBD">
          <w:rPr>
            <w:rFonts w:ascii="Cambria" w:hAnsi="Cambria"/>
            <w:rPrChange w:id="74" w:author="Sina Furkan Özdemir" w:date="2021-06-12T13:23:00Z">
              <w:rPr/>
            </w:rPrChange>
          </w:rPr>
          <w:t>Altides</w:t>
        </w:r>
        <w:proofErr w:type="spellEnd"/>
        <w:r w:rsidR="00EB3EBD" w:rsidRPr="00EB3EBD">
          <w:rPr>
            <w:rFonts w:ascii="Cambria" w:hAnsi="Cambria"/>
            <w:rPrChange w:id="75" w:author="Sina Furkan Özdemir" w:date="2021-06-12T13:23:00Z">
              <w:rPr/>
            </w:rPrChange>
          </w:rPr>
          <w:t xml:space="preserve">, 2009; </w:t>
        </w:r>
        <w:proofErr w:type="spellStart"/>
        <w:r w:rsidR="00EB3EBD" w:rsidRPr="00EB3EBD">
          <w:rPr>
            <w:rFonts w:ascii="Cambria" w:hAnsi="Cambria"/>
            <w:rPrChange w:id="76" w:author="Sina Furkan Özdemir" w:date="2021-06-12T13:23:00Z">
              <w:rPr/>
            </w:rPrChange>
          </w:rPr>
          <w:t>Bijsmans</w:t>
        </w:r>
        <w:proofErr w:type="spellEnd"/>
        <w:r w:rsidR="00EB3EBD" w:rsidRPr="00EB3EBD">
          <w:rPr>
            <w:rFonts w:ascii="Cambria" w:hAnsi="Cambria"/>
            <w:rPrChange w:id="77" w:author="Sina Furkan Özdemir" w:date="2021-06-12T13:23:00Z">
              <w:rPr/>
            </w:rPrChange>
          </w:rPr>
          <w:t xml:space="preserve"> &amp; </w:t>
        </w:r>
        <w:proofErr w:type="spellStart"/>
        <w:r w:rsidR="00EB3EBD" w:rsidRPr="00EB3EBD">
          <w:rPr>
            <w:rFonts w:ascii="Cambria" w:hAnsi="Cambria"/>
            <w:rPrChange w:id="78" w:author="Sina Furkan Özdemir" w:date="2021-06-12T13:23:00Z">
              <w:rPr/>
            </w:rPrChange>
          </w:rPr>
          <w:t>Altides</w:t>
        </w:r>
        <w:proofErr w:type="spellEnd"/>
        <w:r w:rsidR="00EB3EBD" w:rsidRPr="00EB3EBD">
          <w:rPr>
            <w:rFonts w:ascii="Cambria" w:hAnsi="Cambria"/>
            <w:rPrChange w:id="79" w:author="Sina Furkan Özdemir" w:date="2021-06-12T13:23:00Z">
              <w:rPr/>
            </w:rPrChange>
          </w:rPr>
          <w:t>, 2007)</w:t>
        </w:r>
      </w:ins>
      <w:ins w:id="80" w:author="Sina Furkan Özdemir" w:date="2021-06-12T13:10:00Z">
        <w:r w:rsidR="00C2707C">
          <w:fldChar w:fldCharType="end"/>
        </w:r>
      </w:ins>
      <w:commentRangeEnd w:id="70"/>
      <w:ins w:id="81" w:author="Sina Furkan Özdemir" w:date="2021-06-12T14:32:00Z">
        <w:r w:rsidR="001948FE">
          <w:rPr>
            <w:rStyle w:val="CommentReference"/>
          </w:rPr>
          <w:commentReference w:id="70"/>
        </w:r>
      </w:ins>
      <w:ins w:id="82" w:author="Sina Furkan Özdemir" w:date="2021-06-12T13:27:00Z">
        <w:r w:rsidR="00AC13C0">
          <w:t>.</w:t>
        </w:r>
      </w:ins>
      <w:ins w:id="83" w:author="Sina Furkan Özdemir" w:date="2021-06-12T14:34:00Z">
        <w:r w:rsidR="005F725E">
          <w:t xml:space="preserve">  Externally</w:t>
        </w:r>
      </w:ins>
      <w:ins w:id="84" w:author="Sina Furkan Özdemir" w:date="2021-06-12T14:47:00Z">
        <w:r w:rsidR="00F02327">
          <w:t>,</w:t>
        </w:r>
      </w:ins>
      <w:ins w:id="85" w:author="Sina Furkan Özdemir" w:date="2021-06-12T14:46:00Z">
        <w:r w:rsidR="00000823" w:rsidRPr="00000823">
          <w:t xml:space="preserve"> </w:t>
        </w:r>
      </w:ins>
      <w:ins w:id="86" w:author="Sina Furkan Özdemir" w:date="2021-06-12T14:47:00Z">
        <w:r w:rsidR="00F02327">
          <w:t>t</w:t>
        </w:r>
      </w:ins>
      <w:ins w:id="87" w:author="Sina Furkan Özdemir" w:date="2021-06-12T14:46:00Z">
        <w:r w:rsidR="00000823" w:rsidRPr="00000823">
          <w:t xml:space="preserve">he EU faces public spheres fractured along national borders and national languages, thus forcing the EU to communicate with its citizens through national political elites, and national media (Koopmans &amp; Statham, 2010; </w:t>
        </w:r>
        <w:proofErr w:type="spellStart"/>
        <w:r w:rsidR="00000823" w:rsidRPr="00000823">
          <w:t>Risse</w:t>
        </w:r>
        <w:proofErr w:type="spellEnd"/>
        <w:r w:rsidR="00000823" w:rsidRPr="00000823">
          <w:t xml:space="preserve">, 2014; Trenz, 2004; Walter, 2015). What is more, the EU issues are selectively covered in national media, giving prominence to certain actors and stories, mainly prioritizing events and actors that have significant news value in their selection (Trenz, 2008; Wilde, </w:t>
        </w:r>
        <w:r w:rsidR="00000823" w:rsidRPr="00000823">
          <w:t>2019; de</w:t>
        </w:r>
        <w:r w:rsidR="00000823" w:rsidRPr="00000823">
          <w:t xml:space="preserve"> Vreese, 2001; de Vreese et al., 2006). Extant literature on media coverage of EU affairs observes that the primary focus of news coverage is major events such as EU summits, elections, enlargement, and scandals (Boomgaarden et al., 2013; Vreese, 2001; Hobolt &amp; Tilley, 2014). </w:t>
        </w:r>
      </w:ins>
      <w:ins w:id="88" w:author="Sina Furkan Özdemir" w:date="2021-06-12T14:35:00Z">
        <w:r w:rsidR="00EB280B">
          <w:t xml:space="preserve"> </w:t>
        </w:r>
      </w:ins>
      <w:ins w:id="89" w:author="Sina Furkan Özdemir" w:date="2021-06-12T14:48:00Z">
        <w:r w:rsidR="00231B55">
          <w:t xml:space="preserve">This is partially due to </w:t>
        </w:r>
        <w:r w:rsidR="00165A89">
          <w:t xml:space="preserve">public communication practices of the EU itself; </w:t>
        </w:r>
      </w:ins>
      <w:ins w:id="90" w:author="Sina Furkan Özdemir" w:date="2021-06-12T14:49:00Z">
        <w:r w:rsidR="00165A89">
          <w:t xml:space="preserve">journalists </w:t>
        </w:r>
        <w:r w:rsidR="006A1B52">
          <w:t>often have to make do with very complex,  voluminous, and scattered political information from the</w:t>
        </w:r>
        <w:r w:rsidR="009D24F6">
          <w:t xml:space="preserve"> EU supranational acto</w:t>
        </w:r>
      </w:ins>
      <w:ins w:id="91" w:author="Sina Furkan Özdemir" w:date="2021-06-12T14:50:00Z">
        <w:r w:rsidR="009D24F6">
          <w:t xml:space="preserve">rs, making it even harder to transfer the EU public communication to the national public spheres </w:t>
        </w:r>
        <w:r w:rsidR="009D24F6">
          <w:fldChar w:fldCharType="begin"/>
        </w:r>
      </w:ins>
      <w:ins w:id="92" w:author="Sina Furkan Özdemir" w:date="2021-06-12T14:54:00Z">
        <w:r w:rsidR="00807AA6">
          <w:instrText xml:space="preserve"> ADDIN ZOTERO_ITEM CSL_CITATION {"citationID":"2Nn4NdTP","properties":{"formattedCitation":"(Martins et al., 2012; Statham, 2008, 2010)","plainCitation":"(Martins et al., 2012; Statham, 2008, 2010)","noteIndex":0},"citationItems":[{"id":4345,"uris":["http://zotero.org/groups/2912652/items/BUIJGTBP"],"uri":["http://zotero.org/groups/2912652/items/BUIJGTBP"],"itemData":{"id":4345,"type":"article-journal","abstract":"This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De"}],"issued":{"date-parts":[["2012",6,1]]}}},{"id":4548,"uris":["http://zotero.org/groups/2912652/items/RIX6FX8Q"],"uri":["http://zotero.org/groups/2912652/items/RIX6FX8Q"],"itemData":{"id":4548,"type":"article-journal","abstract":"This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4550,"uris":["http://zotero.org/groups/2912652/items/BTAXMNSR"],"uri":["http://zotero.org/groups/2912652/items/BTAXMNSR"],"itemData":{"id":4550,"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ins>
      <w:r w:rsidR="009D24F6">
        <w:fldChar w:fldCharType="separate"/>
      </w:r>
      <w:ins w:id="93" w:author="Sina Furkan Özdemir" w:date="2021-06-12T14:54:00Z">
        <w:r w:rsidR="00807AA6" w:rsidRPr="00807AA6">
          <w:rPr>
            <w:rFonts w:ascii="Cambria" w:hAnsi="Cambria"/>
            <w:rPrChange w:id="94" w:author="Sina Furkan Özdemir" w:date="2021-06-12T14:54:00Z">
              <w:rPr/>
            </w:rPrChange>
          </w:rPr>
          <w:t>(Martins et al., 2012; Statham, 2008, 2010)</w:t>
        </w:r>
      </w:ins>
      <w:ins w:id="95" w:author="Sina Furkan Özdemir" w:date="2021-06-12T14:50:00Z">
        <w:r w:rsidR="009D24F6">
          <w:fldChar w:fldCharType="end"/>
        </w:r>
        <w:r w:rsidR="009D24F6">
          <w:t>.</w:t>
        </w:r>
      </w:ins>
    </w:p>
    <w:p w14:paraId="36F20834" w14:textId="6875F740" w:rsidR="00E71969" w:rsidDel="001626B8" w:rsidRDefault="00E71969" w:rsidP="00E71969">
      <w:pPr>
        <w:pStyle w:val="Compact"/>
        <w:rPr>
          <w:del w:id="96" w:author="Sina Furkan Özdemir" w:date="2021-06-12T15:37:00Z"/>
        </w:rPr>
        <w:pPrChange w:id="97" w:author="Sina Furkan Özdemir" w:date="2021-06-12T12:35:00Z">
          <w:pPr>
            <w:pStyle w:val="Compact"/>
            <w:numPr>
              <w:numId w:val="3"/>
            </w:numPr>
            <w:ind w:left="720" w:hanging="480"/>
          </w:pPr>
        </w:pPrChange>
      </w:pPr>
    </w:p>
    <w:p w14:paraId="7558F21C" w14:textId="2CCBF675" w:rsidR="00427BC8" w:rsidDel="001626B8" w:rsidRDefault="00AA1C57">
      <w:pPr>
        <w:pStyle w:val="Heading2"/>
        <w:rPr>
          <w:del w:id="98" w:author="Sina Furkan Özdemir" w:date="2021-06-12T15:37:00Z"/>
        </w:rPr>
      </w:pPr>
      <w:bookmarkStart w:id="99" w:name="para-3"/>
      <w:bookmarkEnd w:id="41"/>
      <w:del w:id="100" w:author="Sina Furkan Özdemir" w:date="2021-06-12T15:37:00Z">
        <w:r w:rsidDel="001626B8">
          <w:delText>Para 3:</w:delText>
        </w:r>
      </w:del>
    </w:p>
    <w:p w14:paraId="6DEE4000" w14:textId="77777777" w:rsidR="001626B8" w:rsidRDefault="00AA1C57" w:rsidP="00000753">
      <w:pPr>
        <w:jc w:val="both"/>
        <w:rPr>
          <w:ins w:id="101" w:author="Sina Furkan Özdemir" w:date="2021-06-12T15:37:00Z"/>
        </w:rPr>
      </w:pPr>
      <w:del w:id="102" w:author="Sina Furkan Özdemir" w:date="2021-06-12T15:37:00Z">
        <w:r w:rsidDel="001626B8">
          <w:delText>Social media offers unique solutions to external communication problems</w:delText>
        </w:r>
      </w:del>
    </w:p>
    <w:p w14:paraId="0DFF796E" w14:textId="4D1D08FA" w:rsidR="00000753" w:rsidRDefault="00000753" w:rsidP="00000753">
      <w:pPr>
        <w:jc w:val="both"/>
        <w:pPrChange w:id="103" w:author="Sina Furkan Özdemir" w:date="2021-06-12T15:14:00Z">
          <w:pPr>
            <w:pStyle w:val="Compact"/>
            <w:numPr>
              <w:numId w:val="4"/>
            </w:numPr>
            <w:ind w:left="720" w:hanging="480"/>
          </w:pPr>
        </w:pPrChange>
      </w:pPr>
      <w:ins w:id="104" w:author="Sina Furkan Özdemir" w:date="2021-06-12T15:14:00Z">
        <w:r>
          <w:t>While they are not the panacea to all the public communication ailments of the EU</w:t>
        </w:r>
      </w:ins>
      <w:ins w:id="105" w:author="Sina Furkan Özdemir" w:date="2021-06-12T15:15:00Z">
        <w:r w:rsidR="007808DF">
          <w:t xml:space="preserve">, social media platforms offer opportunities for reproduction of popular legitimacy </w:t>
        </w:r>
        <w:r w:rsidR="007B6EBA">
          <w:t>via public communication</w:t>
        </w:r>
      </w:ins>
      <w:ins w:id="106" w:author="Sina Furkan Özdemir" w:date="2021-06-12T15:16:00Z">
        <w:r w:rsidR="007B6EBA">
          <w:t xml:space="preserve"> for the EU</w:t>
        </w:r>
      </w:ins>
      <w:ins w:id="107" w:author="Sina Furkan Özdemir" w:date="2021-06-12T15:14:00Z">
        <w:r w:rsidRPr="00000753">
          <w:t xml:space="preserve">. First, social media have the potential to transcend national boundaries by enabling the citizens to engage a diverse set of content beyond nationally generated ones (Bossetta et al., 2017). This, in turn, creates an opportunity for the EU to reach out to </w:t>
        </w:r>
      </w:ins>
      <w:ins w:id="108" w:author="Sina Furkan Özdemir" w:date="2021-06-12T15:16:00Z">
        <w:r w:rsidR="00FA3FF5">
          <w:t>the citizenry</w:t>
        </w:r>
      </w:ins>
      <w:ins w:id="109" w:author="Sina Furkan Özdemir" w:date="2021-06-12T15:14:00Z">
        <w:r w:rsidRPr="00000753">
          <w:t xml:space="preserve"> without the limitations of traditional communication channels. Secondly, social media platforms imbue users with a degree of gatekeeping power (Wallace, 2018). The decentralized gatekeeping structure in social media platforms, where users themselves can choose which topic will be allowed to the information environment, permits the EU to determine which issues to inject into the information environment</w:t>
        </w:r>
      </w:ins>
      <w:ins w:id="110" w:author="Sina Furkan Özdemir" w:date="2021-06-12T15:16:00Z">
        <w:r w:rsidR="00FA3FF5">
          <w:t>, thus</w:t>
        </w:r>
      </w:ins>
      <w:ins w:id="111" w:author="Sina Furkan Özdemir" w:date="2021-06-12T15:17:00Z">
        <w:r w:rsidR="00FA3FF5">
          <w:t xml:space="preserve"> enabling the EU to circumvent the editorial selection of journalists to a certain </w:t>
        </w:r>
        <w:commentRangeStart w:id="112"/>
        <w:r w:rsidR="00FA3FF5">
          <w:t>extent.</w:t>
        </w:r>
      </w:ins>
      <w:commentRangeEnd w:id="112"/>
      <w:ins w:id="113" w:author="Sina Furkan Özdemir" w:date="2021-06-12T15:19:00Z">
        <w:r w:rsidR="0046015D">
          <w:rPr>
            <w:rStyle w:val="CommentReference"/>
          </w:rPr>
          <w:commentReference w:id="112"/>
        </w:r>
      </w:ins>
      <w:ins w:id="114" w:author="Sina Furkan Özdemir" w:date="2021-06-12T15:17:00Z">
        <w:r w:rsidR="00676292">
          <w:t xml:space="preserve"> </w:t>
        </w:r>
      </w:ins>
      <w:ins w:id="115" w:author="Sina Furkan Özdemir" w:date="2021-06-12T15:14:00Z">
        <w:r w:rsidRPr="00000753">
          <w:t>Thirdly, social media platforms are very cost-efficient tools of communication for communicators. It takes mere minutes to set up an account and they are often very easy to maintain. Lastly, social media provide low hurdle and continuous information source for the users. Unlike static webpages of web 2.0, social media does not require the user to consciously and actively go to a website to learn about the EU. Users only need to follow the relevant social media accounts to stay in contact.</w:t>
        </w:r>
      </w:ins>
    </w:p>
    <w:p w14:paraId="57DC30EA" w14:textId="29D240D1" w:rsidR="00427BC8" w:rsidDel="001626B8" w:rsidRDefault="00AA1C57">
      <w:pPr>
        <w:pStyle w:val="Heading2"/>
        <w:rPr>
          <w:del w:id="116" w:author="Sina Furkan Özdemir" w:date="2021-06-12T15:37:00Z"/>
        </w:rPr>
      </w:pPr>
      <w:bookmarkStart w:id="117" w:name="para-4"/>
      <w:bookmarkEnd w:id="99"/>
      <w:del w:id="118" w:author="Sina Furkan Özdemir" w:date="2021-06-12T15:37:00Z">
        <w:r w:rsidDel="001626B8">
          <w:delText>Para 4:</w:delText>
        </w:r>
      </w:del>
    </w:p>
    <w:p w14:paraId="00B1DA27" w14:textId="5B410552" w:rsidR="00B0781C" w:rsidRDefault="00AA1C57" w:rsidP="00B0781C">
      <w:pPr>
        <w:pStyle w:val="Compact"/>
        <w:rPr>
          <w:ins w:id="119" w:author="Sina Furkan Özdemir" w:date="2021-06-12T15:19:00Z"/>
        </w:rPr>
      </w:pPr>
      <w:del w:id="120" w:author="Sina Furkan Özdemir" w:date="2021-06-12T15:37:00Z">
        <w:r w:rsidDel="001626B8">
          <w:delText>What we do in the article</w:delText>
        </w:r>
      </w:del>
    </w:p>
    <w:p w14:paraId="28C77CF7" w14:textId="1D262705" w:rsidR="00FD3F48" w:rsidRDefault="00B0781C" w:rsidP="00876F6A">
      <w:pPr>
        <w:pStyle w:val="Compact"/>
        <w:jc w:val="both"/>
        <w:pPrChange w:id="121" w:author="Sina Furkan Özdemir" w:date="2021-06-12T15:25:00Z">
          <w:pPr>
            <w:pStyle w:val="Compact"/>
            <w:numPr>
              <w:numId w:val="5"/>
            </w:numPr>
            <w:ind w:left="720" w:hanging="480"/>
          </w:pPr>
        </w:pPrChange>
      </w:pPr>
      <w:ins w:id="122" w:author="Sina Furkan Özdemir" w:date="2021-06-12T15:19:00Z">
        <w:r>
          <w:t xml:space="preserve">Against this backdrop, we set out to </w:t>
        </w:r>
        <w:r w:rsidR="00F66FEB">
          <w:t>investigate the EU supranati</w:t>
        </w:r>
      </w:ins>
      <w:ins w:id="123" w:author="Sina Furkan Özdemir" w:date="2021-06-12T15:20:00Z">
        <w:r w:rsidR="00F66FEB">
          <w:t>onal actors</w:t>
        </w:r>
        <w:r w:rsidR="00F66FEB">
          <w:rPr>
            <w:rStyle w:val="FootnoteReference"/>
          </w:rPr>
          <w:footnoteReference w:id="3"/>
        </w:r>
      </w:ins>
      <w:ins w:id="126" w:author="Sina Furkan Özdemir" w:date="2021-06-12T15:21:00Z">
        <w:r w:rsidR="00CE340C">
          <w:t xml:space="preserve"> on social media platforms, specifically Twitter. The goal of this article is two folds. </w:t>
        </w:r>
      </w:ins>
      <w:ins w:id="127" w:author="Sina Furkan Özdemir" w:date="2021-06-12T15:22:00Z">
        <w:r w:rsidR="008C79CB">
          <w:t>The first aim is to establish necessary and sufficient conditions for the</w:t>
        </w:r>
      </w:ins>
      <w:ins w:id="128" w:author="Sina Furkan Özdemir" w:date="2021-06-12T15:23:00Z">
        <w:r w:rsidR="00BF23CD">
          <w:t xml:space="preserve"> different</w:t>
        </w:r>
      </w:ins>
      <w:ins w:id="129" w:author="Sina Furkan Özdemir" w:date="2021-06-12T15:22:00Z">
        <w:r w:rsidR="008C79CB">
          <w:t xml:space="preserve"> public communication</w:t>
        </w:r>
      </w:ins>
      <w:ins w:id="130" w:author="Sina Furkan Özdemir" w:date="2021-06-12T15:23:00Z">
        <w:r w:rsidR="00BF23CD">
          <w:t xml:space="preserve"> practices</w:t>
        </w:r>
      </w:ins>
      <w:ins w:id="131" w:author="Sina Furkan Özdemir" w:date="2021-06-12T15:22:00Z">
        <w:r w:rsidR="008C79CB">
          <w:t xml:space="preserve"> to reproduce the p</w:t>
        </w:r>
      </w:ins>
      <w:ins w:id="132" w:author="Sina Furkan Özdemir" w:date="2021-06-12T15:23:00Z">
        <w:r w:rsidR="00BF23CD">
          <w:t>opular legitimacy</w:t>
        </w:r>
      </w:ins>
      <w:ins w:id="133" w:author="Sina Furkan Özdemir" w:date="2021-06-12T15:22:00Z">
        <w:r w:rsidR="008C79CB">
          <w:t>. The second aim is t</w:t>
        </w:r>
      </w:ins>
      <w:ins w:id="134" w:author="Sina Furkan Özdemir" w:date="2021-06-12T15:23:00Z">
        <w:r w:rsidR="00BF23CD">
          <w:t>o investigate how and to what extend the EU supranational public communication meet</w:t>
        </w:r>
      </w:ins>
      <w:ins w:id="135" w:author="Sina Furkan Özdemir" w:date="2021-06-12T15:26:00Z">
        <w:r w:rsidR="00DA6773">
          <w:t>s</w:t>
        </w:r>
      </w:ins>
      <w:ins w:id="136" w:author="Sina Furkan Özdemir" w:date="2021-06-12T15:23:00Z">
        <w:r w:rsidR="00BF23CD">
          <w:t xml:space="preserve"> these criteria. To this end</w:t>
        </w:r>
      </w:ins>
      <w:ins w:id="137" w:author="Sina Furkan Özdemir" w:date="2021-06-12T15:24:00Z">
        <w:r w:rsidR="00D45043">
          <w:t xml:space="preserve">, </w:t>
        </w:r>
      </w:ins>
      <w:ins w:id="138" w:author="Sina Furkan Özdemir" w:date="2021-06-12T15:35:00Z">
        <w:r w:rsidR="00742B44">
          <w:t>building</w:t>
        </w:r>
        <w:r w:rsidR="00876F6A">
          <w:t xml:space="preserve"> on extant public accountability and communication deficit literatures, we focus</w:t>
        </w:r>
        <w:r w:rsidR="00876F6A">
          <w:t xml:space="preserve"> </w:t>
        </w:r>
        <w:r w:rsidR="00876F6A">
          <w:t>on three sets of indicators. First, citizen engagement requires understandability, and we quantify reading</w:t>
        </w:r>
        <w:r w:rsidR="00876F6A">
          <w:t xml:space="preserve"> </w:t>
        </w:r>
        <w:r w:rsidR="00876F6A">
          <w:t>ease and word familiarity of EU tweets. Second, engagement requires clarification of political action, and</w:t>
        </w:r>
        <w:r w:rsidR="00876F6A">
          <w:t xml:space="preserve"> </w:t>
        </w:r>
        <w:r w:rsidR="00876F6A">
          <w:t>we exploit part-of-speech structures to see whether the tweets clarify who does what. Third, engagement</w:t>
        </w:r>
        <w:r w:rsidR="00876F6A">
          <w:t xml:space="preserve"> </w:t>
        </w:r>
        <w:r w:rsidR="00876F6A">
          <w:t>requires responsiveness, and we quantify the amount of two-way communication by the EU accounts utilizing</w:t>
        </w:r>
        <w:r w:rsidR="00876F6A">
          <w:t xml:space="preserve"> </w:t>
        </w:r>
        <w:r w:rsidR="00876F6A">
          <w:t xml:space="preserve">retweets and replies by these accounts. These indicators, their variation across different EU </w:t>
        </w:r>
        <w:r w:rsidR="00EB27D7">
          <w:t>accounts</w:t>
        </w:r>
        <w:r w:rsidR="00876F6A">
          <w:t>,</w:t>
        </w:r>
        <w:r w:rsidR="00876F6A">
          <w:t xml:space="preserve"> </w:t>
        </w:r>
        <w:r w:rsidR="00876F6A">
          <w:t>and benchmarks from random tweet samples by national citize</w:t>
        </w:r>
      </w:ins>
      <w:ins w:id="139" w:author="Sina Furkan Özdemir" w:date="2021-06-12T15:36:00Z">
        <w:r w:rsidR="00EB27D7">
          <w:t>ns,</w:t>
        </w:r>
        <w:r w:rsidR="0026244F">
          <w:t xml:space="preserve"> tweets from</w:t>
        </w:r>
        <w:r w:rsidR="00EB27D7">
          <w:t xml:space="preserve"> </w:t>
        </w:r>
        <w:r w:rsidR="0026244F">
          <w:t>various</w:t>
        </w:r>
        <w:r w:rsidR="00EB27D7">
          <w:t xml:space="preserve"> international organizations and </w:t>
        </w:r>
        <w:r w:rsidR="0026244F">
          <w:t>the UK government</w:t>
        </w:r>
      </w:ins>
      <w:ins w:id="140" w:author="Sina Furkan Özdemir" w:date="2021-06-12T15:35:00Z">
        <w:r w:rsidR="00876F6A">
          <w:t>, provide a novel</w:t>
        </w:r>
        <w:r w:rsidR="00876F6A">
          <w:t xml:space="preserve"> </w:t>
        </w:r>
        <w:r w:rsidR="00876F6A">
          <w:t xml:space="preserve">empirical perspective on the quality of </w:t>
        </w:r>
      </w:ins>
      <w:ins w:id="141" w:author="Sina Furkan Özdemir" w:date="2021-06-12T15:37:00Z">
        <w:r w:rsidR="001626B8">
          <w:t xml:space="preserve">the </w:t>
        </w:r>
        <w:r w:rsidR="001626B8">
          <w:t>EU</w:t>
        </w:r>
      </w:ins>
      <w:ins w:id="142" w:author="Sina Furkan Özdemir" w:date="2021-06-12T15:35:00Z">
        <w:r w:rsidR="00876F6A">
          <w:t xml:space="preserve"> public communication</w:t>
        </w:r>
      </w:ins>
      <w:ins w:id="143" w:author="Sina Furkan Özdemir" w:date="2021-06-12T15:37:00Z">
        <w:r w:rsidR="001626B8">
          <w:t xml:space="preserve"> on Twitter.</w:t>
        </w:r>
      </w:ins>
    </w:p>
    <w:p w14:paraId="77B399AF" w14:textId="2FE14FC2" w:rsidR="00427BC8" w:rsidDel="001626B8" w:rsidRDefault="00AA1C57">
      <w:pPr>
        <w:pStyle w:val="Heading2"/>
        <w:rPr>
          <w:del w:id="144" w:author="Sina Furkan Özdemir" w:date="2021-06-12T15:37:00Z"/>
        </w:rPr>
      </w:pPr>
      <w:bookmarkStart w:id="145" w:name="para-5"/>
      <w:bookmarkEnd w:id="117"/>
      <w:del w:id="146" w:author="Sina Furkan Özdemir" w:date="2021-06-12T15:37:00Z">
        <w:r w:rsidDel="001626B8">
          <w:delText>Para 5:</w:delText>
        </w:r>
      </w:del>
    </w:p>
    <w:p w14:paraId="7FC4F8AF" w14:textId="5FC3B709" w:rsidR="00BF61D0" w:rsidRDefault="00AA1C57" w:rsidP="00063489">
      <w:pPr>
        <w:pStyle w:val="Compact"/>
        <w:jc w:val="both"/>
        <w:rPr>
          <w:ins w:id="147" w:author="Sina Furkan Özdemir" w:date="2021-06-12T15:26:00Z"/>
        </w:rPr>
        <w:pPrChange w:id="148" w:author="Sina Furkan Özdemir" w:date="2021-06-12T15:29:00Z">
          <w:pPr>
            <w:pStyle w:val="Compact"/>
          </w:pPr>
        </w:pPrChange>
      </w:pPr>
      <w:del w:id="149" w:author="Sina Furkan Özdemir" w:date="2021-06-12T15:37:00Z">
        <w:r w:rsidDel="001626B8">
          <w:delText>Organization of the article</w:delText>
        </w:r>
      </w:del>
    </w:p>
    <w:p w14:paraId="51BF0ED9" w14:textId="397EBCB7" w:rsidR="00BF61D0" w:rsidRDefault="00BF61D0" w:rsidP="00063489">
      <w:pPr>
        <w:pStyle w:val="Compact"/>
        <w:jc w:val="both"/>
        <w:pPrChange w:id="150" w:author="Sina Furkan Özdemir" w:date="2021-06-12T15:29:00Z">
          <w:pPr>
            <w:pStyle w:val="Compact"/>
            <w:numPr>
              <w:numId w:val="6"/>
            </w:numPr>
            <w:ind w:left="720" w:hanging="480"/>
          </w:pPr>
        </w:pPrChange>
      </w:pPr>
      <w:ins w:id="151" w:author="Sina Furkan Özdemir" w:date="2021-06-12T15:26:00Z">
        <w:r>
          <w:t xml:space="preserve">This article is organized in </w:t>
        </w:r>
      </w:ins>
      <w:ins w:id="152" w:author="Sina Furkan Özdemir" w:date="2021-06-12T15:29:00Z">
        <w:r w:rsidR="00063489">
          <w:t>six</w:t>
        </w:r>
      </w:ins>
      <w:ins w:id="153" w:author="Sina Furkan Özdemir" w:date="2021-06-12T15:26:00Z">
        <w:r>
          <w:t xml:space="preserve"> sections. In the next section, we review the extant literature on legitimacy of the EU and </w:t>
        </w:r>
        <w:r w:rsidR="00CB65CE">
          <w:t>sketc</w:t>
        </w:r>
      </w:ins>
      <w:ins w:id="154" w:author="Sina Furkan Özdemir" w:date="2021-06-12T15:27:00Z">
        <w:r w:rsidR="00CB65CE">
          <w:t xml:space="preserve">h out how different </w:t>
        </w:r>
        <w:r w:rsidR="00F24D35">
          <w:t>modes of public communication</w:t>
        </w:r>
      </w:ins>
      <w:ins w:id="155" w:author="Sina Furkan Özdemir" w:date="2021-06-12T15:28:00Z">
        <w:r w:rsidR="00847805">
          <w:t xml:space="preserve"> on social media</w:t>
        </w:r>
      </w:ins>
      <w:ins w:id="156" w:author="Sina Furkan Özdemir" w:date="2021-06-12T15:27:00Z">
        <w:r w:rsidR="00F24D35">
          <w:t xml:space="preserve"> can help with the popular legitimacy.</w:t>
        </w:r>
      </w:ins>
      <w:ins w:id="157" w:author="Sina Furkan Özdemir" w:date="2021-06-12T15:28:00Z">
        <w:r w:rsidR="00847805">
          <w:t xml:space="preserve"> In the third, section we turn our attention to the necessary and sufficient conditions </w:t>
        </w:r>
        <w:r w:rsidR="00063489">
          <w:t xml:space="preserve">for this goal. </w:t>
        </w:r>
      </w:ins>
      <w:ins w:id="158" w:author="Sina Furkan Özdemir" w:date="2021-06-12T15:29:00Z">
        <w:r w:rsidR="00063489">
          <w:t xml:space="preserve">The fourth section presents our research design, </w:t>
        </w:r>
        <w:proofErr w:type="gramStart"/>
        <w:r w:rsidR="00063489">
          <w:t>data</w:t>
        </w:r>
        <w:proofErr w:type="gramEnd"/>
        <w:r w:rsidR="00063489">
          <w:t xml:space="preserve"> and methods. </w:t>
        </w:r>
      </w:ins>
      <w:ins w:id="159" w:author="Sina Furkan Özdemir" w:date="2021-06-12T15:30:00Z">
        <w:r w:rsidR="00DC7989">
          <w:t>In the fifth section, we</w:t>
        </w:r>
      </w:ins>
      <w:ins w:id="160" w:author="Sina Furkan Özdemir" w:date="2021-06-12T15:31:00Z">
        <w:r w:rsidR="006D30B1">
          <w:t xml:space="preserve"> demonstrate our results and evaluate our findings </w:t>
        </w:r>
        <w:r w:rsidR="005478D3">
          <w:t>vis-à-vis necessary and sufficient conditions.</w:t>
        </w:r>
      </w:ins>
      <w:ins w:id="161" w:author="Sina Furkan Özdemir" w:date="2021-06-12T15:32:00Z">
        <w:r w:rsidR="00D45A2B">
          <w:t xml:space="preserve"> </w:t>
        </w:r>
        <w:commentRangeStart w:id="162"/>
        <w:r w:rsidR="00D45A2B">
          <w:t xml:space="preserve">The last section concludes the article with a discussion of possible ways to improve public communication on social media in the light of </w:t>
        </w:r>
      </w:ins>
      <w:ins w:id="163" w:author="Sina Furkan Özdemir" w:date="2021-06-12T15:33:00Z">
        <w:r w:rsidR="00D45A2B">
          <w:t>our findings and offer further research venues.</w:t>
        </w:r>
      </w:ins>
      <w:commentRangeEnd w:id="162"/>
      <w:ins w:id="164" w:author="Sina Furkan Özdemir" w:date="2021-06-12T15:34:00Z">
        <w:r w:rsidR="00A35FC9">
          <w:rPr>
            <w:rStyle w:val="CommentReference"/>
          </w:rPr>
          <w:commentReference w:id="162"/>
        </w:r>
      </w:ins>
    </w:p>
    <w:p w14:paraId="066DF352" w14:textId="5BB3B465" w:rsidR="00427BC8" w:rsidRDefault="00AA1C57" w:rsidP="001626B8">
      <w:pPr>
        <w:pStyle w:val="Heading1"/>
        <w:tabs>
          <w:tab w:val="left" w:pos="6136"/>
        </w:tabs>
        <w:pPrChange w:id="165" w:author="Sina Furkan Özdemir" w:date="2021-06-12T15:38:00Z">
          <w:pPr>
            <w:pStyle w:val="Heading1"/>
          </w:pPr>
        </w:pPrChange>
      </w:pPr>
      <w:bookmarkStart w:id="166" w:name="legitimacy-deficit-of-the-eu"/>
      <w:bookmarkEnd w:id="0"/>
      <w:bookmarkEnd w:id="145"/>
      <w:r>
        <w:t>Legitimacy deficit of the EU</w:t>
      </w:r>
      <w:ins w:id="167" w:author="Sina Furkan Özdemir" w:date="2021-06-12T15:38:00Z">
        <w:r w:rsidR="001626B8">
          <w:tab/>
        </w:r>
      </w:ins>
    </w:p>
    <w:p w14:paraId="431C344E" w14:textId="77777777" w:rsidR="00427BC8" w:rsidRDefault="00AA1C57">
      <w:pPr>
        <w:pStyle w:val="Heading2"/>
      </w:pPr>
      <w:bookmarkStart w:id="168"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169" w:name="para-2-1"/>
      <w:bookmarkEnd w:id="168"/>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170" w:name="para-3-1"/>
      <w:bookmarkEnd w:id="169"/>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71" w:name="para-3-2"/>
      <w:bookmarkEnd w:id="170"/>
      <w:r>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72" w:name="para-4-1"/>
      <w:bookmarkEnd w:id="171"/>
      <w:r>
        <w:t>Para 4:</w:t>
      </w:r>
    </w:p>
    <w:p w14:paraId="38C3773A" w14:textId="28A6D30C" w:rsidR="00427BC8" w:rsidRDefault="00AA1C57">
      <w:pPr>
        <w:pStyle w:val="Compact"/>
        <w:numPr>
          <w:ilvl w:val="0"/>
          <w:numId w:val="11"/>
        </w:numPr>
        <w:rPr>
          <w:ins w:id="173" w:author="Sina Furkan Özdemir" w:date="2021-06-09T17:41:00Z"/>
        </w:rPr>
      </w:pPr>
      <w:r>
        <w:t>Legitimacy deficit: communication deficit</w:t>
      </w:r>
    </w:p>
    <w:p w14:paraId="22FB3BE4" w14:textId="68BC9353" w:rsidR="00D124F2" w:rsidRDefault="00D124F2" w:rsidP="00D124F2">
      <w:pPr>
        <w:pStyle w:val="Compact"/>
        <w:rPr>
          <w:ins w:id="174" w:author="Sina Furkan Özdemir" w:date="2021-06-09T17:41:00Z"/>
        </w:rPr>
      </w:pPr>
    </w:p>
    <w:p w14:paraId="7BE43708" w14:textId="76602488" w:rsidR="00D124F2" w:rsidRDefault="00D124F2" w:rsidP="00D124F2">
      <w:pPr>
        <w:pStyle w:val="Heading2"/>
        <w:rPr>
          <w:ins w:id="175" w:author="Sina Furkan Özdemir" w:date="2021-06-09T17:42:00Z"/>
        </w:rPr>
      </w:pPr>
      <w:ins w:id="176" w:author="Sina Furkan Özdemir" w:date="2021-06-09T17:41:00Z">
        <w:r>
          <w:t>Para 5:</w:t>
        </w:r>
      </w:ins>
    </w:p>
    <w:p w14:paraId="3235EA36" w14:textId="548D3DEF" w:rsidR="00D124F2" w:rsidRDefault="00D124F2" w:rsidP="00D124F2">
      <w:pPr>
        <w:pStyle w:val="Compact"/>
        <w:numPr>
          <w:ilvl w:val="0"/>
          <w:numId w:val="11"/>
        </w:numPr>
        <w:rPr>
          <w:ins w:id="177" w:author="Sina Furkan Özdemir" w:date="2021-06-09T17:42:00Z"/>
        </w:rPr>
      </w:pPr>
      <w:ins w:id="178" w:author="Sina Furkan Özdemir" w:date="2021-06-09T17:42:00Z">
        <w:r>
          <w:t>Different public communication strategies and how they can help with legitimacy</w:t>
        </w:r>
      </w:ins>
    </w:p>
    <w:p w14:paraId="498DECFD" w14:textId="64C986B7" w:rsidR="00D124F2" w:rsidRDefault="00D124F2" w:rsidP="00D124F2">
      <w:pPr>
        <w:pStyle w:val="Compact"/>
        <w:rPr>
          <w:ins w:id="179" w:author="Sina Furkan Özdemir" w:date="2021-06-09T17:42:00Z"/>
        </w:rPr>
      </w:pPr>
    </w:p>
    <w:tbl>
      <w:tblPr>
        <w:tblStyle w:val="TableGrid"/>
        <w:tblW w:w="10075" w:type="dxa"/>
        <w:tblLook w:val="04A0" w:firstRow="1" w:lastRow="0" w:firstColumn="1" w:lastColumn="0" w:noHBand="0" w:noVBand="1"/>
        <w:tblPrChange w:id="180" w:author="Sina Furkan Özdemir" w:date="2021-06-09T17:50:00Z">
          <w:tblPr>
            <w:tblStyle w:val="TableGrid"/>
            <w:tblW w:w="0" w:type="auto"/>
            <w:tblLook w:val="04A0" w:firstRow="1" w:lastRow="0" w:firstColumn="1" w:lastColumn="0" w:noHBand="0" w:noVBand="1"/>
          </w:tblPr>
        </w:tblPrChange>
      </w:tblPr>
      <w:tblGrid>
        <w:gridCol w:w="2285"/>
        <w:gridCol w:w="1568"/>
        <w:gridCol w:w="2272"/>
        <w:gridCol w:w="2115"/>
        <w:gridCol w:w="2360"/>
        <w:tblGridChange w:id="181">
          <w:tblGrid>
            <w:gridCol w:w="1696"/>
            <w:gridCol w:w="1468"/>
            <w:gridCol w:w="2120"/>
            <w:gridCol w:w="1864"/>
            <w:gridCol w:w="2202"/>
          </w:tblGrid>
        </w:tblGridChange>
      </w:tblGrid>
      <w:tr w:rsidR="003832E3" w14:paraId="77E1856A" w14:textId="0262DFAC" w:rsidTr="001B5F5E">
        <w:trPr>
          <w:ins w:id="182" w:author="Sina Furkan Özdemir" w:date="2021-06-09T17:42:00Z"/>
        </w:trPr>
        <w:tc>
          <w:tcPr>
            <w:tcW w:w="1696" w:type="dxa"/>
            <w:tcPrChange w:id="183" w:author="Sina Furkan Özdemir" w:date="2021-06-09T17:50:00Z">
              <w:tcPr>
                <w:tcW w:w="2279" w:type="dxa"/>
              </w:tcPr>
            </w:tcPrChange>
          </w:tcPr>
          <w:p w14:paraId="76BE96AA" w14:textId="072289BC" w:rsidR="00D42A20" w:rsidRDefault="00D42A20" w:rsidP="00D124F2">
            <w:pPr>
              <w:pStyle w:val="Compact"/>
              <w:rPr>
                <w:ins w:id="184" w:author="Sina Furkan Özdemir" w:date="2021-06-09T17:42:00Z"/>
              </w:rPr>
            </w:pPr>
            <w:commentRangeStart w:id="185"/>
            <w:ins w:id="186" w:author="Sina Furkan Özdemir" w:date="2021-06-09T17:42:00Z">
              <w:r>
                <w:t xml:space="preserve">Public </w:t>
              </w:r>
            </w:ins>
            <w:commentRangeEnd w:id="185"/>
            <w:ins w:id="187" w:author="Sina Furkan Özdemir" w:date="2021-06-09T18:03:00Z">
              <w:r w:rsidR="00F01D2A">
                <w:rPr>
                  <w:rStyle w:val="CommentReference"/>
                </w:rPr>
                <w:commentReference w:id="185"/>
              </w:r>
            </w:ins>
            <w:ins w:id="188" w:author="Sina Furkan Özdemir" w:date="2021-06-09T17:42:00Z">
              <w:r>
                <w:t>communication strategy</w:t>
              </w:r>
            </w:ins>
          </w:p>
        </w:tc>
        <w:tc>
          <w:tcPr>
            <w:tcW w:w="1468" w:type="dxa"/>
            <w:tcPrChange w:id="189" w:author="Sina Furkan Özdemir" w:date="2021-06-09T17:50:00Z">
              <w:tcPr>
                <w:tcW w:w="1477" w:type="dxa"/>
              </w:tcPr>
            </w:tcPrChange>
          </w:tcPr>
          <w:p w14:paraId="207CA046" w14:textId="414B910F" w:rsidR="00D42A20" w:rsidRDefault="00D42A20" w:rsidP="00D124F2">
            <w:pPr>
              <w:pStyle w:val="Compact"/>
              <w:rPr>
                <w:ins w:id="190" w:author="Sina Furkan Özdemir" w:date="2021-06-09T17:45:00Z"/>
              </w:rPr>
            </w:pPr>
            <w:ins w:id="191" w:author="Sina Furkan Özdemir" w:date="2021-06-09T17:45:00Z">
              <w:r>
                <w:t>Interlocutors</w:t>
              </w:r>
            </w:ins>
          </w:p>
        </w:tc>
        <w:tc>
          <w:tcPr>
            <w:tcW w:w="2120" w:type="dxa"/>
            <w:tcPrChange w:id="192" w:author="Sina Furkan Özdemir" w:date="2021-06-09T17:50:00Z">
              <w:tcPr>
                <w:tcW w:w="1848" w:type="dxa"/>
              </w:tcPr>
            </w:tcPrChange>
          </w:tcPr>
          <w:p w14:paraId="08A6E887" w14:textId="4563CB57" w:rsidR="00D42A20" w:rsidRDefault="00D42A20" w:rsidP="00D124F2">
            <w:pPr>
              <w:pStyle w:val="Compact"/>
              <w:rPr>
                <w:ins w:id="193" w:author="Sina Furkan Özdemir" w:date="2021-06-09T17:42:00Z"/>
              </w:rPr>
            </w:pPr>
            <w:ins w:id="194" w:author="Sina Furkan Özdemir" w:date="2021-06-09T17:43:00Z">
              <w:r>
                <w:t>Potential effect</w:t>
              </w:r>
            </w:ins>
          </w:p>
        </w:tc>
        <w:tc>
          <w:tcPr>
            <w:tcW w:w="1864" w:type="dxa"/>
            <w:tcPrChange w:id="195" w:author="Sina Furkan Özdemir" w:date="2021-06-09T17:50:00Z">
              <w:tcPr>
                <w:tcW w:w="2099" w:type="dxa"/>
              </w:tcPr>
            </w:tcPrChange>
          </w:tcPr>
          <w:p w14:paraId="063344C2" w14:textId="455CB8F3" w:rsidR="00D42A20" w:rsidRDefault="00D42A20" w:rsidP="00D124F2">
            <w:pPr>
              <w:pStyle w:val="Compact"/>
              <w:rPr>
                <w:ins w:id="196" w:author="Sina Furkan Özdemir" w:date="2021-06-09T17:42:00Z"/>
              </w:rPr>
            </w:pPr>
            <w:ins w:id="197" w:author="Sina Furkan Özdemir" w:date="2021-06-09T17:43:00Z">
              <w:r>
                <w:t>Contribution to legitimacy</w:t>
              </w:r>
            </w:ins>
          </w:p>
        </w:tc>
        <w:tc>
          <w:tcPr>
            <w:tcW w:w="2927" w:type="dxa"/>
            <w:tcPrChange w:id="198" w:author="Sina Furkan Özdemir" w:date="2021-06-09T17:50:00Z">
              <w:tcPr>
                <w:tcW w:w="1647" w:type="dxa"/>
              </w:tcPr>
            </w:tcPrChange>
          </w:tcPr>
          <w:p w14:paraId="262B7BB0" w14:textId="31B8444F" w:rsidR="00D42A20" w:rsidRDefault="00D42A20" w:rsidP="00D124F2">
            <w:pPr>
              <w:pStyle w:val="Compact"/>
              <w:rPr>
                <w:ins w:id="199" w:author="Sina Furkan Özdemir" w:date="2021-06-09T17:43:00Z"/>
              </w:rPr>
            </w:pPr>
            <w:ins w:id="200" w:author="Sina Furkan Özdemir" w:date="2021-06-09T17:43:00Z">
              <w:r>
                <w:t>Possible success condition</w:t>
              </w:r>
            </w:ins>
          </w:p>
        </w:tc>
      </w:tr>
      <w:tr w:rsidR="003832E3" w14:paraId="34612C40" w14:textId="60CA0154" w:rsidTr="001B5F5E">
        <w:trPr>
          <w:ins w:id="201" w:author="Sina Furkan Özdemir" w:date="2021-06-09T17:42:00Z"/>
        </w:trPr>
        <w:tc>
          <w:tcPr>
            <w:tcW w:w="1696" w:type="dxa"/>
            <w:tcPrChange w:id="202" w:author="Sina Furkan Özdemir" w:date="2021-06-09T17:50:00Z">
              <w:tcPr>
                <w:tcW w:w="2279" w:type="dxa"/>
              </w:tcPr>
            </w:tcPrChange>
          </w:tcPr>
          <w:p w14:paraId="21C82387" w14:textId="3AADCD8E" w:rsidR="00D42A20" w:rsidRDefault="00D42A20" w:rsidP="00D124F2">
            <w:pPr>
              <w:pStyle w:val="Compact"/>
              <w:rPr>
                <w:ins w:id="203" w:author="Sina Furkan Özdemir" w:date="2021-06-09T17:42:00Z"/>
              </w:rPr>
            </w:pPr>
            <w:ins w:id="204" w:author="Sina Furkan Özdemir" w:date="2021-06-09T17:45:00Z">
              <w:r>
                <w:t>One way communication</w:t>
              </w:r>
            </w:ins>
          </w:p>
        </w:tc>
        <w:tc>
          <w:tcPr>
            <w:tcW w:w="1468" w:type="dxa"/>
            <w:tcPrChange w:id="205" w:author="Sina Furkan Özdemir" w:date="2021-06-09T17:50:00Z">
              <w:tcPr>
                <w:tcW w:w="1477" w:type="dxa"/>
              </w:tcPr>
            </w:tcPrChange>
          </w:tcPr>
          <w:p w14:paraId="42786611" w14:textId="305C4054" w:rsidR="00D42A20" w:rsidRDefault="00611237" w:rsidP="00D124F2">
            <w:pPr>
              <w:pStyle w:val="Compact"/>
              <w:rPr>
                <w:ins w:id="206" w:author="Sina Furkan Özdemir" w:date="2021-06-09T17:45:00Z"/>
              </w:rPr>
            </w:pPr>
            <w:ins w:id="207" w:author="Sina Furkan Özdemir" w:date="2021-06-09T17:45:00Z">
              <w:r>
                <w:t>EU -</w:t>
              </w:r>
            </w:ins>
            <w:ins w:id="208" w:author="Sina Furkan Özdemir" w:date="2021-06-09T17:48:00Z">
              <w:r w:rsidR="007C19ED">
                <w:t>&gt;</w:t>
              </w:r>
            </w:ins>
            <w:ins w:id="209" w:author="Sina Furkan Özdemir" w:date="2021-06-09T17:45:00Z">
              <w:r>
                <w:t xml:space="preserve"> Citizenry</w:t>
              </w:r>
            </w:ins>
          </w:p>
        </w:tc>
        <w:tc>
          <w:tcPr>
            <w:tcW w:w="2120" w:type="dxa"/>
            <w:tcPrChange w:id="210" w:author="Sina Furkan Özdemir" w:date="2021-06-09T17:50:00Z">
              <w:tcPr>
                <w:tcW w:w="1848" w:type="dxa"/>
              </w:tcPr>
            </w:tcPrChange>
          </w:tcPr>
          <w:p w14:paraId="3294CE90" w14:textId="60A495FB" w:rsidR="00611237" w:rsidRDefault="00611237">
            <w:pPr>
              <w:pStyle w:val="Compact"/>
              <w:numPr>
                <w:ilvl w:val="0"/>
                <w:numId w:val="18"/>
              </w:numPr>
              <w:rPr>
                <w:ins w:id="211" w:author="Sina Furkan Özdemir" w:date="2021-06-09T17:45:00Z"/>
              </w:rPr>
              <w:pPrChange w:id="212" w:author="Sina Furkan Özdemir" w:date="2021-06-09T17:47:00Z">
                <w:pPr>
                  <w:pStyle w:val="Compact"/>
                </w:pPr>
              </w:pPrChange>
            </w:pPr>
            <w:ins w:id="213" w:author="Sina Furkan Özdemir" w:date="2021-06-09T17:45:00Z">
              <w:r>
                <w:t>Educate,</w:t>
              </w:r>
            </w:ins>
          </w:p>
          <w:p w14:paraId="54E74A47" w14:textId="2282B51E" w:rsidR="00611237" w:rsidRDefault="00611237" w:rsidP="00FA4409">
            <w:pPr>
              <w:pStyle w:val="Compact"/>
              <w:numPr>
                <w:ilvl w:val="0"/>
                <w:numId w:val="18"/>
              </w:numPr>
              <w:rPr>
                <w:ins w:id="214" w:author="Sina Furkan Özdemir" w:date="2021-06-09T17:47:00Z"/>
              </w:rPr>
            </w:pPr>
            <w:ins w:id="215" w:author="Sina Furkan Özdemir" w:date="2021-06-09T17:45:00Z">
              <w:r>
                <w:t>Image management</w:t>
              </w:r>
            </w:ins>
          </w:p>
          <w:p w14:paraId="0B6B08E2" w14:textId="6BD8C0CA" w:rsidR="00FA4409" w:rsidRDefault="00FA4409">
            <w:pPr>
              <w:pStyle w:val="Compact"/>
              <w:numPr>
                <w:ilvl w:val="0"/>
                <w:numId w:val="18"/>
              </w:numPr>
              <w:rPr>
                <w:ins w:id="216" w:author="Sina Furkan Özdemir" w:date="2021-06-09T17:45:00Z"/>
              </w:rPr>
              <w:pPrChange w:id="217" w:author="Sina Furkan Özdemir" w:date="2021-06-09T17:47:00Z">
                <w:pPr>
                  <w:pStyle w:val="Compact"/>
                </w:pPr>
              </w:pPrChange>
            </w:pPr>
            <w:ins w:id="218" w:author="Sina Furkan Özdemir" w:date="2021-06-09T17:47:00Z">
              <w:r>
                <w:t>Prim</w:t>
              </w:r>
            </w:ins>
            <w:ins w:id="219" w:author="Sina Furkan Özdemir" w:date="2021-06-09T17:52:00Z">
              <w:r w:rsidR="00E024D8">
                <w:t>ing</w:t>
              </w:r>
            </w:ins>
            <w:ins w:id="220" w:author="Sina Furkan Özdemir" w:date="2021-06-09T17:47:00Z">
              <w:r>
                <w:t>(?)</w:t>
              </w:r>
            </w:ins>
          </w:p>
          <w:p w14:paraId="1607BACD" w14:textId="58587758" w:rsidR="00611237" w:rsidRDefault="00611237" w:rsidP="00D124F2">
            <w:pPr>
              <w:pStyle w:val="Compact"/>
              <w:rPr>
                <w:ins w:id="221" w:author="Sina Furkan Özdemir" w:date="2021-06-09T17:42:00Z"/>
              </w:rPr>
            </w:pPr>
          </w:p>
        </w:tc>
        <w:tc>
          <w:tcPr>
            <w:tcW w:w="1864" w:type="dxa"/>
            <w:tcPrChange w:id="222" w:author="Sina Furkan Özdemir" w:date="2021-06-09T17:50:00Z">
              <w:tcPr>
                <w:tcW w:w="2099" w:type="dxa"/>
              </w:tcPr>
            </w:tcPrChange>
          </w:tcPr>
          <w:p w14:paraId="41960C43" w14:textId="188FF5A1" w:rsidR="00D42A20" w:rsidRDefault="00FA4409">
            <w:pPr>
              <w:pStyle w:val="Compact"/>
              <w:numPr>
                <w:ilvl w:val="0"/>
                <w:numId w:val="19"/>
              </w:numPr>
              <w:rPr>
                <w:ins w:id="223" w:author="Sina Furkan Özdemir" w:date="2021-06-09T17:42:00Z"/>
              </w:rPr>
              <w:pPrChange w:id="224" w:author="Sina Furkan Özdemir" w:date="2021-06-09T17:47:00Z">
                <w:pPr>
                  <w:pStyle w:val="Compact"/>
                </w:pPr>
              </w:pPrChange>
            </w:pPr>
            <w:ins w:id="225" w:author="Sina Furkan Özdemir" w:date="2021-06-09T17:47:00Z">
              <w:r>
                <w:t xml:space="preserve">All </w:t>
              </w:r>
              <w:proofErr w:type="gramStart"/>
              <w:r>
                <w:t>types</w:t>
              </w:r>
              <w:proofErr w:type="gramEnd"/>
              <w:r>
                <w:t xml:space="preserve"> legitimacy</w:t>
              </w:r>
            </w:ins>
          </w:p>
        </w:tc>
        <w:tc>
          <w:tcPr>
            <w:tcW w:w="2927" w:type="dxa"/>
            <w:tcPrChange w:id="226" w:author="Sina Furkan Özdemir" w:date="2021-06-09T17:50:00Z">
              <w:tcPr>
                <w:tcW w:w="1647" w:type="dxa"/>
              </w:tcPr>
            </w:tcPrChange>
          </w:tcPr>
          <w:p w14:paraId="40BB8924" w14:textId="77777777" w:rsidR="00D42A20" w:rsidRDefault="003832E3" w:rsidP="003832E3">
            <w:pPr>
              <w:pStyle w:val="Compact"/>
              <w:numPr>
                <w:ilvl w:val="0"/>
                <w:numId w:val="21"/>
              </w:numPr>
              <w:rPr>
                <w:ins w:id="227" w:author="Sina Furkan Özdemir" w:date="2021-06-09T17:49:00Z"/>
              </w:rPr>
            </w:pPr>
            <w:ins w:id="228" w:author="Sina Furkan Özdemir" w:date="2021-06-09T17:49:00Z">
              <w:r>
                <w:t>Transparency</w:t>
              </w:r>
            </w:ins>
          </w:p>
          <w:p w14:paraId="40A1DC91" w14:textId="1842E26D" w:rsidR="003832E3" w:rsidRDefault="003832E3">
            <w:pPr>
              <w:pStyle w:val="Compact"/>
              <w:numPr>
                <w:ilvl w:val="0"/>
                <w:numId w:val="21"/>
              </w:numPr>
              <w:rPr>
                <w:ins w:id="229" w:author="Sina Furkan Özdemir" w:date="2021-06-09T17:43:00Z"/>
              </w:rPr>
              <w:pPrChange w:id="230" w:author="Sina Furkan Özdemir" w:date="2021-06-09T17:49:00Z">
                <w:pPr>
                  <w:pStyle w:val="Compact"/>
                </w:pPr>
              </w:pPrChange>
            </w:pPr>
            <w:ins w:id="231" w:author="Sina Furkan Özdemir" w:date="2021-06-09T17:49:00Z">
              <w:r>
                <w:t>Publicity</w:t>
              </w:r>
            </w:ins>
          </w:p>
        </w:tc>
      </w:tr>
      <w:tr w:rsidR="003832E3" w14:paraId="0E2C6E41" w14:textId="2549EF8B" w:rsidTr="001B5F5E">
        <w:trPr>
          <w:ins w:id="232" w:author="Sina Furkan Özdemir" w:date="2021-06-09T17:42:00Z"/>
        </w:trPr>
        <w:tc>
          <w:tcPr>
            <w:tcW w:w="1696" w:type="dxa"/>
            <w:tcPrChange w:id="233" w:author="Sina Furkan Özdemir" w:date="2021-06-09T17:50:00Z">
              <w:tcPr>
                <w:tcW w:w="2279" w:type="dxa"/>
              </w:tcPr>
            </w:tcPrChange>
          </w:tcPr>
          <w:p w14:paraId="0EEB58C9" w14:textId="1861EE5B" w:rsidR="00D42A20" w:rsidRDefault="007C19ED" w:rsidP="00D124F2">
            <w:pPr>
              <w:pStyle w:val="Compact"/>
              <w:rPr>
                <w:ins w:id="234" w:author="Sina Furkan Özdemir" w:date="2021-06-09T17:42:00Z"/>
              </w:rPr>
            </w:pPr>
            <w:ins w:id="235" w:author="Sina Furkan Özdemir" w:date="2021-06-09T17:48:00Z">
              <w:r>
                <w:t>Networked</w:t>
              </w:r>
            </w:ins>
          </w:p>
        </w:tc>
        <w:tc>
          <w:tcPr>
            <w:tcW w:w="1468" w:type="dxa"/>
            <w:tcPrChange w:id="236" w:author="Sina Furkan Özdemir" w:date="2021-06-09T17:50:00Z">
              <w:tcPr>
                <w:tcW w:w="1477" w:type="dxa"/>
              </w:tcPr>
            </w:tcPrChange>
          </w:tcPr>
          <w:p w14:paraId="0A9915FC" w14:textId="3D68A439" w:rsidR="00D42A20" w:rsidRDefault="007C19ED" w:rsidP="00D124F2">
            <w:pPr>
              <w:pStyle w:val="Compact"/>
              <w:rPr>
                <w:ins w:id="237" w:author="Sina Furkan Özdemir" w:date="2021-06-09T17:45:00Z"/>
              </w:rPr>
            </w:pPr>
            <w:ins w:id="238" w:author="Sina Furkan Özdemir" w:date="2021-06-09T17:48:00Z">
              <w:r>
                <w:t>EU (&lt;)-&gt; other public figures</w:t>
              </w:r>
            </w:ins>
          </w:p>
        </w:tc>
        <w:tc>
          <w:tcPr>
            <w:tcW w:w="2120" w:type="dxa"/>
            <w:tcPrChange w:id="239" w:author="Sina Furkan Özdemir" w:date="2021-06-09T17:50:00Z">
              <w:tcPr>
                <w:tcW w:w="1848" w:type="dxa"/>
              </w:tcPr>
            </w:tcPrChange>
          </w:tcPr>
          <w:p w14:paraId="3491CB36" w14:textId="77777777" w:rsidR="00D42A20" w:rsidRDefault="004618AC" w:rsidP="007C19ED">
            <w:pPr>
              <w:pStyle w:val="Compact"/>
              <w:numPr>
                <w:ilvl w:val="0"/>
                <w:numId w:val="20"/>
              </w:numPr>
              <w:rPr>
                <w:ins w:id="240" w:author="Sina Furkan Özdemir" w:date="2021-06-09T17:49:00Z"/>
              </w:rPr>
            </w:pPr>
            <w:ins w:id="241" w:author="Sina Furkan Özdemir" w:date="2021-06-09T17:49:00Z">
              <w:r>
                <w:t>Educate,</w:t>
              </w:r>
            </w:ins>
          </w:p>
          <w:p w14:paraId="3B4465E7" w14:textId="77777777" w:rsidR="004618AC" w:rsidRDefault="004618AC" w:rsidP="007C19ED">
            <w:pPr>
              <w:pStyle w:val="Compact"/>
              <w:numPr>
                <w:ilvl w:val="0"/>
                <w:numId w:val="20"/>
              </w:numPr>
              <w:rPr>
                <w:ins w:id="242" w:author="Sina Furkan Özdemir" w:date="2021-06-09T17:49:00Z"/>
              </w:rPr>
            </w:pPr>
            <w:ins w:id="243" w:author="Sina Furkan Özdemir" w:date="2021-06-09T17:49:00Z">
              <w:r>
                <w:t>Borrow legitimacy</w:t>
              </w:r>
            </w:ins>
          </w:p>
          <w:p w14:paraId="15972918" w14:textId="593BC43D" w:rsidR="004618AC" w:rsidRDefault="004618AC" w:rsidP="007C19ED">
            <w:pPr>
              <w:pStyle w:val="Compact"/>
              <w:numPr>
                <w:ilvl w:val="0"/>
                <w:numId w:val="20"/>
              </w:numPr>
              <w:rPr>
                <w:ins w:id="244" w:author="Sina Furkan Özdemir" w:date="2021-06-09T17:49:00Z"/>
              </w:rPr>
            </w:pPr>
            <w:ins w:id="245" w:author="Sina Furkan Özdemir" w:date="2021-06-09T17:49:00Z">
              <w:r>
                <w:t>Prim</w:t>
              </w:r>
            </w:ins>
            <w:ins w:id="246" w:author="Sina Furkan Özdemir" w:date="2021-06-09T17:52:00Z">
              <w:r w:rsidR="00E024D8">
                <w:t>ing</w:t>
              </w:r>
            </w:ins>
          </w:p>
          <w:p w14:paraId="009ACD10" w14:textId="77777777" w:rsidR="004618AC" w:rsidRDefault="004618AC">
            <w:pPr>
              <w:pStyle w:val="Compact"/>
              <w:ind w:left="360"/>
              <w:rPr>
                <w:ins w:id="247" w:author="Sina Furkan Özdemir" w:date="2021-06-09T17:49:00Z"/>
              </w:rPr>
              <w:pPrChange w:id="248" w:author="Sina Furkan Özdemir" w:date="2021-06-09T17:52:00Z">
                <w:pPr>
                  <w:pStyle w:val="Compact"/>
                  <w:numPr>
                    <w:numId w:val="20"/>
                  </w:numPr>
                  <w:ind w:left="720" w:hanging="360"/>
                </w:pPr>
              </w:pPrChange>
            </w:pPr>
          </w:p>
          <w:p w14:paraId="75B9E012" w14:textId="4EE07FE4" w:rsidR="004618AC" w:rsidRDefault="004618AC">
            <w:pPr>
              <w:pStyle w:val="Compact"/>
              <w:ind w:left="720"/>
              <w:rPr>
                <w:ins w:id="249" w:author="Sina Furkan Özdemir" w:date="2021-06-09T17:42:00Z"/>
              </w:rPr>
              <w:pPrChange w:id="250" w:author="Sina Furkan Özdemir" w:date="2021-06-09T17:49:00Z">
                <w:pPr>
                  <w:pStyle w:val="Compact"/>
                </w:pPr>
              </w:pPrChange>
            </w:pPr>
          </w:p>
        </w:tc>
        <w:tc>
          <w:tcPr>
            <w:tcW w:w="1864" w:type="dxa"/>
            <w:tcPrChange w:id="251" w:author="Sina Furkan Özdemir" w:date="2021-06-09T17:50:00Z">
              <w:tcPr>
                <w:tcW w:w="2099" w:type="dxa"/>
              </w:tcPr>
            </w:tcPrChange>
          </w:tcPr>
          <w:p w14:paraId="76D6168F" w14:textId="0FC37DEB" w:rsidR="00D42A20" w:rsidRDefault="003832E3">
            <w:pPr>
              <w:pStyle w:val="Compact"/>
              <w:numPr>
                <w:ilvl w:val="0"/>
                <w:numId w:val="19"/>
              </w:numPr>
              <w:rPr>
                <w:ins w:id="252" w:author="Sina Furkan Özdemir" w:date="2021-06-09T17:42:00Z"/>
              </w:rPr>
              <w:pPrChange w:id="253" w:author="Sina Furkan Özdemir" w:date="2021-06-09T17:49:00Z">
                <w:pPr>
                  <w:pStyle w:val="Compact"/>
                </w:pPr>
              </w:pPrChange>
            </w:pPr>
            <w:ins w:id="254" w:author="Sina Furkan Özdemir" w:date="2021-06-09T17:49:00Z">
              <w:r>
                <w:t>All types of legitimacy</w:t>
              </w:r>
            </w:ins>
          </w:p>
        </w:tc>
        <w:tc>
          <w:tcPr>
            <w:tcW w:w="2927" w:type="dxa"/>
            <w:tcPrChange w:id="255" w:author="Sina Furkan Özdemir" w:date="2021-06-09T17:50:00Z">
              <w:tcPr>
                <w:tcW w:w="1647" w:type="dxa"/>
              </w:tcPr>
            </w:tcPrChange>
          </w:tcPr>
          <w:p w14:paraId="0EB0B11D" w14:textId="04EF9CED" w:rsidR="00D42A20" w:rsidRDefault="001B5F5E" w:rsidP="001B5F5E">
            <w:pPr>
              <w:pStyle w:val="Compact"/>
              <w:numPr>
                <w:ilvl w:val="0"/>
                <w:numId w:val="22"/>
              </w:numPr>
              <w:rPr>
                <w:ins w:id="256" w:author="Sina Furkan Özdemir" w:date="2021-06-09T17:50:00Z"/>
              </w:rPr>
            </w:pPr>
            <w:ins w:id="257" w:author="Sina Furkan Özdemir" w:date="2021-06-09T17:50:00Z">
              <w:r>
                <w:t>Transparency</w:t>
              </w:r>
            </w:ins>
          </w:p>
          <w:p w14:paraId="20775AF9" w14:textId="503BEE97" w:rsidR="001B5F5E" w:rsidRDefault="001B5F5E">
            <w:pPr>
              <w:pStyle w:val="Compact"/>
              <w:numPr>
                <w:ilvl w:val="0"/>
                <w:numId w:val="22"/>
              </w:numPr>
              <w:rPr>
                <w:ins w:id="258" w:author="Sina Furkan Özdemir" w:date="2021-06-09T17:43:00Z"/>
              </w:rPr>
              <w:pPrChange w:id="259" w:author="Sina Furkan Özdemir" w:date="2021-06-09T17:50:00Z">
                <w:pPr>
                  <w:pStyle w:val="Compact"/>
                </w:pPr>
              </w:pPrChange>
            </w:pPr>
            <w:ins w:id="260" w:author="Sina Furkan Özdemir" w:date="2021-06-09T17:50:00Z">
              <w:r>
                <w:t>Publicity</w:t>
              </w:r>
            </w:ins>
          </w:p>
        </w:tc>
      </w:tr>
      <w:tr w:rsidR="003832E3" w14:paraId="0F602A13" w14:textId="5ECF8A76" w:rsidTr="001B5F5E">
        <w:trPr>
          <w:ins w:id="261" w:author="Sina Furkan Özdemir" w:date="2021-06-09T17:42:00Z"/>
        </w:trPr>
        <w:tc>
          <w:tcPr>
            <w:tcW w:w="1696" w:type="dxa"/>
            <w:tcPrChange w:id="262" w:author="Sina Furkan Özdemir" w:date="2021-06-09T17:50:00Z">
              <w:tcPr>
                <w:tcW w:w="2279" w:type="dxa"/>
              </w:tcPr>
            </w:tcPrChange>
          </w:tcPr>
          <w:p w14:paraId="598E624B" w14:textId="6B01F8BC" w:rsidR="00D42A20" w:rsidRDefault="001B5F5E" w:rsidP="00D124F2">
            <w:pPr>
              <w:pStyle w:val="Compact"/>
              <w:rPr>
                <w:ins w:id="263" w:author="Sina Furkan Özdemir" w:date="2021-06-09T17:42:00Z"/>
              </w:rPr>
            </w:pPr>
            <w:ins w:id="264" w:author="Sina Furkan Özdemir" w:date="2021-06-09T17:50:00Z">
              <w:r>
                <w:t>Dialogic communication</w:t>
              </w:r>
            </w:ins>
          </w:p>
        </w:tc>
        <w:tc>
          <w:tcPr>
            <w:tcW w:w="1468" w:type="dxa"/>
            <w:tcPrChange w:id="265" w:author="Sina Furkan Özdemir" w:date="2021-06-09T17:50:00Z">
              <w:tcPr>
                <w:tcW w:w="1477" w:type="dxa"/>
              </w:tcPr>
            </w:tcPrChange>
          </w:tcPr>
          <w:p w14:paraId="19CBDBC2" w14:textId="5746E12F" w:rsidR="00D42A20" w:rsidRDefault="001B5F5E" w:rsidP="00D124F2">
            <w:pPr>
              <w:pStyle w:val="Compact"/>
              <w:rPr>
                <w:ins w:id="266" w:author="Sina Furkan Özdemir" w:date="2021-06-09T17:45:00Z"/>
              </w:rPr>
            </w:pPr>
            <w:ins w:id="267" w:author="Sina Furkan Özdemir" w:date="2021-06-09T17:50:00Z">
              <w:r>
                <w:t>EU &lt;-&gt; citizenry</w:t>
              </w:r>
            </w:ins>
          </w:p>
        </w:tc>
        <w:tc>
          <w:tcPr>
            <w:tcW w:w="2120" w:type="dxa"/>
            <w:tcPrChange w:id="268" w:author="Sina Furkan Özdemir" w:date="2021-06-09T17:50:00Z">
              <w:tcPr>
                <w:tcW w:w="1848" w:type="dxa"/>
              </w:tcPr>
            </w:tcPrChange>
          </w:tcPr>
          <w:p w14:paraId="040DFA54" w14:textId="77837EF0" w:rsidR="00D42A20" w:rsidRDefault="002526BA" w:rsidP="00800170">
            <w:pPr>
              <w:pStyle w:val="Compact"/>
              <w:numPr>
                <w:ilvl w:val="0"/>
                <w:numId w:val="23"/>
              </w:numPr>
              <w:rPr>
                <w:ins w:id="269" w:author="Sina Furkan Özdemir" w:date="2021-06-09T17:50:00Z"/>
              </w:rPr>
            </w:pPr>
            <w:ins w:id="270" w:author="Sina Furkan Özdemir" w:date="2021-06-09T17:51:00Z">
              <w:r>
                <w:t>Build good relationship with citizenry</w:t>
              </w:r>
            </w:ins>
          </w:p>
          <w:p w14:paraId="0A19B8B8" w14:textId="77777777" w:rsidR="00800170" w:rsidRDefault="00800170" w:rsidP="00800170">
            <w:pPr>
              <w:pStyle w:val="Compact"/>
              <w:numPr>
                <w:ilvl w:val="0"/>
                <w:numId w:val="23"/>
              </w:numPr>
              <w:rPr>
                <w:ins w:id="271" w:author="Sina Furkan Özdemir" w:date="2021-06-09T17:52:00Z"/>
              </w:rPr>
            </w:pPr>
            <w:ins w:id="272" w:author="Sina Furkan Özdemir" w:date="2021-06-09T17:50:00Z">
              <w:r>
                <w:t>Co-creat</w:t>
              </w:r>
            </w:ins>
            <w:ins w:id="273" w:author="Sina Furkan Özdemir" w:date="2021-06-09T17:52:00Z">
              <w:r w:rsidR="00EA12D4">
                <w:t>ion of policies and agenda</w:t>
              </w:r>
            </w:ins>
          </w:p>
          <w:p w14:paraId="465DB74E" w14:textId="22CC13A0" w:rsidR="00EA12D4" w:rsidRDefault="00EA12D4">
            <w:pPr>
              <w:pStyle w:val="Compact"/>
              <w:rPr>
                <w:ins w:id="274" w:author="Sina Furkan Özdemir" w:date="2021-06-09T17:42:00Z"/>
              </w:rPr>
            </w:pPr>
          </w:p>
        </w:tc>
        <w:tc>
          <w:tcPr>
            <w:tcW w:w="1864" w:type="dxa"/>
            <w:tcPrChange w:id="275" w:author="Sina Furkan Özdemir" w:date="2021-06-09T17:50:00Z">
              <w:tcPr>
                <w:tcW w:w="2099" w:type="dxa"/>
              </w:tcPr>
            </w:tcPrChange>
          </w:tcPr>
          <w:p w14:paraId="144DFFEF" w14:textId="71D7AED9" w:rsidR="00D42A20" w:rsidRDefault="00E024D8">
            <w:pPr>
              <w:pStyle w:val="Compact"/>
              <w:numPr>
                <w:ilvl w:val="0"/>
                <w:numId w:val="19"/>
              </w:numPr>
              <w:rPr>
                <w:ins w:id="276" w:author="Sina Furkan Özdemir" w:date="2021-06-09T17:42:00Z"/>
              </w:rPr>
              <w:pPrChange w:id="277" w:author="Sina Furkan Özdemir" w:date="2021-06-09T17:52:00Z">
                <w:pPr>
                  <w:pStyle w:val="Compact"/>
                </w:pPr>
              </w:pPrChange>
            </w:pPr>
            <w:ins w:id="278" w:author="Sina Furkan Özdemir" w:date="2021-06-09T17:52:00Z">
              <w:r>
                <w:t>Democratic legitimacy</w:t>
              </w:r>
            </w:ins>
          </w:p>
        </w:tc>
        <w:tc>
          <w:tcPr>
            <w:tcW w:w="2927" w:type="dxa"/>
            <w:tcPrChange w:id="279" w:author="Sina Furkan Özdemir" w:date="2021-06-09T17:50:00Z">
              <w:tcPr>
                <w:tcW w:w="1647" w:type="dxa"/>
              </w:tcPr>
            </w:tcPrChange>
          </w:tcPr>
          <w:p w14:paraId="2192F490" w14:textId="6770BEFD" w:rsidR="00D42A20" w:rsidRDefault="00E024D8" w:rsidP="00E024D8">
            <w:pPr>
              <w:pStyle w:val="Compact"/>
              <w:numPr>
                <w:ilvl w:val="0"/>
                <w:numId w:val="24"/>
              </w:numPr>
              <w:rPr>
                <w:ins w:id="280" w:author="Sina Furkan Özdemir" w:date="2021-06-09T17:53:00Z"/>
              </w:rPr>
            </w:pPr>
            <w:ins w:id="281" w:author="Sina Furkan Özdemir" w:date="2021-06-09T17:53:00Z">
              <w:r>
                <w:t>Exercise</w:t>
              </w:r>
            </w:ins>
          </w:p>
          <w:p w14:paraId="5AFFC2FB" w14:textId="4A833A97" w:rsidR="00E024D8" w:rsidRDefault="00D262A3">
            <w:pPr>
              <w:pStyle w:val="Compact"/>
              <w:numPr>
                <w:ilvl w:val="0"/>
                <w:numId w:val="24"/>
              </w:numPr>
              <w:rPr>
                <w:ins w:id="282" w:author="Sina Furkan Özdemir" w:date="2021-06-09T17:43:00Z"/>
              </w:rPr>
              <w:pPrChange w:id="283" w:author="Sina Furkan Özdemir" w:date="2021-06-09T17:52:00Z">
                <w:pPr>
                  <w:pStyle w:val="Compact"/>
                </w:pPr>
              </w:pPrChange>
            </w:pPr>
            <w:ins w:id="284" w:author="Sina Furkan Özdemir" w:date="2021-06-09T17:53:00Z">
              <w:r>
                <w:t>Publicity</w:t>
              </w:r>
            </w:ins>
          </w:p>
        </w:tc>
      </w:tr>
    </w:tbl>
    <w:p w14:paraId="22420E66" w14:textId="77777777" w:rsidR="00D124F2" w:rsidRDefault="00D124F2">
      <w:pPr>
        <w:pStyle w:val="Compact"/>
        <w:rPr>
          <w:ins w:id="285" w:author="Sina Furkan Özdemir" w:date="2021-06-09T17:42:00Z"/>
        </w:rPr>
        <w:pPrChange w:id="286" w:author="Sina Furkan Özdemir" w:date="2021-06-09T17:42:00Z">
          <w:pPr>
            <w:pStyle w:val="Compact"/>
            <w:numPr>
              <w:numId w:val="11"/>
            </w:numPr>
            <w:ind w:left="720" w:hanging="480"/>
          </w:pPr>
        </w:pPrChange>
      </w:pPr>
    </w:p>
    <w:p w14:paraId="5966E299" w14:textId="77777777" w:rsidR="00D124F2" w:rsidRDefault="00D124F2" w:rsidP="00D124F2">
      <w:pPr>
        <w:pStyle w:val="Compact"/>
        <w:rPr>
          <w:ins w:id="287" w:author="Sina Furkan Özdemir" w:date="2021-06-09T17:42:00Z"/>
        </w:rPr>
      </w:pPr>
    </w:p>
    <w:p w14:paraId="6166625A" w14:textId="0AD48234" w:rsidR="00D124F2" w:rsidRPr="001572E8" w:rsidRDefault="00D124F2">
      <w:pPr>
        <w:pStyle w:val="BodyText"/>
        <w:rPr>
          <w:ins w:id="288" w:author="Sina Furkan Özdemir" w:date="2021-06-09T17:41:00Z"/>
        </w:rPr>
        <w:pPrChange w:id="289" w:author="Sina Furkan Özdemir" w:date="2021-06-09T17:42:00Z">
          <w:pPr>
            <w:pStyle w:val="Heading2"/>
          </w:pPr>
        </w:pPrChange>
      </w:pPr>
    </w:p>
    <w:p w14:paraId="256CD316" w14:textId="77777777" w:rsidR="00D124F2" w:rsidRDefault="00D124F2">
      <w:pPr>
        <w:pStyle w:val="Compact"/>
        <w:pPrChange w:id="290" w:author="Sina Furkan Özdemir" w:date="2021-06-09T17:41:00Z">
          <w:pPr>
            <w:pStyle w:val="Compact"/>
            <w:numPr>
              <w:numId w:val="11"/>
            </w:numPr>
            <w:ind w:left="720" w:hanging="480"/>
          </w:pPr>
        </w:pPrChange>
      </w:pPr>
    </w:p>
    <w:p w14:paraId="753F1117" w14:textId="5BE2A6A9" w:rsidR="00FD7013" w:rsidRDefault="00AA1C57" w:rsidP="00FD7013">
      <w:pPr>
        <w:pStyle w:val="Heading1"/>
        <w:rPr>
          <w:ins w:id="291" w:author="Sina Furkan Özdemir" w:date="2021-06-09T17:40:00Z"/>
        </w:rPr>
      </w:pPr>
      <w:bookmarkStart w:id="292" w:name="X91f2997adf86e8cbc6f00792196581c4c1db04a"/>
      <w:bookmarkEnd w:id="166"/>
      <w:bookmarkEnd w:id="172"/>
      <w:r>
        <w:t>Public communication and the EU’s legitimacy</w:t>
      </w:r>
    </w:p>
    <w:p w14:paraId="0C31884F" w14:textId="77777777" w:rsidR="000235D5" w:rsidRPr="001572E8" w:rsidRDefault="000235D5">
      <w:pPr>
        <w:pStyle w:val="BodyText"/>
        <w:pPrChange w:id="293" w:author="Sina Furkan Özdemir" w:date="2021-06-09T17:40:00Z">
          <w:pPr>
            <w:pStyle w:val="Heading1"/>
          </w:pPr>
        </w:pPrChange>
      </w:pPr>
    </w:p>
    <w:p w14:paraId="20F2A3FC" w14:textId="53FC02F9" w:rsidR="00FD7013" w:rsidRDefault="00FD7013">
      <w:pPr>
        <w:pStyle w:val="Heading3"/>
        <w:pPrChange w:id="294" w:author="Sina Furkan Özdemir" w:date="2021-06-09T17:41:00Z">
          <w:pPr>
            <w:pStyle w:val="Heading2"/>
          </w:pPr>
        </w:pPrChange>
      </w:pPr>
      <w:bookmarkStart w:id="295" w:name="para-1-2"/>
      <w:r>
        <w:t>Para 1:</w:t>
      </w:r>
    </w:p>
    <w:p w14:paraId="7A291230" w14:textId="06C80B6C" w:rsidR="002A3476" w:rsidRDefault="0064139E" w:rsidP="002A3476">
      <w:pPr>
        <w:pStyle w:val="BodyText"/>
        <w:jc w:val="both"/>
      </w:pPr>
      <w:r>
        <w:t xml:space="preserve">For </w:t>
      </w:r>
      <w:ins w:id="296" w:author="Sina Furkan Özdemir" w:date="2021-06-09T17:46:00Z">
        <w:r w:rsidR="001905C9">
          <w:t>one</w:t>
        </w:r>
      </w:ins>
      <w:ins w:id="297" w:author="Sina Furkan Özdemir" w:date="2021-06-09T17:47:00Z">
        <w:r w:rsidR="00FA4409">
          <w:t xml:space="preserve"> - </w:t>
        </w:r>
      </w:ins>
      <w:ins w:id="298" w:author="Sina Furkan Özdemir" w:date="2021-06-09T17:46:00Z">
        <w:r w:rsidR="001905C9">
          <w:t>way</w:t>
        </w:r>
      </w:ins>
      <w:ins w:id="299" w:author="Sina Furkan Özdemir" w:date="2021-06-09T15:38:00Z">
        <w:r w:rsidR="004002DF">
          <w:t xml:space="preserve"> </w:t>
        </w:r>
      </w:ins>
      <w:r>
        <w:t xml:space="preserve">public communication to reproduce the legitimacy of a political system, it needs to provide </w:t>
      </w:r>
      <w:r w:rsidR="00370532">
        <w:t>both transparency and publicity for the political system</w:t>
      </w:r>
      <w:r w:rsidR="009F2AF4">
        <w:fldChar w:fldCharType="begin"/>
      </w:r>
      <w:r w:rsidR="00A73DFD">
        <w:instrText xml:space="preserve"> ADDIN ZOTERO_ITEM CSL_CITATION {"citationID":"QbDrRW7O","properties":{"formattedCitation":"(H\\uc0\\u252{}ller, 2007)","plainCitation":"(Hüller, 2007)","noteIndex":0},"citationItems":[{"id":4308,"uris":["http://zotero.org/groups/2912652/items/VLJYNPF7"],"uri":["http://zotero.org/groups/2912652/items/VLJYNPF7"],"itemData":{"id":4308,"type":"article-journal","abstract":"This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9F2AF4">
        <w:fldChar w:fldCharType="separate"/>
      </w:r>
      <w:r w:rsidR="00A73DFD" w:rsidRPr="00A73DFD">
        <w:rPr>
          <w:rFonts w:ascii="Cambria" w:hAnsi="Cambria" w:cs="Times New Roman"/>
        </w:rPr>
        <w:t>(Hüller, 2007)</w:t>
      </w:r>
      <w:r w:rsidR="009F2AF4">
        <w:fldChar w:fldCharType="end"/>
      </w:r>
      <w:r w:rsidR="00370532">
        <w:t>.</w:t>
      </w:r>
      <w:r w:rsidR="006B1C4A">
        <w:t xml:space="preserve"> Transparency</w:t>
      </w:r>
      <w:r w:rsidR="0061434A">
        <w:t xml:space="preserve">, in this sense, means that public communication regularly publishes political acts, processes, issues and responsibilities in </w:t>
      </w:r>
      <w:r w:rsidR="00D0094E">
        <w:t>the decision making</w:t>
      </w:r>
      <w:r w:rsidR="00E634EB">
        <w:t xml:space="preserve"> in the political system</w:t>
      </w:r>
      <w:r w:rsidR="00D0094E">
        <w:t xml:space="preserve"> without any severe restrictions in the visibility. </w:t>
      </w:r>
      <w:r w:rsidR="00676402">
        <w:t>This way</w:t>
      </w:r>
      <w:r w:rsidR="00440116">
        <w:t xml:space="preserve">, the public communication </w:t>
      </w:r>
      <w:r w:rsidR="00725A1F">
        <w:t>provides</w:t>
      </w:r>
      <w:r w:rsidR="00440116">
        <w:t xml:space="preserve"> the audience of the political authority </w:t>
      </w:r>
      <w:r w:rsidR="00EE32E4">
        <w:t xml:space="preserve">with the necessary information to make an </w:t>
      </w:r>
      <w:r w:rsidR="00BD6D6C">
        <w:t>informed decision</w:t>
      </w:r>
      <w:r w:rsidR="00EE32E4">
        <w:t xml:space="preserve"> in democratic feed-back processes. </w:t>
      </w:r>
      <w:r w:rsidR="00BD6D6C">
        <w:t>However, providing a transparency is only a necessary condition</w:t>
      </w:r>
      <w:r w:rsidR="0061433F">
        <w:t xml:space="preserve"> for public communication</w:t>
      </w:r>
      <w:r w:rsidR="00BD6D6C">
        <w:t xml:space="preserve"> </w:t>
      </w:r>
      <w:r w:rsidR="0061433F">
        <w:t xml:space="preserve">to reproduce political legitimacy. </w:t>
      </w:r>
      <w:r w:rsidR="00F24288">
        <w:t>To achieve this ai</w:t>
      </w:r>
      <w:r w:rsidR="00BE6B00">
        <w:t>m, the public communication needs to garner publicity for the political system. Publicity, in this case</w:t>
      </w:r>
      <w:r w:rsidR="006E5AA5">
        <w:t xml:space="preserve">, refers to the fact that the audience of the political authority becomes aware of the issues, acts and processes of the </w:t>
      </w:r>
      <w:r w:rsidR="00DD0E56">
        <w:t xml:space="preserve">political system. In other words, putting information on the ether is </w:t>
      </w:r>
      <w:r w:rsidR="00920E28">
        <w:t>not enough for reproducing political legitimacy. Th</w:t>
      </w:r>
      <w:r w:rsidR="001C15EF">
        <w:t>e transparency</w:t>
      </w:r>
      <w:r w:rsidR="00920E28">
        <w:t xml:space="preserve"> information </w:t>
      </w:r>
      <w:r w:rsidR="00177ADE">
        <w:t>needs</w:t>
      </w:r>
      <w:r w:rsidR="00920E28">
        <w:t xml:space="preserve"> to be consumed</w:t>
      </w:r>
      <w:r w:rsidR="001C15EF">
        <w:t xml:space="preserve"> by the citizenry</w:t>
      </w:r>
      <w:r w:rsidR="00920E28">
        <w:t xml:space="preserve"> and incorporated into</w:t>
      </w:r>
      <w:r w:rsidR="00177ADE">
        <w:t xml:space="preserve"> citizens’</w:t>
      </w:r>
      <w:r w:rsidR="00920E28">
        <w:t xml:space="preserve"> </w:t>
      </w:r>
      <w:r w:rsidR="00177ADE">
        <w:t>political</w:t>
      </w:r>
      <w:r w:rsidR="00920E28">
        <w:t xml:space="preserve"> knowledge </w:t>
      </w:r>
      <w:commentRangeStart w:id="300"/>
      <w:r w:rsidR="00920E28">
        <w:t>structure</w:t>
      </w:r>
      <w:commentRangeEnd w:id="300"/>
      <w:r w:rsidR="002C76E7">
        <w:rPr>
          <w:rStyle w:val="CommentReference"/>
        </w:rPr>
        <w:commentReference w:id="300"/>
      </w:r>
      <w:r w:rsidR="00177ADE">
        <w:t>.</w:t>
      </w:r>
    </w:p>
    <w:p w14:paraId="7C2235EF" w14:textId="2BB044BC" w:rsidR="002A3476" w:rsidRDefault="002A3476">
      <w:pPr>
        <w:pStyle w:val="Heading3"/>
        <w:pPrChange w:id="301" w:author="Sina Furkan Özdemir" w:date="2021-06-09T17:41:00Z">
          <w:pPr>
            <w:pStyle w:val="Heading2"/>
          </w:pPr>
        </w:pPrChange>
      </w:pPr>
      <w:r>
        <w:t>Para 2:</w:t>
      </w:r>
    </w:p>
    <w:p w14:paraId="2449A8E8" w14:textId="31396105" w:rsidR="002A3476" w:rsidRPr="002A3476" w:rsidRDefault="002A3476" w:rsidP="002A3476">
      <w:pPr>
        <w:pStyle w:val="BodyText"/>
        <w:numPr>
          <w:ilvl w:val="0"/>
          <w:numId w:val="17"/>
        </w:numPr>
      </w:pPr>
      <w:r>
        <w:t xml:space="preserve">Necessary and sufficient conditions for </w:t>
      </w:r>
      <w:r w:rsidR="00C017FA">
        <w:t>publicity</w:t>
      </w:r>
    </w:p>
    <w:p w14:paraId="0A4E59C5" w14:textId="125F105D" w:rsidR="000D2470" w:rsidRDefault="008D4872">
      <w:pPr>
        <w:pStyle w:val="BodyText"/>
        <w:ind w:firstLine="360"/>
        <w:jc w:val="both"/>
        <w:rPr>
          <w:ins w:id="302" w:author="Sina Furkan Özdemir" w:date="2021-06-09T14:18:00Z"/>
        </w:rPr>
        <w:pPrChange w:id="303" w:author="Sina Furkan Özdemir" w:date="2021-06-09T14:19:00Z">
          <w:pPr>
            <w:pStyle w:val="BodyText"/>
            <w:jc w:val="both"/>
          </w:pPr>
        </w:pPrChange>
      </w:pPr>
      <w:ins w:id="304" w:author="Sina Furkan Özdemir" w:date="2021-06-09T13:03:00Z">
        <w:r>
          <w:t>Besides the content of</w:t>
        </w:r>
      </w:ins>
      <w:ins w:id="305" w:author="Sina Furkan Özdemir" w:date="2021-06-09T13:04:00Z">
        <w:r>
          <w:t xml:space="preserve"> the messages,</w:t>
        </w:r>
        <w:r w:rsidR="00553C33">
          <w:t xml:space="preserve"> </w:t>
        </w:r>
      </w:ins>
      <w:del w:id="306" w:author="Sina Furkan Özdemir" w:date="2021-06-09T13:04:00Z">
        <w:r w:rsidR="0038335C" w:rsidDel="00553C33">
          <w:delText>T</w:delText>
        </w:r>
      </w:del>
      <w:ins w:id="307" w:author="Sina Furkan Özdemir" w:date="2021-06-09T13:04:00Z">
        <w:r w:rsidR="00553C33">
          <w:t>t</w:t>
        </w:r>
      </w:ins>
      <w:r w:rsidR="0038335C">
        <w:t>here are several</w:t>
      </w:r>
      <w:ins w:id="308" w:author="Sina Furkan Özdemir" w:date="2021-06-09T13:04:00Z">
        <w:r w:rsidR="00553C33">
          <w:t xml:space="preserve"> structural</w:t>
        </w:r>
      </w:ins>
      <w:r w:rsidR="00ED5EFC">
        <w:t xml:space="preserve"> f</w:t>
      </w:r>
      <w:ins w:id="309" w:author="Sina Furkan Özdemir" w:date="2021-06-09T13:04:00Z">
        <w:r w:rsidR="00553C33">
          <w:t>eatures of a public message</w:t>
        </w:r>
      </w:ins>
      <w:del w:id="310" w:author="Sina Furkan Özdemir" w:date="2021-06-09T13:04:00Z">
        <w:r w:rsidR="00ED5EFC" w:rsidDel="00553C33">
          <w:delText>actors</w:delText>
        </w:r>
      </w:del>
      <w:r w:rsidR="00ED5EFC">
        <w:t xml:space="preserve"> that can establish publicity</w:t>
      </w:r>
      <w:del w:id="311" w:author="Sina Furkan Özdemir" w:date="2021-06-12T12:11:00Z">
        <w:r w:rsidR="00ED5EFC" w:rsidDel="00FF030E">
          <w:delText xml:space="preserve"> via public communication</w:delText>
        </w:r>
      </w:del>
      <w:r w:rsidR="00ED5EFC">
        <w:t xml:space="preserve">. First of which is the </w:t>
      </w:r>
      <w:ins w:id="312" w:author="Sina Furkan Özdemir" w:date="2021-06-09T12:51:00Z">
        <w:r w:rsidR="00BC19D3">
          <w:t xml:space="preserve">comprehensibility </w:t>
        </w:r>
      </w:ins>
      <w:del w:id="313" w:author="Sina Furkan Özdemir" w:date="2021-06-09T12:51:00Z">
        <w:r w:rsidR="009B19EC" w:rsidDel="00BC19D3">
          <w:delText xml:space="preserve">linguistic complexity </w:delText>
        </w:r>
      </w:del>
      <w:r w:rsidR="009B19EC">
        <w:t>of the public communication messages</w:t>
      </w:r>
      <w:r w:rsidR="00B7665A">
        <w:t>.</w:t>
      </w:r>
      <w:ins w:id="314" w:author="Sina Furkan Özdemir" w:date="2021-06-09T13:06:00Z">
        <w:r w:rsidR="00A15009">
          <w:t xml:space="preserve"> On text level, </w:t>
        </w:r>
      </w:ins>
      <w:del w:id="315" w:author="Sina Furkan Özdemir" w:date="2021-06-09T13:06:00Z">
        <w:r w:rsidR="004F3A5F" w:rsidDel="00A15009">
          <w:delText xml:space="preserve"> </w:delText>
        </w:r>
        <w:r w:rsidR="00D55ACB" w:rsidDel="00A15009">
          <w:delText>P</w:delText>
        </w:r>
      </w:del>
      <w:ins w:id="316" w:author="Sina Furkan Özdemir" w:date="2021-06-09T13:06:00Z">
        <w:r w:rsidR="00A15009">
          <w:t>p</w:t>
        </w:r>
      </w:ins>
      <w:r w:rsidR="00D55ACB">
        <w:t>olitical messages that have lower</w:t>
      </w:r>
      <w:r w:rsidR="004F3A5F">
        <w:t xml:space="preserve"> semantic and syntactic complexity </w:t>
      </w:r>
      <w:del w:id="317" w:author="Sina Furkan Özdemir" w:date="2021-06-09T12:56:00Z">
        <w:r w:rsidR="004F3A5F" w:rsidDel="00D97F64">
          <w:delText xml:space="preserve">of political messages </w:delText>
        </w:r>
      </w:del>
      <w:r w:rsidR="004F3A5F">
        <w:t>strongly influence political knowledge acquisition and engagement with the messages</w:t>
      </w:r>
      <w:r w:rsidR="004F3A5F">
        <w:fldChar w:fldCharType="begin"/>
      </w:r>
      <w:ins w:id="318" w:author="Sina Furkan Özdemir" w:date="2021-06-09T14:37:00Z">
        <w:r w:rsidR="00697874">
          <w:instrText xml:space="preserve"> ADDIN ZOTERO_ITEM CSL_CITATION {"citationID":"xShcNOSP","properties":{"formattedCitation":"(Bischof &amp; Senninger, 2018; Eveland et al., 2004; Spirling, 2015)","plainCitation":"(Bischof &amp; Senninger, 2018; Eveland et al., 2004; Spirling, 2015)","noteIndex":0},"citationItems":[{"id":4421,"uris":["http://zotero.org/groups/2912652/items/ILLYQJYM"],"uri":["http://zotero.org/groups/2912652/items/ILLYQJYM"],"itemData":{"id":4421,"type":"article-journal","abstract":"Which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Complexity","volume":"78","author":[{"family":"Spirling","given":"Arthur"}],"issued":{"date-parts":[["2015",12,17]]}}}],"schema":"https://github.com/citation-style-language/schema/raw/master/csl-citation.json"} </w:instrText>
        </w:r>
      </w:ins>
      <w:del w:id="319" w:author="Sina Furkan Özdemir" w:date="2021-06-09T14:37:00Z">
        <w:r w:rsidR="004F3A5F" w:rsidDel="00697874">
          <w:del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del>
      <w:r w:rsidR="004F3A5F">
        <w:fldChar w:fldCharType="separate"/>
      </w:r>
      <w:ins w:id="320" w:author="Sina Furkan Özdemir" w:date="2021-06-09T14:37:00Z">
        <w:r w:rsidR="00697874" w:rsidRPr="00697874">
          <w:rPr>
            <w:rFonts w:ascii="Cambria" w:hAnsi="Cambria"/>
            <w:rPrChange w:id="321" w:author="Sina Furkan Özdemir" w:date="2021-06-09T14:37:00Z">
              <w:rPr/>
            </w:rPrChange>
          </w:rPr>
          <w:t>(Bischof &amp; Senninger, 2018; Eveland et al., 2004; Spirling, 2015)</w:t>
        </w:r>
      </w:ins>
      <w:del w:id="322" w:author="Sina Furkan Özdemir" w:date="2021-06-09T14:37:00Z">
        <w:r w:rsidR="004F3A5F" w:rsidRPr="00697874" w:rsidDel="00697874">
          <w:rPr>
            <w:rPrChange w:id="323" w:author="Sina Furkan Özdemir" w:date="2021-06-09T14:37:00Z">
              <w:rPr>
                <w:rFonts w:ascii="Cambria" w:hAnsi="Cambria"/>
              </w:rPr>
            </w:rPrChange>
          </w:rPr>
          <w:delText>(Bischof &amp; Senninger, 2018; Eveland et al., 2004; Spirling, 2015; Tolochko et al., 2019)</w:delText>
        </w:r>
      </w:del>
      <w:r w:rsidR="004F3A5F">
        <w:fldChar w:fldCharType="end"/>
      </w:r>
      <w:r w:rsidR="004F3A5F">
        <w:t>. Semantic complexity of a message refers to the difficulty of comprehension of the words and phrases in the message (</w:t>
      </w:r>
      <w:proofErr w:type="spellStart"/>
      <w:r w:rsidR="004F3A5F">
        <w:t>eg</w:t>
      </w:r>
      <w:proofErr w:type="spellEnd"/>
      <w:r w:rsidR="004F3A5F">
        <w:t xml:space="preserve">: relevant vs pertinent). Syntactic complexity, on the other hand, refers to the difficulty of the </w:t>
      </w:r>
      <w:del w:id="324" w:author="Sina Furkan Özdemir" w:date="2021-06-12T12:11:00Z">
        <w:r w:rsidR="004F3A5F" w:rsidDel="00596F9F">
          <w:delText xml:space="preserve">structural </w:delText>
        </w:r>
      </w:del>
      <w:ins w:id="325" w:author="Sina Furkan Özdemir" w:date="2021-06-12T12:11:00Z">
        <w:r w:rsidR="00596F9F">
          <w:t>grammatical</w:t>
        </w:r>
        <w:r w:rsidR="00596F9F">
          <w:t xml:space="preserve"> </w:t>
        </w:r>
      </w:ins>
      <w:r w:rsidR="004F3A5F">
        <w:t>characteristics of texts such as long noun phrases, and clauses (</w:t>
      </w:r>
      <w:proofErr w:type="spellStart"/>
      <w:r w:rsidR="004F3A5F">
        <w:t>eg</w:t>
      </w:r>
      <w:proofErr w:type="spellEnd"/>
      <w:r w:rsidR="004F3A5F">
        <w:t>: the tall man stands next to the door vs the man who is tall and standing next to the door). Complex messages requires more cognitive resources to be processed and incorporated into the knowledge structure</w:t>
      </w:r>
      <w:ins w:id="326" w:author="Sina Furkan Özdemir" w:date="2021-06-09T12:51:00Z">
        <w:r w:rsidR="00AE23E1">
          <w:t xml:space="preserve"> </w:t>
        </w:r>
      </w:ins>
      <w:r w:rsidR="004F3A5F">
        <w:fldChar w:fldCharType="begin"/>
      </w:r>
      <w:ins w:id="327" w:author="Sina Furkan Özdemir" w:date="2021-06-09T14:37:00Z">
        <w:r w:rsidR="00697874">
          <w:instrText xml:space="preserve"> ADDIN ZOTERO_ITEM CSL_CITATION {"citationID":"LPgJZBYH","properties":{"formattedCitation":"(Lang et al., 2007; Tolochko et al., 2019)","plainCitation":"(Lang et al., 2007; Tolochko et al., 2019)","noteIndex":0},"citationItems":[{"id":4415,"uris":["http://zotero.org/groups/2912652/items/K68EXNLG"],"uri":["http://zotero.org/groups/2912652/items/K68EXNLG"],"itemData":{"id":4415,"type":"article-journal","abstract":"This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del w:id="328" w:author="Sina Furkan Özdemir" w:date="2021-06-09T14:37:00Z">
        <w:r w:rsidR="004F3A5F" w:rsidDel="00697874">
          <w:del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delInstrText>
        </w:r>
        <w:r w:rsidR="004F3A5F" w:rsidRPr="0004279C" w:rsidDel="00697874">
          <w:del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delInstrText>
        </w:r>
      </w:del>
      <w:r w:rsidR="004F3A5F">
        <w:fldChar w:fldCharType="separate"/>
      </w:r>
      <w:ins w:id="329" w:author="Sina Furkan Özdemir" w:date="2021-06-09T14:37:00Z">
        <w:r w:rsidR="00697874" w:rsidRPr="00697874">
          <w:rPr>
            <w:rFonts w:ascii="Cambria" w:hAnsi="Cambria"/>
            <w:rPrChange w:id="330" w:author="Sina Furkan Özdemir" w:date="2021-06-09T14:37:00Z">
              <w:rPr/>
            </w:rPrChange>
          </w:rPr>
          <w:t>(Lang et al., 2007; Tolochko et al., 2019)</w:t>
        </w:r>
      </w:ins>
      <w:del w:id="331" w:author="Sina Furkan Özdemir" w:date="2021-06-09T14:37:00Z">
        <w:r w:rsidR="004F3A5F" w:rsidRPr="00697874" w:rsidDel="00697874">
          <w:rPr>
            <w:rPrChange w:id="332" w:author="Sina Furkan Özdemir" w:date="2021-06-09T14:37:00Z">
              <w:rPr>
                <w:rFonts w:ascii="Cambria" w:hAnsi="Cambria"/>
              </w:rPr>
            </w:rPrChange>
          </w:rPr>
          <w:delText>(Lang et al., 2007)</w:delText>
        </w:r>
      </w:del>
      <w:r w:rsidR="004F3A5F">
        <w:fldChar w:fldCharType="end"/>
      </w:r>
      <w:r w:rsidR="004F3A5F" w:rsidRPr="0004279C">
        <w:t>, thus reducing th</w:t>
      </w:r>
      <w:r w:rsidR="004F3A5F">
        <w:t>e knowledge acquisition and engagement with the political message.</w:t>
      </w:r>
      <w:ins w:id="333" w:author="Sina Furkan Özdemir" w:date="2021-06-09T13:06:00Z">
        <w:r w:rsidR="00A15009">
          <w:t xml:space="preserve"> </w:t>
        </w:r>
      </w:ins>
      <w:ins w:id="334" w:author="Sina Furkan Özdemir" w:date="2021-06-12T12:12:00Z">
        <w:r w:rsidR="00A30EDB">
          <w:t>Besides the comprehensibility of message text</w:t>
        </w:r>
      </w:ins>
      <w:ins w:id="335" w:author="Sina Furkan Özdemir" w:date="2021-06-09T13:06:00Z">
        <w:r w:rsidR="00A15009">
          <w:t xml:space="preserve">, multimodality in a public message can </w:t>
        </w:r>
      </w:ins>
      <w:ins w:id="336" w:author="Sina Furkan Özdemir" w:date="2021-06-09T13:07:00Z">
        <w:r w:rsidR="00B22E93">
          <w:t>assist</w:t>
        </w:r>
      </w:ins>
      <w:ins w:id="337" w:author="Sina Furkan Özdemir" w:date="2021-06-09T13:06:00Z">
        <w:r w:rsidR="00A15009">
          <w:t xml:space="preserve"> </w:t>
        </w:r>
        <w:r w:rsidR="00B22E93">
          <w:t xml:space="preserve">comprehensibility </w:t>
        </w:r>
      </w:ins>
      <w:ins w:id="338" w:author="Sina Furkan Özdemir" w:date="2021-06-09T13:07:00Z">
        <w:r w:rsidR="00B22E93">
          <w:t xml:space="preserve">of a message, thus </w:t>
        </w:r>
        <w:r w:rsidR="00001E5A">
          <w:t xml:space="preserve">further increasing the likelihood of creating publicity via public communication. </w:t>
        </w:r>
      </w:ins>
      <w:ins w:id="339" w:author="Sina Furkan Özdemir" w:date="2021-06-09T14:16:00Z">
        <w:r w:rsidR="00C05C3A">
          <w:t xml:space="preserve">As the </w:t>
        </w:r>
      </w:ins>
      <w:ins w:id="340" w:author="Sina Furkan Özdemir" w:date="2021-06-09T14:38:00Z">
        <w:r w:rsidR="00697874">
          <w:t>adage</w:t>
        </w:r>
      </w:ins>
      <w:ins w:id="341" w:author="Sina Furkan Özdemir" w:date="2021-06-09T14:16:00Z">
        <w:r w:rsidR="00C05C3A">
          <w:t xml:space="preserve"> </w:t>
        </w:r>
        <w:r w:rsidR="000122BD">
          <w:t>succinctly puts it</w:t>
        </w:r>
      </w:ins>
      <w:ins w:id="342" w:author="Sina Furkan Özdemir" w:date="2021-06-09T14:38:00Z">
        <w:r w:rsidR="00697874">
          <w:t>,</w:t>
        </w:r>
      </w:ins>
      <w:ins w:id="343" w:author="Sina Furkan Özdemir" w:date="2021-06-09T14:16:00Z">
        <w:r w:rsidR="000122BD">
          <w:t xml:space="preserve"> a single image can worth thousand words. </w:t>
        </w:r>
      </w:ins>
      <w:ins w:id="344" w:author="Sina Furkan Özdemir" w:date="2021-06-09T14:38:00Z">
        <w:r w:rsidR="004F6DBE">
          <w:t>P</w:t>
        </w:r>
      </w:ins>
      <w:ins w:id="345" w:author="Sina Furkan Özdemir" w:date="2021-06-09T14:16:00Z">
        <w:r w:rsidR="000122BD">
          <w:t>resenting information via visual medium improves information compr</w:t>
        </w:r>
      </w:ins>
      <w:ins w:id="346" w:author="Sina Furkan Özdemir" w:date="2021-06-09T14:17:00Z">
        <w:r w:rsidR="000122BD">
          <w:t xml:space="preserve">ehension and </w:t>
        </w:r>
        <w:r w:rsidR="00120B7D">
          <w:t xml:space="preserve">recall </w:t>
        </w:r>
        <w:r w:rsidR="00120B7D">
          <w:fldChar w:fldCharType="begin"/>
        </w:r>
        <w:r w:rsidR="00120B7D">
          <w:instrText xml:space="preserve"> ADDIN ZOTERO_ITEM CSL_CITATION {"citationID":"bOC2XMeP","properties":{"formattedCitation":"(Hibbing &amp; Rankin-Erickson, 2003)","plainCitation":"(Hibbing &amp; Rankin-Erickson, 2003)","noteIndex":0},"citationItems":[{"id":4494,"uris":["http://zotero.org/groups/2912652/items/Q3X73QSN"],"uri":["http://zotero.org/groups/2912652/items/Q3X73QSN"],"itemData":{"id":4494,"type":"article-journal","container-title":"The Reading Teacher","ISSN":"0034-0561","issue":"8","note":"publisher: [Wiley, International Reading Association]","page":"758-770","source":"JSTOR","title":"A Picture Is Worth a Thousand Words: Using Visual Images to Improve Comprehension for Middle School Struggling Readers","title-short":"A Picture Is Worth a Thousand Words","volume":"56","author":[{"family":"Hibbing","given":"Anne Nielsen"},{"family":"Rankin-Erickson","given":"Joan L."}],"issued":{"date-parts":[["2003"]]}}}],"schema":"https://github.com/citation-style-language/schema/raw/master/csl-citation.json"} </w:instrText>
        </w:r>
      </w:ins>
      <w:r w:rsidR="00120B7D">
        <w:fldChar w:fldCharType="separate"/>
      </w:r>
      <w:ins w:id="347" w:author="Sina Furkan Özdemir" w:date="2021-06-09T14:17:00Z">
        <w:r w:rsidR="00120B7D" w:rsidRPr="00120B7D">
          <w:rPr>
            <w:rFonts w:ascii="Cambria" w:hAnsi="Cambria"/>
            <w:rPrChange w:id="348" w:author="Sina Furkan Özdemir" w:date="2021-06-09T14:17:00Z">
              <w:rPr/>
            </w:rPrChange>
          </w:rPr>
          <w:t>(Hibbing &amp; Rankin-Erickson, 2003)</w:t>
        </w:r>
        <w:r w:rsidR="00120B7D">
          <w:fldChar w:fldCharType="end"/>
        </w:r>
        <w:r w:rsidR="00D10F85">
          <w:t xml:space="preserve">. Moreover, the visual materials such as powerful images or </w:t>
        </w:r>
      </w:ins>
      <w:ins w:id="349" w:author="Sina Furkan Özdemir" w:date="2021-06-09T14:18:00Z">
        <w:r w:rsidR="00D10F85">
          <w:t xml:space="preserve">videos can serve as an “attention hook” that pulls the audience in and encourage them to pay more attention to the </w:t>
        </w:r>
        <w:r w:rsidR="00E14A59">
          <w:t>public message</w:t>
        </w:r>
      </w:ins>
      <w:ins w:id="350" w:author="Sina Furkan Özdemir" w:date="2021-06-09T14:38:00Z">
        <w:r w:rsidR="004F6DBE">
          <w:t xml:space="preserve"> </w:t>
        </w:r>
      </w:ins>
      <w:ins w:id="351" w:author="Sina Furkan Özdemir" w:date="2021-06-09T14:18:00Z">
        <w:r w:rsidR="00E14A59">
          <w:fldChar w:fldCharType="begin"/>
        </w:r>
        <w:r w:rsidR="00E14A59">
          <w:instrText xml:space="preserve"> ADDIN ZOTERO_ITEM CSL_CITATION {"citationID":"WJmUmKSM","properties":{"formattedCitation":"(Dhanesh &amp; Rahman, 2021)","plainCitation":"(Dhanesh &amp; Rahman, 2021)","noteIndex":0},"citationItems":[{"id":4507,"uris":["http://zotero.org/groups/2912652/items/YQVUNZLS"],"uri":["http://zotero.org/groups/2912652/items/YQVUNZLS"],"itemData":{"id":4507,"type":"article-journal","abstract":"Considering the pervasiveness of social media platforms that foreground visuals over text and the consequent rise of visually acculturated publics, this study examined the visual frame building strategies employed by international news media and organizational communication personnel in their coverage of war, conflict and humanitarian crises. Findings generated through 15 in-depth elite interviews with senior media and communication practitioners drawn from large, international news and multilateral organizations revealed four main visual frame building strategies. These strategies include audience-centered strategies of (1) using strong narrative pictures to create a compelling visual hook (2) selecting humanized and personalized images to cut through compassion fatigue, and (3) scripting to the visual; and humanitarian organizations’ character-centred strategy of (4) eschewing negative imagery in favour of framing the characters using positive frames of agency and dignity. These rich insights are explained by the simultaneous influences of traditional and social media, particularly the trend of humanization and personalization of subjects in war and conflict stories, a development largely effected by social media logics. Implications for public relations theory and practice are discussed.","container-title":"Public Relations Review","DOI":"10.1016/j.pubrev.2020.102003","ISSN":"0363-8111","issue":"1","journalAbbreviation":"Public Relations Review","language":"en","page":"102003","source":"ScienceDirect","title":"Visual communication and public relations: Visual frame building strategies in war and conflict stories","title-short":"Visual communication and public relations","volume":"47","author":[{"family":"Dhanesh","given":"Ganga S."},{"family":"Rahman","given":"Nadia"}],"issued":{"date-parts":[["2021",3,1]]}}}],"schema":"https://github.com/citation-style-language/schema/raw/master/csl-citation.json"} </w:instrText>
        </w:r>
      </w:ins>
      <w:r w:rsidR="00E14A59">
        <w:fldChar w:fldCharType="separate"/>
      </w:r>
      <w:ins w:id="352" w:author="Sina Furkan Özdemir" w:date="2021-06-09T14:18:00Z">
        <w:r w:rsidR="00E14A59" w:rsidRPr="00E14A59">
          <w:rPr>
            <w:rFonts w:ascii="Cambria" w:hAnsi="Cambria"/>
            <w:rPrChange w:id="353" w:author="Sina Furkan Özdemir" w:date="2021-06-09T14:18:00Z">
              <w:rPr/>
            </w:rPrChange>
          </w:rPr>
          <w:t>(Dhanesh &amp; Rahman, 2021)</w:t>
        </w:r>
        <w:r w:rsidR="00E14A59">
          <w:fldChar w:fldCharType="end"/>
        </w:r>
        <w:r w:rsidR="00E14A59">
          <w:t>.</w:t>
        </w:r>
      </w:ins>
    </w:p>
    <w:p w14:paraId="69CE85B7" w14:textId="32ECA1F6" w:rsidR="00E14A59" w:rsidRDefault="00E14A59" w:rsidP="00D0094E">
      <w:pPr>
        <w:pStyle w:val="BodyText"/>
        <w:jc w:val="both"/>
        <w:rPr>
          <w:ins w:id="354" w:author="Sina Furkan Özdemir" w:date="2021-06-09T14:18:00Z"/>
        </w:rPr>
      </w:pPr>
    </w:p>
    <w:p w14:paraId="3B0E2419" w14:textId="6DE8BD7E" w:rsidR="00E14A59" w:rsidRDefault="00E14A59" w:rsidP="00D0094E">
      <w:pPr>
        <w:pStyle w:val="BodyText"/>
        <w:jc w:val="both"/>
      </w:pPr>
      <w:ins w:id="355" w:author="Sina Furkan Özdemir" w:date="2021-06-09T14:19:00Z">
        <w:r>
          <w:tab/>
        </w:r>
      </w:ins>
      <w:commentRangeStart w:id="356"/>
      <w:ins w:id="357" w:author="Sina Furkan Özdemir" w:date="2021-06-09T15:39:00Z">
        <w:r w:rsidR="00B134EC">
          <w:t>Another</w:t>
        </w:r>
        <w:r w:rsidR="00086B6D">
          <w:t xml:space="preserve"> </w:t>
        </w:r>
      </w:ins>
      <w:commentRangeEnd w:id="356"/>
      <w:ins w:id="358" w:author="Sina Furkan Özdemir" w:date="2021-06-09T15:40:00Z">
        <w:r w:rsidR="008D435B">
          <w:rPr>
            <w:rStyle w:val="CommentReference"/>
          </w:rPr>
          <w:commentReference w:id="356"/>
        </w:r>
      </w:ins>
      <w:ins w:id="359" w:author="Sina Furkan Özdemir" w:date="2021-06-09T15:39:00Z">
        <w:r w:rsidR="00086B6D">
          <w:t xml:space="preserve">way that the public communication can contribute to the </w:t>
        </w:r>
        <w:r w:rsidR="00E77358">
          <w:t>overall legiti</w:t>
        </w:r>
      </w:ins>
      <w:ins w:id="360" w:author="Sina Furkan Özdemir" w:date="2021-06-09T15:40:00Z">
        <w:r w:rsidR="00E77358">
          <w:t xml:space="preserve">macy is by improving and reinforcing democratic legitimacy of the political system via two-way symmetric, or dialogical, communication practices. </w:t>
        </w:r>
      </w:ins>
    </w:p>
    <w:p w14:paraId="7BAFC5D9" w14:textId="77777777" w:rsidR="00BD6D6C" w:rsidRPr="0064139E" w:rsidRDefault="00BD6D6C" w:rsidP="00D0094E">
      <w:pPr>
        <w:pStyle w:val="BodyText"/>
        <w:jc w:val="both"/>
      </w:pPr>
    </w:p>
    <w:p w14:paraId="0952F40D" w14:textId="53E44ECF" w:rsidR="004201A5" w:rsidRPr="004201A5" w:rsidRDefault="00AA1C57">
      <w:pPr>
        <w:pStyle w:val="Heading3"/>
        <w:pPrChange w:id="361" w:author="Sina Furkan Özdemir" w:date="2021-06-09T17:41:00Z">
          <w:pPr>
            <w:pStyle w:val="Heading2"/>
          </w:pPr>
        </w:pPrChange>
      </w:pPr>
      <w:r>
        <w:t xml:space="preserve">Para </w:t>
      </w:r>
      <w:r w:rsidR="00C017FA">
        <w:t>3</w:t>
      </w:r>
      <w:r>
        <w:t>:</w:t>
      </w:r>
    </w:p>
    <w:p w14:paraId="13C1D65F" w14:textId="1BE8E318" w:rsidR="00427BC8" w:rsidRDefault="00AA1C57">
      <w:pPr>
        <w:pStyle w:val="Compact"/>
        <w:numPr>
          <w:ilvl w:val="0"/>
          <w:numId w:val="12"/>
        </w:numPr>
      </w:pPr>
      <w:r>
        <w:t>Communication deficit: internal problems</w:t>
      </w:r>
    </w:p>
    <w:p w14:paraId="505CD6D3" w14:textId="18570BE5" w:rsidR="004201A5" w:rsidRDefault="004201A5" w:rsidP="004201A5">
      <w:pPr>
        <w:pStyle w:val="Compact"/>
      </w:pPr>
    </w:p>
    <w:p w14:paraId="501ED369" w14:textId="5A1DD846" w:rsidR="004201A5" w:rsidRDefault="004201A5" w:rsidP="004201A5">
      <w:pPr>
        <w:pStyle w:val="BodyText"/>
        <w:jc w:val="both"/>
      </w:pPr>
      <w:r>
        <w:t xml:space="preserve">The extant research has time and again shown that the EU public communication faces severe endogenous and exogeneous obstacles </w:t>
      </w:r>
      <w:r w:rsidR="003A5716">
        <w:t>meeting these conditions in their public communication.</w:t>
      </w:r>
    </w:p>
    <w:p w14:paraId="5E700C5B" w14:textId="77777777" w:rsidR="004201A5" w:rsidRDefault="004201A5" w:rsidP="004201A5">
      <w:pPr>
        <w:pStyle w:val="Compact"/>
      </w:pPr>
    </w:p>
    <w:p w14:paraId="0E49AA18" w14:textId="172E668A" w:rsidR="00427BC8" w:rsidRDefault="00AA1C57">
      <w:pPr>
        <w:pStyle w:val="Heading3"/>
        <w:pPrChange w:id="362" w:author="Sina Furkan Özdemir" w:date="2021-06-09T17:41:00Z">
          <w:pPr>
            <w:pStyle w:val="Heading2"/>
          </w:pPr>
        </w:pPrChange>
      </w:pPr>
      <w:bookmarkStart w:id="363" w:name="para-2-2"/>
      <w:bookmarkEnd w:id="295"/>
      <w:r>
        <w:t xml:space="preserve">Para </w:t>
      </w:r>
      <w:r w:rsidR="00FD7013">
        <w:t>3</w:t>
      </w:r>
      <w:r>
        <w:t>:</w:t>
      </w:r>
    </w:p>
    <w:p w14:paraId="3B0F1B4F" w14:textId="77777777" w:rsidR="00427BC8" w:rsidRDefault="00AA1C57">
      <w:pPr>
        <w:pStyle w:val="Compact"/>
        <w:numPr>
          <w:ilvl w:val="0"/>
          <w:numId w:val="13"/>
        </w:numPr>
      </w:pPr>
      <w:r>
        <w:t>Communication deficit: external problems</w:t>
      </w:r>
    </w:p>
    <w:p w14:paraId="4D976F34" w14:textId="7D09DB70" w:rsidR="00427BC8" w:rsidRDefault="00AA1C57">
      <w:pPr>
        <w:pStyle w:val="Heading3"/>
        <w:pPrChange w:id="364" w:author="Sina Furkan Özdemir" w:date="2021-06-09T17:41:00Z">
          <w:pPr>
            <w:pStyle w:val="Heading2"/>
          </w:pPr>
        </w:pPrChange>
      </w:pPr>
      <w:bookmarkStart w:id="365" w:name="para-3-3"/>
      <w:bookmarkEnd w:id="363"/>
      <w:r>
        <w:t xml:space="preserve">Para </w:t>
      </w:r>
      <w:r w:rsidR="00FD7013">
        <w:t>4</w:t>
      </w:r>
      <w:r>
        <w:t>:</w:t>
      </w:r>
    </w:p>
    <w:p w14:paraId="4591FEFF" w14:textId="77777777" w:rsidR="00427BC8" w:rsidRDefault="00AA1C57">
      <w:pPr>
        <w:pStyle w:val="Compact"/>
        <w:numPr>
          <w:ilvl w:val="0"/>
          <w:numId w:val="14"/>
        </w:numPr>
      </w:pPr>
      <w:r>
        <w:t>Attempts at remedying communication deficit</w:t>
      </w:r>
    </w:p>
    <w:p w14:paraId="0CF06610" w14:textId="3A2ACB6B" w:rsidR="00427BC8" w:rsidRDefault="00AA1C57">
      <w:pPr>
        <w:pStyle w:val="Heading3"/>
        <w:pPrChange w:id="366" w:author="Sina Furkan Özdemir" w:date="2021-06-09T17:41:00Z">
          <w:pPr>
            <w:pStyle w:val="Heading2"/>
          </w:pPr>
        </w:pPrChange>
      </w:pPr>
      <w:bookmarkStart w:id="367" w:name="para-4-2"/>
      <w:bookmarkEnd w:id="365"/>
      <w:r>
        <w:t xml:space="preserve">Para </w:t>
      </w:r>
      <w:r w:rsidR="00FD7013">
        <w:t>5</w:t>
      </w:r>
      <w:r>
        <w:t>:</w:t>
      </w:r>
    </w:p>
    <w:p w14:paraId="7D883D17" w14:textId="77777777" w:rsidR="00427BC8" w:rsidRDefault="00AA1C57">
      <w:pPr>
        <w:numPr>
          <w:ilvl w:val="0"/>
          <w:numId w:val="15"/>
        </w:numPr>
      </w:pPr>
      <w:r>
        <w:t xml:space="preserve">How can public communication via social media help with legitimacy </w:t>
      </w:r>
      <w:proofErr w:type="gramStart"/>
      <w:r>
        <w:t>deficit</w:t>
      </w:r>
      <w:proofErr w:type="gramEnd"/>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proofErr w:type="spellStart"/>
      <w:r>
        <w:t>SoMe</w:t>
      </w:r>
      <w:proofErr w:type="spellEnd"/>
      <w:r>
        <w:t>: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w:t>
      </w:r>
      <w:proofErr w:type="spellStart"/>
      <w:r>
        <w:t>reade</w:t>
      </w:r>
      <w:proofErr w:type="spellEnd"/>
      <w:r>
        <w:t>: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46F6E39F" w:rsidR="00427BC8" w:rsidRDefault="00AA1C57">
      <w:pPr>
        <w:numPr>
          <w:ilvl w:val="1"/>
          <w:numId w:val="16"/>
        </w:numPr>
      </w:pPr>
      <w:r>
        <w:t xml:space="preserve">Political </w:t>
      </w:r>
      <w:proofErr w:type="spellStart"/>
      <w:r>
        <w:t>responsiblity</w:t>
      </w:r>
      <w:proofErr w:type="spellEnd"/>
      <w:r>
        <w:t xml:space="preserve"> reporting: Helps with transparency, because now the audience knows who is responsible for what</w:t>
      </w:r>
    </w:p>
    <w:p w14:paraId="08871F70" w14:textId="7FB9BA9A" w:rsidR="00EF750A" w:rsidRDefault="00EF750A" w:rsidP="00EF750A"/>
    <w:p w14:paraId="1338966A" w14:textId="77777777" w:rsidR="00EF750A" w:rsidRDefault="00EF750A" w:rsidP="00EF750A"/>
    <w:p w14:paraId="4B13E760" w14:textId="26FF6A67" w:rsidR="00427BC8" w:rsidRDefault="00AA1C57">
      <w:pPr>
        <w:pStyle w:val="Heading1"/>
      </w:pPr>
      <w:bookmarkStart w:id="368" w:name="data-and-method"/>
      <w:bookmarkEnd w:id="292"/>
      <w:bookmarkEnd w:id="367"/>
      <w:r>
        <w:t>Data</w:t>
      </w:r>
      <w:r w:rsidR="00A3260D">
        <w:t xml:space="preserve"> collection</w:t>
      </w:r>
    </w:p>
    <w:p w14:paraId="55A02431" w14:textId="6997CDB8" w:rsidR="00427BC8" w:rsidRDefault="00A3260D">
      <w:pPr>
        <w:pStyle w:val="Heading2"/>
      </w:pPr>
      <w:bookmarkStart w:id="369" w:name="data"/>
      <w:r>
        <w:t>Supranational tweets and relevant benchmarks</w:t>
      </w:r>
    </w:p>
    <w:p w14:paraId="72633EEA" w14:textId="604D8CA7" w:rsidR="006A4A71" w:rsidRDefault="006A4A71" w:rsidP="007549D9">
      <w:pPr>
        <w:pStyle w:val="FirstParagraph"/>
        <w:jc w:val="both"/>
      </w:pPr>
      <w:r>
        <w:t xml:space="preserve">To study supranational communication on </w:t>
      </w:r>
      <w:commentRangeStart w:id="370"/>
      <w:r>
        <w:t>Twitter</w:t>
      </w:r>
      <w:commentRangeEnd w:id="370"/>
      <w:r w:rsidR="007549D9">
        <w:rPr>
          <w:rStyle w:val="CommentReference"/>
        </w:rPr>
        <w:commentReference w:id="370"/>
      </w:r>
      <w:r w:rsidR="00DC6735">
        <w:t>,</w:t>
      </w:r>
      <w:r>
        <w:t xml:space="preserve"> our data collection starts with identifying the population of relevant accounts. Our selection follows two basic consideratio</w:t>
      </w:r>
      <w:r w:rsidR="007549D9">
        <w:t xml:space="preserve">ns. </w:t>
      </w:r>
      <w:r>
        <w:t>First</w:t>
      </w:r>
      <w:r w:rsidR="007549D9">
        <w:t>ly</w:t>
      </w:r>
      <w:r>
        <w:t xml:space="preserve">, we want </w:t>
      </w:r>
      <w:r w:rsidR="007549D9">
        <w:t>to gain a clear picture of the EU’s public communication as a polity [CITATION HERE]</w:t>
      </w:r>
      <w:r w:rsidR="00DC6735">
        <w:t>.</w:t>
      </w:r>
      <w:r w:rsidR="007549D9">
        <w:t xml:space="preserve"> </w:t>
      </w:r>
      <w:r w:rsidR="00DC6735">
        <w:t>T</w:t>
      </w:r>
      <w:r w:rsidR="007549D9">
        <w:t xml:space="preserve">he accounts we analyze should </w:t>
      </w:r>
      <w:r w:rsidR="00DC6735">
        <w:t xml:space="preserve">thus </w:t>
      </w:r>
      <w:r w:rsidR="007549D9">
        <w:t>c</w:t>
      </w:r>
      <w:r>
        <w:t>ollectively reflect</w:t>
      </w:r>
      <w:r w:rsidR="007549D9">
        <w:t xml:space="preserve"> the</w:t>
      </w:r>
      <w:r>
        <w:t xml:space="preserve"> branches of the EU that exercise political authority</w:t>
      </w:r>
      <w:r w:rsidR="007549D9">
        <w:t xml:space="preserve"> (in the sense of taking or </w:t>
      </w:r>
      <w:r w:rsidR="00DC6735">
        <w:t xml:space="preserve">at least </w:t>
      </w:r>
      <w:r w:rsidR="007549D9">
        <w:t>contributing to collective decision-making</w:t>
      </w:r>
      <w:r w:rsidR="00DC6735">
        <w:t xml:space="preserve"> in the supranational polity</w:t>
      </w:r>
      <w:r w:rsidR="007549D9">
        <w:t>)</w:t>
      </w:r>
      <w:r>
        <w:t xml:space="preserve">. Secondly, extant research </w:t>
      </w:r>
      <w:r w:rsidR="007549D9">
        <w:t>highlights</w:t>
      </w:r>
      <w:r>
        <w:t xml:space="preserve"> that </w:t>
      </w:r>
      <w:r w:rsidR="007549D9">
        <w:t xml:space="preserve">especially the </w:t>
      </w:r>
      <w:r>
        <w:t>executive branches of the EU (</w:t>
      </w:r>
      <w:proofErr w:type="gramStart"/>
      <w:r>
        <w:t>i.e</w:t>
      </w:r>
      <w:r w:rsidR="007549D9">
        <w:t>.</w:t>
      </w:r>
      <w:proofErr w:type="gramEnd"/>
      <w:r>
        <w:t xml:space="preserve"> </w:t>
      </w:r>
      <w:r w:rsidR="00DC6735">
        <w:t xml:space="preserve">the </w:t>
      </w:r>
      <w:r>
        <w:t>supranational institutions</w:t>
      </w:r>
      <w:r w:rsidR="00DC6735">
        <w:t xml:space="preserve"> in the narrow sense</w:t>
      </w:r>
      <w:r>
        <w:t xml:space="preserve">) such as the Commission and the ECB, are often the core subjects of </w:t>
      </w:r>
      <w:r w:rsidR="007549D9">
        <w:t xml:space="preserve">EU </w:t>
      </w:r>
      <w:r>
        <w:t xml:space="preserve">politicization in national media. </w:t>
      </w:r>
      <w:r w:rsidR="00DC6735">
        <w:t>I</w:t>
      </w:r>
      <w:r>
        <w:t xml:space="preserve">t is often </w:t>
      </w:r>
      <w:r w:rsidR="007549D9">
        <w:t>the</w:t>
      </w:r>
      <w:r>
        <w:t xml:space="preserve"> institutional legitimacy </w:t>
      </w:r>
      <w:r w:rsidR="007549D9">
        <w:t xml:space="preserve">of executive EU actors </w:t>
      </w:r>
      <w:r>
        <w:t xml:space="preserve">that is questioned and equated with the overall </w:t>
      </w:r>
      <w:r w:rsidR="007549D9">
        <w:t xml:space="preserve">EU </w:t>
      </w:r>
      <w:r>
        <w:t>legitimacy in mind</w:t>
      </w:r>
      <w:r w:rsidR="007549D9">
        <w:t xml:space="preserve">s of citizens </w:t>
      </w:r>
      <w:r w:rsidR="00FF0416">
        <w:fldChar w:fldCharType="begin"/>
      </w:r>
      <w:r w:rsidR="0029015A">
        <w:instrText xml:space="preserve"> ADDIN ZOTERO_ITEM CSL_CITATION {"citationID":"q9b1wQIn","properties":{"formattedCitation":"(Silva 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F0416">
        <w:fldChar w:fldCharType="separate"/>
      </w:r>
      <w:r w:rsidR="0029015A" w:rsidRPr="0029015A">
        <w:rPr>
          <w:rFonts w:ascii="Cambria" w:hAnsi="Cambria"/>
        </w:rPr>
        <w:t>(Silva et al., 2021)</w:t>
      </w:r>
      <w:r w:rsidR="00FF0416">
        <w:fldChar w:fldCharType="end"/>
      </w:r>
      <w:r w:rsidR="0029015A">
        <w:t>.</w:t>
      </w:r>
    </w:p>
    <w:p w14:paraId="345737CF" w14:textId="65492B8E" w:rsidR="002C1FF7" w:rsidRDefault="0006344E" w:rsidP="00B22A1C">
      <w:pPr>
        <w:pStyle w:val="BodyText"/>
        <w:jc w:val="both"/>
      </w:pPr>
      <w:r>
        <w:t xml:space="preserve">Accordingly, we identified </w:t>
      </w:r>
      <w:r w:rsidR="00B22A1C">
        <w:t>the</w:t>
      </w:r>
      <w:r>
        <w:t xml:space="preserve"> Twitter accounts of the EU’ supranational institutions </w:t>
      </w:r>
      <w:r w:rsidR="00B22A1C">
        <w:t>(</w:t>
      </w:r>
      <w:proofErr w:type="gramStart"/>
      <w:r w:rsidR="00B22A1C">
        <w:t>e.g.</w:t>
      </w:r>
      <w:proofErr w:type="gramEnd"/>
      <w:r w:rsidR="00B22A1C">
        <w:t xml:space="preserve"> </w:t>
      </w:r>
      <w:r w:rsidR="00DC6735">
        <w:t>@</w:t>
      </w:r>
      <w:r w:rsidR="00DC6735" w:rsidRPr="00DC6735">
        <w:t>EU_Commission</w:t>
      </w:r>
      <w:r w:rsidR="00B22A1C">
        <w:t>), their sub-branches (</w:t>
      </w:r>
      <w:r w:rsidR="00DC6735">
        <w:t xml:space="preserve">e.g. </w:t>
      </w:r>
      <w:r w:rsidR="00DC6735" w:rsidRPr="00DC6735">
        <w:rPr>
          <w:i/>
        </w:rPr>
        <w:t>@EUHomeAffairs</w:t>
      </w:r>
      <w:r w:rsidR="00B22A1C">
        <w:t>) and dedicated EU agencies (</w:t>
      </w:r>
      <w:r w:rsidR="00DC6735">
        <w:t xml:space="preserve">e.g. </w:t>
      </w:r>
      <w:r w:rsidR="00DC6735" w:rsidRPr="00DC6735">
        <w:rPr>
          <w:i/>
        </w:rPr>
        <w:t>@Frontex</w:t>
      </w:r>
      <w:r w:rsidR="00B22A1C">
        <w:t>), as well as the personal accounts of the individuals heading these institutions such as Commissioners</w:t>
      </w:r>
      <w:r w:rsidR="002B0B49">
        <w:t xml:space="preserve"> (e.g. </w:t>
      </w:r>
      <w:r w:rsidR="002B0B49" w:rsidRPr="002B0B49">
        <w:rPr>
          <w:rStyle w:val="css-901oao"/>
          <w:i/>
        </w:rPr>
        <w:t>@TimmermansEU</w:t>
      </w:r>
      <w:r w:rsidR="002B0B49">
        <w:rPr>
          <w:rStyle w:val="css-901oao"/>
        </w:rPr>
        <w:t>)</w:t>
      </w:r>
      <w:r w:rsidR="00B22A1C">
        <w:t>, Director-Generals</w:t>
      </w:r>
      <w:r w:rsidR="002B0B49">
        <w:t xml:space="preserve"> (e.g. </w:t>
      </w:r>
      <w:r w:rsidR="002B0B49" w:rsidRPr="002B0B49">
        <w:rPr>
          <w:rStyle w:val="css-901oao"/>
          <w:i/>
        </w:rPr>
        <w:t>@lemaitre_eu</w:t>
      </w:r>
      <w:r w:rsidR="002B0B49">
        <w:rPr>
          <w:rStyle w:val="css-901oao"/>
        </w:rPr>
        <w:t>)</w:t>
      </w:r>
      <w:r w:rsidR="00B22A1C">
        <w:t xml:space="preserve">, or agency </w:t>
      </w:r>
      <w:r w:rsidR="002B0B49">
        <w:t xml:space="preserve">heads </w:t>
      </w:r>
      <w:r w:rsidR="00B22A1C">
        <w:t>(</w:t>
      </w:r>
      <w:r w:rsidR="002B0B49">
        <w:t xml:space="preserve">e.g. </w:t>
      </w:r>
      <w:commentRangeStart w:id="371"/>
      <w:r w:rsidR="002B0B49">
        <w:t>@</w:t>
      </w:r>
      <w:r w:rsidR="002B0B49" w:rsidRPr="002B0B49">
        <w:t>stefanomanservi</w:t>
      </w:r>
      <w:commentRangeEnd w:id="371"/>
      <w:r w:rsidR="002B0B49">
        <w:rPr>
          <w:rStyle w:val="CommentReference"/>
        </w:rPr>
        <w:commentReference w:id="371"/>
      </w:r>
      <w:r w:rsidR="00B22A1C">
        <w:t xml:space="preserve">). Including only accounts that are verified by Twitter to be </w:t>
      </w:r>
      <w:proofErr w:type="gramStart"/>
      <w:r w:rsidR="00B22A1C">
        <w:t>actually owned</w:t>
      </w:r>
      <w:proofErr w:type="gramEnd"/>
      <w:r w:rsidR="00B22A1C">
        <w:t xml:space="preserve"> by the person or organization </w:t>
      </w:r>
      <w:r w:rsidR="002C1FF7">
        <w:t>they</w:t>
      </w:r>
      <w:r w:rsidR="00B22A1C">
        <w:t xml:space="preserve"> claim to represent (as indicated by the blue check mark badge on the platform), we end up with </w:t>
      </w:r>
      <w:r w:rsidR="00B22A1C" w:rsidRPr="002C1FF7">
        <w:rPr>
          <w:i/>
        </w:rPr>
        <w:t>115 active supranational Twitter accounts</w:t>
      </w:r>
      <w:r w:rsidR="00B22A1C">
        <w:t>. The full list is provided in Appendix XXX. For each of these supranational account</w:t>
      </w:r>
      <w:r w:rsidR="002C1FF7">
        <w:t>s</w:t>
      </w:r>
      <w:r w:rsidR="00B22A1C">
        <w:t xml:space="preserve"> we have </w:t>
      </w:r>
      <w:r w:rsidR="002C1FF7">
        <w:t xml:space="preserve">then </w:t>
      </w:r>
      <w:r w:rsidR="00B22A1C">
        <w:t xml:space="preserve">collected all tweets between the date an account was created and May </w:t>
      </w:r>
      <w:proofErr w:type="gramStart"/>
      <w:r w:rsidR="00B22A1C">
        <w:t>3</w:t>
      </w:r>
      <w:proofErr w:type="gramEnd"/>
      <w:r w:rsidR="00B22A1C">
        <w:t xml:space="preserve"> 2021 through the Twitter API 2.0 academic track</w:t>
      </w:r>
      <w:r w:rsidR="002C1FF7">
        <w:t xml:space="preserve">, resulting in a dataset of </w:t>
      </w:r>
      <w:r w:rsidR="002C1FF7" w:rsidRPr="00042BC7">
        <w:rPr>
          <w:i/>
        </w:rPr>
        <w:t xml:space="preserve">1,065,203 </w:t>
      </w:r>
      <w:r w:rsidR="00042BC7" w:rsidRPr="00042BC7">
        <w:rPr>
          <w:i/>
        </w:rPr>
        <w:t>individual tweets</w:t>
      </w:r>
      <w:r w:rsidR="00042BC7">
        <w:t>.</w:t>
      </w:r>
    </w:p>
    <w:p w14:paraId="3B997377" w14:textId="65084E50" w:rsidR="002C1FF7" w:rsidRDefault="002C1FF7" w:rsidP="00B22A1C">
      <w:pPr>
        <w:pStyle w:val="BodyText"/>
        <w:jc w:val="both"/>
      </w:pPr>
      <w:r>
        <w:t xml:space="preserve">While this offers </w:t>
      </w:r>
      <w:r w:rsidR="00042BC7">
        <w:t xml:space="preserve">a thus far unprecedented empirical perspective on the social media messages of supranational actors, the information it contains </w:t>
      </w:r>
      <w:r w:rsidR="005C15EF">
        <w:t>cannot be easily assessed</w:t>
      </w:r>
      <w:r w:rsidR="00042BC7">
        <w:t xml:space="preserve"> in </w:t>
      </w:r>
      <w:r w:rsidR="005C15EF">
        <w:t xml:space="preserve">some </w:t>
      </w:r>
      <w:r w:rsidR="00042BC7">
        <w:t xml:space="preserve">absolute </w:t>
      </w:r>
      <w:r w:rsidR="005C15EF">
        <w:t>sense</w:t>
      </w:r>
      <w:r w:rsidR="00042BC7">
        <w:t xml:space="preserve">. </w:t>
      </w:r>
      <w:r w:rsidR="005C15EF">
        <w:t>Thus, t</w:t>
      </w:r>
      <w:r w:rsidR="00042BC7">
        <w:t xml:space="preserve">o put supranational communication behavior on Twitter into perspective, we collected </w:t>
      </w:r>
      <w:r w:rsidR="00042BC7" w:rsidRPr="00042BC7">
        <w:rPr>
          <w:i/>
        </w:rPr>
        <w:t xml:space="preserve">three </w:t>
      </w:r>
      <w:r w:rsidR="005C15EF">
        <w:rPr>
          <w:i/>
        </w:rPr>
        <w:t xml:space="preserve">additional </w:t>
      </w:r>
      <w:r w:rsidR="00042BC7" w:rsidRPr="00042BC7">
        <w:rPr>
          <w:i/>
        </w:rPr>
        <w:t>benchmark datasets</w:t>
      </w:r>
      <w:r w:rsidR="00042BC7">
        <w:t xml:space="preserve">. </w:t>
      </w:r>
    </w:p>
    <w:p w14:paraId="0AB1180F" w14:textId="0DBC6C97" w:rsidR="005C15EF" w:rsidRDefault="00042BC7" w:rsidP="00B22A1C">
      <w:pPr>
        <w:pStyle w:val="BodyText"/>
        <w:jc w:val="both"/>
      </w:pPr>
      <w:r>
        <w:t xml:space="preserve">The first benchmark simply aims to establish what constitutes ‘normal’ behavior on the platform through a by-and-large </w:t>
      </w:r>
      <w:r w:rsidRPr="005C15EF">
        <w:rPr>
          <w:i/>
        </w:rPr>
        <w:t>random sample of tweets</w:t>
      </w:r>
      <w:r>
        <w:t>. To construct this sample</w:t>
      </w:r>
      <w:r w:rsidR="005C15EF">
        <w:t xml:space="preserve">, we streamed in tweets from 26 of the EU countries for a week with five-minute windows through Twitter </w:t>
      </w:r>
      <w:proofErr w:type="spellStart"/>
      <w:r w:rsidR="005C15EF">
        <w:t>Decahose</w:t>
      </w:r>
      <w:proofErr w:type="spellEnd"/>
      <w:r w:rsidR="005C15EF">
        <w:t xml:space="preserve"> API. This generates </w:t>
      </w:r>
      <w:proofErr w:type="gramStart"/>
      <w:r w:rsidR="005C15EF">
        <w:t>X,XXX</w:t>
      </w:r>
      <w:proofErr w:type="gramEnd"/>
      <w:r w:rsidR="005C15EF">
        <w:t>,XXX tweets that we can use as a baseline for ‘typical’ tweet features.</w:t>
      </w:r>
    </w:p>
    <w:p w14:paraId="469730C7" w14:textId="09690B2D" w:rsidR="000671F6" w:rsidRDefault="005C15EF" w:rsidP="00B22A1C">
      <w:pPr>
        <w:pStyle w:val="BodyText"/>
        <w:jc w:val="both"/>
      </w:pPr>
      <w:r>
        <w:t xml:space="preserve">More importantly, however, we </w:t>
      </w:r>
      <w:proofErr w:type="gramStart"/>
      <w:r>
        <w:t xml:space="preserve">have </w:t>
      </w:r>
      <w:r w:rsidR="000671F6">
        <w:t>to</w:t>
      </w:r>
      <w:proofErr w:type="gramEnd"/>
      <w:r w:rsidR="000671F6">
        <w:t xml:space="preserve"> </w:t>
      </w:r>
      <w:r>
        <w:t>note above that the particular legitimacy challenge</w:t>
      </w:r>
      <w:r w:rsidR="00F240EB">
        <w:t>s</w:t>
      </w:r>
      <w:r>
        <w:t xml:space="preserve"> </w:t>
      </w:r>
      <w:r w:rsidR="00F240EB">
        <w:t>that</w:t>
      </w:r>
      <w:r>
        <w:t xml:space="preserve"> EU </w:t>
      </w:r>
      <w:r w:rsidR="00F240EB">
        <w:t xml:space="preserve">actors face </w:t>
      </w:r>
      <w:r>
        <w:t xml:space="preserve">emerge from the fact </w:t>
      </w:r>
      <w:r w:rsidR="000671F6">
        <w:t xml:space="preserve">that – in </w:t>
      </w:r>
      <w:proofErr w:type="spellStart"/>
      <w:r w:rsidR="000671F6">
        <w:t>Delors</w:t>
      </w:r>
      <w:proofErr w:type="spellEnd"/>
      <w:r w:rsidR="000671F6">
        <w:t xml:space="preserve">’ words – the EU is an unidentified </w:t>
      </w:r>
      <w:r w:rsidR="00C6314E">
        <w:t xml:space="preserve">political </w:t>
      </w:r>
      <w:r w:rsidR="000671F6">
        <w:t xml:space="preserve">object. On the one hand, its competencies approximate that of a nation state. On the other hand, it carries significant markers of an international organization where member states guide and decide on how the political authority will be exercised. </w:t>
      </w:r>
      <w:r>
        <w:t xml:space="preserve">Our other two benchmark data sets thus focus on </w:t>
      </w:r>
      <w:r w:rsidR="00F240EB">
        <w:t xml:space="preserve">comparing supranational media communication to exactly </w:t>
      </w:r>
      <w:r>
        <w:t xml:space="preserve">these </w:t>
      </w:r>
      <w:r w:rsidR="000671F6">
        <w:t xml:space="preserve">different </w:t>
      </w:r>
      <w:r>
        <w:t xml:space="preserve">levels of governance. </w:t>
      </w:r>
    </w:p>
    <w:p w14:paraId="602DC8AC" w14:textId="430BEDAD" w:rsidR="004B07B6" w:rsidRDefault="000671F6" w:rsidP="004B07B6">
      <w:pPr>
        <w:pStyle w:val="BodyText"/>
        <w:jc w:val="both"/>
      </w:pPr>
      <w:r>
        <w:t>To approximate communication of national governments</w:t>
      </w:r>
      <w:r w:rsidR="005C15EF">
        <w:t xml:space="preserve">, we </w:t>
      </w:r>
      <w:r>
        <w:t xml:space="preserve">target the current UK government ministers, ministries, executive offices, </w:t>
      </w:r>
      <w:proofErr w:type="gramStart"/>
      <w:r>
        <w:t>agencies</w:t>
      </w:r>
      <w:proofErr w:type="gramEnd"/>
      <w:r>
        <w:t xml:space="preserve"> and individuals who are in charge of these institutions (see appendix XXX for the full list of XXX accounts). Collecting the data analogously to the supranational EU actors above, this results in a benchmark </w:t>
      </w:r>
      <w:r w:rsidR="00A3260D">
        <w:t>of</w:t>
      </w:r>
      <w:r>
        <w:t xml:space="preserve"> </w:t>
      </w:r>
      <w:proofErr w:type="gramStart"/>
      <w:r>
        <w:t>XXX,XXX</w:t>
      </w:r>
      <w:proofErr w:type="gramEnd"/>
      <w:r>
        <w:t xml:space="preserve"> tweets. To approximate communication of international organizations, we identified </w:t>
      </w:r>
      <w:r w:rsidR="004B07B6">
        <w:t xml:space="preserve">IOs that have a roughly similar policy scope as the EU, picking </w:t>
      </w:r>
      <w:r w:rsidR="00A3260D">
        <w:t xml:space="preserve">those organizations </w:t>
      </w:r>
      <w:r w:rsidR="004B07B6">
        <w:t xml:space="preserve">that are in the range of one standard deviation around the EU </w:t>
      </w:r>
      <w:r w:rsidR="00A3260D">
        <w:t>with regard to</w:t>
      </w:r>
      <w:r w:rsidR="004B07B6">
        <w:t xml:space="preserve"> the number of policy areas covered as </w:t>
      </w:r>
      <w:r w:rsidR="00A3260D">
        <w:t>provided</w:t>
      </w:r>
      <w:r w:rsidR="004B07B6">
        <w:t xml:space="preserve"> in the MIA data set </w:t>
      </w:r>
      <w:r w:rsidR="004B07B6">
        <w:fldChar w:fldCharType="begin"/>
      </w:r>
      <w:r w:rsidR="0029015A">
        <w:instrText xml:space="preserve"> ADDIN ZOTERO_ITEM CSL_CITATION {"citationID":"RL62GK6y","properties":{"formattedCitation":"(Hooghe 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004B07B6">
        <w:fldChar w:fldCharType="separate"/>
      </w:r>
      <w:r w:rsidR="004B07B6" w:rsidRPr="004B07B6">
        <w:rPr>
          <w:rFonts w:ascii="Cambria" w:hAnsi="Cambria"/>
        </w:rPr>
        <w:t>(Hooghe et al., 2017)</w:t>
      </w:r>
      <w:r w:rsidR="004B07B6">
        <w:fldChar w:fldCharType="end"/>
      </w:r>
      <w:r w:rsidR="004B07B6">
        <w:t xml:space="preserve">. We identified their Twitter accounts along the list collected and kindly shared by Matthias Ecker-Erhardt </w:t>
      </w:r>
      <w:r w:rsidR="004B07B6">
        <w:fldChar w:fldCharType="begin"/>
      </w:r>
      <w:r w:rsidR="0029015A">
        <w:instrText xml:space="preserve"> ADDIN ZOTERO_ITEM CSL_CITATION {"citationID":"5GJWHPH8","properties":{"formattedCitation":"(2020;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004B07B6">
        <w:fldChar w:fldCharType="separate"/>
      </w:r>
      <w:r w:rsidR="004B07B6" w:rsidRPr="00F240EB">
        <w:rPr>
          <w:rFonts w:ascii="Cambria" w:hAnsi="Cambria"/>
        </w:rPr>
        <w:t>(2020; full list in Appendix XXX)</w:t>
      </w:r>
      <w:r w:rsidR="004B07B6">
        <w:fldChar w:fldCharType="end"/>
      </w:r>
      <w:r w:rsidR="004B07B6">
        <w:t>. This results in 55 accounts for which we could analogously collect 294,219 individual tweets for our final benchmark.</w:t>
      </w:r>
    </w:p>
    <w:p w14:paraId="629E2FBF" w14:textId="77777777" w:rsidR="00B22A1C" w:rsidRDefault="00B22A1C" w:rsidP="006A4A71">
      <w:pPr>
        <w:pStyle w:val="BodyText"/>
        <w:jc w:val="both"/>
      </w:pPr>
    </w:p>
    <w:p w14:paraId="3C35D7C5" w14:textId="57C4163E" w:rsidR="00427BC8" w:rsidRDefault="00A3260D">
      <w:pPr>
        <w:pStyle w:val="Heading2"/>
      </w:pPr>
      <w:bookmarkStart w:id="372" w:name="method"/>
      <w:bookmarkEnd w:id="369"/>
      <w:r>
        <w:t>Indicators</w:t>
      </w:r>
    </w:p>
    <w:p w14:paraId="25E90C35" w14:textId="3C3C5DC9" w:rsidR="00A3260D" w:rsidRDefault="00A3260D" w:rsidP="00EA1DC0">
      <w:pPr>
        <w:pStyle w:val="BodyText"/>
        <w:jc w:val="both"/>
      </w:pPr>
      <w: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373"/>
      <w:r>
        <w:t>Along our discussion above</w:t>
      </w:r>
      <w:commentRangeEnd w:id="373"/>
      <w:r>
        <w:rPr>
          <w:rStyle w:val="CommentReference"/>
        </w:rPr>
        <w:commentReference w:id="373"/>
      </w:r>
      <w:r>
        <w:t>, three blocks of indicators are of key interest here.</w:t>
      </w:r>
    </w:p>
    <w:p w14:paraId="68BBFEB7" w14:textId="7696BE1D" w:rsidR="00A3260D" w:rsidRPr="00EA1DC0" w:rsidRDefault="004A39FD" w:rsidP="00EA1DC0">
      <w:pPr>
        <w:pStyle w:val="BodyText"/>
        <w:jc w:val="both"/>
      </w:pPr>
      <w:r>
        <w:rPr>
          <w:i/>
        </w:rPr>
        <w:t>T</w:t>
      </w:r>
      <w:r w:rsidR="00EA1DC0">
        <w:rPr>
          <w:i/>
        </w:rPr>
        <w:t>extual message content</w:t>
      </w:r>
      <w:r w:rsidR="00A3260D" w:rsidRPr="00EA1DC0">
        <w:rPr>
          <w:i/>
        </w:rPr>
        <w:t>:</w:t>
      </w:r>
      <w:r w:rsidR="00EA1DC0">
        <w:rPr>
          <w:i/>
        </w:rPr>
        <w:t xml:space="preserve"> </w:t>
      </w:r>
      <w:commentRangeStart w:id="374"/>
      <w:r w:rsidR="00EA1DC0">
        <w:t xml:space="preserve">As noted above </w:t>
      </w:r>
      <w:commentRangeEnd w:id="374"/>
      <w:r w:rsidR="00A750C7">
        <w:rPr>
          <w:rStyle w:val="CommentReference"/>
        </w:rPr>
        <w:commentReference w:id="374"/>
      </w:r>
      <w:r w:rsidR="00EA1DC0">
        <w:t xml:space="preserve">a necessary condition for engaging messages is that the message is easily understandable and graspable in the first place. Exploiting the validations and tools provided by Benoit, </w:t>
      </w:r>
      <w:proofErr w:type="spellStart"/>
      <w:r w:rsidR="00EA1DC0">
        <w:t>Spirling</w:t>
      </w:r>
      <w:proofErr w:type="spellEnd"/>
      <w:r w:rsidR="00EA1DC0">
        <w:t xml:space="preserve">, and Munger </w:t>
      </w:r>
      <w:r w:rsidR="00EA1DC0">
        <w:fldChar w:fldCharType="begin"/>
      </w:r>
      <w:r w:rsidR="0029015A">
        <w:instrText xml:space="preserve"> ADDIN ZOTERO_ITEM CSL_CITATION {"citationID":"uXj5V5AR","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EA1DC0">
        <w:fldChar w:fldCharType="separate"/>
      </w:r>
      <w:r w:rsidR="00EA1DC0" w:rsidRPr="00EA1DC0">
        <w:rPr>
          <w:rFonts w:ascii="Cambria" w:hAnsi="Cambria"/>
        </w:rPr>
        <w:t>(2019)</w:t>
      </w:r>
      <w:r w:rsidR="00EA1DC0">
        <w:fldChar w:fldCharType="end"/>
      </w:r>
      <w:r w:rsidR="00EA1DC0">
        <w:t xml:space="preserve"> we thus extract </w:t>
      </w:r>
      <w:r>
        <w:t>two</w:t>
      </w:r>
      <w:r w:rsidR="00EA1DC0">
        <w:t xml:space="preserve"> features from the English-language elements of each Tweet (for details on text-preprocessing please refer to Appendix XXX and the scripts in the replication package). First, we measure syntactic and grammatical complexity by the Flesh/Kincaid readin</w:t>
      </w:r>
      <w:r>
        <w:t>g</w:t>
      </w:r>
      <w:r w:rsidR="00EA1DC0">
        <w:t xml:space="preserve"> ease score</w:t>
      </w:r>
      <w:r>
        <w:t>.</w:t>
      </w:r>
      <w:r w:rsidR="00EA1DC0">
        <w:t xml:space="preserve"> </w:t>
      </w:r>
      <w:r>
        <w:t>This</w:t>
      </w:r>
      <w:r w:rsidR="00EA1DC0">
        <w:t xml:space="preserve"> compound indicator of sentence and word length</w:t>
      </w:r>
      <w:r>
        <w:t xml:space="preserve"> captures the</w:t>
      </w:r>
      <w:r w:rsidR="004B2C08">
        <w:t xml:space="preserve"> required</w:t>
      </w:r>
      <w:r>
        <w:t xml:space="preserve"> cognitive mobilization (often described by anchoring it in education levels) to grasp the textual content of a message.</w:t>
      </w:r>
      <w:r w:rsidR="00EA1DC0">
        <w:t xml:space="preserve"> Second, we measure familiarity of the vocabulary supranational actors use</w:t>
      </w:r>
      <w:r>
        <w:t>. This is</w:t>
      </w:r>
      <w:r w:rsidR="00EA1DC0">
        <w:t xml:space="preserve"> </w:t>
      </w:r>
      <w:r>
        <w:t xml:space="preserve">proxied by </w:t>
      </w:r>
      <w:r w:rsidR="00EA1DC0">
        <w:t xml:space="preserve">the average frequency by which </w:t>
      </w:r>
      <w:r>
        <w:t xml:space="preserve">the words </w:t>
      </w:r>
      <w:proofErr w:type="gramStart"/>
      <w:r>
        <w:t>in a given</w:t>
      </w:r>
      <w:proofErr w:type="gramEnd"/>
      <w:r>
        <w:t xml:space="preserve"> tweet </w:t>
      </w:r>
      <w:r w:rsidR="00EA1DC0">
        <w:t xml:space="preserve">occur </w:t>
      </w:r>
      <w:r>
        <w:t>in</w:t>
      </w:r>
      <w:r w:rsidR="00EA1DC0">
        <w:t xml:space="preserve"> the </w:t>
      </w:r>
      <w:r>
        <w:t xml:space="preserve">overall </w:t>
      </w:r>
      <w:r w:rsidR="00EA1DC0">
        <w:t xml:space="preserve">Google Books corpus as the broadest available </w:t>
      </w:r>
      <w:r>
        <w:t>representation of the English language. The intuition is that words that are more common in the English language (as opposed to rarer technical and specialized jargon) are better known and thus more readily understandable by a broad audience</w:t>
      </w:r>
      <w:commentRangeStart w:id="375"/>
      <w:r>
        <w:t xml:space="preserve">. Furthermore, we assess whether a particularly positive or negative tone of the message is related to engagement by extracting the sentiment of expressed in its textual component along the </w:t>
      </w:r>
      <w:proofErr w:type="spellStart"/>
      <w:r>
        <w:t>Lexicoder</w:t>
      </w:r>
      <w:proofErr w:type="spellEnd"/>
      <w:r>
        <w:t xml:space="preserve"> Sentiment Dictionary </w:t>
      </w:r>
      <w:r>
        <w:fldChar w:fldCharType="begin"/>
      </w:r>
      <w:r w:rsidR="0029015A">
        <w:instrText xml:space="preserve"> ADDIN ZOTERO_ITEM CSL_CITATION {"citationID":"Em1XybFg","properties":{"formattedCitation":"(Young &amp; Soroka, 2012)","plainCitation":"(Young &amp; Soroka, 2012)","noteIndex":0},"citationItems":[{"id":4478,"uris":["http://zotero.org/groups/2912652/items/9A96IKHS"],"uri":["http://zotero.org/groups/2912652/items/9A96IKHS"],"itemData":{"id":4478,"type":"article-journal","abstract":"An increasing number of studies in political communication focus on the ?sentiment? or ?tone? of news content, political speeches, or advertisements. This growing interest in measuring sentiment coincides with a dramatic increase in the volume of digitized information. Computer automation has a great deal of potential in this new media environment. The objective here is to outline and validate a new automated measurement instrument for sentiment analysis in political texts. Our instrument uses a dictionary-based approach consisting of a simple word count of the frequency of keywords in a text from a predefined dictionary. The design of the freely available Lexicoder Sentiment Dictionary (LSD) is discussed in detail here. The dictionary is tested against a body of human-coded news content, and the resulting codes are also compared to results from nine existing content-analytic dictionaries. Analyses suggest that the LSD produces results that are more systematically related to human coding than are results based on the other available dictionaries. The LSD is thus a useful starting point for a revived discussion about dictionary construction and validation in sentiment analysis for political communication.","container-title":"Political Communication","DOI":"10.1080/10584609.2012.671234","ISSN":"1058-4609","issue":"2","page":"205-231","title":"Affective News: The Automated Coding of Sentiment in Political Texts","volume":"29","author":[{"family":"Young","given":"Lori"},{"family":"Soroka","given":"Stuart"}],"issued":{"date-parts":[["2012",4,1]]}}}],"schema":"https://github.com/citation-style-language/schema/raw/master/csl-citation.json"} </w:instrText>
      </w:r>
      <w:r>
        <w:fldChar w:fldCharType="separate"/>
      </w:r>
      <w:r w:rsidRPr="004A39FD">
        <w:rPr>
          <w:rFonts w:ascii="Cambria" w:hAnsi="Cambria"/>
        </w:rPr>
        <w:t>(Young &amp; Soroka, 2012)</w:t>
      </w:r>
      <w:r>
        <w:fldChar w:fldCharType="end"/>
      </w:r>
      <w:r>
        <w:t>.</w:t>
      </w:r>
      <w:commentRangeStart w:id="376"/>
      <w:commentRangeStart w:id="377"/>
      <w:commentRangeEnd w:id="376"/>
      <w:r>
        <w:rPr>
          <w:rStyle w:val="CommentReference"/>
        </w:rPr>
        <w:commentReference w:id="376"/>
      </w:r>
      <w:commentRangeEnd w:id="377"/>
      <w:r w:rsidR="00DD0A8C">
        <w:rPr>
          <w:rStyle w:val="CommentReference"/>
        </w:rPr>
        <w:commentReference w:id="377"/>
      </w:r>
      <w:commentRangeEnd w:id="375"/>
      <w:r w:rsidR="007A7C3F">
        <w:rPr>
          <w:rStyle w:val="CommentReference"/>
        </w:rPr>
        <w:commentReference w:id="375"/>
      </w:r>
    </w:p>
    <w:p w14:paraId="5B00F243" w14:textId="6399740A" w:rsidR="00EA1DC0" w:rsidRDefault="00EA1DC0" w:rsidP="00EA1DC0">
      <w:pPr>
        <w:pStyle w:val="BodyText"/>
        <w:jc w:val="both"/>
      </w:pPr>
      <w:r w:rsidRPr="00A750C7">
        <w:rPr>
          <w:i/>
        </w:rPr>
        <w:t xml:space="preserve">Multimedia </w:t>
      </w:r>
      <w:r w:rsidR="00A750C7" w:rsidRPr="00A750C7">
        <w:rPr>
          <w:i/>
        </w:rPr>
        <w:t>message content</w:t>
      </w:r>
      <w:r>
        <w:t>:</w:t>
      </w:r>
      <w:r w:rsidR="00A750C7">
        <w:t xml:space="preserve"> </w:t>
      </w:r>
      <w:r w:rsidR="00BA6CA2">
        <w:t>Beyond text, t</w:t>
      </w:r>
      <w:r w:rsidR="00A750C7">
        <w:t xml:space="preserve">he Twitter platform allows </w:t>
      </w:r>
      <w:r w:rsidR="00BA6CA2">
        <w:t xml:space="preserve">(or even encourages) </w:t>
      </w:r>
      <w:r w:rsidR="00A750C7">
        <w:t>various</w:t>
      </w:r>
      <w:r w:rsidR="00BA6CA2">
        <w:t xml:space="preserve"> </w:t>
      </w:r>
      <w:r w:rsidR="004E5D41">
        <w:t xml:space="preserve">means of </w:t>
      </w:r>
      <w:r w:rsidR="00BA6CA2">
        <w:t>multimedia</w:t>
      </w:r>
      <w:r w:rsidR="004E5D41">
        <w:t xml:space="preserve"> messaging</w:t>
      </w:r>
      <w:r w:rsidR="00BA6CA2">
        <w:t xml:space="preserve">. Symbols, pictures, or videos can transmit a large amount of information </w:t>
      </w:r>
      <w:r w:rsidR="00BA6CA2">
        <w:fldChar w:fldCharType="begin"/>
      </w:r>
      <w:r w:rsidR="0029015A">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BA6CA2">
        <w:fldChar w:fldCharType="separate"/>
      </w:r>
      <w:r w:rsidR="00BA6CA2" w:rsidRPr="006A4A71">
        <w:rPr>
          <w:rFonts w:ascii="Cambria" w:hAnsi="Cambria"/>
        </w:rPr>
        <w:t>(Tang &amp; Hew, 2018)</w:t>
      </w:r>
      <w:r w:rsidR="00BA6CA2">
        <w:fldChar w:fldCharType="end"/>
      </w:r>
      <w:r w:rsidR="00BA6CA2">
        <w:t xml:space="preserve">, rendering their usage also relevant for </w:t>
      </w:r>
      <w:r w:rsidR="004E5D41">
        <w:t xml:space="preserve">engaging </w:t>
      </w:r>
      <w:r w:rsidR="00BA6CA2">
        <w:t>political communication</w:t>
      </w:r>
      <w:r w:rsidR="004E5D41">
        <w:t xml:space="preserve"> at least in principle</w:t>
      </w:r>
      <w:r w:rsidR="00BA6CA2">
        <w:t>. Thus</w:t>
      </w:r>
      <w:r w:rsidR="004E5D41">
        <w:t>,</w:t>
      </w:r>
      <w:r w:rsidR="00BA6CA2">
        <w:t xml:space="preserve"> we initially extract and count the number of emoticons and other special symbols from the content of each tweet by resorting to the relevant Unicode blocks (see Appendix XXX as well as the replication scripts for details). We also store whether a Tweet contains embedded pictures and/or videos as well as links to external URLs from the </w:t>
      </w:r>
      <w:proofErr w:type="gramStart"/>
      <w:r w:rsidR="00BA6CA2">
        <w:t>entities</w:t>
      </w:r>
      <w:proofErr w:type="gramEnd"/>
      <w:r w:rsidR="00BA6CA2">
        <w:t xml:space="preserve"> URL field offered by the </w:t>
      </w:r>
      <w:proofErr w:type="spellStart"/>
      <w:r w:rsidR="00BA6CA2">
        <w:t>Twiter</w:t>
      </w:r>
      <w:proofErr w:type="spellEnd"/>
      <w:r w:rsidR="00BA6CA2">
        <w:t xml:space="preserve"> API.</w:t>
      </w:r>
    </w:p>
    <w:p w14:paraId="3DB878DC" w14:textId="38DE54A7" w:rsidR="00A3260D" w:rsidRDefault="00A3260D" w:rsidP="00AD4BA7">
      <w:pPr>
        <w:pStyle w:val="BodyText"/>
        <w:jc w:val="both"/>
      </w:pPr>
      <w:r w:rsidRPr="00BA6CA2">
        <w:rPr>
          <w:i/>
          <w:iCs/>
        </w:rPr>
        <w:t>Engagement with other users</w:t>
      </w:r>
      <w:r w:rsidR="00AD4BA7">
        <w:rPr>
          <w:i/>
          <w:iCs/>
        </w:rPr>
        <w:t xml:space="preserve"> and debates</w:t>
      </w:r>
      <w:r>
        <w:t>:</w:t>
      </w:r>
      <w:r w:rsidR="00BA6CA2">
        <w:t xml:space="preserve"> As a decidedly interactive platform, Twitter offers supranational actors not only the possibility to </w:t>
      </w:r>
      <w:commentRangeStart w:id="378"/>
      <w:commentRangeStart w:id="379"/>
      <w:r w:rsidR="00BA6CA2">
        <w:t>propagate</w:t>
      </w:r>
      <w:commentRangeEnd w:id="378"/>
      <w:r w:rsidR="00AD4BA7">
        <w:rPr>
          <w:rStyle w:val="CommentReference"/>
        </w:rPr>
        <w:commentReference w:id="378"/>
      </w:r>
      <w:commentRangeEnd w:id="379"/>
      <w:r w:rsidR="00AD397F">
        <w:rPr>
          <w:rStyle w:val="CommentReference"/>
        </w:rPr>
        <w:commentReference w:id="379"/>
      </w:r>
      <w:r w:rsidR="00BA6CA2">
        <w:t xml:space="preserve"> their </w:t>
      </w:r>
      <w:r w:rsidR="00D22DE7">
        <w:t xml:space="preserve">own </w:t>
      </w:r>
      <w:r w:rsidR="00BA6CA2">
        <w:t xml:space="preserve">messages but also </w:t>
      </w:r>
      <w:r w:rsidR="00D22DE7">
        <w:t xml:space="preserve">allows them </w:t>
      </w:r>
      <w:r w:rsidR="00BA6CA2">
        <w:t>to amplify</w:t>
      </w:r>
      <w:r w:rsidR="00D22DE7">
        <w:t xml:space="preserve"> (retweet)</w:t>
      </w:r>
      <w:r w:rsidR="00BA6CA2">
        <w:t>, respond</w:t>
      </w:r>
      <w:r w:rsidR="00D22DE7">
        <w:t xml:space="preserve"> to (repl</w:t>
      </w:r>
      <w:r w:rsidR="00AD4BA7">
        <w:t>y</w:t>
      </w:r>
      <w:r w:rsidR="00D22DE7">
        <w:t>)</w:t>
      </w:r>
      <w:r w:rsidR="00BA6CA2">
        <w:t xml:space="preserve">, or contextualize </w:t>
      </w:r>
      <w:r w:rsidR="00D22DE7">
        <w:t xml:space="preserve">(quote) </w:t>
      </w:r>
      <w:r w:rsidR="00BA6CA2">
        <w:t xml:space="preserve">the messages of other platform users. </w:t>
      </w:r>
      <w:r w:rsidR="00AD4BA7">
        <w:t xml:space="preserve">To see to what extent supranational </w:t>
      </w:r>
      <w:proofErr w:type="gramStart"/>
      <w:r w:rsidR="00AD4BA7">
        <w:t>actors</w:t>
      </w:r>
      <w:proofErr w:type="gramEnd"/>
      <w:r w:rsidR="00AD4BA7">
        <w:t xml:space="preserve"> make use of these more dialogue-oriented features of the platform, we study </w:t>
      </w:r>
      <w:r w:rsidR="00D22DE7">
        <w:t xml:space="preserve">the shares of retweets, replies, and quotes </w:t>
      </w:r>
      <w:r w:rsidR="00AD4BA7">
        <w:t>in the overall amount of supranational messages. In addition, we extract direct, linked references to other Twitter users – so-called @-mentions – from the tweets as they also indicated the willingness to actively speak about and with other actors. Finally, we consider the number of hashtags per tweet, a common way to cross-reference a message to a specific subject or theme debated on the platform.</w:t>
      </w:r>
    </w:p>
    <w:p w14:paraId="6AAA57C6" w14:textId="3A80C6E9" w:rsidR="00A3260D" w:rsidRDefault="00A3260D" w:rsidP="00896896">
      <w:pPr>
        <w:pStyle w:val="BodyText"/>
        <w:jc w:val="both"/>
      </w:pPr>
      <w:r w:rsidRPr="00AD4BA7">
        <w:rPr>
          <w:i/>
          <w:iCs/>
        </w:rPr>
        <w:t>Engagement of other users</w:t>
      </w:r>
      <w:r w:rsidR="00AD4BA7">
        <w:t xml:space="preserve">: </w:t>
      </w:r>
      <w:r w:rsidR="00896896">
        <w:t>Ultimately, we want to study in how far supranational messages result in user engagement. We focus on the main engagement tools that the platform offers. Likes (or favorites in Twitter parlance) allow the user to express a favorable attitude towards a given message through a red heart button.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w:t>
      </w:r>
      <w:r w:rsidR="00647BB3">
        <w:t>e</w:t>
      </w:r>
      <w:r w:rsidR="00896896">
        <w:t>t</w:t>
      </w:r>
      <w:r w:rsidR="00647BB3">
        <w:t>,</w:t>
      </w:r>
      <w:r w:rsidR="00896896">
        <w:t xml:space="preserve"> thus, we extract the counts of likes, ret</w:t>
      </w:r>
      <w:r w:rsidR="00647BB3">
        <w:t>w</w:t>
      </w:r>
      <w:r w:rsidR="00896896">
        <w:t xml:space="preserve">eets, </w:t>
      </w:r>
      <w:proofErr w:type="gramStart"/>
      <w:r w:rsidR="00896896">
        <w:t>quotes</w:t>
      </w:r>
      <w:proofErr w:type="gramEnd"/>
      <w:r w:rsidR="00896896">
        <w:t xml:space="preserve"> and replies from the user</w:t>
      </w:r>
      <w:r w:rsidR="00647BB3">
        <w:t xml:space="preserve"> </w:t>
      </w:r>
      <w:r w:rsidR="00896896">
        <w:t>engagement</w:t>
      </w:r>
      <w:r w:rsidR="00647BB3">
        <w:t xml:space="preserve"> </w:t>
      </w:r>
      <w:r w:rsidR="00896896">
        <w:t>statistics fields supplied by the Twitter API</w:t>
      </w:r>
      <w:commentRangeStart w:id="380"/>
      <w:commentRangeStart w:id="381"/>
      <w:r w:rsidR="00896896">
        <w:t>.</w:t>
      </w:r>
      <w:commentRangeEnd w:id="380"/>
      <w:r w:rsidR="00647BB3">
        <w:rPr>
          <w:rStyle w:val="CommentReference"/>
        </w:rPr>
        <w:commentReference w:id="380"/>
      </w:r>
      <w:commentRangeEnd w:id="381"/>
      <w:r w:rsidR="00CD6CC4">
        <w:rPr>
          <w:rStyle w:val="CommentReference"/>
        </w:rPr>
        <w:commentReference w:id="381"/>
      </w:r>
      <w:r w:rsidR="00647BB3">
        <w:t xml:space="preserve"> </w:t>
      </w:r>
      <w:commentRangeStart w:id="382"/>
      <w:commentRangeStart w:id="383"/>
      <w:commentRangeEnd w:id="382"/>
      <w:r w:rsidR="00647BB3">
        <w:rPr>
          <w:rStyle w:val="CommentReference"/>
        </w:rPr>
        <w:commentReference w:id="382"/>
      </w:r>
      <w:commentRangeEnd w:id="383"/>
      <w:r w:rsidR="00413872">
        <w:rPr>
          <w:rStyle w:val="CommentReference"/>
        </w:rPr>
        <w:commentReference w:id="383"/>
      </w:r>
    </w:p>
    <w:p w14:paraId="26F2667F" w14:textId="3C0B632D" w:rsidR="003B677B" w:rsidRDefault="003B677B" w:rsidP="00331C96">
      <w:pPr>
        <w:pStyle w:val="BodyText"/>
        <w:jc w:val="both"/>
      </w:pPr>
    </w:p>
    <w:p w14:paraId="32D256FF" w14:textId="77777777" w:rsidR="00427BC8" w:rsidRPr="0004279C" w:rsidRDefault="00AA1C57">
      <w:pPr>
        <w:pStyle w:val="Heading1"/>
      </w:pPr>
      <w:bookmarkStart w:id="384" w:name="results-and-discussion"/>
      <w:bookmarkEnd w:id="368"/>
      <w:bookmarkEnd w:id="372"/>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Heading2"/>
      </w:pPr>
      <w:bookmarkStart w:id="385" w:name="X04e5f752f68e32d50535e28ba375aab410b1071"/>
      <w:r w:rsidRPr="0004279C">
        <w:t xml:space="preserve">Within sample </w:t>
      </w:r>
      <w:proofErr w:type="spellStart"/>
      <w:r w:rsidRPr="0004279C">
        <w:t>comparision</w:t>
      </w:r>
      <w:proofErr w:type="spellEnd"/>
      <w:r w:rsidRPr="0004279C">
        <w:t>: communication performance of different EU accounts</w:t>
      </w:r>
    </w:p>
    <w:p w14:paraId="11417B82" w14:textId="77777777" w:rsidR="00427BC8" w:rsidRPr="0004279C" w:rsidRDefault="00AA1C57">
      <w:pPr>
        <w:pStyle w:val="Heading3"/>
      </w:pPr>
      <w:bookmarkStart w:id="386" w:name="ease-of-read"/>
      <w:r w:rsidRPr="0004279C">
        <w:t>Ease of read:</w:t>
      </w:r>
    </w:p>
    <w:p w14:paraId="182BEECA" w14:textId="77777777" w:rsidR="00427BC8" w:rsidRPr="0004279C" w:rsidRDefault="00AA1C57">
      <w:pPr>
        <w:pStyle w:val="Heading3"/>
      </w:pPr>
      <w:bookmarkStart w:id="387" w:name="interactivity"/>
      <w:bookmarkEnd w:id="386"/>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86912"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w:t>
      </w:r>
      <w:proofErr w:type="spellStart"/>
      <w:proofErr w:type="gramStart"/>
      <w:r w:rsidRPr="0004279C">
        <w:rPr>
          <w:rStyle w:val="VerbatimChar"/>
        </w:rPr>
        <w:t>summarise</w:t>
      </w:r>
      <w:proofErr w:type="spellEnd"/>
      <w:r w:rsidRPr="0004279C">
        <w:rPr>
          <w:rStyle w:val="VerbatimChar"/>
        </w:rPr>
        <w:t>(</w:t>
      </w:r>
      <w:proofErr w:type="gramEnd"/>
      <w:r w:rsidRPr="0004279C">
        <w:rPr>
          <w:rStyle w:val="VerbatimChar"/>
        </w:rPr>
        <w:t>)` has grouped output by '</w:t>
      </w:r>
      <w:proofErr w:type="spellStart"/>
      <w:r w:rsidRPr="0004279C">
        <w:rPr>
          <w:rStyle w:val="VerbatimChar"/>
        </w:rPr>
        <w:t>Actor_type</w:t>
      </w:r>
      <w:proofErr w:type="spellEnd"/>
      <w:r w:rsidRPr="0004279C">
        <w:rPr>
          <w:rStyle w:val="VerbatimChar"/>
        </w:rPr>
        <w:t xml:space="preserve">'. You can override using the </w:t>
      </w:r>
      <w:proofErr w:type="gramStart"/>
      <w:r w:rsidRPr="0004279C">
        <w:rPr>
          <w:rStyle w:val="VerbatimChar"/>
        </w:rPr>
        <w:t>`.groups</w:t>
      </w:r>
      <w:proofErr w:type="gramEnd"/>
      <w:r w:rsidRPr="0004279C">
        <w:rPr>
          <w:rStyle w:val="VerbatimChar"/>
        </w:rPr>
        <w:t>` argument.</w:t>
      </w:r>
    </w:p>
    <w:p w14:paraId="2F909E59" w14:textId="77777777" w:rsidR="00427BC8" w:rsidRPr="0004279C" w:rsidRDefault="00AA1C57">
      <w:pPr>
        <w:pStyle w:val="FirstParagraph"/>
      </w:pPr>
      <w:r>
        <w:rPr>
          <w:noProof/>
        </w:rPr>
        <w:drawing>
          <wp:anchor distT="0" distB="0" distL="114300" distR="114300" simplePos="0" relativeHeight="251656192"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commentRangeStart w:id="388"/>
      <w:commentRangeEnd w:id="388"/>
      <w:r w:rsidR="002F18B7">
        <w:rPr>
          <w:rStyle w:val="CommentReference"/>
        </w:rPr>
        <w:commentReference w:id="388"/>
      </w:r>
    </w:p>
    <w:p w14:paraId="5A178AC8" w14:textId="77777777" w:rsidR="00427BC8" w:rsidRPr="0004279C" w:rsidRDefault="00AA1C57">
      <w:pPr>
        <w:pStyle w:val="Heading3"/>
      </w:pPr>
      <w:bookmarkStart w:id="389" w:name="political-responsiblity-reporting"/>
      <w:bookmarkEnd w:id="387"/>
      <w:r w:rsidRPr="0004279C">
        <w:t xml:space="preserve">Political </w:t>
      </w:r>
      <w:proofErr w:type="spellStart"/>
      <w:r w:rsidRPr="0004279C">
        <w:t>responsiblity</w:t>
      </w:r>
      <w:proofErr w:type="spellEnd"/>
      <w:r w:rsidRPr="0004279C">
        <w:t xml:space="preserve"> reporting:</w:t>
      </w:r>
    </w:p>
    <w:p w14:paraId="5433FB50" w14:textId="77777777" w:rsidR="00427BC8" w:rsidRPr="0004279C" w:rsidRDefault="00AA1C57">
      <w:pPr>
        <w:pStyle w:val="Heading2"/>
      </w:pPr>
      <w:bookmarkStart w:id="390" w:name="X915bea9b2d452c7edac65d1e057c849fc4454d7"/>
      <w:bookmarkEnd w:id="385"/>
      <w:bookmarkEnd w:id="389"/>
      <w:r w:rsidRPr="0004279C">
        <w:t>Benchmarks: communication performance of the EU compared to IOs and national governments</w:t>
      </w:r>
    </w:p>
    <w:p w14:paraId="693D120A" w14:textId="77777777" w:rsidR="00427BC8" w:rsidRPr="0004279C" w:rsidRDefault="00AA1C57">
      <w:pPr>
        <w:pStyle w:val="Heading3"/>
      </w:pPr>
      <w:bookmarkStart w:id="391" w:name="ease-of-read-1"/>
      <w:r w:rsidRPr="0004279C">
        <w:t>Ease of read</w:t>
      </w:r>
    </w:p>
    <w:p w14:paraId="66E9EBA3" w14:textId="77777777" w:rsidR="00427BC8" w:rsidRPr="0004279C" w:rsidRDefault="00AA1C57">
      <w:pPr>
        <w:pStyle w:val="Heading3"/>
      </w:pPr>
      <w:bookmarkStart w:id="392" w:name="interactivity-1"/>
      <w:bookmarkEnd w:id="391"/>
      <w:r w:rsidRPr="0004279C">
        <w:t>Interactivity</w:t>
      </w:r>
    </w:p>
    <w:p w14:paraId="3701BC89" w14:textId="4261AEF9" w:rsidR="00427BC8" w:rsidRPr="0004279C" w:rsidRDefault="00AA1C57">
      <w:pPr>
        <w:pStyle w:val="Heading3"/>
      </w:pPr>
      <w:bookmarkStart w:id="393" w:name="political-responsiblity-reporting-1"/>
      <w:bookmarkEnd w:id="392"/>
      <w:r w:rsidRPr="0004279C">
        <w:t xml:space="preserve">Political </w:t>
      </w:r>
      <w:r w:rsidR="00F70024" w:rsidRPr="0004279C">
        <w:t>responsibility</w:t>
      </w:r>
      <w:r w:rsidRPr="0004279C">
        <w:t xml:space="preserve"> reporting:</w:t>
      </w:r>
    </w:p>
    <w:p w14:paraId="58AA91F5" w14:textId="77777777" w:rsidR="00427BC8" w:rsidRPr="0004279C" w:rsidRDefault="00AA1C57">
      <w:pPr>
        <w:pStyle w:val="Heading1"/>
      </w:pPr>
      <w:bookmarkStart w:id="394" w:name="conclusion"/>
      <w:bookmarkEnd w:id="384"/>
      <w:bookmarkEnd w:id="390"/>
      <w:bookmarkEnd w:id="393"/>
      <w:r w:rsidRPr="0004279C">
        <w:t>Conclusion</w:t>
      </w:r>
    </w:p>
    <w:p w14:paraId="22AE5B11" w14:textId="6E30C8A7" w:rsidR="00427BC8" w:rsidRDefault="00AA1C57">
      <w:pPr>
        <w:pStyle w:val="Heading1"/>
        <w:rPr>
          <w:ins w:id="395" w:author="Sina Furkan Özdemir" w:date="2021-06-12T14:55:00Z"/>
        </w:rPr>
      </w:pPr>
      <w:bookmarkStart w:id="396" w:name="references"/>
      <w:bookmarkEnd w:id="394"/>
      <w:r w:rsidRPr="0004279C">
        <w:t>References</w:t>
      </w:r>
      <w:bookmarkEnd w:id="396"/>
    </w:p>
    <w:p w14:paraId="608EA608" w14:textId="77777777" w:rsidR="00807AA6" w:rsidRPr="00807AA6" w:rsidRDefault="00807AA6" w:rsidP="00807AA6">
      <w:pPr>
        <w:pStyle w:val="BodyText"/>
        <w:pPrChange w:id="397" w:author="Sina Furkan Özdemir" w:date="2021-06-12T14:55:00Z">
          <w:pPr>
            <w:pStyle w:val="Heading1"/>
          </w:pPr>
        </w:pPrChange>
      </w:pPr>
    </w:p>
    <w:p w14:paraId="481A9080" w14:textId="77777777" w:rsidR="002C7039" w:rsidRDefault="00177ADE" w:rsidP="002C7039">
      <w:pPr>
        <w:pStyle w:val="Bibliography"/>
        <w:rPr>
          <w:ins w:id="398" w:author="Sina Furkan Özdemir" w:date="2021-06-12T14:57:00Z"/>
          <w:rFonts w:ascii="Times New Roman" w:hAnsi="Times New Roman" w:cs="Times New Roman"/>
        </w:rPr>
        <w:pPrChange w:id="399" w:author="Sina Furkan Özdemir" w:date="2021-06-12T14:57:00Z">
          <w:pPr>
            <w:widowControl w:val="0"/>
            <w:autoSpaceDE w:val="0"/>
            <w:autoSpaceDN w:val="0"/>
            <w:adjustRightInd w:val="0"/>
            <w:spacing w:after="0"/>
          </w:pPr>
        </w:pPrChange>
      </w:pPr>
      <w:r>
        <w:fldChar w:fldCharType="begin"/>
      </w:r>
      <w:ins w:id="400" w:author="Sina Furkan Özdemir" w:date="2021-06-12T14:54:00Z">
        <w:r w:rsidR="00807AA6">
          <w:instrText xml:space="preserve"> ADDIN ZOTERO_BIBL {"uncited":[],"omitted":[],"custom":[]} CSL_BIBLIOGRAPHY </w:instrText>
        </w:r>
      </w:ins>
      <w:del w:id="401" w:author="Sina Furkan Özdemir" w:date="2021-06-09T12:51:00Z">
        <w:r w:rsidDel="00AE23E1">
          <w:delInstrText xml:space="preserve"> ADDIN ZOTERO_BIBL {"uncited":[],"omitted":[],"custom":[]} CSL_BIBLIOGRAPHY </w:delInstrText>
        </w:r>
      </w:del>
      <w:r>
        <w:fldChar w:fldCharType="separate"/>
      </w:r>
      <w:proofErr w:type="spellStart"/>
      <w:ins w:id="402" w:author="Sina Furkan Özdemir" w:date="2021-06-12T14:57:00Z">
        <w:r w:rsidR="002C7039">
          <w:rPr>
            <w:rFonts w:ascii="Times New Roman" w:hAnsi="Times New Roman" w:cs="Times New Roman"/>
          </w:rPr>
          <w:t>Altides</w:t>
        </w:r>
        <w:proofErr w:type="spellEnd"/>
        <w:r w:rsidR="002C7039">
          <w:rPr>
            <w:rFonts w:ascii="Times New Roman" w:hAnsi="Times New Roman" w:cs="Times New Roman"/>
          </w:rPr>
          <w:t xml:space="preserve">, C. (2009). </w:t>
        </w:r>
        <w:r w:rsidR="002C7039">
          <w:rPr>
            <w:rFonts w:ascii="Times New Roman" w:hAnsi="Times New Roman" w:cs="Times New Roman"/>
            <w:i/>
            <w:iCs/>
          </w:rPr>
          <w:t>Making EU politics public: How the EU institutions develop public communication</w:t>
        </w:r>
        <w:r w:rsidR="002C7039">
          <w:rPr>
            <w:rFonts w:ascii="Times New Roman" w:hAnsi="Times New Roman" w:cs="Times New Roman"/>
          </w:rPr>
          <w:t>. Nomos.</w:t>
        </w:r>
      </w:ins>
    </w:p>
    <w:p w14:paraId="3E265ABD" w14:textId="77777777" w:rsidR="002C7039" w:rsidRDefault="002C7039" w:rsidP="002C7039">
      <w:pPr>
        <w:pStyle w:val="Bibliography"/>
        <w:rPr>
          <w:ins w:id="403" w:author="Sina Furkan Özdemir" w:date="2021-06-12T14:57:00Z"/>
          <w:rFonts w:ascii="Times New Roman" w:hAnsi="Times New Roman" w:cs="Times New Roman"/>
        </w:rPr>
        <w:pPrChange w:id="404" w:author="Sina Furkan Özdemir" w:date="2021-06-12T14:57:00Z">
          <w:pPr>
            <w:widowControl w:val="0"/>
            <w:autoSpaceDE w:val="0"/>
            <w:autoSpaceDN w:val="0"/>
            <w:adjustRightInd w:val="0"/>
            <w:spacing w:after="0"/>
          </w:pPr>
        </w:pPrChange>
      </w:pPr>
      <w:ins w:id="405" w:author="Sina Furkan Özdemir" w:date="2021-06-12T14:57:00Z">
        <w:r>
          <w:rPr>
            <w:rFonts w:ascii="Times New Roman" w:hAnsi="Times New Roman" w:cs="Times New Roman"/>
          </w:rPr>
          <w:t xml:space="preserve">Benoit, K., Munger, K., &amp; </w:t>
        </w:r>
        <w:proofErr w:type="spellStart"/>
        <w:r>
          <w:rPr>
            <w:rFonts w:ascii="Times New Roman" w:hAnsi="Times New Roman" w:cs="Times New Roman"/>
          </w:rPr>
          <w:t>Spirling</w:t>
        </w:r>
        <w:proofErr w:type="spellEnd"/>
        <w:r>
          <w:rPr>
            <w:rFonts w:ascii="Times New Roman" w:hAnsi="Times New Roman" w:cs="Times New Roman"/>
          </w:rPr>
          <w:t xml:space="preserve">, A. (2019). Measuring and Explaining Political Sophistication through Textual Complexity. </w:t>
        </w:r>
        <w:r>
          <w:rPr>
            <w:rFonts w:ascii="Times New Roman" w:hAnsi="Times New Roman" w:cs="Times New Roman"/>
            <w:i/>
            <w:iCs/>
          </w:rPr>
          <w:t>American Journal of Political Science</w:t>
        </w:r>
        <w:r>
          <w:rPr>
            <w:rFonts w:ascii="Times New Roman" w:hAnsi="Times New Roman" w:cs="Times New Roman"/>
          </w:rPr>
          <w:t xml:space="preserve">, </w:t>
        </w:r>
        <w:r>
          <w:rPr>
            <w:rFonts w:ascii="Times New Roman" w:hAnsi="Times New Roman" w:cs="Times New Roman"/>
            <w:i/>
            <w:iCs/>
          </w:rPr>
          <w:t>63</w:t>
        </w:r>
        <w:r>
          <w:rPr>
            <w:rFonts w:ascii="Times New Roman" w:hAnsi="Times New Roman" w:cs="Times New Roman"/>
          </w:rPr>
          <w:t>(2), 491–508. https://doi.org/10.1111/ajps.12423</w:t>
        </w:r>
      </w:ins>
    </w:p>
    <w:p w14:paraId="6073CF23" w14:textId="77777777" w:rsidR="002C7039" w:rsidRDefault="002C7039" w:rsidP="002C7039">
      <w:pPr>
        <w:pStyle w:val="Bibliography"/>
        <w:rPr>
          <w:ins w:id="406" w:author="Sina Furkan Özdemir" w:date="2021-06-12T14:57:00Z"/>
          <w:rFonts w:ascii="Times New Roman" w:hAnsi="Times New Roman" w:cs="Times New Roman"/>
        </w:rPr>
        <w:pPrChange w:id="407" w:author="Sina Furkan Özdemir" w:date="2021-06-12T14:57:00Z">
          <w:pPr>
            <w:widowControl w:val="0"/>
            <w:autoSpaceDE w:val="0"/>
            <w:autoSpaceDN w:val="0"/>
            <w:adjustRightInd w:val="0"/>
            <w:spacing w:after="0"/>
          </w:pPr>
        </w:pPrChange>
      </w:pPr>
      <w:proofErr w:type="spellStart"/>
      <w:ins w:id="408" w:author="Sina Furkan Özdemir" w:date="2021-06-12T14:57:00Z">
        <w:r>
          <w:rPr>
            <w:rFonts w:ascii="Times New Roman" w:hAnsi="Times New Roman" w:cs="Times New Roman"/>
          </w:rPr>
          <w:t>Biegoń</w:t>
        </w:r>
        <w:proofErr w:type="spellEnd"/>
        <w:r>
          <w:rPr>
            <w:rFonts w:ascii="Times New Roman" w:hAnsi="Times New Roman" w:cs="Times New Roman"/>
          </w:rPr>
          <w:t xml:space="preserve">, D. (2013). Specifying the Arena of Possibilities: Post-structuralist Narrative Analysis and the European Commission’s Legitimation Strategies. </w:t>
        </w:r>
        <w:r>
          <w:rPr>
            <w:rFonts w:ascii="Times New Roman" w:hAnsi="Times New Roman" w:cs="Times New Roman"/>
            <w:i/>
            <w:iCs/>
          </w:rPr>
          <w:t>JCMS: Journal of Common Market Studies</w:t>
        </w:r>
        <w:r>
          <w:rPr>
            <w:rFonts w:ascii="Times New Roman" w:hAnsi="Times New Roman" w:cs="Times New Roman"/>
          </w:rPr>
          <w:t xml:space="preserve">, </w:t>
        </w:r>
        <w:r>
          <w:rPr>
            <w:rFonts w:ascii="Times New Roman" w:hAnsi="Times New Roman" w:cs="Times New Roman"/>
            <w:i/>
            <w:iCs/>
          </w:rPr>
          <w:t>51</w:t>
        </w:r>
        <w:r>
          <w:rPr>
            <w:rFonts w:ascii="Times New Roman" w:hAnsi="Times New Roman" w:cs="Times New Roman"/>
          </w:rPr>
          <w:t>(2), 194–211. https://doi.org/10.1111/j.1468-5965.2012.02310.x</w:t>
        </w:r>
      </w:ins>
    </w:p>
    <w:p w14:paraId="55DE60AF" w14:textId="77777777" w:rsidR="002C7039" w:rsidRDefault="002C7039" w:rsidP="002C7039">
      <w:pPr>
        <w:pStyle w:val="Bibliography"/>
        <w:rPr>
          <w:ins w:id="409" w:author="Sina Furkan Özdemir" w:date="2021-06-12T14:57:00Z"/>
          <w:rFonts w:ascii="Times New Roman" w:hAnsi="Times New Roman" w:cs="Times New Roman"/>
        </w:rPr>
        <w:pPrChange w:id="410" w:author="Sina Furkan Özdemir" w:date="2021-06-12T14:57:00Z">
          <w:pPr>
            <w:widowControl w:val="0"/>
            <w:autoSpaceDE w:val="0"/>
            <w:autoSpaceDN w:val="0"/>
            <w:adjustRightInd w:val="0"/>
            <w:spacing w:after="0"/>
          </w:pPr>
        </w:pPrChange>
      </w:pPr>
      <w:proofErr w:type="spellStart"/>
      <w:ins w:id="411" w:author="Sina Furkan Özdemir" w:date="2021-06-12T14:57:00Z">
        <w:r>
          <w:rPr>
            <w:rFonts w:ascii="Times New Roman" w:hAnsi="Times New Roman" w:cs="Times New Roman"/>
          </w:rPr>
          <w:t>Bijsmans</w:t>
        </w:r>
        <w:proofErr w:type="spellEnd"/>
        <w:r>
          <w:rPr>
            <w:rFonts w:ascii="Times New Roman" w:hAnsi="Times New Roman" w:cs="Times New Roman"/>
          </w:rPr>
          <w:t xml:space="preserve">, P., &amp; </w:t>
        </w:r>
        <w:proofErr w:type="spellStart"/>
        <w:r>
          <w:rPr>
            <w:rFonts w:ascii="Times New Roman" w:hAnsi="Times New Roman" w:cs="Times New Roman"/>
          </w:rPr>
          <w:t>Altides</w:t>
        </w:r>
        <w:proofErr w:type="spellEnd"/>
        <w:r>
          <w:rPr>
            <w:rFonts w:ascii="Times New Roman" w:hAnsi="Times New Roman" w:cs="Times New Roman"/>
          </w:rPr>
          <w:t xml:space="preserve">, C. (2007). ‘Bridging the Gap’ between EU Politics and Citizens? The European Commission, National </w:t>
        </w:r>
        <w:proofErr w:type="gramStart"/>
        <w:r>
          <w:rPr>
            <w:rFonts w:ascii="Times New Roman" w:hAnsi="Times New Roman" w:cs="Times New Roman"/>
          </w:rPr>
          <w:t>Media</w:t>
        </w:r>
        <w:proofErr w:type="gramEnd"/>
        <w:r>
          <w:rPr>
            <w:rFonts w:ascii="Times New Roman" w:hAnsi="Times New Roman" w:cs="Times New Roman"/>
          </w:rPr>
          <w:t xml:space="preserve"> and EU Affairs in the Public Sphere. </w:t>
        </w:r>
        <w:r>
          <w:rPr>
            <w:rFonts w:ascii="Times New Roman" w:hAnsi="Times New Roman" w:cs="Times New Roman"/>
            <w:i/>
            <w:iCs/>
          </w:rPr>
          <w:t>Journal of European Integration</w:t>
        </w:r>
        <w:r>
          <w:rPr>
            <w:rFonts w:ascii="Times New Roman" w:hAnsi="Times New Roman" w:cs="Times New Roman"/>
          </w:rPr>
          <w:t xml:space="preserve">, </w:t>
        </w:r>
        <w:r>
          <w:rPr>
            <w:rFonts w:ascii="Times New Roman" w:hAnsi="Times New Roman" w:cs="Times New Roman"/>
            <w:i/>
            <w:iCs/>
          </w:rPr>
          <w:t>29</w:t>
        </w:r>
        <w:r>
          <w:rPr>
            <w:rFonts w:ascii="Times New Roman" w:hAnsi="Times New Roman" w:cs="Times New Roman"/>
          </w:rPr>
          <w:t>(3), 323–340. https://doi.org/10.1080/07036330701442315</w:t>
        </w:r>
      </w:ins>
    </w:p>
    <w:p w14:paraId="4F2FF3CA" w14:textId="77777777" w:rsidR="002C7039" w:rsidRDefault="002C7039" w:rsidP="002C7039">
      <w:pPr>
        <w:pStyle w:val="Bibliography"/>
        <w:rPr>
          <w:ins w:id="412" w:author="Sina Furkan Özdemir" w:date="2021-06-12T14:57:00Z"/>
          <w:rFonts w:ascii="Times New Roman" w:hAnsi="Times New Roman" w:cs="Times New Roman"/>
        </w:rPr>
        <w:pPrChange w:id="413" w:author="Sina Furkan Özdemir" w:date="2021-06-12T14:57:00Z">
          <w:pPr>
            <w:widowControl w:val="0"/>
            <w:autoSpaceDE w:val="0"/>
            <w:autoSpaceDN w:val="0"/>
            <w:adjustRightInd w:val="0"/>
            <w:spacing w:after="0"/>
          </w:pPr>
        </w:pPrChange>
      </w:pPr>
      <w:ins w:id="414" w:author="Sina Furkan Özdemir" w:date="2021-06-12T14:57:00Z">
        <w:r>
          <w:rPr>
            <w:rFonts w:ascii="Times New Roman" w:hAnsi="Times New Roman" w:cs="Times New Roman"/>
          </w:rPr>
          <w:t xml:space="preserve">Bischof, D., &amp; </w:t>
        </w:r>
        <w:proofErr w:type="spellStart"/>
        <w:r>
          <w:rPr>
            <w:rFonts w:ascii="Times New Roman" w:hAnsi="Times New Roman" w:cs="Times New Roman"/>
          </w:rPr>
          <w:t>Senninger</w:t>
        </w:r>
        <w:proofErr w:type="spellEnd"/>
        <w:r>
          <w:rPr>
            <w:rFonts w:ascii="Times New Roman" w:hAnsi="Times New Roman" w:cs="Times New Roman"/>
          </w:rPr>
          <w:t xml:space="preserve">, R. (2018). Simple politics for the people? Complexity in campaign messages and political knowledge. </w:t>
        </w:r>
        <w:r>
          <w:rPr>
            <w:rFonts w:ascii="Times New Roman" w:hAnsi="Times New Roman" w:cs="Times New Roman"/>
            <w:i/>
            <w:iCs/>
          </w:rPr>
          <w:t>European Journal of Political Research</w:t>
        </w:r>
        <w:r>
          <w:rPr>
            <w:rFonts w:ascii="Times New Roman" w:hAnsi="Times New Roman" w:cs="Times New Roman"/>
          </w:rPr>
          <w:t xml:space="preserve">, </w:t>
        </w:r>
        <w:r>
          <w:rPr>
            <w:rFonts w:ascii="Times New Roman" w:hAnsi="Times New Roman" w:cs="Times New Roman"/>
            <w:i/>
            <w:iCs/>
          </w:rPr>
          <w:t>57</w:t>
        </w:r>
        <w:r>
          <w:rPr>
            <w:rFonts w:ascii="Times New Roman" w:hAnsi="Times New Roman" w:cs="Times New Roman"/>
          </w:rPr>
          <w:t>(2), 473–495. https://doi.org/10.1111/1475-6765.12235</w:t>
        </w:r>
      </w:ins>
    </w:p>
    <w:p w14:paraId="7DA85A88" w14:textId="77777777" w:rsidR="002C7039" w:rsidRDefault="002C7039" w:rsidP="002C7039">
      <w:pPr>
        <w:pStyle w:val="Bibliography"/>
        <w:rPr>
          <w:ins w:id="415" w:author="Sina Furkan Özdemir" w:date="2021-06-12T14:57:00Z"/>
          <w:rFonts w:ascii="Times New Roman" w:hAnsi="Times New Roman" w:cs="Times New Roman"/>
        </w:rPr>
        <w:pPrChange w:id="416" w:author="Sina Furkan Özdemir" w:date="2021-06-12T14:57:00Z">
          <w:pPr>
            <w:widowControl w:val="0"/>
            <w:autoSpaceDE w:val="0"/>
            <w:autoSpaceDN w:val="0"/>
            <w:adjustRightInd w:val="0"/>
            <w:spacing w:after="0"/>
          </w:pPr>
        </w:pPrChange>
      </w:pPr>
      <w:proofErr w:type="spellStart"/>
      <w:ins w:id="417" w:author="Sina Furkan Özdemir" w:date="2021-06-12T14:57:00Z">
        <w:r w:rsidRPr="002C7039">
          <w:rPr>
            <w:rFonts w:ascii="Times New Roman" w:hAnsi="Times New Roman" w:cs="Times New Roman"/>
            <w:lang w:val="de-DE"/>
            <w:rPrChange w:id="418" w:author="Sina Furkan Özdemir" w:date="2021-06-12T14:58:00Z">
              <w:rPr>
                <w:rFonts w:ascii="Times New Roman" w:hAnsi="Times New Roman" w:cs="Times New Roman"/>
              </w:rPr>
            </w:rPrChange>
          </w:rPr>
          <w:t>Bressanelli</w:t>
        </w:r>
        <w:proofErr w:type="spellEnd"/>
        <w:r w:rsidRPr="002C7039">
          <w:rPr>
            <w:rFonts w:ascii="Times New Roman" w:hAnsi="Times New Roman" w:cs="Times New Roman"/>
            <w:lang w:val="de-DE"/>
            <w:rPrChange w:id="419" w:author="Sina Furkan Özdemir" w:date="2021-06-12T14:58:00Z">
              <w:rPr>
                <w:rFonts w:ascii="Times New Roman" w:hAnsi="Times New Roman" w:cs="Times New Roman"/>
              </w:rPr>
            </w:rPrChange>
          </w:rPr>
          <w:t xml:space="preserve">, E., Koop, C., &amp; Reh, C. (2020). </w:t>
        </w:r>
        <w:r>
          <w:rPr>
            <w:rFonts w:ascii="Times New Roman" w:hAnsi="Times New Roman" w:cs="Times New Roman"/>
          </w:rPr>
          <w:t xml:space="preserve">EU Actors under pressure: </w:t>
        </w:r>
        <w:proofErr w:type="spellStart"/>
        <w:r>
          <w:rPr>
            <w:rFonts w:ascii="Times New Roman" w:hAnsi="Times New Roman" w:cs="Times New Roman"/>
          </w:rPr>
          <w:t>Politicisation</w:t>
        </w:r>
        <w:proofErr w:type="spellEnd"/>
        <w:r>
          <w:rPr>
            <w:rFonts w:ascii="Times New Roman" w:hAnsi="Times New Roman" w:cs="Times New Roman"/>
          </w:rPr>
          <w:t xml:space="preserve"> and </w:t>
        </w:r>
        <w:proofErr w:type="spellStart"/>
        <w:r>
          <w:rPr>
            <w:rFonts w:ascii="Times New Roman" w:hAnsi="Times New Roman" w:cs="Times New Roman"/>
          </w:rPr>
          <w:t>depoliticisation</w:t>
        </w:r>
        <w:proofErr w:type="spellEnd"/>
        <w:r>
          <w:rPr>
            <w:rFonts w:ascii="Times New Roman" w:hAnsi="Times New Roman" w:cs="Times New Roman"/>
          </w:rPr>
          <w:t xml:space="preserve"> as strategic responses. </w:t>
        </w:r>
        <w:r>
          <w:rPr>
            <w:rFonts w:ascii="Times New Roman" w:hAnsi="Times New Roman" w:cs="Times New Roman"/>
            <w:i/>
            <w:iCs/>
          </w:rPr>
          <w:t>Journal of European Public Policy</w:t>
        </w:r>
        <w:r>
          <w:rPr>
            <w:rFonts w:ascii="Times New Roman" w:hAnsi="Times New Roman" w:cs="Times New Roman"/>
          </w:rPr>
          <w:t xml:space="preserve">, </w:t>
        </w:r>
        <w:r>
          <w:rPr>
            <w:rFonts w:ascii="Times New Roman" w:hAnsi="Times New Roman" w:cs="Times New Roman"/>
            <w:i/>
            <w:iCs/>
          </w:rPr>
          <w:t>27</w:t>
        </w:r>
        <w:r>
          <w:rPr>
            <w:rFonts w:ascii="Times New Roman" w:hAnsi="Times New Roman" w:cs="Times New Roman"/>
          </w:rPr>
          <w:t>(3), 329–341. https://doi.org/10.1080/13501763.2020.1713193</w:t>
        </w:r>
      </w:ins>
    </w:p>
    <w:p w14:paraId="3EA5FE8E" w14:textId="77777777" w:rsidR="002C7039" w:rsidRDefault="002C7039" w:rsidP="002C7039">
      <w:pPr>
        <w:pStyle w:val="Bibliography"/>
        <w:rPr>
          <w:ins w:id="420" w:author="Sina Furkan Özdemir" w:date="2021-06-12T14:57:00Z"/>
          <w:rFonts w:ascii="Times New Roman" w:hAnsi="Times New Roman" w:cs="Times New Roman"/>
        </w:rPr>
        <w:pPrChange w:id="421" w:author="Sina Furkan Özdemir" w:date="2021-06-12T14:57:00Z">
          <w:pPr>
            <w:widowControl w:val="0"/>
            <w:autoSpaceDE w:val="0"/>
            <w:autoSpaceDN w:val="0"/>
            <w:adjustRightInd w:val="0"/>
            <w:spacing w:after="0"/>
          </w:pPr>
        </w:pPrChange>
      </w:pPr>
      <w:ins w:id="422" w:author="Sina Furkan Özdemir" w:date="2021-06-12T14:57:00Z">
        <w:r>
          <w:rPr>
            <w:rFonts w:ascii="Times New Roman" w:hAnsi="Times New Roman" w:cs="Times New Roman"/>
          </w:rPr>
          <w:t xml:space="preserve">De Wilde, P., &amp; Zürn, M. (2012). Can the Politicization of European Integration be </w:t>
        </w:r>
        <w:proofErr w:type="gramStart"/>
        <w:r>
          <w:rPr>
            <w:rFonts w:ascii="Times New Roman" w:hAnsi="Times New Roman" w:cs="Times New Roman"/>
          </w:rPr>
          <w:t>Reversed?*</w:t>
        </w:r>
        <w:proofErr w:type="gramEnd"/>
        <w:r>
          <w:rPr>
            <w:rFonts w:ascii="Times New Roman" w:hAnsi="Times New Roman" w:cs="Times New Roman"/>
          </w:rPr>
          <w:t xml:space="preserve">. </w:t>
        </w:r>
        <w:r>
          <w:rPr>
            <w:rFonts w:ascii="Times New Roman" w:hAnsi="Times New Roman" w:cs="Times New Roman"/>
            <w:i/>
            <w:iCs/>
          </w:rPr>
          <w:t>JCMS: Journal of Common Market Studies</w:t>
        </w:r>
        <w:r>
          <w:rPr>
            <w:rFonts w:ascii="Times New Roman" w:hAnsi="Times New Roman" w:cs="Times New Roman"/>
          </w:rPr>
          <w:t xml:space="preserve">, </w:t>
        </w:r>
        <w:r>
          <w:rPr>
            <w:rFonts w:ascii="Times New Roman" w:hAnsi="Times New Roman" w:cs="Times New Roman"/>
            <w:i/>
            <w:iCs/>
          </w:rPr>
          <w:t>50</w:t>
        </w:r>
        <w:r>
          <w:rPr>
            <w:rFonts w:ascii="Times New Roman" w:hAnsi="Times New Roman" w:cs="Times New Roman"/>
          </w:rPr>
          <w:t>(s1), 137–153. https://doi.org/10.1111/j.1468-5965.2011.02232.x</w:t>
        </w:r>
      </w:ins>
    </w:p>
    <w:p w14:paraId="01235DD7" w14:textId="77777777" w:rsidR="002C7039" w:rsidRDefault="002C7039" w:rsidP="002C7039">
      <w:pPr>
        <w:pStyle w:val="Bibliography"/>
        <w:rPr>
          <w:ins w:id="423" w:author="Sina Furkan Özdemir" w:date="2021-06-12T14:57:00Z"/>
          <w:rFonts w:ascii="Times New Roman" w:hAnsi="Times New Roman" w:cs="Times New Roman"/>
        </w:rPr>
        <w:pPrChange w:id="424" w:author="Sina Furkan Özdemir" w:date="2021-06-12T14:57:00Z">
          <w:pPr>
            <w:widowControl w:val="0"/>
            <w:autoSpaceDE w:val="0"/>
            <w:autoSpaceDN w:val="0"/>
            <w:adjustRightInd w:val="0"/>
            <w:spacing w:after="0"/>
          </w:pPr>
        </w:pPrChange>
      </w:pPr>
      <w:ins w:id="425" w:author="Sina Furkan Özdemir" w:date="2021-06-12T14:57:00Z">
        <w:r>
          <w:rPr>
            <w:rFonts w:ascii="Times New Roman" w:hAnsi="Times New Roman" w:cs="Times New Roman"/>
          </w:rPr>
          <w:t xml:space="preserve">Dhanesh, G. S., &amp; Rahman, N. (2021). Visual communication and public relations: Visual frame building strategies in war and conflict stories. </w:t>
        </w:r>
        <w:r>
          <w:rPr>
            <w:rFonts w:ascii="Times New Roman" w:hAnsi="Times New Roman" w:cs="Times New Roman"/>
            <w:i/>
            <w:iCs/>
          </w:rPr>
          <w:t>Public Relations Review</w:t>
        </w:r>
        <w:r>
          <w:rPr>
            <w:rFonts w:ascii="Times New Roman" w:hAnsi="Times New Roman" w:cs="Times New Roman"/>
          </w:rPr>
          <w:t xml:space="preserve">, </w:t>
        </w:r>
        <w:r>
          <w:rPr>
            <w:rFonts w:ascii="Times New Roman" w:hAnsi="Times New Roman" w:cs="Times New Roman"/>
            <w:i/>
            <w:iCs/>
          </w:rPr>
          <w:t>47</w:t>
        </w:r>
        <w:r>
          <w:rPr>
            <w:rFonts w:ascii="Times New Roman" w:hAnsi="Times New Roman" w:cs="Times New Roman"/>
          </w:rPr>
          <w:t>(1), 102003. https://doi.org/10.1016/j.pubrev.2020.102003</w:t>
        </w:r>
      </w:ins>
    </w:p>
    <w:p w14:paraId="44D3A2D3" w14:textId="77777777" w:rsidR="002C7039" w:rsidRDefault="002C7039" w:rsidP="002C7039">
      <w:pPr>
        <w:pStyle w:val="Bibliography"/>
        <w:rPr>
          <w:ins w:id="426" w:author="Sina Furkan Özdemir" w:date="2021-06-12T14:57:00Z"/>
          <w:rFonts w:ascii="Times New Roman" w:hAnsi="Times New Roman" w:cs="Times New Roman"/>
        </w:rPr>
        <w:pPrChange w:id="427" w:author="Sina Furkan Özdemir" w:date="2021-06-12T14:57:00Z">
          <w:pPr>
            <w:widowControl w:val="0"/>
            <w:autoSpaceDE w:val="0"/>
            <w:autoSpaceDN w:val="0"/>
            <w:adjustRightInd w:val="0"/>
            <w:spacing w:after="0"/>
          </w:pPr>
        </w:pPrChange>
      </w:pPr>
      <w:ins w:id="428" w:author="Sina Furkan Özdemir" w:date="2021-06-12T14:57:00Z">
        <w:r>
          <w:rPr>
            <w:rFonts w:ascii="Times New Roman" w:hAnsi="Times New Roman" w:cs="Times New Roman"/>
          </w:rPr>
          <w:t xml:space="preserve">Ecker-Ehrhardt, M. (2018). Self-legitimation in the face of politicization: Why international organizations centralized public communication. </w:t>
        </w:r>
        <w:r>
          <w:rPr>
            <w:rFonts w:ascii="Times New Roman" w:hAnsi="Times New Roman" w:cs="Times New Roman"/>
            <w:i/>
            <w:iCs/>
          </w:rPr>
          <w:t>The Review of International Organizations</w:t>
        </w:r>
        <w:r>
          <w:rPr>
            <w:rFonts w:ascii="Times New Roman" w:hAnsi="Times New Roman" w:cs="Times New Roman"/>
          </w:rPr>
          <w:t xml:space="preserve">, </w:t>
        </w:r>
        <w:r>
          <w:rPr>
            <w:rFonts w:ascii="Times New Roman" w:hAnsi="Times New Roman" w:cs="Times New Roman"/>
            <w:i/>
            <w:iCs/>
          </w:rPr>
          <w:t>13</w:t>
        </w:r>
        <w:r>
          <w:rPr>
            <w:rFonts w:ascii="Times New Roman" w:hAnsi="Times New Roman" w:cs="Times New Roman"/>
          </w:rPr>
          <w:t>(4), 519–546. https://doi.org/10.1007/s11558-017-9287-y</w:t>
        </w:r>
      </w:ins>
    </w:p>
    <w:p w14:paraId="061A4875" w14:textId="77777777" w:rsidR="002C7039" w:rsidRDefault="002C7039" w:rsidP="002C7039">
      <w:pPr>
        <w:pStyle w:val="Bibliography"/>
        <w:rPr>
          <w:ins w:id="429" w:author="Sina Furkan Özdemir" w:date="2021-06-12T14:57:00Z"/>
          <w:rFonts w:ascii="Times New Roman" w:hAnsi="Times New Roman" w:cs="Times New Roman"/>
        </w:rPr>
        <w:pPrChange w:id="430" w:author="Sina Furkan Özdemir" w:date="2021-06-12T14:57:00Z">
          <w:pPr>
            <w:widowControl w:val="0"/>
            <w:autoSpaceDE w:val="0"/>
            <w:autoSpaceDN w:val="0"/>
            <w:adjustRightInd w:val="0"/>
            <w:spacing w:after="0"/>
          </w:pPr>
        </w:pPrChange>
      </w:pPr>
      <w:ins w:id="431" w:author="Sina Furkan Özdemir" w:date="2021-06-12T14:57:00Z">
        <w:r>
          <w:rPr>
            <w:rFonts w:ascii="Times New Roman" w:hAnsi="Times New Roman" w:cs="Times New Roman"/>
          </w:rPr>
          <w:t xml:space="preserve">Ecker-Ehrhardt, M. (2020). IO Public Communication Going Digital? Understanding Social Media Adoption and Use in Times of Politicization. In </w:t>
        </w:r>
        <w:r>
          <w:rPr>
            <w:rFonts w:ascii="Times New Roman" w:hAnsi="Times New Roman" w:cs="Times New Roman"/>
            <w:i/>
            <w:iCs/>
          </w:rPr>
          <w:t xml:space="preserve">Digital Diplomacy and International </w:t>
        </w:r>
        <w:proofErr w:type="spellStart"/>
        <w:r>
          <w:rPr>
            <w:rFonts w:ascii="Times New Roman" w:hAnsi="Times New Roman" w:cs="Times New Roman"/>
            <w:i/>
            <w:iCs/>
          </w:rPr>
          <w:t>Organisations</w:t>
        </w:r>
        <w:proofErr w:type="spellEnd"/>
        <w:r>
          <w:rPr>
            <w:rFonts w:ascii="Times New Roman" w:hAnsi="Times New Roman" w:cs="Times New Roman"/>
          </w:rPr>
          <w:t>. Routledge.</w:t>
        </w:r>
      </w:ins>
    </w:p>
    <w:p w14:paraId="395A5A3D" w14:textId="77777777" w:rsidR="002C7039" w:rsidRDefault="002C7039" w:rsidP="002C7039">
      <w:pPr>
        <w:pStyle w:val="Bibliography"/>
        <w:rPr>
          <w:ins w:id="432" w:author="Sina Furkan Özdemir" w:date="2021-06-12T14:57:00Z"/>
          <w:rFonts w:ascii="Times New Roman" w:hAnsi="Times New Roman" w:cs="Times New Roman"/>
        </w:rPr>
        <w:pPrChange w:id="433" w:author="Sina Furkan Özdemir" w:date="2021-06-12T14:57:00Z">
          <w:pPr>
            <w:widowControl w:val="0"/>
            <w:autoSpaceDE w:val="0"/>
            <w:autoSpaceDN w:val="0"/>
            <w:adjustRightInd w:val="0"/>
            <w:spacing w:after="0"/>
          </w:pPr>
        </w:pPrChange>
      </w:pPr>
      <w:proofErr w:type="spellStart"/>
      <w:ins w:id="434" w:author="Sina Furkan Özdemir" w:date="2021-06-12T14:57:00Z">
        <w:r>
          <w:rPr>
            <w:rFonts w:ascii="Times New Roman" w:hAnsi="Times New Roman" w:cs="Times New Roman"/>
          </w:rPr>
          <w:t>Eveland</w:t>
        </w:r>
        <w:proofErr w:type="spellEnd"/>
        <w:r>
          <w:rPr>
            <w:rFonts w:ascii="Times New Roman" w:hAnsi="Times New Roman" w:cs="Times New Roman"/>
          </w:rPr>
          <w:t xml:space="preserve">, W. P., Jr., Cortese, J., Park, H., &amp; Dunwoody, S. (2004). How Web Site Organization Influences Free Recall, Factual Knowledge, and Knowledge Structure Density. </w:t>
        </w:r>
        <w:r>
          <w:rPr>
            <w:rFonts w:ascii="Times New Roman" w:hAnsi="Times New Roman" w:cs="Times New Roman"/>
            <w:i/>
            <w:iCs/>
          </w:rPr>
          <w:t>Human Communication Research</w:t>
        </w:r>
        <w:r>
          <w:rPr>
            <w:rFonts w:ascii="Times New Roman" w:hAnsi="Times New Roman" w:cs="Times New Roman"/>
          </w:rPr>
          <w:t xml:space="preserve">, </w:t>
        </w:r>
        <w:r>
          <w:rPr>
            <w:rFonts w:ascii="Times New Roman" w:hAnsi="Times New Roman" w:cs="Times New Roman"/>
            <w:i/>
            <w:iCs/>
          </w:rPr>
          <w:t>30</w:t>
        </w:r>
        <w:r>
          <w:rPr>
            <w:rFonts w:ascii="Times New Roman" w:hAnsi="Times New Roman" w:cs="Times New Roman"/>
          </w:rPr>
          <w:t>(2), 208–233. https://doi.org/10.1111/j.1468-2958.2004.tb00731.x</w:t>
        </w:r>
      </w:ins>
    </w:p>
    <w:p w14:paraId="5A44B6AB" w14:textId="77777777" w:rsidR="002C7039" w:rsidRDefault="002C7039" w:rsidP="002C7039">
      <w:pPr>
        <w:pStyle w:val="Bibliography"/>
        <w:rPr>
          <w:ins w:id="435" w:author="Sina Furkan Özdemir" w:date="2021-06-12T14:57:00Z"/>
          <w:rFonts w:ascii="Times New Roman" w:hAnsi="Times New Roman" w:cs="Times New Roman"/>
        </w:rPr>
        <w:pPrChange w:id="436" w:author="Sina Furkan Özdemir" w:date="2021-06-12T14:57:00Z">
          <w:pPr>
            <w:widowControl w:val="0"/>
            <w:autoSpaceDE w:val="0"/>
            <w:autoSpaceDN w:val="0"/>
            <w:adjustRightInd w:val="0"/>
            <w:spacing w:after="0"/>
          </w:pPr>
        </w:pPrChange>
      </w:pPr>
      <w:ins w:id="437" w:author="Sina Furkan Özdemir" w:date="2021-06-12T14:57:00Z">
        <w:r>
          <w:rPr>
            <w:rFonts w:ascii="Times New Roman" w:hAnsi="Times New Roman" w:cs="Times New Roman"/>
          </w:rPr>
          <w:t xml:space="preserve">Hibbing, A. N., &amp; Rankin-Erickson, J. L. (2003). A Picture Is Worth a Thousand Words: Using Visual Images to Improve Comprehension for Middle School Struggling Readers. </w:t>
        </w:r>
        <w:r>
          <w:rPr>
            <w:rFonts w:ascii="Times New Roman" w:hAnsi="Times New Roman" w:cs="Times New Roman"/>
            <w:i/>
            <w:iCs/>
          </w:rPr>
          <w:t>The Reading Teacher</w:t>
        </w:r>
        <w:r>
          <w:rPr>
            <w:rFonts w:ascii="Times New Roman" w:hAnsi="Times New Roman" w:cs="Times New Roman"/>
          </w:rPr>
          <w:t xml:space="preserve">, </w:t>
        </w:r>
        <w:r>
          <w:rPr>
            <w:rFonts w:ascii="Times New Roman" w:hAnsi="Times New Roman" w:cs="Times New Roman"/>
            <w:i/>
            <w:iCs/>
          </w:rPr>
          <w:t>56</w:t>
        </w:r>
        <w:r>
          <w:rPr>
            <w:rFonts w:ascii="Times New Roman" w:hAnsi="Times New Roman" w:cs="Times New Roman"/>
          </w:rPr>
          <w:t>(8), 758–770.</w:t>
        </w:r>
      </w:ins>
    </w:p>
    <w:p w14:paraId="1920962A" w14:textId="77777777" w:rsidR="002C7039" w:rsidRDefault="002C7039" w:rsidP="002C7039">
      <w:pPr>
        <w:pStyle w:val="Bibliography"/>
        <w:rPr>
          <w:ins w:id="438" w:author="Sina Furkan Özdemir" w:date="2021-06-12T14:57:00Z"/>
          <w:rFonts w:ascii="Times New Roman" w:hAnsi="Times New Roman" w:cs="Times New Roman"/>
        </w:rPr>
        <w:pPrChange w:id="439" w:author="Sina Furkan Özdemir" w:date="2021-06-12T14:57:00Z">
          <w:pPr>
            <w:widowControl w:val="0"/>
            <w:autoSpaceDE w:val="0"/>
            <w:autoSpaceDN w:val="0"/>
            <w:adjustRightInd w:val="0"/>
            <w:spacing w:after="0"/>
          </w:pPr>
        </w:pPrChange>
      </w:pPr>
      <w:ins w:id="440" w:author="Sina Furkan Özdemir" w:date="2021-06-12T14:57:00Z">
        <w:r>
          <w:rPr>
            <w:rFonts w:ascii="Times New Roman" w:hAnsi="Times New Roman" w:cs="Times New Roman"/>
          </w:rPr>
          <w:t xml:space="preserve">Hooghe, L., Marks, G., Lenz, T., </w:t>
        </w:r>
        <w:proofErr w:type="spellStart"/>
        <w:r>
          <w:rPr>
            <w:rFonts w:ascii="Times New Roman" w:hAnsi="Times New Roman" w:cs="Times New Roman"/>
          </w:rPr>
          <w:t>Bezuijen</w:t>
        </w:r>
        <w:proofErr w:type="spellEnd"/>
        <w:r>
          <w:rPr>
            <w:rFonts w:ascii="Times New Roman" w:hAnsi="Times New Roman" w:cs="Times New Roman"/>
          </w:rPr>
          <w:t xml:space="preserve">, J., </w:t>
        </w:r>
        <w:proofErr w:type="spellStart"/>
        <w:r>
          <w:rPr>
            <w:rFonts w:ascii="Times New Roman" w:hAnsi="Times New Roman" w:cs="Times New Roman"/>
          </w:rPr>
          <w:t>Ceka</w:t>
        </w:r>
        <w:proofErr w:type="spellEnd"/>
        <w:r>
          <w:rPr>
            <w:rFonts w:ascii="Times New Roman" w:hAnsi="Times New Roman" w:cs="Times New Roman"/>
          </w:rPr>
          <w:t xml:space="preserve">, B., &amp; </w:t>
        </w:r>
        <w:proofErr w:type="spellStart"/>
        <w:r>
          <w:rPr>
            <w:rFonts w:ascii="Times New Roman" w:hAnsi="Times New Roman" w:cs="Times New Roman"/>
          </w:rPr>
          <w:t>Derderyan</w:t>
        </w:r>
        <w:proofErr w:type="spellEnd"/>
        <w:r>
          <w:rPr>
            <w:rFonts w:ascii="Times New Roman" w:hAnsi="Times New Roman" w:cs="Times New Roman"/>
          </w:rPr>
          <w:t xml:space="preserve">, S. (2017). </w:t>
        </w:r>
        <w:r>
          <w:rPr>
            <w:rFonts w:ascii="Times New Roman" w:hAnsi="Times New Roman" w:cs="Times New Roman"/>
            <w:i/>
            <w:iCs/>
          </w:rPr>
          <w:t xml:space="preserve">Measuring International Authority: A </w:t>
        </w:r>
        <w:proofErr w:type="spellStart"/>
        <w:r>
          <w:rPr>
            <w:rFonts w:ascii="Times New Roman" w:hAnsi="Times New Roman" w:cs="Times New Roman"/>
            <w:i/>
            <w:iCs/>
          </w:rPr>
          <w:t>Postfunctionalist</w:t>
        </w:r>
        <w:proofErr w:type="spellEnd"/>
        <w:r>
          <w:rPr>
            <w:rFonts w:ascii="Times New Roman" w:hAnsi="Times New Roman" w:cs="Times New Roman"/>
            <w:i/>
            <w:iCs/>
          </w:rPr>
          <w:t xml:space="preserve"> Theory of Governance, Volume III</w:t>
        </w:r>
        <w:r>
          <w:rPr>
            <w:rFonts w:ascii="Times New Roman" w:hAnsi="Times New Roman" w:cs="Times New Roman"/>
          </w:rPr>
          <w:t>. Oxford University Press.</w:t>
        </w:r>
      </w:ins>
    </w:p>
    <w:p w14:paraId="122D8D25" w14:textId="77777777" w:rsidR="002C7039" w:rsidRDefault="002C7039" w:rsidP="002C7039">
      <w:pPr>
        <w:pStyle w:val="Bibliography"/>
        <w:rPr>
          <w:ins w:id="441" w:author="Sina Furkan Özdemir" w:date="2021-06-12T14:57:00Z"/>
          <w:rFonts w:ascii="Times New Roman" w:hAnsi="Times New Roman" w:cs="Times New Roman"/>
        </w:rPr>
        <w:pPrChange w:id="442" w:author="Sina Furkan Özdemir" w:date="2021-06-12T14:57:00Z">
          <w:pPr>
            <w:widowControl w:val="0"/>
            <w:autoSpaceDE w:val="0"/>
            <w:autoSpaceDN w:val="0"/>
            <w:adjustRightInd w:val="0"/>
            <w:spacing w:after="0"/>
          </w:pPr>
        </w:pPrChange>
      </w:pPr>
      <w:proofErr w:type="spellStart"/>
      <w:ins w:id="443" w:author="Sina Furkan Özdemir" w:date="2021-06-12T14:57:00Z">
        <w:r>
          <w:rPr>
            <w:rFonts w:ascii="Times New Roman" w:hAnsi="Times New Roman" w:cs="Times New Roman"/>
          </w:rPr>
          <w:t>Hüller</w:t>
        </w:r>
        <w:proofErr w:type="spellEnd"/>
        <w:r>
          <w:rPr>
            <w:rFonts w:ascii="Times New Roman" w:hAnsi="Times New Roman" w:cs="Times New Roman"/>
          </w:rPr>
          <w:t xml:space="preserve">, T. (2007). Assessing EU strategies for publicity. </w:t>
        </w:r>
        <w:r>
          <w:rPr>
            <w:rFonts w:ascii="Times New Roman" w:hAnsi="Times New Roman" w:cs="Times New Roman"/>
            <w:i/>
            <w:iCs/>
          </w:rPr>
          <w:t>Journal of European Public Policy</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(4), 563–581. https://doi.org/10.1080/13501760701314391</w:t>
        </w:r>
      </w:ins>
    </w:p>
    <w:p w14:paraId="788C8DA5" w14:textId="77777777" w:rsidR="002C7039" w:rsidRPr="002C7039" w:rsidRDefault="002C7039" w:rsidP="002C7039">
      <w:pPr>
        <w:pStyle w:val="Bibliography"/>
        <w:rPr>
          <w:ins w:id="444" w:author="Sina Furkan Özdemir" w:date="2021-06-12T14:57:00Z"/>
          <w:rFonts w:ascii="Times New Roman" w:hAnsi="Times New Roman" w:cs="Times New Roman"/>
          <w:lang w:val="de-DE"/>
          <w:rPrChange w:id="445" w:author="Sina Furkan Özdemir" w:date="2021-06-12T14:58:00Z">
            <w:rPr>
              <w:ins w:id="446" w:author="Sina Furkan Özdemir" w:date="2021-06-12T14:57:00Z"/>
              <w:rFonts w:ascii="Times New Roman" w:hAnsi="Times New Roman" w:cs="Times New Roman"/>
            </w:rPr>
          </w:rPrChange>
        </w:rPr>
        <w:pPrChange w:id="447" w:author="Sina Furkan Özdemir" w:date="2021-06-12T14:57:00Z">
          <w:pPr>
            <w:widowControl w:val="0"/>
            <w:autoSpaceDE w:val="0"/>
            <w:autoSpaceDN w:val="0"/>
            <w:adjustRightInd w:val="0"/>
            <w:spacing w:after="0"/>
          </w:pPr>
        </w:pPrChange>
      </w:pPr>
      <w:ins w:id="448" w:author="Sina Furkan Özdemir" w:date="2021-06-12T14:57:00Z">
        <w:r>
          <w:rPr>
            <w:rFonts w:ascii="Times New Roman" w:hAnsi="Times New Roman" w:cs="Times New Roman"/>
          </w:rPr>
          <w:t xml:space="preserve">Lang, A., Park, B., Sanders-Jackson, A. N., Wilson, B. D., &amp; Wang, Z. (2007). Cognition and Emotion in TV Message Processing: How Valence, Arousing Content, Structural Complexity, and Information Density Affect the Availability of Cognitive Resources. </w:t>
        </w:r>
        <w:r w:rsidRPr="002C7039">
          <w:rPr>
            <w:rFonts w:ascii="Times New Roman" w:hAnsi="Times New Roman" w:cs="Times New Roman"/>
            <w:i/>
            <w:iCs/>
            <w:lang w:val="de-DE"/>
            <w:rPrChange w:id="449" w:author="Sina Furkan Özdemir" w:date="2021-06-12T14:58:00Z">
              <w:rPr>
                <w:rFonts w:ascii="Times New Roman" w:hAnsi="Times New Roman" w:cs="Times New Roman"/>
                <w:i/>
                <w:iCs/>
              </w:rPr>
            </w:rPrChange>
          </w:rPr>
          <w:t xml:space="preserve">Media </w:t>
        </w:r>
        <w:proofErr w:type="spellStart"/>
        <w:r w:rsidRPr="002C7039">
          <w:rPr>
            <w:rFonts w:ascii="Times New Roman" w:hAnsi="Times New Roman" w:cs="Times New Roman"/>
            <w:i/>
            <w:iCs/>
            <w:lang w:val="de-DE"/>
            <w:rPrChange w:id="450" w:author="Sina Furkan Özdemir" w:date="2021-06-12T14:58:00Z">
              <w:rPr>
                <w:rFonts w:ascii="Times New Roman" w:hAnsi="Times New Roman" w:cs="Times New Roman"/>
                <w:i/>
                <w:iCs/>
              </w:rPr>
            </w:rPrChange>
          </w:rPr>
          <w:t>Psychology</w:t>
        </w:r>
        <w:proofErr w:type="spellEnd"/>
        <w:r w:rsidRPr="002C7039">
          <w:rPr>
            <w:rFonts w:ascii="Times New Roman" w:hAnsi="Times New Roman" w:cs="Times New Roman"/>
            <w:lang w:val="de-DE"/>
            <w:rPrChange w:id="451" w:author="Sina Furkan Özdemir" w:date="2021-06-12T14:58:00Z">
              <w:rPr>
                <w:rFonts w:ascii="Times New Roman" w:hAnsi="Times New Roman" w:cs="Times New Roman"/>
              </w:rPr>
            </w:rPrChange>
          </w:rPr>
          <w:t xml:space="preserve">, </w:t>
        </w:r>
        <w:r w:rsidRPr="002C7039">
          <w:rPr>
            <w:rFonts w:ascii="Times New Roman" w:hAnsi="Times New Roman" w:cs="Times New Roman"/>
            <w:i/>
            <w:iCs/>
            <w:lang w:val="de-DE"/>
            <w:rPrChange w:id="452" w:author="Sina Furkan Özdemir" w:date="2021-06-12T14:58:00Z">
              <w:rPr>
                <w:rFonts w:ascii="Times New Roman" w:hAnsi="Times New Roman" w:cs="Times New Roman"/>
                <w:i/>
                <w:iCs/>
              </w:rPr>
            </w:rPrChange>
          </w:rPr>
          <w:t>10</w:t>
        </w:r>
        <w:r w:rsidRPr="002C7039">
          <w:rPr>
            <w:rFonts w:ascii="Times New Roman" w:hAnsi="Times New Roman" w:cs="Times New Roman"/>
            <w:lang w:val="de-DE"/>
            <w:rPrChange w:id="453" w:author="Sina Furkan Özdemir" w:date="2021-06-12T14:58:00Z">
              <w:rPr>
                <w:rFonts w:ascii="Times New Roman" w:hAnsi="Times New Roman" w:cs="Times New Roman"/>
              </w:rPr>
            </w:rPrChange>
          </w:rPr>
          <w:t>(3), 317–338. https://doi.org/10.1080/15213260701532880</w:t>
        </w:r>
      </w:ins>
    </w:p>
    <w:p w14:paraId="4322DE8A" w14:textId="77777777" w:rsidR="002C7039" w:rsidRDefault="002C7039" w:rsidP="002C7039">
      <w:pPr>
        <w:pStyle w:val="Bibliography"/>
        <w:rPr>
          <w:ins w:id="454" w:author="Sina Furkan Özdemir" w:date="2021-06-12T14:57:00Z"/>
          <w:rFonts w:ascii="Times New Roman" w:hAnsi="Times New Roman" w:cs="Times New Roman"/>
        </w:rPr>
        <w:pPrChange w:id="455" w:author="Sina Furkan Özdemir" w:date="2021-06-12T14:57:00Z">
          <w:pPr>
            <w:widowControl w:val="0"/>
            <w:autoSpaceDE w:val="0"/>
            <w:autoSpaceDN w:val="0"/>
            <w:adjustRightInd w:val="0"/>
            <w:spacing w:after="0"/>
          </w:pPr>
        </w:pPrChange>
      </w:pPr>
      <w:ins w:id="456" w:author="Sina Furkan Özdemir" w:date="2021-06-12T14:57:00Z">
        <w:r w:rsidRPr="002C7039">
          <w:rPr>
            <w:rFonts w:ascii="Times New Roman" w:hAnsi="Times New Roman" w:cs="Times New Roman"/>
            <w:lang w:val="de-DE"/>
            <w:rPrChange w:id="457" w:author="Sina Furkan Özdemir" w:date="2021-06-12T14:58:00Z">
              <w:rPr>
                <w:rFonts w:ascii="Times New Roman" w:hAnsi="Times New Roman" w:cs="Times New Roman"/>
              </w:rPr>
            </w:rPrChange>
          </w:rPr>
          <w:t xml:space="preserve">Martins, A. I., </w:t>
        </w:r>
        <w:proofErr w:type="spellStart"/>
        <w:r w:rsidRPr="002C7039">
          <w:rPr>
            <w:rFonts w:ascii="Times New Roman" w:hAnsi="Times New Roman" w:cs="Times New Roman"/>
            <w:lang w:val="de-DE"/>
            <w:rPrChange w:id="458" w:author="Sina Furkan Özdemir" w:date="2021-06-12T14:58:00Z">
              <w:rPr>
                <w:rFonts w:ascii="Times New Roman" w:hAnsi="Times New Roman" w:cs="Times New Roman"/>
              </w:rPr>
            </w:rPrChange>
          </w:rPr>
          <w:t>Lecheler</w:t>
        </w:r>
        <w:proofErr w:type="spellEnd"/>
        <w:r w:rsidRPr="002C7039">
          <w:rPr>
            <w:rFonts w:ascii="Times New Roman" w:hAnsi="Times New Roman" w:cs="Times New Roman"/>
            <w:lang w:val="de-DE"/>
            <w:rPrChange w:id="459" w:author="Sina Furkan Özdemir" w:date="2021-06-12T14:58:00Z">
              <w:rPr>
                <w:rFonts w:ascii="Times New Roman" w:hAnsi="Times New Roman" w:cs="Times New Roman"/>
              </w:rPr>
            </w:rPrChange>
          </w:rPr>
          <w:t xml:space="preserve">, S., &amp; </w:t>
        </w:r>
        <w:proofErr w:type="spellStart"/>
        <w:r w:rsidRPr="002C7039">
          <w:rPr>
            <w:rFonts w:ascii="Times New Roman" w:hAnsi="Times New Roman" w:cs="Times New Roman"/>
            <w:lang w:val="de-DE"/>
            <w:rPrChange w:id="460" w:author="Sina Furkan Özdemir" w:date="2021-06-12T14:58:00Z">
              <w:rPr>
                <w:rFonts w:ascii="Times New Roman" w:hAnsi="Times New Roman" w:cs="Times New Roman"/>
              </w:rPr>
            </w:rPrChange>
          </w:rPr>
          <w:t>vreese</w:t>
        </w:r>
        <w:proofErr w:type="spellEnd"/>
        <w:r w:rsidRPr="002C7039">
          <w:rPr>
            <w:rFonts w:ascii="Times New Roman" w:hAnsi="Times New Roman" w:cs="Times New Roman"/>
            <w:lang w:val="de-DE"/>
            <w:rPrChange w:id="461" w:author="Sina Furkan Özdemir" w:date="2021-06-12T14:58:00Z">
              <w:rPr>
                <w:rFonts w:ascii="Times New Roman" w:hAnsi="Times New Roman" w:cs="Times New Roman"/>
              </w:rPr>
            </w:rPrChange>
          </w:rPr>
          <w:t xml:space="preserve">, C. H. D. (2012). </w:t>
        </w:r>
        <w:r>
          <w:rPr>
            <w:rFonts w:ascii="Times New Roman" w:hAnsi="Times New Roman" w:cs="Times New Roman"/>
          </w:rPr>
          <w:t xml:space="preserve">Information Flow and Communication Deficit: Perceptions of Brussels-Based Correspondents and EU Officials. </w:t>
        </w:r>
        <w:r>
          <w:rPr>
            <w:rFonts w:ascii="Times New Roman" w:hAnsi="Times New Roman" w:cs="Times New Roman"/>
            <w:i/>
            <w:iCs/>
          </w:rPr>
          <w:t>Journal of European Integration</w:t>
        </w:r>
        <w:r>
          <w:rPr>
            <w:rFonts w:ascii="Times New Roman" w:hAnsi="Times New Roman" w:cs="Times New Roman"/>
          </w:rPr>
          <w:t xml:space="preserve">, </w:t>
        </w:r>
        <w:r>
          <w:rPr>
            <w:rFonts w:ascii="Times New Roman" w:hAnsi="Times New Roman" w:cs="Times New Roman"/>
            <w:i/>
            <w:iCs/>
          </w:rPr>
          <w:t>34</w:t>
        </w:r>
        <w:r>
          <w:rPr>
            <w:rFonts w:ascii="Times New Roman" w:hAnsi="Times New Roman" w:cs="Times New Roman"/>
          </w:rPr>
          <w:t>(4), 305–322. https://doi.org/10.1080/07036337.2011.584345</w:t>
        </w:r>
      </w:ins>
    </w:p>
    <w:p w14:paraId="2BC027AE" w14:textId="77777777" w:rsidR="002C7039" w:rsidRDefault="002C7039" w:rsidP="002C7039">
      <w:pPr>
        <w:pStyle w:val="Bibliography"/>
        <w:rPr>
          <w:ins w:id="462" w:author="Sina Furkan Özdemir" w:date="2021-06-12T14:57:00Z"/>
          <w:rFonts w:ascii="Times New Roman" w:hAnsi="Times New Roman" w:cs="Times New Roman"/>
        </w:rPr>
        <w:pPrChange w:id="463" w:author="Sina Furkan Özdemir" w:date="2021-06-12T14:57:00Z">
          <w:pPr>
            <w:widowControl w:val="0"/>
            <w:autoSpaceDE w:val="0"/>
            <w:autoSpaceDN w:val="0"/>
            <w:adjustRightInd w:val="0"/>
            <w:spacing w:after="0"/>
          </w:pPr>
        </w:pPrChange>
      </w:pPr>
      <w:proofErr w:type="spellStart"/>
      <w:ins w:id="464" w:author="Sina Furkan Özdemir" w:date="2021-06-12T14:57:00Z">
        <w:r>
          <w:rPr>
            <w:rFonts w:ascii="Times New Roman" w:hAnsi="Times New Roman" w:cs="Times New Roman"/>
          </w:rPr>
          <w:t>Meijers</w:t>
        </w:r>
        <w:proofErr w:type="spellEnd"/>
        <w:r>
          <w:rPr>
            <w:rFonts w:ascii="Times New Roman" w:hAnsi="Times New Roman" w:cs="Times New Roman"/>
          </w:rPr>
          <w:t xml:space="preserve">, M., &amp; Rauh, C. (2016). Has Eurosceptic Mobilization Become More Contagious? Comparing the 2009 and 2014 EP Election Campaigns in The Netherlands and France. </w:t>
        </w:r>
        <w:r>
          <w:rPr>
            <w:rFonts w:ascii="Times New Roman" w:hAnsi="Times New Roman" w:cs="Times New Roman"/>
            <w:i/>
            <w:iCs/>
          </w:rPr>
          <w:t>Politics and Governance</w:t>
        </w:r>
        <w:r>
          <w:rPr>
            <w:rFonts w:ascii="Times New Roman" w:hAnsi="Times New Roman" w:cs="Times New Roman"/>
          </w:rPr>
          <w:t xml:space="preserve">, </w:t>
        </w:r>
        <w:r>
          <w:rPr>
            <w:rFonts w:ascii="Times New Roman" w:hAnsi="Times New Roman" w:cs="Times New Roman"/>
            <w:i/>
            <w:iCs/>
          </w:rPr>
          <w:t>4</w:t>
        </w:r>
        <w:r>
          <w:rPr>
            <w:rFonts w:ascii="Times New Roman" w:hAnsi="Times New Roman" w:cs="Times New Roman"/>
          </w:rPr>
          <w:t>(1), 83–103. https://doi.org/10.17645/pag.v4i1.455</w:t>
        </w:r>
      </w:ins>
    </w:p>
    <w:p w14:paraId="05BF05FF" w14:textId="77777777" w:rsidR="002C7039" w:rsidRDefault="002C7039" w:rsidP="002C7039">
      <w:pPr>
        <w:pStyle w:val="Bibliography"/>
        <w:rPr>
          <w:ins w:id="465" w:author="Sina Furkan Özdemir" w:date="2021-06-12T14:57:00Z"/>
          <w:rFonts w:ascii="Times New Roman" w:hAnsi="Times New Roman" w:cs="Times New Roman"/>
        </w:rPr>
        <w:pPrChange w:id="466" w:author="Sina Furkan Özdemir" w:date="2021-06-12T14:57:00Z">
          <w:pPr>
            <w:widowControl w:val="0"/>
            <w:autoSpaceDE w:val="0"/>
            <w:autoSpaceDN w:val="0"/>
            <w:adjustRightInd w:val="0"/>
            <w:spacing w:after="0"/>
          </w:pPr>
        </w:pPrChange>
      </w:pPr>
      <w:ins w:id="467" w:author="Sina Furkan Özdemir" w:date="2021-06-12T14:57:00Z">
        <w:r>
          <w:rPr>
            <w:rFonts w:ascii="Times New Roman" w:hAnsi="Times New Roman" w:cs="Times New Roman"/>
          </w:rPr>
          <w:t xml:space="preserve">Meyer, C. (1999). Political Legitimacy and the Invisibility of Politics: Exploring the European Union’s Communication Deficit. </w:t>
        </w:r>
        <w:r>
          <w:rPr>
            <w:rFonts w:ascii="Times New Roman" w:hAnsi="Times New Roman" w:cs="Times New Roman"/>
            <w:i/>
            <w:iCs/>
          </w:rPr>
          <w:t>JCMS: Journal of Common Market Studies</w:t>
        </w:r>
        <w:r>
          <w:rPr>
            <w:rFonts w:ascii="Times New Roman" w:hAnsi="Times New Roman" w:cs="Times New Roman"/>
          </w:rPr>
          <w:t xml:space="preserve">, </w:t>
        </w:r>
        <w:r>
          <w:rPr>
            <w:rFonts w:ascii="Times New Roman" w:hAnsi="Times New Roman" w:cs="Times New Roman"/>
            <w:i/>
            <w:iCs/>
          </w:rPr>
          <w:t>37</w:t>
        </w:r>
        <w:r>
          <w:rPr>
            <w:rFonts w:ascii="Times New Roman" w:hAnsi="Times New Roman" w:cs="Times New Roman"/>
          </w:rPr>
          <w:t>(4), 617–639. https://doi.org/10.1111/1468-5965.00199</w:t>
        </w:r>
      </w:ins>
    </w:p>
    <w:p w14:paraId="0C55BB91" w14:textId="77777777" w:rsidR="002C7039" w:rsidRDefault="002C7039" w:rsidP="002C7039">
      <w:pPr>
        <w:pStyle w:val="Bibliography"/>
        <w:rPr>
          <w:ins w:id="468" w:author="Sina Furkan Özdemir" w:date="2021-06-12T14:57:00Z"/>
          <w:rFonts w:ascii="Times New Roman" w:hAnsi="Times New Roman" w:cs="Times New Roman"/>
        </w:rPr>
        <w:pPrChange w:id="469" w:author="Sina Furkan Özdemir" w:date="2021-06-12T14:57:00Z">
          <w:pPr>
            <w:widowControl w:val="0"/>
            <w:autoSpaceDE w:val="0"/>
            <w:autoSpaceDN w:val="0"/>
            <w:adjustRightInd w:val="0"/>
            <w:spacing w:after="0"/>
          </w:pPr>
        </w:pPrChange>
      </w:pPr>
      <w:ins w:id="470" w:author="Sina Furkan Özdemir" w:date="2021-06-12T14:57:00Z">
        <w:r>
          <w:rPr>
            <w:rFonts w:ascii="Times New Roman" w:hAnsi="Times New Roman" w:cs="Times New Roman"/>
          </w:rPr>
          <w:t xml:space="preserve">Rauh, C. (2021). </w:t>
        </w:r>
        <w:r>
          <w:rPr>
            <w:rFonts w:ascii="Times New Roman" w:hAnsi="Times New Roman" w:cs="Times New Roman"/>
            <w:i/>
            <w:iCs/>
          </w:rPr>
          <w:t xml:space="preserve">From the </w:t>
        </w:r>
        <w:proofErr w:type="spellStart"/>
        <w:r>
          <w:rPr>
            <w:rFonts w:ascii="Times New Roman" w:hAnsi="Times New Roman" w:cs="Times New Roman"/>
            <w:i/>
            <w:iCs/>
          </w:rPr>
          <w:t>Berlaymont</w:t>
        </w:r>
        <w:proofErr w:type="spellEnd"/>
        <w:r>
          <w:rPr>
            <w:rFonts w:ascii="Times New Roman" w:hAnsi="Times New Roman" w:cs="Times New Roman"/>
            <w:i/>
            <w:iCs/>
          </w:rPr>
          <w:t xml:space="preserve"> to the citizen? The language of European Commission press releases 1985-2020</w:t>
        </w:r>
        <w:r>
          <w:rPr>
            <w:rFonts w:ascii="Times New Roman" w:hAnsi="Times New Roman" w:cs="Times New Roman"/>
          </w:rPr>
          <w:t>. 25.</w:t>
        </w:r>
      </w:ins>
    </w:p>
    <w:p w14:paraId="5009586E" w14:textId="77777777" w:rsidR="002C7039" w:rsidRDefault="002C7039" w:rsidP="002C7039">
      <w:pPr>
        <w:pStyle w:val="Bibliography"/>
        <w:rPr>
          <w:ins w:id="471" w:author="Sina Furkan Özdemir" w:date="2021-06-12T14:57:00Z"/>
          <w:rFonts w:ascii="Times New Roman" w:hAnsi="Times New Roman" w:cs="Times New Roman"/>
        </w:rPr>
        <w:pPrChange w:id="472" w:author="Sina Furkan Özdemir" w:date="2021-06-12T14:57:00Z">
          <w:pPr>
            <w:widowControl w:val="0"/>
            <w:autoSpaceDE w:val="0"/>
            <w:autoSpaceDN w:val="0"/>
            <w:adjustRightInd w:val="0"/>
            <w:spacing w:after="0"/>
          </w:pPr>
        </w:pPrChange>
      </w:pPr>
      <w:ins w:id="473" w:author="Sina Furkan Özdemir" w:date="2021-06-12T14:57:00Z">
        <w:r>
          <w:rPr>
            <w:rFonts w:ascii="Times New Roman" w:hAnsi="Times New Roman" w:cs="Times New Roman"/>
          </w:rPr>
          <w:t xml:space="preserve">Rauh, C., Bes, B. J., &amp; </w:t>
        </w:r>
        <w:proofErr w:type="spellStart"/>
        <w:r>
          <w:rPr>
            <w:rFonts w:ascii="Times New Roman" w:hAnsi="Times New Roman" w:cs="Times New Roman"/>
          </w:rPr>
          <w:t>Schoonvelde</w:t>
        </w:r>
        <w:proofErr w:type="spellEnd"/>
        <w:r>
          <w:rPr>
            <w:rFonts w:ascii="Times New Roman" w:hAnsi="Times New Roman" w:cs="Times New Roman"/>
          </w:rPr>
          <w:t xml:space="preserve">, M. (2019). Undermining, </w:t>
        </w:r>
        <w:proofErr w:type="gramStart"/>
        <w:r>
          <w:rPr>
            <w:rFonts w:ascii="Times New Roman" w:hAnsi="Times New Roman" w:cs="Times New Roman"/>
          </w:rPr>
          <w:t>defusing</w:t>
        </w:r>
        <w:proofErr w:type="gramEnd"/>
        <w:r>
          <w:rPr>
            <w:rFonts w:ascii="Times New Roman" w:hAnsi="Times New Roman" w:cs="Times New Roman"/>
          </w:rPr>
          <w:t xml:space="preserve"> or defending European integration? Assessing public communication of European executives in times of EU </w:t>
        </w:r>
        <w:proofErr w:type="spellStart"/>
        <w:r>
          <w:rPr>
            <w:rFonts w:ascii="Times New Roman" w:hAnsi="Times New Roman" w:cs="Times New Roman"/>
          </w:rPr>
          <w:t>politicisation</w:t>
        </w:r>
        <w:proofErr w:type="spellEnd"/>
        <w:r>
          <w:rPr>
            <w:rFonts w:ascii="Times New Roman" w:hAnsi="Times New Roman" w:cs="Times New Roman"/>
          </w:rPr>
          <w:t xml:space="preserve">. </w:t>
        </w:r>
        <w:r>
          <w:rPr>
            <w:rFonts w:ascii="Times New Roman" w:hAnsi="Times New Roman" w:cs="Times New Roman"/>
            <w:i/>
            <w:iCs/>
          </w:rPr>
          <w:t>European Journal of Political Research</w:t>
        </w:r>
        <w:r>
          <w:rPr>
            <w:rFonts w:ascii="Times New Roman" w:hAnsi="Times New Roman" w:cs="Times New Roman"/>
          </w:rPr>
          <w:t>. Scopus. https://doi.org/10.1111/1475-6765.12350</w:t>
        </w:r>
      </w:ins>
    </w:p>
    <w:p w14:paraId="11925AFE" w14:textId="77777777" w:rsidR="002C7039" w:rsidRDefault="002C7039" w:rsidP="002C7039">
      <w:pPr>
        <w:pStyle w:val="Bibliography"/>
        <w:rPr>
          <w:ins w:id="474" w:author="Sina Furkan Özdemir" w:date="2021-06-12T14:57:00Z"/>
          <w:rFonts w:ascii="Times New Roman" w:hAnsi="Times New Roman" w:cs="Times New Roman"/>
        </w:rPr>
        <w:pPrChange w:id="475" w:author="Sina Furkan Özdemir" w:date="2021-06-12T14:57:00Z">
          <w:pPr>
            <w:widowControl w:val="0"/>
            <w:autoSpaceDE w:val="0"/>
            <w:autoSpaceDN w:val="0"/>
            <w:adjustRightInd w:val="0"/>
            <w:spacing w:after="0"/>
          </w:pPr>
        </w:pPrChange>
      </w:pPr>
      <w:proofErr w:type="spellStart"/>
      <w:ins w:id="476" w:author="Sina Furkan Özdemir" w:date="2021-06-12T14:57:00Z">
        <w:r>
          <w:rPr>
            <w:rFonts w:ascii="Times New Roman" w:hAnsi="Times New Roman" w:cs="Times New Roman"/>
          </w:rPr>
          <w:t>Schimmelfennig</w:t>
        </w:r>
        <w:proofErr w:type="spellEnd"/>
        <w:r>
          <w:rPr>
            <w:rFonts w:ascii="Times New Roman" w:hAnsi="Times New Roman" w:cs="Times New Roman"/>
          </w:rPr>
          <w:t xml:space="preserve">, F. (2020). </w:t>
        </w:r>
        <w:proofErr w:type="spellStart"/>
        <w:r>
          <w:rPr>
            <w:rFonts w:ascii="Times New Roman" w:hAnsi="Times New Roman" w:cs="Times New Roman"/>
          </w:rPr>
          <w:t>Politicisation</w:t>
        </w:r>
        <w:proofErr w:type="spellEnd"/>
        <w:r>
          <w:rPr>
            <w:rFonts w:ascii="Times New Roman" w:hAnsi="Times New Roman" w:cs="Times New Roman"/>
          </w:rPr>
          <w:t xml:space="preserve"> management in the European Union. </w:t>
        </w:r>
        <w:r>
          <w:rPr>
            <w:rFonts w:ascii="Times New Roman" w:hAnsi="Times New Roman" w:cs="Times New Roman"/>
            <w:i/>
            <w:iCs/>
          </w:rPr>
          <w:t>Journal of European Public Policy</w:t>
        </w:r>
        <w:r>
          <w:rPr>
            <w:rFonts w:ascii="Times New Roman" w:hAnsi="Times New Roman" w:cs="Times New Roman"/>
          </w:rPr>
          <w:t xml:space="preserve">, </w:t>
        </w:r>
        <w:r>
          <w:rPr>
            <w:rFonts w:ascii="Times New Roman" w:hAnsi="Times New Roman" w:cs="Times New Roman"/>
            <w:i/>
            <w:iCs/>
          </w:rPr>
          <w:t>27</w:t>
        </w:r>
        <w:r>
          <w:rPr>
            <w:rFonts w:ascii="Times New Roman" w:hAnsi="Times New Roman" w:cs="Times New Roman"/>
          </w:rPr>
          <w:t>(3), 342–361. https://doi.org/10.1080/13501763.2020.1712458</w:t>
        </w:r>
      </w:ins>
    </w:p>
    <w:p w14:paraId="36B96C62" w14:textId="77777777" w:rsidR="002C7039" w:rsidRDefault="002C7039" w:rsidP="002C7039">
      <w:pPr>
        <w:pStyle w:val="Bibliography"/>
        <w:rPr>
          <w:ins w:id="477" w:author="Sina Furkan Özdemir" w:date="2021-06-12T14:57:00Z"/>
          <w:rFonts w:ascii="Times New Roman" w:hAnsi="Times New Roman" w:cs="Times New Roman"/>
        </w:rPr>
        <w:pPrChange w:id="478" w:author="Sina Furkan Özdemir" w:date="2021-06-12T14:57:00Z">
          <w:pPr>
            <w:widowControl w:val="0"/>
            <w:autoSpaceDE w:val="0"/>
            <w:autoSpaceDN w:val="0"/>
            <w:adjustRightInd w:val="0"/>
            <w:spacing w:after="0"/>
          </w:pPr>
        </w:pPrChange>
      </w:pPr>
      <w:ins w:id="479" w:author="Sina Furkan Özdemir" w:date="2021-06-12T14:57:00Z">
        <w:r>
          <w:rPr>
            <w:rFonts w:ascii="Times New Roman" w:hAnsi="Times New Roman" w:cs="Times New Roman"/>
          </w:rPr>
          <w:t xml:space="preserve">Silva, T., </w:t>
        </w:r>
        <w:proofErr w:type="spellStart"/>
        <w:r>
          <w:rPr>
            <w:rFonts w:ascii="Times New Roman" w:hAnsi="Times New Roman" w:cs="Times New Roman"/>
          </w:rPr>
          <w:t>Kartalis</w:t>
        </w:r>
        <w:proofErr w:type="spellEnd"/>
        <w:r>
          <w:rPr>
            <w:rFonts w:ascii="Times New Roman" w:hAnsi="Times New Roman" w:cs="Times New Roman"/>
          </w:rPr>
          <w:t xml:space="preserve">, Y., &amp; Lobo, M. C. (2021). Highlighting supranational institutions? An automated analysis of EU </w:t>
        </w:r>
        <w:proofErr w:type="spellStart"/>
        <w:r>
          <w:rPr>
            <w:rFonts w:ascii="Times New Roman" w:hAnsi="Times New Roman" w:cs="Times New Roman"/>
          </w:rPr>
          <w:t>politicisation</w:t>
        </w:r>
        <w:proofErr w:type="spellEnd"/>
        <w:r>
          <w:rPr>
            <w:rFonts w:ascii="Times New Roman" w:hAnsi="Times New Roman" w:cs="Times New Roman"/>
          </w:rPr>
          <w:t xml:space="preserve"> (2002–2017). </w:t>
        </w:r>
        <w:r>
          <w:rPr>
            <w:rFonts w:ascii="Times New Roman" w:hAnsi="Times New Roman" w:cs="Times New Roman"/>
            <w:i/>
            <w:iCs/>
          </w:rPr>
          <w:t>West European Politics</w:t>
        </w:r>
        <w:r>
          <w:rPr>
            <w:rFonts w:ascii="Times New Roman" w:hAnsi="Times New Roman" w:cs="Times New Roman"/>
          </w:rPr>
          <w:t xml:space="preserve">, </w:t>
        </w:r>
        <w:r>
          <w:rPr>
            <w:rFonts w:ascii="Times New Roman" w:hAnsi="Times New Roman" w:cs="Times New Roman"/>
            <w:i/>
            <w:iCs/>
          </w:rPr>
          <w:t>0</w:t>
        </w:r>
        <w:r>
          <w:rPr>
            <w:rFonts w:ascii="Times New Roman" w:hAnsi="Times New Roman" w:cs="Times New Roman"/>
          </w:rPr>
          <w:t>(0), 1–25. https://doi.org/10.1080/01402382.2021.1910778</w:t>
        </w:r>
      </w:ins>
    </w:p>
    <w:p w14:paraId="027FC897" w14:textId="77777777" w:rsidR="002C7039" w:rsidRDefault="002C7039" w:rsidP="002C7039">
      <w:pPr>
        <w:pStyle w:val="Bibliography"/>
        <w:rPr>
          <w:ins w:id="480" w:author="Sina Furkan Özdemir" w:date="2021-06-12T14:57:00Z"/>
          <w:rFonts w:ascii="Times New Roman" w:hAnsi="Times New Roman" w:cs="Times New Roman"/>
        </w:rPr>
        <w:pPrChange w:id="481" w:author="Sina Furkan Özdemir" w:date="2021-06-12T14:57:00Z">
          <w:pPr>
            <w:widowControl w:val="0"/>
            <w:autoSpaceDE w:val="0"/>
            <w:autoSpaceDN w:val="0"/>
            <w:adjustRightInd w:val="0"/>
            <w:spacing w:after="0"/>
          </w:pPr>
        </w:pPrChange>
      </w:pPr>
      <w:proofErr w:type="spellStart"/>
      <w:ins w:id="482" w:author="Sina Furkan Özdemir" w:date="2021-06-12T14:57:00Z">
        <w:r>
          <w:rPr>
            <w:rFonts w:ascii="Times New Roman" w:hAnsi="Times New Roman" w:cs="Times New Roman"/>
          </w:rPr>
          <w:t>Spirling</w:t>
        </w:r>
        <w:proofErr w:type="spellEnd"/>
        <w:r>
          <w:rPr>
            <w:rFonts w:ascii="Times New Roman" w:hAnsi="Times New Roman" w:cs="Times New Roman"/>
          </w:rPr>
          <w:t xml:space="preserve">, A. (2015). Democratization and Linguistic Complexity: The Effect of Franchise Extension on Parliamentary Discourse, 1832–1915. </w:t>
        </w:r>
        <w:r>
          <w:rPr>
            <w:rFonts w:ascii="Times New Roman" w:hAnsi="Times New Roman" w:cs="Times New Roman"/>
            <w:i/>
            <w:iCs/>
          </w:rPr>
          <w:t>The Journal of Politics</w:t>
        </w:r>
        <w:r>
          <w:rPr>
            <w:rFonts w:ascii="Times New Roman" w:hAnsi="Times New Roman" w:cs="Times New Roman"/>
          </w:rPr>
          <w:t xml:space="preserve">, </w:t>
        </w:r>
        <w:r>
          <w:rPr>
            <w:rFonts w:ascii="Times New Roman" w:hAnsi="Times New Roman" w:cs="Times New Roman"/>
            <w:i/>
            <w:iCs/>
          </w:rPr>
          <w:t>78</w:t>
        </w:r>
        <w:r>
          <w:rPr>
            <w:rFonts w:ascii="Times New Roman" w:hAnsi="Times New Roman" w:cs="Times New Roman"/>
          </w:rPr>
          <w:t>(1), 120–136. https://doi.org/10.1086/683612</w:t>
        </w:r>
      </w:ins>
    </w:p>
    <w:p w14:paraId="7B3F0C4A" w14:textId="77777777" w:rsidR="002C7039" w:rsidRDefault="002C7039" w:rsidP="002C7039">
      <w:pPr>
        <w:pStyle w:val="Bibliography"/>
        <w:rPr>
          <w:ins w:id="483" w:author="Sina Furkan Özdemir" w:date="2021-06-12T14:57:00Z"/>
          <w:rFonts w:ascii="Times New Roman" w:hAnsi="Times New Roman" w:cs="Times New Roman"/>
        </w:rPr>
        <w:pPrChange w:id="484" w:author="Sina Furkan Özdemir" w:date="2021-06-12T14:57:00Z">
          <w:pPr>
            <w:widowControl w:val="0"/>
            <w:autoSpaceDE w:val="0"/>
            <w:autoSpaceDN w:val="0"/>
            <w:adjustRightInd w:val="0"/>
            <w:spacing w:after="0"/>
          </w:pPr>
        </w:pPrChange>
      </w:pPr>
      <w:ins w:id="485" w:author="Sina Furkan Özdemir" w:date="2021-06-12T14:57:00Z">
        <w:r>
          <w:rPr>
            <w:rFonts w:ascii="Times New Roman" w:hAnsi="Times New Roman" w:cs="Times New Roman"/>
          </w:rPr>
          <w:t xml:space="preserve">Statham, P. (2008). Making Europe news: How journalists view their role and media performance. </w:t>
        </w:r>
        <w:r>
          <w:rPr>
            <w:rFonts w:ascii="Times New Roman" w:hAnsi="Times New Roman" w:cs="Times New Roman"/>
            <w:i/>
            <w:iCs/>
          </w:rPr>
          <w:t>Journalism</w:t>
        </w:r>
        <w:r>
          <w:rPr>
            <w:rFonts w:ascii="Times New Roman" w:hAnsi="Times New Roman" w:cs="Times New Roman"/>
          </w:rPr>
          <w:t xml:space="preserve">, </w:t>
        </w:r>
        <w:r>
          <w:rPr>
            <w:rFonts w:ascii="Times New Roman" w:hAnsi="Times New Roman" w:cs="Times New Roman"/>
            <w:i/>
            <w:iCs/>
          </w:rPr>
          <w:t>9</w:t>
        </w:r>
        <w:r>
          <w:rPr>
            <w:rFonts w:ascii="Times New Roman" w:hAnsi="Times New Roman" w:cs="Times New Roman"/>
          </w:rPr>
          <w:t>(4), 398–422. https://doi.org/10.1177/1464884908091292</w:t>
        </w:r>
      </w:ins>
    </w:p>
    <w:p w14:paraId="3CC75F02" w14:textId="77777777" w:rsidR="002C7039" w:rsidRDefault="002C7039" w:rsidP="002C7039">
      <w:pPr>
        <w:pStyle w:val="Bibliography"/>
        <w:rPr>
          <w:ins w:id="486" w:author="Sina Furkan Özdemir" w:date="2021-06-12T14:57:00Z"/>
          <w:rFonts w:ascii="Times New Roman" w:hAnsi="Times New Roman" w:cs="Times New Roman"/>
        </w:rPr>
        <w:pPrChange w:id="487" w:author="Sina Furkan Özdemir" w:date="2021-06-12T14:57:00Z">
          <w:pPr>
            <w:widowControl w:val="0"/>
            <w:autoSpaceDE w:val="0"/>
            <w:autoSpaceDN w:val="0"/>
            <w:adjustRightInd w:val="0"/>
            <w:spacing w:after="0"/>
          </w:pPr>
        </w:pPrChange>
      </w:pPr>
      <w:ins w:id="488" w:author="Sina Furkan Özdemir" w:date="2021-06-12T14:57:00Z">
        <w:r>
          <w:rPr>
            <w:rFonts w:ascii="Times New Roman" w:hAnsi="Times New Roman" w:cs="Times New Roman"/>
          </w:rPr>
          <w:t xml:space="preserve">Statham, P. (2010). Making Europe News. In R. Koopmans &amp; P. Statham (Eds.), </w:t>
        </w:r>
        <w:r>
          <w:rPr>
            <w:rFonts w:ascii="Times New Roman" w:hAnsi="Times New Roman" w:cs="Times New Roman"/>
            <w:i/>
            <w:iCs/>
          </w:rPr>
          <w:t>The Making of a European Public Sphere</w:t>
        </w:r>
        <w:r>
          <w:rPr>
            <w:rFonts w:ascii="Times New Roman" w:hAnsi="Times New Roman" w:cs="Times New Roman"/>
          </w:rPr>
          <w:t xml:space="preserve"> (pp. 125–150). Cambridge University Press. https://doi.org/10.1017/CBO9780511761010.009</w:t>
        </w:r>
      </w:ins>
    </w:p>
    <w:p w14:paraId="47949E54" w14:textId="77777777" w:rsidR="002C7039" w:rsidRPr="002C7039" w:rsidRDefault="002C7039" w:rsidP="002C7039">
      <w:pPr>
        <w:pStyle w:val="Bibliography"/>
        <w:rPr>
          <w:ins w:id="489" w:author="Sina Furkan Özdemir" w:date="2021-06-12T14:57:00Z"/>
          <w:rFonts w:ascii="Times New Roman" w:hAnsi="Times New Roman" w:cs="Times New Roman"/>
          <w:lang w:val="nb-NO"/>
          <w:rPrChange w:id="490" w:author="Sina Furkan Özdemir" w:date="2021-06-12T14:58:00Z">
            <w:rPr>
              <w:ins w:id="491" w:author="Sina Furkan Özdemir" w:date="2021-06-12T14:57:00Z"/>
              <w:rFonts w:ascii="Times New Roman" w:hAnsi="Times New Roman" w:cs="Times New Roman"/>
            </w:rPr>
          </w:rPrChange>
        </w:rPr>
        <w:pPrChange w:id="492" w:author="Sina Furkan Özdemir" w:date="2021-06-12T14:57:00Z">
          <w:pPr>
            <w:widowControl w:val="0"/>
            <w:autoSpaceDE w:val="0"/>
            <w:autoSpaceDN w:val="0"/>
            <w:adjustRightInd w:val="0"/>
            <w:spacing w:after="0"/>
          </w:pPr>
        </w:pPrChange>
      </w:pPr>
      <w:ins w:id="493" w:author="Sina Furkan Özdemir" w:date="2021-06-12T14:57:00Z">
        <w:r>
          <w:rPr>
            <w:rFonts w:ascii="Times New Roman" w:hAnsi="Times New Roman" w:cs="Times New Roman"/>
          </w:rPr>
          <w:t xml:space="preserve">Tang, Y., &amp; Hew, K. F. (2018). Emoticon, Emoji, and Sticker Use in Computer-Mediated Communications: Understanding Its Communicative Function, Impact, User Behavior, and Motive. In L. Deng, W. W. K. Ma, &amp; C. W. R. Fong (Eds.), </w:t>
        </w:r>
        <w:r>
          <w:rPr>
            <w:rFonts w:ascii="Times New Roman" w:hAnsi="Times New Roman" w:cs="Times New Roman"/>
            <w:i/>
            <w:iCs/>
          </w:rPr>
          <w:t>New Media for Educational Change</w:t>
        </w:r>
        <w:r>
          <w:rPr>
            <w:rFonts w:ascii="Times New Roman" w:hAnsi="Times New Roman" w:cs="Times New Roman"/>
          </w:rPr>
          <w:t xml:space="preserve"> (pp. 191–201). </w:t>
        </w:r>
        <w:r w:rsidRPr="002C7039">
          <w:rPr>
            <w:rFonts w:ascii="Times New Roman" w:hAnsi="Times New Roman" w:cs="Times New Roman"/>
            <w:lang w:val="nb-NO"/>
            <w:rPrChange w:id="494" w:author="Sina Furkan Özdemir" w:date="2021-06-12T14:58:00Z">
              <w:rPr>
                <w:rFonts w:ascii="Times New Roman" w:hAnsi="Times New Roman" w:cs="Times New Roman"/>
              </w:rPr>
            </w:rPrChange>
          </w:rPr>
          <w:t>Springer. https://doi.org/10.1007/978-981-10-8896-4_16</w:t>
        </w:r>
      </w:ins>
    </w:p>
    <w:p w14:paraId="2B8AC4C0" w14:textId="77777777" w:rsidR="002C7039" w:rsidRDefault="002C7039" w:rsidP="002C7039">
      <w:pPr>
        <w:pStyle w:val="Bibliography"/>
        <w:rPr>
          <w:ins w:id="495" w:author="Sina Furkan Özdemir" w:date="2021-06-12T14:57:00Z"/>
          <w:rFonts w:ascii="Times New Roman" w:hAnsi="Times New Roman" w:cs="Times New Roman"/>
        </w:rPr>
        <w:pPrChange w:id="496" w:author="Sina Furkan Özdemir" w:date="2021-06-12T14:57:00Z">
          <w:pPr>
            <w:widowControl w:val="0"/>
            <w:autoSpaceDE w:val="0"/>
            <w:autoSpaceDN w:val="0"/>
            <w:adjustRightInd w:val="0"/>
            <w:spacing w:after="0"/>
          </w:pPr>
        </w:pPrChange>
      </w:pPr>
      <w:proofErr w:type="spellStart"/>
      <w:ins w:id="497" w:author="Sina Furkan Özdemir" w:date="2021-06-12T14:57:00Z">
        <w:r w:rsidRPr="002C7039">
          <w:rPr>
            <w:rFonts w:ascii="Times New Roman" w:hAnsi="Times New Roman" w:cs="Times New Roman"/>
            <w:lang w:val="nb-NO"/>
            <w:rPrChange w:id="498" w:author="Sina Furkan Özdemir" w:date="2021-06-12T14:58:00Z">
              <w:rPr>
                <w:rFonts w:ascii="Times New Roman" w:hAnsi="Times New Roman" w:cs="Times New Roman"/>
              </w:rPr>
            </w:rPrChange>
          </w:rPr>
          <w:t>Tolochko</w:t>
        </w:r>
        <w:proofErr w:type="spellEnd"/>
        <w:r w:rsidRPr="002C7039">
          <w:rPr>
            <w:rFonts w:ascii="Times New Roman" w:hAnsi="Times New Roman" w:cs="Times New Roman"/>
            <w:lang w:val="nb-NO"/>
            <w:rPrChange w:id="499" w:author="Sina Furkan Özdemir" w:date="2021-06-12T14:58:00Z">
              <w:rPr>
                <w:rFonts w:ascii="Times New Roman" w:hAnsi="Times New Roman" w:cs="Times New Roman"/>
              </w:rPr>
            </w:rPrChange>
          </w:rPr>
          <w:t xml:space="preserve">, P., Song, H., &amp; Boomgaarden, H. (2019). </w:t>
        </w:r>
        <w:r>
          <w:rPr>
            <w:rFonts w:ascii="Times New Roman" w:hAnsi="Times New Roman" w:cs="Times New Roman"/>
          </w:rPr>
          <w:t xml:space="preserve">“That Looks Hard!”: Effects of Objective and Perceived Textual Complexity on Factual and Structural Political Knowledge. </w:t>
        </w:r>
        <w:r>
          <w:rPr>
            <w:rFonts w:ascii="Times New Roman" w:hAnsi="Times New Roman" w:cs="Times New Roman"/>
            <w:i/>
            <w:iCs/>
          </w:rPr>
          <w:t>Political Communication</w:t>
        </w:r>
        <w:r>
          <w:rPr>
            <w:rFonts w:ascii="Times New Roman" w:hAnsi="Times New Roman" w:cs="Times New Roman"/>
          </w:rPr>
          <w:t xml:space="preserve">, </w:t>
        </w:r>
        <w:r>
          <w:rPr>
            <w:rFonts w:ascii="Times New Roman" w:hAnsi="Times New Roman" w:cs="Times New Roman"/>
            <w:i/>
            <w:iCs/>
          </w:rPr>
          <w:t>36</w:t>
        </w:r>
        <w:r>
          <w:rPr>
            <w:rFonts w:ascii="Times New Roman" w:hAnsi="Times New Roman" w:cs="Times New Roman"/>
          </w:rPr>
          <w:t>(4), 609–628. https://doi.org/10.1080/10584609.2019.1631919</w:t>
        </w:r>
      </w:ins>
    </w:p>
    <w:p w14:paraId="05AAB120" w14:textId="77777777" w:rsidR="002C7039" w:rsidRDefault="002C7039" w:rsidP="002C7039">
      <w:pPr>
        <w:pStyle w:val="Bibliography"/>
        <w:rPr>
          <w:ins w:id="500" w:author="Sina Furkan Özdemir" w:date="2021-06-12T14:57:00Z"/>
          <w:rFonts w:ascii="Times New Roman" w:hAnsi="Times New Roman" w:cs="Times New Roman"/>
        </w:rPr>
        <w:pPrChange w:id="501" w:author="Sina Furkan Özdemir" w:date="2021-06-12T14:57:00Z">
          <w:pPr>
            <w:widowControl w:val="0"/>
            <w:autoSpaceDE w:val="0"/>
            <w:autoSpaceDN w:val="0"/>
            <w:adjustRightInd w:val="0"/>
            <w:spacing w:after="0"/>
          </w:pPr>
        </w:pPrChange>
      </w:pPr>
      <w:ins w:id="502" w:author="Sina Furkan Özdemir" w:date="2021-06-12T14:57:00Z">
        <w:r>
          <w:rPr>
            <w:rFonts w:ascii="Times New Roman" w:hAnsi="Times New Roman" w:cs="Times New Roman"/>
          </w:rPr>
          <w:t xml:space="preserve">Young, L., &amp; </w:t>
        </w:r>
        <w:proofErr w:type="spellStart"/>
        <w:r>
          <w:rPr>
            <w:rFonts w:ascii="Times New Roman" w:hAnsi="Times New Roman" w:cs="Times New Roman"/>
          </w:rPr>
          <w:t>Soroka</w:t>
        </w:r>
        <w:proofErr w:type="spellEnd"/>
        <w:r>
          <w:rPr>
            <w:rFonts w:ascii="Times New Roman" w:hAnsi="Times New Roman" w:cs="Times New Roman"/>
          </w:rPr>
          <w:t xml:space="preserve">, S. (2012). Affective News: The Automated Coding of Sentiment in Political Texts. </w:t>
        </w:r>
        <w:r>
          <w:rPr>
            <w:rFonts w:ascii="Times New Roman" w:hAnsi="Times New Roman" w:cs="Times New Roman"/>
            <w:i/>
            <w:iCs/>
          </w:rPr>
          <w:t>Political Communication</w:t>
        </w:r>
        <w:r>
          <w:rPr>
            <w:rFonts w:ascii="Times New Roman" w:hAnsi="Times New Roman" w:cs="Times New Roman"/>
          </w:rPr>
          <w:t xml:space="preserve">, </w:t>
        </w:r>
        <w:r>
          <w:rPr>
            <w:rFonts w:ascii="Times New Roman" w:hAnsi="Times New Roman" w:cs="Times New Roman"/>
            <w:i/>
            <w:iCs/>
          </w:rPr>
          <w:t>29</w:t>
        </w:r>
        <w:r>
          <w:rPr>
            <w:rFonts w:ascii="Times New Roman" w:hAnsi="Times New Roman" w:cs="Times New Roman"/>
          </w:rPr>
          <w:t>(2), 205–231. https://doi.org/10.1080/10584609.2012.671234</w:t>
        </w:r>
      </w:ins>
    </w:p>
    <w:p w14:paraId="22F3D80A" w14:textId="114DE3BB" w:rsidR="00177ADE" w:rsidRPr="00177ADE" w:rsidDel="00AE23E1" w:rsidRDefault="00177ADE" w:rsidP="00177ADE">
      <w:pPr>
        <w:pStyle w:val="Bibliography"/>
        <w:rPr>
          <w:del w:id="503" w:author="Sina Furkan Özdemir" w:date="2021-06-09T12:51:00Z"/>
          <w:rFonts w:ascii="Cambria" w:hAnsi="Cambria"/>
        </w:rPr>
      </w:pPr>
      <w:del w:id="504" w:author="Sina Furkan Özdemir" w:date="2021-06-09T12:51:00Z">
        <w:r w:rsidRPr="00177ADE" w:rsidDel="00AE23E1">
          <w:rPr>
            <w:rFonts w:ascii="Cambria" w:hAnsi="Cambria"/>
          </w:rPr>
          <w:delText xml:space="preserve">Benoit, K., Munger, K., &amp; Spirling, A. (2019). Measuring and Explaining Political Sophistication through Textual Complexity. </w:delText>
        </w:r>
        <w:r w:rsidRPr="00177ADE" w:rsidDel="00AE23E1">
          <w:rPr>
            <w:rFonts w:ascii="Cambria" w:hAnsi="Cambria"/>
            <w:i/>
            <w:iCs/>
          </w:rPr>
          <w:delText>American Journal of Political Science</w:delText>
        </w:r>
        <w:r w:rsidRPr="00177ADE" w:rsidDel="00AE23E1">
          <w:rPr>
            <w:rFonts w:ascii="Cambria" w:hAnsi="Cambria"/>
          </w:rPr>
          <w:delText xml:space="preserve">, </w:delText>
        </w:r>
        <w:r w:rsidRPr="00177ADE" w:rsidDel="00AE23E1">
          <w:rPr>
            <w:rFonts w:ascii="Cambria" w:hAnsi="Cambria"/>
            <w:i/>
            <w:iCs/>
          </w:rPr>
          <w:delText>63</w:delText>
        </w:r>
        <w:r w:rsidRPr="00177ADE" w:rsidDel="00AE23E1">
          <w:rPr>
            <w:rFonts w:ascii="Cambria" w:hAnsi="Cambria"/>
          </w:rPr>
          <w:delText>(2), 491–508. https://doi.org/10.1111/ajps.12423</w:delText>
        </w:r>
      </w:del>
    </w:p>
    <w:p w14:paraId="7FB3B54C" w14:textId="617D2D20" w:rsidR="00177ADE" w:rsidRPr="00177ADE" w:rsidDel="00AE23E1" w:rsidRDefault="00177ADE" w:rsidP="00177ADE">
      <w:pPr>
        <w:pStyle w:val="Bibliography"/>
        <w:rPr>
          <w:del w:id="505" w:author="Sina Furkan Özdemir" w:date="2021-06-09T12:51:00Z"/>
          <w:rFonts w:ascii="Cambria" w:hAnsi="Cambria"/>
        </w:rPr>
      </w:pPr>
      <w:del w:id="506" w:author="Sina Furkan Özdemir" w:date="2021-06-09T12:51:00Z">
        <w:r w:rsidRPr="00177ADE" w:rsidDel="00AE23E1">
          <w:rPr>
            <w:rFonts w:ascii="Cambria" w:hAnsi="Cambria"/>
          </w:rPr>
          <w:delText xml:space="preserve">Ecker-Ehrhardt, M. (2020). IO Public Communication Going Digital? Understanding Social Media Adoption and Use in Times of Politicization. In </w:delText>
        </w:r>
        <w:r w:rsidRPr="00177ADE" w:rsidDel="00AE23E1">
          <w:rPr>
            <w:rFonts w:ascii="Cambria" w:hAnsi="Cambria"/>
            <w:i/>
            <w:iCs/>
          </w:rPr>
          <w:delText>Digital Diplomacy and International Organisations</w:delText>
        </w:r>
        <w:r w:rsidRPr="00177ADE" w:rsidDel="00AE23E1">
          <w:rPr>
            <w:rFonts w:ascii="Cambria" w:hAnsi="Cambria"/>
          </w:rPr>
          <w:delText>. Routledge.</w:delText>
        </w:r>
      </w:del>
    </w:p>
    <w:p w14:paraId="2C3F1142" w14:textId="0F3109E6" w:rsidR="00177ADE" w:rsidRPr="00177ADE" w:rsidDel="00AE23E1" w:rsidRDefault="00177ADE" w:rsidP="00177ADE">
      <w:pPr>
        <w:pStyle w:val="Bibliography"/>
        <w:rPr>
          <w:del w:id="507" w:author="Sina Furkan Özdemir" w:date="2021-06-09T12:51:00Z"/>
          <w:rFonts w:ascii="Cambria" w:hAnsi="Cambria"/>
        </w:rPr>
      </w:pPr>
      <w:del w:id="508" w:author="Sina Furkan Özdemir" w:date="2021-06-09T12:51:00Z">
        <w:r w:rsidRPr="00177ADE" w:rsidDel="00AE23E1">
          <w:rPr>
            <w:rFonts w:ascii="Cambria" w:hAnsi="Cambria"/>
          </w:rPr>
          <w:delText xml:space="preserve">Hooghe, L., Marks, G., Lenz, T., Bezuijen, J., Ceka, B., &amp; Derderyan, S. (2017). </w:delText>
        </w:r>
        <w:r w:rsidRPr="00177ADE" w:rsidDel="00AE23E1">
          <w:rPr>
            <w:rFonts w:ascii="Cambria" w:hAnsi="Cambria"/>
            <w:i/>
            <w:iCs/>
          </w:rPr>
          <w:delText>Measuring International Authority: A Postfunctionalist Theory of Governance, Volume III</w:delText>
        </w:r>
        <w:r w:rsidRPr="00177ADE" w:rsidDel="00AE23E1">
          <w:rPr>
            <w:rFonts w:ascii="Cambria" w:hAnsi="Cambria"/>
          </w:rPr>
          <w:delText>. Oxford University Press.</w:delText>
        </w:r>
      </w:del>
    </w:p>
    <w:p w14:paraId="0A85D324" w14:textId="33D0401A" w:rsidR="00177ADE" w:rsidRPr="00177ADE" w:rsidDel="00AE23E1" w:rsidRDefault="00177ADE" w:rsidP="00177ADE">
      <w:pPr>
        <w:pStyle w:val="Bibliography"/>
        <w:rPr>
          <w:del w:id="509" w:author="Sina Furkan Özdemir" w:date="2021-06-09T12:51:00Z"/>
          <w:rFonts w:ascii="Cambria" w:hAnsi="Cambria"/>
        </w:rPr>
      </w:pPr>
      <w:del w:id="510" w:author="Sina Furkan Özdemir" w:date="2021-06-09T12:51:00Z">
        <w:r w:rsidRPr="00177ADE" w:rsidDel="00AE23E1">
          <w:rPr>
            <w:rFonts w:ascii="Cambria" w:hAnsi="Cambria"/>
          </w:rPr>
          <w:delText xml:space="preserve">Hüller, T. (2007). Assessing EU strategies for publicity. </w:delText>
        </w:r>
        <w:r w:rsidRPr="00177ADE" w:rsidDel="00AE23E1">
          <w:rPr>
            <w:rFonts w:ascii="Cambria" w:hAnsi="Cambria"/>
            <w:i/>
            <w:iCs/>
          </w:rPr>
          <w:delText>Journal of European Public Policy</w:delText>
        </w:r>
        <w:r w:rsidRPr="00177ADE" w:rsidDel="00AE23E1">
          <w:rPr>
            <w:rFonts w:ascii="Cambria" w:hAnsi="Cambria"/>
          </w:rPr>
          <w:delText xml:space="preserve">, </w:delText>
        </w:r>
        <w:r w:rsidRPr="00177ADE" w:rsidDel="00AE23E1">
          <w:rPr>
            <w:rFonts w:ascii="Cambria" w:hAnsi="Cambria"/>
            <w:i/>
            <w:iCs/>
          </w:rPr>
          <w:delText>14</w:delText>
        </w:r>
        <w:r w:rsidRPr="00177ADE" w:rsidDel="00AE23E1">
          <w:rPr>
            <w:rFonts w:ascii="Cambria" w:hAnsi="Cambria"/>
          </w:rPr>
          <w:delText>(4), 563–581. https://doi.org/10.1080/13501760701314391</w:delText>
        </w:r>
      </w:del>
    </w:p>
    <w:p w14:paraId="4B01CE77" w14:textId="244FD130" w:rsidR="00177ADE" w:rsidRPr="00177ADE" w:rsidDel="00AE23E1" w:rsidRDefault="00177ADE" w:rsidP="00177ADE">
      <w:pPr>
        <w:pStyle w:val="Bibliography"/>
        <w:rPr>
          <w:del w:id="511" w:author="Sina Furkan Özdemir" w:date="2021-06-09T12:51:00Z"/>
          <w:rFonts w:ascii="Cambria" w:hAnsi="Cambria"/>
        </w:rPr>
      </w:pPr>
      <w:del w:id="512" w:author="Sina Furkan Özdemir" w:date="2021-06-09T12:51:00Z">
        <w:r w:rsidRPr="00177ADE" w:rsidDel="00AE23E1">
          <w:rPr>
            <w:rFonts w:ascii="Cambria" w:hAnsi="Cambria"/>
            <w:lang w:val="nb-NO"/>
          </w:rPr>
          <w:delText xml:space="preserve">Silva, T., Kartalis, Y., &amp; Lobo, M. C. (2021). </w:delText>
        </w:r>
        <w:r w:rsidRPr="00177ADE" w:rsidDel="00AE23E1">
          <w:rPr>
            <w:rFonts w:ascii="Cambria" w:hAnsi="Cambria"/>
          </w:rPr>
          <w:delText xml:space="preserve">Highlighting supranational institutions? An automated analysis of EU politicisation (2002–2017). </w:delText>
        </w:r>
        <w:r w:rsidRPr="00177ADE" w:rsidDel="00AE23E1">
          <w:rPr>
            <w:rFonts w:ascii="Cambria" w:hAnsi="Cambria"/>
            <w:i/>
            <w:iCs/>
          </w:rPr>
          <w:delText>West European Politics</w:delText>
        </w:r>
        <w:r w:rsidRPr="00177ADE" w:rsidDel="00AE23E1">
          <w:rPr>
            <w:rFonts w:ascii="Cambria" w:hAnsi="Cambria"/>
          </w:rPr>
          <w:delText xml:space="preserve">, </w:delText>
        </w:r>
        <w:r w:rsidRPr="00177ADE" w:rsidDel="00AE23E1">
          <w:rPr>
            <w:rFonts w:ascii="Cambria" w:hAnsi="Cambria"/>
            <w:i/>
            <w:iCs/>
          </w:rPr>
          <w:delText>0</w:delText>
        </w:r>
        <w:r w:rsidRPr="00177ADE" w:rsidDel="00AE23E1">
          <w:rPr>
            <w:rFonts w:ascii="Cambria" w:hAnsi="Cambria"/>
          </w:rPr>
          <w:delText>(0), 1–25. https://doi.org/10.1080/01402382.2021.1910778</w:delText>
        </w:r>
      </w:del>
    </w:p>
    <w:p w14:paraId="1F5A8286" w14:textId="444FA135" w:rsidR="00177ADE" w:rsidRPr="00177ADE" w:rsidDel="00AE23E1" w:rsidRDefault="00177ADE" w:rsidP="00177ADE">
      <w:pPr>
        <w:pStyle w:val="Bibliography"/>
        <w:rPr>
          <w:del w:id="513" w:author="Sina Furkan Özdemir" w:date="2021-06-09T12:51:00Z"/>
          <w:rFonts w:ascii="Cambria" w:hAnsi="Cambria"/>
        </w:rPr>
      </w:pPr>
      <w:del w:id="514" w:author="Sina Furkan Özdemir" w:date="2021-06-09T12:51:00Z">
        <w:r w:rsidRPr="00177ADE" w:rsidDel="00AE23E1">
          <w:rPr>
            <w:rFonts w:ascii="Cambria" w:hAnsi="Cambria"/>
          </w:rPr>
          <w:delText xml:space="preserve">Tang, Y., &amp; Hew, K. F. (2018). Emoticon, Emoji, and Sticker Use in Computer-Mediated Communications: Understanding Its Communicative Function, Impact, User Behavior, and Motive. In L. Deng, W. W. K. Ma, &amp; C. W. R. Fong (Eds.), </w:delText>
        </w:r>
        <w:r w:rsidRPr="00177ADE" w:rsidDel="00AE23E1">
          <w:rPr>
            <w:rFonts w:ascii="Cambria" w:hAnsi="Cambria"/>
            <w:i/>
            <w:iCs/>
          </w:rPr>
          <w:delText>New Media for Educational Change</w:delText>
        </w:r>
        <w:r w:rsidRPr="00177ADE" w:rsidDel="00AE23E1">
          <w:rPr>
            <w:rFonts w:ascii="Cambria" w:hAnsi="Cambria"/>
          </w:rPr>
          <w:delText xml:space="preserve"> (pp. 191–201). Springer. https://doi.org/10.1007/978-981-10-8896-4_16</w:delText>
        </w:r>
      </w:del>
    </w:p>
    <w:p w14:paraId="6E4E199B" w14:textId="1048907F" w:rsidR="00177ADE" w:rsidRPr="00177ADE" w:rsidDel="00AE23E1" w:rsidRDefault="00177ADE" w:rsidP="00177ADE">
      <w:pPr>
        <w:pStyle w:val="Bibliography"/>
        <w:rPr>
          <w:del w:id="515" w:author="Sina Furkan Özdemir" w:date="2021-06-09T12:51:00Z"/>
          <w:rFonts w:ascii="Cambria" w:hAnsi="Cambria"/>
        </w:rPr>
      </w:pPr>
      <w:del w:id="516" w:author="Sina Furkan Özdemir" w:date="2021-06-09T12:51:00Z">
        <w:r w:rsidRPr="00177ADE" w:rsidDel="00AE23E1">
          <w:rPr>
            <w:rFonts w:ascii="Cambria" w:hAnsi="Cambria"/>
          </w:rPr>
          <w:delText xml:space="preserve">Young, L., &amp; Soroka, S. (2012). Affective News: The Automated Coding of Sentiment in Political Texts. </w:delText>
        </w:r>
        <w:r w:rsidRPr="00177ADE" w:rsidDel="00AE23E1">
          <w:rPr>
            <w:rFonts w:ascii="Cambria" w:hAnsi="Cambria"/>
            <w:i/>
            <w:iCs/>
          </w:rPr>
          <w:delText>Political Communication</w:delText>
        </w:r>
        <w:r w:rsidRPr="00177ADE" w:rsidDel="00AE23E1">
          <w:rPr>
            <w:rFonts w:ascii="Cambria" w:hAnsi="Cambria"/>
          </w:rPr>
          <w:delText xml:space="preserve">, </w:delText>
        </w:r>
        <w:r w:rsidRPr="00177ADE" w:rsidDel="00AE23E1">
          <w:rPr>
            <w:rFonts w:ascii="Cambria" w:hAnsi="Cambria"/>
            <w:i/>
            <w:iCs/>
          </w:rPr>
          <w:delText>29</w:delText>
        </w:r>
        <w:r w:rsidRPr="00177ADE" w:rsidDel="00AE23E1">
          <w:rPr>
            <w:rFonts w:ascii="Cambria" w:hAnsi="Cambria"/>
          </w:rPr>
          <w:delText>(2), 205–231. https://doi.org/10.1080/10584609.2012.671234</w:delText>
        </w:r>
      </w:del>
    </w:p>
    <w:p w14:paraId="2954C1F1" w14:textId="1EAB75B8" w:rsidR="00177ADE" w:rsidRPr="00177ADE" w:rsidRDefault="00177ADE" w:rsidP="00177ADE">
      <w:pPr>
        <w:pStyle w:val="BodyText"/>
      </w:pPr>
      <w:r>
        <w:fldChar w:fldCharType="end"/>
      </w:r>
    </w:p>
    <w:sectPr w:rsidR="00177ADE" w:rsidRPr="00177ADE">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Sina Furkan Özdemir" w:date="2021-06-12T12:45:00Z" w:initials="SFÖ">
    <w:p w14:paraId="54435F76" w14:textId="77777777" w:rsidR="00EA0876" w:rsidRDefault="00EA0876" w:rsidP="000463A7">
      <w:pPr>
        <w:pStyle w:val="CommentText"/>
      </w:pPr>
      <w:r>
        <w:rPr>
          <w:rStyle w:val="CommentReference"/>
        </w:rPr>
        <w:annotationRef/>
      </w:r>
      <w:r>
        <w:rPr>
          <w:lang w:val="tr-TR"/>
        </w:rPr>
        <w:t>I don't have to put citation to each and every one of these empirical instances but this just fit in soooo nicely...</w:t>
      </w:r>
    </w:p>
  </w:comment>
  <w:comment w:id="70" w:author="Sina Furkan Özdemir" w:date="2021-06-12T14:32:00Z" w:initials="SFÖ">
    <w:p w14:paraId="579BEEF5" w14:textId="77777777" w:rsidR="001948FE" w:rsidRDefault="001948FE" w:rsidP="00430B04">
      <w:pPr>
        <w:pStyle w:val="CommentText"/>
      </w:pPr>
      <w:r>
        <w:rPr>
          <w:rStyle w:val="CommentReference"/>
        </w:rPr>
        <w:annotationRef/>
      </w:r>
      <w:r>
        <w:rPr>
          <w:lang w:val="tr-TR"/>
        </w:rPr>
        <w:t>These are pretty old but I haven't found anything more recent on the subject. We can just remove the argument all together.</w:t>
      </w:r>
    </w:p>
  </w:comment>
  <w:comment w:id="112" w:author="Sina Furkan Özdemir" w:date="2021-06-12T15:19:00Z" w:initials="SFÖ">
    <w:p w14:paraId="7654213D" w14:textId="77777777" w:rsidR="0046015D" w:rsidRDefault="0046015D" w:rsidP="00125ADA">
      <w:pPr>
        <w:pStyle w:val="CommentText"/>
      </w:pPr>
      <w:r>
        <w:rPr>
          <w:rStyle w:val="CommentReference"/>
        </w:rPr>
        <w:annotationRef/>
      </w:r>
      <w:r>
        <w:rPr>
          <w:lang w:val="tr-TR"/>
        </w:rPr>
        <w:t>Should I add "double-barrel" of the social media? That it can enable the EU to capture the attention of journalists and find its way to the traditional media.</w:t>
      </w:r>
    </w:p>
  </w:comment>
  <w:comment w:id="162" w:author="Sina Furkan Özdemir" w:date="2021-06-12T15:34:00Z" w:initials="SFÖ">
    <w:p w14:paraId="2C27C8E8" w14:textId="77777777" w:rsidR="00A35FC9" w:rsidRDefault="00A35FC9" w:rsidP="000C7CB1">
      <w:pPr>
        <w:pStyle w:val="CommentText"/>
      </w:pPr>
      <w:r>
        <w:rPr>
          <w:rStyle w:val="CommentReference"/>
        </w:rPr>
        <w:annotationRef/>
      </w:r>
      <w:r>
        <w:rPr>
          <w:lang w:val="tr-TR"/>
        </w:rPr>
        <w:t>Ok I got carried away a bit day-dreaming about the results. Its mostly a wishful thinking right now.</w:t>
      </w:r>
    </w:p>
  </w:comment>
  <w:comment w:id="185" w:author="Sina Furkan Özdemir" w:date="2021-06-09T18:03:00Z" w:initials="SFÖ">
    <w:p w14:paraId="31294421" w14:textId="0D533CC2" w:rsidR="00F01D2A" w:rsidRDefault="00F01D2A" w:rsidP="00A35FC9">
      <w:pPr>
        <w:pStyle w:val="CommentText"/>
      </w:pPr>
      <w:r>
        <w:rPr>
          <w:rStyle w:val="CommentReference"/>
        </w:rPr>
        <w:annotationRef/>
      </w:r>
      <w:r>
        <w:rPr>
          <w:lang w:val="tr-TR"/>
        </w:rPr>
        <w:t>conjectural effects of various public communication strategies. It needs to be seriously reduced and adapted for the paper.</w:t>
      </w:r>
    </w:p>
  </w:comment>
  <w:comment w:id="300" w:author="Sina Furkan Özdemir" w:date="2021-06-09T11:04:00Z" w:initials="SFÖ">
    <w:p w14:paraId="1EF93335" w14:textId="17278048" w:rsidR="002C76E7" w:rsidRDefault="002C76E7" w:rsidP="00F01D2A">
      <w:pPr>
        <w:pStyle w:val="CommentText"/>
      </w:pPr>
      <w:r>
        <w:rPr>
          <w:rStyle w:val="CommentReference"/>
        </w:rPr>
        <w:annotationRef/>
      </w:r>
      <w:r>
        <w:rPr>
          <w:lang w:val="tr-TR"/>
        </w:rPr>
        <w:t>Should I add a paragraph about what helps generating these here before start talking about how the EU fails to achieve these?</w:t>
      </w:r>
    </w:p>
  </w:comment>
  <w:comment w:id="356" w:author="Sina Furkan Özdemir" w:date="2021-06-09T15:40:00Z" w:initials="SFÖ">
    <w:p w14:paraId="765C3237" w14:textId="77777777" w:rsidR="008D435B" w:rsidRDefault="008D435B" w:rsidP="00445667">
      <w:pPr>
        <w:pStyle w:val="CommentText"/>
      </w:pPr>
      <w:r>
        <w:rPr>
          <w:rStyle w:val="CommentReference"/>
        </w:rPr>
        <w:annotationRef/>
      </w:r>
      <w:r>
        <w:rPr>
          <w:lang w:val="tr-TR"/>
        </w:rPr>
        <w:t>left here.</w:t>
      </w:r>
    </w:p>
  </w:comment>
  <w:comment w:id="370" w:author="Christian Rauh" w:date="2021-06-03T09:45:00Z" w:initials="CR">
    <w:p w14:paraId="1A9E4F09" w14:textId="49FF6363" w:rsidR="007549D9" w:rsidRDefault="007549D9" w:rsidP="008D435B">
      <w:pPr>
        <w:pStyle w:val="CommentText"/>
      </w:pPr>
      <w:r>
        <w:rPr>
          <w:rStyle w:val="CommentReference"/>
        </w:rPr>
        <w:annotationRef/>
      </w:r>
      <w:r>
        <w:t>We need to briefly justify platform choice, probably here if it does not happen earlier</w:t>
      </w:r>
    </w:p>
  </w:comment>
  <w:comment w:id="371" w:author="Christian Rauh" w:date="2021-06-03T13:27:00Z" w:initials="CR">
    <w:p w14:paraId="4318CA04" w14:textId="689753B5" w:rsidR="002B0B49" w:rsidRDefault="002B0B49">
      <w:pPr>
        <w:pStyle w:val="CommentText"/>
      </w:pPr>
      <w:r>
        <w:rPr>
          <w:rStyle w:val="CommentReference"/>
        </w:rPr>
        <w:annotationRef/>
      </w:r>
      <w:r>
        <w:t>Look up better example</w:t>
      </w:r>
    </w:p>
  </w:comment>
  <w:comment w:id="373" w:author="Christian Rauh" w:date="2021-06-03T11:12:00Z" w:initials="CR">
    <w:p w14:paraId="63D58187" w14:textId="10D7134E" w:rsidR="00A3260D" w:rsidRDefault="00A3260D">
      <w:pPr>
        <w:pStyle w:val="CommentText"/>
      </w:pPr>
      <w:r>
        <w:rPr>
          <w:rStyle w:val="CommentReference"/>
        </w:rPr>
        <w:annotationRef/>
      </w:r>
    </w:p>
  </w:comment>
  <w:comment w:id="374" w:author="Christian Rauh" w:date="2021-06-03T11:36:00Z" w:initials="CR">
    <w:p w14:paraId="03D71265" w14:textId="77777777" w:rsidR="00A750C7" w:rsidRDefault="00A750C7">
      <w:pPr>
        <w:pStyle w:val="CommentText"/>
      </w:pPr>
      <w:r>
        <w:rPr>
          <w:rStyle w:val="CommentReference"/>
        </w:rPr>
        <w:annotationRef/>
      </w:r>
      <w:r>
        <w:t>These things need to prepared mainly in section 2 above. Here it should be really the technical information only.</w:t>
      </w:r>
    </w:p>
    <w:p w14:paraId="4F85AA04" w14:textId="77777777" w:rsidR="00A750C7" w:rsidRDefault="00A750C7">
      <w:pPr>
        <w:pStyle w:val="CommentText"/>
      </w:pPr>
    </w:p>
    <w:p w14:paraId="7DBEA043" w14:textId="050075BD" w:rsidR="00A750C7" w:rsidRDefault="00A750C7">
      <w:pPr>
        <w:pStyle w:val="CommentText"/>
      </w:pPr>
      <w:r>
        <w:t>I like the parts you have written already but think that the belong rather int section 2:</w:t>
      </w:r>
    </w:p>
    <w:p w14:paraId="33ED7213" w14:textId="77777777" w:rsidR="00A750C7" w:rsidRDefault="00A750C7">
      <w:pPr>
        <w:pStyle w:val="CommentText"/>
      </w:pPr>
    </w:p>
    <w:p w14:paraId="54C85756" w14:textId="77777777" w:rsidR="00A750C7" w:rsidRDefault="00A750C7" w:rsidP="00A750C7">
      <w:pPr>
        <w:pStyle w:val="BodyText"/>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228D4B29" w14:textId="151724DA" w:rsidR="00A750C7" w:rsidRDefault="00A750C7">
      <w:pPr>
        <w:pStyle w:val="CommentText"/>
      </w:pPr>
    </w:p>
  </w:comment>
  <w:comment w:id="376" w:author="Christian Rauh" w:date="2021-06-03T11:35:00Z" w:initials="CR">
    <w:p w14:paraId="4DA9BAD8" w14:textId="60FE9B00" w:rsidR="004A39FD" w:rsidRDefault="004A39FD">
      <w:pPr>
        <w:pStyle w:val="CommentText"/>
      </w:pPr>
      <w:r>
        <w:rPr>
          <w:rStyle w:val="CommentReference"/>
        </w:rPr>
        <w:annotationRef/>
      </w:r>
      <w:r>
        <w:t xml:space="preserve">I left out verbal style for now, </w:t>
      </w:r>
      <w:r w:rsidR="00A750C7">
        <w:t>not really sure of whether to include it</w:t>
      </w:r>
    </w:p>
  </w:comment>
  <w:comment w:id="377" w:author="Sina Furkan Özdemir" w:date="2021-06-09T09:54:00Z" w:initials="SFÖ">
    <w:p w14:paraId="0A7CEA68" w14:textId="77777777" w:rsidR="00DD0A8C" w:rsidRDefault="00DD0A8C" w:rsidP="00FC3478">
      <w:pPr>
        <w:pStyle w:val="CommentText"/>
      </w:pPr>
      <w:r>
        <w:rPr>
          <w:rStyle w:val="CommentReference"/>
        </w:rPr>
        <w:annotationRef/>
      </w:r>
      <w:r>
        <w:rPr>
          <w:lang w:val="tr-TR"/>
        </w:rPr>
        <w:t>I'll move the discussion on how syntactic and semantic complexity influence political learning to body section.</w:t>
      </w:r>
    </w:p>
  </w:comment>
  <w:comment w:id="375" w:author="Sina Furkan Özdemir" w:date="2021-06-09T13:05:00Z" w:initials="SFÖ">
    <w:p w14:paraId="38581834" w14:textId="77777777" w:rsidR="007A7C3F" w:rsidRDefault="007A7C3F" w:rsidP="008C32AB">
      <w:pPr>
        <w:pStyle w:val="CommentText"/>
      </w:pPr>
      <w:r>
        <w:rPr>
          <w:rStyle w:val="CommentReference"/>
        </w:rPr>
        <w:annotationRef/>
      </w:r>
      <w:r>
        <w:rPr>
          <w:lang w:val="tr-TR"/>
        </w:rPr>
        <w:t>Cool but we are looking at the effect of structural features of messages on engagement, right? Sentiment goes in the direction of content, so I am not really sure if it is in line with the purpose of the paper.</w:t>
      </w:r>
    </w:p>
  </w:comment>
  <w:comment w:id="378" w:author="Christian Rauh" w:date="2021-06-03T12:46:00Z" w:initials="CR">
    <w:p w14:paraId="5F425D40" w14:textId="26A55829" w:rsidR="00AD4BA7" w:rsidRDefault="00AD4BA7" w:rsidP="007A7C3F">
      <w:pPr>
        <w:pStyle w:val="CommentText"/>
      </w:pPr>
      <w:r>
        <w:rPr>
          <w:rStyle w:val="CommentReference"/>
        </w:rPr>
        <w:annotationRef/>
      </w:r>
      <w:r>
        <w:t>Also here some theoretical preparation is needed above, I am thinking of something like propaganda vs political dialogue …</w:t>
      </w:r>
    </w:p>
  </w:comment>
  <w:comment w:id="379" w:author="Sina Furkan Özdemir" w:date="2021-06-09T09:55:00Z" w:initials="SFÖ">
    <w:p w14:paraId="2D88CD64" w14:textId="77777777" w:rsidR="00AD397F" w:rsidRDefault="00AD397F" w:rsidP="005E7D5B">
      <w:pPr>
        <w:pStyle w:val="CommentText"/>
      </w:pPr>
      <w:r>
        <w:rPr>
          <w:rStyle w:val="CommentReference"/>
        </w:rPr>
        <w:annotationRef/>
      </w:r>
      <w:r>
        <w:rPr>
          <w:lang w:val="tr-TR"/>
        </w:rPr>
        <w:t xml:space="preserve">I am not sure what you mean. </w:t>
      </w:r>
    </w:p>
  </w:comment>
  <w:comment w:id="380" w:author="Christian Rauh" w:date="2021-06-03T13:07:00Z" w:initials="CR">
    <w:p w14:paraId="795BA2D2" w14:textId="743C4D4B" w:rsidR="00647BB3" w:rsidRDefault="00647BB3" w:rsidP="00AD397F">
      <w:pPr>
        <w:pStyle w:val="CommentText"/>
      </w:pPr>
      <w:r>
        <w:rPr>
          <w:rStyle w:val="CommentReference"/>
        </w:rPr>
        <w:annotationRef/>
      </w:r>
      <w:r>
        <w:t>Normalization by follower counts can either be discussed hre or in the analysis below …</w:t>
      </w:r>
    </w:p>
  </w:comment>
  <w:comment w:id="381" w:author="Sina Furkan Özdemir" w:date="2021-06-09T09:56:00Z" w:initials="SFÖ">
    <w:p w14:paraId="3B0BE16B" w14:textId="77777777" w:rsidR="00CD6CC4" w:rsidRDefault="00CD6CC4" w:rsidP="00487670">
      <w:pPr>
        <w:pStyle w:val="CommentText"/>
      </w:pPr>
      <w:r>
        <w:rPr>
          <w:rStyle w:val="CommentReference"/>
        </w:rPr>
        <w:annotationRef/>
      </w:r>
      <w:r>
        <w:rPr>
          <w:lang w:val="tr-TR"/>
        </w:rPr>
        <w:t>Here seems like the better options since we are already talking about indicators and normalization is part of the indicator.</w:t>
      </w:r>
    </w:p>
  </w:comment>
  <w:comment w:id="382" w:author="Christian Rauh" w:date="2021-06-03T13:08:00Z" w:initials="CR">
    <w:p w14:paraId="18C92708" w14:textId="51D38A21" w:rsidR="00647BB3" w:rsidRDefault="00647BB3" w:rsidP="00CD6CC4">
      <w:pPr>
        <w:pStyle w:val="CommentText"/>
      </w:pPr>
      <w:r>
        <w:rPr>
          <w:rStyle w:val="CommentReference"/>
        </w:rPr>
        <w:annotationRef/>
      </w:r>
      <w:r>
        <w:t>I would use these text bits in the discussion of the results below:</w:t>
      </w:r>
    </w:p>
    <w:p w14:paraId="1C1BF57D" w14:textId="77777777" w:rsidR="00647BB3" w:rsidRDefault="00647BB3">
      <w:pPr>
        <w:pStyle w:val="CommentText"/>
      </w:pPr>
    </w:p>
    <w:p w14:paraId="77EB241C" w14:textId="77777777" w:rsidR="00647BB3" w:rsidRDefault="00647BB3" w:rsidP="00647BB3">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1969162F" w14:textId="1AD92E12" w:rsidR="00647BB3" w:rsidRDefault="00647BB3">
      <w:pPr>
        <w:pStyle w:val="CommentText"/>
      </w:pPr>
    </w:p>
  </w:comment>
  <w:comment w:id="383" w:author="Sina Furkan Özdemir" w:date="2021-06-09T09:57:00Z" w:initials="SFÖ">
    <w:p w14:paraId="41296657" w14:textId="77777777" w:rsidR="00413872" w:rsidRDefault="00413872" w:rsidP="004E42D6">
      <w:pPr>
        <w:pStyle w:val="CommentText"/>
      </w:pPr>
      <w:r>
        <w:rPr>
          <w:rStyle w:val="CommentReference"/>
        </w:rPr>
        <w:annotationRef/>
      </w:r>
      <w:r>
        <w:rPr>
          <w:lang w:val="tr-TR"/>
        </w:rPr>
        <w:t xml:space="preserve">Well, these would certainly come up when we discuss the results. </w:t>
      </w:r>
    </w:p>
  </w:comment>
  <w:comment w:id="388" w:author="Christian Rauh" w:date="2021-06-03T13:09:00Z" w:initials="CR">
    <w:p w14:paraId="219ED263" w14:textId="6C47E95A" w:rsidR="002F18B7" w:rsidRDefault="002F18B7" w:rsidP="00413872">
      <w:pPr>
        <w:pStyle w:val="CommentText"/>
      </w:pPr>
      <w:r>
        <w:rPr>
          <w:rStyle w:val="CommentReference"/>
        </w:rPr>
        <w:annotationRef/>
      </w:r>
      <w:r>
        <w:t xml:space="preserve">Sina, in which file can I find these codings? </w:t>
      </w:r>
      <w:r>
        <w:br/>
      </w:r>
    </w:p>
    <w:p w14:paraId="21328856" w14:textId="70C04289" w:rsidR="002F18B7" w:rsidRDefault="002F18B7">
      <w:pPr>
        <w:pStyle w:val="CommentText"/>
      </w:pPr>
      <w:r>
        <w:t>In my extant scripts I just simply distinguished persons from institutions – otherwise it becomes to much (as we would need to discuss the catrgories in detail)</w:t>
      </w:r>
    </w:p>
    <w:p w14:paraId="1BC8F119" w14:textId="77777777" w:rsidR="002F18B7" w:rsidRDefault="002F18B7">
      <w:pPr>
        <w:pStyle w:val="CommentText"/>
      </w:pPr>
    </w:p>
    <w:p w14:paraId="50F2A7F1" w14:textId="7073A0FD" w:rsidR="002F18B7" w:rsidRDefault="002F18B7">
      <w:pPr>
        <w:pStyle w:val="CommentText"/>
      </w:pPr>
      <w:r>
        <w:t>But maybe a descriptive appendix on variation (ecluding temporal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35F76" w15:done="0"/>
  <w15:commentEx w15:paraId="579BEEF5" w15:done="0"/>
  <w15:commentEx w15:paraId="7654213D" w15:done="0"/>
  <w15:commentEx w15:paraId="2C27C8E8" w15:done="0"/>
  <w15:commentEx w15:paraId="31294421" w15:done="0"/>
  <w15:commentEx w15:paraId="1EF93335" w15:done="0"/>
  <w15:commentEx w15:paraId="765C3237" w15:done="0"/>
  <w15:commentEx w15:paraId="1A9E4F09" w15:done="0"/>
  <w15:commentEx w15:paraId="4318CA04" w15:done="0"/>
  <w15:commentEx w15:paraId="63D58187" w15:done="0"/>
  <w15:commentEx w15:paraId="228D4B29" w15:done="0"/>
  <w15:commentEx w15:paraId="4DA9BAD8" w15:done="0"/>
  <w15:commentEx w15:paraId="0A7CEA68" w15:paraIdParent="4DA9BAD8" w15:done="0"/>
  <w15:commentEx w15:paraId="38581834" w15:done="0"/>
  <w15:commentEx w15:paraId="5F425D40" w15:done="0"/>
  <w15:commentEx w15:paraId="2D88CD64" w15:paraIdParent="5F425D40" w15:done="0"/>
  <w15:commentEx w15:paraId="795BA2D2" w15:done="0"/>
  <w15:commentEx w15:paraId="3B0BE16B" w15:paraIdParent="795BA2D2" w15:done="0"/>
  <w15:commentEx w15:paraId="1969162F" w15:done="0"/>
  <w15:commentEx w15:paraId="41296657" w15:paraIdParent="1969162F" w15:done="0"/>
  <w15:commentEx w15:paraId="50F2A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2B00" w16cex:dateUtc="2021-06-12T10:45:00Z"/>
  <w16cex:commentExtensible w16cex:durableId="246F43F3" w16cex:dateUtc="2021-06-12T12:32:00Z"/>
  <w16cex:commentExtensible w16cex:durableId="246F4EF0" w16cex:dateUtc="2021-06-12T13:19:00Z"/>
  <w16cex:commentExtensible w16cex:durableId="246F5274" w16cex:dateUtc="2021-06-12T13:34:00Z"/>
  <w16cex:commentExtensible w16cex:durableId="246B810D" w16cex:dateUtc="2021-06-09T16:03:00Z"/>
  <w16cex:commentExtensible w16cex:durableId="246B1EA5" w16cex:dateUtc="2021-06-09T09:04:00Z"/>
  <w16cex:commentExtensible w16cex:durableId="246B5F7A" w16cex:dateUtc="2021-06-09T13:40:00Z"/>
  <w16cex:commentExtensible w16cex:durableId="2463231E" w16cex:dateUtc="2021-06-03T07:45:00Z"/>
  <w16cex:commentExtensible w16cex:durableId="24635740" w16cex:dateUtc="2021-06-03T11:27:00Z"/>
  <w16cex:commentExtensible w16cex:durableId="2463379C" w16cex:dateUtc="2021-06-03T09:12:00Z"/>
  <w16cex:commentExtensible w16cex:durableId="24633D47" w16cex:dateUtc="2021-06-03T09:36:00Z"/>
  <w16cex:commentExtensible w16cex:durableId="24633D1B" w16cex:dateUtc="2021-06-03T09:35:00Z"/>
  <w16cex:commentExtensible w16cex:durableId="246B0E3F" w16cex:dateUtc="2021-06-09T07:54:00Z"/>
  <w16cex:commentExtensible w16cex:durableId="246B3B22" w16cex:dateUtc="2021-06-09T11:05:00Z"/>
  <w16cex:commentExtensible w16cex:durableId="24634DC3" w16cex:dateUtc="2021-06-03T10:46:00Z"/>
  <w16cex:commentExtensible w16cex:durableId="246B0EAA" w16cex:dateUtc="2021-06-09T07:55:00Z"/>
  <w16cex:commentExtensible w16cex:durableId="2463528F" w16cex:dateUtc="2021-06-03T11:07:00Z"/>
  <w16cex:commentExtensible w16cex:durableId="246B0ECB" w16cex:dateUtc="2021-06-09T07:56:00Z"/>
  <w16cex:commentExtensible w16cex:durableId="246352B4" w16cex:dateUtc="2021-06-03T11:08:00Z"/>
  <w16cex:commentExtensible w16cex:durableId="246B0F0E" w16cex:dateUtc="2021-06-09T07:57:00Z"/>
  <w16cex:commentExtensible w16cex:durableId="24635310" w16cex:dateUtc="2021-06-03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35F76" w16cid:durableId="246F2B00"/>
  <w16cid:commentId w16cid:paraId="579BEEF5" w16cid:durableId="246F43F3"/>
  <w16cid:commentId w16cid:paraId="7654213D" w16cid:durableId="246F4EF0"/>
  <w16cid:commentId w16cid:paraId="2C27C8E8" w16cid:durableId="246F5274"/>
  <w16cid:commentId w16cid:paraId="31294421" w16cid:durableId="246B810D"/>
  <w16cid:commentId w16cid:paraId="1EF93335" w16cid:durableId="246B1EA5"/>
  <w16cid:commentId w16cid:paraId="765C3237" w16cid:durableId="246B5F7A"/>
  <w16cid:commentId w16cid:paraId="1A9E4F09" w16cid:durableId="2463231E"/>
  <w16cid:commentId w16cid:paraId="4318CA04" w16cid:durableId="24635740"/>
  <w16cid:commentId w16cid:paraId="63D58187" w16cid:durableId="2463379C"/>
  <w16cid:commentId w16cid:paraId="228D4B29" w16cid:durableId="24633D47"/>
  <w16cid:commentId w16cid:paraId="4DA9BAD8" w16cid:durableId="24633D1B"/>
  <w16cid:commentId w16cid:paraId="0A7CEA68" w16cid:durableId="246B0E3F"/>
  <w16cid:commentId w16cid:paraId="38581834" w16cid:durableId="246B3B22"/>
  <w16cid:commentId w16cid:paraId="5F425D40" w16cid:durableId="24634DC3"/>
  <w16cid:commentId w16cid:paraId="2D88CD64" w16cid:durableId="246B0EAA"/>
  <w16cid:commentId w16cid:paraId="795BA2D2" w16cid:durableId="2463528F"/>
  <w16cid:commentId w16cid:paraId="3B0BE16B" w16cid:durableId="246B0ECB"/>
  <w16cid:commentId w16cid:paraId="1969162F" w16cid:durableId="246352B4"/>
  <w16cid:commentId w16cid:paraId="41296657" w16cid:durableId="246B0F0E"/>
  <w16cid:commentId w16cid:paraId="50F2A7F1" w16cid:durableId="24635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3A18" w14:textId="77777777" w:rsidR="00C96B0B" w:rsidRDefault="00C96B0B">
      <w:pPr>
        <w:spacing w:after="0"/>
      </w:pPr>
      <w:r>
        <w:separator/>
      </w:r>
    </w:p>
  </w:endnote>
  <w:endnote w:type="continuationSeparator" w:id="0">
    <w:p w14:paraId="0BA102C6" w14:textId="77777777" w:rsidR="00C96B0B" w:rsidRDefault="00C96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BF1E" w14:textId="77777777" w:rsidR="00C96B0B" w:rsidRDefault="00C96B0B">
      <w:r>
        <w:separator/>
      </w:r>
    </w:p>
  </w:footnote>
  <w:footnote w:type="continuationSeparator" w:id="0">
    <w:p w14:paraId="6875F765" w14:textId="77777777" w:rsidR="00C96B0B" w:rsidRDefault="00C96B0B">
      <w:r>
        <w:continuationSeparator/>
      </w:r>
    </w:p>
  </w:footnote>
  <w:footnote w:id="1">
    <w:p w14:paraId="1AFC60BD" w14:textId="77777777" w:rsidR="00427BC8" w:rsidRDefault="00AA1C57">
      <w:pPr>
        <w:pStyle w:val="FootnoteText"/>
      </w:pPr>
      <w:r>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Pr>
          <w:rStyle w:val="FootnoteReference"/>
        </w:rPr>
        <w:footnoteRef/>
      </w:r>
      <w:r>
        <w:t xml:space="preserve"> Prof., Global Governance Unit, Social Science Center Berlin</w:t>
      </w:r>
    </w:p>
  </w:footnote>
  <w:footnote w:id="3">
    <w:p w14:paraId="62777505" w14:textId="46FB3CDE" w:rsidR="00F66FEB" w:rsidRPr="00F66FEB" w:rsidRDefault="00F66FEB">
      <w:pPr>
        <w:pStyle w:val="FootnoteText"/>
        <w:rPr>
          <w:lang w:val="tr-TR"/>
          <w:rPrChange w:id="124" w:author="Sina Furkan Özdemir" w:date="2021-06-12T15:20:00Z">
            <w:rPr/>
          </w:rPrChange>
        </w:rPr>
      </w:pPr>
      <w:ins w:id="125" w:author="Sina Furkan Özdemir" w:date="2021-06-12T15:20:00Z">
        <w:r>
          <w:rPr>
            <w:rStyle w:val="FootnoteReference"/>
          </w:rPr>
          <w:footnoteRef/>
        </w:r>
        <w:r>
          <w:t xml:space="preserve"> We refer to the individuals and institutions by s</w:t>
        </w:r>
        <w:r>
          <w:rPr>
            <w:lang w:val="tr-TR"/>
          </w:rPr>
          <w:t>upranational actors.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52D0780"/>
    <w:multiLevelType w:val="hybridMultilevel"/>
    <w:tmpl w:val="890AEE16"/>
    <w:lvl w:ilvl="0" w:tplc="208A8E5A">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6B306A6"/>
    <w:multiLevelType w:val="hybridMultilevel"/>
    <w:tmpl w:val="5CDA7D5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D5D253D"/>
    <w:multiLevelType w:val="hybridMultilevel"/>
    <w:tmpl w:val="464647FA"/>
    <w:lvl w:ilvl="0" w:tplc="ADECB99C">
      <w:start w:val="2"/>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1CC50D7"/>
    <w:multiLevelType w:val="hybridMultilevel"/>
    <w:tmpl w:val="2C5E7B28"/>
    <w:lvl w:ilvl="0" w:tplc="1F04226E">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51A0B2F"/>
    <w:multiLevelType w:val="hybridMultilevel"/>
    <w:tmpl w:val="CD5AB05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7" w15:restartNumberingAfterBreak="0">
    <w:nsid w:val="379F7D71"/>
    <w:multiLevelType w:val="hybridMultilevel"/>
    <w:tmpl w:val="22A46C0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480A75FF"/>
    <w:multiLevelType w:val="hybridMultilevel"/>
    <w:tmpl w:val="2CECD80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3CC1CFE"/>
    <w:multiLevelType w:val="hybridMultilevel"/>
    <w:tmpl w:val="DCB81B6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50A5687"/>
    <w:multiLevelType w:val="hybridMultilevel"/>
    <w:tmpl w:val="8E4ECFE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5"/>
  </w:num>
  <w:num w:numId="19">
    <w:abstractNumId w:val="3"/>
  </w:num>
  <w:num w:numId="20">
    <w:abstractNumId w:val="2"/>
  </w:num>
  <w:num w:numId="21">
    <w:abstractNumId w:val="9"/>
  </w:num>
  <w:num w:numId="22">
    <w:abstractNumId w:val="8"/>
  </w:num>
  <w:num w:numId="23">
    <w:abstractNumId w:val="10"/>
  </w:num>
  <w:num w:numId="24">
    <w:abstractNumId w:val="7"/>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53"/>
    <w:rsid w:val="00000823"/>
    <w:rsid w:val="00001E5A"/>
    <w:rsid w:val="00011275"/>
    <w:rsid w:val="00011C8B"/>
    <w:rsid w:val="000122BD"/>
    <w:rsid w:val="000163A4"/>
    <w:rsid w:val="000235D5"/>
    <w:rsid w:val="000279A7"/>
    <w:rsid w:val="00034E06"/>
    <w:rsid w:val="0004279C"/>
    <w:rsid w:val="00042BC7"/>
    <w:rsid w:val="0006344E"/>
    <w:rsid w:val="00063489"/>
    <w:rsid w:val="00066786"/>
    <w:rsid w:val="000671F6"/>
    <w:rsid w:val="000709A8"/>
    <w:rsid w:val="00086B6D"/>
    <w:rsid w:val="00086F26"/>
    <w:rsid w:val="000961AC"/>
    <w:rsid w:val="000A5DFE"/>
    <w:rsid w:val="000B1FFC"/>
    <w:rsid w:val="000D2470"/>
    <w:rsid w:val="000D4648"/>
    <w:rsid w:val="000D5DAB"/>
    <w:rsid w:val="00101477"/>
    <w:rsid w:val="00103B38"/>
    <w:rsid w:val="00112677"/>
    <w:rsid w:val="001205DF"/>
    <w:rsid w:val="00120B7D"/>
    <w:rsid w:val="00154967"/>
    <w:rsid w:val="001572E8"/>
    <w:rsid w:val="001626B8"/>
    <w:rsid w:val="00165A89"/>
    <w:rsid w:val="00177ADE"/>
    <w:rsid w:val="001905C9"/>
    <w:rsid w:val="001948FE"/>
    <w:rsid w:val="001A5CE0"/>
    <w:rsid w:val="001B5F5E"/>
    <w:rsid w:val="001B653D"/>
    <w:rsid w:val="001C15EF"/>
    <w:rsid w:val="00200934"/>
    <w:rsid w:val="002228E9"/>
    <w:rsid w:val="00231B55"/>
    <w:rsid w:val="002325C3"/>
    <w:rsid w:val="002526BA"/>
    <w:rsid w:val="002606EE"/>
    <w:rsid w:val="002621A3"/>
    <w:rsid w:val="0026244F"/>
    <w:rsid w:val="00274681"/>
    <w:rsid w:val="00276C03"/>
    <w:rsid w:val="00286F00"/>
    <w:rsid w:val="0029015A"/>
    <w:rsid w:val="00291273"/>
    <w:rsid w:val="002A3476"/>
    <w:rsid w:val="002A37A6"/>
    <w:rsid w:val="002B0B49"/>
    <w:rsid w:val="002C1FF7"/>
    <w:rsid w:val="002C7039"/>
    <w:rsid w:val="002C76E7"/>
    <w:rsid w:val="002F18B7"/>
    <w:rsid w:val="00306F1A"/>
    <w:rsid w:val="00325EFC"/>
    <w:rsid w:val="00331C96"/>
    <w:rsid w:val="003515D6"/>
    <w:rsid w:val="003607B4"/>
    <w:rsid w:val="00367D5F"/>
    <w:rsid w:val="00370532"/>
    <w:rsid w:val="003832E3"/>
    <w:rsid w:val="0038335C"/>
    <w:rsid w:val="00390BB8"/>
    <w:rsid w:val="003A5716"/>
    <w:rsid w:val="003B677B"/>
    <w:rsid w:val="003C101E"/>
    <w:rsid w:val="003F5F68"/>
    <w:rsid w:val="004002DF"/>
    <w:rsid w:val="00413872"/>
    <w:rsid w:val="00416812"/>
    <w:rsid w:val="0041714F"/>
    <w:rsid w:val="004201A5"/>
    <w:rsid w:val="00427BC8"/>
    <w:rsid w:val="0043399E"/>
    <w:rsid w:val="00440116"/>
    <w:rsid w:val="00443AE0"/>
    <w:rsid w:val="0046015D"/>
    <w:rsid w:val="004618AC"/>
    <w:rsid w:val="00495178"/>
    <w:rsid w:val="004A39FD"/>
    <w:rsid w:val="004B07B6"/>
    <w:rsid w:val="004B2C08"/>
    <w:rsid w:val="004E181E"/>
    <w:rsid w:val="004E29B3"/>
    <w:rsid w:val="004E5D41"/>
    <w:rsid w:val="004E6B86"/>
    <w:rsid w:val="004E72A3"/>
    <w:rsid w:val="004F3A5F"/>
    <w:rsid w:val="004F4034"/>
    <w:rsid w:val="004F689C"/>
    <w:rsid w:val="004F6DBE"/>
    <w:rsid w:val="00505CD0"/>
    <w:rsid w:val="00513B20"/>
    <w:rsid w:val="00545EEA"/>
    <w:rsid w:val="005478D3"/>
    <w:rsid w:val="00553C33"/>
    <w:rsid w:val="00557D64"/>
    <w:rsid w:val="0058250B"/>
    <w:rsid w:val="00590D07"/>
    <w:rsid w:val="00596F9F"/>
    <w:rsid w:val="005B36D1"/>
    <w:rsid w:val="005C15EF"/>
    <w:rsid w:val="005C61FA"/>
    <w:rsid w:val="005C74FF"/>
    <w:rsid w:val="005D0A43"/>
    <w:rsid w:val="005F0D07"/>
    <w:rsid w:val="005F725E"/>
    <w:rsid w:val="005F7A6F"/>
    <w:rsid w:val="00611237"/>
    <w:rsid w:val="0061433F"/>
    <w:rsid w:val="0061434A"/>
    <w:rsid w:val="006236AC"/>
    <w:rsid w:val="0064139E"/>
    <w:rsid w:val="00647BB3"/>
    <w:rsid w:val="0065143F"/>
    <w:rsid w:val="00657EB3"/>
    <w:rsid w:val="00666DBC"/>
    <w:rsid w:val="00676292"/>
    <w:rsid w:val="00676402"/>
    <w:rsid w:val="006922E1"/>
    <w:rsid w:val="00697874"/>
    <w:rsid w:val="006A1B52"/>
    <w:rsid w:val="006A4A71"/>
    <w:rsid w:val="006B1C4A"/>
    <w:rsid w:val="006D30B1"/>
    <w:rsid w:val="006D587A"/>
    <w:rsid w:val="006E5AA5"/>
    <w:rsid w:val="007102E9"/>
    <w:rsid w:val="00722A59"/>
    <w:rsid w:val="00725A1F"/>
    <w:rsid w:val="00733346"/>
    <w:rsid w:val="00733895"/>
    <w:rsid w:val="00742B44"/>
    <w:rsid w:val="007549D9"/>
    <w:rsid w:val="00757CF7"/>
    <w:rsid w:val="007808DF"/>
    <w:rsid w:val="00783A00"/>
    <w:rsid w:val="00784D58"/>
    <w:rsid w:val="007A6233"/>
    <w:rsid w:val="007A7C3F"/>
    <w:rsid w:val="007B6EBA"/>
    <w:rsid w:val="007C19ED"/>
    <w:rsid w:val="007E12A1"/>
    <w:rsid w:val="007F13BB"/>
    <w:rsid w:val="00800170"/>
    <w:rsid w:val="00807AA6"/>
    <w:rsid w:val="00814D62"/>
    <w:rsid w:val="00846481"/>
    <w:rsid w:val="00847805"/>
    <w:rsid w:val="00851301"/>
    <w:rsid w:val="00876F6A"/>
    <w:rsid w:val="00883531"/>
    <w:rsid w:val="00896896"/>
    <w:rsid w:val="008A469C"/>
    <w:rsid w:val="008C79CB"/>
    <w:rsid w:val="008D435B"/>
    <w:rsid w:val="008D4872"/>
    <w:rsid w:val="008D6863"/>
    <w:rsid w:val="00901144"/>
    <w:rsid w:val="00902DAB"/>
    <w:rsid w:val="00903435"/>
    <w:rsid w:val="00920E28"/>
    <w:rsid w:val="00921931"/>
    <w:rsid w:val="009309E3"/>
    <w:rsid w:val="009575F4"/>
    <w:rsid w:val="00977A38"/>
    <w:rsid w:val="00991AA8"/>
    <w:rsid w:val="0099249D"/>
    <w:rsid w:val="00994C1A"/>
    <w:rsid w:val="009A0AF5"/>
    <w:rsid w:val="009B19EC"/>
    <w:rsid w:val="009C1469"/>
    <w:rsid w:val="009D24F6"/>
    <w:rsid w:val="009D7117"/>
    <w:rsid w:val="009E72A2"/>
    <w:rsid w:val="009F2AF4"/>
    <w:rsid w:val="00A012B9"/>
    <w:rsid w:val="00A15009"/>
    <w:rsid w:val="00A152B0"/>
    <w:rsid w:val="00A21F87"/>
    <w:rsid w:val="00A26172"/>
    <w:rsid w:val="00A30EDB"/>
    <w:rsid w:val="00A3219A"/>
    <w:rsid w:val="00A3260D"/>
    <w:rsid w:val="00A32FDB"/>
    <w:rsid w:val="00A35FC9"/>
    <w:rsid w:val="00A40FF0"/>
    <w:rsid w:val="00A54BAC"/>
    <w:rsid w:val="00A72526"/>
    <w:rsid w:val="00A73DFD"/>
    <w:rsid w:val="00A73EF3"/>
    <w:rsid w:val="00A750C7"/>
    <w:rsid w:val="00A812B6"/>
    <w:rsid w:val="00A92573"/>
    <w:rsid w:val="00AA1C57"/>
    <w:rsid w:val="00AA2971"/>
    <w:rsid w:val="00AC13C0"/>
    <w:rsid w:val="00AD397F"/>
    <w:rsid w:val="00AD4BA7"/>
    <w:rsid w:val="00AE23E1"/>
    <w:rsid w:val="00B0781C"/>
    <w:rsid w:val="00B134EC"/>
    <w:rsid w:val="00B22A1C"/>
    <w:rsid w:val="00B22E93"/>
    <w:rsid w:val="00B34B9F"/>
    <w:rsid w:val="00B50492"/>
    <w:rsid w:val="00B60C07"/>
    <w:rsid w:val="00B73374"/>
    <w:rsid w:val="00B7665A"/>
    <w:rsid w:val="00B76D56"/>
    <w:rsid w:val="00B86B75"/>
    <w:rsid w:val="00BA6CA2"/>
    <w:rsid w:val="00BB3D27"/>
    <w:rsid w:val="00BB46B6"/>
    <w:rsid w:val="00BC19D3"/>
    <w:rsid w:val="00BC48D5"/>
    <w:rsid w:val="00BC5772"/>
    <w:rsid w:val="00BD6D6C"/>
    <w:rsid w:val="00BE2BC3"/>
    <w:rsid w:val="00BE6B00"/>
    <w:rsid w:val="00BF23CD"/>
    <w:rsid w:val="00BF61D0"/>
    <w:rsid w:val="00C017FA"/>
    <w:rsid w:val="00C05C3A"/>
    <w:rsid w:val="00C23E5C"/>
    <w:rsid w:val="00C2707C"/>
    <w:rsid w:val="00C36279"/>
    <w:rsid w:val="00C37D24"/>
    <w:rsid w:val="00C6314E"/>
    <w:rsid w:val="00C64966"/>
    <w:rsid w:val="00C65C79"/>
    <w:rsid w:val="00C96B0B"/>
    <w:rsid w:val="00CA5F8C"/>
    <w:rsid w:val="00CB65CE"/>
    <w:rsid w:val="00CD6B19"/>
    <w:rsid w:val="00CD6CC4"/>
    <w:rsid w:val="00CD7DD7"/>
    <w:rsid w:val="00CE08B6"/>
    <w:rsid w:val="00CE340C"/>
    <w:rsid w:val="00CE70AB"/>
    <w:rsid w:val="00D0094E"/>
    <w:rsid w:val="00D10F85"/>
    <w:rsid w:val="00D124F2"/>
    <w:rsid w:val="00D2166A"/>
    <w:rsid w:val="00D22DE7"/>
    <w:rsid w:val="00D262A3"/>
    <w:rsid w:val="00D2639D"/>
    <w:rsid w:val="00D42A20"/>
    <w:rsid w:val="00D45043"/>
    <w:rsid w:val="00D45A2B"/>
    <w:rsid w:val="00D55ACB"/>
    <w:rsid w:val="00D573F4"/>
    <w:rsid w:val="00D97F64"/>
    <w:rsid w:val="00DA115A"/>
    <w:rsid w:val="00DA6773"/>
    <w:rsid w:val="00DC37B3"/>
    <w:rsid w:val="00DC5BD4"/>
    <w:rsid w:val="00DC6735"/>
    <w:rsid w:val="00DC7989"/>
    <w:rsid w:val="00DD0A8C"/>
    <w:rsid w:val="00DD0E56"/>
    <w:rsid w:val="00DF6671"/>
    <w:rsid w:val="00E024D8"/>
    <w:rsid w:val="00E14A59"/>
    <w:rsid w:val="00E27800"/>
    <w:rsid w:val="00E30197"/>
    <w:rsid w:val="00E315A3"/>
    <w:rsid w:val="00E634EB"/>
    <w:rsid w:val="00E71969"/>
    <w:rsid w:val="00E72CF9"/>
    <w:rsid w:val="00E77358"/>
    <w:rsid w:val="00E77EC7"/>
    <w:rsid w:val="00EA0876"/>
    <w:rsid w:val="00EA12D4"/>
    <w:rsid w:val="00EA1DC0"/>
    <w:rsid w:val="00EA2715"/>
    <w:rsid w:val="00EB27D7"/>
    <w:rsid w:val="00EB280B"/>
    <w:rsid w:val="00EB3EBD"/>
    <w:rsid w:val="00ED375C"/>
    <w:rsid w:val="00ED5882"/>
    <w:rsid w:val="00ED5EFC"/>
    <w:rsid w:val="00EE32E4"/>
    <w:rsid w:val="00EF18CF"/>
    <w:rsid w:val="00EF750A"/>
    <w:rsid w:val="00F01D2A"/>
    <w:rsid w:val="00F02327"/>
    <w:rsid w:val="00F036D0"/>
    <w:rsid w:val="00F06236"/>
    <w:rsid w:val="00F067DF"/>
    <w:rsid w:val="00F15EA5"/>
    <w:rsid w:val="00F240EB"/>
    <w:rsid w:val="00F24288"/>
    <w:rsid w:val="00F24D35"/>
    <w:rsid w:val="00F66FEB"/>
    <w:rsid w:val="00F70024"/>
    <w:rsid w:val="00F76F0F"/>
    <w:rsid w:val="00F84A96"/>
    <w:rsid w:val="00F858EC"/>
    <w:rsid w:val="00FA3FF5"/>
    <w:rsid w:val="00FA4409"/>
    <w:rsid w:val="00FD3F48"/>
    <w:rsid w:val="00FD7013"/>
    <w:rsid w:val="00FD792F"/>
    <w:rsid w:val="00FF030E"/>
    <w:rsid w:val="00FF04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09E3"/>
    <w:rPr>
      <w:sz w:val="16"/>
      <w:szCs w:val="16"/>
    </w:rPr>
  </w:style>
  <w:style w:type="paragraph" w:styleId="CommentText">
    <w:name w:val="annotation text"/>
    <w:basedOn w:val="Normal"/>
    <w:link w:val="CommentTextChar"/>
    <w:unhideWhenUsed/>
    <w:rsid w:val="009309E3"/>
    <w:rPr>
      <w:sz w:val="20"/>
      <w:szCs w:val="20"/>
    </w:rPr>
  </w:style>
  <w:style w:type="character" w:customStyle="1" w:styleId="CommentTextChar">
    <w:name w:val="Comment Text Char"/>
    <w:basedOn w:val="DefaultParagraphFont"/>
    <w:link w:val="CommentText"/>
    <w:rsid w:val="009309E3"/>
    <w:rPr>
      <w:sz w:val="20"/>
      <w:szCs w:val="20"/>
    </w:rPr>
  </w:style>
  <w:style w:type="paragraph" w:styleId="CommentSubject">
    <w:name w:val="annotation subject"/>
    <w:basedOn w:val="CommentText"/>
    <w:next w:val="CommentText"/>
    <w:link w:val="CommentSubjectChar"/>
    <w:semiHidden/>
    <w:unhideWhenUsed/>
    <w:rsid w:val="009309E3"/>
    <w:rPr>
      <w:b/>
      <w:bCs/>
    </w:rPr>
  </w:style>
  <w:style w:type="character" w:customStyle="1" w:styleId="CommentSubjectChar">
    <w:name w:val="Comment Subject Char"/>
    <w:basedOn w:val="CommentTextChar"/>
    <w:link w:val="CommentSubject"/>
    <w:semiHidden/>
    <w:rsid w:val="009309E3"/>
    <w:rPr>
      <w:b/>
      <w:bCs/>
      <w:sz w:val="20"/>
      <w:szCs w:val="20"/>
    </w:rPr>
  </w:style>
  <w:style w:type="character" w:customStyle="1" w:styleId="css-901oao">
    <w:name w:val="css-901oao"/>
    <w:basedOn w:val="DefaultParagraphFont"/>
    <w:rsid w:val="002B0B49"/>
  </w:style>
  <w:style w:type="table" w:styleId="TableGrid">
    <w:name w:val="Table Grid"/>
    <w:basedOn w:val="TableNormal"/>
    <w:rsid w:val="00D124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4223-97ED-4AE6-B39D-85A7297B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14549</Words>
  <Characters>77115</Characters>
  <Application>Microsoft Office Word</Application>
  <DocSecurity>0</DocSecurity>
  <Lines>642</Lines>
  <Paragraphs>182</Paragraphs>
  <ScaleCrop>false</ScaleCrop>
  <HeadingPairs>
    <vt:vector size="2" baseType="variant">
      <vt:variant>
        <vt:lpstr>Titel</vt:lpstr>
      </vt:variant>
      <vt:variant>
        <vt:i4>1</vt:i4>
      </vt:variant>
    </vt:vector>
  </HeadingPairs>
  <TitlesOfParts>
    <vt:vector size="1" baseType="lpstr">
      <vt:lpstr>Com_qual_v1</vt:lpstr>
    </vt:vector>
  </TitlesOfParts>
  <Company/>
  <LinksUpToDate>false</LinksUpToDate>
  <CharactersWithSpaces>91482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2</cp:revision>
  <dcterms:created xsi:type="dcterms:W3CDTF">2021-06-12T13:38:00Z</dcterms:created>
  <dcterms:modified xsi:type="dcterms:W3CDTF">2021-06-12T13:38:00Z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id="4CbIDJ5M"/&gt;&lt;style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