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EB4B0" w14:textId="575EFB54" w:rsidR="00C438D5" w:rsidRPr="0011405F" w:rsidRDefault="00051A1B" w:rsidP="00954DDD">
      <w:pPr>
        <w:spacing w:after="0" w:line="240" w:lineRule="auto"/>
        <w:jc w:val="right"/>
        <w:rPr>
          <w:b/>
          <w:sz w:val="20"/>
          <w:szCs w:val="24"/>
          <w:lang w:val="en-US"/>
        </w:rPr>
      </w:pPr>
      <w:bookmarkStart w:id="0" w:name="_GoBack"/>
      <w:bookmarkEnd w:id="0"/>
      <w:r w:rsidRPr="0011405F">
        <w:rPr>
          <w:b/>
          <w:sz w:val="20"/>
          <w:szCs w:val="24"/>
          <w:lang w:val="en-US"/>
        </w:rPr>
        <w:t>Politics and Governance</w:t>
      </w:r>
      <w:r w:rsidR="006F170E" w:rsidRPr="0011405F">
        <w:rPr>
          <w:b/>
          <w:sz w:val="20"/>
          <w:szCs w:val="24"/>
          <w:lang w:val="en-US"/>
        </w:rPr>
        <w:t xml:space="preserve"> (ISSN: </w:t>
      </w:r>
      <w:r w:rsidRPr="0011405F">
        <w:rPr>
          <w:b/>
          <w:sz w:val="20"/>
          <w:szCs w:val="24"/>
          <w:lang w:val="en-US"/>
        </w:rPr>
        <w:t>2183-2463</w:t>
      </w:r>
      <w:r w:rsidR="006F170E" w:rsidRPr="0011405F">
        <w:rPr>
          <w:b/>
          <w:sz w:val="20"/>
          <w:szCs w:val="24"/>
          <w:lang w:val="en-US"/>
        </w:rPr>
        <w:t>)</w:t>
      </w:r>
      <w:r w:rsidR="00DC5FAB" w:rsidRPr="0011405F">
        <w:rPr>
          <w:b/>
          <w:sz w:val="20"/>
          <w:szCs w:val="24"/>
          <w:lang w:val="en-US"/>
        </w:rPr>
        <w:br/>
      </w:r>
      <w:r w:rsidR="007C588D">
        <w:rPr>
          <w:b/>
          <w:sz w:val="20"/>
          <w:szCs w:val="24"/>
          <w:lang w:val="en-US"/>
        </w:rPr>
        <w:t>2022</w:t>
      </w:r>
      <w:r w:rsidR="001C490E" w:rsidRPr="0011405F">
        <w:rPr>
          <w:b/>
          <w:sz w:val="20"/>
          <w:szCs w:val="24"/>
          <w:lang w:val="en-US"/>
        </w:rPr>
        <w:t xml:space="preserve">, </w:t>
      </w:r>
      <w:r w:rsidR="00917E73" w:rsidRPr="0011405F">
        <w:rPr>
          <w:b/>
          <w:sz w:val="20"/>
          <w:szCs w:val="24"/>
          <w:lang w:val="en-US"/>
        </w:rPr>
        <w:t>Volume</w:t>
      </w:r>
      <w:r w:rsidR="007C588D">
        <w:rPr>
          <w:b/>
          <w:sz w:val="20"/>
          <w:szCs w:val="24"/>
          <w:lang w:val="en-US"/>
        </w:rPr>
        <w:t xml:space="preserve"> 10</w:t>
      </w:r>
      <w:r w:rsidR="00917E73" w:rsidRPr="0011405F">
        <w:rPr>
          <w:b/>
          <w:sz w:val="20"/>
          <w:szCs w:val="24"/>
          <w:lang w:val="en-US"/>
        </w:rPr>
        <w:t>, Issue</w:t>
      </w:r>
      <w:r w:rsidR="007C588D">
        <w:rPr>
          <w:b/>
          <w:sz w:val="20"/>
          <w:szCs w:val="24"/>
          <w:lang w:val="en-US"/>
        </w:rPr>
        <w:t xml:space="preserve"> 1</w:t>
      </w:r>
      <w:r w:rsidR="00DC5FAB" w:rsidRPr="0011405F">
        <w:rPr>
          <w:b/>
          <w:sz w:val="20"/>
          <w:szCs w:val="24"/>
          <w:lang w:val="en-US"/>
        </w:rPr>
        <w:t xml:space="preserve">, Pages </w:t>
      </w:r>
      <w:r w:rsidR="0064749A" w:rsidRPr="0011405F">
        <w:rPr>
          <w:b/>
          <w:sz w:val="20"/>
          <w:szCs w:val="24"/>
          <w:lang w:val="en-US"/>
        </w:rPr>
        <w:t>X</w:t>
      </w:r>
      <w:r w:rsidR="00DC5FAB" w:rsidRPr="0011405F">
        <w:rPr>
          <w:b/>
          <w:sz w:val="20"/>
          <w:szCs w:val="24"/>
          <w:lang w:val="en-US"/>
        </w:rPr>
        <w:t>–</w:t>
      </w:r>
      <w:r w:rsidR="0064749A" w:rsidRPr="0011405F">
        <w:rPr>
          <w:b/>
          <w:sz w:val="20"/>
          <w:szCs w:val="24"/>
          <w:lang w:val="en-US"/>
        </w:rPr>
        <w:t>X</w:t>
      </w:r>
      <w:r w:rsidR="001455D2" w:rsidRPr="0011405F">
        <w:rPr>
          <w:b/>
          <w:sz w:val="20"/>
          <w:szCs w:val="24"/>
          <w:lang w:val="en-US"/>
        </w:rPr>
        <w:br/>
      </w:r>
      <w:r w:rsidR="00EE54E7" w:rsidRPr="0011405F">
        <w:rPr>
          <w:b/>
          <w:sz w:val="20"/>
          <w:szCs w:val="24"/>
          <w:lang w:val="en-US"/>
        </w:rPr>
        <w:t>https://doi.org/</w:t>
      </w:r>
      <w:r w:rsidR="00AB3CAE" w:rsidRPr="0011405F">
        <w:rPr>
          <w:b/>
          <w:sz w:val="20"/>
          <w:szCs w:val="24"/>
          <w:lang w:val="en-US"/>
        </w:rPr>
        <w:t>10.17645/</w:t>
      </w:r>
      <w:r w:rsidRPr="0011405F">
        <w:rPr>
          <w:b/>
          <w:sz w:val="20"/>
          <w:szCs w:val="24"/>
          <w:lang w:val="en-US"/>
        </w:rPr>
        <w:t>pag</w:t>
      </w:r>
      <w:r w:rsidR="00F84696" w:rsidRPr="0011405F">
        <w:rPr>
          <w:b/>
          <w:sz w:val="20"/>
          <w:szCs w:val="24"/>
          <w:lang w:val="en-US"/>
        </w:rPr>
        <w:t>.v</w:t>
      </w:r>
      <w:r w:rsidR="007C588D">
        <w:rPr>
          <w:b/>
          <w:sz w:val="20"/>
          <w:szCs w:val="24"/>
          <w:lang w:val="en-US"/>
        </w:rPr>
        <w:t>10</w:t>
      </w:r>
      <w:r w:rsidR="00F84696" w:rsidRPr="0011405F">
        <w:rPr>
          <w:b/>
          <w:sz w:val="20"/>
          <w:szCs w:val="24"/>
          <w:lang w:val="en-US"/>
        </w:rPr>
        <w:t>i</w:t>
      </w:r>
      <w:r w:rsidR="007C588D">
        <w:rPr>
          <w:b/>
          <w:sz w:val="20"/>
          <w:szCs w:val="24"/>
          <w:lang w:val="en-US"/>
        </w:rPr>
        <w:t>1</w:t>
      </w:r>
      <w:r w:rsidR="00F84696" w:rsidRPr="0011405F">
        <w:rPr>
          <w:b/>
          <w:sz w:val="20"/>
          <w:szCs w:val="24"/>
          <w:lang w:val="en-US"/>
        </w:rPr>
        <w:t>.</w:t>
      </w:r>
      <w:r w:rsidR="007C588D">
        <w:rPr>
          <w:b/>
          <w:sz w:val="20"/>
          <w:szCs w:val="24"/>
          <w:lang w:val="en-US"/>
        </w:rPr>
        <w:t>4686</w:t>
      </w:r>
      <w:r w:rsidR="00C438D5" w:rsidRPr="0011405F">
        <w:rPr>
          <w:b/>
          <w:sz w:val="20"/>
          <w:szCs w:val="24"/>
          <w:lang w:val="en-US"/>
        </w:rPr>
        <w:br/>
      </w:r>
    </w:p>
    <w:p w14:paraId="00267C70" w14:textId="77777777" w:rsidR="000756C9" w:rsidRPr="0011405F" w:rsidRDefault="000A1A9E" w:rsidP="00954DDD">
      <w:pPr>
        <w:spacing w:after="0" w:line="240" w:lineRule="auto"/>
        <w:rPr>
          <w:sz w:val="20"/>
          <w:lang w:val="en-US"/>
        </w:rPr>
      </w:pPr>
      <w:r w:rsidRPr="0011405F">
        <w:rPr>
          <w:sz w:val="20"/>
          <w:lang w:val="en-US"/>
        </w:rPr>
        <w:t>Article</w:t>
      </w:r>
    </w:p>
    <w:p w14:paraId="5F808683" w14:textId="788852B3" w:rsidR="000756C9" w:rsidRPr="0011405F" w:rsidRDefault="00CB0832" w:rsidP="00954DDD">
      <w:pPr>
        <w:spacing w:after="0" w:line="240" w:lineRule="auto"/>
        <w:rPr>
          <w:b/>
          <w:sz w:val="32"/>
          <w:szCs w:val="20"/>
          <w:lang w:val="en-US"/>
        </w:rPr>
      </w:pPr>
      <w:bookmarkStart w:id="1" w:name="_Hlk75851109"/>
      <w:r w:rsidRPr="0011405F">
        <w:rPr>
          <w:b/>
          <w:sz w:val="32"/>
          <w:szCs w:val="20"/>
          <w:lang w:val="en-US"/>
        </w:rPr>
        <w:t xml:space="preserve">A bird’s eye view: </w:t>
      </w:r>
      <w:r w:rsidR="00CB7529" w:rsidRPr="0011405F">
        <w:rPr>
          <w:b/>
          <w:sz w:val="32"/>
          <w:szCs w:val="20"/>
          <w:lang w:val="en-US"/>
        </w:rPr>
        <w:t>S</w:t>
      </w:r>
      <w:r w:rsidRPr="0011405F">
        <w:rPr>
          <w:b/>
          <w:sz w:val="32"/>
          <w:szCs w:val="20"/>
          <w:lang w:val="en-US"/>
        </w:rPr>
        <w:t xml:space="preserve">upranational EU actors </w:t>
      </w:r>
      <w:r w:rsidR="00CB7529" w:rsidRPr="0011405F">
        <w:rPr>
          <w:b/>
          <w:sz w:val="32"/>
          <w:szCs w:val="20"/>
          <w:lang w:val="en-US"/>
        </w:rPr>
        <w:t xml:space="preserve">on </w:t>
      </w:r>
      <w:r w:rsidR="004F022B" w:rsidRPr="0011405F">
        <w:rPr>
          <w:b/>
          <w:sz w:val="32"/>
          <w:szCs w:val="20"/>
          <w:lang w:val="en-US"/>
        </w:rPr>
        <w:t>Twitter.</w:t>
      </w:r>
    </w:p>
    <w:bookmarkEnd w:id="1"/>
    <w:p w14:paraId="1CB90699" w14:textId="77777777" w:rsidR="007C588D" w:rsidRPr="00A341E4" w:rsidRDefault="007C588D" w:rsidP="007C588D">
      <w:pPr>
        <w:spacing w:before="120" w:after="120" w:line="240" w:lineRule="auto"/>
        <w:rPr>
          <w:vertAlign w:val="superscript"/>
        </w:rPr>
      </w:pPr>
      <w:commentRangeStart w:id="2"/>
      <w:proofErr w:type="spellStart"/>
      <w:r w:rsidRPr="00A341E4">
        <w:t>Sina</w:t>
      </w:r>
      <w:proofErr w:type="spellEnd"/>
      <w:r w:rsidRPr="00A341E4">
        <w:t xml:space="preserve"> Özdemir</w:t>
      </w:r>
      <w:r w:rsidRPr="00A341E4">
        <w:rPr>
          <w:vertAlign w:val="superscript"/>
        </w:rPr>
        <w:t>1,</w:t>
      </w:r>
      <w:r w:rsidRPr="00A341E4">
        <w:t>* and Christian Rauh</w:t>
      </w:r>
      <w:r w:rsidRPr="00A341E4">
        <w:rPr>
          <w:vertAlign w:val="superscript"/>
        </w:rPr>
        <w:t>2</w:t>
      </w:r>
    </w:p>
    <w:p w14:paraId="013ED80E" w14:textId="77777777" w:rsidR="007C588D" w:rsidRPr="00A341E4" w:rsidRDefault="007C588D" w:rsidP="007C588D">
      <w:pPr>
        <w:tabs>
          <w:tab w:val="left" w:pos="142"/>
        </w:tabs>
        <w:spacing w:after="0" w:line="240" w:lineRule="auto"/>
        <w:rPr>
          <w:sz w:val="20"/>
        </w:rPr>
      </w:pPr>
      <w:r w:rsidRPr="00A341E4">
        <w:rPr>
          <w:sz w:val="20"/>
          <w:vertAlign w:val="superscript"/>
        </w:rPr>
        <w:t xml:space="preserve">1 </w:t>
      </w:r>
      <w:r w:rsidRPr="00A341E4">
        <w:rPr>
          <w:sz w:val="20"/>
        </w:rPr>
        <w:t xml:space="preserve">Department of Sociology and Political Science, Norwegian University of Science and Technology Trondheim; E-Mail: </w:t>
      </w:r>
      <w:hyperlink r:id="rId8" w:history="1">
        <w:r w:rsidRPr="00A341E4">
          <w:rPr>
            <w:rStyle w:val="Hyperlink"/>
            <w:sz w:val="20"/>
          </w:rPr>
          <w:t>sina.ozdemir@ntnu.no</w:t>
        </w:r>
      </w:hyperlink>
      <w:r w:rsidRPr="00A341E4">
        <w:rPr>
          <w:sz w:val="20"/>
        </w:rPr>
        <w:t xml:space="preserve"> </w:t>
      </w:r>
    </w:p>
    <w:p w14:paraId="62F3349A" w14:textId="77777777" w:rsidR="007C588D" w:rsidRPr="00A341E4" w:rsidRDefault="007C588D" w:rsidP="007C588D">
      <w:pPr>
        <w:tabs>
          <w:tab w:val="left" w:pos="142"/>
        </w:tabs>
        <w:spacing w:after="0" w:line="240" w:lineRule="auto"/>
        <w:rPr>
          <w:sz w:val="20"/>
        </w:rPr>
      </w:pPr>
      <w:r w:rsidRPr="00A341E4">
        <w:rPr>
          <w:sz w:val="20"/>
          <w:vertAlign w:val="superscript"/>
        </w:rPr>
        <w:t xml:space="preserve">2 </w:t>
      </w:r>
      <w:r w:rsidRPr="00A341E4">
        <w:rPr>
          <w:sz w:val="20"/>
        </w:rPr>
        <w:t xml:space="preserve">Research Unit Global Governance, WZB Berlin Social Science </w:t>
      </w:r>
      <w:proofErr w:type="spellStart"/>
      <w:r w:rsidRPr="00A341E4">
        <w:rPr>
          <w:sz w:val="20"/>
        </w:rPr>
        <w:t>Center</w:t>
      </w:r>
      <w:proofErr w:type="spellEnd"/>
      <w:r w:rsidRPr="00A341E4">
        <w:rPr>
          <w:sz w:val="20"/>
        </w:rPr>
        <w:t xml:space="preserve">, Germany; E-Mail: </w:t>
      </w:r>
      <w:hyperlink r:id="rId9" w:history="1">
        <w:r w:rsidRPr="00A341E4">
          <w:rPr>
            <w:rStyle w:val="Hyperlink"/>
            <w:sz w:val="20"/>
          </w:rPr>
          <w:t>christian.rauh@wzb.eu</w:t>
        </w:r>
      </w:hyperlink>
      <w:r w:rsidRPr="00A341E4">
        <w:rPr>
          <w:sz w:val="20"/>
        </w:rPr>
        <w:t xml:space="preserve">; Web: </w:t>
      </w:r>
      <w:hyperlink r:id="rId10" w:history="1">
        <w:r w:rsidRPr="00A341E4">
          <w:rPr>
            <w:rStyle w:val="Hyperlink"/>
            <w:sz w:val="20"/>
          </w:rPr>
          <w:t>www.christian-rauh.eu</w:t>
        </w:r>
      </w:hyperlink>
      <w:r w:rsidRPr="00A341E4">
        <w:rPr>
          <w:sz w:val="20"/>
        </w:rPr>
        <w:t xml:space="preserve"> </w:t>
      </w:r>
    </w:p>
    <w:p w14:paraId="2735D589" w14:textId="77777777" w:rsidR="007C588D" w:rsidRPr="00A341E4" w:rsidRDefault="007C588D" w:rsidP="007C588D">
      <w:pPr>
        <w:tabs>
          <w:tab w:val="left" w:pos="142"/>
        </w:tabs>
        <w:spacing w:before="120" w:after="120" w:line="240" w:lineRule="auto"/>
        <w:rPr>
          <w:sz w:val="20"/>
        </w:rPr>
      </w:pPr>
      <w:r w:rsidRPr="00A341E4">
        <w:rPr>
          <w:sz w:val="20"/>
        </w:rPr>
        <w:t>* Corresponding author</w:t>
      </w:r>
      <w:commentRangeEnd w:id="2"/>
      <w:r>
        <w:rPr>
          <w:rStyle w:val="Kommentarzeichen"/>
        </w:rPr>
        <w:commentReference w:id="2"/>
      </w:r>
    </w:p>
    <w:p w14:paraId="6FC68478" w14:textId="4CA0D2F5" w:rsidR="007C588D" w:rsidRPr="007C588D" w:rsidRDefault="007C588D" w:rsidP="007C588D">
      <w:pPr>
        <w:spacing w:before="240" w:after="240"/>
        <w:jc w:val="both"/>
        <w:rPr>
          <w:rFonts w:cs="Calibri"/>
          <w:sz w:val="20"/>
          <w:szCs w:val="20"/>
          <w:lang w:val="en-US"/>
        </w:rPr>
      </w:pPr>
      <w:bookmarkStart w:id="3" w:name="_Hlk523833841"/>
      <w:r w:rsidRPr="007C588D">
        <w:rPr>
          <w:rFonts w:cs="Calibri"/>
          <w:sz w:val="20"/>
          <w:szCs w:val="20"/>
          <w:lang w:val="en-US"/>
        </w:rPr>
        <w:t xml:space="preserve">Submitted: </w:t>
      </w:r>
      <w:r>
        <w:rPr>
          <w:rFonts w:cs="Calibri"/>
          <w:sz w:val="20"/>
          <w:szCs w:val="20"/>
          <w:lang w:val="en-US"/>
        </w:rPr>
        <w:t>12 July</w:t>
      </w:r>
      <w:r w:rsidRPr="007C588D">
        <w:rPr>
          <w:rFonts w:cs="Calibri"/>
          <w:sz w:val="20"/>
          <w:szCs w:val="20"/>
          <w:lang w:val="en-US"/>
        </w:rPr>
        <w:t xml:space="preserve"> 2021 | Accepted: </w:t>
      </w:r>
      <w:r>
        <w:rPr>
          <w:rFonts w:cs="Calibri"/>
          <w:sz w:val="20"/>
          <w:szCs w:val="20"/>
          <w:lang w:val="en-US"/>
        </w:rPr>
        <w:t>6 October</w:t>
      </w:r>
      <w:r w:rsidRPr="007C588D">
        <w:rPr>
          <w:rFonts w:cs="Calibri"/>
          <w:sz w:val="20"/>
          <w:szCs w:val="20"/>
          <w:lang w:val="en-US"/>
        </w:rPr>
        <w:t xml:space="preserve"> 2021 | Published: in press</w:t>
      </w:r>
      <w:bookmarkEnd w:id="3"/>
    </w:p>
    <w:p w14:paraId="225742E1" w14:textId="77777777" w:rsidR="000756C9" w:rsidRPr="0011405F" w:rsidRDefault="000756C9" w:rsidP="000309ED">
      <w:pPr>
        <w:spacing w:before="240" w:after="0" w:line="240" w:lineRule="auto"/>
        <w:rPr>
          <w:b/>
          <w:sz w:val="20"/>
          <w:lang w:val="en-US"/>
        </w:rPr>
      </w:pPr>
      <w:r w:rsidRPr="0011405F">
        <w:rPr>
          <w:b/>
          <w:sz w:val="20"/>
          <w:lang w:val="en-US"/>
        </w:rPr>
        <w:t>Abstract</w:t>
      </w:r>
    </w:p>
    <w:p w14:paraId="08AD77CD" w14:textId="566E7EBF" w:rsidR="0064153D" w:rsidRPr="0011405F" w:rsidRDefault="001C2021" w:rsidP="00C169D3">
      <w:pPr>
        <w:spacing w:after="0" w:line="240" w:lineRule="auto"/>
        <w:jc w:val="both"/>
        <w:rPr>
          <w:sz w:val="20"/>
          <w:lang w:val="en-US"/>
        </w:rPr>
      </w:pPr>
      <w:r w:rsidRPr="0011405F">
        <w:rPr>
          <w:sz w:val="20"/>
          <w:lang w:val="en-US"/>
        </w:rPr>
        <w:t xml:space="preserve">Given </w:t>
      </w:r>
      <w:r w:rsidR="00037F16" w:rsidRPr="0011405F">
        <w:rPr>
          <w:sz w:val="20"/>
          <w:lang w:val="en-US"/>
        </w:rPr>
        <w:t xml:space="preserve">the politicization of European integration, </w:t>
      </w:r>
      <w:r w:rsidR="00316DAC" w:rsidRPr="0011405F">
        <w:rPr>
          <w:sz w:val="20"/>
          <w:lang w:val="en-US"/>
        </w:rPr>
        <w:t xml:space="preserve">effective </w:t>
      </w:r>
      <w:r w:rsidR="00037F16" w:rsidRPr="0011405F">
        <w:rPr>
          <w:sz w:val="20"/>
          <w:lang w:val="en-US"/>
        </w:rPr>
        <w:t xml:space="preserve">public communication </w:t>
      </w:r>
      <w:r w:rsidR="00316DAC" w:rsidRPr="0011405F">
        <w:rPr>
          <w:sz w:val="20"/>
          <w:lang w:val="en-US"/>
        </w:rPr>
        <w:t xml:space="preserve">by </w:t>
      </w:r>
      <w:r w:rsidR="00037F16" w:rsidRPr="0011405F">
        <w:rPr>
          <w:sz w:val="20"/>
          <w:lang w:val="en-US"/>
        </w:rPr>
        <w:t xml:space="preserve">the European Union </w:t>
      </w:r>
      <w:ins w:id="4" w:author="Uluışık" w:date="2021-10-18T09:31:00Z">
        <w:r w:rsidR="00C77765">
          <w:rPr>
            <w:sz w:val="20"/>
            <w:lang w:val="en-US"/>
          </w:rPr>
          <w:t xml:space="preserve">(EU) </w:t>
        </w:r>
      </w:ins>
      <w:commentRangeStart w:id="5"/>
      <w:r w:rsidR="00037F16" w:rsidRPr="0011405F">
        <w:rPr>
          <w:sz w:val="20"/>
          <w:lang w:val="en-US"/>
        </w:rPr>
        <w:t>matters</w:t>
      </w:r>
      <w:commentRangeEnd w:id="5"/>
      <w:r w:rsidR="00B13DB2">
        <w:rPr>
          <w:rStyle w:val="Kommentarzeichen"/>
        </w:rPr>
        <w:commentReference w:id="5"/>
      </w:r>
      <w:r w:rsidR="00037F16" w:rsidRPr="0011405F">
        <w:rPr>
          <w:sz w:val="20"/>
          <w:lang w:val="en-US"/>
        </w:rPr>
        <w:t xml:space="preserve">. Especially for </w:t>
      </w:r>
      <w:r w:rsidR="00C169D3" w:rsidRPr="0011405F">
        <w:rPr>
          <w:sz w:val="20"/>
          <w:lang w:val="en-US"/>
        </w:rPr>
        <w:t xml:space="preserve">rather detached </w:t>
      </w:r>
      <w:r w:rsidR="00037F16" w:rsidRPr="0011405F">
        <w:rPr>
          <w:sz w:val="20"/>
          <w:lang w:val="en-US"/>
        </w:rPr>
        <w:t xml:space="preserve">supranational executives, social media platforms offer unique opportunities to communicate to and engage </w:t>
      </w:r>
      <w:r w:rsidR="00316DAC" w:rsidRPr="0011405F">
        <w:rPr>
          <w:sz w:val="20"/>
          <w:lang w:val="en-US"/>
        </w:rPr>
        <w:t xml:space="preserve">with </w:t>
      </w:r>
      <w:r w:rsidR="00037F16" w:rsidRPr="0011405F">
        <w:rPr>
          <w:sz w:val="20"/>
          <w:lang w:val="en-US"/>
        </w:rPr>
        <w:t xml:space="preserve">European citizens. Yet, do </w:t>
      </w:r>
      <w:r w:rsidR="00A65453">
        <w:rPr>
          <w:sz w:val="20"/>
          <w:lang w:val="en-US"/>
        </w:rPr>
        <w:t xml:space="preserve">supranational </w:t>
      </w:r>
      <w:r w:rsidR="00C169D3" w:rsidRPr="0011405F">
        <w:rPr>
          <w:sz w:val="20"/>
          <w:lang w:val="en-US"/>
        </w:rPr>
        <w:t>actors</w:t>
      </w:r>
      <w:r w:rsidR="00037F16" w:rsidRPr="0011405F">
        <w:rPr>
          <w:sz w:val="20"/>
          <w:lang w:val="en-US"/>
        </w:rPr>
        <w:t xml:space="preserve"> </w:t>
      </w:r>
      <w:r w:rsidR="00A65453">
        <w:rPr>
          <w:sz w:val="20"/>
          <w:lang w:val="en-US"/>
        </w:rPr>
        <w:t>exploit this potential</w:t>
      </w:r>
      <w:r w:rsidR="00037F16" w:rsidRPr="0011405F">
        <w:rPr>
          <w:sz w:val="20"/>
          <w:lang w:val="en-US"/>
        </w:rPr>
        <w:t xml:space="preserve">? </w:t>
      </w:r>
      <w:r w:rsidR="00C169D3" w:rsidRPr="0011405F">
        <w:rPr>
          <w:sz w:val="20"/>
          <w:lang w:val="en-US"/>
        </w:rPr>
        <w:t>This article provides a bird’s eye view</w:t>
      </w:r>
      <w:r w:rsidR="00316DAC" w:rsidRPr="0011405F">
        <w:rPr>
          <w:sz w:val="20"/>
          <w:lang w:val="en-US"/>
        </w:rPr>
        <w:t xml:space="preserve"> </w:t>
      </w:r>
      <w:r w:rsidR="00A65453">
        <w:rPr>
          <w:sz w:val="20"/>
          <w:lang w:val="en-US"/>
        </w:rPr>
        <w:t>by</w:t>
      </w:r>
      <w:r w:rsidR="00C169D3" w:rsidRPr="0011405F">
        <w:rPr>
          <w:sz w:val="20"/>
          <w:lang w:val="en-US"/>
        </w:rPr>
        <w:t xml:space="preserve"> quantitatively </w:t>
      </w:r>
      <w:r w:rsidR="00A65453" w:rsidRPr="0011405F">
        <w:rPr>
          <w:sz w:val="20"/>
          <w:lang w:val="en-US"/>
        </w:rPr>
        <w:t>describ</w:t>
      </w:r>
      <w:r w:rsidR="00A65453">
        <w:rPr>
          <w:sz w:val="20"/>
          <w:lang w:val="en-US"/>
        </w:rPr>
        <w:t>ing</w:t>
      </w:r>
      <w:r w:rsidR="00A65453" w:rsidRPr="0011405F">
        <w:rPr>
          <w:sz w:val="20"/>
          <w:lang w:val="en-US"/>
        </w:rPr>
        <w:t xml:space="preserve"> </w:t>
      </w:r>
      <w:r w:rsidR="00BB292F">
        <w:rPr>
          <w:sz w:val="20"/>
          <w:lang w:val="en-US"/>
        </w:rPr>
        <w:t>almost</w:t>
      </w:r>
      <w:r w:rsidR="00C169D3" w:rsidRPr="0011405F">
        <w:rPr>
          <w:sz w:val="20"/>
          <w:lang w:val="en-US"/>
        </w:rPr>
        <w:t xml:space="preserve"> one million tweets from 11</w:t>
      </w:r>
      <w:r w:rsidR="00F24401">
        <w:rPr>
          <w:sz w:val="20"/>
          <w:lang w:val="en-US"/>
        </w:rPr>
        <w:t>3</w:t>
      </w:r>
      <w:r w:rsidR="00C169D3" w:rsidRPr="0011405F">
        <w:rPr>
          <w:sz w:val="20"/>
          <w:lang w:val="en-US"/>
        </w:rPr>
        <w:t xml:space="preserve"> supranational EU accounts in the 2009</w:t>
      </w:r>
      <w:del w:id="6" w:author="Uluışık" w:date="2021-10-18T09:30:00Z">
        <w:r w:rsidR="00C169D3" w:rsidRPr="0011405F" w:rsidDel="00C77765">
          <w:rPr>
            <w:sz w:val="20"/>
            <w:lang w:val="en-US"/>
          </w:rPr>
          <w:delText>-</w:delText>
        </w:r>
      </w:del>
      <w:ins w:id="7" w:author="Uluışık" w:date="2021-10-18T09:30:00Z">
        <w:r w:rsidR="00C77765">
          <w:rPr>
            <w:sz w:val="20"/>
            <w:lang w:val="en-US"/>
          </w:rPr>
          <w:t>–</w:t>
        </w:r>
      </w:ins>
      <w:r w:rsidR="00C169D3" w:rsidRPr="0011405F">
        <w:rPr>
          <w:sz w:val="20"/>
          <w:lang w:val="en-US"/>
        </w:rPr>
        <w:t>2021 period</w:t>
      </w:r>
      <w:r w:rsidR="006A2AF4">
        <w:rPr>
          <w:sz w:val="20"/>
          <w:lang w:val="en-US"/>
        </w:rPr>
        <w:t xml:space="preserve">, </w:t>
      </w:r>
      <w:r w:rsidR="00CF2954" w:rsidRPr="0011405F">
        <w:rPr>
          <w:sz w:val="20"/>
          <w:lang w:val="en-US"/>
        </w:rPr>
        <w:t xml:space="preserve">focusing </w:t>
      </w:r>
      <w:r w:rsidR="006A2AF4">
        <w:rPr>
          <w:sz w:val="20"/>
          <w:lang w:val="en-US"/>
        </w:rPr>
        <w:t xml:space="preserve">especially on the comprehensibility </w:t>
      </w:r>
      <w:r w:rsidR="00CF2954" w:rsidRPr="0011405F">
        <w:rPr>
          <w:sz w:val="20"/>
          <w:lang w:val="en-US"/>
        </w:rPr>
        <w:t xml:space="preserve">and publicity of </w:t>
      </w:r>
      <w:r w:rsidR="006A2AF4">
        <w:rPr>
          <w:sz w:val="20"/>
          <w:lang w:val="en-US"/>
        </w:rPr>
        <w:t>supranational messages</w:t>
      </w:r>
      <w:r w:rsidR="00CF2954" w:rsidRPr="0011405F">
        <w:rPr>
          <w:sz w:val="20"/>
          <w:lang w:val="en-US"/>
        </w:rPr>
        <w:t>. We</w:t>
      </w:r>
      <w:r w:rsidR="00C169D3" w:rsidRPr="0011405F">
        <w:rPr>
          <w:sz w:val="20"/>
          <w:lang w:val="en-US"/>
        </w:rPr>
        <w:t xml:space="preserve"> benchmark </w:t>
      </w:r>
      <w:r w:rsidR="00CF2954" w:rsidRPr="0011405F">
        <w:rPr>
          <w:sz w:val="20"/>
          <w:lang w:val="en-US"/>
        </w:rPr>
        <w:t xml:space="preserve">these </w:t>
      </w:r>
      <w:r w:rsidR="00C169D3" w:rsidRPr="0011405F">
        <w:rPr>
          <w:sz w:val="20"/>
          <w:lang w:val="en-US"/>
        </w:rPr>
        <w:t xml:space="preserve">characteristics against large samples of tweets from national executives, </w:t>
      </w:r>
      <w:r w:rsidR="001D4988">
        <w:rPr>
          <w:sz w:val="20"/>
          <w:lang w:val="en-US"/>
        </w:rPr>
        <w:t>other regional</w:t>
      </w:r>
      <w:r w:rsidR="001D4988" w:rsidRPr="0011405F">
        <w:rPr>
          <w:sz w:val="20"/>
          <w:lang w:val="en-US"/>
        </w:rPr>
        <w:t xml:space="preserve"> </w:t>
      </w:r>
      <w:r w:rsidR="00C169D3" w:rsidRPr="0011405F">
        <w:rPr>
          <w:sz w:val="20"/>
          <w:lang w:val="en-US"/>
        </w:rPr>
        <w:t xml:space="preserve">organizations, and random </w:t>
      </w:r>
      <w:r w:rsidR="002F380D" w:rsidRPr="0011405F">
        <w:rPr>
          <w:sz w:val="20"/>
          <w:lang w:val="en-US"/>
        </w:rPr>
        <w:t>T</w:t>
      </w:r>
      <w:r w:rsidR="00C169D3" w:rsidRPr="0011405F">
        <w:rPr>
          <w:sz w:val="20"/>
          <w:lang w:val="en-US"/>
        </w:rPr>
        <w:t xml:space="preserve">witter users. We show that </w:t>
      </w:r>
      <w:r w:rsidR="00A65453">
        <w:rPr>
          <w:sz w:val="20"/>
          <w:lang w:val="en-US"/>
        </w:rPr>
        <w:t xml:space="preserve">the volume of </w:t>
      </w:r>
      <w:r w:rsidR="00C169D3" w:rsidRPr="0011405F">
        <w:rPr>
          <w:sz w:val="20"/>
          <w:lang w:val="en-US"/>
        </w:rPr>
        <w:t xml:space="preserve">supranational Twitter </w:t>
      </w:r>
      <w:r w:rsidR="00A65453">
        <w:rPr>
          <w:sz w:val="20"/>
          <w:lang w:val="en-US"/>
        </w:rPr>
        <w:t xml:space="preserve">has been increasing, </w:t>
      </w:r>
      <w:ins w:id="8" w:author="Uluışık" w:date="2021-10-18T09:32:00Z">
        <w:r w:rsidR="00C77765">
          <w:rPr>
            <w:sz w:val="20"/>
            <w:lang w:val="en-US"/>
          </w:rPr>
          <w:t xml:space="preserve">that it </w:t>
        </w:r>
      </w:ins>
      <w:r w:rsidR="00BC6502" w:rsidRPr="0011405F">
        <w:rPr>
          <w:sz w:val="20"/>
          <w:lang w:val="en-US"/>
        </w:rPr>
        <w:t xml:space="preserve">relies strongly on the multimedia features </w:t>
      </w:r>
      <w:r w:rsidR="00011B22" w:rsidRPr="0011405F">
        <w:rPr>
          <w:sz w:val="20"/>
          <w:lang w:val="en-US"/>
        </w:rPr>
        <w:t xml:space="preserve">of </w:t>
      </w:r>
      <w:r w:rsidR="00BC6502" w:rsidRPr="0011405F">
        <w:rPr>
          <w:sz w:val="20"/>
          <w:lang w:val="en-US"/>
        </w:rPr>
        <w:t xml:space="preserve">the </w:t>
      </w:r>
      <w:r w:rsidR="00A3157A" w:rsidRPr="00CE2D23">
        <w:rPr>
          <w:sz w:val="20"/>
          <w:lang w:val="en-US"/>
        </w:rPr>
        <w:t>platform</w:t>
      </w:r>
      <w:r w:rsidR="00A65453">
        <w:rPr>
          <w:sz w:val="20"/>
          <w:lang w:val="en-US"/>
        </w:rPr>
        <w:t>,</w:t>
      </w:r>
      <w:r w:rsidR="00A3157A" w:rsidRPr="00CE2D23">
        <w:rPr>
          <w:sz w:val="20"/>
          <w:lang w:val="en-US"/>
        </w:rPr>
        <w:t xml:space="preserve"> and</w:t>
      </w:r>
      <w:r w:rsidR="00BC6502" w:rsidRPr="0011405F">
        <w:rPr>
          <w:sz w:val="20"/>
          <w:lang w:val="en-US"/>
        </w:rPr>
        <w:t xml:space="preserve"> </w:t>
      </w:r>
      <w:r w:rsidR="00B85972" w:rsidRPr="0011405F">
        <w:rPr>
          <w:sz w:val="20"/>
          <w:lang w:val="en-US"/>
        </w:rPr>
        <w:t>outperforms</w:t>
      </w:r>
      <w:r w:rsidR="00BC6502" w:rsidRPr="0011405F">
        <w:rPr>
          <w:sz w:val="20"/>
          <w:lang w:val="en-US"/>
        </w:rPr>
        <w:t xml:space="preserve"> </w:t>
      </w:r>
      <w:r w:rsidR="0096361F" w:rsidRPr="0011405F">
        <w:rPr>
          <w:sz w:val="20"/>
          <w:lang w:val="en-US"/>
        </w:rPr>
        <w:t xml:space="preserve">communication from </w:t>
      </w:r>
      <w:r w:rsidR="00A65453">
        <w:rPr>
          <w:sz w:val="20"/>
          <w:lang w:val="en-US"/>
        </w:rPr>
        <w:t xml:space="preserve">and engagement with </w:t>
      </w:r>
      <w:r w:rsidR="00BC6502" w:rsidRPr="0011405F">
        <w:rPr>
          <w:sz w:val="20"/>
          <w:lang w:val="en-US"/>
        </w:rPr>
        <w:t xml:space="preserve">other political executives on many dimensions. However, we also find </w:t>
      </w:r>
      <w:r w:rsidR="00B2374D" w:rsidRPr="0011405F">
        <w:rPr>
          <w:sz w:val="20"/>
          <w:lang w:val="en-US"/>
        </w:rPr>
        <w:t>a</w:t>
      </w:r>
      <w:r w:rsidR="00BC6502" w:rsidRPr="0011405F">
        <w:rPr>
          <w:sz w:val="20"/>
          <w:lang w:val="en-US"/>
        </w:rPr>
        <w:t xml:space="preserve"> </w:t>
      </w:r>
      <w:r w:rsidR="00A65453">
        <w:rPr>
          <w:sz w:val="20"/>
          <w:lang w:val="en-US"/>
        </w:rPr>
        <w:t xml:space="preserve">highly technocratic language in </w:t>
      </w:r>
      <w:r w:rsidR="00BC6502" w:rsidRPr="0011405F">
        <w:rPr>
          <w:sz w:val="20"/>
          <w:lang w:val="en-US"/>
        </w:rPr>
        <w:t>supranational messages</w:t>
      </w:r>
      <w:r w:rsidR="00B2374D" w:rsidRPr="0011405F">
        <w:rPr>
          <w:sz w:val="20"/>
          <w:lang w:val="en-US"/>
        </w:rPr>
        <w:t xml:space="preserve">, skewed user engagement metrics, and high levels of variation across </w:t>
      </w:r>
      <w:r w:rsidR="00A65453">
        <w:rPr>
          <w:sz w:val="20"/>
          <w:lang w:val="en-US"/>
        </w:rPr>
        <w:t xml:space="preserve">institutional and individual </w:t>
      </w:r>
      <w:r w:rsidR="00B2374D" w:rsidRPr="0011405F">
        <w:rPr>
          <w:sz w:val="20"/>
          <w:lang w:val="en-US"/>
        </w:rPr>
        <w:t xml:space="preserve">actors and </w:t>
      </w:r>
      <w:r w:rsidR="00A65453">
        <w:rPr>
          <w:sz w:val="20"/>
          <w:lang w:val="en-US"/>
        </w:rPr>
        <w:t xml:space="preserve">their </w:t>
      </w:r>
      <w:r w:rsidR="00B2374D" w:rsidRPr="0011405F">
        <w:rPr>
          <w:sz w:val="20"/>
          <w:lang w:val="en-US"/>
        </w:rPr>
        <w:t>messages</w:t>
      </w:r>
      <w:r w:rsidR="00BC6502" w:rsidRPr="0011405F">
        <w:rPr>
          <w:sz w:val="20"/>
          <w:lang w:val="en-US"/>
        </w:rPr>
        <w:t xml:space="preserve">. We discuss these findings in light of the legitimacy and public accountability challenges that supranational EU </w:t>
      </w:r>
      <w:r w:rsidR="00B85972" w:rsidRPr="0011405F">
        <w:rPr>
          <w:sz w:val="20"/>
          <w:lang w:val="en-US"/>
        </w:rPr>
        <w:t xml:space="preserve">actors </w:t>
      </w:r>
      <w:r w:rsidR="00BC6502" w:rsidRPr="0011405F">
        <w:rPr>
          <w:sz w:val="20"/>
          <w:lang w:val="en-US"/>
        </w:rPr>
        <w:t>face</w:t>
      </w:r>
      <w:r w:rsidR="00B2374D" w:rsidRPr="0011405F">
        <w:rPr>
          <w:sz w:val="20"/>
          <w:lang w:val="en-US"/>
        </w:rPr>
        <w:t xml:space="preserve"> and derive </w:t>
      </w:r>
      <w:r w:rsidR="00A65453">
        <w:rPr>
          <w:sz w:val="20"/>
          <w:lang w:val="en-US"/>
        </w:rPr>
        <w:t>recommendations</w:t>
      </w:r>
      <w:r w:rsidR="00A65453" w:rsidRPr="0011405F">
        <w:rPr>
          <w:sz w:val="20"/>
          <w:lang w:val="en-US"/>
        </w:rPr>
        <w:t xml:space="preserve"> </w:t>
      </w:r>
      <w:r w:rsidR="00A65453">
        <w:rPr>
          <w:sz w:val="20"/>
          <w:lang w:val="en-US"/>
        </w:rPr>
        <w:t xml:space="preserve">for </w:t>
      </w:r>
      <w:r w:rsidR="00B2374D" w:rsidRPr="0011405F">
        <w:rPr>
          <w:sz w:val="20"/>
          <w:lang w:val="en-US"/>
        </w:rPr>
        <w:t>future research on supranational social media messages</w:t>
      </w:r>
      <w:r w:rsidR="00BC6502" w:rsidRPr="0011405F">
        <w:rPr>
          <w:sz w:val="20"/>
          <w:lang w:val="en-US"/>
        </w:rPr>
        <w:t>.</w:t>
      </w:r>
    </w:p>
    <w:p w14:paraId="01D9A095" w14:textId="77777777" w:rsidR="000756C9" w:rsidRPr="0011405F" w:rsidRDefault="000756C9" w:rsidP="0064153D">
      <w:pPr>
        <w:spacing w:before="240" w:after="0" w:line="240" w:lineRule="auto"/>
        <w:rPr>
          <w:b/>
          <w:sz w:val="20"/>
          <w:lang w:val="en-US"/>
        </w:rPr>
      </w:pPr>
      <w:r w:rsidRPr="0011405F">
        <w:rPr>
          <w:b/>
          <w:sz w:val="20"/>
          <w:lang w:val="en-US"/>
        </w:rPr>
        <w:t>Keywords</w:t>
      </w:r>
    </w:p>
    <w:p w14:paraId="4C7DB78D" w14:textId="75ECC8D6" w:rsidR="000C180D" w:rsidRDefault="00B54B30" w:rsidP="008801A7">
      <w:pPr>
        <w:spacing w:after="0" w:line="240" w:lineRule="auto"/>
        <w:rPr>
          <w:sz w:val="20"/>
          <w:lang w:val="en-US"/>
        </w:rPr>
      </w:pPr>
      <w:r w:rsidRPr="0011405F">
        <w:rPr>
          <w:sz w:val="20"/>
          <w:lang w:val="en-US"/>
        </w:rPr>
        <w:t>European Union; social media; political communication; politicization; text analysis</w:t>
      </w:r>
      <w:r w:rsidR="00024341" w:rsidRPr="0011405F" w:rsidDel="00024341">
        <w:rPr>
          <w:sz w:val="20"/>
          <w:lang w:val="en-US"/>
        </w:rPr>
        <w:t xml:space="preserve"> </w:t>
      </w:r>
    </w:p>
    <w:p w14:paraId="62B2DCE5" w14:textId="77777777" w:rsidR="007C588D" w:rsidRPr="007C588D" w:rsidRDefault="007C588D" w:rsidP="007C588D">
      <w:pPr>
        <w:spacing w:before="120" w:after="0" w:line="240" w:lineRule="auto"/>
        <w:jc w:val="both"/>
        <w:rPr>
          <w:rFonts w:cstheme="minorHAnsi"/>
          <w:b/>
          <w:sz w:val="20"/>
          <w:szCs w:val="20"/>
          <w:lang w:val="en-US"/>
        </w:rPr>
      </w:pPr>
      <w:r w:rsidRPr="007C588D">
        <w:rPr>
          <w:rFonts w:cstheme="minorHAnsi"/>
          <w:b/>
          <w:sz w:val="20"/>
          <w:szCs w:val="20"/>
          <w:lang w:val="en-US"/>
        </w:rPr>
        <w:t>Issue</w:t>
      </w:r>
    </w:p>
    <w:p w14:paraId="02D12A24" w14:textId="77777777" w:rsidR="007C588D" w:rsidRPr="007C588D" w:rsidRDefault="007C588D" w:rsidP="007C588D">
      <w:pPr>
        <w:spacing w:before="120" w:after="0" w:line="240" w:lineRule="auto"/>
        <w:jc w:val="both"/>
        <w:rPr>
          <w:sz w:val="20"/>
          <w:szCs w:val="20"/>
          <w:lang w:val="en-US"/>
        </w:rPr>
      </w:pPr>
      <w:r w:rsidRPr="007C588D">
        <w:rPr>
          <w:sz w:val="20"/>
          <w:szCs w:val="20"/>
          <w:lang w:val="en-US"/>
        </w:rPr>
        <w:t xml:space="preserve">This article is part of the issue “Analyzing Citizen Engagement </w:t>
      </w:r>
      <w:proofErr w:type="gramStart"/>
      <w:r w:rsidRPr="007C588D">
        <w:rPr>
          <w:sz w:val="20"/>
          <w:szCs w:val="20"/>
          <w:lang w:val="en-US"/>
        </w:rPr>
        <w:t>With</w:t>
      </w:r>
      <w:proofErr w:type="gramEnd"/>
      <w:r w:rsidRPr="007C588D">
        <w:rPr>
          <w:sz w:val="20"/>
          <w:szCs w:val="20"/>
          <w:lang w:val="en-US"/>
        </w:rPr>
        <w:t xml:space="preserve"> European Politics Through Social Media” edited by Pieter de Wilde (Norwegian University of Science and Technology, Norway), Astrid Rasch (Norwegian University of Science and Technology, Norway) and Michael </w:t>
      </w:r>
      <w:proofErr w:type="spellStart"/>
      <w:r w:rsidRPr="007C588D">
        <w:rPr>
          <w:sz w:val="20"/>
          <w:szCs w:val="20"/>
          <w:lang w:val="en-US"/>
        </w:rPr>
        <w:t>Bossetta</w:t>
      </w:r>
      <w:proofErr w:type="spellEnd"/>
      <w:r w:rsidRPr="007C588D">
        <w:rPr>
          <w:sz w:val="20"/>
          <w:szCs w:val="20"/>
          <w:lang w:val="en-US"/>
        </w:rPr>
        <w:t xml:space="preserve"> (Lund University, Sweden).</w:t>
      </w:r>
    </w:p>
    <w:p w14:paraId="4FCDCC1D" w14:textId="3A65F0D5" w:rsidR="000A1A9E" w:rsidRPr="007C588D" w:rsidRDefault="007C588D" w:rsidP="007C588D">
      <w:pPr>
        <w:pBdr>
          <w:bottom w:val="single" w:sz="4" w:space="1" w:color="auto"/>
        </w:pBdr>
        <w:spacing w:before="120" w:after="0" w:line="240" w:lineRule="auto"/>
        <w:jc w:val="both"/>
        <w:rPr>
          <w:sz w:val="20"/>
          <w:szCs w:val="20"/>
          <w:lang w:val="en-US"/>
        </w:rPr>
      </w:pPr>
      <w:r w:rsidRPr="007C588D">
        <w:rPr>
          <w:sz w:val="20"/>
          <w:szCs w:val="20"/>
          <w:lang w:val="en-US"/>
        </w:rPr>
        <w:t>© 202</w:t>
      </w:r>
      <w:r>
        <w:rPr>
          <w:sz w:val="20"/>
          <w:szCs w:val="20"/>
          <w:lang w:val="en-US"/>
        </w:rPr>
        <w:t>2</w:t>
      </w:r>
      <w:r w:rsidRPr="007C588D">
        <w:rPr>
          <w:sz w:val="20"/>
          <w:szCs w:val="20"/>
          <w:lang w:val="en-US"/>
        </w:rPr>
        <w:t xml:space="preserve"> by the author</w:t>
      </w:r>
      <w:r>
        <w:rPr>
          <w:sz w:val="20"/>
          <w:szCs w:val="20"/>
          <w:lang w:val="en-US"/>
        </w:rPr>
        <w:t>s</w:t>
      </w:r>
      <w:r w:rsidRPr="007C588D">
        <w:rPr>
          <w:sz w:val="20"/>
          <w:szCs w:val="20"/>
          <w:lang w:val="en-US"/>
        </w:rPr>
        <w:t>; licensee Cogitatio (Lisbon, Portugal). This article is licensed under a Creative Commons Attribution 4.0 International License (CC BY).</w:t>
      </w:r>
    </w:p>
    <w:p w14:paraId="0B91C475" w14:textId="77777777" w:rsidR="00457108" w:rsidRPr="0011405F" w:rsidRDefault="00457108" w:rsidP="004100E3">
      <w:pPr>
        <w:spacing w:before="120" w:after="120" w:line="240" w:lineRule="auto"/>
        <w:jc w:val="both"/>
        <w:rPr>
          <w:b/>
          <w:sz w:val="20"/>
          <w:szCs w:val="18"/>
          <w:lang w:val="en-US"/>
        </w:rPr>
      </w:pPr>
    </w:p>
    <w:p w14:paraId="251C5605" w14:textId="16BDD49A" w:rsidR="00D84E76" w:rsidRPr="0011405F" w:rsidRDefault="00D84E76" w:rsidP="004100E3">
      <w:pPr>
        <w:spacing w:before="120" w:after="120" w:line="240" w:lineRule="auto"/>
        <w:jc w:val="both"/>
        <w:rPr>
          <w:sz w:val="20"/>
          <w:szCs w:val="18"/>
          <w:lang w:val="en-US"/>
        </w:rPr>
      </w:pPr>
      <w:r w:rsidRPr="0011405F">
        <w:rPr>
          <w:b/>
          <w:sz w:val="20"/>
          <w:szCs w:val="18"/>
          <w:lang w:val="en-US"/>
        </w:rPr>
        <w:t>1. Introduction</w:t>
      </w:r>
      <w:r w:rsidR="00457108" w:rsidRPr="0011405F">
        <w:rPr>
          <w:b/>
          <w:sz w:val="20"/>
          <w:szCs w:val="18"/>
          <w:lang w:val="en-US"/>
        </w:rPr>
        <w:t>: Why we should care about supranational Twitter activity</w:t>
      </w:r>
    </w:p>
    <w:p w14:paraId="0E711215" w14:textId="33807FEB" w:rsidR="00EA63E5" w:rsidRDefault="00C552CA" w:rsidP="00C552CA">
      <w:pPr>
        <w:jc w:val="both"/>
        <w:rPr>
          <w:sz w:val="20"/>
          <w:szCs w:val="18"/>
          <w:lang w:val="en-US"/>
        </w:rPr>
      </w:pPr>
      <w:bookmarkStart w:id="9" w:name="para-4"/>
      <w:r w:rsidRPr="0011405F">
        <w:rPr>
          <w:sz w:val="20"/>
          <w:szCs w:val="18"/>
          <w:lang w:val="en-US"/>
        </w:rPr>
        <w:t xml:space="preserve">The European Union (EU) has an increasingly precarious relationship with </w:t>
      </w:r>
      <w:r w:rsidR="0011405F">
        <w:rPr>
          <w:sz w:val="20"/>
          <w:szCs w:val="18"/>
          <w:lang w:val="en-US"/>
        </w:rPr>
        <w:t>its</w:t>
      </w:r>
      <w:r w:rsidR="0011405F" w:rsidRPr="0011405F">
        <w:rPr>
          <w:sz w:val="20"/>
          <w:szCs w:val="18"/>
          <w:lang w:val="en-US"/>
        </w:rPr>
        <w:t xml:space="preserve"> </w:t>
      </w:r>
      <w:r w:rsidRPr="0011405F">
        <w:rPr>
          <w:sz w:val="20"/>
          <w:szCs w:val="18"/>
          <w:lang w:val="en-US"/>
        </w:rPr>
        <w:t xml:space="preserve">citizens. </w:t>
      </w:r>
      <w:r w:rsidR="0011405F">
        <w:rPr>
          <w:sz w:val="20"/>
          <w:szCs w:val="18"/>
          <w:lang w:val="en-US"/>
        </w:rPr>
        <w:t>I</w:t>
      </w:r>
      <w:r w:rsidRPr="0011405F">
        <w:rPr>
          <w:sz w:val="20"/>
          <w:szCs w:val="18"/>
          <w:lang w:val="en-US"/>
        </w:rPr>
        <w:t>ncidences such as the failure of constitutional referenda in 2005, the raging debates about supranational authority during the Euro</w:t>
      </w:r>
      <w:del w:id="10" w:author="Uluışık" w:date="2021-10-21T21:14:00Z">
        <w:r w:rsidRPr="0011405F" w:rsidDel="00C35036">
          <w:rPr>
            <w:sz w:val="20"/>
            <w:szCs w:val="18"/>
            <w:lang w:val="en-US"/>
          </w:rPr>
          <w:delText>-</w:delText>
        </w:r>
      </w:del>
      <w:r w:rsidRPr="0011405F">
        <w:rPr>
          <w:sz w:val="20"/>
          <w:szCs w:val="18"/>
          <w:lang w:val="en-US"/>
        </w:rPr>
        <w:t xml:space="preserve"> and Schengen crises </w:t>
      </w:r>
      <w:r w:rsidR="00BB292F">
        <w:rPr>
          <w:sz w:val="20"/>
          <w:szCs w:val="18"/>
          <w:lang w:val="en-US"/>
        </w:rPr>
        <w:t xml:space="preserve">after </w:t>
      </w:r>
      <w:r w:rsidRPr="0011405F">
        <w:rPr>
          <w:sz w:val="20"/>
          <w:szCs w:val="18"/>
          <w:lang w:val="en-US"/>
        </w:rPr>
        <w:t xml:space="preserve">2009 and 2015, the Brexit decision of 2016, and more generally, the </w:t>
      </w:r>
      <w:r w:rsidR="00BB292F">
        <w:rPr>
          <w:sz w:val="20"/>
          <w:szCs w:val="18"/>
          <w:lang w:val="en-US"/>
        </w:rPr>
        <w:t>success</w:t>
      </w:r>
      <w:r w:rsidR="00BB292F" w:rsidRPr="0011405F">
        <w:rPr>
          <w:sz w:val="20"/>
          <w:szCs w:val="18"/>
          <w:lang w:val="en-US"/>
        </w:rPr>
        <w:t xml:space="preserve"> </w:t>
      </w:r>
      <w:r w:rsidRPr="0011405F">
        <w:rPr>
          <w:sz w:val="20"/>
          <w:szCs w:val="18"/>
          <w:lang w:val="en-US"/>
        </w:rPr>
        <w:t>of Eurosceptic</w:t>
      </w:r>
      <w:r w:rsidR="00BB292F">
        <w:rPr>
          <w:sz w:val="20"/>
          <w:szCs w:val="18"/>
          <w:lang w:val="en-US"/>
        </w:rPr>
        <w:t>ism</w:t>
      </w:r>
      <w:r w:rsidRPr="0011405F">
        <w:rPr>
          <w:sz w:val="20"/>
          <w:szCs w:val="18"/>
          <w:lang w:val="en-US"/>
        </w:rPr>
        <w:t xml:space="preserve"> in national and European election campaigns </w:t>
      </w:r>
      <w:r w:rsidR="00C255A8">
        <w:rPr>
          <w:sz w:val="20"/>
          <w:szCs w:val="18"/>
          <w:lang w:val="en-US"/>
        </w:rPr>
        <w:t>exemplify</w:t>
      </w:r>
      <w:r w:rsidR="0011405F" w:rsidRPr="0011405F">
        <w:rPr>
          <w:sz w:val="20"/>
          <w:szCs w:val="18"/>
          <w:lang w:val="en-US"/>
        </w:rPr>
        <w:t xml:space="preserve"> </w:t>
      </w:r>
      <w:r w:rsidR="00C255A8">
        <w:rPr>
          <w:sz w:val="20"/>
          <w:szCs w:val="18"/>
          <w:lang w:val="en-US"/>
        </w:rPr>
        <w:t>t</w:t>
      </w:r>
      <w:r w:rsidR="00C255A8" w:rsidRPr="0011405F">
        <w:rPr>
          <w:sz w:val="20"/>
          <w:szCs w:val="18"/>
          <w:lang w:val="en-US"/>
        </w:rPr>
        <w:t xml:space="preserve">he </w:t>
      </w:r>
      <w:r w:rsidR="00C255A8">
        <w:rPr>
          <w:sz w:val="20"/>
          <w:szCs w:val="18"/>
          <w:lang w:val="en-US"/>
        </w:rPr>
        <w:t xml:space="preserve">growing </w:t>
      </w:r>
      <w:r w:rsidR="00C255A8" w:rsidRPr="0011405F">
        <w:rPr>
          <w:sz w:val="20"/>
          <w:szCs w:val="18"/>
          <w:lang w:val="en-US"/>
        </w:rPr>
        <w:t>politicization of European integration</w:t>
      </w:r>
      <w:r w:rsidR="00C255A8">
        <w:rPr>
          <w:sz w:val="20"/>
          <w:szCs w:val="18"/>
          <w:lang w:val="en-US"/>
        </w:rPr>
        <w:t xml:space="preserve"> in which </w:t>
      </w:r>
      <w:r w:rsidRPr="0011405F">
        <w:rPr>
          <w:sz w:val="20"/>
          <w:szCs w:val="18"/>
          <w:lang w:val="en-US"/>
        </w:rPr>
        <w:t xml:space="preserve">a permissive consensus among the wider citizenry </w:t>
      </w:r>
      <w:r w:rsidR="00C255A8">
        <w:rPr>
          <w:sz w:val="20"/>
          <w:szCs w:val="18"/>
          <w:lang w:val="en-US"/>
        </w:rPr>
        <w:t xml:space="preserve">cannot be taken for granted </w:t>
      </w:r>
      <w:r w:rsidRPr="0011405F">
        <w:rPr>
          <w:sz w:val="20"/>
          <w:szCs w:val="18"/>
          <w:lang w:val="en-US"/>
        </w:rPr>
        <w:fldChar w:fldCharType="begin"/>
      </w:r>
      <w:r w:rsidR="00061E08">
        <w:rPr>
          <w:sz w:val="20"/>
          <w:szCs w:val="18"/>
          <w:lang w:val="en-US"/>
        </w:rPr>
        <w:instrText xml:space="preserve"> ADDIN ZOTERO_ITEM CSL_CITATION {"citationID":"xqGVfp3l","properties":{"formattedCitation":"(De Wilde and Z\\uc0\\u252{}rn 2012; Hooghe and Marks 2009; Rauh 2021a)","plainCitation":"(De Wilde and Zürn 2012; Hooghe and Marks 2009; Rauh 2021a)","noteIndex":0},"citationItems":[{"id":"eO3KQBzh/tfhXjXuf","uris":["http://zotero.org/users/5392384/items/9VH45GWL"],"uri":["http://zotero.org/users/5392384/items/9VH45GWL"],"itemData":{"id":253,"type":"article-journal","abstract":"Abstract Following the failure of the Constitutional Treaty, executives of European Union (EU) Member States and the European Commission tried to take European integration as a political issue as much off the agenda as possible and limit involvement of citizens in EU decision-making. This article assesses the viability of this attempt to combat politicization of European integration and comes to the conclusion that it is unlikely to succeed in the long run. Politicization, it is argued, is a direct consequence of the increasing authority of the EU. The executive response to reverse this trend, however, does not address its cause, but rather the intermediating factors in the form of political opportunity structure. Since the cause of politicization remains intact and intermediating factors are unlikely to be controlled by executives, this attempt to reverse politicization is not viable.","container-title":"JCMS: Journal of Common Market Studies","DOI":"10.1111/j.1468-5965.2011.02232.x","ISSN":"0021-9886","issue":"s1","journalAbbreviation":"JCMS: Journal of Common Market Studies","page":"137-153","source":"onlinelibrary.wiley.com (Atypon)","title":"Can the Politicization of European Integration be Reversed?*","title-short":"Can the Politicization of European Integration be Reversed?","volume":"50","author":[{"family":"De Wilde","given":"Pieter"},{"family":"Zürn","given":"Michael"}],"issued":{"date-parts":[["2012",3,1]]}}},{"id":6958,"uris":["http://zotero.org/groups/2912652/items/L5WN8ZRB"],"uri":["http://zotero.org/groups/2912652/items/L5WN8ZRB"],"itemData":{"id":6958,"type":"article-journal","abstract":"Preferences over jurisdictional architecture are the product of three irreducible logics: efficiency, distribution, and identity. We substantiate the following claims: a) European integration has become politicized in elections and referendums; b) as a result, the preferences of the general public and of national political parties have become decisive for jurisdictional outcomes; c) identity is critical in shaping contestation on Europe. Our theorizing is postfunctionalist in that we make no assumption that jurisdictional outcomes result from functional or distributional pressures.","call-number":"Integration","container-title":"British Journal of Political Science","issue":"1","page":"1-23","title":"A Postfunctionalist theory of European integration: From permissive consensus to constraining dissensus","volume":"39","author":[{"family":"Hooghe","given":"Liesbet"},{"family":"Marks","given":"Gary"}],"issued":{"date-parts":[["2009"]]}}},{"id":6957,"uris":["http://zotero.org/groups/2912652/items/PDVIXTZV"],"uri":["http://zotero.org/groups/2912652/items/PDVIXTZV"],"itemData":{"id":6957,"type":"chapter","abstract":"Contrasting the permissive consensus that has characterised the infancy of the European Community, especially the recent crises highlight that supranational issues can become highly salient in public debates where they encounter polarised opinions and mobilisation from various political actors. How does this public politicisation affect further supranational integration in Europe? Extant grand theories make very different predictions in this regard. Neo-functionalism expected politicisation. It should, however, lead to a re-orientation of the wider citizenry towards further integration in the long-run. Liberal intergovernmentalism, in contrast, rather expects citizens to remain rationally ignorant and emphasizes the insulation of supranational decision-making from short-term political pressures. More recently and most prominently, post-functionalist theory has turned EU politicisation into a key variable that is expected to significantly constrain further integration. The chapter discusses the key assumptions and mechanisms of these integration theories and contrasts them with the recent conceptual and empirical literature on EU politicisation. This exercise highlights specific theoretical gaps in integrating politicisation into integration theory. The chapter concludes with modest suggestions for theoretical updates especially with a view to responses of supranational and national executives to different domestic configurations of EU politicisation.","container-title":"Theorising the Crises of the European Union","event-place":"Abingdon, Oxon","ISBN":"978-0-367-43140-2","page":"119-137","publisher":"Routledge","publisher-place":"Abingdon, Oxon","title":"Between neo-functionalist optimism and post-functionalist pessimism: Integrating politicisation into integration theory","author":[{"family":"Rauh","given":"Christian"}],"editor":[{"family":"Brack","given":"Nathalie"},{"family":"Gürkan","given":"Seda"}],"issued":{"date-parts":[["2021"]]}}}],"schema":"https://github.com/citation-style-language/schema/raw/master/csl-citation.json"} </w:instrText>
      </w:r>
      <w:r w:rsidRPr="0011405F">
        <w:rPr>
          <w:sz w:val="20"/>
          <w:szCs w:val="18"/>
          <w:lang w:val="en-US"/>
        </w:rPr>
        <w:fldChar w:fldCharType="separate"/>
      </w:r>
      <w:r w:rsidR="0032464D" w:rsidRPr="0032464D">
        <w:rPr>
          <w:rFonts w:cs="Calibri"/>
          <w:sz w:val="20"/>
          <w:szCs w:val="24"/>
        </w:rPr>
        <w:t>(De Wilde and Zürn 2012; Hooghe and Marks 2009; Rauh 2021a)</w:t>
      </w:r>
      <w:r w:rsidRPr="0011405F">
        <w:rPr>
          <w:sz w:val="20"/>
          <w:szCs w:val="18"/>
          <w:lang w:val="en-US"/>
        </w:rPr>
        <w:fldChar w:fldCharType="end"/>
      </w:r>
      <w:r w:rsidRPr="0011405F">
        <w:rPr>
          <w:sz w:val="20"/>
          <w:szCs w:val="18"/>
          <w:lang w:val="en-US"/>
        </w:rPr>
        <w:t>.</w:t>
      </w:r>
    </w:p>
    <w:p w14:paraId="65F9B8D0" w14:textId="60F20E5D" w:rsidR="00EB1B64" w:rsidRDefault="00C255A8" w:rsidP="00E569DF">
      <w:pPr>
        <w:jc w:val="both"/>
        <w:rPr>
          <w:sz w:val="20"/>
          <w:szCs w:val="18"/>
          <w:lang w:val="nb-NO"/>
        </w:rPr>
      </w:pPr>
      <w:r>
        <w:rPr>
          <w:sz w:val="20"/>
          <w:szCs w:val="18"/>
          <w:lang w:val="en-US"/>
        </w:rPr>
        <w:t>I</w:t>
      </w:r>
      <w:r w:rsidRPr="0011405F">
        <w:rPr>
          <w:sz w:val="20"/>
          <w:szCs w:val="18"/>
          <w:lang w:val="en-US"/>
        </w:rPr>
        <w:t xml:space="preserve">n </w:t>
      </w:r>
      <w:r>
        <w:rPr>
          <w:sz w:val="20"/>
          <w:szCs w:val="18"/>
          <w:lang w:val="en-US"/>
        </w:rPr>
        <w:t>these controversial public debates, especially</w:t>
      </w:r>
      <w:r w:rsidRPr="0011405F" w:rsidDel="0011405F">
        <w:rPr>
          <w:sz w:val="20"/>
          <w:szCs w:val="18"/>
          <w:lang w:val="en-US"/>
        </w:rPr>
        <w:t xml:space="preserve"> </w:t>
      </w:r>
      <w:r>
        <w:rPr>
          <w:sz w:val="20"/>
          <w:szCs w:val="18"/>
          <w:lang w:val="en-US"/>
        </w:rPr>
        <w:t>t</w:t>
      </w:r>
      <w:r w:rsidR="00C552CA" w:rsidRPr="0011405F">
        <w:rPr>
          <w:sz w:val="20"/>
          <w:szCs w:val="18"/>
          <w:lang w:val="en-US"/>
        </w:rPr>
        <w:t>he EU’s supranational institutions are frequent addresse</w:t>
      </w:r>
      <w:r w:rsidR="0011405F">
        <w:rPr>
          <w:sz w:val="20"/>
          <w:szCs w:val="18"/>
          <w:lang w:val="en-US"/>
        </w:rPr>
        <w:t xml:space="preserve">es, </w:t>
      </w:r>
      <w:r w:rsidR="00C552CA" w:rsidRPr="0011405F">
        <w:rPr>
          <w:sz w:val="20"/>
          <w:szCs w:val="18"/>
          <w:lang w:val="en-US"/>
        </w:rPr>
        <w:t>often</w:t>
      </w:r>
      <w:r w:rsidR="0011405F">
        <w:rPr>
          <w:sz w:val="20"/>
          <w:szCs w:val="18"/>
          <w:lang w:val="en-US"/>
        </w:rPr>
        <w:t xml:space="preserve"> serving </w:t>
      </w:r>
      <w:r w:rsidR="00C552CA" w:rsidRPr="0011405F">
        <w:rPr>
          <w:sz w:val="20"/>
          <w:szCs w:val="18"/>
          <w:lang w:val="en-US"/>
        </w:rPr>
        <w:t xml:space="preserve">as </w:t>
      </w:r>
      <w:r w:rsidR="0011405F">
        <w:rPr>
          <w:sz w:val="20"/>
          <w:szCs w:val="18"/>
          <w:lang w:val="en-US"/>
        </w:rPr>
        <w:t xml:space="preserve">a </w:t>
      </w:r>
      <w:r w:rsidR="00C552CA" w:rsidRPr="0011405F">
        <w:rPr>
          <w:sz w:val="20"/>
          <w:szCs w:val="18"/>
          <w:lang w:val="en-US"/>
        </w:rPr>
        <w:t xml:space="preserve">scapegoat for </w:t>
      </w:r>
      <w:r w:rsidR="00BB292F">
        <w:rPr>
          <w:sz w:val="20"/>
          <w:szCs w:val="18"/>
          <w:lang w:val="en-US"/>
        </w:rPr>
        <w:t>unpopular</w:t>
      </w:r>
      <w:r w:rsidR="00BB292F" w:rsidRPr="0011405F">
        <w:rPr>
          <w:sz w:val="20"/>
          <w:szCs w:val="18"/>
          <w:lang w:val="en-US"/>
        </w:rPr>
        <w:t xml:space="preserve"> </w:t>
      </w:r>
      <w:r w:rsidRPr="0011405F">
        <w:rPr>
          <w:sz w:val="20"/>
          <w:szCs w:val="18"/>
          <w:lang w:val="en-US"/>
        </w:rPr>
        <w:t>polic</w:t>
      </w:r>
      <w:r w:rsidR="00BB292F">
        <w:rPr>
          <w:sz w:val="20"/>
          <w:szCs w:val="18"/>
          <w:lang w:val="en-US"/>
        </w:rPr>
        <w:t>ies</w:t>
      </w:r>
      <w:r w:rsidRPr="0011405F">
        <w:rPr>
          <w:sz w:val="20"/>
          <w:szCs w:val="18"/>
          <w:lang w:val="en-US"/>
        </w:rPr>
        <w:t xml:space="preserve"> </w:t>
      </w:r>
      <w:r w:rsidR="00C552CA" w:rsidRPr="0011405F">
        <w:rPr>
          <w:sz w:val="20"/>
          <w:szCs w:val="18"/>
          <w:u w:val="single"/>
          <w:lang w:val="en-US"/>
        </w:rPr>
        <w:fldChar w:fldCharType="begin"/>
      </w:r>
      <w:r w:rsidR="00061E08">
        <w:rPr>
          <w:sz w:val="20"/>
          <w:szCs w:val="18"/>
          <w:u w:val="single"/>
          <w:lang w:val="en-US"/>
        </w:rPr>
        <w:instrText xml:space="preserve"> ADDIN ZOTERO_ITEM CSL_CITATION {"citationID":"WZ9kfu6s","properties":{"formattedCitation":"(Gerhards {\\i{}et al.} 2009; Harteveld {\\i{}et al.} 2018; Heinkelmann-Wild and Zangl 2020; Rittberger {\\i{}et al.} 2017; Schlipphak and Treib 2017; Traber {\\i{}et al.} 2020)","plainCitation":"(Gerhards et al. 2009; Harteveld et al. 2018; Heinkelmann-Wild and Zangl 2020; Rittberger et al. 2017; Schlipphak and Treib 2017; Traber et al. 2020)","noteIndex":0},"citationItems":[{"id":6956,"uris":["http://zotero.org/groups/2912652/items/V3TKRIW2"],"uri":["http://zotero.org/groups/2912652/items/V3TKRIW2"],"itemData":{"id":6956,"type":"article-journal","container-title":"Politische Vierteljahresschrift Sonderhefte","page":"529-558","title":"Wer ist verantwortlich? Die Europäische Union, ihre Nationalstaaten und die massenmediale Attribution von Verantwortung für Erfolge und Misserfolge","volume":"Band 42 \"Politik in der Mediendemokratie\"","author":[{"family":"Gerhards","given":"Jürgen"},{"family":"Offerhaus","given":"Anke"},{"family":"Roose","given":"Jochen"}],"issued":{"date-parts":[["2009"]]}}},{"id":7165,"uris":["http://zotero.org/groups/2912652/items/KRU7RWBU"],"uri":["http://zotero.org/groups/2912652/items/KRU7RWBU"],"itemData":{"id":7165,"type":"article-journal","abstract":"This paper investigates how the refugee crisis has affected attitudes towards the EU, as well as attitudes towards national institutions. By combining different waves of individual survey data, official records of asylum applications and a content analysis of the media, we examine the effect of the numbers of asylum applications and the amount of media coverage thereof on citizens' attitudes towards the EU and national politics. Our findings demonstrate that the number of asylum applications in the EU and the media attention this generates primarily affect euroscepticism, while the number of asylum applications into each individual Member State first and foremost affects attitudes towards national institutions. Our results contribute to the literature on democratic accountability, by demonstrating that, even in a complex multi-level governance structure, citizens differentiate between levels of government.","container-title":"JCMS: Journal of Common Market Studies","DOI":"10.1111/jcms.12664","ISSN":"1468-5965","issue":"1","language":"en","note":"_eprint: https://onlinelibrary.wiley.com/doi/pdf/10.1111/jcms.12664","page":"157-177","source":"Wiley Online Library","title":"Blaming Brussels? The Impact of (News about) the Refugee Crisis on Attitudes towards the EU and National Politics","title-short":"Blaming Brussels?","volume":"56","author":[{"family":"Harteveld","given":"Eelco"},{"family":"Schaper","given":"Joep"},{"family":"Lange","given":"Sarah L. De"},{"family":"Brug","given":"Wouter Van Der"}],"issued":{"date-parts":[["2018"]]}}},{"id":7284,"uris":["http://zotero.org/groups/2912652/items/BIEZE6VZ"],"uri":["http://zotero.org/groups/2912652/items/BIEZE6VZ"],"itemData":{"id":7284,"type":"article-journal","abstract":"Who blames whom in multilevel blame games? Existing research focuses either on policymakers' preferences or their opportunities offered by the institutional structures in which policymakers operate. As these two strands of literature barely refer to each other, in this article we develop an integrated theoretical model of blame-shifting in multilevel governance systems and assess it empirically. In line with the first strand, we assume that policymakers have a preference for shifting blame onto actors on a different level from themselves. In line with the second, we suppose that opportunities for doing so depend on institutional responsibility for policymaking and policy implementation. We check the plausibility of our integrated model by examining policymakers' blame attributions in three cases where European Union migration policies have been contested: border control, asylum, and welfare entitlements. We find that our integrated model does better in explaining blame-shifting in these cases than the isolated models.","container-title":"Governance","DOI":"10.1111/gove.12459","ISSN":"1468-0491","issue":"4","language":"en","note":"_eprint: https://onlinelibrary.wiley.com/doi/pdf/10.1111/gove.12459","page":"953-969","source":"Wiley Online Library","title":"Multilevel blame games: Blame-shifting in the European Union","title-short":"Multilevel blame games","volume":"33","author":[{"family":"Heinkelmann-Wild","given":"Tim"},{"family":"Zangl","given":"Bernhard"}],"issued":{"date-parts":[["2020"]]}}},{"id":7289,"uris":["http://zotero.org/groups/2912652/items/3ZDC5LH3"],"uri":["http://zotero.org/groups/2912652/items/3ZDC5LH3"],"itemData":{"id":7289,"type":"article-journal","abstract":"Who is held publicly responsible for the policies of international institutions? Are member states or supranational bodies held responsible or are public responsibility attributions (PRA) untargeted? We argue that in complex policy-making systems responsibility tends to be attributed to implementing actors. When, however, a policy does not require active implementation, we expect responsibility attributions to be untargeted. To test these expectations, we analyze PRA in the European public for three EU migration policies: (1) border control policies, (2) the distribution of refugees according to the ‘Dublin’-system, and (3) so-called welfare migration facilitated by the ‘freedom of movement’ principle. Our analysis corroborates that PRA reflect the structure of policy implementation: (1) PRA for EU border controls target the EU; (2) PRA for the distribution of refugees target member states; (3) PRA for welfare migration are untargeted. The paper thus highlights an accountability gap for policies that do not require implementation.","container-title":"JCMS: Journal of Common Market Studies","DOI":"10.1111/jcms.12524","ISSN":"1468-5965","issue":"4","language":"en","note":"_eprint: https://onlinelibrary.wiley.com/doi/pdf/10.1111/jcms.12524","page":"909-924","source":"Wiley Online Library","title":"Where Does the Buck Stop? Explaining Public Responsibility Attributions in Complex International Institutions","title-short":"Where Does the Buck Stop?","volume":"55","author":[{"family":"Rittberger","given":"Berthold"},{"family":"Schwarzenbeck","given":"Helena"},{"family":"Zangl","given":"Bernhard"}],"issued":{"date-parts":[["2017"]]}}},{"id":7287,"uris":["http://zotero.org/groups/2912652/items/D2Z5EXVZ"],"uri":["http://zotero.org/groups/2912652/items/D2Z5EXVZ"],"itemData":{"id":7287,"type":"article-journal","abstract":"This article develops the argument that European Union (EU) intervention to protect its core values is likely to provoke unintended and undesired consequences at the domestic level. EU intervention will typically invite the accused government to play the blame game on Brussels. By criticizing the EU for illegitimately interfering with domestic affairs, the government may frame EU intervention as a threat from the outside and present itself as the only safeguard against this threat. As a consequence, support for those domestic actors that were supposed to be weakened by EU intervention is likely to increase in the aftermath of a European intervention, while EU support might significantly drop. The article illustrates this argument by tracing domestic reactions to EU interventions against Austria between 2000 and 2002 and against Hungary since 2010. In conclusion, the EU should be very cautious with such external interventions, since they may easily strengthen anti-EU and illiberal political forces at the domestic level. To minimize the risk of such undesired consequences, bottom–up mechanisms against democratic backsliding should be installed, which would allow disadvantaged domestic groups to appeal to an independent European democracy watchdog if they feel that democratic rules are being violated in their country.","container-title":"Journal of European Public Policy","DOI":"10.1080/13501763.2016.1229359","ISSN":"1350-1763","issue":"3","note":"publisher: Routledge\n_eprint: https://doi.org/10.1080/13501763.2016.1229359","page":"352-365","source":"Taylor and Francis+NEJM","title":"Playing the blame game on Brussels: the domestic political effects of EU interventions against democratic backsliding","title-short":"Playing the blame game on Brussels","volume":"24","author":[{"family":"Schlipphak","given":"Bernd"},{"family":"Treib","given":"Oliver"}],"issued":{"date-parts":[["2017",3,9]]}}},{"id":7285,"uris":["http://zotero.org/groups/2912652/items/VVC47Y3P"],"uri":["http://zotero.org/groups/2912652/items/VVC47Y3P"],"itemData":{"id":7285,"type":"article-journal","abstract":"This article investigates prime ministers’ communication strategies during the most recent economic crisis in Europe. It argues that when electoral risk is high but governments’ policy options are severely limited, prime ministers will use specific communication strategies to mitigate electoral risks. Two such</w:instrText>
      </w:r>
      <w:r w:rsidR="00061E08" w:rsidRPr="00EC07E0">
        <w:rPr>
          <w:sz w:val="20"/>
          <w:szCs w:val="18"/>
          <w:u w:val="single"/>
          <w:lang w:val="de-DE"/>
        </w:rPr>
        <w:instrText xml:space="preserve"> communication strategies are analysed – issue engagement and blame shifting – by applying state-of-the-art quantitative text analysis methods on 5,553 speeches of prime ministers in nine European Union member states. Evidence is found for both strategies. Prime ministers talk about the economy more in response to both high (domestic) unemployment and low (domestic) gross domestic product growth. Furthermore, it is found that the (domestic) unemployment rate is the most consistent predictor of blame shifting: as the domestic unemployment rate goes up, this is followed by an increase in blame shifting towards banks, Greece and the Troika of the European Commission, the European Central Bank and the International Monetary Fund.","container-title":"European Journal of Political Research","DOI":"10.1111/1475-6765.12340","ISSN":"1475-6765","issue":"1","language":"en","note":"_eprint: https://ejpr.onlinelibrary.wiley.com/doi/pdf/10.1111/1475-6765.12340","page":"45-67","source":"Wiley Online Library","title":"Errors have been made, others will be blamed: Issue engagement and blame shifting in prime minister speeches during the economic crisis in Europe","title-short":"Errors have been made, others will be blamed","volume":"59","author":[{"family":"Traber","given":"Denise"},{"family":"Schoonvelde","given":"Martijn"},{"family":"Schumacher","given":"Gijs"}],"issued":{"date-parts":[["2020"]]}}}],"schema":"https://github.com/citation-style-language/schema/raw/master/csl-citation.json"} </w:instrText>
      </w:r>
      <w:r w:rsidR="00C552CA" w:rsidRPr="0011405F">
        <w:rPr>
          <w:sz w:val="20"/>
          <w:szCs w:val="18"/>
          <w:u w:val="single"/>
          <w:lang w:val="en-US"/>
        </w:rPr>
        <w:fldChar w:fldCharType="separate"/>
      </w:r>
      <w:r w:rsidR="00EA63E5" w:rsidRPr="00EA63E5">
        <w:rPr>
          <w:rFonts w:cs="Calibri"/>
          <w:sz w:val="20"/>
          <w:szCs w:val="24"/>
        </w:rPr>
        <w:t xml:space="preserve">(Gerhards </w:t>
      </w:r>
      <w:r w:rsidR="00EA63E5" w:rsidRPr="00EA63E5">
        <w:rPr>
          <w:rFonts w:cs="Calibri"/>
          <w:i/>
          <w:iCs/>
          <w:sz w:val="20"/>
          <w:szCs w:val="24"/>
        </w:rPr>
        <w:t>et al.</w:t>
      </w:r>
      <w:r w:rsidR="00EA63E5" w:rsidRPr="00EA63E5">
        <w:rPr>
          <w:rFonts w:cs="Calibri"/>
          <w:sz w:val="20"/>
          <w:szCs w:val="24"/>
        </w:rPr>
        <w:t xml:space="preserve"> 2009; Harteveld </w:t>
      </w:r>
      <w:r w:rsidR="00EA63E5" w:rsidRPr="00EA63E5">
        <w:rPr>
          <w:rFonts w:cs="Calibri"/>
          <w:i/>
          <w:iCs/>
          <w:sz w:val="20"/>
          <w:szCs w:val="24"/>
        </w:rPr>
        <w:t>et al.</w:t>
      </w:r>
      <w:r w:rsidR="00EA63E5" w:rsidRPr="00EA63E5">
        <w:rPr>
          <w:rFonts w:cs="Calibri"/>
          <w:sz w:val="20"/>
          <w:szCs w:val="24"/>
        </w:rPr>
        <w:t xml:space="preserve"> 2018; Heinkelmann-Wild and Zangl 2020; Rittberger </w:t>
      </w:r>
      <w:r w:rsidR="00EA63E5" w:rsidRPr="00EA63E5">
        <w:rPr>
          <w:rFonts w:cs="Calibri"/>
          <w:i/>
          <w:iCs/>
          <w:sz w:val="20"/>
          <w:szCs w:val="24"/>
        </w:rPr>
        <w:t>et al.</w:t>
      </w:r>
      <w:r w:rsidR="00EA63E5" w:rsidRPr="00EA63E5">
        <w:rPr>
          <w:rFonts w:cs="Calibri"/>
          <w:sz w:val="20"/>
          <w:szCs w:val="24"/>
        </w:rPr>
        <w:t xml:space="preserve"> 2017; Schlipphak and Treib 2017; Traber </w:t>
      </w:r>
      <w:r w:rsidR="00EA63E5" w:rsidRPr="00EA63E5">
        <w:rPr>
          <w:rFonts w:cs="Calibri"/>
          <w:i/>
          <w:iCs/>
          <w:sz w:val="20"/>
          <w:szCs w:val="24"/>
        </w:rPr>
        <w:t>et al.</w:t>
      </w:r>
      <w:r w:rsidR="00EA63E5" w:rsidRPr="00EA63E5">
        <w:rPr>
          <w:rFonts w:cs="Calibri"/>
          <w:sz w:val="20"/>
          <w:szCs w:val="24"/>
        </w:rPr>
        <w:t xml:space="preserve"> 2020)</w:t>
      </w:r>
      <w:r w:rsidR="00C552CA" w:rsidRPr="0011405F">
        <w:rPr>
          <w:sz w:val="20"/>
          <w:szCs w:val="18"/>
          <w:u w:val="single"/>
          <w:lang w:val="en-US"/>
        </w:rPr>
        <w:fldChar w:fldCharType="end"/>
      </w:r>
      <w:r w:rsidR="0011405F" w:rsidRPr="00EC07E0">
        <w:rPr>
          <w:sz w:val="20"/>
          <w:szCs w:val="18"/>
          <w:lang w:val="de-DE"/>
        </w:rPr>
        <w:t>.</w:t>
      </w:r>
      <w:r w:rsidR="00EA63E5">
        <w:rPr>
          <w:sz w:val="20"/>
          <w:szCs w:val="18"/>
          <w:lang w:val="de-DE"/>
        </w:rPr>
        <w:t xml:space="preserve"> </w:t>
      </w:r>
      <w:del w:id="11" w:author="Uluışık" w:date="2021-10-21T21:16:00Z">
        <w:r w:rsidDel="00C35036">
          <w:rPr>
            <w:sz w:val="20"/>
            <w:szCs w:val="18"/>
            <w:lang w:val="en-US"/>
          </w:rPr>
          <w:delText>But s</w:delText>
        </w:r>
      </w:del>
      <w:ins w:id="12" w:author="Uluışık" w:date="2021-10-21T21:16:00Z">
        <w:r w:rsidR="00C35036">
          <w:rPr>
            <w:sz w:val="20"/>
            <w:szCs w:val="18"/>
            <w:lang w:val="en-US"/>
          </w:rPr>
          <w:t>S</w:t>
        </w:r>
      </w:ins>
      <w:r w:rsidR="00C552CA" w:rsidRPr="0011405F">
        <w:rPr>
          <w:sz w:val="20"/>
          <w:szCs w:val="18"/>
          <w:lang w:val="en-US"/>
        </w:rPr>
        <w:t xml:space="preserve">upranational </w:t>
      </w:r>
      <w:r>
        <w:rPr>
          <w:sz w:val="20"/>
          <w:szCs w:val="18"/>
          <w:lang w:val="en-US"/>
        </w:rPr>
        <w:t>institutions</w:t>
      </w:r>
      <w:r w:rsidRPr="0011405F">
        <w:rPr>
          <w:sz w:val="20"/>
          <w:szCs w:val="18"/>
          <w:lang w:val="en-US"/>
        </w:rPr>
        <w:t xml:space="preserve"> </w:t>
      </w:r>
      <w:r w:rsidR="00BB292F">
        <w:rPr>
          <w:sz w:val="20"/>
          <w:szCs w:val="18"/>
          <w:lang w:val="en-US"/>
        </w:rPr>
        <w:t>can try to influence these debates as well</w:t>
      </w:r>
      <w:ins w:id="13" w:author="Uluışık" w:date="2021-10-18T09:34:00Z">
        <w:r w:rsidR="00C77765">
          <w:rPr>
            <w:sz w:val="20"/>
            <w:szCs w:val="18"/>
            <w:lang w:val="en-US"/>
          </w:rPr>
          <w:t>,</w:t>
        </w:r>
      </w:ins>
      <w:r w:rsidR="00BB292F">
        <w:rPr>
          <w:sz w:val="20"/>
          <w:szCs w:val="18"/>
          <w:lang w:val="en-US"/>
        </w:rPr>
        <w:t xml:space="preserve"> and</w:t>
      </w:r>
      <w:ins w:id="14" w:author="Uluışık" w:date="2021-10-18T09:34:00Z">
        <w:r w:rsidR="00C77765">
          <w:rPr>
            <w:sz w:val="20"/>
            <w:szCs w:val="18"/>
            <w:lang w:val="en-US"/>
          </w:rPr>
          <w:t xml:space="preserve"> they</w:t>
        </w:r>
      </w:ins>
      <w:r w:rsidR="00BB292F">
        <w:rPr>
          <w:sz w:val="20"/>
          <w:szCs w:val="18"/>
          <w:lang w:val="en-US"/>
        </w:rPr>
        <w:t xml:space="preserve"> seem to </w:t>
      </w:r>
      <w:r w:rsidR="00E07C34">
        <w:rPr>
          <w:sz w:val="20"/>
          <w:szCs w:val="18"/>
          <w:lang w:val="en-US"/>
        </w:rPr>
        <w:t>start</w:t>
      </w:r>
      <w:r w:rsidR="00EA63E5">
        <w:rPr>
          <w:sz w:val="20"/>
          <w:szCs w:val="18"/>
          <w:lang w:val="en-US"/>
        </w:rPr>
        <w:t xml:space="preserve"> approach</w:t>
      </w:r>
      <w:r w:rsidR="00BB292F">
        <w:rPr>
          <w:sz w:val="20"/>
          <w:szCs w:val="18"/>
          <w:lang w:val="en-US"/>
        </w:rPr>
        <w:t>ing</w:t>
      </w:r>
      <w:r w:rsidR="00EA63E5">
        <w:rPr>
          <w:sz w:val="20"/>
          <w:szCs w:val="18"/>
          <w:lang w:val="en-US"/>
        </w:rPr>
        <w:t xml:space="preserve"> their </w:t>
      </w:r>
      <w:r>
        <w:rPr>
          <w:sz w:val="20"/>
          <w:szCs w:val="18"/>
          <w:lang w:val="en-US"/>
        </w:rPr>
        <w:t xml:space="preserve">public communication </w:t>
      </w:r>
      <w:r w:rsidR="00EA63E5">
        <w:rPr>
          <w:sz w:val="20"/>
          <w:szCs w:val="18"/>
          <w:lang w:val="en-US"/>
        </w:rPr>
        <w:t xml:space="preserve">strategically </w:t>
      </w:r>
      <w:r w:rsidR="00C552CA" w:rsidRPr="0011405F">
        <w:rPr>
          <w:sz w:val="20"/>
          <w:szCs w:val="18"/>
          <w:lang w:val="en-US"/>
        </w:rPr>
        <w:fldChar w:fldCharType="begin"/>
      </w:r>
      <w:r w:rsidR="00061E08">
        <w:rPr>
          <w:sz w:val="20"/>
          <w:szCs w:val="18"/>
          <w:lang w:val="en-US"/>
        </w:rPr>
        <w:instrText xml:space="preserve"> ADDIN ZOTERO_ITEM CSL_CITATION {"citationID":"xDarQbFd","properties":{"formattedCitation":"(Ecker-Ehrhardt 2018; Ecker-Ehrhardt 2020; Rauh {\\i{}et al.} 2020; Rauh 2021c)","plainCitation":"(Ecker-Ehrhardt 2018; Ecker-Ehrhardt 2020; Rauh et al. 2020; Rauh 2021c)","noteIndex":0},"citationItems":[{"id":"eO3KQBzh/1LCU12ah","uris":["http://zotero.org/users/5392384/items/A7RQULNB"],"uri":["http://zotero.org/users/5392384/items/A7RQULNB"],"itemData":{"id":151,"type":"article-journal","abstract":"International organizations (I0) have centralized their public communication to a large extent over recent decades by undertaking a broader codification of communication tasks as well as a departmentalization of these tasks within units of IO bureaucracies. The paper provides the first systematic analysis of this important development in institutional design using a novel data set on the organization of public communication in 48 IOs between 1950 and 2015. It identifies self-legitimation as a key driver of centralization in the face of increased levels of politicization, that is, public awareness and activism directed at IOs. Empirically, the study suggests that the centralization of public communication significantly increases as transnational civil society organizes and gains access to IO decision-making. Further, politicization in terms of contentious activism and public scandals substantially accounts for varying levels of centralization across IOs.","container-title":"The Review of International Organizations","DOI":"10.1007/s11558-017-9287-y","ISSN":"1559-744X","issue":"4","journalAbbreviation":"Rev Int Organ","language":"en","page":"519-546","source":"Springer Link","title":"Self-legitimation in the face of politicization: Why international organizations centralized public communication","title-short":"Self-legitimation in the face of politicization","volume":"13","author":[{"family":"Ecker-Ehrhardt","given":"Matthias"}],"issued":{"date-parts":[["2018",12,1]]}}},{"id":6974,"uris":["http://zotero.org/groups/2912652/items/P36MW4GY"],"uri":["http://zotero.org/groups/2912652/items/P36MW4GY"],"itemData":{"id":6974,"type":"chapter","abstract":"This chapter seeks to address the lacuna by means of Large-N comparative analysis of social media presences on Facebook and Twitter. It begins by mapping the variation of social media use across international organisation (IO) bodies and over time. Existing evidence suggests that expanding public communication in the IO organisational field is intrinsically linked to IO politicisation, that is, rising levels of public awareness and contestation of international governance. The main dependent variable counts active social media presences on Facebook or Twitter per IO body covered in the list of 290 major IO bodies provided by the Transaccess project. The analysis of social media presences run by a stratified-random-sample of IOs suggest a remarkable interest in digital communication vis-a-vis non-state audiences. The massive enhancing of social media presences by IOs concerned with such tasks suggests that social media becomes to be seen as tools for core organisational goals.","container-title":"Digital Diplomacy and International Organisations","ISBN":"978-1-00-303272-4","note":"number-of-pages: 31","publisher":"Routledge","title":"IO Public Communication Going Digital? Understanding Social Media Adoption and Use in Times of Politicization","title-short":"IO Public Communication Going Digital?","author":[{"family":"Ecker-Ehrhardt","given":"Matthias"}],"issued":{"date-parts":[["2020"]]}}},{"id":7011,"uris":["http://zotero.org/groups/2912652/items/7FTT44LU"],"uri":["http://zotero.org/groups/2912652/items/7FTT44LU"],"itemData":{"id":7011,"type":"article-journal","abstract":"How do mainstream political executives cue their politicised constituencies on European integration? Moving beyond static expectations that EU politicisation induces executives to either undermine, defuse or defend integration, this article theorises executives’ incentives under different configurations of public and partisan Euroscepticism in their home countries. Expectations are tested on the sentiment and complexity that executives attach to European integration in almost 9,000 public speeches delivered throughout the Euro Crisis. It is found that national leaders faced with sceptical public opinion and low levels of partisan Euroscepticism rhetorically undermine integration, whereas European Commissioners faced with similar conditions are prone to defend it. These responses intensify disproportionally with growing public Euroscepticism, but are moderated by Eurosceptic party strength in surprising ways. When such challenger parties come closer to absorbing the Eurosceptic potential in public opinion, executive communication turns more positive again but also involves less clear rhetorical signals. These findings move beyond existing uniform expectations on mainstream responses to Eurosceptic challenges and highlight the relevance of different domestic configurations of EU politicisation. © 2019 European Consortium for Political Research","archive":"Scopus","container-title":"European Journal of Political Research","DOI":"10.1111/1475-6765.12350","issue":"2","page":"397-423","source":"Scopus","title":"Undermining, defusing or defending European integration? Assessing public communication of European executives in times of EU politicisation","title-short":"Undermining, defusing or defending European integration?","volume":"59","author":[{"family":"Rauh","given":"Christian"},{"family":"Bes","given":"B.J."},{"family":"Schoonvelde","given":"M."}],"issued":{"date-parts":[["2020"]]}}},{"id":7008,"uris":["http://zotero.org/groups/2912652/items/3V24YPY7"],"uri":["http://zotero.org/groups/2912652/items/3V24YPY7"],"itemData":{"id":7008,"type":"article-journal","abstract":"This contribution engages with the empirical analysis of emergency politics in the EU, arguing that executives’ public communication helps to distinguish crisis management from crisis exploitation. An initial, descriptive text analysis of emergency emphasis in more than 19,000 executive speeches suggests that supranational actors, most notably the European Central Bank, do indeed use rather alarmist language over and beyond objective crisis pressures when their competences are contested. Yet, this behaviour does not appear to be a ubiquitous phenomenon, pointing to the need for more specific expectations on when and why EU executives pro-actively embark on the emergency politics script.","container-title":"Journal of European Public Policy","language":"en","source":"Zotero","title":"Supranational emergency politics? What executives’ public crisis communication may tell us","volume":"Online first","author":[{"family":"Rauh","given":"Christian"}],"issued":{"date-parts":[["2021"]]}}}],"schema":"https://github.com/citation-style-language/schema/raw/master/csl-citation.json"} </w:instrText>
      </w:r>
      <w:r w:rsidR="00C552CA" w:rsidRPr="0011405F">
        <w:rPr>
          <w:sz w:val="20"/>
          <w:szCs w:val="18"/>
          <w:lang w:val="en-US"/>
        </w:rPr>
        <w:fldChar w:fldCharType="separate"/>
      </w:r>
      <w:r w:rsidR="00EA63E5" w:rsidRPr="00EA63E5">
        <w:rPr>
          <w:rFonts w:cs="Calibri"/>
          <w:sz w:val="20"/>
          <w:szCs w:val="24"/>
        </w:rPr>
        <w:t xml:space="preserve">(Ecker-Ehrhardt 2018; Ecker-Ehrhardt 2020; Rauh </w:t>
      </w:r>
      <w:r w:rsidR="00EA63E5" w:rsidRPr="00EA63E5">
        <w:rPr>
          <w:rFonts w:cs="Calibri"/>
          <w:i/>
          <w:iCs/>
          <w:sz w:val="20"/>
          <w:szCs w:val="24"/>
        </w:rPr>
        <w:t>et al.</w:t>
      </w:r>
      <w:r w:rsidR="00EA63E5" w:rsidRPr="00EA63E5">
        <w:rPr>
          <w:rFonts w:cs="Calibri"/>
          <w:sz w:val="20"/>
          <w:szCs w:val="24"/>
        </w:rPr>
        <w:t xml:space="preserve"> 2020; Rauh 2021c)</w:t>
      </w:r>
      <w:r w:rsidR="00C552CA" w:rsidRPr="0011405F">
        <w:rPr>
          <w:sz w:val="20"/>
          <w:szCs w:val="18"/>
          <w:lang w:val="en-US"/>
        </w:rPr>
        <w:fldChar w:fldCharType="end"/>
      </w:r>
      <w:r w:rsidR="00C552CA" w:rsidRPr="0011405F">
        <w:rPr>
          <w:sz w:val="20"/>
          <w:szCs w:val="18"/>
          <w:lang w:val="en-US"/>
        </w:rPr>
        <w:t xml:space="preserve">. </w:t>
      </w:r>
      <w:r w:rsidR="00EA63E5">
        <w:rPr>
          <w:sz w:val="20"/>
          <w:szCs w:val="18"/>
          <w:lang w:val="en-US"/>
        </w:rPr>
        <w:t>Yet and still, t</w:t>
      </w:r>
      <w:r w:rsidR="00A31C1B">
        <w:rPr>
          <w:sz w:val="20"/>
          <w:szCs w:val="18"/>
          <w:lang w:val="en-US"/>
        </w:rPr>
        <w:t>he extant literature</w:t>
      </w:r>
      <w:r w:rsidR="00EA63E5">
        <w:rPr>
          <w:sz w:val="20"/>
          <w:szCs w:val="18"/>
          <w:lang w:val="en-US"/>
        </w:rPr>
        <w:t xml:space="preserve"> attests various </w:t>
      </w:r>
      <w:r w:rsidR="00EA63E5">
        <w:rPr>
          <w:sz w:val="20"/>
          <w:szCs w:val="18"/>
          <w:lang w:val="en-US"/>
        </w:rPr>
        <w:lastRenderedPageBreak/>
        <w:t>communication deficits rooted in either the internal setup of supranational institutions or in external obstacles the</w:t>
      </w:r>
      <w:r w:rsidR="00E07C34">
        <w:rPr>
          <w:sz w:val="20"/>
          <w:szCs w:val="18"/>
          <w:lang w:val="en-US"/>
        </w:rPr>
        <w:t>y</w:t>
      </w:r>
      <w:r w:rsidR="00EA63E5">
        <w:rPr>
          <w:sz w:val="20"/>
          <w:szCs w:val="18"/>
          <w:lang w:val="en-US"/>
        </w:rPr>
        <w:t xml:space="preserve"> face in </w:t>
      </w:r>
      <w:r w:rsidR="006C756B">
        <w:rPr>
          <w:sz w:val="20"/>
          <w:szCs w:val="18"/>
          <w:lang w:val="en-US"/>
        </w:rPr>
        <w:t>traditional</w:t>
      </w:r>
      <w:r w:rsidR="00E569DF">
        <w:rPr>
          <w:sz w:val="20"/>
          <w:szCs w:val="18"/>
          <w:lang w:val="en-US"/>
        </w:rPr>
        <w:t xml:space="preserve"> </w:t>
      </w:r>
      <w:r w:rsidR="00EF7D15">
        <w:rPr>
          <w:sz w:val="20"/>
          <w:szCs w:val="18"/>
          <w:lang w:val="en-US"/>
        </w:rPr>
        <w:t xml:space="preserve">media </w:t>
      </w:r>
      <w:r w:rsidR="00A31C1B">
        <w:rPr>
          <w:sz w:val="20"/>
          <w:szCs w:val="18"/>
          <w:lang w:val="en-US"/>
        </w:rPr>
        <w:fldChar w:fldCharType="begin"/>
      </w:r>
      <w:r w:rsidR="00061E08">
        <w:rPr>
          <w:sz w:val="20"/>
          <w:szCs w:val="18"/>
          <w:lang w:val="en-US"/>
        </w:rPr>
        <w:instrText xml:space="preserve"> ADDIN ZOTERO_ITEM CSL_CITATION {"citationID":"F3yFD6Pf","properties":{"formattedCitation":"(e.g. Altides 2009; Boomgaarden {\\i{}et al.} 2013; Br\\uc0\\u252{}ggemann 2010)","plainCitation":"(e.g. Altides 2009; Boomgaarden et al. 2013; Brüggemann 2010)","noteIndex":0},"citationItems":[{"id":7010,"uris":["http://zotero.org/groups/2912652/items/UBALVZPG"],"uri":["http://zotero.org/groups/2912652/items/UBALVZPG"],"itemData":{"id":7010,"type":"book","call-number":"JA85.2.E85 A47 2009","collection-number":"b. 16","collection-title":"Regieren in Europa","event-place":"Baden-Baden","ISBN":"978-3-8329-4966-2","number-of-pages":"227","publisher":"Nomos","publisher-place":"Baden-Baden","source":"Library of Congress ISBN","title":"Making EU politics public: how the EU institutions develop public communication","title-short":"Making EU politics public","author":[{"family":"Altides","given":"Christina"}],"issued":{"date-parts":[["2009"]]}},"prefix":"e.g. "},{"id":6946,"uris":["http://zotero.org/groups/2912652/items/SSM4NFK3"],"uri":["http://zotero.org/groups/2912652/items/SSM4NFK3"],"itemData":{"id":6946,"type":"article-journal","abstract":"News about the European Union (EU) looks different in different countries at different points in time. This study investigates explanations for cross-national and over-time variation in news media coverage of EU affairs drawing on large-scale media content analyses of newspapers and television news in the EU-15 (1999), EU-25 (2004) and EU-27 (2009) in relation to European Parliament (EP) elections. The analyses focus in particular on explanatory factors pertaining to media characteristics and the political elites. Results show that national elites play an important role for the coverage of EU matters during EP election campaigns. The more strongly national parties are divided about the EU in combination with overall more negative positions towards the EU, the more visible the news. Also, increases in EU news visibility from one election to the next and the Europeanness of the news are determined by a country's elite positions. The findings are discussed in light of the EU's alleged communication deficit.","container-title":"European Journal of Political Research","DOI":"10.1111/1475-6765.12009","issue":"5","page":"608-629","title":"Across time and space: Explaining variation in news coverage of the European Union","volume":"52","author":[{"family":"Boomgaarden","given":"Hajo"},{"family":"De Vreese","given":"Claes"},{"family":"Schuck","given":"Andreas"},{"family":"Azrout","given":"Rachid"},{"family":"Elenbaas","given":"Matthijs"},{"family":"Van Spanje","given":"Joost"},{"family":"Vliegenthart","given":"Rens"}],"issued":{"date-parts":[["2013",8,1]]}}},{"id":7009,"uris":["http://zotero.org/groups/2912652/items/6NKX4VJ3"],"uri":["http://zotero.org/groups/2912652/items/6NKX4VJ3"],"itemData":{"id":7009,"type":"article-journal","abstract":"Taking EU communications as a case study this article deals with the relationship between communication activities of public authorities and the public sphere. Traditional theories of the public sphere regard government communications as an unwelcome intervention that distorts free and open debates. This article argues that public relations activities of governments should be analysed as being part of the implementation of an information policy that also comprises citizen’s rights of access to documents and information. Whether information policy distorts or supports free deliberation is an empirical question that is answered by looking at the information policy of the European Commission since the year 2000. In response to the challenge of communicating Europe to largely disinterested audiences, the European Commission has reformed its communications in order to foster a European public sphere through enhancing the transparency of European governance and starting a dialogue with the citizens. The study shows that the EU fails on its promise of dialogue and that transparency could still be improved. The information policy of the Commission aims at normatively acceptable goals while using ineffective means. Information policy does not turn out to be propagandistic but ineffective. Focussing on media relations could make PR more effective in reaching out to the wider public. If journalism functions as its necessary corrective and citizens are empowered through strong rights of access to information, than information policy could contribute to a vivid transnational public sphere.","container-title":"Javnost - The Public","DOI":"10.1080/13183222.2010.11009023","ISSN":"1318-3222","issue":"1","note":"publisher: Routledge\n_eprint: https://doi.org/10.1080/13183222.2010.11009023","page":"5-21","source":"Taylor and Francis+NEJM","title":"Information Policy and the Public Sphere","volume":"17","author":[{"family":"Brüggemann","given":"Michael"}],"issued":{"date-parts":[["2010",1,1]]}}}],"schema":"https://github.com/citation-style-language/schema/raw/master/csl-citation.json"} </w:instrText>
      </w:r>
      <w:r w:rsidR="00A31C1B">
        <w:rPr>
          <w:sz w:val="20"/>
          <w:szCs w:val="18"/>
          <w:lang w:val="en-US"/>
        </w:rPr>
        <w:fldChar w:fldCharType="separate"/>
      </w:r>
      <w:r w:rsidR="00EA63E5" w:rsidRPr="00EA63E5">
        <w:rPr>
          <w:rFonts w:cs="Calibri"/>
          <w:sz w:val="20"/>
          <w:szCs w:val="24"/>
        </w:rPr>
        <w:t>(e.g.</w:t>
      </w:r>
      <w:ins w:id="15" w:author="Uluışık" w:date="2021-10-20T12:03:00Z">
        <w:r w:rsidR="003607B9">
          <w:rPr>
            <w:rFonts w:cs="Calibri"/>
            <w:sz w:val="20"/>
            <w:szCs w:val="24"/>
          </w:rPr>
          <w:t>,</w:t>
        </w:r>
      </w:ins>
      <w:r w:rsidR="00EA63E5" w:rsidRPr="00EA63E5">
        <w:rPr>
          <w:rFonts w:cs="Calibri"/>
          <w:sz w:val="20"/>
          <w:szCs w:val="24"/>
        </w:rPr>
        <w:t xml:space="preserve"> Altides 2009; Boomgaarden </w:t>
      </w:r>
      <w:r w:rsidR="00EA63E5" w:rsidRPr="00EA63E5">
        <w:rPr>
          <w:rFonts w:cs="Calibri"/>
          <w:i/>
          <w:iCs/>
          <w:sz w:val="20"/>
          <w:szCs w:val="24"/>
        </w:rPr>
        <w:t>et al.</w:t>
      </w:r>
      <w:r w:rsidR="00EA63E5" w:rsidRPr="00EA63E5">
        <w:rPr>
          <w:rFonts w:cs="Calibri"/>
          <w:sz w:val="20"/>
          <w:szCs w:val="24"/>
        </w:rPr>
        <w:t xml:space="preserve"> 2013; Brüggemann 2010)</w:t>
      </w:r>
      <w:r w:rsidR="00A31C1B">
        <w:rPr>
          <w:sz w:val="20"/>
          <w:szCs w:val="18"/>
          <w:lang w:val="en-US"/>
        </w:rPr>
        <w:fldChar w:fldCharType="end"/>
      </w:r>
      <w:r w:rsidR="00C552CA" w:rsidRPr="0011405F">
        <w:rPr>
          <w:sz w:val="20"/>
          <w:szCs w:val="18"/>
          <w:lang w:val="nb-NO"/>
        </w:rPr>
        <w:t>.</w:t>
      </w:r>
      <w:r w:rsidR="00FF5943">
        <w:rPr>
          <w:sz w:val="20"/>
          <w:szCs w:val="18"/>
          <w:lang w:val="nb-NO"/>
        </w:rPr>
        <w:t xml:space="preserve"> </w:t>
      </w:r>
    </w:p>
    <w:p w14:paraId="7858885F" w14:textId="2BC8A69E" w:rsidR="004619B9" w:rsidRPr="0011405F" w:rsidRDefault="00BB292F" w:rsidP="00E569DF">
      <w:pPr>
        <w:jc w:val="both"/>
        <w:rPr>
          <w:sz w:val="20"/>
          <w:szCs w:val="18"/>
          <w:lang w:val="en-US"/>
        </w:rPr>
      </w:pPr>
      <w:r>
        <w:rPr>
          <w:sz w:val="20"/>
          <w:szCs w:val="18"/>
          <w:lang w:val="en-US"/>
        </w:rPr>
        <w:t>M</w:t>
      </w:r>
      <w:r w:rsidR="00E07C34">
        <w:rPr>
          <w:sz w:val="20"/>
          <w:szCs w:val="18"/>
          <w:lang w:val="en-US"/>
        </w:rPr>
        <w:t>uch hope is ascribed to social media</w:t>
      </w:r>
      <w:r>
        <w:rPr>
          <w:sz w:val="20"/>
          <w:szCs w:val="18"/>
          <w:lang w:val="en-US"/>
        </w:rPr>
        <w:t xml:space="preserve"> in this setting</w:t>
      </w:r>
      <w:r w:rsidR="00E07C34">
        <w:rPr>
          <w:sz w:val="20"/>
          <w:szCs w:val="18"/>
          <w:lang w:val="en-US"/>
        </w:rPr>
        <w:t xml:space="preserve">. </w:t>
      </w:r>
      <w:r>
        <w:rPr>
          <w:sz w:val="20"/>
          <w:szCs w:val="18"/>
          <w:lang w:val="en-US"/>
        </w:rPr>
        <w:t>T</w:t>
      </w:r>
      <w:r w:rsidR="00FC0AC9">
        <w:rPr>
          <w:sz w:val="20"/>
          <w:szCs w:val="18"/>
          <w:lang w:val="en-US"/>
        </w:rPr>
        <w:t>heoretical analyses and case studies suggest that the</w:t>
      </w:r>
      <w:r>
        <w:rPr>
          <w:sz w:val="20"/>
          <w:szCs w:val="18"/>
          <w:lang w:val="en-US"/>
        </w:rPr>
        <w:t>ir</w:t>
      </w:r>
      <w:r w:rsidR="00FC0AC9">
        <w:rPr>
          <w:sz w:val="20"/>
          <w:szCs w:val="18"/>
          <w:lang w:val="en-US"/>
        </w:rPr>
        <w:t xml:space="preserve"> </w:t>
      </w:r>
      <w:r w:rsidR="00E07C34">
        <w:rPr>
          <w:sz w:val="20"/>
          <w:szCs w:val="18"/>
          <w:lang w:val="en-US"/>
        </w:rPr>
        <w:t xml:space="preserve">transnational outreach, low costs of messaging, and </w:t>
      </w:r>
      <w:r w:rsidR="00FC0AC9">
        <w:rPr>
          <w:sz w:val="20"/>
          <w:szCs w:val="18"/>
          <w:lang w:val="en-US"/>
        </w:rPr>
        <w:t xml:space="preserve">an </w:t>
      </w:r>
      <w:r w:rsidR="00E07C34">
        <w:rPr>
          <w:sz w:val="20"/>
          <w:szCs w:val="18"/>
          <w:lang w:val="en-US"/>
        </w:rPr>
        <w:t>emphasis on user engagement</w:t>
      </w:r>
      <w:r w:rsidR="00FC0AC9">
        <w:rPr>
          <w:sz w:val="20"/>
          <w:szCs w:val="18"/>
          <w:lang w:val="en-US"/>
        </w:rPr>
        <w:t xml:space="preserve"> render </w:t>
      </w:r>
      <w:r w:rsidR="00E07C34">
        <w:rPr>
          <w:sz w:val="20"/>
          <w:szCs w:val="18"/>
          <w:lang w:val="en-US"/>
        </w:rPr>
        <w:t xml:space="preserve">social media </w:t>
      </w:r>
      <w:r>
        <w:rPr>
          <w:sz w:val="20"/>
          <w:szCs w:val="18"/>
          <w:lang w:val="en-US"/>
        </w:rPr>
        <w:t>particularly</w:t>
      </w:r>
      <w:r w:rsidR="00E07C34">
        <w:rPr>
          <w:sz w:val="20"/>
          <w:szCs w:val="18"/>
          <w:lang w:val="en-US"/>
        </w:rPr>
        <w:t xml:space="preserve"> attractive for the otherwise rather detached supranational institutions </w:t>
      </w:r>
      <w:r w:rsidR="004619B9" w:rsidRPr="003D6101">
        <w:rPr>
          <w:sz w:val="20"/>
          <w:szCs w:val="18"/>
          <w:lang w:val="en-US"/>
        </w:rPr>
        <w:fldChar w:fldCharType="begin"/>
      </w:r>
      <w:r w:rsidR="00061E08">
        <w:rPr>
          <w:sz w:val="20"/>
          <w:szCs w:val="18"/>
          <w:lang w:val="en-US"/>
        </w:rPr>
        <w:instrText xml:space="preserve"> ADDIN ZOTERO_ITEM CSL_CITATION {"citationID":"1xYlIZMK","properties":{"formattedCitation":"(e.g. Barisione and Michailidou 2017; Krzy\\uc0\\u380{}anowski 2020; Zaiotti 2020)","plainCitation":"(e.g. Barisione and Michailidou 2017; Krzyżanowski 2020; Zaiotti 2020)","noteIndex":0},"citationItems":[{"id":"eO3KQBzh/ZltivGnn","uris":["http://zotero.org/users/5392384/items/QEWTWRYW"],"uri":["http://zotero.org/users/5392384/items/QEWTWRYW"],"itemData":{"id":759,"type":"book","call-number":"HM742 .S628165 2017","collection-title":"Palgrave studies in European political sociology","event-place":"London, United Kingdom","ISBN":"978-1-137-59889-9","language":"en","note":"OCLC: ocn962805756","number-of-pages":"309","publisher":"Palgrave Macmillan","publisher-place":"London, United Kingdom","source":"Library of Congress ISBN","title":"Social media and European politics: rethinking power and legitimacy in the digital era","title-short":"Social media and European politics","editor":[{"family":"Barisione","given":"Mauro"},{"family":"Michailidou","given":"Asimina"}],"issued":{"date-parts":[["2017"]]}},"prefix":"e.g. "},{"id":7164,"uris":["http://zotero.org/groups/2912652/items/QU4DWRMX"],"uri":["http://zotero.org/groups/2912652/items/QU4DWRMX"],"itemData":{"id":7164,"type":"chapter","abstract":"This chapter considers digital diplomacy – seen as “the use of social media for diplomatic purposes” – in the context of institutional constellation of the European Union. It looks specifically at the social media presence of the European Union (EU) as “created” by the European Commission’s (ECs) Spokesperson’s Service, i.e., the main part of the European Commission responsible for not only the shape but also the content of the EC and the wider EU social/online media presence. The chapter offers a Critical Discourse Analysis of EU politico-organisational communication on Twitter by proposing a qualitative framework for Twitter analysis that relates interactive strategies to their discursive counterparts. Similarly, social media have been key in the peculiar process of the “permanent” political campaigning of European Parliament Members, indeed often in similar ways to the electoral social-media use known from national contexts.","container-title":"Digital Diplomacy and International Organisations","ISBN":"978-1-00-303272-4","note":"number-of-pages: 22","publisher":"Routledge","title":"Digital Diplomacy or Political Communication? Exploring Social Media in The EU Institutions from a Critical Discourse Perspective","title-short":"Digital Diplomacy or Political Communication?","author":[{"family":"Krzyżanowski","given":"Michał"}],"issued":{"date-parts":[["2020"]]}}},{"id":7172,"uris":["http://zotero.org/groups/2912652/items/XCZGKPNJ"],"uri":["http://zotero.org/groups/2912652/items/XCZGKPNJ"],"itemData":{"id":7172,"type":"chapter","abstract":"This chapter seeks to provide a systematic and empirically grounded answer to the question of the impact of the refugee crisis on the European Union (EU)’s reputation as international organization. It provides relevant insights and lessons into how international organisations can manage critical situations, and how these experiences can inform international organisations digital diplomacy. The sources of reputation stem from stakeholder experiences of an organisation. These experiences are influenced by an organisation’s activities and the “noise” in the system, such as the media and interpersonal exchanges. The growing importance of the public dimension in organisations’ daily activities is reflected in the realm of international affairs, as online reputation-management has become a core component of contemporary diplomacy. A more proactive reputation-management approach in times of crisis would not change overnight how an international organisation such as the EU is perceived by the outside world.","container-title":"Digital Diplomacy and International Organisations","ISBN":"978-1-00-303272-4","note":"number-of-pages: 20","publisher":"Routledge","title":"The (UN)Making of International Organisations’ Digital Reputation: The European Union, the “refugee crisis,” and social media","title-short":"The (UN)Making of International Organisations’ Digital Reputation","author":[{"family":"Zaiotti","given":"Ruben"}],"issued":{"date-parts":[["2020"]]}}}],"schema":"https://github.com/citation-style-language/schema/raw/master/csl-citation.json"} </w:instrText>
      </w:r>
      <w:r w:rsidR="004619B9" w:rsidRPr="003D6101">
        <w:rPr>
          <w:sz w:val="20"/>
          <w:szCs w:val="18"/>
          <w:lang w:val="en-US"/>
        </w:rPr>
        <w:fldChar w:fldCharType="separate"/>
      </w:r>
      <w:r w:rsidR="00FC0AC9" w:rsidRPr="00FC0AC9">
        <w:rPr>
          <w:rFonts w:cs="Calibri"/>
          <w:sz w:val="20"/>
          <w:szCs w:val="24"/>
        </w:rPr>
        <w:t>(e.g.</w:t>
      </w:r>
      <w:ins w:id="16" w:author="Uluışık" w:date="2021-10-20T12:03:00Z">
        <w:r w:rsidR="003607B9">
          <w:rPr>
            <w:rFonts w:cs="Calibri"/>
            <w:sz w:val="20"/>
            <w:szCs w:val="24"/>
          </w:rPr>
          <w:t>,</w:t>
        </w:r>
      </w:ins>
      <w:r w:rsidR="00FC0AC9" w:rsidRPr="00FC0AC9">
        <w:rPr>
          <w:rFonts w:cs="Calibri"/>
          <w:sz w:val="20"/>
          <w:szCs w:val="24"/>
        </w:rPr>
        <w:t xml:space="preserve"> Barisione and Michailidou 2017; Krzyżanowski 2020; Zaiotti 2020)</w:t>
      </w:r>
      <w:r w:rsidR="004619B9" w:rsidRPr="003D6101">
        <w:rPr>
          <w:sz w:val="20"/>
          <w:szCs w:val="18"/>
          <w:lang w:val="en-US"/>
        </w:rPr>
        <w:fldChar w:fldCharType="end"/>
      </w:r>
      <w:r w:rsidR="009128DA">
        <w:rPr>
          <w:sz w:val="20"/>
          <w:szCs w:val="18"/>
          <w:lang w:val="en-US"/>
        </w:rPr>
        <w:t xml:space="preserve"> </w:t>
      </w:r>
      <w:r w:rsidR="00FC0AC9">
        <w:rPr>
          <w:sz w:val="20"/>
          <w:szCs w:val="18"/>
          <w:lang w:val="en-US"/>
        </w:rPr>
        <w:t xml:space="preserve">. </w:t>
      </w:r>
      <w:ins w:id="17" w:author="Uluışık" w:date="2021-10-18T09:35:00Z">
        <w:r w:rsidR="00C77765">
          <w:rPr>
            <w:sz w:val="20"/>
            <w:szCs w:val="18"/>
            <w:lang w:val="en-US"/>
          </w:rPr>
          <w:t>However,</w:t>
        </w:r>
      </w:ins>
      <w:del w:id="18" w:author="Uluışık" w:date="2021-10-18T09:35:00Z">
        <w:r w:rsidR="00FC0AC9" w:rsidDel="00C77765">
          <w:rPr>
            <w:sz w:val="20"/>
            <w:szCs w:val="18"/>
            <w:lang w:val="en-US"/>
          </w:rPr>
          <w:delText>But</w:delText>
        </w:r>
      </w:del>
      <w:r w:rsidR="00FC0AC9">
        <w:rPr>
          <w:sz w:val="20"/>
          <w:szCs w:val="18"/>
          <w:lang w:val="en-US"/>
        </w:rPr>
        <w:t xml:space="preserve"> e</w:t>
      </w:r>
      <w:r w:rsidR="004619B9" w:rsidRPr="003D6101">
        <w:rPr>
          <w:sz w:val="20"/>
          <w:szCs w:val="18"/>
          <w:lang w:val="en-US"/>
        </w:rPr>
        <w:t xml:space="preserve">xtant </w:t>
      </w:r>
      <w:r w:rsidR="00FC0AC9">
        <w:rPr>
          <w:sz w:val="20"/>
          <w:szCs w:val="18"/>
          <w:lang w:val="en-US"/>
        </w:rPr>
        <w:t>large-</w:t>
      </w:r>
      <w:r>
        <w:rPr>
          <w:sz w:val="20"/>
          <w:szCs w:val="18"/>
          <w:lang w:val="en-US"/>
        </w:rPr>
        <w:t xml:space="preserve">n </w:t>
      </w:r>
      <w:r w:rsidR="00256416">
        <w:rPr>
          <w:sz w:val="20"/>
          <w:szCs w:val="18"/>
          <w:lang w:val="en-US"/>
        </w:rPr>
        <w:t xml:space="preserve">social media </w:t>
      </w:r>
      <w:r w:rsidR="004619B9" w:rsidRPr="003D6101">
        <w:rPr>
          <w:sz w:val="20"/>
          <w:szCs w:val="18"/>
          <w:lang w:val="en-US"/>
        </w:rPr>
        <w:t>studies</w:t>
      </w:r>
      <w:r w:rsidR="009449C8">
        <w:rPr>
          <w:sz w:val="20"/>
          <w:szCs w:val="18"/>
          <w:lang w:val="en-US"/>
        </w:rPr>
        <w:t xml:space="preserve"> </w:t>
      </w:r>
      <w:r w:rsidR="004619B9" w:rsidRPr="003D6101">
        <w:rPr>
          <w:sz w:val="20"/>
          <w:szCs w:val="18"/>
          <w:lang w:val="en-US"/>
        </w:rPr>
        <w:t>focu</w:t>
      </w:r>
      <w:r w:rsidR="00F216E4">
        <w:rPr>
          <w:sz w:val="20"/>
          <w:szCs w:val="18"/>
          <w:lang w:val="en-US"/>
        </w:rPr>
        <w:t>s</w:t>
      </w:r>
      <w:r w:rsidR="004619B9" w:rsidRPr="003D6101">
        <w:rPr>
          <w:sz w:val="20"/>
          <w:szCs w:val="18"/>
          <w:lang w:val="en-US"/>
        </w:rPr>
        <w:t xml:space="preserve"> </w:t>
      </w:r>
      <w:r w:rsidR="0050761C">
        <w:rPr>
          <w:sz w:val="20"/>
          <w:szCs w:val="18"/>
          <w:lang w:val="en-US"/>
        </w:rPr>
        <w:t xml:space="preserve">only </w:t>
      </w:r>
      <w:r w:rsidR="004619B9" w:rsidRPr="003D6101">
        <w:rPr>
          <w:sz w:val="20"/>
          <w:szCs w:val="18"/>
          <w:lang w:val="en-US"/>
        </w:rPr>
        <w:t xml:space="preserve">on EU actors with direct electoral accountability, such as </w:t>
      </w:r>
      <w:r w:rsidR="00FC0AC9">
        <w:rPr>
          <w:sz w:val="20"/>
          <w:szCs w:val="18"/>
          <w:lang w:val="en-US"/>
        </w:rPr>
        <w:t xml:space="preserve">Council and </w:t>
      </w:r>
      <w:ins w:id="19" w:author="Uluışık" w:date="2021-10-18T09:35:00Z">
        <w:r w:rsidR="00C77765">
          <w:rPr>
            <w:sz w:val="20"/>
            <w:szCs w:val="18"/>
            <w:lang w:val="en-US"/>
          </w:rPr>
          <w:t xml:space="preserve">European </w:t>
        </w:r>
      </w:ins>
      <w:ins w:id="20" w:author="Uluışık" w:date="2021-10-18T09:36:00Z">
        <w:r w:rsidR="00C77765">
          <w:rPr>
            <w:sz w:val="20"/>
            <w:szCs w:val="18"/>
            <w:lang w:val="en-US"/>
          </w:rPr>
          <w:t>Parliament (</w:t>
        </w:r>
      </w:ins>
      <w:r w:rsidR="00FC0AC9">
        <w:rPr>
          <w:sz w:val="20"/>
          <w:szCs w:val="18"/>
          <w:lang w:val="en-US"/>
        </w:rPr>
        <w:t>EP</w:t>
      </w:r>
      <w:ins w:id="21" w:author="Uluışık" w:date="2021-10-18T09:36:00Z">
        <w:r w:rsidR="00C77765">
          <w:rPr>
            <w:sz w:val="20"/>
            <w:szCs w:val="18"/>
            <w:lang w:val="en-US"/>
          </w:rPr>
          <w:t>)</w:t>
        </w:r>
      </w:ins>
      <w:r w:rsidR="00FC0AC9">
        <w:rPr>
          <w:sz w:val="20"/>
          <w:szCs w:val="18"/>
          <w:lang w:val="en-US"/>
        </w:rPr>
        <w:t xml:space="preserve"> </w:t>
      </w:r>
      <w:r w:rsidR="004619B9" w:rsidRPr="003D6101">
        <w:rPr>
          <w:sz w:val="20"/>
          <w:szCs w:val="18"/>
          <w:lang w:val="en-US"/>
        </w:rPr>
        <w:t xml:space="preserve">representatives </w:t>
      </w:r>
      <w:r w:rsidR="004619B9" w:rsidRPr="003D6101">
        <w:rPr>
          <w:sz w:val="20"/>
          <w:szCs w:val="18"/>
          <w:lang w:val="en-US"/>
        </w:rPr>
        <w:fldChar w:fldCharType="begin"/>
      </w:r>
      <w:r w:rsidR="00061E08">
        <w:rPr>
          <w:sz w:val="20"/>
          <w:szCs w:val="18"/>
          <w:lang w:val="en-US"/>
        </w:rPr>
        <w:instrText xml:space="preserve"> ADDIN ZOTERO_ITEM CSL_CITATION {"citationID":"V3x8dUtX","properties":{"formattedCitation":"(European Parliament. Directorate General for Parliamentary Research Services. 2021; Fazekas {\\i{}et al.} 2021; Ha\\uc0\\u223{}ler {\\i{}et al.} 2021; Nulty {\\i{}et al.} 2016; Umit 2017)","plainCitation":"(European Parliament. Directorate General for Parliamentary Research Services. 2021; Fazekas et al. 2021; Haßler et al. 2021; Nulty et al. 2016; Umit 2017)","noteIndex":0},"citationItems":[{"id":6945,"uris":["http://zotero.org/groups/2912652/items/KG4DNMWK"],"uri":["http://zotero.org/groups/2912652/items/KG4DNMWK"],"itemData":{"id":6945,"type":"book","event-place":"LU","language":"en","publisher":"Publications Office","publisher-place":"LU","source":"DOI.org (CSL JSON)","title":"The Twitter activity of members of the European Council: a content analysis of EU leaders’ use of Twitter in 2019 20.","title-short":"The Twitter activity of members of the European Council","URL":"https://data.europa.eu/doi/10.2861/17201","author":[{"literal":"European Parliament. Directorate General for Parliamentary Research Services."}],"accessed":{"date-parts":[["2021",6,22]]},"issued":{"date-parts":[["2021"]]}}},{"id":6991,"uris":["http://zotero.org/groups/2912652/items/PZM2Z36L"],"uri":["http://zotero.org/groups/2912652/items/PZM2Z36L"],"itemData":{"id":6991,"type":"article-journal","abstract":"Why do some issues receive more interest from the public, while others do not? This paper develops a theoretical and empirical approach that explains the degree to which issues expand from the elite to the public. We examine how candidates in the 2014 European Parliament elections talked about EU issues, in comparison to other political issues. We rely on data collected from Twitter and use a combination of human coding and machine learning to analyse what facilitates interactions from the public. We find that most political actors did not try to engage with the public about EU issues, and lack of engagement results in less interactions from the general public. Our findings contribute to understanding why EU issues still play a secondary role in European politics, but at the same time highlight what low-cost communicational tools might be useful to overcome this expansion deficit.","container-title":"European Journal of Political Research","DOI":"https://doi.org/10.1111/1475-6765.12402","ISSN":"1475-6765","issue":"2","language":"en","note":"_eprint: https://ejpr.onlinelibrary.wiley.com/doi/pdf/10.1111/1475-6765.12402","page":"376-396","source":"Wiley Online Library","title":"Elite-public interaction on twitter: EU issue expansion in the campaign","title-short":"Elite-public interaction on twitter","volume":"60","author":[{"family":"Fazekas","given":"Zoltán"},{"family":"Popa","given":"Sebastian Adrian"},{"family":"Schmitt","given":"Hermann"},{"family":"Barberá","given":"Pablo"},{"family":"Theocharis","given":"Yannis"}],"issued":{"date-parts":[["2021"]]}}},{"id":7022,"uris":["http://zotero.org/groups/2912652/items/ZEMAA73U"],"uri":["http://zotero.org/groups/2912652/items/ZEMAA73U"],"itemData":{"id":7022,"type":"book","abstract":"This book investigates how political parties from 12 European countries used Facebook to inform, interact with, and mobilise voters in the 2019 European Parliament election. Facebook has become one of the most important tools in election campaigning, but cross-country comparisons on its use in European Parliament elections are widely missing. This content analysis of more than 14,000 Facebook posts contributes to filling this gap. After presenting the theoretical framework and method, the results on each country are presented. This is followed by in-depth analyses of European parties’ Facebook campaigns, the spread of populism on Facebook and the use of Facebook ads by the parties. The final chapter compares all countries and indicates that focusing on information while neglecting mobilisation and particularly interaction is a common campaigning style on Facebook. The campaigns in the 12 countries are more strongly shaped by the national than by the European political context.","collection-title":"Political Campaigning and Communication","ISBN":"978-3-030-73850-1","language":"en","note":"DOI: 10.1007/978-3-030-73851-8","publisher":"Palgrave Macmillan","source":"www.palgrave.com","title":"Campaigning on Facebook in the 2019 European Parliament Election: Informing, Interacting with, and Mobilising Voters","title-short":"Campaigning on Facebook in the 2019 European Parliament Election","URL":"https://www.palgrave.com/gp/book/9783030738501","editor":[{"family":"Haßler","given":"Jörg"},{"family":"Magin","given":"Melanie"},{"family":"Russmann","given":"Uta"},{"family":"Fenoll","given":"Vicente"}],"accessed":{"date-parts":[["2021",4,15]]},"issued":{"date-parts":[["2021"]]}}},{"id":"eO3KQBzh/e6nnqTlo","uris":["http://zotero.org/users/5392384/items/4JB28BIW"],"uri":["http://zotero.org/users/5392384/items/4JB28BIW"],"itemData":{"id":1526,"type":"article-journal","abstract":"Social media play an increasingly important part in the communication strategies of political campaigns by reflecting information about the policy preferences and opinions of political actors and their public followers. In addition, the content of the messages provides rich information about the political issues and the framing of those issues during elections, such as whether contested issues concern Europe or rather extend pre-existing national debates. In this study, we survey the European landscape of social media using tweets originating from and referring to political actors during the 2014 European Parliament election campaign. We describe the language and national distribution of the messages, the relative volume of different types of communications, and the factors that determine the adoption and use of social media by the candidates. We also analyze the dynamics of the volume and content of the communications over the duration of the campaign with reference to both the EU integration dimension of the debate and the prominence of the most visible list-leading candidates. Our findings indicate that the lead candidates and their televised debate had a prominent influence on the volume and content of communications, and that the content and emotional tone of communications more reflects preferences along the EU dimension of political contestation rather than classic national issues relating to left-right differences.","container-title":"Electoral Studies","DOI":"10.1016/j.electstud.2016.04.014","ISSN":"0261-3794","journalAbbreviation":"Electoral Studies","language":"en","page":"429-444","source":"ScienceDirect","title":"Social media and political communication in the 2014 elections to the European Parliament","volume":"44","author":[{"family":"Nulty","given":"Paul"},{"family":"Theocharis","given":"Yannis"},{"family":"Popa","given":"Sebastian Adrian"},{"family":"Parnet","given":"Olivier"},{"family":"Benoit","given":"Kenneth"}],"issued":{"date-parts":[["2016",12,1]]}}},{"id":7004,"uris":["http://zotero.org/groups/2912652/items/ELP3JS46"],"uri":["http://zotero.org/groups/2912652/items/ELP3JS46"],"itemData":{"id":7004,"type":"article-journal","abstract":"An influential literature underlines how much parliamentary communication of European Union (EU) affairs could offer to democracy in the EU. Yet members of parliaments (MPs) seem unmoved by their potential. MPs are strategic about their communication, and this study questions the suitability of EU affairs to their re-election strategies. Analysing the messages posted on Twitter by regional and national MPs from Ireland and the United Kingdom over a four-month period, this article shows that clear electoral safety and strong political responsibility increase the communication of EU affairs. This suggests that the low electoral benefits and the high political complexity of EU affairs are significant deterrents to parliamentary communication of these affairs. As a result, the voices of Eurosceptic MPs echo disproportionately louder on Twitter. © 2017 Informa UK Limited, trading as Taylor &amp; Francis Group.","archive":"Scopus","container-title":"Journal of Legislative Studies","DOI":"10.1080/13572334.2017.1283166","issue":"1","page":"93-124","source":"Scopus","title":"Strategic communication of EU affairs: an analysis of legislative behaviour on Twitter","title-short":"Strategic communication of EU affairs","volume":"23","author":[{"family":"Umit","given":"R."}],"issued":{"date-parts":[["2017"]]}}}],"schema":"https://github.com/citation-style-language/schema/raw/master/csl-citation.json"} </w:instrText>
      </w:r>
      <w:r w:rsidR="004619B9" w:rsidRPr="003D6101">
        <w:rPr>
          <w:sz w:val="20"/>
          <w:szCs w:val="18"/>
          <w:lang w:val="en-US"/>
        </w:rPr>
        <w:fldChar w:fldCharType="separate"/>
      </w:r>
      <w:r w:rsidR="004619B9" w:rsidRPr="0032464D">
        <w:rPr>
          <w:rFonts w:cs="Calibri"/>
          <w:sz w:val="20"/>
          <w:szCs w:val="24"/>
        </w:rPr>
        <w:t xml:space="preserve">(European Parliament. Directorate General for Parliamentary Research Services. 2021; Fazekas </w:t>
      </w:r>
      <w:r w:rsidR="004619B9" w:rsidRPr="0032464D">
        <w:rPr>
          <w:rFonts w:cs="Calibri"/>
          <w:i/>
          <w:iCs/>
          <w:sz w:val="20"/>
          <w:szCs w:val="24"/>
        </w:rPr>
        <w:t>et al.</w:t>
      </w:r>
      <w:r w:rsidR="004619B9" w:rsidRPr="0032464D">
        <w:rPr>
          <w:rFonts w:cs="Calibri"/>
          <w:sz w:val="20"/>
          <w:szCs w:val="24"/>
        </w:rPr>
        <w:t xml:space="preserve"> 2021; Haßler </w:t>
      </w:r>
      <w:r w:rsidR="004619B9" w:rsidRPr="0032464D">
        <w:rPr>
          <w:rFonts w:cs="Calibri"/>
          <w:i/>
          <w:iCs/>
          <w:sz w:val="20"/>
          <w:szCs w:val="24"/>
        </w:rPr>
        <w:t>et al.</w:t>
      </w:r>
      <w:r w:rsidR="004619B9" w:rsidRPr="0032464D">
        <w:rPr>
          <w:rFonts w:cs="Calibri"/>
          <w:sz w:val="20"/>
          <w:szCs w:val="24"/>
        </w:rPr>
        <w:t xml:space="preserve"> 2021; Nulty </w:t>
      </w:r>
      <w:r w:rsidR="004619B9" w:rsidRPr="0032464D">
        <w:rPr>
          <w:rFonts w:cs="Calibri"/>
          <w:i/>
          <w:iCs/>
          <w:sz w:val="20"/>
          <w:szCs w:val="24"/>
        </w:rPr>
        <w:t>et al.</w:t>
      </w:r>
      <w:r w:rsidR="004619B9" w:rsidRPr="0032464D">
        <w:rPr>
          <w:rFonts w:cs="Calibri"/>
          <w:sz w:val="20"/>
          <w:szCs w:val="24"/>
        </w:rPr>
        <w:t xml:space="preserve"> 2016; Umit 2017)</w:t>
      </w:r>
      <w:r w:rsidR="004619B9" w:rsidRPr="003D6101">
        <w:rPr>
          <w:sz w:val="20"/>
          <w:szCs w:val="18"/>
          <w:lang w:val="en-US"/>
        </w:rPr>
        <w:fldChar w:fldCharType="end"/>
      </w:r>
      <w:r w:rsidR="00FC0AC9">
        <w:rPr>
          <w:sz w:val="20"/>
          <w:szCs w:val="18"/>
          <w:lang w:val="en-US"/>
        </w:rPr>
        <w:t xml:space="preserve">, thereby neglecting </w:t>
      </w:r>
      <w:r>
        <w:rPr>
          <w:sz w:val="20"/>
          <w:szCs w:val="18"/>
          <w:lang w:val="en-US"/>
        </w:rPr>
        <w:t xml:space="preserve">exactly </w:t>
      </w:r>
      <w:r w:rsidR="00FC0AC9">
        <w:rPr>
          <w:sz w:val="20"/>
          <w:szCs w:val="18"/>
          <w:lang w:val="en-US"/>
        </w:rPr>
        <w:t xml:space="preserve">those </w:t>
      </w:r>
      <w:r w:rsidR="000901E1">
        <w:rPr>
          <w:sz w:val="20"/>
          <w:szCs w:val="18"/>
          <w:lang w:val="en-US"/>
        </w:rPr>
        <w:t xml:space="preserve">executive </w:t>
      </w:r>
      <w:r w:rsidR="00FC0AC9">
        <w:rPr>
          <w:sz w:val="20"/>
          <w:szCs w:val="18"/>
          <w:lang w:val="en-US"/>
        </w:rPr>
        <w:t xml:space="preserve">institutions that citizens most strongly associate with the EU as a polity </w:t>
      </w:r>
      <w:r w:rsidR="00FC0AC9">
        <w:rPr>
          <w:sz w:val="20"/>
          <w:szCs w:val="18"/>
          <w:lang w:val="en-US"/>
        </w:rPr>
        <w:fldChar w:fldCharType="begin"/>
      </w:r>
      <w:r w:rsidR="00061E08">
        <w:rPr>
          <w:sz w:val="20"/>
          <w:szCs w:val="18"/>
          <w:lang w:val="en-US"/>
        </w:rPr>
        <w:instrText xml:space="preserve"> ADDIN ZOTERO_ITEM CSL_CITATION {"citationID":"txgOYkN8","properties":{"formattedCitation":"(Silva {\\i{}et al.} 2021)","plainCitation":"(Silva et al. 2021)","noteIndex":0},"citationItems":[{"id":6989,"uris":["http://zotero.org/groups/2912652/items/Y4NCCSCJ"],"uri":["http://zotero.org/groups/2912652/items/Y4NCCSCJ"],"itemData":{"id":6989,"type":"article-journal","abstract":"This article examines, using automated text analyses, the EU politicisation in the media of six Eurozone countries (Belgium, Germany, Greece, Ireland, Portugal and Spain), between 2002 and 2017. By contrasting creditor and debtor countries, the article analyses how the Eurozone crisis affected the politicisation of the EU and its institutions using a unique dataset of 165,341 articles from 12 newspapers. The results show that the Eurozone crisis increased the politicisation of the EU, particularly in the countries that were at the forefront of the Eurozone bailouts. Importantly, the crisis contributed as well to a more multifaceted news coverage of the European Union, namely with a greater emphasis given to supranational institutions vis-à-vis intergovernmental ones. Yet, this supranational coverage was associated with the increasingly negative tone of articles. To that extent, this study shows that greater mention of EU institutions may not necessarily contribute to a Europeanisation of public debates.Supplemental data for this article can be accessed online at: https://doi.org/10.1080/01402382.2021.1910778 .","container-title":"West European Politics","DOI":"10.1080/01402382.2021.1910778","ISSN":"0140-2382","issue":"0","note":"publisher: Routledge\n_eprint: https://doi.org/10.1080/01402382.2021.1910778","page":"1-25","source":"Taylor and Francis+NEJM","title":"Highlighting supranational institutions? An automated analysis of EU politicisation (2002–2017)","title-short":"Highlighting supranational institutions?","volume":"0","author":[{"family":"Silva","given":"Tiago"},{"family":"Kartalis","given":"Yani"},{"family":"Lobo","given":"Marina Costa"}],"issued":{"date-parts":[["2021",4,30]]}}}],"schema":"https://github.com/citation-style-language/schema/raw/master/csl-citation.json"} </w:instrText>
      </w:r>
      <w:r w:rsidR="00FC0AC9">
        <w:rPr>
          <w:sz w:val="20"/>
          <w:szCs w:val="18"/>
          <w:lang w:val="en-US"/>
        </w:rPr>
        <w:fldChar w:fldCharType="separate"/>
      </w:r>
      <w:r w:rsidR="00FC0AC9" w:rsidRPr="00FC0AC9">
        <w:rPr>
          <w:rFonts w:cs="Calibri"/>
          <w:sz w:val="20"/>
          <w:szCs w:val="24"/>
        </w:rPr>
        <w:t xml:space="preserve">(Silva </w:t>
      </w:r>
      <w:r w:rsidR="00FC0AC9" w:rsidRPr="00FC0AC9">
        <w:rPr>
          <w:rFonts w:cs="Calibri"/>
          <w:i/>
          <w:iCs/>
          <w:sz w:val="20"/>
          <w:szCs w:val="24"/>
        </w:rPr>
        <w:t>et al.</w:t>
      </w:r>
      <w:r w:rsidR="00FC0AC9" w:rsidRPr="00FC0AC9">
        <w:rPr>
          <w:rFonts w:cs="Calibri"/>
          <w:sz w:val="20"/>
          <w:szCs w:val="24"/>
        </w:rPr>
        <w:t xml:space="preserve"> 2021)</w:t>
      </w:r>
      <w:r w:rsidR="00FC0AC9">
        <w:rPr>
          <w:sz w:val="20"/>
          <w:szCs w:val="18"/>
          <w:lang w:val="en-US"/>
        </w:rPr>
        <w:fldChar w:fldCharType="end"/>
      </w:r>
      <w:r w:rsidR="004619B9" w:rsidRPr="003D6101">
        <w:rPr>
          <w:sz w:val="20"/>
          <w:szCs w:val="18"/>
          <w:lang w:val="en-US"/>
        </w:rPr>
        <w:t>.</w:t>
      </w:r>
    </w:p>
    <w:p w14:paraId="53DA8B1C" w14:textId="55A8AA98" w:rsidR="00D151E9" w:rsidRDefault="00D151E9" w:rsidP="00C552CA">
      <w:pPr>
        <w:spacing w:before="120" w:after="0" w:line="240" w:lineRule="auto"/>
        <w:jc w:val="both"/>
        <w:rPr>
          <w:sz w:val="20"/>
          <w:szCs w:val="18"/>
          <w:lang w:val="en-US"/>
        </w:rPr>
      </w:pPr>
      <w:r>
        <w:rPr>
          <w:sz w:val="20"/>
          <w:szCs w:val="18"/>
          <w:lang w:val="en-US"/>
        </w:rPr>
        <w:t>Thus, this article provide</w:t>
      </w:r>
      <w:r w:rsidR="00BB292F">
        <w:rPr>
          <w:sz w:val="20"/>
          <w:szCs w:val="18"/>
          <w:lang w:val="en-US"/>
        </w:rPr>
        <w:t>s</w:t>
      </w:r>
      <w:r>
        <w:rPr>
          <w:sz w:val="20"/>
          <w:szCs w:val="18"/>
          <w:lang w:val="en-US"/>
        </w:rPr>
        <w:t xml:space="preserve"> a</w:t>
      </w:r>
      <w:r w:rsidR="00BB292F">
        <w:rPr>
          <w:sz w:val="20"/>
          <w:szCs w:val="18"/>
          <w:lang w:val="en-US"/>
        </w:rPr>
        <w:t>n</w:t>
      </w:r>
      <w:r>
        <w:rPr>
          <w:sz w:val="20"/>
          <w:szCs w:val="18"/>
          <w:lang w:val="en-US"/>
        </w:rPr>
        <w:t xml:space="preserve"> encompassing mapping of how supranational institutions and </w:t>
      </w:r>
      <w:r w:rsidR="00BB292F">
        <w:rPr>
          <w:sz w:val="20"/>
          <w:szCs w:val="18"/>
          <w:lang w:val="en-US"/>
        </w:rPr>
        <w:t>actors</w:t>
      </w:r>
      <w:r>
        <w:rPr>
          <w:sz w:val="20"/>
          <w:szCs w:val="18"/>
          <w:lang w:val="en-US"/>
        </w:rPr>
        <w:t xml:space="preserve"> use </w:t>
      </w:r>
      <w:r w:rsidR="00BB292F">
        <w:rPr>
          <w:sz w:val="20"/>
          <w:szCs w:val="18"/>
          <w:lang w:val="en-US"/>
        </w:rPr>
        <w:t xml:space="preserve">Twitter, a key social media </w:t>
      </w:r>
      <w:r>
        <w:rPr>
          <w:sz w:val="20"/>
          <w:szCs w:val="18"/>
          <w:lang w:val="en-US"/>
        </w:rPr>
        <w:t>platform. Our quantitative description of more than 9</w:t>
      </w:r>
      <w:r w:rsidR="004C505A">
        <w:rPr>
          <w:sz w:val="20"/>
          <w:szCs w:val="18"/>
          <w:lang w:val="en-US"/>
        </w:rPr>
        <w:t>6</w:t>
      </w:r>
      <w:r>
        <w:rPr>
          <w:sz w:val="20"/>
          <w:szCs w:val="18"/>
          <w:lang w:val="en-US"/>
        </w:rPr>
        <w:t>0</w:t>
      </w:r>
      <w:r w:rsidR="004C505A">
        <w:rPr>
          <w:sz w:val="20"/>
          <w:szCs w:val="18"/>
          <w:lang w:val="en-US"/>
        </w:rPr>
        <w:t>,</w:t>
      </w:r>
      <w:r>
        <w:rPr>
          <w:sz w:val="20"/>
          <w:szCs w:val="18"/>
          <w:lang w:val="en-US"/>
        </w:rPr>
        <w:t>000 supranational tweets from 113 accounts in the 2009</w:t>
      </w:r>
      <w:del w:id="22" w:author="Uluışık" w:date="2021-10-18T09:37:00Z">
        <w:r w:rsidDel="00C77765">
          <w:rPr>
            <w:sz w:val="20"/>
            <w:szCs w:val="18"/>
            <w:lang w:val="en-US"/>
          </w:rPr>
          <w:delText>-</w:delText>
        </w:r>
      </w:del>
      <w:ins w:id="23" w:author="Uluışık" w:date="2021-10-18T09:37:00Z">
        <w:r w:rsidR="00C77765">
          <w:rPr>
            <w:sz w:val="20"/>
            <w:szCs w:val="18"/>
            <w:lang w:val="en-US"/>
          </w:rPr>
          <w:t>–</w:t>
        </w:r>
      </w:ins>
      <w:r>
        <w:rPr>
          <w:sz w:val="20"/>
          <w:szCs w:val="18"/>
          <w:lang w:val="en-US"/>
        </w:rPr>
        <w:t>2021 period is guided by two questions. First, we ask to what extent supranational messages are geared to be comprehensible by the wider citizenry</w:t>
      </w:r>
      <w:r w:rsidR="004C505A">
        <w:rPr>
          <w:sz w:val="20"/>
          <w:szCs w:val="18"/>
          <w:lang w:val="en-US"/>
        </w:rPr>
        <w:t>. We thus aggregate linguistic and media features of supranational tweets. Second,</w:t>
      </w:r>
      <w:r>
        <w:rPr>
          <w:sz w:val="20"/>
          <w:szCs w:val="18"/>
          <w:lang w:val="en-US"/>
        </w:rPr>
        <w:t xml:space="preserve"> we ask to what extent </w:t>
      </w:r>
      <w:r w:rsidR="004C505A">
        <w:rPr>
          <w:sz w:val="20"/>
          <w:szCs w:val="18"/>
          <w:lang w:val="en-US"/>
        </w:rPr>
        <w:t xml:space="preserve">supranational engagement generates publicity. </w:t>
      </w:r>
      <w:r w:rsidR="00BB292F">
        <w:rPr>
          <w:sz w:val="20"/>
          <w:szCs w:val="18"/>
          <w:lang w:val="en-US"/>
        </w:rPr>
        <w:t>Here</w:t>
      </w:r>
      <w:r w:rsidR="004C505A">
        <w:rPr>
          <w:sz w:val="20"/>
          <w:szCs w:val="18"/>
          <w:lang w:val="en-US"/>
        </w:rPr>
        <w:t>, we quantify direct on-platform user engagement and relate</w:t>
      </w:r>
      <w:del w:id="24" w:author="Uluışık" w:date="2021-10-18T09:43:00Z">
        <w:r w:rsidR="004C505A" w:rsidDel="00472475">
          <w:rPr>
            <w:sz w:val="20"/>
            <w:szCs w:val="18"/>
            <w:lang w:val="en-US"/>
          </w:rPr>
          <w:delText>d</w:delText>
        </w:r>
      </w:del>
      <w:r w:rsidR="004C505A">
        <w:rPr>
          <w:sz w:val="20"/>
          <w:szCs w:val="18"/>
          <w:lang w:val="en-US"/>
        </w:rPr>
        <w:t xml:space="preserve"> it to the features of supranational messages.</w:t>
      </w:r>
    </w:p>
    <w:p w14:paraId="4874F0E7" w14:textId="0CD98AA9" w:rsidR="00C552CA" w:rsidRPr="0011405F" w:rsidRDefault="004C505A">
      <w:pPr>
        <w:spacing w:before="120" w:after="0" w:line="240" w:lineRule="auto"/>
        <w:jc w:val="both"/>
        <w:rPr>
          <w:sz w:val="20"/>
          <w:szCs w:val="18"/>
          <w:lang w:val="en-US"/>
        </w:rPr>
      </w:pPr>
      <w:r>
        <w:rPr>
          <w:sz w:val="20"/>
          <w:szCs w:val="18"/>
          <w:lang w:val="en-US"/>
        </w:rPr>
        <w:t>Benchmarking these indicators to large samples of messages from random users, national executive institutions</w:t>
      </w:r>
      <w:r w:rsidR="00BB292F">
        <w:rPr>
          <w:sz w:val="20"/>
          <w:szCs w:val="18"/>
          <w:lang w:val="en-US"/>
        </w:rPr>
        <w:t>,</w:t>
      </w:r>
      <w:r>
        <w:rPr>
          <w:sz w:val="20"/>
          <w:szCs w:val="18"/>
          <w:lang w:val="en-US"/>
        </w:rPr>
        <w:t xml:space="preserve"> and other regional organizations shows that supranational executives of the EU </w:t>
      </w:r>
      <w:r w:rsidR="00BB292F">
        <w:rPr>
          <w:sz w:val="20"/>
          <w:szCs w:val="18"/>
          <w:lang w:val="en-US"/>
        </w:rPr>
        <w:t xml:space="preserve">increasingly </w:t>
      </w:r>
      <w:r>
        <w:rPr>
          <w:sz w:val="20"/>
          <w:szCs w:val="18"/>
          <w:lang w:val="en-US"/>
        </w:rPr>
        <w:t>embrace social media. Message output has grown markedly and</w:t>
      </w:r>
      <w:ins w:id="25" w:author="Uluışık" w:date="2021-10-18T09:44:00Z">
        <w:r w:rsidR="00472475">
          <w:rPr>
            <w:sz w:val="20"/>
            <w:szCs w:val="18"/>
            <w:lang w:val="en-US"/>
          </w:rPr>
          <w:t>,</w:t>
        </w:r>
      </w:ins>
      <w:r>
        <w:rPr>
          <w:sz w:val="20"/>
          <w:szCs w:val="18"/>
          <w:lang w:val="en-US"/>
        </w:rPr>
        <w:t xml:space="preserve"> w</w:t>
      </w:r>
      <w:r w:rsidR="00C552CA" w:rsidRPr="0011405F">
        <w:rPr>
          <w:sz w:val="20"/>
          <w:szCs w:val="18"/>
          <w:lang w:val="en-US"/>
        </w:rPr>
        <w:t xml:space="preserve">hile the text of supranational messages is </w:t>
      </w:r>
      <w:r>
        <w:rPr>
          <w:sz w:val="20"/>
          <w:szCs w:val="18"/>
          <w:lang w:val="en-US"/>
        </w:rPr>
        <w:t xml:space="preserve">still </w:t>
      </w:r>
      <w:r w:rsidR="00C552CA" w:rsidRPr="0011405F">
        <w:rPr>
          <w:sz w:val="20"/>
          <w:szCs w:val="18"/>
          <w:lang w:val="en-US"/>
        </w:rPr>
        <w:t xml:space="preserve">comparatively hard to access for </w:t>
      </w:r>
      <w:ins w:id="26" w:author="Uluışık" w:date="2021-10-22T08:44:00Z">
        <w:r w:rsidR="000742E9">
          <w:rPr>
            <w:sz w:val="20"/>
            <w:szCs w:val="18"/>
            <w:lang w:val="en-US"/>
          </w:rPr>
          <w:t xml:space="preserve">the </w:t>
        </w:r>
      </w:ins>
      <w:r w:rsidR="00C552CA" w:rsidRPr="0011405F">
        <w:rPr>
          <w:sz w:val="20"/>
          <w:szCs w:val="18"/>
          <w:lang w:val="en-US"/>
        </w:rPr>
        <w:t>average citizen</w:t>
      </w:r>
      <w:del w:id="27" w:author="Uluışık" w:date="2021-10-22T08:44:00Z">
        <w:r w:rsidR="00C552CA" w:rsidRPr="0011405F" w:rsidDel="000742E9">
          <w:rPr>
            <w:sz w:val="20"/>
            <w:szCs w:val="18"/>
            <w:lang w:val="en-US"/>
          </w:rPr>
          <w:delText>s</w:delText>
        </w:r>
      </w:del>
      <w:r w:rsidR="00C552CA" w:rsidRPr="0011405F">
        <w:rPr>
          <w:sz w:val="20"/>
          <w:szCs w:val="18"/>
          <w:lang w:val="en-US"/>
        </w:rPr>
        <w:t xml:space="preserve">, supranational actors champion non-textual communication, enriching their messages with visual content, external links, and meta-linguistic elements such as emojis much more often than other executives do. In terms of publicity, the number of followers has been strongly increasing </w:t>
      </w:r>
      <w:r w:rsidR="00BB292F">
        <w:rPr>
          <w:sz w:val="20"/>
          <w:szCs w:val="18"/>
          <w:lang w:val="en-US"/>
        </w:rPr>
        <w:t xml:space="preserve">at least </w:t>
      </w:r>
      <w:r w:rsidR="00C552CA" w:rsidRPr="0011405F">
        <w:rPr>
          <w:sz w:val="20"/>
          <w:szCs w:val="18"/>
          <w:lang w:val="en-US"/>
        </w:rPr>
        <w:t>for some supranational EU actors</w:t>
      </w:r>
      <w:r w:rsidR="00BB292F">
        <w:rPr>
          <w:sz w:val="20"/>
          <w:szCs w:val="18"/>
          <w:lang w:val="en-US"/>
        </w:rPr>
        <w:t>.</w:t>
      </w:r>
      <w:r>
        <w:rPr>
          <w:sz w:val="20"/>
          <w:szCs w:val="18"/>
          <w:lang w:val="en-US"/>
        </w:rPr>
        <w:t xml:space="preserve"> </w:t>
      </w:r>
      <w:r w:rsidR="00BB292F">
        <w:rPr>
          <w:sz w:val="20"/>
          <w:szCs w:val="18"/>
          <w:lang w:val="en-US"/>
        </w:rPr>
        <w:t>B</w:t>
      </w:r>
      <w:r>
        <w:rPr>
          <w:sz w:val="20"/>
          <w:szCs w:val="18"/>
          <w:lang w:val="en-US"/>
        </w:rPr>
        <w:t>ut</w:t>
      </w:r>
      <w:r w:rsidRPr="0011405F">
        <w:rPr>
          <w:sz w:val="20"/>
          <w:szCs w:val="18"/>
          <w:lang w:val="en-US"/>
        </w:rPr>
        <w:t xml:space="preserve"> </w:t>
      </w:r>
      <w:r w:rsidR="00BB292F">
        <w:rPr>
          <w:sz w:val="20"/>
          <w:szCs w:val="18"/>
          <w:lang w:val="en-US"/>
        </w:rPr>
        <w:t>direct user engagement</w:t>
      </w:r>
      <w:r w:rsidR="00BB292F" w:rsidRPr="0011405F">
        <w:rPr>
          <w:sz w:val="20"/>
          <w:szCs w:val="18"/>
          <w:lang w:val="en-US"/>
        </w:rPr>
        <w:t xml:space="preserve"> </w:t>
      </w:r>
      <w:r w:rsidR="00C552CA" w:rsidRPr="0011405F">
        <w:rPr>
          <w:sz w:val="20"/>
          <w:szCs w:val="18"/>
          <w:lang w:val="en-US"/>
        </w:rPr>
        <w:t>rates remain low in absolute terms</w:t>
      </w:r>
      <w:r>
        <w:rPr>
          <w:sz w:val="20"/>
          <w:szCs w:val="18"/>
          <w:lang w:val="en-US"/>
        </w:rPr>
        <w:t xml:space="preserve"> and are more or less comparable to </w:t>
      </w:r>
      <w:r w:rsidR="000F5357">
        <w:rPr>
          <w:sz w:val="20"/>
          <w:szCs w:val="18"/>
          <w:lang w:val="en-US"/>
        </w:rPr>
        <w:t xml:space="preserve">those of </w:t>
      </w:r>
      <w:del w:id="28" w:author="Uluışık" w:date="2021-10-18T09:33:00Z">
        <w:r w:rsidDel="00C77765">
          <w:rPr>
            <w:sz w:val="20"/>
            <w:szCs w:val="18"/>
            <w:lang w:val="en-US"/>
          </w:rPr>
          <w:delText xml:space="preserve"> </w:delText>
        </w:r>
      </w:del>
      <w:r w:rsidR="000F5357">
        <w:rPr>
          <w:sz w:val="20"/>
          <w:szCs w:val="18"/>
          <w:lang w:val="en-US"/>
        </w:rPr>
        <w:t xml:space="preserve">national </w:t>
      </w:r>
      <w:r>
        <w:rPr>
          <w:sz w:val="20"/>
          <w:szCs w:val="18"/>
          <w:lang w:val="en-US"/>
        </w:rPr>
        <w:t>executive</w:t>
      </w:r>
      <w:r w:rsidR="000F5357">
        <w:rPr>
          <w:sz w:val="20"/>
          <w:szCs w:val="18"/>
          <w:lang w:val="en-US"/>
        </w:rPr>
        <w:t>s</w:t>
      </w:r>
      <w:r>
        <w:rPr>
          <w:sz w:val="20"/>
          <w:szCs w:val="18"/>
          <w:lang w:val="en-US"/>
        </w:rPr>
        <w:t>.</w:t>
      </w:r>
      <w:r w:rsidR="00C552CA" w:rsidRPr="0011405F">
        <w:rPr>
          <w:sz w:val="20"/>
          <w:szCs w:val="18"/>
          <w:lang w:val="en-US"/>
        </w:rPr>
        <w:t xml:space="preserve"> </w:t>
      </w:r>
      <w:r>
        <w:rPr>
          <w:sz w:val="20"/>
          <w:szCs w:val="18"/>
          <w:lang w:val="en-US"/>
        </w:rPr>
        <w:t>On many dimensions</w:t>
      </w:r>
      <w:ins w:id="29" w:author="Uluışık" w:date="2021-10-18T09:44:00Z">
        <w:r w:rsidR="00472475">
          <w:rPr>
            <w:sz w:val="20"/>
            <w:szCs w:val="18"/>
            <w:lang w:val="en-US"/>
          </w:rPr>
          <w:t>,</w:t>
        </w:r>
      </w:ins>
      <w:r>
        <w:rPr>
          <w:sz w:val="20"/>
          <w:szCs w:val="18"/>
          <w:lang w:val="en-US"/>
        </w:rPr>
        <w:t xml:space="preserve"> we </w:t>
      </w:r>
      <w:r w:rsidR="00427BDC">
        <w:rPr>
          <w:sz w:val="20"/>
          <w:szCs w:val="18"/>
          <w:lang w:val="en-US"/>
        </w:rPr>
        <w:t xml:space="preserve">furthermore </w:t>
      </w:r>
      <w:r>
        <w:rPr>
          <w:sz w:val="20"/>
          <w:szCs w:val="18"/>
          <w:lang w:val="en-US"/>
        </w:rPr>
        <w:t xml:space="preserve">find notable differences between institutional and personal EU accounts, suggesting that more personalized communication is associated with more </w:t>
      </w:r>
      <w:r w:rsidR="000F5357">
        <w:rPr>
          <w:sz w:val="20"/>
          <w:szCs w:val="18"/>
          <w:lang w:val="en-US"/>
        </w:rPr>
        <w:t>citizen engagement</w:t>
      </w:r>
      <w:r>
        <w:rPr>
          <w:sz w:val="20"/>
          <w:szCs w:val="18"/>
          <w:lang w:val="en-US"/>
        </w:rPr>
        <w:t xml:space="preserve">. </w:t>
      </w:r>
      <w:r w:rsidR="00C552CA" w:rsidRPr="0011405F">
        <w:rPr>
          <w:sz w:val="20"/>
          <w:szCs w:val="18"/>
          <w:lang w:val="en-US"/>
        </w:rPr>
        <w:t xml:space="preserve">Against the backdrop of </w:t>
      </w:r>
      <w:r w:rsidR="00767CDD">
        <w:rPr>
          <w:sz w:val="20"/>
          <w:szCs w:val="18"/>
          <w:lang w:val="en-US"/>
        </w:rPr>
        <w:t xml:space="preserve">public </w:t>
      </w:r>
      <w:r w:rsidR="000F5357">
        <w:rPr>
          <w:sz w:val="20"/>
          <w:szCs w:val="18"/>
          <w:lang w:val="en-US"/>
        </w:rPr>
        <w:t xml:space="preserve">EU </w:t>
      </w:r>
      <w:r w:rsidR="00C552CA" w:rsidRPr="0011405F">
        <w:rPr>
          <w:sz w:val="20"/>
          <w:szCs w:val="18"/>
          <w:lang w:val="en-US"/>
        </w:rPr>
        <w:t xml:space="preserve">politicization and </w:t>
      </w:r>
      <w:r w:rsidR="00767CDD">
        <w:rPr>
          <w:sz w:val="20"/>
          <w:szCs w:val="18"/>
          <w:lang w:val="en-US"/>
        </w:rPr>
        <w:t xml:space="preserve">traditional </w:t>
      </w:r>
      <w:r w:rsidR="00C552CA" w:rsidRPr="0011405F">
        <w:rPr>
          <w:sz w:val="20"/>
          <w:szCs w:val="18"/>
          <w:lang w:val="en-US"/>
        </w:rPr>
        <w:t xml:space="preserve">communication deficits, our </w:t>
      </w:r>
      <w:r>
        <w:rPr>
          <w:sz w:val="20"/>
          <w:szCs w:val="18"/>
          <w:lang w:val="en-US"/>
        </w:rPr>
        <w:t>bird’s eye view on supranational Twitter thus offers</w:t>
      </w:r>
      <w:r w:rsidRPr="0011405F">
        <w:rPr>
          <w:sz w:val="20"/>
          <w:szCs w:val="18"/>
          <w:lang w:val="en-US"/>
        </w:rPr>
        <w:t xml:space="preserve"> </w:t>
      </w:r>
      <w:r w:rsidR="00C552CA" w:rsidRPr="0011405F">
        <w:rPr>
          <w:sz w:val="20"/>
          <w:szCs w:val="18"/>
          <w:lang w:val="en-US"/>
        </w:rPr>
        <w:t xml:space="preserve">fruitful </w:t>
      </w:r>
      <w:r w:rsidR="000F5357">
        <w:rPr>
          <w:sz w:val="20"/>
          <w:szCs w:val="18"/>
          <w:lang w:val="en-US"/>
        </w:rPr>
        <w:t>guidance</w:t>
      </w:r>
      <w:r w:rsidR="000F5357" w:rsidRPr="0011405F">
        <w:rPr>
          <w:sz w:val="20"/>
          <w:szCs w:val="18"/>
          <w:lang w:val="en-US"/>
        </w:rPr>
        <w:t xml:space="preserve"> </w:t>
      </w:r>
      <w:r w:rsidR="00C552CA" w:rsidRPr="0011405F">
        <w:rPr>
          <w:sz w:val="20"/>
          <w:szCs w:val="18"/>
          <w:lang w:val="en-US"/>
        </w:rPr>
        <w:t xml:space="preserve">for further research </w:t>
      </w:r>
      <w:r w:rsidR="00C517CA">
        <w:rPr>
          <w:sz w:val="20"/>
          <w:szCs w:val="18"/>
          <w:lang w:val="en-US"/>
        </w:rPr>
        <w:t xml:space="preserve">on executive public </w:t>
      </w:r>
      <w:r w:rsidR="000F5357">
        <w:rPr>
          <w:sz w:val="20"/>
          <w:szCs w:val="18"/>
          <w:lang w:val="en-US"/>
        </w:rPr>
        <w:t xml:space="preserve">EU </w:t>
      </w:r>
      <w:r w:rsidR="00C517CA">
        <w:rPr>
          <w:sz w:val="20"/>
          <w:szCs w:val="18"/>
          <w:lang w:val="en-US"/>
        </w:rPr>
        <w:t xml:space="preserve">communication </w:t>
      </w:r>
      <w:r w:rsidR="000F5357">
        <w:rPr>
          <w:sz w:val="20"/>
          <w:szCs w:val="18"/>
          <w:lang w:val="en-US"/>
        </w:rPr>
        <w:t>on social media</w:t>
      </w:r>
      <w:r w:rsidR="00C552CA" w:rsidRPr="0011405F">
        <w:rPr>
          <w:sz w:val="20"/>
          <w:szCs w:val="18"/>
          <w:lang w:val="en-US"/>
        </w:rPr>
        <w:t>.</w:t>
      </w:r>
    </w:p>
    <w:p w14:paraId="03CFD1EE" w14:textId="0F49F8CA" w:rsidR="00A233EF" w:rsidRDefault="00A233EF" w:rsidP="007D7C37">
      <w:pPr>
        <w:spacing w:before="120" w:after="0" w:line="240" w:lineRule="auto"/>
        <w:jc w:val="both"/>
        <w:rPr>
          <w:b/>
          <w:sz w:val="20"/>
          <w:szCs w:val="18"/>
          <w:lang w:val="en-US"/>
        </w:rPr>
      </w:pPr>
    </w:p>
    <w:p w14:paraId="23DA1415" w14:textId="5C7ECBB7" w:rsidR="00FF546C" w:rsidRDefault="00FF546C" w:rsidP="007D7C37">
      <w:pPr>
        <w:spacing w:before="120" w:after="0" w:line="240" w:lineRule="auto"/>
        <w:jc w:val="both"/>
        <w:rPr>
          <w:b/>
          <w:sz w:val="20"/>
          <w:szCs w:val="18"/>
          <w:lang w:val="en-US"/>
        </w:rPr>
      </w:pPr>
      <w:r w:rsidRPr="00FF546C">
        <w:rPr>
          <w:b/>
          <w:sz w:val="20"/>
          <w:szCs w:val="18"/>
          <w:lang w:val="en-US"/>
        </w:rPr>
        <w:t xml:space="preserve">2. </w:t>
      </w:r>
      <w:r w:rsidR="000C180D">
        <w:rPr>
          <w:b/>
          <w:sz w:val="20"/>
          <w:szCs w:val="18"/>
          <w:lang w:val="en-US"/>
        </w:rPr>
        <w:t>Effective</w:t>
      </w:r>
      <w:r w:rsidR="00767CDD">
        <w:rPr>
          <w:b/>
          <w:sz w:val="20"/>
          <w:szCs w:val="18"/>
          <w:lang w:val="en-US"/>
        </w:rPr>
        <w:t xml:space="preserve"> </w:t>
      </w:r>
      <w:r w:rsidR="009F6F12">
        <w:rPr>
          <w:b/>
          <w:sz w:val="20"/>
          <w:szCs w:val="18"/>
          <w:lang w:val="en-US"/>
        </w:rPr>
        <w:t xml:space="preserve">supranational communication </w:t>
      </w:r>
      <w:r w:rsidRPr="0011405F">
        <w:rPr>
          <w:b/>
          <w:sz w:val="20"/>
          <w:szCs w:val="18"/>
          <w:lang w:val="en-US"/>
        </w:rPr>
        <w:t>and</w:t>
      </w:r>
      <w:r>
        <w:rPr>
          <w:b/>
          <w:sz w:val="20"/>
          <w:szCs w:val="18"/>
          <w:lang w:val="en-US"/>
        </w:rPr>
        <w:t xml:space="preserve"> </w:t>
      </w:r>
      <w:r w:rsidR="00767CDD">
        <w:rPr>
          <w:b/>
          <w:sz w:val="20"/>
          <w:szCs w:val="18"/>
          <w:lang w:val="en-US"/>
        </w:rPr>
        <w:t xml:space="preserve">the potential of social </w:t>
      </w:r>
      <w:r w:rsidR="009F6F12">
        <w:rPr>
          <w:b/>
          <w:sz w:val="20"/>
          <w:szCs w:val="18"/>
          <w:lang w:val="en-US"/>
        </w:rPr>
        <w:t>media</w:t>
      </w:r>
    </w:p>
    <w:p w14:paraId="7CBF509D" w14:textId="5B5CB295" w:rsidR="00767CDD" w:rsidRDefault="00891D4F" w:rsidP="001F26CD">
      <w:pPr>
        <w:spacing w:before="120" w:after="0" w:line="240" w:lineRule="auto"/>
        <w:jc w:val="both"/>
        <w:rPr>
          <w:sz w:val="20"/>
          <w:szCs w:val="18"/>
          <w:lang w:val="en-US"/>
        </w:rPr>
      </w:pPr>
      <w:r>
        <w:rPr>
          <w:sz w:val="20"/>
          <w:szCs w:val="18"/>
          <w:lang w:val="en-US"/>
        </w:rPr>
        <w:t>C</w:t>
      </w:r>
      <w:r w:rsidR="008E2E11">
        <w:rPr>
          <w:sz w:val="20"/>
          <w:szCs w:val="18"/>
          <w:lang w:val="en-US"/>
        </w:rPr>
        <w:t>ommunication is vital</w:t>
      </w:r>
      <w:r w:rsidR="001F26CD" w:rsidRPr="0011405F">
        <w:rPr>
          <w:sz w:val="20"/>
          <w:szCs w:val="18"/>
          <w:lang w:val="en-US"/>
        </w:rPr>
        <w:t xml:space="preserve"> for </w:t>
      </w:r>
      <w:r w:rsidR="00767CDD">
        <w:rPr>
          <w:sz w:val="20"/>
          <w:szCs w:val="18"/>
          <w:lang w:val="en-US"/>
        </w:rPr>
        <w:t xml:space="preserve">the </w:t>
      </w:r>
      <w:r w:rsidR="00767CDD" w:rsidRPr="0011405F">
        <w:rPr>
          <w:sz w:val="20"/>
          <w:szCs w:val="18"/>
          <w:lang w:val="en-US"/>
        </w:rPr>
        <w:t xml:space="preserve">legitimacy </w:t>
      </w:r>
      <w:r w:rsidR="00767CDD">
        <w:rPr>
          <w:sz w:val="20"/>
          <w:szCs w:val="18"/>
          <w:lang w:val="en-US"/>
        </w:rPr>
        <w:t xml:space="preserve">of </w:t>
      </w:r>
      <w:r w:rsidR="001F26CD" w:rsidRPr="0011405F">
        <w:rPr>
          <w:sz w:val="20"/>
          <w:szCs w:val="18"/>
          <w:lang w:val="en-US"/>
        </w:rPr>
        <w:t xml:space="preserve">political systems. </w:t>
      </w:r>
      <w:r>
        <w:rPr>
          <w:sz w:val="20"/>
          <w:szCs w:val="18"/>
          <w:lang w:val="en-US"/>
        </w:rPr>
        <w:t xml:space="preserve">Addressees of political authority usually demand some form of </w:t>
      </w:r>
      <w:r w:rsidR="00767CDD">
        <w:rPr>
          <w:sz w:val="20"/>
          <w:szCs w:val="18"/>
          <w:lang w:val="en-US"/>
        </w:rPr>
        <w:t>justification</w:t>
      </w:r>
      <w:r w:rsidR="005214DD">
        <w:rPr>
          <w:sz w:val="20"/>
          <w:szCs w:val="18"/>
          <w:lang w:val="en-US"/>
        </w:rPr>
        <w:t>.</w:t>
      </w:r>
      <w:r w:rsidR="00767CDD">
        <w:rPr>
          <w:sz w:val="20"/>
          <w:szCs w:val="18"/>
          <w:lang w:val="en-US"/>
        </w:rPr>
        <w:t xml:space="preserve"> </w:t>
      </w:r>
      <w:r w:rsidR="005214DD">
        <w:rPr>
          <w:sz w:val="20"/>
          <w:szCs w:val="18"/>
          <w:lang w:val="en-US"/>
        </w:rPr>
        <w:t>A</w:t>
      </w:r>
      <w:r w:rsidR="009F6F12">
        <w:rPr>
          <w:sz w:val="20"/>
          <w:szCs w:val="18"/>
          <w:lang w:val="en-US"/>
        </w:rPr>
        <w:t xml:space="preserve">uthority holders </w:t>
      </w:r>
      <w:r>
        <w:rPr>
          <w:sz w:val="20"/>
          <w:szCs w:val="18"/>
          <w:lang w:val="en-US"/>
        </w:rPr>
        <w:t xml:space="preserve">thus </w:t>
      </w:r>
      <w:r w:rsidR="009F6F12">
        <w:rPr>
          <w:sz w:val="20"/>
          <w:szCs w:val="18"/>
          <w:lang w:val="en-US"/>
        </w:rPr>
        <w:t>engage in nurturing the belief in their claim to rule</w:t>
      </w:r>
      <w:r>
        <w:rPr>
          <w:sz w:val="20"/>
          <w:szCs w:val="18"/>
          <w:lang w:val="en-US"/>
        </w:rPr>
        <w:t xml:space="preserve"> among relevant audiences </w:t>
      </w:r>
      <w:r>
        <w:rPr>
          <w:sz w:val="20"/>
          <w:szCs w:val="18"/>
          <w:lang w:val="en-US"/>
        </w:rPr>
        <w:fldChar w:fldCharType="begin"/>
      </w:r>
      <w:r w:rsidR="00061E08">
        <w:rPr>
          <w:sz w:val="20"/>
          <w:szCs w:val="18"/>
          <w:lang w:val="en-US"/>
        </w:rPr>
        <w:instrText xml:space="preserve"> ADDIN ZOTERO_ITEM CSL_CITATION {"citationID":"zBAyAlq1","properties":{"formattedCitation":"(Tallberg and Z\\uc0\\u252{}rn 2019; Weber 2013: 450)","plainCitation":"(Tallberg and Zürn 2019; Weber 2013: 450)","noteIndex":0},"citationItems":[{"id":7334,"uris":["http://zotero.org/groups/2912652/items/ILXZMJYZ"],"uri":["http://zotero.org/groups/2912652/items/ILXZMJYZ"],"itemData":{"id":7334,"type":"article-journal","abstract":"While legitimacy dynamics are paramount in global governance, they have been insufficiently recognized, conceptualized, and explained in standard accounts of international cooperation. This special issue aims to advance the empirical study of legitimacy and legitimation in global governance. It engages with the question of when, how, and why international organizations (IOs) gain, sustain, and lose legitimacy in world politics. In this introduction, we first conceptualize legitimacy as the belief that an IO’s authority is appropriately exercised, and legitimation and delegitimation as processes of justification and contestation intended to shape such beliefs. We then discuss sources of variation in legitimation processes and legitimacy beliefs, with a particular focus on the authority, procedures, and performances of IOs. Finally, we describe the methods used to empirically study legitimacy and legitimation, preview the articles of the special issue, and chart next steps for this research agenda.","container-title":"The Review of International Organizations","DOI":"10.1007/s11558-018-9330-7","ISSN":"1559-744X","issue":"4","journalAbbreviation":"Rev Int Organ","language":"en","page":"581-606","source":"Springer Link","title":"The legitimacy and legitimation of international organizations: introduction and framework","title-short":"The legitimacy and legitimation of international organizations","volume":"14","author":[{"family":"Tallberg","given":"Jonas"},{"family":"Zürn","given":"Michael"}],"issued":{"date-parts":[["2019",12,1]]}}},{"id":7333,"uris":["http://zotero.org/groups/2912652/items/5ITZNPUM"],"uri":["http://zotero.org/groups/2912652/items/5ITZNPUM"],"itemData":{"id":7333,"type":"chapter","container-title":"Max Weber Gesamtausgabe I/23. Wirtschaft und Gesellschaft: Soziologie","event-place":"Tübingen","page":"449-591","publisher":"Mohr Siebeck","publisher-place":"Tübingen","title":"Kapitel III. Typen der Herrschaft.","author":[{"family":"Weber","given":"Max"}],"editor":[{"family":"Knut Borchardt","given":""},{"family":"Edith Hanke","given":""},{"family":"Wolfgang Schluchter","given":""}],"issued":{"date-parts":[["2013"]]}},"suffix":": 450"}],"schema":"https://github.com/citation-style-language/schema/raw/master/csl-citation.json"} </w:instrText>
      </w:r>
      <w:r>
        <w:rPr>
          <w:sz w:val="20"/>
          <w:szCs w:val="18"/>
          <w:lang w:val="en-US"/>
        </w:rPr>
        <w:fldChar w:fldCharType="separate"/>
      </w:r>
      <w:r w:rsidRPr="00891D4F">
        <w:rPr>
          <w:rFonts w:cs="Calibri"/>
          <w:sz w:val="20"/>
          <w:szCs w:val="24"/>
        </w:rPr>
        <w:t>(Tallberg and Zürn 2019; Weber 2013: 450)</w:t>
      </w:r>
      <w:r>
        <w:rPr>
          <w:sz w:val="20"/>
          <w:szCs w:val="18"/>
          <w:lang w:val="en-US"/>
        </w:rPr>
        <w:fldChar w:fldCharType="end"/>
      </w:r>
      <w:r>
        <w:rPr>
          <w:sz w:val="20"/>
          <w:szCs w:val="18"/>
          <w:lang w:val="en-US"/>
        </w:rPr>
        <w:t>.</w:t>
      </w:r>
      <w:r w:rsidR="009F6F12">
        <w:rPr>
          <w:sz w:val="20"/>
          <w:szCs w:val="18"/>
          <w:lang w:val="en-US"/>
        </w:rPr>
        <w:t xml:space="preserve"> </w:t>
      </w:r>
      <w:r>
        <w:rPr>
          <w:sz w:val="20"/>
          <w:szCs w:val="18"/>
          <w:lang w:val="en-US"/>
        </w:rPr>
        <w:t>For supranational</w:t>
      </w:r>
      <w:r w:rsidR="006779A4">
        <w:rPr>
          <w:sz w:val="20"/>
          <w:szCs w:val="18"/>
          <w:lang w:val="en-US"/>
        </w:rPr>
        <w:t xml:space="preserve"> EU institutions, this has become a more challenging task. </w:t>
      </w:r>
      <w:r w:rsidR="00F83A9F">
        <w:rPr>
          <w:sz w:val="20"/>
          <w:szCs w:val="18"/>
          <w:lang w:val="en-US"/>
        </w:rPr>
        <w:t xml:space="preserve">Beyond their </w:t>
      </w:r>
      <w:r w:rsidR="009B3B43">
        <w:rPr>
          <w:sz w:val="20"/>
          <w:szCs w:val="18"/>
          <w:lang w:val="en-US"/>
        </w:rPr>
        <w:t>t</w:t>
      </w:r>
      <w:r w:rsidR="006779A4">
        <w:rPr>
          <w:sz w:val="20"/>
          <w:szCs w:val="18"/>
          <w:lang w:val="en-US"/>
        </w:rPr>
        <w:t xml:space="preserve">raditional audiences </w:t>
      </w:r>
      <w:r w:rsidR="00F83A9F">
        <w:rPr>
          <w:sz w:val="20"/>
          <w:szCs w:val="18"/>
          <w:lang w:val="en-US"/>
        </w:rPr>
        <w:t xml:space="preserve">– </w:t>
      </w:r>
      <w:r w:rsidR="006779A4">
        <w:rPr>
          <w:sz w:val="20"/>
          <w:szCs w:val="18"/>
          <w:lang w:val="en-US"/>
        </w:rPr>
        <w:t xml:space="preserve">delegating principals in the Council, sometimes in the </w:t>
      </w:r>
      <w:del w:id="30" w:author="Uluışık" w:date="2021-10-18T09:50:00Z">
        <w:r w:rsidR="006779A4" w:rsidDel="002A0591">
          <w:rPr>
            <w:sz w:val="20"/>
            <w:szCs w:val="18"/>
            <w:lang w:val="en-US"/>
          </w:rPr>
          <w:delText>European Parliament</w:delText>
        </w:r>
      </w:del>
      <w:ins w:id="31" w:author="Uluışık" w:date="2021-10-18T09:50:00Z">
        <w:r w:rsidR="002A0591">
          <w:rPr>
            <w:sz w:val="20"/>
            <w:szCs w:val="18"/>
            <w:lang w:val="en-US"/>
          </w:rPr>
          <w:t>EP</w:t>
        </w:r>
      </w:ins>
      <w:r w:rsidR="006779A4">
        <w:rPr>
          <w:sz w:val="20"/>
          <w:szCs w:val="18"/>
          <w:lang w:val="en-US"/>
        </w:rPr>
        <w:t xml:space="preserve">, </w:t>
      </w:r>
      <w:r w:rsidR="00F83A9F">
        <w:rPr>
          <w:sz w:val="20"/>
          <w:szCs w:val="18"/>
          <w:lang w:val="en-US"/>
        </w:rPr>
        <w:t xml:space="preserve">or </w:t>
      </w:r>
      <w:r w:rsidR="006779A4">
        <w:rPr>
          <w:sz w:val="20"/>
          <w:szCs w:val="18"/>
          <w:lang w:val="en-US"/>
        </w:rPr>
        <w:t>specific stakeholders in the respective policy area</w:t>
      </w:r>
      <w:r w:rsidR="00F83A9F">
        <w:rPr>
          <w:sz w:val="20"/>
          <w:szCs w:val="18"/>
          <w:lang w:val="en-US"/>
        </w:rPr>
        <w:t xml:space="preserve"> –</w:t>
      </w:r>
      <w:ins w:id="32" w:author="Uluışık" w:date="2021-10-18T09:50:00Z">
        <w:r w:rsidR="002A0591">
          <w:rPr>
            <w:sz w:val="20"/>
            <w:szCs w:val="18"/>
            <w:lang w:val="en-US"/>
          </w:rPr>
          <w:t xml:space="preserve"> </w:t>
        </w:r>
      </w:ins>
      <w:r w:rsidR="00F83A9F">
        <w:rPr>
          <w:sz w:val="20"/>
          <w:szCs w:val="18"/>
          <w:lang w:val="en-US"/>
        </w:rPr>
        <w:t>g</w:t>
      </w:r>
      <w:r w:rsidR="006779A4">
        <w:rPr>
          <w:sz w:val="20"/>
          <w:szCs w:val="18"/>
          <w:lang w:val="en-US"/>
        </w:rPr>
        <w:t xml:space="preserve">rowing public </w:t>
      </w:r>
      <w:r w:rsidR="00F83A9F">
        <w:rPr>
          <w:sz w:val="20"/>
          <w:szCs w:val="18"/>
          <w:lang w:val="en-US"/>
        </w:rPr>
        <w:t xml:space="preserve">EU </w:t>
      </w:r>
      <w:r w:rsidR="006779A4">
        <w:rPr>
          <w:sz w:val="20"/>
          <w:szCs w:val="18"/>
          <w:lang w:val="en-US"/>
        </w:rPr>
        <w:t xml:space="preserve">politicization </w:t>
      </w:r>
      <w:r w:rsidR="00F83A9F">
        <w:rPr>
          <w:sz w:val="20"/>
          <w:szCs w:val="18"/>
          <w:lang w:val="en-US"/>
        </w:rPr>
        <w:t xml:space="preserve">renders the </w:t>
      </w:r>
      <w:r w:rsidR="006779A4">
        <w:rPr>
          <w:sz w:val="20"/>
          <w:szCs w:val="18"/>
          <w:lang w:val="en-US"/>
        </w:rPr>
        <w:t xml:space="preserve">wider European citizenry a relevant </w:t>
      </w:r>
      <w:r w:rsidR="00BF6C80">
        <w:rPr>
          <w:sz w:val="20"/>
          <w:szCs w:val="18"/>
          <w:lang w:val="en-US"/>
        </w:rPr>
        <w:t xml:space="preserve">audience </w:t>
      </w:r>
      <w:r w:rsidR="009B3B43">
        <w:rPr>
          <w:sz w:val="20"/>
          <w:szCs w:val="18"/>
          <w:lang w:val="en-US"/>
        </w:rPr>
        <w:t xml:space="preserve">as well </w:t>
      </w:r>
      <w:r w:rsidR="009B3B43">
        <w:rPr>
          <w:sz w:val="20"/>
          <w:szCs w:val="18"/>
          <w:lang w:val="en-US"/>
        </w:rPr>
        <w:fldChar w:fldCharType="begin"/>
      </w:r>
      <w:r w:rsidR="00061E08">
        <w:rPr>
          <w:sz w:val="20"/>
          <w:szCs w:val="18"/>
          <w:lang w:val="en-US"/>
        </w:rPr>
        <w:instrText xml:space="preserve"> ADDIN ZOTERO_ITEM CSL_CITATION {"citationID":"6on0vMgM","properties":{"formattedCitation":"(Rauh 2021a)","plainCitation":"(Rauh 2021a)","noteIndex":0},"citationItems":[{"id":6957,"uris":["http://zotero.org/groups/2912652/items/PDVIXTZV"],"uri":["http://zotero.org/groups/2912652/items/PDVIXTZV"],"itemData":{"id":6957,"type":"chapter","abstract":"Contrasting the permissive consensus that has characterised the infancy of the European Community, especially the recent crises highlight that supranational issues can become highly salient in public debates where they encounter polarised opinions and mobilisation from various political actors. How does this public politicisation affect further supranational integration in Europe? Extant grand theories make very different predictions in this regard. Neo-functionalism expected politicisation. It should, however, lead to a re-orientation of the wider citizenry towards further integration in the long-run. Liberal intergovernmentalism, in contrast, rather expects citizens to remain rationally ignorant and emphasizes the insulation of supranational decision-making from short-term political pressures. More recently and most prominently, post-functionalist theory has turned EU politicisation into a key variable that is expected to significantly constrain further integration. The chapter discusses the key assumptions and mechanisms of these integration theories and contrasts them with the recent conceptual and empirical literature on EU politicisation. This exercise highlights specific theoretical gaps in integrating politicisation into integration theory. The chapter concludes with modest suggestions for theoretical updates especially with a view to responses of supranational and national executives to different domestic configurations of EU politicisation.","container-title":"Theorising the Crises of the European Union","event-place":"Abingdon, Oxon","ISBN":"978-0-367-43140-2","page":"119-137","publisher":"Routledge","publisher-place":"Abingdon, Oxon","title":"Between neo-functionalist optimism and post-functionalist pessimism: Integrating politicisation into integration theory","author":[{"family":"Rauh","given":"Christian"}],"editor":[{"family":"Brack","given":"Nathalie"},{"family":"Gürkan","given":"Seda"}],"issued":{"date-parts":[["2021"]]}}}],"schema":"https://github.com/citation-style-language/schema/raw/master/csl-citation.json"} </w:instrText>
      </w:r>
      <w:r w:rsidR="009B3B43">
        <w:rPr>
          <w:sz w:val="20"/>
          <w:szCs w:val="18"/>
          <w:lang w:val="en-US"/>
        </w:rPr>
        <w:fldChar w:fldCharType="separate"/>
      </w:r>
      <w:r w:rsidR="009B3B43" w:rsidRPr="009B3B43">
        <w:rPr>
          <w:rFonts w:cs="Calibri"/>
          <w:sz w:val="20"/>
        </w:rPr>
        <w:t>(Rauh 2021a)</w:t>
      </w:r>
      <w:r w:rsidR="009B3B43">
        <w:rPr>
          <w:sz w:val="20"/>
          <w:szCs w:val="18"/>
          <w:lang w:val="en-US"/>
        </w:rPr>
        <w:fldChar w:fldCharType="end"/>
      </w:r>
      <w:r w:rsidR="009B3B43">
        <w:rPr>
          <w:sz w:val="20"/>
          <w:szCs w:val="18"/>
          <w:lang w:val="en-US"/>
        </w:rPr>
        <w:t xml:space="preserve">. </w:t>
      </w:r>
    </w:p>
    <w:p w14:paraId="6A5E201C" w14:textId="30256A13" w:rsidR="009B3B43" w:rsidRDefault="005214DD" w:rsidP="001F26CD">
      <w:pPr>
        <w:spacing w:before="120" w:after="0" w:line="240" w:lineRule="auto"/>
        <w:jc w:val="both"/>
        <w:rPr>
          <w:sz w:val="20"/>
          <w:szCs w:val="18"/>
          <w:lang w:val="en-US"/>
        </w:rPr>
      </w:pPr>
      <w:r>
        <w:rPr>
          <w:sz w:val="20"/>
          <w:szCs w:val="18"/>
          <w:lang w:val="en-US"/>
        </w:rPr>
        <w:t>Reaching this audience</w:t>
      </w:r>
      <w:r w:rsidR="00F83A9F">
        <w:rPr>
          <w:sz w:val="20"/>
          <w:szCs w:val="18"/>
          <w:lang w:val="en-US"/>
        </w:rPr>
        <w:t xml:space="preserve"> is especially important for the </w:t>
      </w:r>
      <w:r w:rsidR="00BF6C80">
        <w:rPr>
          <w:sz w:val="20"/>
          <w:szCs w:val="18"/>
          <w:lang w:val="en-US"/>
        </w:rPr>
        <w:t>otherwise</w:t>
      </w:r>
      <w:r w:rsidR="00F83A9F">
        <w:rPr>
          <w:sz w:val="20"/>
          <w:szCs w:val="18"/>
          <w:lang w:val="en-US"/>
        </w:rPr>
        <w:t xml:space="preserve"> rather detached supranational institutions. </w:t>
      </w:r>
      <w:r w:rsidR="00BF6C80">
        <w:rPr>
          <w:sz w:val="20"/>
          <w:szCs w:val="18"/>
          <w:lang w:val="en-US"/>
        </w:rPr>
        <w:t>For p</w:t>
      </w:r>
      <w:r w:rsidR="00F83A9F">
        <w:rPr>
          <w:sz w:val="20"/>
          <w:szCs w:val="18"/>
          <w:lang w:val="en-US"/>
        </w:rPr>
        <w:t xml:space="preserve">olitical </w:t>
      </w:r>
      <w:r w:rsidR="00BF6C80">
        <w:rPr>
          <w:sz w:val="20"/>
          <w:szCs w:val="18"/>
          <w:lang w:val="en-US"/>
        </w:rPr>
        <w:t xml:space="preserve">authorities without </w:t>
      </w:r>
      <w:r w:rsidR="00F83A9F">
        <w:rPr>
          <w:sz w:val="20"/>
          <w:szCs w:val="18"/>
          <w:lang w:val="en-US"/>
        </w:rPr>
        <w:t xml:space="preserve">direct accountability mechanisms such as elections, </w:t>
      </w:r>
      <w:r w:rsidR="00BF6C80">
        <w:rPr>
          <w:sz w:val="20"/>
          <w:szCs w:val="18"/>
          <w:lang w:val="en-US"/>
        </w:rPr>
        <w:t xml:space="preserve">specific and diffuse support </w:t>
      </w:r>
      <w:r w:rsidR="00F83A9F">
        <w:rPr>
          <w:sz w:val="20"/>
          <w:szCs w:val="18"/>
          <w:lang w:val="en-US"/>
        </w:rPr>
        <w:t xml:space="preserve">become blurred </w:t>
      </w:r>
      <w:r>
        <w:rPr>
          <w:sz w:val="20"/>
          <w:szCs w:val="18"/>
          <w:lang w:val="en-US"/>
        </w:rPr>
        <w:t>quite quickly. Where the general public has no direct routes to hold decision</w:t>
      </w:r>
      <w:ins w:id="33" w:author="Uluışık" w:date="2021-10-21T20:37:00Z">
        <w:r w:rsidR="00375E9C">
          <w:rPr>
            <w:sz w:val="20"/>
            <w:szCs w:val="18"/>
            <w:lang w:val="en-US"/>
          </w:rPr>
          <w:t xml:space="preserve"> </w:t>
        </w:r>
      </w:ins>
      <w:del w:id="34" w:author="Uluışık" w:date="2021-10-21T20:37:00Z">
        <w:r w:rsidDel="00375E9C">
          <w:rPr>
            <w:sz w:val="20"/>
            <w:szCs w:val="18"/>
            <w:lang w:val="en-US"/>
          </w:rPr>
          <w:delText>-</w:delText>
        </w:r>
      </w:del>
      <w:r>
        <w:rPr>
          <w:sz w:val="20"/>
          <w:szCs w:val="18"/>
          <w:lang w:val="en-US"/>
        </w:rPr>
        <w:t xml:space="preserve">makers to account, </w:t>
      </w:r>
      <w:r w:rsidR="00BF6C80">
        <w:rPr>
          <w:sz w:val="20"/>
          <w:szCs w:val="18"/>
          <w:lang w:val="en-US"/>
        </w:rPr>
        <w:t xml:space="preserve">specific </w:t>
      </w:r>
      <w:r>
        <w:rPr>
          <w:sz w:val="20"/>
          <w:szCs w:val="18"/>
          <w:lang w:val="en-US"/>
        </w:rPr>
        <w:t>u</w:t>
      </w:r>
      <w:r w:rsidRPr="0011405F">
        <w:rPr>
          <w:sz w:val="20"/>
          <w:szCs w:val="18"/>
          <w:lang w:val="en-US"/>
        </w:rPr>
        <w:t>nfavorable polic</w:t>
      </w:r>
      <w:r>
        <w:rPr>
          <w:sz w:val="20"/>
          <w:szCs w:val="18"/>
          <w:lang w:val="en-US"/>
        </w:rPr>
        <w:t>y choices</w:t>
      </w:r>
      <w:r w:rsidRPr="0011405F">
        <w:rPr>
          <w:sz w:val="20"/>
          <w:szCs w:val="18"/>
          <w:lang w:val="en-US"/>
        </w:rPr>
        <w:t xml:space="preserve"> </w:t>
      </w:r>
      <w:r>
        <w:rPr>
          <w:sz w:val="20"/>
          <w:szCs w:val="18"/>
          <w:lang w:val="en-US"/>
        </w:rPr>
        <w:t xml:space="preserve">or </w:t>
      </w:r>
      <w:r w:rsidR="000C180D">
        <w:rPr>
          <w:sz w:val="20"/>
          <w:szCs w:val="18"/>
          <w:lang w:val="en-US"/>
        </w:rPr>
        <w:t>misconduct of</w:t>
      </w:r>
      <w:r>
        <w:rPr>
          <w:sz w:val="20"/>
          <w:szCs w:val="18"/>
          <w:lang w:val="en-US"/>
        </w:rPr>
        <w:t xml:space="preserve"> office </w:t>
      </w:r>
      <w:r w:rsidRPr="0011405F">
        <w:rPr>
          <w:sz w:val="20"/>
          <w:szCs w:val="18"/>
          <w:lang w:val="en-US"/>
        </w:rPr>
        <w:t>holders can easily damag</w:t>
      </w:r>
      <w:r>
        <w:rPr>
          <w:sz w:val="20"/>
          <w:szCs w:val="18"/>
          <w:lang w:val="en-US"/>
        </w:rPr>
        <w:t>e</w:t>
      </w:r>
      <w:r w:rsidRPr="0011405F">
        <w:rPr>
          <w:sz w:val="20"/>
          <w:szCs w:val="18"/>
          <w:lang w:val="en-US"/>
        </w:rPr>
        <w:t xml:space="preserve"> the </w:t>
      </w:r>
      <w:r>
        <w:rPr>
          <w:sz w:val="20"/>
          <w:szCs w:val="18"/>
          <w:lang w:val="en-US"/>
        </w:rPr>
        <w:t xml:space="preserve">popular </w:t>
      </w:r>
      <w:r w:rsidRPr="0011405F">
        <w:rPr>
          <w:sz w:val="20"/>
          <w:szCs w:val="18"/>
          <w:lang w:val="en-US"/>
        </w:rPr>
        <w:t>legitimacy of the political system</w:t>
      </w:r>
      <w:r>
        <w:rPr>
          <w:sz w:val="20"/>
          <w:szCs w:val="18"/>
          <w:lang w:val="en-US"/>
        </w:rPr>
        <w:t xml:space="preserve"> as a whole. In </w:t>
      </w:r>
      <w:r w:rsidR="00BF6C80">
        <w:rPr>
          <w:sz w:val="20"/>
          <w:szCs w:val="18"/>
          <w:lang w:val="en-US"/>
        </w:rPr>
        <w:t xml:space="preserve">a politicized context, disagreement with policy choices may quickly turn into more fundamental </w:t>
      </w:r>
      <w:r>
        <w:rPr>
          <w:sz w:val="20"/>
          <w:szCs w:val="18"/>
          <w:lang w:val="en-US"/>
        </w:rPr>
        <w:t xml:space="preserve">‘polity contestation’ </w:t>
      </w:r>
      <w:r>
        <w:rPr>
          <w:sz w:val="20"/>
          <w:szCs w:val="18"/>
          <w:lang w:val="en-US"/>
        </w:rPr>
        <w:fldChar w:fldCharType="begin"/>
      </w:r>
      <w:r w:rsidR="00061E08">
        <w:rPr>
          <w:sz w:val="20"/>
          <w:szCs w:val="18"/>
          <w:lang w:val="en-US"/>
        </w:rPr>
        <w:instrText xml:space="preserve"> ADDIN ZOTERO_ITEM CSL_CITATION {"citationID":"ogfXAPxp","properties":{"formattedCitation":"(Wilde and Trenz 2012)","plainCitation":"(Wilde and Trenz 2012)","noteIndex":0},"citationItems":[{"id":"eO3KQBzh/VypgAVMa","uris":["http://zotero.org/users/5392384/items/RDKBARVT"],"uri":["http://zotero.org/users/5392384/items/RDKBARVT"],"itemData":{"id":"vgsEJ3BF/lChCybbQ","type":"article-journal","abstract":"The spreading phenomenon of Euroscepticism is manifested in critical practices in discourse that oppose European integration. This paper explores Euroscepticism as an element of discourse, which cannot only be measured as party positions or individual attitudes. Based on this understanding, our argument is twofold. Firstly, Euroscepticism relates to the unsettled and principally contested character of the European Union (EU) as a political entity: its basic purpose and rationale, its institutional design and its future trajectory. It correlates with pro-European discourse and the attempts to promote the (democratic) legitimacy of the EU. Secondly, we argue that Euroscepticism unfolds primarily through mass media. As such, it is given public expression through general news values, drama and narratives that are targeted to draw the attention of the wider audience. Understanding this responsive and public nature of Euroscepticism leads us, in the end, to a comprehensive typology of six forms of polity evaluation of the EU.","container-title":"European Journal of Social Theory","DOI":"10.1177/1368431011432968","issue":"4","page":"537-554","title":"Denouncing European integration: Euroscepticism as polity contestation","volume":"15","author":[{"family":"Wilde","given":"Pieter","dropping-particle":"de"},{"family":"Trenz","given":"Hans-Jörg"}],"issued":{"date-parts":[["2012"]]}}}],"schema":"https://github.com/citation-style-language/schema/raw/master/csl-citation.json"} </w:instrText>
      </w:r>
      <w:r>
        <w:rPr>
          <w:sz w:val="20"/>
          <w:szCs w:val="18"/>
          <w:lang w:val="en-US"/>
        </w:rPr>
        <w:fldChar w:fldCharType="separate"/>
      </w:r>
      <w:r w:rsidRPr="005214DD">
        <w:rPr>
          <w:rFonts w:cs="Calibri"/>
          <w:sz w:val="20"/>
        </w:rPr>
        <w:t>(Wilde and Trenz 2012)</w:t>
      </w:r>
      <w:r>
        <w:rPr>
          <w:sz w:val="20"/>
          <w:szCs w:val="18"/>
          <w:lang w:val="en-US"/>
        </w:rPr>
        <w:fldChar w:fldCharType="end"/>
      </w:r>
      <w:r>
        <w:rPr>
          <w:sz w:val="20"/>
          <w:szCs w:val="18"/>
          <w:lang w:val="en-US"/>
        </w:rPr>
        <w:t>.</w:t>
      </w:r>
    </w:p>
    <w:p w14:paraId="02CE61CB" w14:textId="75E691A2" w:rsidR="001F26CD" w:rsidRDefault="00D27B41" w:rsidP="00D27B41">
      <w:pPr>
        <w:spacing w:before="120" w:after="0" w:line="240" w:lineRule="auto"/>
        <w:jc w:val="both"/>
        <w:rPr>
          <w:sz w:val="20"/>
          <w:szCs w:val="18"/>
          <w:lang w:val="en-US"/>
        </w:rPr>
      </w:pPr>
      <w:r>
        <w:rPr>
          <w:sz w:val="20"/>
          <w:szCs w:val="18"/>
          <w:lang w:val="en-US"/>
        </w:rPr>
        <w:t xml:space="preserve">It is thus unsurprising that </w:t>
      </w:r>
      <w:r w:rsidR="00AE5835">
        <w:rPr>
          <w:sz w:val="20"/>
          <w:szCs w:val="18"/>
          <w:lang w:val="en-US"/>
        </w:rPr>
        <w:t xml:space="preserve">communication efforts of </w:t>
      </w:r>
      <w:r>
        <w:rPr>
          <w:sz w:val="20"/>
          <w:szCs w:val="18"/>
          <w:lang w:val="en-US"/>
        </w:rPr>
        <w:t>institutions beyond the nation state respon</w:t>
      </w:r>
      <w:r w:rsidR="00AE5835">
        <w:rPr>
          <w:sz w:val="20"/>
          <w:szCs w:val="18"/>
          <w:lang w:val="en-US"/>
        </w:rPr>
        <w:t>d</w:t>
      </w:r>
      <w:r>
        <w:rPr>
          <w:sz w:val="20"/>
          <w:szCs w:val="18"/>
          <w:lang w:val="en-US"/>
        </w:rPr>
        <w:t xml:space="preserve"> to politicization shocks </w:t>
      </w:r>
      <w:r w:rsidR="001F26CD" w:rsidRPr="0011405F">
        <w:rPr>
          <w:sz w:val="20"/>
          <w:szCs w:val="18"/>
          <w:lang w:val="en-US"/>
        </w:rPr>
        <w:fldChar w:fldCharType="begin"/>
      </w:r>
      <w:r w:rsidR="00AE5835">
        <w:rPr>
          <w:sz w:val="20"/>
          <w:szCs w:val="18"/>
          <w:lang w:val="en-US"/>
        </w:rPr>
        <w:instrText xml:space="preserve"> ADDIN ZOTERO_ITEM CSL_CITATION {"citationID":"AHE5tONN","properties":{"formattedCitation":"(Bressanelli {\\i{}et al.} 2020; Ecker-Ehrhardt 2018; Rauh {\\i{}et al.} 2020; Schimmelfennig 2020)","plainCitation":"(Bressanelli et al. 2020; Ecker-Ehrhardt 2018; Rauh et al. 2020; Schimmelfennig 2020)","noteIndex":0},"citationItems":[{"id":6963,"uris":["http://zotero.org/groups/2912652/items/ZTQ24XB7"],"uri":["http://zotero.org/groups/2912652/items/ZTQ24XB7"],"itemData":{"id":6963,"type":"article-journal","abstract":"This contribution conceptualises bottom-up politicisation in Europe’s multi-level system. EU-level actors, we argue, respond strategically to the functional and political pressures ‘travelling up’ from the member states. Perceiving domestic dissensus as either constraining or enabling, actors display both self-restraint and assertiveness in their responses. Motivated by the survival of the EU as a system ‘under attack’, and by the preservation of their own substantive and procedural powers, actors choose to either politicise or depoliticise decision-making, behaviour and policy outcomes at the supranational level. As a collection, this Special Issue demonstrate that the choices actors make ‘under stress’ at the EU-level – ranging from ‘restrained depoliticisation’ to ‘assertive politicisation’ – are, indeed, conditional on how bottom-up pressures are perceived and processed.","container-title":"Journal of European Public Policy","DOI":"10.1080/13501763.2020.1713193","ISSN":"1350-1763","issue":"3","note":"publisher: Routledge\n_eprint: https://doi.org/10.1080/13501763.2020.1713193","page":"329-341","source":"Taylor and Francis+NEJM","title":"EU Actors under pressure: politicisation and depoliticisation as strategic responses","title-short":"EU Actors under pressure","volume":"27","author":[{"family":"Bressanelli","given":"Edoardo"},{"family":"Koop","given":"Christel"},{"family":"Reh","given":"Christine"}],"issued":{"date-parts":[["2020",3,3]]}}},{"id":"eO3KQBzh/1LCU12ah","uris":["http://zotero.org/users/5392384/items/A7RQULNB"],"uri":["http://zotero.org/users/5392384/items/A7RQULNB"],"itemData":{"id":151,"type":"article-journal","abstract":"International organizations (I0) have centralized their public communication to a large extent over recent decades by undertaking a broader codification of communication tasks as well as a departmentalization of these tasks within units of IO bureaucracies. The paper provides the first systematic analysis of this important development in institutional design using a novel data set on the organization of public communication in 48 IOs between 1950 and 2015. It identifies self-legitimation as a key driver of centralization in the face of increased levels of politicization, that is, public awareness and activism directed at IOs. Empirically, the study suggests that the centralization of public communication significantly increases as transnational civil society organizes and gains access to IO decision-making. Further, politicization in terms of contentious activism and public scandals substantially accounts for varying levels of centralization across IOs.","container-title":"The Review of International Organizations","DOI":"10.1007/s11558-017-9287-y","ISSN":"1559-744X","issue":"4","journalAbbreviation":"Rev Int Organ","language":"en","page":"519-546","source":"Springer Link","title":"Self-legitimation in the face of politicization: Why international organizations centralized public communication","title-short":"Self-legitimation in the face of politicization","volume":"13","author":[{"family":"Ecker-Ehrhardt","given":"Matthias"}],"issued":{"date-parts":[["2018",12,1]]}}},{"id":7011,"uris":["http://zotero.org/groups/2912652/items/7FTT44LU"],"uri":["http://zotero.org/groups/2912652/items/7FTT44LU"],"itemData":{"id":7011,"type":"article-journal","abstract":"How do mainstream political executives cue their politicised constituencies on European integration? Moving beyond static expectations that EU politicisation induces executives to either undermine, defuse or defend integration, this article theorises executives’ incentives under different configurations of public and partisan Euroscepticism in their home countries. Expectations are tested on the sentiment and complexity that executives attach to European integration in almost 9,000 public speeches delivered throughout the Euro Crisis. It is found that national leaders faced with sceptical public opinion and low levels of partisan Euroscepticism rhetorically undermine integration, whereas European Commissioners faced with similar conditions are prone to defend it. These responses intensify disproportionally with growing public Euroscepticism, but are moderated by Eurosceptic party strength in surprising ways. When such challenger parties come closer to absorbing the Eurosceptic potential in public opinion, executive communication turns more positive again but also involves less clear rhetorical signals. These findings move beyond existing uniform expectations on mainstream responses to Eurosceptic challenges and highlight the relevance of different domestic configurations of EU politicisation. © 2019 European Consortium for Political Research","archive":"Scopus","container-title":"European Journal of Political Research","DOI":"10.1111/1475-6765.12350","issue":"2","page":"397-423","source":"Scopus","title":"Undermining, defusing or defending European integration? Assessing public communication of European executives in times of EU politicisation","title-short":"Undermining, defusing or defending European integration?","volume":"59","author":[{"family":"Rauh","given":"Christian"},{"family":"Bes","given":"B.J."},{"family":"Schoonvelde","given":"M."}],"issued":{"date-parts":[["2020"]]}}},{"id":6964,"uris":["http://zotero.org/groups/2912652/items/FYL5K87I"],"uri":["http://zotero.org/groups/2912652/items/FYL5K87I"],"itemData":{"id":6964,"type":"article-journal","abstract":"Politicisation in the EU is mostly analysed as a domestic-level process constraining EU-level actors. Yet EU actors also engage in strategic politicisation management. This article theorises the conditions under which EU actors engage in either depoliticisation or politicisation strategies when they react to bottom-up pressures. It stipulates that politicisation management depends on the actors and issue context in question. Elected EU actors choose politicisation strategies, in particular if they represent challenger parties, deal with domestically salient and core state policies and are close to elections. By contrast, unelected EU actors prefer depoliticisation strategies except in the context of inter-institutional conflict. The politicisation of high-risk policies also produces depoliticisation. Recent empirical studies provide support to these conjectures and suggest that strategic politicisation management allows EU actors to maintain considerable room of manoeuvre.","container-title":"Journal of European Public Policy","DOI":"10.1080/13501763.2020.1712458","ISSN":"1350-1763","issue":"3","note":"publisher: Routledge\n_eprint: https://doi.org/10.1080/13501763.2020.1712458","page":"342-361","source":"Taylor and Francis+NEJM","title":"Politicisation management in the European Union","volume":"27","author":[{"family":"Schimmelfennig","given":"Frank"}],"issued":{"date-parts":[["2020",3,3]]}}}],"schema":"https://github.com/citation-style-language/schema/raw/master/csl-citation.json"} </w:instrText>
      </w:r>
      <w:r w:rsidR="001F26CD" w:rsidRPr="0011405F">
        <w:rPr>
          <w:sz w:val="20"/>
          <w:szCs w:val="18"/>
          <w:lang w:val="en-US"/>
        </w:rPr>
        <w:fldChar w:fldCharType="separate"/>
      </w:r>
      <w:r w:rsidR="00AE5835" w:rsidRPr="00AE5835">
        <w:rPr>
          <w:rFonts w:cs="Calibri"/>
          <w:sz w:val="20"/>
          <w:szCs w:val="24"/>
        </w:rPr>
        <w:t xml:space="preserve">(Bressanelli </w:t>
      </w:r>
      <w:r w:rsidR="00AE5835" w:rsidRPr="00AE5835">
        <w:rPr>
          <w:rFonts w:cs="Calibri"/>
          <w:i/>
          <w:iCs/>
          <w:sz w:val="20"/>
          <w:szCs w:val="24"/>
        </w:rPr>
        <w:t>et al.</w:t>
      </w:r>
      <w:r w:rsidR="00AE5835" w:rsidRPr="00AE5835">
        <w:rPr>
          <w:rFonts w:cs="Calibri"/>
          <w:sz w:val="20"/>
          <w:szCs w:val="24"/>
        </w:rPr>
        <w:t xml:space="preserve"> 2020; Ecker-Ehrhardt 2018; Rauh </w:t>
      </w:r>
      <w:r w:rsidR="00AE5835" w:rsidRPr="00AE5835">
        <w:rPr>
          <w:rFonts w:cs="Calibri"/>
          <w:i/>
          <w:iCs/>
          <w:sz w:val="20"/>
          <w:szCs w:val="24"/>
        </w:rPr>
        <w:t>et al.</w:t>
      </w:r>
      <w:r w:rsidR="00AE5835" w:rsidRPr="00AE5835">
        <w:rPr>
          <w:rFonts w:cs="Calibri"/>
          <w:sz w:val="20"/>
          <w:szCs w:val="24"/>
        </w:rPr>
        <w:t xml:space="preserve"> 2020; Schimmelfennig 2020)</w:t>
      </w:r>
      <w:r w:rsidR="001F26CD" w:rsidRPr="0011405F">
        <w:rPr>
          <w:sz w:val="20"/>
          <w:szCs w:val="18"/>
          <w:lang w:val="en-US"/>
        </w:rPr>
        <w:fldChar w:fldCharType="end"/>
      </w:r>
      <w:r w:rsidR="001F26CD" w:rsidRPr="0011405F">
        <w:rPr>
          <w:sz w:val="20"/>
          <w:szCs w:val="18"/>
          <w:lang w:val="en-US"/>
        </w:rPr>
        <w:t xml:space="preserve">. </w:t>
      </w:r>
      <w:r>
        <w:rPr>
          <w:sz w:val="20"/>
          <w:szCs w:val="18"/>
          <w:lang w:val="en-US"/>
        </w:rPr>
        <w:t xml:space="preserve">We do not know, however, to what extent the resulting </w:t>
      </w:r>
      <w:r w:rsidR="00BF6C80">
        <w:rPr>
          <w:sz w:val="20"/>
          <w:szCs w:val="18"/>
          <w:lang w:val="en-US"/>
        </w:rPr>
        <w:t>messages</w:t>
      </w:r>
      <w:r>
        <w:rPr>
          <w:sz w:val="20"/>
          <w:szCs w:val="18"/>
          <w:lang w:val="en-US"/>
        </w:rPr>
        <w:t xml:space="preserve"> are </w:t>
      </w:r>
      <w:r w:rsidR="00BF6C80">
        <w:rPr>
          <w:sz w:val="20"/>
          <w:szCs w:val="18"/>
          <w:lang w:val="en-US"/>
        </w:rPr>
        <w:t>suited</w:t>
      </w:r>
      <w:r>
        <w:rPr>
          <w:sz w:val="20"/>
          <w:szCs w:val="18"/>
          <w:lang w:val="en-US"/>
        </w:rPr>
        <w:t xml:space="preserve"> to reach the wider citizenry</w:t>
      </w:r>
      <w:r w:rsidR="000F5F19">
        <w:rPr>
          <w:sz w:val="20"/>
          <w:szCs w:val="18"/>
          <w:lang w:val="en-US"/>
        </w:rPr>
        <w:t xml:space="preserve"> in the first place</w:t>
      </w:r>
      <w:r>
        <w:rPr>
          <w:sz w:val="20"/>
          <w:szCs w:val="18"/>
          <w:lang w:val="en-US"/>
        </w:rPr>
        <w:t xml:space="preserve">. In this article, we are interested in two </w:t>
      </w:r>
      <w:r w:rsidR="00BF6C80">
        <w:rPr>
          <w:sz w:val="20"/>
          <w:szCs w:val="18"/>
          <w:lang w:val="en-US"/>
        </w:rPr>
        <w:t xml:space="preserve">message </w:t>
      </w:r>
      <w:r w:rsidR="00375ACA">
        <w:rPr>
          <w:sz w:val="20"/>
          <w:szCs w:val="18"/>
          <w:lang w:val="en-US"/>
        </w:rPr>
        <w:t xml:space="preserve">characteristics </w:t>
      </w:r>
      <w:r>
        <w:rPr>
          <w:sz w:val="20"/>
          <w:szCs w:val="18"/>
          <w:lang w:val="en-US"/>
        </w:rPr>
        <w:t>that we consider necessary</w:t>
      </w:r>
      <w:r w:rsidR="00375ACA">
        <w:rPr>
          <w:sz w:val="20"/>
          <w:szCs w:val="18"/>
          <w:lang w:val="en-US"/>
        </w:rPr>
        <w:t xml:space="preserve"> conditions</w:t>
      </w:r>
      <w:r>
        <w:rPr>
          <w:sz w:val="20"/>
          <w:szCs w:val="18"/>
          <w:lang w:val="en-US"/>
        </w:rPr>
        <w:t xml:space="preserve"> for effective public self-legitimation</w:t>
      </w:r>
      <w:r w:rsidR="00BF6C80">
        <w:rPr>
          <w:sz w:val="20"/>
          <w:szCs w:val="18"/>
          <w:lang w:val="en-US"/>
        </w:rPr>
        <w:t xml:space="preserve"> of any specific type</w:t>
      </w:r>
      <w:r w:rsidR="000F5F19">
        <w:rPr>
          <w:sz w:val="20"/>
          <w:szCs w:val="18"/>
          <w:lang w:val="en-US"/>
        </w:rPr>
        <w:t xml:space="preserve"> or content</w:t>
      </w:r>
      <w:r>
        <w:rPr>
          <w:sz w:val="20"/>
          <w:szCs w:val="18"/>
          <w:lang w:val="en-US"/>
        </w:rPr>
        <w:t>.</w:t>
      </w:r>
    </w:p>
    <w:p w14:paraId="428A6716" w14:textId="6FC3435F" w:rsidR="001F26CD" w:rsidRPr="0011405F" w:rsidRDefault="00375ACA">
      <w:pPr>
        <w:spacing w:before="120" w:after="0" w:line="240" w:lineRule="auto"/>
        <w:jc w:val="both"/>
        <w:rPr>
          <w:sz w:val="20"/>
          <w:szCs w:val="18"/>
          <w:lang w:val="tr-TR"/>
        </w:rPr>
      </w:pPr>
      <w:r>
        <w:rPr>
          <w:sz w:val="20"/>
          <w:szCs w:val="18"/>
          <w:lang w:val="en-US"/>
        </w:rPr>
        <w:t xml:space="preserve">The first condition is </w:t>
      </w:r>
      <w:r w:rsidR="001F26CD" w:rsidRPr="0011405F">
        <w:rPr>
          <w:i/>
          <w:iCs/>
          <w:sz w:val="20"/>
          <w:szCs w:val="18"/>
          <w:lang w:val="en-US"/>
        </w:rPr>
        <w:t>comprehensibility</w:t>
      </w:r>
      <w:r w:rsidR="001F26CD" w:rsidRPr="0011405F">
        <w:rPr>
          <w:sz w:val="20"/>
          <w:szCs w:val="18"/>
          <w:lang w:val="en-US"/>
        </w:rPr>
        <w:t xml:space="preserve">. </w:t>
      </w:r>
      <w:r>
        <w:rPr>
          <w:sz w:val="20"/>
          <w:szCs w:val="18"/>
          <w:lang w:val="en-US"/>
        </w:rPr>
        <w:t xml:space="preserve">In order to reach the </w:t>
      </w:r>
      <w:r w:rsidR="004C26E8">
        <w:rPr>
          <w:sz w:val="20"/>
          <w:szCs w:val="18"/>
          <w:lang w:val="en-US"/>
        </w:rPr>
        <w:t>average</w:t>
      </w:r>
      <w:r>
        <w:rPr>
          <w:sz w:val="20"/>
          <w:szCs w:val="18"/>
          <w:lang w:val="en-US"/>
        </w:rPr>
        <w:t xml:space="preserve"> citizen, as opposed to the specialized and highly knowledgeable traditional audiences, supranational messages should not be </w:t>
      </w:r>
      <w:r w:rsidR="004C26E8">
        <w:rPr>
          <w:sz w:val="20"/>
          <w:szCs w:val="18"/>
          <w:lang w:val="en-US"/>
        </w:rPr>
        <w:t>overly</w:t>
      </w:r>
      <w:r>
        <w:rPr>
          <w:sz w:val="20"/>
          <w:szCs w:val="18"/>
          <w:lang w:val="en-US"/>
        </w:rPr>
        <w:t xml:space="preserve"> demanding in terms of the cognitive mobilization required to decipher their political content. C</w:t>
      </w:r>
      <w:r w:rsidR="001F26CD" w:rsidRPr="0011405F">
        <w:rPr>
          <w:sz w:val="20"/>
          <w:szCs w:val="18"/>
          <w:lang w:val="tr-TR"/>
        </w:rPr>
        <w:t xml:space="preserve">itizens integrate information into their political knowledge structure much better if </w:t>
      </w:r>
      <w:del w:id="35" w:author="Uluışık" w:date="2021-10-18T10:00:00Z">
        <w:r w:rsidR="001F26CD" w:rsidRPr="0011405F" w:rsidDel="00B40402">
          <w:rPr>
            <w:sz w:val="20"/>
            <w:szCs w:val="18"/>
            <w:lang w:val="tr-TR"/>
          </w:rPr>
          <w:delText xml:space="preserve">the </w:delText>
        </w:r>
      </w:del>
      <w:r>
        <w:rPr>
          <w:sz w:val="20"/>
          <w:szCs w:val="18"/>
          <w:lang w:val="tr-TR"/>
        </w:rPr>
        <w:t>it</w:t>
      </w:r>
      <w:r w:rsidRPr="0011405F">
        <w:rPr>
          <w:sz w:val="20"/>
          <w:szCs w:val="18"/>
          <w:lang w:val="tr-TR"/>
        </w:rPr>
        <w:t xml:space="preserve"> </w:t>
      </w:r>
      <w:r w:rsidR="001F26CD" w:rsidRPr="0011405F">
        <w:rPr>
          <w:sz w:val="20"/>
          <w:szCs w:val="18"/>
          <w:lang w:val="tr-TR"/>
        </w:rPr>
        <w:t>is delivered in a</w:t>
      </w:r>
      <w:ins w:id="36" w:author="Uluışık" w:date="2021-10-18T10:00:00Z">
        <w:r w:rsidR="00B40402">
          <w:rPr>
            <w:sz w:val="20"/>
            <w:szCs w:val="18"/>
            <w:lang w:val="tr-TR"/>
          </w:rPr>
          <w:t>n</w:t>
        </w:r>
      </w:ins>
      <w:r w:rsidR="001F26CD" w:rsidRPr="0011405F">
        <w:rPr>
          <w:sz w:val="20"/>
          <w:szCs w:val="18"/>
          <w:lang w:val="tr-TR"/>
        </w:rPr>
        <w:t xml:space="preserve"> easy</w:t>
      </w:r>
      <w:r w:rsidR="004C26E8">
        <w:rPr>
          <w:sz w:val="20"/>
          <w:szCs w:val="18"/>
          <w:lang w:val="tr-TR"/>
        </w:rPr>
        <w:t>-</w:t>
      </w:r>
      <w:r w:rsidR="001F26CD" w:rsidRPr="0011405F">
        <w:rPr>
          <w:sz w:val="20"/>
          <w:szCs w:val="18"/>
          <w:lang w:val="tr-TR"/>
        </w:rPr>
        <w:t>to</w:t>
      </w:r>
      <w:r w:rsidR="004C26E8">
        <w:rPr>
          <w:sz w:val="20"/>
          <w:szCs w:val="18"/>
          <w:lang w:val="tr-TR"/>
        </w:rPr>
        <w:t>-</w:t>
      </w:r>
      <w:r w:rsidR="001F26CD" w:rsidRPr="0011405F">
        <w:rPr>
          <w:sz w:val="20"/>
          <w:szCs w:val="18"/>
          <w:lang w:val="tr-TR"/>
        </w:rPr>
        <w:t>comprehen</w:t>
      </w:r>
      <w:r>
        <w:rPr>
          <w:sz w:val="20"/>
          <w:szCs w:val="18"/>
          <w:lang w:val="tr-TR"/>
        </w:rPr>
        <w:t>d</w:t>
      </w:r>
      <w:r w:rsidR="001F26CD" w:rsidRPr="0011405F">
        <w:rPr>
          <w:sz w:val="20"/>
          <w:szCs w:val="18"/>
          <w:lang w:val="tr-TR"/>
        </w:rPr>
        <w:t xml:space="preserve"> manner</w:t>
      </w:r>
      <w:r>
        <w:rPr>
          <w:sz w:val="20"/>
          <w:szCs w:val="18"/>
          <w:lang w:val="tr-TR"/>
        </w:rPr>
        <w:t xml:space="preserve"> </w:t>
      </w:r>
      <w:r w:rsidR="001F26CD" w:rsidRPr="0011405F">
        <w:rPr>
          <w:sz w:val="20"/>
          <w:szCs w:val="18"/>
          <w:lang w:val="tr-TR"/>
        </w:rPr>
        <w:fldChar w:fldCharType="begin"/>
      </w:r>
      <w:r w:rsidR="00061E08">
        <w:rPr>
          <w:sz w:val="20"/>
          <w:szCs w:val="18"/>
          <w:lang w:val="tr-TR"/>
        </w:rPr>
        <w:instrText xml:space="preserve"> ADDIN ZOTERO_ITEM CSL_CITATION {"citationID":"7wXEgtk2","properties":{"formattedCitation":"(Bischof and Senninger 2018; Tolochko {\\i{}et al.} 2019)","plainCitation":"(Bischof and Senninger 2018; Tolochko et al. 2019)","noteIndex":0},"citationItems":[{"id":6982,"uris":["http://zotero.org/groups/2912652/items/ILLYQJYM"],"uri":["http://zotero.org/groups/2912652/items/ILLYQJYM"],"itemData":{"id":6982,"type":"article-journal","abstract":"Which parties use simple language in their campaign messages, and do simple campaign messages resonate with voters’ information about parties? This study introduces a novel link between the language applied during election campaigns and citizens’ ability to position parties in the ideological space. To this end, how complexity of campaign messages varies across parties as well as how it affects voters’ knowledge about party positions is investigated. Theoretically, it is suggested that populist parties are more likely to simplify their campaign messages to demarcate themselves from mainstream competitors. In turn, voters should perceive and process simpler campaign messages better and, therefore, have more knowledge about the position of parties that communicate simpler campaign messages. The article presents and validates a measure of complexity and uses it to assess the language of manifestos in Austria and Germany in the period 1945–2013. It shows that political parties, in general, use barely comprehensible language to communicate their policy positions. However, differences between parties exist and support is found for the conjecture about populist parties as they employ significantly less complex language in their manifestos. Second, evidence is found that individuals are better able to place parties in the ideological space if parties use less complex campaign messages. The findings lead to greater understanding of mass-elite linkages during election campaigns and have important consequences for the future analysis of manifesto data.","container-title":"European Journal of Political Research","DOI":"https://doi.org/10.1111/1475-6765.12235","ISSN":"1475-6765","issue":"2","language":"en","note":"_eprint: https://ejpr.onlinelibrary.wiley.com/doi/pdf/10.1111/1475-6765.12235","page":"473-495","source":"Wiley Online Library","title":"Simple politics for the people? Complexity in campaign messages and political knowledge","title-short":"Simple politics for the people?","volume":"57","author":[{"family":"Bischof","given":"Daniel"},{"family":"Senninger","given":"Roman"}],"issued":{"date-parts":[["2018"]]}}},{"id":6986,"uris":["http://zotero.org/groups/2912652/items/LR4GMTFQ"],"uri":["http://zotero.org/groups/2912652/items/LR4GMTFQ"],"itemData":{"id":6986,"type":"article-journal","abstract":"Communication of political information is vital for a well-functioning democratic system, and texts are one of the main mediums of politics. Most studies dealing with political text consider how such texts communicate content, rather than the structural characteristics of texts themselves. The current study focuses on complexity as one of the focal structural characteristics of political text. Previous research showed that different types of textual complexity affect learning processes. Such prior studies are, however, limited both conceptually and empirically. This study addresses these gaps by employing a large-scale experimental design (N= 822), investigating how different dimensions of textual complexity affect factual and structural political knowledge, and whether such relationships are mediated through perceived complexity. Results indicate that different levels (high vs. low) and different dimensions of textual complexity (semantic vs. syntactic) influence reader’s perception of text, as well as their factual and structural knowledge. Only semantic complexity has an effect on one’s perceived complexity, which in turn negatively affects factual and structural knowledge. Syntactic complexity directly lowered one’s factual knowledge acquisition, while there was no direct effect of syntactic complexity on structural knowledge. The results suggest that text complexity indeed plays an important role in political information acquisition, and our findings also highlight the importance of perception in mediating the structural effects of the text.","container-title":"Political Communication","DOI":"10.1080/10584609.2019.1631919","ISSN":"1058-4609","issue":"4","note":"publisher: Routledge\n_eprint: https://doi.org/10.1080/10584609.2019.1631919","page":"609-628","source":"Taylor and Francis+NEJM","title":"“That Looks Hard!”: Effects of Objective and Perceived Textual Complexity on Factual and Structural Political Knowledge","title-short":"“That Looks Hard!”","volume":"36","author":[{"family":"Tolochko","given":"Petro"},{"family":"Song","given":"Hyunjin"},{"family":"Boomgaarden","given":"Hajo"}],"issued":{"date-parts":[["2019",10,2]]}}}],"schema":"https://github.com/citation-style-language/schema/raw/master/csl-citation.json"} </w:instrText>
      </w:r>
      <w:r w:rsidR="001F26CD" w:rsidRPr="0011405F">
        <w:rPr>
          <w:sz w:val="20"/>
          <w:szCs w:val="18"/>
          <w:lang w:val="tr-TR"/>
        </w:rPr>
        <w:fldChar w:fldCharType="separate"/>
      </w:r>
      <w:r w:rsidR="00E516C4" w:rsidRPr="0011405F">
        <w:rPr>
          <w:rFonts w:cs="Calibri"/>
          <w:sz w:val="20"/>
          <w:szCs w:val="24"/>
        </w:rPr>
        <w:t xml:space="preserve">(Bischof and Senninger 2018; Tolochko </w:t>
      </w:r>
      <w:r w:rsidR="00E516C4" w:rsidRPr="0011405F">
        <w:rPr>
          <w:rFonts w:cs="Calibri"/>
          <w:i/>
          <w:iCs/>
          <w:sz w:val="20"/>
          <w:szCs w:val="24"/>
        </w:rPr>
        <w:t>et al.</w:t>
      </w:r>
      <w:r w:rsidR="00E516C4" w:rsidRPr="0011405F">
        <w:rPr>
          <w:rFonts w:cs="Calibri"/>
          <w:sz w:val="20"/>
          <w:szCs w:val="24"/>
        </w:rPr>
        <w:t xml:space="preserve"> 2019)</w:t>
      </w:r>
      <w:r w:rsidR="001F26CD" w:rsidRPr="0011405F">
        <w:rPr>
          <w:sz w:val="20"/>
          <w:szCs w:val="18"/>
          <w:lang w:val="en-US"/>
        </w:rPr>
        <w:fldChar w:fldCharType="end"/>
      </w:r>
      <w:r w:rsidR="001F26CD" w:rsidRPr="0011405F">
        <w:rPr>
          <w:sz w:val="20"/>
          <w:szCs w:val="18"/>
          <w:lang w:val="tr-TR"/>
        </w:rPr>
        <w:t xml:space="preserve">. </w:t>
      </w:r>
      <w:r>
        <w:rPr>
          <w:sz w:val="20"/>
          <w:szCs w:val="18"/>
          <w:lang w:val="tr-TR"/>
        </w:rPr>
        <w:t xml:space="preserve">To have any effect on citizens’ legitmacy beliefs about supranational institutions, the messages have to be </w:t>
      </w:r>
      <w:r>
        <w:rPr>
          <w:sz w:val="20"/>
          <w:szCs w:val="18"/>
          <w:lang w:val="tr-TR"/>
        </w:rPr>
        <w:lastRenderedPageBreak/>
        <w:t xml:space="preserve">comprehensible in the first place. Moreover, citizens </w:t>
      </w:r>
      <w:r w:rsidR="00BF6C80">
        <w:rPr>
          <w:sz w:val="20"/>
          <w:szCs w:val="18"/>
          <w:lang w:val="tr-TR"/>
        </w:rPr>
        <w:t xml:space="preserve">explicitly </w:t>
      </w:r>
      <w:r w:rsidRPr="0011405F">
        <w:rPr>
          <w:sz w:val="20"/>
          <w:szCs w:val="18"/>
          <w:lang w:val="tr-TR"/>
        </w:rPr>
        <w:t>want the EU to be more transparent</w:t>
      </w:r>
      <w:r>
        <w:rPr>
          <w:sz w:val="20"/>
          <w:szCs w:val="18"/>
          <w:lang w:val="tr-TR"/>
        </w:rPr>
        <w:t xml:space="preserve"> </w:t>
      </w:r>
      <w:r w:rsidRPr="0011405F">
        <w:rPr>
          <w:sz w:val="20"/>
          <w:szCs w:val="18"/>
          <w:lang w:val="tr-TR"/>
        </w:rPr>
        <w:fldChar w:fldCharType="begin"/>
      </w:r>
      <w:r w:rsidR="00061E08">
        <w:rPr>
          <w:sz w:val="20"/>
          <w:szCs w:val="18"/>
          <w:lang w:val="tr-TR"/>
        </w:rPr>
        <w:instrText xml:space="preserve"> ADDIN ZOTERO_ITEM CSL_CITATION {"citationID":"vqLAHUY8","properties":{"formattedCitation":"(Schafer {\\i{}et al.} 2021)","plainCitation":"(Schafer et al. 2021)","noteIndex":0},"citationItems":[{"id":7276,"uris":["http://zotero.org/groups/2912652/items/X7D5S4CR"],"uri":["http://zotero.org/groups/2912652/items/X7D5S4CR"],"itemData":{"id":7276,"type":"report","abstract":"The EU is confronted with a serious challenge to its political legitimacy. More and more citizens have\ncome to support Eurosceptic politicians who put the EU’s authority into question, and one country has\neven turned its back on the EU altogether after a majority of citizens voted to leave the Union. The EU\nis thus in need of reforms that could mitigate its legitimacy crisis. Against this backdrop, the present\npaper explores the ideal setting of the EU in the mind of European citizens. It addresses four aspects:\n1. How do European citizens think about a further transfer of political authority to the EU level?\n2. In how far do citizens support the redistribution of wealth from richer to poorer member states?\n3. In which policy areas do citizens want the EU to take political decisions?\n4. Which institutional characteristics of the EU affect citizens’ support for EU decisions?","collection-title":"Reconnect deliverables","event-place":"Germany","genre":"Deliverable","language":"English","number":"9.2","page":"1 - 45","publisher":"University of Muenster","publisher-place":"Germany","title":"The ideal setting of the EU in the mind of European citizens","URL":"https://reconnect-europe.eu/wp-content/uploads/2021/04/D9.2.pdf","author":[{"family":"Schafer","given":"Constantin"},{"family":"Schlipphak","given":"Bernhard"},{"family":"Trieb","given":"Oliver"}],"accessed":{"date-parts":[["2021",9,24]]},"issued":{"date-parts":[["2021"]]}}}],"schema":"https://github.com/citation-style-language/schema/raw/master/csl-citation.json"} </w:instrText>
      </w:r>
      <w:r w:rsidRPr="0011405F">
        <w:rPr>
          <w:sz w:val="20"/>
          <w:szCs w:val="18"/>
          <w:lang w:val="tr-TR"/>
        </w:rPr>
        <w:fldChar w:fldCharType="separate"/>
      </w:r>
      <w:r w:rsidRPr="0011405F">
        <w:rPr>
          <w:rFonts w:cs="Calibri"/>
          <w:sz w:val="20"/>
          <w:szCs w:val="24"/>
        </w:rPr>
        <w:t xml:space="preserve">(Schafer </w:t>
      </w:r>
      <w:r w:rsidRPr="0011405F">
        <w:rPr>
          <w:rFonts w:cs="Calibri"/>
          <w:i/>
          <w:iCs/>
          <w:sz w:val="20"/>
          <w:szCs w:val="24"/>
        </w:rPr>
        <w:t>et al.</w:t>
      </w:r>
      <w:r w:rsidRPr="0011405F">
        <w:rPr>
          <w:rFonts w:cs="Calibri"/>
          <w:sz w:val="20"/>
          <w:szCs w:val="24"/>
        </w:rPr>
        <w:t xml:space="preserve"> 2021)</w:t>
      </w:r>
      <w:r w:rsidRPr="0011405F">
        <w:rPr>
          <w:sz w:val="20"/>
          <w:szCs w:val="18"/>
          <w:lang w:val="en-US"/>
        </w:rPr>
        <w:fldChar w:fldCharType="end"/>
      </w:r>
      <w:r>
        <w:rPr>
          <w:sz w:val="20"/>
          <w:szCs w:val="18"/>
          <w:lang w:val="en-US"/>
        </w:rPr>
        <w:t>.</w:t>
      </w:r>
    </w:p>
    <w:p w14:paraId="1BF61BC8" w14:textId="5FE7DD4E" w:rsidR="001F26CD" w:rsidRDefault="001F26CD" w:rsidP="004C26E8">
      <w:pPr>
        <w:spacing w:before="120" w:after="0" w:line="240" w:lineRule="auto"/>
        <w:jc w:val="both"/>
        <w:rPr>
          <w:sz w:val="20"/>
          <w:szCs w:val="18"/>
        </w:rPr>
      </w:pPr>
      <w:r w:rsidRPr="0011405F">
        <w:rPr>
          <w:sz w:val="20"/>
          <w:szCs w:val="18"/>
          <w:lang w:val="tr-TR"/>
        </w:rPr>
        <w:t>The second</w:t>
      </w:r>
      <w:r w:rsidR="00375ACA">
        <w:rPr>
          <w:sz w:val="20"/>
          <w:szCs w:val="18"/>
          <w:lang w:val="tr-TR"/>
        </w:rPr>
        <w:t xml:space="preserve"> condition</w:t>
      </w:r>
      <w:r w:rsidRPr="0011405F">
        <w:rPr>
          <w:sz w:val="20"/>
          <w:szCs w:val="18"/>
          <w:lang w:val="tr-TR"/>
        </w:rPr>
        <w:t xml:space="preserve"> </w:t>
      </w:r>
      <w:r w:rsidR="00375ACA">
        <w:rPr>
          <w:sz w:val="20"/>
          <w:szCs w:val="18"/>
          <w:lang w:val="tr-TR"/>
        </w:rPr>
        <w:t xml:space="preserve">is </w:t>
      </w:r>
      <w:r w:rsidR="00375ACA" w:rsidRPr="00EC07E0">
        <w:rPr>
          <w:i/>
          <w:sz w:val="20"/>
          <w:szCs w:val="18"/>
          <w:lang w:val="tr-TR"/>
        </w:rPr>
        <w:t>publicity</w:t>
      </w:r>
      <w:r w:rsidR="00375ACA">
        <w:rPr>
          <w:sz w:val="20"/>
          <w:szCs w:val="18"/>
          <w:lang w:val="tr-TR"/>
        </w:rPr>
        <w:t xml:space="preserve">. </w:t>
      </w:r>
      <w:r w:rsidR="00375ACA" w:rsidRPr="0011405F">
        <w:rPr>
          <w:sz w:val="20"/>
          <w:szCs w:val="18"/>
        </w:rPr>
        <w:t xml:space="preserve">Publicity refers to the degree to which the </w:t>
      </w:r>
      <w:r w:rsidR="00375ACA">
        <w:rPr>
          <w:sz w:val="20"/>
          <w:szCs w:val="18"/>
        </w:rPr>
        <w:t xml:space="preserve">broader </w:t>
      </w:r>
      <w:r w:rsidR="00375ACA" w:rsidRPr="0011405F">
        <w:rPr>
          <w:sz w:val="20"/>
          <w:szCs w:val="18"/>
        </w:rPr>
        <w:t>audience</w:t>
      </w:r>
      <w:r w:rsidR="004C26E8">
        <w:rPr>
          <w:sz w:val="20"/>
          <w:szCs w:val="18"/>
        </w:rPr>
        <w:t>, as opposed to atomized individuals,</w:t>
      </w:r>
      <w:r w:rsidR="00375ACA" w:rsidRPr="0011405F">
        <w:rPr>
          <w:sz w:val="20"/>
          <w:szCs w:val="18"/>
        </w:rPr>
        <w:t xml:space="preserve"> engages with the issues, acts</w:t>
      </w:r>
      <w:r w:rsidR="00BF6C80">
        <w:rPr>
          <w:sz w:val="20"/>
          <w:szCs w:val="18"/>
        </w:rPr>
        <w:t>,</w:t>
      </w:r>
      <w:r w:rsidR="00375ACA" w:rsidRPr="0011405F">
        <w:rPr>
          <w:sz w:val="20"/>
          <w:szCs w:val="18"/>
        </w:rPr>
        <w:t xml:space="preserve"> and processes of the political system </w:t>
      </w:r>
      <w:r w:rsidR="00375ACA" w:rsidRPr="0011405F">
        <w:rPr>
          <w:sz w:val="20"/>
          <w:szCs w:val="18"/>
        </w:rPr>
        <w:fldChar w:fldCharType="begin"/>
      </w:r>
      <w:r w:rsidR="00061E08">
        <w:rPr>
          <w:sz w:val="20"/>
          <w:szCs w:val="18"/>
        </w:rPr>
        <w:instrText xml:space="preserve"> ADDIN ZOTERO_ITEM CSL_CITATION {"citationID":"6eo6ephd","properties":{"formattedCitation":"(H\\uc0\\u252{}ller 2007)","plainCitation":"(Hüller 2007)","noteIndex":0},"citationItems":[{"id":"eO3KQBzh/ZOHiW4M1","uris":["http://zotero.org/users/5392384/items/77SKPRUX"],"uri":["http://zotero.org/users/5392384/items/77SKPRUX"],"itemData":{"id":18,"type":"article-journal","abstract":"This article shows why European Union (EU) strategies to improve democratic legitimacy by strengthening its publicity have (unnecessarily) failed. Due to an ‘under-theorized’ image of democracy, the institutional means chosen are inappropriate to draw the expected public attention and as a consequence most of the aims pursued. Most notably, it misses (in accordance with most of the literature on the EU's democratic deficit) the important distinction between mere transparency and publicity: for improving democratic legitimacy it is not enough for political acts and processes to be published (to be transparent), they also have to be sufficiently perceived by European citizens. This holds true for any democratic theory, even if there are differences in their specific expectations of publicity.","container-title":"Journal of European Public Policy","DOI":"10.1080/13501760701314391","ISSN":"1350-1763","issue":"4","note":"publisher: Routledge\n_eprint: https://doi.org/10.1080/13501760701314391","page":"563-581","source":"Taylor and Francis+NEJM","title":"Assessing EU strategies for publicity","volume":"14","author":[{"family":"Hüller","given":"Thorsten"}],"issued":{"date-parts":[["2007",6,1]]}}}],"schema":"https://github.com/citation-style-language/schema/raw/master/csl-citation.json"} </w:instrText>
      </w:r>
      <w:r w:rsidR="00375ACA" w:rsidRPr="0011405F">
        <w:rPr>
          <w:sz w:val="20"/>
          <w:szCs w:val="18"/>
        </w:rPr>
        <w:fldChar w:fldCharType="separate"/>
      </w:r>
      <w:r w:rsidR="00375ACA" w:rsidRPr="0011405F">
        <w:rPr>
          <w:rFonts w:cs="Calibri"/>
          <w:sz w:val="20"/>
          <w:szCs w:val="24"/>
        </w:rPr>
        <w:t>(Hüller 2007)</w:t>
      </w:r>
      <w:r w:rsidR="00375ACA" w:rsidRPr="0011405F">
        <w:rPr>
          <w:sz w:val="20"/>
          <w:szCs w:val="18"/>
          <w:lang w:val="en-US"/>
        </w:rPr>
        <w:fldChar w:fldCharType="end"/>
      </w:r>
      <w:r w:rsidR="00375ACA" w:rsidRPr="0011405F">
        <w:rPr>
          <w:sz w:val="20"/>
          <w:szCs w:val="18"/>
        </w:rPr>
        <w:t>.</w:t>
      </w:r>
      <w:r w:rsidR="00375ACA">
        <w:rPr>
          <w:sz w:val="20"/>
          <w:szCs w:val="18"/>
        </w:rPr>
        <w:t xml:space="preserve"> </w:t>
      </w:r>
      <w:r w:rsidR="004C26E8">
        <w:rPr>
          <w:sz w:val="20"/>
          <w:szCs w:val="18"/>
        </w:rPr>
        <w:t>Comprehending the information is not enough</w:t>
      </w:r>
      <w:r w:rsidR="00BF6C80">
        <w:rPr>
          <w:sz w:val="20"/>
          <w:szCs w:val="18"/>
        </w:rPr>
        <w:t xml:space="preserve"> if </w:t>
      </w:r>
      <w:r w:rsidR="004C26E8">
        <w:rPr>
          <w:sz w:val="20"/>
          <w:szCs w:val="18"/>
        </w:rPr>
        <w:t xml:space="preserve">citizens </w:t>
      </w:r>
      <w:r w:rsidR="00BF6C80">
        <w:rPr>
          <w:sz w:val="20"/>
          <w:szCs w:val="18"/>
        </w:rPr>
        <w:t xml:space="preserve">do not </w:t>
      </w:r>
      <w:r w:rsidR="004C26E8">
        <w:rPr>
          <w:sz w:val="20"/>
          <w:szCs w:val="18"/>
        </w:rPr>
        <w:t xml:space="preserve">engage with it, digest it, </w:t>
      </w:r>
      <w:r w:rsidR="00BF6C80">
        <w:rPr>
          <w:sz w:val="20"/>
          <w:szCs w:val="18"/>
        </w:rPr>
        <w:t>a</w:t>
      </w:r>
      <w:r w:rsidR="004C26E8">
        <w:rPr>
          <w:sz w:val="20"/>
          <w:szCs w:val="18"/>
        </w:rPr>
        <w:t xml:space="preserve">nd </w:t>
      </w:r>
      <w:r w:rsidR="00BF6C80">
        <w:rPr>
          <w:sz w:val="20"/>
          <w:szCs w:val="18"/>
        </w:rPr>
        <w:t xml:space="preserve">actively </w:t>
      </w:r>
      <w:r w:rsidR="004C26E8">
        <w:rPr>
          <w:sz w:val="20"/>
          <w:szCs w:val="18"/>
        </w:rPr>
        <w:t xml:space="preserve">link it to debates they care about. </w:t>
      </w:r>
      <w:r w:rsidRPr="0011405F">
        <w:rPr>
          <w:sz w:val="20"/>
          <w:szCs w:val="18"/>
        </w:rPr>
        <w:t xml:space="preserve">Only </w:t>
      </w:r>
      <w:r w:rsidR="004C26E8">
        <w:rPr>
          <w:sz w:val="20"/>
          <w:szCs w:val="18"/>
        </w:rPr>
        <w:t>with a sufficient degree of publicity</w:t>
      </w:r>
      <w:ins w:id="37" w:author="Uluışık" w:date="2021-10-20T11:54:00Z">
        <w:r w:rsidR="00EE1226">
          <w:rPr>
            <w:sz w:val="20"/>
            <w:szCs w:val="18"/>
          </w:rPr>
          <w:t xml:space="preserve"> can</w:t>
        </w:r>
      </w:ins>
      <w:del w:id="38" w:author="Uluışık" w:date="2021-10-20T11:54:00Z">
        <w:r w:rsidRPr="0011405F" w:rsidDel="00EE1226">
          <w:rPr>
            <w:sz w:val="20"/>
            <w:szCs w:val="18"/>
          </w:rPr>
          <w:delText>,</w:delText>
        </w:r>
      </w:del>
      <w:r w:rsidRPr="0011405F">
        <w:rPr>
          <w:sz w:val="20"/>
          <w:szCs w:val="18"/>
        </w:rPr>
        <w:t xml:space="preserve"> </w:t>
      </w:r>
      <w:r w:rsidR="004C26E8">
        <w:rPr>
          <w:sz w:val="20"/>
          <w:szCs w:val="18"/>
        </w:rPr>
        <w:t xml:space="preserve">supranational </w:t>
      </w:r>
      <w:r w:rsidRPr="0011405F">
        <w:rPr>
          <w:sz w:val="20"/>
          <w:szCs w:val="18"/>
        </w:rPr>
        <w:t xml:space="preserve">communication </w:t>
      </w:r>
      <w:del w:id="39" w:author="Uluışık" w:date="2021-10-20T11:54:00Z">
        <w:r w:rsidRPr="0011405F" w:rsidDel="00EE1226">
          <w:rPr>
            <w:sz w:val="20"/>
            <w:szCs w:val="18"/>
          </w:rPr>
          <w:delText xml:space="preserve">can </w:delText>
        </w:r>
      </w:del>
      <w:r w:rsidRPr="0011405F">
        <w:rPr>
          <w:sz w:val="20"/>
          <w:szCs w:val="18"/>
        </w:rPr>
        <w:t xml:space="preserve">be expected to influence both individuals’ perception of </w:t>
      </w:r>
      <w:r w:rsidR="004C26E8">
        <w:rPr>
          <w:sz w:val="20"/>
          <w:szCs w:val="18"/>
        </w:rPr>
        <w:t xml:space="preserve">supranational institutions </w:t>
      </w:r>
      <w:r w:rsidRPr="0011405F">
        <w:rPr>
          <w:sz w:val="20"/>
          <w:szCs w:val="18"/>
        </w:rPr>
        <w:t xml:space="preserve">and </w:t>
      </w:r>
      <w:r w:rsidR="004C26E8">
        <w:rPr>
          <w:sz w:val="20"/>
          <w:szCs w:val="18"/>
        </w:rPr>
        <w:t xml:space="preserve">the </w:t>
      </w:r>
      <w:r w:rsidRPr="0011405F">
        <w:rPr>
          <w:sz w:val="20"/>
          <w:szCs w:val="18"/>
        </w:rPr>
        <w:t xml:space="preserve">broader public debate about the </w:t>
      </w:r>
      <w:r w:rsidR="004C26E8">
        <w:rPr>
          <w:sz w:val="20"/>
          <w:szCs w:val="18"/>
        </w:rPr>
        <w:t xml:space="preserve">European </w:t>
      </w:r>
      <w:r w:rsidRPr="0011405F">
        <w:rPr>
          <w:sz w:val="20"/>
          <w:szCs w:val="18"/>
        </w:rPr>
        <w:t>polity.</w:t>
      </w:r>
    </w:p>
    <w:p w14:paraId="1584767E" w14:textId="169BDAD6" w:rsidR="001F26CD" w:rsidRDefault="004C26E8" w:rsidP="00E5480C">
      <w:pPr>
        <w:spacing w:before="120" w:after="0" w:line="240" w:lineRule="auto"/>
        <w:jc w:val="both"/>
        <w:rPr>
          <w:sz w:val="20"/>
          <w:szCs w:val="18"/>
          <w:lang w:val="en-US"/>
        </w:rPr>
      </w:pPr>
      <w:r>
        <w:rPr>
          <w:sz w:val="20"/>
          <w:szCs w:val="18"/>
        </w:rPr>
        <w:t xml:space="preserve">Supranational institutions, however, face serious obstacles for comprehensible messaging </w:t>
      </w:r>
      <w:r w:rsidR="009623D0">
        <w:rPr>
          <w:sz w:val="20"/>
          <w:szCs w:val="18"/>
        </w:rPr>
        <w:t>with</w:t>
      </w:r>
      <w:r>
        <w:rPr>
          <w:sz w:val="20"/>
          <w:szCs w:val="18"/>
        </w:rPr>
        <w:t xml:space="preserve"> high degrees of publicity. </w:t>
      </w:r>
      <w:r w:rsidR="001F26CD" w:rsidRPr="0011405F">
        <w:rPr>
          <w:sz w:val="20"/>
          <w:szCs w:val="18"/>
        </w:rPr>
        <w:t>Part</w:t>
      </w:r>
      <w:ins w:id="40" w:author="Uluışık" w:date="2021-10-22T08:42:00Z">
        <w:r w:rsidR="000742E9">
          <w:rPr>
            <w:sz w:val="20"/>
            <w:szCs w:val="18"/>
          </w:rPr>
          <w:t>s</w:t>
        </w:r>
      </w:ins>
      <w:r w:rsidR="001F26CD" w:rsidRPr="0011405F">
        <w:rPr>
          <w:sz w:val="20"/>
          <w:szCs w:val="18"/>
        </w:rPr>
        <w:t xml:space="preserve"> of these obstacles are internal</w:t>
      </w:r>
      <w:r>
        <w:rPr>
          <w:sz w:val="20"/>
          <w:szCs w:val="18"/>
        </w:rPr>
        <w:t>. We know that</w:t>
      </w:r>
      <w:r w:rsidR="001F26CD" w:rsidRPr="0011405F">
        <w:rPr>
          <w:sz w:val="20"/>
          <w:szCs w:val="18"/>
        </w:rPr>
        <w:t xml:space="preserve"> </w:t>
      </w:r>
      <w:r w:rsidR="00E5480C">
        <w:rPr>
          <w:sz w:val="20"/>
          <w:szCs w:val="18"/>
        </w:rPr>
        <w:t>supranational</w:t>
      </w:r>
      <w:r w:rsidR="00E5480C" w:rsidRPr="0011405F">
        <w:rPr>
          <w:sz w:val="20"/>
          <w:szCs w:val="18"/>
        </w:rPr>
        <w:t xml:space="preserve"> </w:t>
      </w:r>
      <w:r w:rsidR="001F26CD" w:rsidRPr="0011405F">
        <w:rPr>
          <w:sz w:val="20"/>
          <w:szCs w:val="18"/>
        </w:rPr>
        <w:t xml:space="preserve">communication is often subject to internal conflicts and competition over limited resources </w:t>
      </w:r>
      <w:r w:rsidR="001F26CD" w:rsidRPr="0011405F">
        <w:rPr>
          <w:sz w:val="20"/>
          <w:szCs w:val="18"/>
        </w:rPr>
        <w:fldChar w:fldCharType="begin"/>
      </w:r>
      <w:r w:rsidR="00061E08">
        <w:rPr>
          <w:sz w:val="20"/>
          <w:szCs w:val="18"/>
        </w:rPr>
        <w:instrText xml:space="preserve"> ADDIN ZOTERO_ITEM CSL_CITATION {"citationID":"zmskg55U","properties":{"formattedCitation":"(Altides 2009; Bijsmans and Altides 2007; Hartlapp {\\i{}et al.} 2014: ch. 9)","plainCitation":"(Altides 2009; Bijsmans and Altides 2007; Hartlapp et al. 2014: ch. 9)","noteIndex":0},"citationItems":[{"id":7010,"uris":["http://zotero.org/groups/2912652/items/UBALVZPG"],"uri":["http://zotero.org/groups/2912652/items/UBALVZPG"],"itemData":{"id":7010,"type":"book","call-number":"JA85.2.E85 A47 2009","collection-number":"b. 16","collection-title":"Regieren in Europa","event-place":"Baden-Baden","ISBN":"978-3-8329-4966-2","number-of-pages":"227","publisher":"Nomos","publisher-place":"Baden-Baden","source":"Library of Congress ISBN","title":"Making EU politics public: how the EU institutions develop public communication","title-short":"Making EU politics public","author":[{"family":"Altides","given":"Christina"}],"issued":{"date-parts":[["2009"]]}}},{"id":"eO3KQBzh/kZT4XYB1","uris":["http://zotero.org/users/5392384/items/2D7W9WKH"],"uri":["http://zotero.org/users/5392384/items/2D7W9WKH"],"itemData":{"id":1387,"type":"article-journal","abstract":"Information about political processes is an important prerequisite for debates in the public sphere, which can strengthen the legitimacy of decisions. This article analyses how far both Commission communication and media news coverage contain information on (a) policy issues, (b) the policy process and (c) the actors involved and the positions they take. Data have been gathered through a qualitative content analysis of Commission communication output and the news coverage in two Dutch and two German newspapers with regard to two specific policies: the sustainable use of natural resources and wastes and the accession process leading up to the Eastern Enlargement. The results suggest that the Commission and the national media emphasize different aspects of the EU political process. This could pose problems in terms of the legitimacy of EU policies and the Commission’s role therein.","container-title":"Journal of European Integration","DOI":"10.1080/07036330701442315","ISSN":"0703-6337","issue":"3","note":"publisher: Routledge\n_eprint: https://doi.org/10.1080/07036330701442315","page":"323-340","source":"Taylor and Francis+NEJM","title":"‘Bridging the Gap’ between EU Politics and Citizens? The European Commission, National Media and EU Affairs in the Public Sphere","title-short":"‘Bridging the Gap’ between EU Politics and Citizens?","volume":"29","author":[{"family":"Bijsmans","given":"Patrick"},{"family":"Altides","given":"Christina"}],"issued":{"date-parts":[["2007",7,1]]}}},{"id":6954,"uris":["http://zotero.org/groups/2912652/items/63N4L65X"],"uri":["http://zotero.org/groups/2912652/items/63N4L65X"],"itemData":{"id":6954,"type":"book","abstract":"The European Commission is at the center of the European Union's political system. Within its five-year terms each Commission proposes up to 2000 binding legal acts and therefore crucially shapes EU policy, which in turn impacts on the daily lives of more than 500 million European citizens. However, despite the Commissions key role in setting the agenda for European decision making, little is known about its internal dynamics when preparing legislation.\n\nThis book provides a problem-driven, theoretically-founded, and empirically rich treatment of the so far still understudied process of position-formation inside the European Commission. It reveals that various internal political positions prevail and that the role of power and conflict inside the European Commission is essential to understanding its policy proposals.\n\nOpening the 'black box' of the Commission, the book identifies three ideal types of internal position-formation. The Commission is motivated by technocratic problem-solving, by competence-seeking utility maximization or ideologically-motivated policyseeking. Specifying conditions that favor one logic over the others, the typology furthers understanding of how the EU system functions and provides novel explanations of EU policies with substantial societal implications.","event-place":"Oxford","ISBN":"0-19-968803-6","publisher":"Oxford University Press","publisher-place":"Oxford","title":"Which Policy for Europe?: Power and Conflict inside the European Commission","author":[{"family":"Hartlapp","given":"Miriam"},{"family":"Metz","given":"Julia"},{"family":"Rauh","given":"Christian"}],"issued":{"date-parts":[["2014",11,18]]}},"suffix":": ch. 9"}],"schema":"https://github.com/citation-style-language/schema/raw/master/csl-citation.json"} </w:instrText>
      </w:r>
      <w:r w:rsidR="001F26CD" w:rsidRPr="0011405F">
        <w:rPr>
          <w:sz w:val="20"/>
          <w:szCs w:val="18"/>
        </w:rPr>
        <w:fldChar w:fldCharType="separate"/>
      </w:r>
      <w:r w:rsidR="00E516C4" w:rsidRPr="0011405F">
        <w:rPr>
          <w:rFonts w:cs="Calibri"/>
          <w:sz w:val="20"/>
          <w:szCs w:val="24"/>
        </w:rPr>
        <w:t xml:space="preserve">(Altides 2009; Bijsmans and Altides 2007; Hartlapp </w:t>
      </w:r>
      <w:r w:rsidR="00E516C4" w:rsidRPr="0011405F">
        <w:rPr>
          <w:rFonts w:cs="Calibri"/>
          <w:i/>
          <w:iCs/>
          <w:sz w:val="20"/>
          <w:szCs w:val="24"/>
        </w:rPr>
        <w:t>et al.</w:t>
      </w:r>
      <w:r w:rsidR="00E516C4" w:rsidRPr="0011405F">
        <w:rPr>
          <w:rFonts w:cs="Calibri"/>
          <w:sz w:val="20"/>
          <w:szCs w:val="24"/>
        </w:rPr>
        <w:t xml:space="preserve"> 2014: ch. 9)</w:t>
      </w:r>
      <w:r w:rsidR="001F26CD" w:rsidRPr="0011405F">
        <w:rPr>
          <w:sz w:val="20"/>
          <w:szCs w:val="18"/>
          <w:lang w:val="en-US"/>
        </w:rPr>
        <w:fldChar w:fldCharType="end"/>
      </w:r>
      <w:r w:rsidR="001F26CD" w:rsidRPr="0011405F">
        <w:rPr>
          <w:sz w:val="20"/>
          <w:szCs w:val="18"/>
        </w:rPr>
        <w:t>. In institutions with delegated powers that involve high levels of expertise, consensus</w:t>
      </w:r>
      <w:del w:id="41" w:author="Uluışık" w:date="2021-10-20T11:55:00Z">
        <w:r w:rsidR="001F26CD" w:rsidRPr="0011405F" w:rsidDel="00EE1226">
          <w:rPr>
            <w:sz w:val="20"/>
            <w:szCs w:val="18"/>
          </w:rPr>
          <w:delText>-</w:delText>
        </w:r>
      </w:del>
      <w:ins w:id="42" w:author="Uluışık" w:date="2021-10-20T11:55:00Z">
        <w:r w:rsidR="00EE1226">
          <w:rPr>
            <w:sz w:val="20"/>
            <w:szCs w:val="18"/>
          </w:rPr>
          <w:t xml:space="preserve"> </w:t>
        </w:r>
      </w:ins>
      <w:r w:rsidR="001F26CD" w:rsidRPr="0011405F">
        <w:rPr>
          <w:sz w:val="20"/>
          <w:szCs w:val="18"/>
        </w:rPr>
        <w:t xml:space="preserve">orientation, and diplomatic restraint, public outreach has traditionally </w:t>
      </w:r>
      <w:r w:rsidR="00E5480C">
        <w:rPr>
          <w:sz w:val="20"/>
          <w:szCs w:val="18"/>
        </w:rPr>
        <w:t xml:space="preserve">also </w:t>
      </w:r>
      <w:r w:rsidR="001F26CD" w:rsidRPr="0011405F">
        <w:rPr>
          <w:sz w:val="20"/>
          <w:szCs w:val="18"/>
        </w:rPr>
        <w:t xml:space="preserve">been a </w:t>
      </w:r>
      <w:r w:rsidR="00E5480C">
        <w:rPr>
          <w:sz w:val="20"/>
          <w:szCs w:val="18"/>
        </w:rPr>
        <w:t xml:space="preserve">secondary </w:t>
      </w:r>
      <w:r w:rsidR="001F26CD" w:rsidRPr="0011405F">
        <w:rPr>
          <w:sz w:val="20"/>
          <w:szCs w:val="18"/>
        </w:rPr>
        <w:t>concern</w:t>
      </w:r>
      <w:r w:rsidR="00E5480C">
        <w:rPr>
          <w:sz w:val="20"/>
          <w:szCs w:val="18"/>
        </w:rPr>
        <w:t xml:space="preserve"> </w:t>
      </w:r>
      <w:r w:rsidR="001F26CD" w:rsidRPr="0011405F">
        <w:rPr>
          <w:sz w:val="20"/>
          <w:szCs w:val="18"/>
        </w:rPr>
        <w:fldChar w:fldCharType="begin"/>
      </w:r>
      <w:r w:rsidR="00061E08">
        <w:rPr>
          <w:sz w:val="20"/>
          <w:szCs w:val="18"/>
        </w:rPr>
        <w:instrText xml:space="preserve"> ADDIN ZOTERO_ITEM CSL_CITATION {"citationID":"hGXk4hsP","properties":{"formattedCitation":"(Br\\uc0\\u252{}ggemann 2010; Meyer 1999)","plainCitation":"(Brüggemann 2010; Meyer 1999)","noteIndex":0},"citationItems":[{"id":7009,"uris":["http://zotero.org/groups/2912652/items/6NKX4VJ3"],"uri":["http://zotero.org/groups/2912652/items/6NKX4VJ3"],"itemData":{"id":7009,"type":"article-journal","abstract":"Taking EU communications as a case study this article deals with the relationship between communication activities of public authorities and the public sphere. Traditional theories of the public sphere regard government communications as an unwelcome intervention that distorts free and open debates. This article argues that public relations activities of governments should be analysed as being part of the implementation of an information policy that also comprises citizen’s rights of access to documents and information. Whether information policy distorts or supports free deliberation is an empirical question that is answered by looking at the information policy of the European Commission since the year 2000. In response to the challenge of communicating Europe to largely disinterested audiences, the European Commission has reformed its communications in order to foster a European public sphere through enhancing the transparency of European governance and starting a dialogue with the citizens. The study shows that the EU fails on its promise of dialogue and that transparency could still be improved. The information policy of the Commission aims at normatively acceptable goals while using ineffective means. Information policy does not turn out to be propagandistic but ineffective. Focussing on media relations could make PR more effective in reaching out to the wider public. If journalism functions as its necessary corrective and citizens are empowered through strong rights of access to information, than information policy could contribute to a vivid transnational public sphere.","container-title":"Javnost - The Public","DOI":"10.1080/13183222.2010.11009023","ISSN":"1318-3222","issue":"1","note":"publisher: Routledge\n_eprint: https://doi.org/10.1080/13183222.2010.11009023","page":"5-21","source":"Taylor and Francis+NEJM","title":"Information Policy and the Public Sphere","volume":"17","author":[{"family":"Brüggemann","given":"Michael"}],"issued":{"date-parts":[["2010",1,1]]}}},{"id":7007,"uris":["http://zotero.org/groups/2912652/items/PL5Q3YKN"],"uri":["http://zotero.org/groups/2912652/items/PL5Q3YKN"],"itemData":{"id":7007,"type":"article-journal","abstract":"The debate about the legitimacy deficit of the European Union (EU) has so far devoted little attention to the role of political communication in legitimating governance. The resignation of the Commission has highlighted the consequences of communicative failure and points to the new role of the media in EU affairs. The article analyses and evaluates the Commission’s media communicationand places it in the context of the EU’s broader institutional set-up and decision-making procedures. The article argues that the Commission’s public communication suffers from the fragmentation of political authority, a pervading technocratic mindset and a lack of adequate staffing. More importantly, however, the Commission is located within a system of governance which depoliticizes conflict and obfuscates political accountability. This system has been used by Member States to circumvent public scrutiny and externalize public dissatisfaction to the Commission.","container-title":"JCMS: Journal of Common Market Studies","DOI":"https://doi.org/10.1111/1468-5965.00199","ISSN":"1468-5965","issue":"4","language":"en","note":"_eprint: https://onlinelibrary.wiley.com/doi/pdf/10.1111/1468-5965.00199","page":"617-639","source":"Wiley Online Library","title":"Political Legitimacy and the Invisibility of Politics: Exploring the European Union’s Communication Deficit","title-short":"Political Legitimacy and the Invisibility of Politics","volume":"37","author":[{"family":"Meyer","given":"Christoph"}],"issued":{"date-parts":[["1999"]]}}}],"schema":"https://github.com/citation-style-language/schema/raw/master/csl-citation.json"} </w:instrText>
      </w:r>
      <w:r w:rsidR="001F26CD" w:rsidRPr="0011405F">
        <w:rPr>
          <w:sz w:val="20"/>
          <w:szCs w:val="18"/>
        </w:rPr>
        <w:fldChar w:fldCharType="separate"/>
      </w:r>
      <w:r w:rsidR="00E516C4" w:rsidRPr="0011405F">
        <w:rPr>
          <w:rFonts w:cs="Calibri"/>
          <w:sz w:val="20"/>
          <w:szCs w:val="24"/>
        </w:rPr>
        <w:t>(Brüggemann 2010; Meyer 1999)</w:t>
      </w:r>
      <w:r w:rsidR="001F26CD" w:rsidRPr="0011405F">
        <w:rPr>
          <w:sz w:val="20"/>
          <w:szCs w:val="18"/>
          <w:lang w:val="en-US"/>
        </w:rPr>
        <w:fldChar w:fldCharType="end"/>
      </w:r>
      <w:r w:rsidR="001F26CD" w:rsidRPr="0011405F">
        <w:rPr>
          <w:sz w:val="20"/>
          <w:szCs w:val="18"/>
        </w:rPr>
        <w:t xml:space="preserve">. </w:t>
      </w:r>
      <w:del w:id="43" w:author="Uluışık" w:date="2021-10-20T11:56:00Z">
        <w:r w:rsidR="00E5480C" w:rsidDel="00EE1226">
          <w:rPr>
            <w:sz w:val="20"/>
            <w:szCs w:val="18"/>
          </w:rPr>
          <w:delText xml:space="preserve">And </w:delText>
        </w:r>
      </w:del>
      <w:ins w:id="44" w:author="Uluışık" w:date="2021-10-20T11:56:00Z">
        <w:r w:rsidR="00EE1226">
          <w:rPr>
            <w:sz w:val="20"/>
            <w:szCs w:val="18"/>
          </w:rPr>
          <w:t xml:space="preserve">Moreover, </w:t>
        </w:r>
      </w:ins>
      <w:r w:rsidR="001F26CD" w:rsidRPr="0011405F">
        <w:rPr>
          <w:sz w:val="20"/>
          <w:szCs w:val="18"/>
        </w:rPr>
        <w:t xml:space="preserve">supranational institutions may </w:t>
      </w:r>
      <w:r w:rsidR="00E5480C">
        <w:rPr>
          <w:sz w:val="20"/>
          <w:szCs w:val="18"/>
        </w:rPr>
        <w:t xml:space="preserve">try to evade </w:t>
      </w:r>
      <w:r w:rsidR="001F26CD" w:rsidRPr="0011405F">
        <w:rPr>
          <w:sz w:val="20"/>
          <w:szCs w:val="18"/>
        </w:rPr>
        <w:t xml:space="preserve">controversial debates </w:t>
      </w:r>
      <w:r w:rsidR="00E5480C">
        <w:rPr>
          <w:sz w:val="20"/>
          <w:szCs w:val="18"/>
        </w:rPr>
        <w:t xml:space="preserve">by avoiding clear communication </w:t>
      </w:r>
      <w:r w:rsidR="001F26CD" w:rsidRPr="0011405F">
        <w:rPr>
          <w:sz w:val="20"/>
          <w:szCs w:val="18"/>
        </w:rPr>
        <w:fldChar w:fldCharType="begin"/>
      </w:r>
      <w:r w:rsidR="00061E08">
        <w:rPr>
          <w:sz w:val="20"/>
          <w:szCs w:val="18"/>
        </w:rPr>
        <w:instrText xml:space="preserve"> ADDIN ZOTERO_ITEM CSL_CITATION {"citationID":"P4gJF5Rb","properties":{"formattedCitation":"(Biego\\uc0\\u324{} 2013; Bressanelli {\\i{}et al.} 2020; De Wilde and Z\\uc0\\u252{}rn 2012; Schimmelfennig 2020)","plainCitation":"(Biegoń 2013; Bressanelli et al. 2020; De Wilde and Zürn 2012; Schimmelfennig 2020)","noteIndex":0},"citationItems":[{"id":"eO3KQBzh/M8ZcC069","uris":["http://zotero.org/users/5392384/items/IJVRZD7G"],"uri":["http://zotero.org/users/5392384/items/IJVRZD7G"],"itemData":{"id":153,"type":"article-journal","abstract":"Throughout its history, the legitimacy of the European Union has constantly been challenged. Eroding levels of political support have not left political elites unaffected. This article focuses on legitimation strategies formulated by the Commission between 1973 and 1994 and applies a post-structuralist framework to account for the development of legitimation strategies over time. The formulation of legitimation strategies becomes possible within distinct discourses while other plans of action to generate political support remain unthinkable. Narrative analysis is proposed as a useful methodological tool to analyze structures of meaning that restrain the Commission in its choice of legitimation strategies.","container-title":"JCMS: Journal of Common Market Studies","DOI":"10.1111/j.1468-5965.2012.02310.x","ISSN":"1468-5965","issue":"2","language":"en","note":"_eprint: https://onlinelibrary.wiley.com/doi/pdf/10.1111/j.1468-5965.2012.02310.x","page":"194-211","source":"Wiley Online Library","title":"Specifying the Arena of Possibilities: Post-structuralist Narrative Analysis and the European Commission's Legitimation Strategies","title-short":"Specifying the Arena of Possibilities","volume":"51","author":[{"family":"Biegoń","given":"Dominika"}],"issued":{"date-parts":[["2013"]]}}},{"id":6963,"uris":["http://zotero.org/groups/2912652/items/ZTQ24XB7"],"uri":["http://zotero.org/groups/2912652/items/ZTQ24XB7"],"itemData":{"id":6963,"type":"article-journal","abstract":"This contribution conceptualises bottom-up politicisation in Europe’s multi-level system. EU-level actors, we argue, respond strategically to the functional and political pressures ‘travelling up’ from the member states. Perceiving domestic dissensus as either constraining or enabling, actors display both self-restraint and assertiveness in their responses. Motivated by the survival of the EU as a system ‘under attack’, and by the preservation of their own substantive and procedural powers, actors choose to either politicise or depoliticise decision-making, behaviour and policy outcomes at the supranational level. As a collection, this Special Issue demonstrate that the choices actors make ‘under stress’ at the EU-level – ranging from ‘restrained depoliticisation’ to ‘assertive politicisation’ – are, indeed, conditional on how bottom-up pressures are perceived and processed.","container-title":"Journal of European Public Policy","DOI":"10.1080/13501763.2020.1713193","ISSN":"1350-1763","issue":"3","note":"publisher: Routledge\n_eprint: https://doi.org/10.1080/13501763.2020.1713193","page":"329-341","source":"Taylor and Francis+NEJM","title":"EU Actors under pressure: politicisation and depoliticisation as strategic responses","title-short":"EU Actors under pressure","volume":"27","author":[{"family":"Bressanelli","given":"Edoardo"},{"family":"Koop","given":"Christel"},{"family":"Reh","given":"Christine"}],"issued":{"date-parts":[["2020",3,3]]}}},{"id":"eO3KQBzh/tfhXjXuf","uris":["http://zotero.org/users/5392384/items/9VH45GWL"],"uri":["http://zotero.org/users/5392384/items/9VH45GWL"],"itemData":{"id":253,"type":"article-journal","abstract":"Abstract Following the failure of the Constitutional Treaty, executives of European Union (EU) Member States and the European Commission tried to take European integration as a political issue as much off the agenda as possible and limit involvement of citizens in EU decision-making. This article assesses the viability of this attempt to combat politicization of European integration and comes to the conclusion that it is unlikely to succeed in the long run. Politicization, it is argued, is a direct consequence of the increasing authority of the EU. The executive response to reverse this trend, however, does not address its cause, but rather the intermediating factors in the form of political opportunity structure. Since the cause of politicization remains intact and intermediating factors are unlikely to be controlled by executives, this attempt to reverse politicization is not viable.","container-title":"JCMS: Journal of Common Market Studies","DOI":"10.1111/j.1468-5965.2011.02232.x","ISSN":"0021-9886","issue":"s1","journalAbbreviation":"JCMS: Journal of Common Market Studies","page":"137-153","source":"onlinelibrary.wiley.com (Atypon)","title":"Can the Politicization of European Integration be Reversed?*","title-short":"Can the Politicization of European Integration be Reversed?","volume":"50","author":[{"family":"De Wilde","given":"Pieter"},{"family":"Zürn","given":"Michael"}],"issued":{"date-parts":[["2012",3,1]]}}},{"id":6964,"uris":["http://zotero.org/groups/2912652/items/FYL5K87I"],"uri":["http://zotero.org/groups/2912652/items/FYL5K87I"],"itemData":{"id":6964,"type":"article-journal","abstract":"Politicisation in the EU is mostly analysed as a domestic-level process constraining EU-level actors. Yet EU actors also engage in strategic politicisation management. This article theorises the conditions under which EU actors engage in either depoliticisation or politicisation strategies when they react to bottom-up pressures. It stipulates that politicisation management depends on the actors and issue context in question. Elected EU actors choose politicisation strategies, in particular if they represent challenger parties, deal with domestically salient and core state policies and are close to elections. By contrast, unelected EU actors prefer depoliticisation strategies except in the context of inter-institutional conflict. The politicisation of high-risk policies also produces depoliticisation. Recent empirical studies provide support to these conjectures and suggest that strategic politicisation management allows EU actors to maintain considerable room of manoeuvre.","container-title":"Journal of European Public Policy","DOI":"10.1080/13501763.2020.1712458","ISSN":"1350-1763","issue":"3","note":"publisher: Routledge\n_eprint: https://doi.org/10.1080/13501763.2020.1712458","page":"342-361","source":"Taylor and Francis+NEJM","title":"Politicisation management in the European Union","volume":"27","author":[{"family":"Schimmelfennig","given":"Frank"}],"issued":{"date-parts":[["2020",3,3]]}}}],"schema":"https://github.com/citation-style-language/schema/raw/master/csl-citation.json"} </w:instrText>
      </w:r>
      <w:r w:rsidR="001F26CD" w:rsidRPr="0011405F">
        <w:rPr>
          <w:sz w:val="20"/>
          <w:szCs w:val="18"/>
        </w:rPr>
        <w:fldChar w:fldCharType="separate"/>
      </w:r>
      <w:r w:rsidR="00E516C4" w:rsidRPr="0011405F">
        <w:rPr>
          <w:rFonts w:cs="Calibri"/>
          <w:sz w:val="20"/>
          <w:szCs w:val="24"/>
        </w:rPr>
        <w:t xml:space="preserve">(Biegoń 2013; Bressanelli </w:t>
      </w:r>
      <w:r w:rsidR="00E516C4" w:rsidRPr="0011405F">
        <w:rPr>
          <w:rFonts w:cs="Calibri"/>
          <w:i/>
          <w:iCs/>
          <w:sz w:val="20"/>
          <w:szCs w:val="24"/>
        </w:rPr>
        <w:t>et al.</w:t>
      </w:r>
      <w:r w:rsidR="00E516C4" w:rsidRPr="0011405F">
        <w:rPr>
          <w:rFonts w:cs="Calibri"/>
          <w:sz w:val="20"/>
          <w:szCs w:val="24"/>
        </w:rPr>
        <w:t xml:space="preserve"> 2020; De Wilde and Zürn 2012; Schimmelfennig 2020)</w:t>
      </w:r>
      <w:r w:rsidR="001F26CD" w:rsidRPr="0011405F">
        <w:rPr>
          <w:sz w:val="20"/>
          <w:szCs w:val="18"/>
          <w:lang w:val="en-US"/>
        </w:rPr>
        <w:fldChar w:fldCharType="end"/>
      </w:r>
      <w:r w:rsidR="001F26CD" w:rsidRPr="0011405F">
        <w:rPr>
          <w:sz w:val="20"/>
          <w:szCs w:val="18"/>
        </w:rPr>
        <w:t xml:space="preserve">. </w:t>
      </w:r>
      <w:r w:rsidR="00E5480C">
        <w:rPr>
          <w:sz w:val="20"/>
          <w:szCs w:val="18"/>
        </w:rPr>
        <w:t xml:space="preserve">Traditional communication efforts such as press releases or public speeches of supranational actors are </w:t>
      </w:r>
      <w:r w:rsidR="000A699E">
        <w:rPr>
          <w:sz w:val="20"/>
          <w:szCs w:val="18"/>
        </w:rPr>
        <w:t xml:space="preserve">thus </w:t>
      </w:r>
      <w:r w:rsidR="00E5480C">
        <w:rPr>
          <w:sz w:val="20"/>
          <w:szCs w:val="18"/>
        </w:rPr>
        <w:t xml:space="preserve">often hardly comprehensible for </w:t>
      </w:r>
      <w:ins w:id="45" w:author="Uluışık" w:date="2021-10-20T11:56:00Z">
        <w:r w:rsidR="00EE1226">
          <w:rPr>
            <w:sz w:val="20"/>
            <w:szCs w:val="18"/>
          </w:rPr>
          <w:t>the</w:t>
        </w:r>
      </w:ins>
      <w:del w:id="46" w:author="Uluışık" w:date="2021-10-20T11:56:00Z">
        <w:r w:rsidR="00BF6C80" w:rsidDel="00EE1226">
          <w:rPr>
            <w:sz w:val="20"/>
            <w:szCs w:val="18"/>
          </w:rPr>
          <w:delText>an</w:delText>
        </w:r>
      </w:del>
      <w:r w:rsidR="00E5480C">
        <w:rPr>
          <w:sz w:val="20"/>
          <w:szCs w:val="18"/>
        </w:rPr>
        <w:t xml:space="preserve"> average citizen </w:t>
      </w:r>
      <w:r w:rsidR="001F26CD" w:rsidRPr="0011405F">
        <w:rPr>
          <w:sz w:val="20"/>
          <w:szCs w:val="18"/>
        </w:rPr>
        <w:fldChar w:fldCharType="begin"/>
      </w:r>
      <w:r w:rsidR="00061E08">
        <w:rPr>
          <w:sz w:val="20"/>
          <w:szCs w:val="18"/>
        </w:rPr>
        <w:instrText xml:space="preserve"> ADDIN ZOTERO_ITEM CSL_CITATION {"citationID":"FRQHHG9i","properties":{"formattedCitation":"(Rauh {\\i{}et al.} 2020; Rauh 2021b)","plainCitation":"(Rauh et al. 2020; Rauh 2021b)","noteIndex":0},"citationItems":[{"id":6961,"uris":["http://zotero.org/groups/2912652/items/HR4R9X5A"],"uri":["http://zotero.org/groups/2912652/items/HR4R9X5A"],"itemData":{"id":6961,"type":"paper-conference","abstract":"The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id":7011,"uris":["http://zotero.org/groups/2912652/items/7FTT44LU"],"uri":["http://zotero.org/groups/2912652/items/7FTT44LU"],"itemData":{"id":7011,"type":"article-journal","abstract":"How do mainstream political executives cue their politicised constituencies on European integration? Moving beyond static expectations that EU politicisation induces executives to either undermine, defuse or defend integration, this article theorises executives’ incentives under different configurations of public and partisan Euroscepticism in their home countries. Expectations are tested on the sentiment and complexity that executives attach to European integration in almost 9,000 public speeches delivered throughout the Euro Crisis. It is found that national leaders faced with sceptical public opinion and low levels of partisan Euroscepticism rhetorically undermine integration, whereas European Commissioners faced with similar conditions are prone to defend it. These responses intensify disproportionally with growing public Euroscepticism, but are moderated by Eurosceptic party strength in surprising ways. When such challenger parties come closer to absorbing the Eurosceptic potential in public opinion, executive communication turns more positive again but also involves less clear rhetorical signals. These findings move beyond existing uniform expectations on mainstream responses to Eurosceptic challenges and highlight the relevance of different domestic configurations of EU politicisation. © 2019 European Consortium for Political Research","archive":"Scopus","container-title":"European Journal of Political Research","DOI":"10.1111/1475-6765.12350","issue":"2","page":"397-423","source":"Scopus","title":"Undermining, defusing or defending European integration? Assessing public communication of European executives in times of EU politicisation","title-short":"Undermining, defusing or defending European integration?","volume":"59","author":[{"family":"Rauh","given":"Christian"},{"family":"Bes","given":"B.J."},{"family":"Schoonvelde","given":"M."}],"issued":{"date-parts":[["2020"]]}}}],"schema":"https://github.com/citation-style-language/schema/raw/master/csl-citation.json"} </w:instrText>
      </w:r>
      <w:r w:rsidR="001F26CD" w:rsidRPr="0011405F">
        <w:rPr>
          <w:sz w:val="20"/>
          <w:szCs w:val="18"/>
        </w:rPr>
        <w:fldChar w:fldCharType="separate"/>
      </w:r>
      <w:r w:rsidR="00E516C4" w:rsidRPr="0011405F">
        <w:rPr>
          <w:rFonts w:cs="Calibri"/>
          <w:sz w:val="20"/>
          <w:szCs w:val="24"/>
        </w:rPr>
        <w:t xml:space="preserve">(Rauh </w:t>
      </w:r>
      <w:r w:rsidR="00E516C4" w:rsidRPr="0011405F">
        <w:rPr>
          <w:rFonts w:cs="Calibri"/>
          <w:i/>
          <w:iCs/>
          <w:sz w:val="20"/>
          <w:szCs w:val="24"/>
        </w:rPr>
        <w:t>et al.</w:t>
      </w:r>
      <w:r w:rsidR="00E516C4" w:rsidRPr="0011405F">
        <w:rPr>
          <w:rFonts w:cs="Calibri"/>
          <w:sz w:val="20"/>
          <w:szCs w:val="24"/>
        </w:rPr>
        <w:t xml:space="preserve"> 2020; Rauh 2021b)</w:t>
      </w:r>
      <w:r w:rsidR="001F26CD" w:rsidRPr="0011405F">
        <w:rPr>
          <w:sz w:val="20"/>
          <w:szCs w:val="18"/>
          <w:lang w:val="en-US"/>
        </w:rPr>
        <w:fldChar w:fldCharType="end"/>
      </w:r>
      <w:r w:rsidR="001F26CD" w:rsidRPr="0011405F">
        <w:rPr>
          <w:sz w:val="20"/>
          <w:szCs w:val="18"/>
          <w:lang w:val="en-US"/>
        </w:rPr>
        <w:t xml:space="preserve">. </w:t>
      </w:r>
    </w:p>
    <w:p w14:paraId="2A1A64C7" w14:textId="799F72DB" w:rsidR="00E5480C" w:rsidRPr="0011405F" w:rsidRDefault="00E5480C">
      <w:pPr>
        <w:spacing w:before="120" w:after="0" w:line="240" w:lineRule="auto"/>
        <w:jc w:val="both"/>
        <w:rPr>
          <w:sz w:val="20"/>
          <w:szCs w:val="18"/>
          <w:lang w:val="en-US"/>
        </w:rPr>
      </w:pPr>
      <w:r>
        <w:rPr>
          <w:sz w:val="20"/>
          <w:szCs w:val="18"/>
          <w:lang w:val="en-US"/>
        </w:rPr>
        <w:t>Against these internal constraints</w:t>
      </w:r>
      <w:r w:rsidR="000A699E">
        <w:rPr>
          <w:sz w:val="20"/>
          <w:szCs w:val="18"/>
          <w:lang w:val="en-US"/>
        </w:rPr>
        <w:t xml:space="preserve"> on comprehensible messaging</w:t>
      </w:r>
      <w:r>
        <w:rPr>
          <w:sz w:val="20"/>
          <w:szCs w:val="18"/>
          <w:lang w:val="en-US"/>
        </w:rPr>
        <w:t xml:space="preserve">, social media offer attractive features to supranational institutions. </w:t>
      </w:r>
      <w:r w:rsidRPr="0011405F">
        <w:rPr>
          <w:sz w:val="20"/>
          <w:szCs w:val="18"/>
        </w:rPr>
        <w:t>First</w:t>
      </w:r>
      <w:del w:id="47" w:author="Uluışık" w:date="2021-10-21T21:00:00Z">
        <w:r w:rsidRPr="0011405F" w:rsidDel="00F2008C">
          <w:rPr>
            <w:sz w:val="20"/>
            <w:szCs w:val="18"/>
          </w:rPr>
          <w:delText>ly</w:delText>
        </w:r>
      </w:del>
      <w:r w:rsidRPr="0011405F">
        <w:rPr>
          <w:sz w:val="20"/>
          <w:szCs w:val="18"/>
        </w:rPr>
        <w:t>,</w:t>
      </w:r>
      <w:r>
        <w:rPr>
          <w:sz w:val="20"/>
          <w:szCs w:val="18"/>
        </w:rPr>
        <w:t xml:space="preserve"> costs are comparatively low: </w:t>
      </w:r>
      <w:r w:rsidRPr="0011405F">
        <w:rPr>
          <w:sz w:val="20"/>
          <w:szCs w:val="18"/>
        </w:rPr>
        <w:t>It takes mere minutes to set up an account and they are easy to maintain. Second</w:t>
      </w:r>
      <w:del w:id="48" w:author="Uluışık" w:date="2021-10-21T21:00:00Z">
        <w:r w:rsidRPr="0011405F" w:rsidDel="00F2008C">
          <w:rPr>
            <w:sz w:val="20"/>
            <w:szCs w:val="18"/>
          </w:rPr>
          <w:delText>ly</w:delText>
        </w:r>
      </w:del>
      <w:r w:rsidRPr="0011405F">
        <w:rPr>
          <w:sz w:val="20"/>
          <w:szCs w:val="18"/>
        </w:rPr>
        <w:t xml:space="preserve">, </w:t>
      </w:r>
      <w:r w:rsidR="000F5F19">
        <w:rPr>
          <w:sz w:val="20"/>
          <w:szCs w:val="18"/>
        </w:rPr>
        <w:t>social</w:t>
      </w:r>
      <w:r>
        <w:rPr>
          <w:sz w:val="20"/>
          <w:szCs w:val="18"/>
        </w:rPr>
        <w:t xml:space="preserve"> media</w:t>
      </w:r>
      <w:r w:rsidRPr="0011405F">
        <w:rPr>
          <w:sz w:val="20"/>
          <w:szCs w:val="18"/>
        </w:rPr>
        <w:t xml:space="preserve"> platforms usually </w:t>
      </w:r>
      <w:r>
        <w:rPr>
          <w:sz w:val="20"/>
          <w:szCs w:val="18"/>
        </w:rPr>
        <w:t>incentivize</w:t>
      </w:r>
      <w:r w:rsidRPr="0011405F">
        <w:rPr>
          <w:sz w:val="20"/>
          <w:szCs w:val="18"/>
        </w:rPr>
        <w:t xml:space="preserve"> clear and concise messag</w:t>
      </w:r>
      <w:r>
        <w:rPr>
          <w:sz w:val="20"/>
          <w:szCs w:val="18"/>
        </w:rPr>
        <w:t>es</w:t>
      </w:r>
      <w:r w:rsidRPr="0011405F">
        <w:rPr>
          <w:sz w:val="20"/>
          <w:szCs w:val="18"/>
        </w:rPr>
        <w:t xml:space="preserve"> </w:t>
      </w:r>
      <w:del w:id="49" w:author="Uluışık" w:date="2021-10-20T12:04:00Z">
        <w:r w:rsidRPr="0011405F" w:rsidDel="003607B9">
          <w:rPr>
            <w:sz w:val="20"/>
            <w:szCs w:val="18"/>
          </w:rPr>
          <w:delText xml:space="preserve">which </w:delText>
        </w:r>
      </w:del>
      <w:ins w:id="50" w:author="Uluışık" w:date="2021-10-20T12:04:00Z">
        <w:r w:rsidR="003607B9">
          <w:rPr>
            <w:sz w:val="20"/>
            <w:szCs w:val="18"/>
          </w:rPr>
          <w:t>that</w:t>
        </w:r>
        <w:r w:rsidR="003607B9" w:rsidRPr="0011405F">
          <w:rPr>
            <w:sz w:val="20"/>
            <w:szCs w:val="18"/>
          </w:rPr>
          <w:t xml:space="preserve"> </w:t>
        </w:r>
      </w:ins>
      <w:r w:rsidRPr="0011405F">
        <w:rPr>
          <w:sz w:val="20"/>
          <w:szCs w:val="18"/>
        </w:rPr>
        <w:t xml:space="preserve">are </w:t>
      </w:r>
      <w:r w:rsidR="00F04659">
        <w:rPr>
          <w:sz w:val="20"/>
          <w:szCs w:val="18"/>
        </w:rPr>
        <w:t xml:space="preserve">also </w:t>
      </w:r>
      <w:r w:rsidRPr="0011405F">
        <w:rPr>
          <w:sz w:val="20"/>
          <w:szCs w:val="18"/>
        </w:rPr>
        <w:t xml:space="preserve">cheaper to produce </w:t>
      </w:r>
      <w:r>
        <w:rPr>
          <w:sz w:val="20"/>
          <w:szCs w:val="18"/>
        </w:rPr>
        <w:t xml:space="preserve">and to distribute </w:t>
      </w:r>
      <w:r w:rsidRPr="0011405F">
        <w:rPr>
          <w:sz w:val="20"/>
          <w:szCs w:val="18"/>
        </w:rPr>
        <w:t>than</w:t>
      </w:r>
      <w:ins w:id="51" w:author="Uluışık" w:date="2021-10-20T12:04:00Z">
        <w:r w:rsidR="003607B9">
          <w:rPr>
            <w:sz w:val="20"/>
            <w:szCs w:val="18"/>
          </w:rPr>
          <w:t xml:space="preserve">, </w:t>
        </w:r>
      </w:ins>
      <w:ins w:id="52" w:author="Uluışık" w:date="2021-10-20T12:06:00Z">
        <w:r w:rsidR="003607B9">
          <w:rPr>
            <w:sz w:val="20"/>
            <w:szCs w:val="18"/>
          </w:rPr>
          <w:t>for instance</w:t>
        </w:r>
      </w:ins>
      <w:ins w:id="53" w:author="Uluışık" w:date="2021-10-20T12:04:00Z">
        <w:r w:rsidR="003607B9">
          <w:rPr>
            <w:sz w:val="20"/>
            <w:szCs w:val="18"/>
          </w:rPr>
          <w:t>,</w:t>
        </w:r>
      </w:ins>
      <w:r w:rsidRPr="0011405F">
        <w:rPr>
          <w:sz w:val="20"/>
          <w:szCs w:val="18"/>
        </w:rPr>
        <w:t xml:space="preserve"> press releases</w:t>
      </w:r>
      <w:del w:id="54" w:author="Uluışık" w:date="2021-10-20T12:04:00Z">
        <w:r w:rsidDel="003607B9">
          <w:rPr>
            <w:sz w:val="20"/>
            <w:szCs w:val="18"/>
          </w:rPr>
          <w:delText xml:space="preserve">, </w:delText>
        </w:r>
        <w:r w:rsidR="00F04659" w:rsidDel="003607B9">
          <w:rPr>
            <w:sz w:val="20"/>
            <w:szCs w:val="18"/>
          </w:rPr>
          <w:delText>e.g</w:delText>
        </w:r>
      </w:del>
      <w:r w:rsidR="00F04659" w:rsidRPr="0011405F">
        <w:rPr>
          <w:sz w:val="20"/>
          <w:szCs w:val="18"/>
        </w:rPr>
        <w:t>.</w:t>
      </w:r>
      <w:r w:rsidRPr="0011405F">
        <w:rPr>
          <w:sz w:val="20"/>
          <w:szCs w:val="18"/>
        </w:rPr>
        <w:t xml:space="preserve"> Third</w:t>
      </w:r>
      <w:del w:id="55" w:author="Uluışık" w:date="2021-10-21T21:00:00Z">
        <w:r w:rsidRPr="0011405F" w:rsidDel="00F2008C">
          <w:rPr>
            <w:sz w:val="20"/>
            <w:szCs w:val="18"/>
          </w:rPr>
          <w:delText>ly</w:delText>
        </w:r>
      </w:del>
      <w:r w:rsidRPr="0011405F">
        <w:rPr>
          <w:sz w:val="20"/>
          <w:szCs w:val="18"/>
        </w:rPr>
        <w:t xml:space="preserve">, social media </w:t>
      </w:r>
      <w:r>
        <w:rPr>
          <w:sz w:val="20"/>
          <w:szCs w:val="18"/>
        </w:rPr>
        <w:t>offer</w:t>
      </w:r>
      <w:r w:rsidRPr="0011405F">
        <w:rPr>
          <w:sz w:val="20"/>
          <w:szCs w:val="18"/>
        </w:rPr>
        <w:t xml:space="preserve"> </w:t>
      </w:r>
      <w:r>
        <w:rPr>
          <w:sz w:val="20"/>
          <w:szCs w:val="18"/>
        </w:rPr>
        <w:t xml:space="preserve">various </w:t>
      </w:r>
      <w:r w:rsidRPr="0011405F">
        <w:rPr>
          <w:sz w:val="20"/>
          <w:szCs w:val="18"/>
        </w:rPr>
        <w:t xml:space="preserve">multimedia features that </w:t>
      </w:r>
      <w:r w:rsidR="00F04659">
        <w:rPr>
          <w:sz w:val="20"/>
          <w:szCs w:val="18"/>
        </w:rPr>
        <w:t>aid message comprehension</w:t>
      </w:r>
      <w:r w:rsidRPr="0011405F">
        <w:rPr>
          <w:sz w:val="20"/>
          <w:szCs w:val="18"/>
        </w:rPr>
        <w:t xml:space="preserve"> </w:t>
      </w:r>
      <w:r>
        <w:rPr>
          <w:sz w:val="20"/>
          <w:szCs w:val="18"/>
        </w:rPr>
        <w:t>beyond textual content</w:t>
      </w:r>
      <w:r w:rsidR="000F5F19">
        <w:rPr>
          <w:sz w:val="20"/>
          <w:szCs w:val="18"/>
        </w:rPr>
        <w:t xml:space="preserve"> </w:t>
      </w:r>
      <w:r w:rsidR="000F5F19">
        <w:rPr>
          <w:sz w:val="20"/>
          <w:szCs w:val="18"/>
        </w:rPr>
        <w:fldChar w:fldCharType="begin"/>
      </w:r>
      <w:r w:rsidR="000F5F19">
        <w:rPr>
          <w:sz w:val="20"/>
          <w:szCs w:val="18"/>
        </w:rPr>
        <w:instrText xml:space="preserve"> ADDIN ZOTERO_ITEM CSL_CITATION {"citationID":"KHv1UmJK","properties":{"formattedCitation":"(Tang and Hew 2018)","plainCitation":"(Tang and Hew 2018)","noteIndex":0},"citationItems":[{"id":6980,"uris":["http://zotero.org/groups/2912652/items/RSK838UU"],"uri":["http://zotero.org/groups/2912652/items/RSK838UU"],"itemData":{"id":6980,"type":"paper-conference","abstract":"Using emoticons, emoji, and stickers can supplement the lack of human nonverbal cues in computer-mediated environment. Although the use of emoticons, emoji, and stickers has become a common practice, we lack a comprehensive understanding of its communicative function, its impact on online user interactions, the characteristics of user behavior, and user motives. This study is by far the first review to systematically categorize and conclude the studies on using emoticons, emoji, and stickers in computer-mediated communications. We searched related literature in 11 databases and reviewed 50 empirical studies. We then summarized the characteristics of previous studies and the major topics and findings in an inductive approach. The results show that proper use of emoticons, emoji, and stickers, especially positive emoticons, is conducive to both relationship formation and cognitive understanding. They not only help participants express emotions and manage interrelations but also function as words to aid message comprehension.","collection-title":"Educational Communications and Technology Yearbook","container-title":"New Media for Educational Change","DOI":"10.1007/978-981-10-8896-4_16","event-place":"Singapore","ISBN":"978-981-10-8896-4","language":"en","page":"191-201","publisher":"Springer","publisher-place":"Singapore","source":"Springer Link","title":"Emoticon, Emoji, and Sticker Use in Computer-Mediated Communications: Understanding Its Communicative Function, Impact, User Behavior, and Motive","title-short":"Emoticon, Emoji, and Sticker Use in Computer-Mediated Communications","author":[{"family":"Tang","given":"Ying"},{"family":"Hew","given":"Khe Foon"}],"editor":[{"family":"Deng","given":"Liping"},{"family":"Ma","given":"Will W. K."},{"family":"Fong","given":"Cheuk Wai Rose"}],"issued":{"date-parts":[["2018"]]}}}],"schema":"https://github.com/citation-style-language/schema/raw/master/csl-citation.json"} </w:instrText>
      </w:r>
      <w:r w:rsidR="000F5F19">
        <w:rPr>
          <w:sz w:val="20"/>
          <w:szCs w:val="18"/>
        </w:rPr>
        <w:fldChar w:fldCharType="separate"/>
      </w:r>
      <w:r w:rsidR="000F5F19" w:rsidRPr="000F5F19">
        <w:rPr>
          <w:rFonts w:cs="Calibri"/>
          <w:sz w:val="20"/>
        </w:rPr>
        <w:t>(Tang and Hew 2018)</w:t>
      </w:r>
      <w:r w:rsidR="000F5F19">
        <w:rPr>
          <w:sz w:val="20"/>
          <w:szCs w:val="18"/>
        </w:rPr>
        <w:fldChar w:fldCharType="end"/>
      </w:r>
      <w:r w:rsidRPr="0011405F">
        <w:rPr>
          <w:sz w:val="20"/>
          <w:szCs w:val="18"/>
        </w:rPr>
        <w:t>.</w:t>
      </w:r>
    </w:p>
    <w:p w14:paraId="15C28336" w14:textId="2269E479" w:rsidR="001F26CD" w:rsidRPr="0011405F" w:rsidRDefault="00E5480C" w:rsidP="001F26CD">
      <w:pPr>
        <w:spacing w:before="120" w:after="0" w:line="240" w:lineRule="auto"/>
        <w:jc w:val="both"/>
        <w:rPr>
          <w:sz w:val="20"/>
          <w:szCs w:val="18"/>
        </w:rPr>
      </w:pPr>
      <w:r>
        <w:rPr>
          <w:sz w:val="20"/>
          <w:szCs w:val="18"/>
          <w:lang w:val="en-US"/>
        </w:rPr>
        <w:t>Other obstacles are external.</w:t>
      </w:r>
      <w:r w:rsidR="001F26CD" w:rsidRPr="0011405F">
        <w:rPr>
          <w:sz w:val="20"/>
          <w:szCs w:val="18"/>
          <w:lang w:val="en-US"/>
        </w:rPr>
        <w:t xml:space="preserve"> </w:t>
      </w:r>
      <w:r>
        <w:rPr>
          <w:sz w:val="20"/>
          <w:szCs w:val="18"/>
        </w:rPr>
        <w:t>S</w:t>
      </w:r>
      <w:r w:rsidR="001F26CD" w:rsidRPr="0011405F">
        <w:rPr>
          <w:sz w:val="20"/>
          <w:szCs w:val="18"/>
        </w:rPr>
        <w:t xml:space="preserve">upranational institutions </w:t>
      </w:r>
      <w:r w:rsidR="000A699E">
        <w:rPr>
          <w:sz w:val="20"/>
          <w:szCs w:val="18"/>
        </w:rPr>
        <w:t>focus on</w:t>
      </w:r>
      <w:r w:rsidR="001F26CD" w:rsidRPr="0011405F">
        <w:rPr>
          <w:sz w:val="20"/>
          <w:szCs w:val="18"/>
        </w:rPr>
        <w:t xml:space="preserve"> the European interest, </w:t>
      </w:r>
      <w:r w:rsidR="000A699E">
        <w:rPr>
          <w:sz w:val="20"/>
          <w:szCs w:val="18"/>
        </w:rPr>
        <w:t xml:space="preserve">but </w:t>
      </w:r>
      <w:r w:rsidR="001F26CD" w:rsidRPr="0011405F">
        <w:rPr>
          <w:sz w:val="20"/>
          <w:szCs w:val="18"/>
        </w:rPr>
        <w:t xml:space="preserve">mass-mediated public spheres tend to be fractured along national borders, languages, and media systems </w:t>
      </w:r>
      <w:r w:rsidR="001F26CD" w:rsidRPr="0011405F">
        <w:rPr>
          <w:sz w:val="20"/>
          <w:szCs w:val="18"/>
        </w:rPr>
        <w:fldChar w:fldCharType="begin"/>
      </w:r>
      <w:r w:rsidR="00061E08">
        <w:rPr>
          <w:sz w:val="20"/>
          <w:szCs w:val="18"/>
        </w:rPr>
        <w:instrText xml:space="preserve"> ADDIN ZOTERO_ITEM CSL_CITATION {"citationID":"qNwi5PYz","properties":{"formattedCitation":"(Koopmans and Statham 2010; Risse 2014; Trenz 2004; Walter 2015)","plainCitation":"(Koopmans and Statham 2010; Risse 2014; Trenz 2004; Walter 2015)","noteIndex":0},"citationItems":[{"id":6953,"uris":["http://zotero.org/groups/2912652/items/JWJFEJQP"],"uri":["http://zotero.org/groups/2912652/items/JWJFEJQP"],"itemData":{"id":6953,"type":"book","call-number":"IW - 103628","collection-title":"Media discourse and political contention","event-place":"Cambridge","ISBN":"978-0-521-19090-9","language":"englisch","number-of-pages":"XVIII, 335 S.","publisher":"Cambridge University Press","publisher-place":"Cambridge","title":"The making of a European public sphere","author":[{"family":"Koopmans","given":"Ruud"},{"family":"Statham","given":"Paul"}],"issued":{"date-parts":[["2010"]]}}},{"id":6952,"uris":["http://zotero.org/groups/2912652/items/TRGVIHDH"],"uri":["http://zotero.org/groups/2912652/items/TRGVIHDH"],"itemData":{"id":6952,"type":"book","event-place":"Cambridge","publisher":"Cambridge University Press","publisher-place":"Cambridge","title":"European Public Spheres: Politics Is Back","author":[{"family":"Risse","given":"Thomas"}],"issued":{"date-parts":[["2014"]]}}},{"id":6951,"uris":["http://zotero.org/groups/2912652/items/FAPB9W73"],"uri":["http://zotero.org/groups/2912652/items/FAPB9W73"],"itemData":{"id":6951,"type":"article-journal","abstract":"The conditions for the emergence of a European mediated public sphere are tested in this article by analysing news coverage of European governance and policy-making   during the year 2000. The sample includes 11 daily newspapers from six EU member states. On the basis of a systematic content analysis, three types of news can be distinguished: first, European news characterized by the shared meaning of European events and issues; second, Europeanized news characterized by the secondary impact of European events and issues on national news coverage; and third, national news on domestic events and issues characterized by evolving forms of European monitoring and rhetorics. By unfolding and comparing these three cases, the article argues that a European public sphere has come into existence and that it has evolved through the mutual observation of institutional actors and their audiences with reference to   issues and events of common relevance and through the parallel development of communicative styles and discourses.","container-title":"European Journal of Communication","DOI":"10.1177/0267323104045257","ISSN":"0267-3231","issue":"3","page":"291-319","title":"Media Coverage on European Governance: Exploring the European Public Sphere in National Quality Newspapers","volume":"19","author":[{"family":"Trenz","given":"Hans-Jorg"}],"issued":{"date-parts":[["2004",8,1]]}}},{"id":6950,"uris":["http://zotero.org/groups/2912652/items/HZL7MRG8"],"uri":["http://zotero.org/groups/2912652/items/HZL7MRG8"],"itemData":{"id":6950,"type":"article-journal","abstract":"This article analyses the visibility of European Union (EU) citizens in EU news during the 2009 European Parliament election. It argues that the presence of EU citizens in EU news is vital for responsiveness of European governance. First, the theoretical notion of EU citizens is considered. Next, a new way of defining EU citizens is proposed: EU citizens are divided into national and supranational EU citizens. The visibility of EU citizens in EU news of 27 EU member states is analysed aiming to explain cross-country differences. The paper is based on a large-scale content analysis of TV and newspaper articles gathered during the 2009 European Parliament election. To explain different levels of visibility, a multi-level analysis is carried out. The results suggest that EU citizens are visible in the EU news, yet, their presence strongly varies across countries. The findings indicate that explanations for different levels of visibility can be found at both the media and country level.","container-title":"European Political Science Review","DOI":"10.1017/s1755773915000363","ISSN":"1755-7747","page":"1-21","title":"Explaining the visibility of EU citizens: a multi-level analysis of European Union news","volume":"FirstView","author":[{"family":"Walter","given":"Stefanie"}],"issued":{"date-parts":[["2015",11]]}}}],"schema":"https://github.com/citation-style-language/schema/raw/master/csl-citation.json"} </w:instrText>
      </w:r>
      <w:r w:rsidR="001F26CD" w:rsidRPr="0011405F">
        <w:rPr>
          <w:sz w:val="20"/>
          <w:szCs w:val="18"/>
        </w:rPr>
        <w:fldChar w:fldCharType="separate"/>
      </w:r>
      <w:r w:rsidR="00E516C4" w:rsidRPr="0011405F">
        <w:rPr>
          <w:rFonts w:cs="Calibri"/>
          <w:sz w:val="20"/>
        </w:rPr>
        <w:t>(Koopmans and Statham 2010; Risse 2014; Trenz 2004; Walter 2015)</w:t>
      </w:r>
      <w:r w:rsidR="001F26CD" w:rsidRPr="0011405F">
        <w:rPr>
          <w:sz w:val="20"/>
          <w:szCs w:val="18"/>
          <w:lang w:val="en-US"/>
        </w:rPr>
        <w:fldChar w:fldCharType="end"/>
      </w:r>
      <w:r w:rsidR="001F26CD" w:rsidRPr="0011405F">
        <w:rPr>
          <w:sz w:val="20"/>
          <w:szCs w:val="18"/>
        </w:rPr>
        <w:t xml:space="preserve">. </w:t>
      </w:r>
      <w:r w:rsidR="000A699E">
        <w:rPr>
          <w:sz w:val="20"/>
          <w:szCs w:val="18"/>
        </w:rPr>
        <w:t>N</w:t>
      </w:r>
      <w:r w:rsidR="001F26CD" w:rsidRPr="0011405F">
        <w:rPr>
          <w:sz w:val="20"/>
          <w:szCs w:val="18"/>
        </w:rPr>
        <w:t xml:space="preserve">ational media are rather selective in covering EU affairs, as traditional journalistic selection logics are often partial to national interests, domestic executives, and their challengers </w:t>
      </w:r>
      <w:r w:rsidR="001F26CD" w:rsidRPr="0011405F">
        <w:rPr>
          <w:sz w:val="20"/>
          <w:szCs w:val="18"/>
        </w:rPr>
        <w:fldChar w:fldCharType="begin"/>
      </w:r>
      <w:r w:rsidR="00061E08">
        <w:rPr>
          <w:sz w:val="20"/>
          <w:szCs w:val="18"/>
        </w:rPr>
        <w:instrText xml:space="preserve"> ADDIN ZOTERO_ITEM CSL_CITATION {"citationID":"gnfUUQg3","properties":{"formattedCitation":"(De Vreese 2001; De Vreese {\\i{}et al.} 2006; Trenz 2008)","plainCitation":"(De Vreese 2001; De Vreese et al. 2006; Trenz 2008)","noteIndex":0},"citationItems":[{"id":6948,"uris":["http://zotero.org/groups/2912652/items/FCMGJLCP"],"uri":["http://zotero.org/groups/2912652/items/FCMGJLCP"],"itemData":{"id":6948,"type":"article-journal","abstract":"This study is a cross-nationally comparative investigation of the news coverage in Britain, Denmark, and the Netherlands of three major EU events: (1) the January 1999 first-step introduction of the euro, (2) the June 1999 European Parliamentary elections, and (3) the December 2000 summit in Nice. The visibility of the three events, the news agenda, and the role played by national news organizations in covering the EU events are examined. The study draws on content analyses of the most widely watched main evening television news programmes as well as interviews with news practitioners in the three countries. The results showed that news coverage of European affairs is cyclical, peaking during the events but hardly visible before and after. A number of cross-national differences were found: overall, Danish news devoted most attention to the EU events, followed by Britain and the Netherlands. News organizations differed in the editorial policy and the degree of effort invested in covering the events. Danish, and to some extent the British and Dutch, public broadcasters exerted more discretion in the choice of issues covered and assumed a proactive agenda-setting role compared with their private counterparts. The findings are discussed in the light of the role of news in public opinion formation processes about EU affairs.","container-title":"European Union Politics","issue":"3","page":"283-307","title":"'Europe' in the News: A Cross-National Comparative Study of the News Coverage of Key EU Events","volume":"2","author":[{"family":"De Vreese","given":"Claes"}],"issued":{"date-parts":[["2001"]]}}},{"id":6947,"uris":["http://zotero.org/groups/2912652/items/LW6AGBIT"],"uri":["http://zotero.org/groups/2912652/items/LW6AGBIT"],"itemData":{"id":6947,"type":"article-journal","abstract":"This article analyses the news coverage of the 2004 European parliamentary elections in all 25 member states of the European Union (EU). It provides a unique pan-European overview of the campaign coverage based on an analysis of three national newspapers and two television newscasts in the two weeks leading up to the elections. On average, the elections were more visible in the 10 new member states than in the 15 old EU member states. The political personalities and institutional actors featured in news stories about the elections were generally national political actors and not EU actors. When evaluative, the news in the old EU-15 was generally negative towards the EU, whereas in the new countries a mixed pattern was found. The findings of the study are discussed in the light of the literature on the EU's legitimacy and communication deficit. 10.1177/1465116506069440","container-title":"European Union Politics","issue":"4","page":"477-504","title":"The News Coverage of the 2004 European Parliamentary Election Campaign in 25 Countries","volume":"7","author":[{"family":"De Vreese","given":"Claes"},{"family":"Banducci","given":"Susan"},{"family":"Semetko","given":"Holli"},{"family":"Boomgaarden","given":"Hajo"}],"issued":{"date-parts":[["2006"]]}}},{"id":6949,"uris":["http://zotero.org/groups/2912652/items/KU8B6ECF"],"uri":["http://zotero.org/groups/2912652/items/KU8B6ECF"],"itemData":{"id":6949,"type":"article-journal","abstract":"Abstract The debate about the legitimacy of the EU and the possibilities for its democratization has addressed so far only rarely the question of the role of the media. An instrumental approach prevails towards the media, acknowledging that the so?called gap between the EU and its citizens is grounded in a communication deficit and that the EU should therefore strive towards a higher legitimacy in terms of public accountability, openness and participation, in other words of democracy. The article discusses these technical aspects of ?public?sphere building from above? in relation to the systematic constraints on mediatization that result from the inertia of the existing (national) media spheres. On the basis of this, an alternative understanding of mediatization and its ambivalent effects on the legitimacy of the EU will be developed. The proposal is that European public sphere research should focus on the more active role of the media as an independent variable that affects institutional choices and processes. Empirical results from comparative content analyses are discussed, which illustrate to what extent media have become an enabling and/or constraining factor on European integration.","container-title":"Journal of European Integration","DOI":"10.1080/07036330802005516","issue":"2","page":"291-309","title":"Understanding Media Impact on European Integration: Enhancing or Restricting the Scope of Legitimacy of the EU?","volume":"30","author":[{"family":"Trenz","given":"Hans‐Joerg"}],"issued":{"date-parts":[["2008",4,30]]}}}],"schema":"https://github.com/citation-style-language/schema/raw/master/csl-citation.json"} </w:instrText>
      </w:r>
      <w:r w:rsidR="001F26CD" w:rsidRPr="0011405F">
        <w:rPr>
          <w:sz w:val="20"/>
          <w:szCs w:val="18"/>
        </w:rPr>
        <w:fldChar w:fldCharType="separate"/>
      </w:r>
      <w:r w:rsidR="00E516C4" w:rsidRPr="0011405F">
        <w:rPr>
          <w:rFonts w:cs="Calibri"/>
          <w:sz w:val="20"/>
          <w:szCs w:val="24"/>
        </w:rPr>
        <w:t xml:space="preserve">(De Vreese 2001; De Vreese </w:t>
      </w:r>
      <w:r w:rsidR="00E516C4" w:rsidRPr="0011405F">
        <w:rPr>
          <w:rFonts w:cs="Calibri"/>
          <w:i/>
          <w:iCs/>
          <w:sz w:val="20"/>
          <w:szCs w:val="24"/>
        </w:rPr>
        <w:t>et al.</w:t>
      </w:r>
      <w:r w:rsidR="00E516C4" w:rsidRPr="0011405F">
        <w:rPr>
          <w:rFonts w:cs="Calibri"/>
          <w:sz w:val="20"/>
          <w:szCs w:val="24"/>
        </w:rPr>
        <w:t xml:space="preserve"> 2006; Trenz 2008)</w:t>
      </w:r>
      <w:r w:rsidR="001F26CD" w:rsidRPr="0011405F">
        <w:rPr>
          <w:sz w:val="20"/>
          <w:szCs w:val="18"/>
          <w:lang w:val="en-US"/>
        </w:rPr>
        <w:fldChar w:fldCharType="end"/>
      </w:r>
      <w:r w:rsidR="001F26CD" w:rsidRPr="0011405F">
        <w:rPr>
          <w:sz w:val="20"/>
          <w:szCs w:val="18"/>
          <w:lang w:val="en-US"/>
        </w:rPr>
        <w:t xml:space="preserve">. </w:t>
      </w:r>
      <w:r w:rsidR="001F26CD" w:rsidRPr="0011405F">
        <w:rPr>
          <w:sz w:val="20"/>
          <w:szCs w:val="18"/>
        </w:rPr>
        <w:t xml:space="preserve">Media coverage of the EU is then primarily driven by controversial and contested events such as summits of the heads of state and government, </w:t>
      </w:r>
      <w:del w:id="56" w:author="Uluışık" w:date="2021-10-20T12:52:00Z">
        <w:r w:rsidR="001F26CD" w:rsidRPr="0011405F" w:rsidDel="00F03B37">
          <w:rPr>
            <w:sz w:val="20"/>
            <w:szCs w:val="18"/>
          </w:rPr>
          <w:delText>European Parliament (</w:delText>
        </w:r>
      </w:del>
      <w:r w:rsidR="001F26CD" w:rsidRPr="0011405F">
        <w:rPr>
          <w:sz w:val="20"/>
          <w:szCs w:val="18"/>
        </w:rPr>
        <w:t>EP</w:t>
      </w:r>
      <w:del w:id="57" w:author="Uluışık" w:date="2021-10-20T12:52:00Z">
        <w:r w:rsidR="001F26CD" w:rsidRPr="0011405F" w:rsidDel="00F03B37">
          <w:rPr>
            <w:sz w:val="20"/>
            <w:szCs w:val="18"/>
          </w:rPr>
          <w:delText>)</w:delText>
        </w:r>
      </w:del>
      <w:r w:rsidR="001F26CD" w:rsidRPr="0011405F">
        <w:rPr>
          <w:sz w:val="20"/>
          <w:szCs w:val="18"/>
        </w:rPr>
        <w:t xml:space="preserve"> elections, and scandals on the European level </w:t>
      </w:r>
      <w:r w:rsidR="001F26CD" w:rsidRPr="0011405F">
        <w:rPr>
          <w:sz w:val="20"/>
          <w:szCs w:val="18"/>
        </w:rPr>
        <w:fldChar w:fldCharType="begin"/>
      </w:r>
      <w:r w:rsidR="00061E08">
        <w:rPr>
          <w:sz w:val="20"/>
          <w:szCs w:val="18"/>
        </w:rPr>
        <w:instrText xml:space="preserve"> ADDIN ZOTERO_ITEM CSL_CITATION {"citationID":"UwXINY5v","properties":{"formattedCitation":"(Boomgaarden {\\i{}et al.} 2013; Hobolt and Tilley 2014)","plainCitation":"(Boomgaarden et al. 2013; Hobolt and Tilley 2014)","noteIndex":0},"citationItems":[{"id":6946,"uris":["http://zotero.org/groups/2912652/items/SSM4NFK3"],"uri":["http://zotero.org/groups/2912652/items/SSM4NFK3"],"itemData":{"id":6946,"type":"article-journal","abstract":"News about the European Union (EU) looks different in different countries at different points in time. This study investigates explanations for cross-national and over-time variation in news media coverage of EU affairs drawing on large-scale media content analyses of newspapers and television news in the EU-15 (1999), EU-25 (2004) and EU-27 (2009) in relation to European Parliament (EP) elections. The analyses focus in particular on explanatory factors pertaining to media characteristics and the political elites. Results show that national elites play an important role for the coverage of EU matters during EP election campaigns. The more strongly national parties are divided about the EU in combination with overall more negative positions towards the EU, the more visible the news. Also, increases in EU news visibility from one election to the next and the Europeanness of the news are determined by a country's elite positions. The findings are discussed in light of the EU's alleged communication deficit.","container-title":"European Journal of Political Research","DOI":"10.1111/1475-6765.12009","issue":"5","page":"608-629","title":"Across time and space: Explaining variation in news coverage of the European Union","volume":"52","author":[{"family":"Boomgaarden","given":"Hajo"},{"family":"De Vreese","given":"Claes"},{"family":"Schuck","given":"Andreas"},{"family":"Azrout","given":"Rachid"},{"family":"Elenbaas","given":"Matthijs"},{"family":"Van Spanje","given":"Joost"},{"family":"Vliegenthart","given":"Rens"}],"issued":{"date-parts":[["2013",8,1]]}}},{"id":"eO3KQBzh/Kg05zrge","uris":["http://zotero.org/users/5392384/items/7F993PWV"],"uri":["http://zotero.org/users/5392384/items/7F993PWV"],"itemData":{"id":1373,"type":"book","ISBN":"978-0-19-966568-6","note":"DOI: 10.1093/acprof:oso/9780199665686.001.0001\nDOI: 10.1093/acprof:oso/9780199665686.001.0001","publisher":"Oxford University Press","source":"DOI.org (Crossref)","title":"Blaming Europe?: Responsibility Without Accountability in the European Union","title-short":"Blaming Europe?","URL":"https://oxford.universitypressscholarship.com/view/10.1093/acprof:oso/9780199665686.001.0001/acprof-9780199665686","author":[{"family":"Hobolt","given":"Sara B."},{"family":"Tilley","given":"James"}],"accessed":{"date-parts":[["2020",8,13]]},"issued":{"date-parts":[["2014",2,13]]}}}],"schema":"https://github.com/citation-style-language/schema/raw/master/csl-citation.json"} </w:instrText>
      </w:r>
      <w:r w:rsidR="001F26CD" w:rsidRPr="0011405F">
        <w:rPr>
          <w:sz w:val="20"/>
          <w:szCs w:val="18"/>
        </w:rPr>
        <w:fldChar w:fldCharType="separate"/>
      </w:r>
      <w:r w:rsidR="00E516C4" w:rsidRPr="0011405F">
        <w:rPr>
          <w:rFonts w:cs="Calibri"/>
          <w:sz w:val="20"/>
          <w:szCs w:val="24"/>
        </w:rPr>
        <w:t xml:space="preserve">(Boomgaarden </w:t>
      </w:r>
      <w:r w:rsidR="00E516C4" w:rsidRPr="0011405F">
        <w:rPr>
          <w:rFonts w:cs="Calibri"/>
          <w:i/>
          <w:iCs/>
          <w:sz w:val="20"/>
          <w:szCs w:val="24"/>
        </w:rPr>
        <w:t>et al.</w:t>
      </w:r>
      <w:r w:rsidR="00E516C4" w:rsidRPr="0011405F">
        <w:rPr>
          <w:rFonts w:cs="Calibri"/>
          <w:sz w:val="20"/>
          <w:szCs w:val="24"/>
        </w:rPr>
        <w:t xml:space="preserve"> 2013; Hobolt and Tilley 2014)</w:t>
      </w:r>
      <w:r w:rsidR="001F26CD" w:rsidRPr="0011405F">
        <w:rPr>
          <w:sz w:val="20"/>
          <w:szCs w:val="18"/>
          <w:lang w:val="en-US"/>
        </w:rPr>
        <w:fldChar w:fldCharType="end"/>
      </w:r>
      <w:r w:rsidR="001F26CD" w:rsidRPr="0011405F">
        <w:rPr>
          <w:sz w:val="20"/>
          <w:szCs w:val="18"/>
        </w:rPr>
        <w:t xml:space="preserve">. Thus, supranational institutions have a hard time </w:t>
      </w:r>
      <w:r w:rsidR="000A699E">
        <w:rPr>
          <w:sz w:val="20"/>
          <w:szCs w:val="18"/>
        </w:rPr>
        <w:t>to</w:t>
      </w:r>
      <w:r w:rsidR="001F26CD" w:rsidRPr="0011405F">
        <w:rPr>
          <w:sz w:val="20"/>
          <w:szCs w:val="18"/>
        </w:rPr>
        <w:t xml:space="preserve"> achieve </w:t>
      </w:r>
      <w:r w:rsidR="000A699E">
        <w:rPr>
          <w:sz w:val="20"/>
          <w:szCs w:val="18"/>
        </w:rPr>
        <w:t xml:space="preserve">positive </w:t>
      </w:r>
      <w:r w:rsidR="001F26CD" w:rsidRPr="0011405F">
        <w:rPr>
          <w:sz w:val="20"/>
          <w:szCs w:val="18"/>
        </w:rPr>
        <w:t>publicity</w:t>
      </w:r>
      <w:r w:rsidR="00F04659">
        <w:rPr>
          <w:sz w:val="20"/>
          <w:szCs w:val="18"/>
        </w:rPr>
        <w:t xml:space="preserve"> via traditional media channels</w:t>
      </w:r>
      <w:r w:rsidR="001F26CD" w:rsidRPr="0011405F">
        <w:rPr>
          <w:sz w:val="20"/>
          <w:szCs w:val="18"/>
        </w:rPr>
        <w:t>.</w:t>
      </w:r>
    </w:p>
    <w:p w14:paraId="62307460" w14:textId="45475FE5" w:rsidR="001F26CD" w:rsidRPr="000742E9" w:rsidRDefault="000A699E" w:rsidP="001F26CD">
      <w:pPr>
        <w:spacing w:before="120" w:after="0" w:line="240" w:lineRule="auto"/>
        <w:jc w:val="both"/>
        <w:rPr>
          <w:sz w:val="20"/>
          <w:szCs w:val="18"/>
          <w:rPrChange w:id="58" w:author="Uluışık" w:date="2021-10-22T08:49:00Z">
            <w:rPr>
              <w:sz w:val="20"/>
              <w:szCs w:val="18"/>
              <w:lang w:val="en-US"/>
            </w:rPr>
          </w:rPrChange>
        </w:rPr>
      </w:pPr>
      <w:del w:id="59" w:author="Uluışık" w:date="2021-10-22T08:46:00Z">
        <w:r w:rsidDel="000742E9">
          <w:rPr>
            <w:sz w:val="20"/>
            <w:szCs w:val="18"/>
          </w:rPr>
          <w:delText xml:space="preserve">Also </w:delText>
        </w:r>
        <w:r w:rsidR="005121FB" w:rsidDel="000742E9">
          <w:rPr>
            <w:sz w:val="20"/>
            <w:szCs w:val="18"/>
          </w:rPr>
          <w:delText>here</w:delText>
        </w:r>
        <w:r w:rsidDel="000742E9">
          <w:rPr>
            <w:sz w:val="20"/>
            <w:szCs w:val="18"/>
          </w:rPr>
          <w:delText>, s</w:delText>
        </w:r>
      </w:del>
      <w:ins w:id="60" w:author="Uluışık" w:date="2021-10-22T08:46:00Z">
        <w:r w:rsidR="000742E9">
          <w:rPr>
            <w:sz w:val="20"/>
            <w:szCs w:val="18"/>
          </w:rPr>
          <w:t>S</w:t>
        </w:r>
      </w:ins>
      <w:r w:rsidR="001F26CD" w:rsidRPr="0011405F">
        <w:rPr>
          <w:sz w:val="20"/>
          <w:szCs w:val="18"/>
        </w:rPr>
        <w:t>ocial media platforms</w:t>
      </w:r>
      <w:r w:rsidR="0032303F">
        <w:rPr>
          <w:sz w:val="20"/>
          <w:szCs w:val="18"/>
        </w:rPr>
        <w:t xml:space="preserve"> </w:t>
      </w:r>
      <w:r>
        <w:rPr>
          <w:sz w:val="20"/>
          <w:szCs w:val="18"/>
        </w:rPr>
        <w:t>hold promise</w:t>
      </w:r>
      <w:ins w:id="61" w:author="Uluışık" w:date="2021-10-22T08:46:00Z">
        <w:r w:rsidR="000742E9">
          <w:rPr>
            <w:sz w:val="20"/>
            <w:szCs w:val="18"/>
          </w:rPr>
          <w:t xml:space="preserve"> here as well</w:t>
        </w:r>
      </w:ins>
      <w:r>
        <w:rPr>
          <w:sz w:val="20"/>
          <w:szCs w:val="18"/>
        </w:rPr>
        <w:t xml:space="preserve">. </w:t>
      </w:r>
      <w:r w:rsidR="00895437">
        <w:rPr>
          <w:sz w:val="20"/>
          <w:szCs w:val="18"/>
        </w:rPr>
        <w:t>The</w:t>
      </w:r>
      <w:r w:rsidR="005121FB">
        <w:rPr>
          <w:sz w:val="20"/>
          <w:szCs w:val="18"/>
        </w:rPr>
        <w:t>y</w:t>
      </w:r>
      <w:r w:rsidR="00895437">
        <w:rPr>
          <w:sz w:val="20"/>
          <w:szCs w:val="18"/>
        </w:rPr>
        <w:t xml:space="preserve"> provide </w:t>
      </w:r>
      <w:ins w:id="62" w:author="Uluışık" w:date="2021-10-20T12:54:00Z">
        <w:r w:rsidR="00F03B37">
          <w:rPr>
            <w:sz w:val="20"/>
            <w:szCs w:val="18"/>
          </w:rPr>
          <w:t xml:space="preserve">users with </w:t>
        </w:r>
      </w:ins>
      <w:r w:rsidR="00895437" w:rsidRPr="0011405F">
        <w:rPr>
          <w:sz w:val="20"/>
          <w:szCs w:val="18"/>
        </w:rPr>
        <w:t>a low-hurdle continuous information source</w:t>
      </w:r>
      <w:del w:id="63" w:author="Uluışık" w:date="2021-10-20T12:55:00Z">
        <w:r w:rsidR="00895437" w:rsidRPr="0011405F" w:rsidDel="00F03B37">
          <w:rPr>
            <w:sz w:val="20"/>
            <w:szCs w:val="18"/>
          </w:rPr>
          <w:delText xml:space="preserve"> for users</w:delText>
        </w:r>
        <w:r w:rsidR="00895437" w:rsidDel="00F03B37">
          <w:rPr>
            <w:sz w:val="20"/>
            <w:szCs w:val="18"/>
          </w:rPr>
          <w:delText xml:space="preserve"> </w:delText>
        </w:r>
        <w:r w:rsidR="005121FB" w:rsidDel="00F03B37">
          <w:rPr>
            <w:sz w:val="20"/>
            <w:szCs w:val="18"/>
          </w:rPr>
          <w:delText>which</w:delText>
        </w:r>
      </w:del>
      <w:ins w:id="64" w:author="Uluışık" w:date="2021-10-20T12:55:00Z">
        <w:r w:rsidR="00F03B37">
          <w:rPr>
            <w:sz w:val="20"/>
            <w:szCs w:val="18"/>
          </w:rPr>
          <w:t xml:space="preserve"> that</w:t>
        </w:r>
      </w:ins>
      <w:r w:rsidR="005121FB">
        <w:rPr>
          <w:sz w:val="20"/>
          <w:szCs w:val="18"/>
        </w:rPr>
        <w:t xml:space="preserve"> </w:t>
      </w:r>
      <w:r w:rsidR="00895437">
        <w:rPr>
          <w:sz w:val="20"/>
          <w:szCs w:val="18"/>
        </w:rPr>
        <w:t xml:space="preserve">does not </w:t>
      </w:r>
      <w:r w:rsidR="00895437" w:rsidRPr="0011405F">
        <w:rPr>
          <w:sz w:val="20"/>
          <w:szCs w:val="18"/>
        </w:rPr>
        <w:t xml:space="preserve">require conscious </w:t>
      </w:r>
      <w:r w:rsidR="005121FB">
        <w:rPr>
          <w:sz w:val="20"/>
          <w:szCs w:val="18"/>
        </w:rPr>
        <w:t xml:space="preserve">information </w:t>
      </w:r>
      <w:r w:rsidR="00895437" w:rsidRPr="0011405F">
        <w:rPr>
          <w:sz w:val="20"/>
          <w:szCs w:val="18"/>
        </w:rPr>
        <w:t xml:space="preserve">search. </w:t>
      </w:r>
      <w:r w:rsidR="00895437">
        <w:rPr>
          <w:sz w:val="20"/>
          <w:szCs w:val="18"/>
        </w:rPr>
        <w:t>Moreover, s</w:t>
      </w:r>
      <w:r w:rsidR="001F26CD" w:rsidRPr="0011405F">
        <w:rPr>
          <w:sz w:val="20"/>
          <w:szCs w:val="18"/>
        </w:rPr>
        <w:t xml:space="preserve">ocial media allow citizens to engage with content beyond </w:t>
      </w:r>
      <w:r w:rsidR="00895437">
        <w:rPr>
          <w:sz w:val="20"/>
          <w:szCs w:val="18"/>
        </w:rPr>
        <w:t xml:space="preserve">fractured </w:t>
      </w:r>
      <w:r w:rsidR="001F26CD" w:rsidRPr="0011405F">
        <w:rPr>
          <w:sz w:val="20"/>
          <w:szCs w:val="18"/>
        </w:rPr>
        <w:t>national boundaries</w:t>
      </w:r>
      <w:r w:rsidR="00895437">
        <w:rPr>
          <w:sz w:val="20"/>
          <w:szCs w:val="18"/>
        </w:rPr>
        <w:t xml:space="preserve"> </w:t>
      </w:r>
      <w:r w:rsidR="00895437">
        <w:rPr>
          <w:sz w:val="20"/>
          <w:szCs w:val="18"/>
        </w:rPr>
        <w:fldChar w:fldCharType="begin"/>
      </w:r>
      <w:r w:rsidR="00061E08">
        <w:rPr>
          <w:sz w:val="20"/>
          <w:szCs w:val="18"/>
        </w:rPr>
        <w:instrText xml:space="preserve"> ADDIN ZOTERO_ITEM CSL_CITATION {"citationID":"9ReZBRIJ","properties":{"formattedCitation":"(Bossetta {\\i{}et al.} 2017)","plainCitation":"(Bossetta et al. 2017)","noteIndex":0},"citationItems":[{"id":7330,"uris":["http://zotero.org/groups/2912652/items/CZ4JNE7J"],"uri":["http://zotero.org/groups/2912652/items/CZ4JNE7J"],"itemData":{"id":7330,"type":"chapter","abstract":"Our chapter illustrates how citizens can enact varying styles and degrees of political engagement through social media. It also investigates if citizens engage with political content in ways unhindered by national boundaries. We distinguish between three primary types of content styles (factual, partisan and moral) and four degrees of engagement (making, commenting, diffusing and listening). Moreover, we argue that differences in Twitter and Facebook’s digital architectures encourage certain styles and degrees of engagement over others, and that the two social platforms sustain different levels of transnational activity. Supporting our argument with European cases, we suggest that Twitter is more suitable to fulfil social media’s transnational promise than Facebook, which is better adept at stimulating political participation.","container-title":"Social media and European Politics: Rethinking Power and Legitimacy in the Digital Era","ISBN":"978-1-137-59889-9","note":"DOI: 10.1057/978-1-137-59890-5_3","page":"53-76","source":"ResearchGate","title":"Engaging with European Politics Through Twitter and Facebook: Participation Beyond the National?","title-short":"Engaging with European Politics Through Twitter and Facebook","author":[{"family":"Bossetta","given":"Michael"},{"family":"Dutceac Segesten","given":"Anamaria"},{"family":"Trenz","given":"Hans-Jörg"}],"editor":[{"family":"Barisione","given":"Mauro"},{"family":"Michailidou","given":"Asimina"}],"issued":{"date-parts":[["2017",6,3]]}}}],"schema":"https://github.com/citation-style-language/schema/raw/master/csl-citation.json"} </w:instrText>
      </w:r>
      <w:r w:rsidR="00895437">
        <w:rPr>
          <w:sz w:val="20"/>
          <w:szCs w:val="18"/>
        </w:rPr>
        <w:fldChar w:fldCharType="separate"/>
      </w:r>
      <w:r w:rsidR="00895437" w:rsidRPr="00895437">
        <w:rPr>
          <w:rFonts w:cs="Calibri"/>
          <w:sz w:val="20"/>
          <w:szCs w:val="24"/>
        </w:rPr>
        <w:t xml:space="preserve">(Bossetta </w:t>
      </w:r>
      <w:r w:rsidR="00895437" w:rsidRPr="00895437">
        <w:rPr>
          <w:rFonts w:cs="Calibri"/>
          <w:i/>
          <w:iCs/>
          <w:sz w:val="20"/>
          <w:szCs w:val="24"/>
        </w:rPr>
        <w:t>et al.</w:t>
      </w:r>
      <w:r w:rsidR="00895437" w:rsidRPr="00895437">
        <w:rPr>
          <w:rFonts w:cs="Calibri"/>
          <w:sz w:val="20"/>
          <w:szCs w:val="24"/>
        </w:rPr>
        <w:t xml:space="preserve"> 2017)</w:t>
      </w:r>
      <w:r w:rsidR="00895437">
        <w:rPr>
          <w:sz w:val="20"/>
          <w:szCs w:val="18"/>
        </w:rPr>
        <w:fldChar w:fldCharType="end"/>
      </w:r>
      <w:r w:rsidR="001F26CD" w:rsidRPr="0011405F">
        <w:rPr>
          <w:sz w:val="20"/>
          <w:szCs w:val="18"/>
        </w:rPr>
        <w:t xml:space="preserve">. </w:t>
      </w:r>
      <w:r w:rsidR="00895437" w:rsidRPr="0011405F">
        <w:rPr>
          <w:sz w:val="20"/>
          <w:szCs w:val="18"/>
        </w:rPr>
        <w:t xml:space="preserve">Users may encounter </w:t>
      </w:r>
      <w:r w:rsidR="005121FB">
        <w:rPr>
          <w:sz w:val="20"/>
          <w:szCs w:val="18"/>
        </w:rPr>
        <w:t>supranational</w:t>
      </w:r>
      <w:r w:rsidR="00895437" w:rsidRPr="0011405F">
        <w:rPr>
          <w:sz w:val="20"/>
          <w:szCs w:val="18"/>
        </w:rPr>
        <w:t xml:space="preserve"> messages in their timelines</w:t>
      </w:r>
      <w:r w:rsidR="005121FB">
        <w:rPr>
          <w:sz w:val="20"/>
          <w:szCs w:val="18"/>
        </w:rPr>
        <w:t>,</w:t>
      </w:r>
      <w:r w:rsidR="00895437" w:rsidRPr="0011405F">
        <w:rPr>
          <w:sz w:val="20"/>
          <w:szCs w:val="18"/>
        </w:rPr>
        <w:t xml:space="preserve"> </w:t>
      </w:r>
      <w:r w:rsidR="005121FB">
        <w:rPr>
          <w:sz w:val="20"/>
          <w:szCs w:val="18"/>
        </w:rPr>
        <w:t xml:space="preserve">through </w:t>
      </w:r>
      <w:r w:rsidR="00895437" w:rsidRPr="0011405F">
        <w:rPr>
          <w:sz w:val="20"/>
          <w:szCs w:val="18"/>
        </w:rPr>
        <w:t>their connections</w:t>
      </w:r>
      <w:r w:rsidR="005121FB">
        <w:rPr>
          <w:sz w:val="20"/>
          <w:szCs w:val="18"/>
        </w:rPr>
        <w:t xml:space="preserve">, </w:t>
      </w:r>
      <w:r w:rsidR="00895437" w:rsidRPr="0011405F">
        <w:rPr>
          <w:sz w:val="20"/>
          <w:szCs w:val="18"/>
        </w:rPr>
        <w:t>or they could simply follow respective accounts by a simple click.</w:t>
      </w:r>
      <w:r w:rsidR="00895437">
        <w:rPr>
          <w:sz w:val="20"/>
          <w:szCs w:val="18"/>
        </w:rPr>
        <w:t xml:space="preserve"> </w:t>
      </w:r>
      <w:r w:rsidR="001F26CD" w:rsidRPr="0011405F">
        <w:rPr>
          <w:sz w:val="20"/>
          <w:szCs w:val="18"/>
        </w:rPr>
        <w:t xml:space="preserve">Furthermore, social media imbue </w:t>
      </w:r>
      <w:r w:rsidR="005121FB">
        <w:rPr>
          <w:sz w:val="20"/>
          <w:szCs w:val="18"/>
        </w:rPr>
        <w:t>users</w:t>
      </w:r>
      <w:r w:rsidR="005121FB" w:rsidRPr="0011405F">
        <w:rPr>
          <w:sz w:val="20"/>
          <w:szCs w:val="18"/>
        </w:rPr>
        <w:t xml:space="preserve"> </w:t>
      </w:r>
      <w:r w:rsidR="001F26CD" w:rsidRPr="0011405F">
        <w:rPr>
          <w:sz w:val="20"/>
          <w:szCs w:val="18"/>
        </w:rPr>
        <w:t xml:space="preserve">with a degree of gatekeeping power </w:t>
      </w:r>
      <w:r w:rsidR="00895437">
        <w:rPr>
          <w:sz w:val="20"/>
          <w:szCs w:val="18"/>
        </w:rPr>
        <w:fldChar w:fldCharType="begin"/>
      </w:r>
      <w:r w:rsidR="00061E08">
        <w:rPr>
          <w:sz w:val="20"/>
          <w:szCs w:val="18"/>
        </w:rPr>
        <w:instrText xml:space="preserve"> ADDIN ZOTERO_ITEM CSL_CITATION {"citationID":"zxDiyaUu","properties":{"formattedCitation":"(Wallace 2018)","plainCitation":"(Wallace 2018)","noteIndex":0},"citationItems":[{"id":7341,"uris":["http://zotero.org/groups/2912652/items/7NW3JZGG"],"uri":["http://zotero.org/groups/2912652/items/7NW3JZGG"],"itemData":{"id":7341,"type":"article-journal","abstract":"Gatekeeping theory struggles to describe the rise of algorithms and users as information selectors in digital spaces. Algorithms and users may co-exist as decision-makers and reach high visibility through decentralised gatekeeping mechanisms. Classic gatekeeping theory is no longer adequate in describing contemporary news selection processes online and recent gatekeeping approaches at theory-building are isolated and have not been synthesised in a coherent gatekeeping theory. This theoretical paper addresses this issue and develops a digital gatekeeping model in three steps. First, four gatekeeper archetypes are identified that differ in access, selection criteria and publication choices. Second, gatekeeping frequently involves platforms on which gatekeepers operate. These platforms either apply gatekeeping mechanisms controlled by a central authority or rely on collaborations between many micro-level interactions to publish news. Third, a digital gatekeeping model is derived to model the four gatekeeper archetypes and their selection processes in relation to platforms employing collaborative gatekeeping mechanisms. This proposed digital gatekeeping model extends previous research on gatekeeping by synthesising classic gatekeeping theory with contemporary approaches and by providing a framework for future research on information control and dissemination.","container-title":"Digital Journalism","DOI":"10.1080/21670811.2017.1343648","ISSN":"2167-0811","issue":"3","note":"publisher: Routledge\n_eprint: https://doi.org/10.1080/21670811.2017.1343648","page":"274-293","source":"Taylor and Francis+NEJM","title":"Modelling Contemporary Gatekeeping","volume":"6","author":[{"family":"Wallace","given":"Julian"}],"issued":{"date-parts":[["2018",3,16]]}}}],"schema":"https://github.com/citation-style-language/schema/raw/master/csl-citation.json"} </w:instrText>
      </w:r>
      <w:r w:rsidR="00895437">
        <w:rPr>
          <w:sz w:val="20"/>
          <w:szCs w:val="18"/>
        </w:rPr>
        <w:fldChar w:fldCharType="separate"/>
      </w:r>
      <w:r w:rsidR="00895437" w:rsidRPr="00895437">
        <w:rPr>
          <w:rFonts w:cs="Calibri"/>
          <w:sz w:val="20"/>
        </w:rPr>
        <w:t>(Wallace 2018)</w:t>
      </w:r>
      <w:r w:rsidR="00895437">
        <w:rPr>
          <w:sz w:val="20"/>
          <w:szCs w:val="18"/>
        </w:rPr>
        <w:fldChar w:fldCharType="end"/>
      </w:r>
      <w:r w:rsidR="001F26CD" w:rsidRPr="0011405F">
        <w:rPr>
          <w:sz w:val="20"/>
          <w:szCs w:val="18"/>
        </w:rPr>
        <w:t xml:space="preserve">. </w:t>
      </w:r>
      <w:r w:rsidR="00895437">
        <w:rPr>
          <w:sz w:val="20"/>
          <w:szCs w:val="18"/>
        </w:rPr>
        <w:t>The decentralized structure allows choosing</w:t>
      </w:r>
      <w:r w:rsidR="001F26CD" w:rsidRPr="0011405F">
        <w:rPr>
          <w:sz w:val="20"/>
          <w:szCs w:val="18"/>
        </w:rPr>
        <w:t xml:space="preserve"> which messages </w:t>
      </w:r>
      <w:r w:rsidR="00895437">
        <w:rPr>
          <w:sz w:val="20"/>
          <w:szCs w:val="18"/>
        </w:rPr>
        <w:t>to amplify</w:t>
      </w:r>
      <w:r w:rsidR="005121FB">
        <w:rPr>
          <w:sz w:val="20"/>
          <w:szCs w:val="18"/>
        </w:rPr>
        <w:t>.</w:t>
      </w:r>
      <w:r w:rsidR="001F26CD" w:rsidRPr="0011405F">
        <w:rPr>
          <w:sz w:val="20"/>
          <w:szCs w:val="18"/>
        </w:rPr>
        <w:t xml:space="preserve"> </w:t>
      </w:r>
      <w:r w:rsidR="005121FB">
        <w:rPr>
          <w:sz w:val="20"/>
          <w:szCs w:val="18"/>
        </w:rPr>
        <w:t xml:space="preserve">This </w:t>
      </w:r>
      <w:r w:rsidR="001F26CD" w:rsidRPr="0011405F">
        <w:rPr>
          <w:sz w:val="20"/>
          <w:szCs w:val="18"/>
        </w:rPr>
        <w:t xml:space="preserve">gives supranational EU actors </w:t>
      </w:r>
      <w:del w:id="65" w:author="Uluışık" w:date="2021-10-20T12:56:00Z">
        <w:r w:rsidR="005121FB" w:rsidDel="00F03B37">
          <w:rPr>
            <w:sz w:val="20"/>
            <w:szCs w:val="18"/>
          </w:rPr>
          <w:delText>but also</w:delText>
        </w:r>
      </w:del>
      <w:ins w:id="66" w:author="Uluışık" w:date="2021-10-20T12:56:00Z">
        <w:r w:rsidR="00F03B37">
          <w:rPr>
            <w:sz w:val="20"/>
            <w:szCs w:val="18"/>
          </w:rPr>
          <w:t>as well as</w:t>
        </w:r>
      </w:ins>
      <w:r w:rsidR="005121FB">
        <w:rPr>
          <w:sz w:val="20"/>
          <w:szCs w:val="18"/>
        </w:rPr>
        <w:t xml:space="preserve"> citizens </w:t>
      </w:r>
      <w:r w:rsidR="001F26CD" w:rsidRPr="0011405F">
        <w:rPr>
          <w:sz w:val="20"/>
          <w:szCs w:val="18"/>
        </w:rPr>
        <w:t xml:space="preserve">some freedom to circumvent traditional media selection logics </w:t>
      </w:r>
      <w:r w:rsidR="00895437">
        <w:rPr>
          <w:sz w:val="20"/>
          <w:szCs w:val="18"/>
        </w:rPr>
        <w:t>in</w:t>
      </w:r>
      <w:r w:rsidR="00895437" w:rsidRPr="0011405F">
        <w:rPr>
          <w:sz w:val="20"/>
          <w:szCs w:val="18"/>
        </w:rPr>
        <w:t xml:space="preserve"> generat</w:t>
      </w:r>
      <w:r w:rsidR="00895437">
        <w:rPr>
          <w:sz w:val="20"/>
          <w:szCs w:val="18"/>
        </w:rPr>
        <w:t>ing</w:t>
      </w:r>
      <w:r w:rsidR="00895437" w:rsidRPr="0011405F">
        <w:rPr>
          <w:sz w:val="20"/>
          <w:szCs w:val="18"/>
        </w:rPr>
        <w:t xml:space="preserve"> </w:t>
      </w:r>
      <w:r w:rsidR="001F26CD" w:rsidRPr="0011405F">
        <w:rPr>
          <w:sz w:val="20"/>
          <w:szCs w:val="18"/>
        </w:rPr>
        <w:t xml:space="preserve">publicity. Moreover, social media, specifically Twitter, can act as a ‘double-barrelled gun’: </w:t>
      </w:r>
      <w:del w:id="67" w:author="Uluışık" w:date="2021-10-20T12:56:00Z">
        <w:r w:rsidR="001F26CD" w:rsidRPr="0011405F" w:rsidDel="00F03B37">
          <w:rPr>
            <w:sz w:val="20"/>
            <w:szCs w:val="18"/>
          </w:rPr>
          <w:delText>r</w:delText>
        </w:r>
      </w:del>
      <w:ins w:id="68" w:author="Uluışık" w:date="2021-10-20T12:56:00Z">
        <w:r w:rsidR="00F03B37">
          <w:rPr>
            <w:sz w:val="20"/>
            <w:szCs w:val="18"/>
          </w:rPr>
          <w:t>R</w:t>
        </w:r>
      </w:ins>
      <w:r w:rsidR="001F26CD" w:rsidRPr="0011405F">
        <w:rPr>
          <w:sz w:val="20"/>
          <w:szCs w:val="18"/>
        </w:rPr>
        <w:t xml:space="preserve">ecent research shows that journalists tend to pick up tweets from political actors </w:t>
      </w:r>
      <w:r w:rsidR="000F5F19">
        <w:rPr>
          <w:sz w:val="20"/>
          <w:szCs w:val="18"/>
        </w:rPr>
        <w:t xml:space="preserve">when they </w:t>
      </w:r>
      <w:del w:id="69" w:author="Uluışık" w:date="2021-10-20T12:57:00Z">
        <w:r w:rsidR="000F5F19" w:rsidDel="00F03B37">
          <w:rPr>
            <w:sz w:val="20"/>
            <w:szCs w:val="18"/>
          </w:rPr>
          <w:delText xml:space="preserve">went </w:delText>
        </w:r>
      </w:del>
      <w:ins w:id="70" w:author="Uluışık" w:date="2021-10-20T12:57:00Z">
        <w:r w:rsidR="00F03B37">
          <w:rPr>
            <w:sz w:val="20"/>
            <w:szCs w:val="18"/>
          </w:rPr>
          <w:t xml:space="preserve">have gone </w:t>
        </w:r>
      </w:ins>
      <w:r w:rsidR="000F5F19">
        <w:rPr>
          <w:sz w:val="20"/>
          <w:szCs w:val="18"/>
        </w:rPr>
        <w:t>viral</w:t>
      </w:r>
      <w:ins w:id="71" w:author="Uluışık" w:date="2021-10-22T08:49:00Z">
        <w:r w:rsidR="000742E9">
          <w:rPr>
            <w:sz w:val="20"/>
            <w:szCs w:val="18"/>
          </w:rPr>
          <w:t xml:space="preserve"> and</w:t>
        </w:r>
      </w:ins>
      <w:del w:id="72" w:author="Uluışık" w:date="2021-10-22T08:49:00Z">
        <w:r w:rsidR="000F5F19" w:rsidDel="000742E9">
          <w:rPr>
            <w:sz w:val="20"/>
            <w:szCs w:val="18"/>
          </w:rPr>
          <w:delText xml:space="preserve"> </w:delText>
        </w:r>
        <w:r w:rsidR="00895437" w:rsidDel="000742E9">
          <w:rPr>
            <w:sz w:val="20"/>
            <w:szCs w:val="18"/>
          </w:rPr>
          <w:delText>to</w:delText>
        </w:r>
      </w:del>
      <w:r w:rsidR="00895437">
        <w:rPr>
          <w:sz w:val="20"/>
          <w:szCs w:val="18"/>
        </w:rPr>
        <w:t xml:space="preserve"> </w:t>
      </w:r>
      <w:r w:rsidR="001F26CD" w:rsidRPr="0011405F">
        <w:rPr>
          <w:sz w:val="20"/>
          <w:szCs w:val="18"/>
        </w:rPr>
        <w:t xml:space="preserve">incorporate them in </w:t>
      </w:r>
      <w:r w:rsidR="00895437">
        <w:rPr>
          <w:sz w:val="20"/>
          <w:szCs w:val="18"/>
        </w:rPr>
        <w:t xml:space="preserve">traditional </w:t>
      </w:r>
      <w:r w:rsidR="001F26CD" w:rsidRPr="0011405F">
        <w:rPr>
          <w:sz w:val="20"/>
          <w:szCs w:val="18"/>
        </w:rPr>
        <w:t xml:space="preserve">news </w:t>
      </w:r>
      <w:r w:rsidR="001F26CD" w:rsidRPr="0011405F">
        <w:rPr>
          <w:sz w:val="20"/>
          <w:szCs w:val="18"/>
        </w:rPr>
        <w:fldChar w:fldCharType="begin"/>
      </w:r>
      <w:r w:rsidR="00061E08">
        <w:rPr>
          <w:sz w:val="20"/>
          <w:szCs w:val="18"/>
        </w:rPr>
        <w:instrText xml:space="preserve"> ADDIN ZOTERO_ITEM CSL_CITATION {"citationID":"GuetmFVH","properties":{"formattedCitation":"(Cage {\\i{}et al.} 2020; Oschatz {\\i{}et al.} 2021)","plainCitation":"(Cage et al. 2020; Oschatz et al. 2021)","noteIndex":0},"citationItems":[{"id":7152,"uris":["http://zotero.org/groups/2912652/items/F4HGHZNH"],"uri":["http://zotero.org/groups/2912652/items/F4HGHZNH"],"itemData":{"id":7152,"type":"report","abstract":"Social media affects not only the way we consume news, but also the way news is pro- duced, including by traditional media outlets. In this paper, we study the propagation of information from social media to mainstream media, and investigate whether news ed- itors are influenced in their editorial decisions by stories popularity on social media. To do so, we build a novel dataset including a representative sample of all tweets produced in French between July 2018 and July 2019 (1.8 billion tweets, around 70% of all tweets in French during the period) and the content published online by about 200 mainstream media during the same time period, and develop novel algorithms to identify and link events on social and mainstream media. To isolate the causal impact of popularity, we rely on the structure of the Twitter network and propose a new instrument based on the interaction between measures of user centrality and news pressure at the time of the event. We show that story popularity has a positive effect on media coverage, and that this effect varies depending on media outlets’ characteristics. These findings shed a new light on our understanding of how editors decide on the coverage for stories, and question the welfare effects of social media.","event-place":"Rochester, NY","genre":"SSRN Scholarly Paper","language":"en","note":"DOI: 10.2139/ssrn.3663899","number":"ID 3663899","publisher":"Social Science Research Network","publisher-place":"Rochester, NY","source":"papers.ssrn.com","title":"Social Media and Newsroom Production Decisions","URL":"https://papers.ssrn.com/abstract=3663899","author":[{"family":"Cage","given":"Julia"},{"family":"Herve","given":"Nicolas"},{"family":"Mazoyer","given":"Beatrice"}],"accessed":{"date-parts":[["2021",7,1]]},"issued":{"date-parts":[["2020",7,30]]}}},{"id":7173,"uris":["http://zotero.org/groups/2912652/items/VXA9QKS2"],"uri":["http://zotero.org/groups/2912652/items/VXA9QKS2"],"itemData":{"id":7173,"type":"article-journal","abstract":"This study examines the growing journalistic practice of embedding full tweets in online political news coverage. Against the background of a hybrid media system, we pursue three research goals. First, we evaluate the scope of the Twitter-in-the-news phenomenon relative to news coverage as a whole. Second, we examine the functions of embedded tweets. Third, we identify characteristics that increase the likelihood that tweets will be selected for publication in a news article. We combine computational methods with a manual content analysis and analyze political news coverage of one month outside election periods in four German online news outlets. Our results show that embedding tweets in the news is not a niche phenomenon but has been established as a routine journalistic practice to a moderate extent. In the majority of news articles, the function of tweets is to illustrate an argument or information provided in the text. Geographical proximity and – with some dependencies – the number of popularity cues increased the likelihood of a tweet to be picked up for reporting. The paper shows how transformation processes currently observed in journalism manifest themselves in reporting.","container-title":"Digital Journalism","DOI":"10.1080/21670811.2021.1912624","ISSN":"2167-0811","issue":"0","note":"publisher: Routledge\n_eprint: https://doi.org/10.1080/21670811.2021.1912624","page":"1-20","source":"Taylor and Francis+NEJM","title":"Twitter in the News: An Analysis of Embedded Tweets in Political News Coverage","title-short":"Twitter in the News","volume":"0","author":[{"family":"Oschatz","given":"Corinna"},{"family":"Stier","given":"Sebastian"},{"family":"Maier","given":"Jürgen"}],"issued":{"date-parts":[["2021",7,1]]}}}],"schema":"https://github.com/citation-style-language/schema/raw/master/csl-citation.json"} </w:instrText>
      </w:r>
      <w:r w:rsidR="001F26CD" w:rsidRPr="0011405F">
        <w:rPr>
          <w:sz w:val="20"/>
          <w:szCs w:val="18"/>
        </w:rPr>
        <w:fldChar w:fldCharType="separate"/>
      </w:r>
      <w:r w:rsidR="001F26CD" w:rsidRPr="0011405F">
        <w:rPr>
          <w:sz w:val="20"/>
          <w:szCs w:val="18"/>
        </w:rPr>
        <w:t xml:space="preserve">(Cage </w:t>
      </w:r>
      <w:r w:rsidR="001F26CD" w:rsidRPr="0011405F">
        <w:rPr>
          <w:i/>
          <w:iCs/>
          <w:sz w:val="20"/>
          <w:szCs w:val="18"/>
        </w:rPr>
        <w:t>et al.</w:t>
      </w:r>
      <w:r w:rsidR="001F26CD" w:rsidRPr="0011405F">
        <w:rPr>
          <w:sz w:val="20"/>
          <w:szCs w:val="18"/>
        </w:rPr>
        <w:t xml:space="preserve"> 2020; Oschatz </w:t>
      </w:r>
      <w:r w:rsidR="001F26CD" w:rsidRPr="0011405F">
        <w:rPr>
          <w:i/>
          <w:iCs/>
          <w:sz w:val="20"/>
          <w:szCs w:val="18"/>
        </w:rPr>
        <w:t>et al.</w:t>
      </w:r>
      <w:r w:rsidR="001F26CD" w:rsidRPr="0011405F">
        <w:rPr>
          <w:sz w:val="20"/>
          <w:szCs w:val="18"/>
        </w:rPr>
        <w:t xml:space="preserve"> 2021)</w:t>
      </w:r>
      <w:r w:rsidR="001F26CD" w:rsidRPr="0011405F">
        <w:rPr>
          <w:sz w:val="20"/>
          <w:szCs w:val="18"/>
          <w:lang w:val="en-US"/>
        </w:rPr>
        <w:fldChar w:fldCharType="end"/>
      </w:r>
      <w:r w:rsidR="001F26CD" w:rsidRPr="0011405F">
        <w:rPr>
          <w:sz w:val="20"/>
          <w:szCs w:val="18"/>
          <w:lang w:val="en-US"/>
        </w:rPr>
        <w:t>.</w:t>
      </w:r>
    </w:p>
    <w:p w14:paraId="4297938B" w14:textId="67D88FCE" w:rsidR="00FF546C" w:rsidRPr="00EC07E0" w:rsidRDefault="00CC7231" w:rsidP="007D7C37">
      <w:pPr>
        <w:spacing w:before="120" w:after="0" w:line="240" w:lineRule="auto"/>
        <w:jc w:val="both"/>
        <w:rPr>
          <w:sz w:val="20"/>
          <w:szCs w:val="18"/>
        </w:rPr>
      </w:pPr>
      <w:r>
        <w:rPr>
          <w:sz w:val="20"/>
          <w:szCs w:val="18"/>
        </w:rPr>
        <w:t xml:space="preserve">To be sure, social media </w:t>
      </w:r>
      <w:r w:rsidR="005121FB">
        <w:rPr>
          <w:sz w:val="20"/>
          <w:szCs w:val="18"/>
        </w:rPr>
        <w:t xml:space="preserve">hardly </w:t>
      </w:r>
      <w:r>
        <w:rPr>
          <w:sz w:val="20"/>
          <w:szCs w:val="18"/>
        </w:rPr>
        <w:t xml:space="preserve">offer a panacea to </w:t>
      </w:r>
      <w:del w:id="73" w:author="Uluışık" w:date="2021-10-20T12:59:00Z">
        <w:r w:rsidDel="00F03B37">
          <w:rPr>
            <w:sz w:val="20"/>
            <w:szCs w:val="18"/>
          </w:rPr>
          <w:delText xml:space="preserve">all of </w:delText>
        </w:r>
      </w:del>
      <w:r>
        <w:rPr>
          <w:sz w:val="20"/>
          <w:szCs w:val="18"/>
        </w:rPr>
        <w:t>the EU’s communication deficits</w:t>
      </w:r>
      <w:ins w:id="74" w:author="Uluışık" w:date="2021-10-20T12:59:00Z">
        <w:r w:rsidR="00F03B37">
          <w:rPr>
            <w:sz w:val="20"/>
            <w:szCs w:val="18"/>
          </w:rPr>
          <w:t>,</w:t>
        </w:r>
      </w:ins>
      <w:del w:id="75" w:author="Uluışık" w:date="2021-10-20T12:59:00Z">
        <w:r w:rsidRPr="00EC07E0" w:rsidDel="00F03B37">
          <w:rPr>
            <w:sz w:val="20"/>
            <w:szCs w:val="18"/>
          </w:rPr>
          <w:delText>.</w:delText>
        </w:r>
      </w:del>
      <w:r w:rsidRPr="00EC07E0">
        <w:rPr>
          <w:sz w:val="20"/>
          <w:szCs w:val="18"/>
        </w:rPr>
        <w:t xml:space="preserve"> </w:t>
      </w:r>
      <w:ins w:id="76" w:author="Uluışık" w:date="2021-10-20T12:59:00Z">
        <w:r w:rsidR="00F03B37">
          <w:rPr>
            <w:sz w:val="20"/>
            <w:szCs w:val="18"/>
          </w:rPr>
          <w:t>b</w:t>
        </w:r>
      </w:ins>
      <w:del w:id="77" w:author="Uluışık" w:date="2021-10-20T12:59:00Z">
        <w:r w:rsidRPr="00EC07E0" w:rsidDel="00F03B37">
          <w:rPr>
            <w:sz w:val="20"/>
            <w:szCs w:val="18"/>
          </w:rPr>
          <w:delText>B</w:delText>
        </w:r>
      </w:del>
      <w:r w:rsidRPr="00EC07E0">
        <w:rPr>
          <w:sz w:val="20"/>
          <w:szCs w:val="18"/>
        </w:rPr>
        <w:t xml:space="preserve">ut </w:t>
      </w:r>
      <w:r>
        <w:rPr>
          <w:sz w:val="20"/>
          <w:szCs w:val="18"/>
        </w:rPr>
        <w:t>they</w:t>
      </w:r>
      <w:ins w:id="78" w:author="Uluışık" w:date="2021-10-20T12:59:00Z">
        <w:r w:rsidR="00F03B37">
          <w:rPr>
            <w:sz w:val="20"/>
            <w:szCs w:val="18"/>
          </w:rPr>
          <w:t xml:space="preserve"> do</w:t>
        </w:r>
      </w:ins>
      <w:r>
        <w:rPr>
          <w:sz w:val="20"/>
          <w:szCs w:val="18"/>
        </w:rPr>
        <w:t xml:space="preserve"> </w:t>
      </w:r>
      <w:r w:rsidR="00F04659">
        <w:rPr>
          <w:sz w:val="20"/>
          <w:szCs w:val="18"/>
        </w:rPr>
        <w:t>promise</w:t>
      </w:r>
      <w:r>
        <w:rPr>
          <w:sz w:val="20"/>
          <w:szCs w:val="18"/>
        </w:rPr>
        <w:t xml:space="preserve"> an additional communication channel </w:t>
      </w:r>
      <w:r w:rsidR="005C7E87">
        <w:rPr>
          <w:sz w:val="20"/>
          <w:szCs w:val="18"/>
        </w:rPr>
        <w:t>with</w:t>
      </w:r>
      <w:r>
        <w:rPr>
          <w:sz w:val="20"/>
          <w:szCs w:val="18"/>
        </w:rPr>
        <w:t xml:space="preserve"> attractive features to overcome obstacles for comprehensible supranational messaging </w:t>
      </w:r>
      <w:r w:rsidR="000F5F19">
        <w:rPr>
          <w:sz w:val="20"/>
          <w:szCs w:val="18"/>
        </w:rPr>
        <w:t xml:space="preserve">to the average citizen </w:t>
      </w:r>
      <w:r>
        <w:rPr>
          <w:sz w:val="20"/>
          <w:szCs w:val="18"/>
        </w:rPr>
        <w:t xml:space="preserve">with higher levels of publicity. </w:t>
      </w:r>
      <w:commentRangeStart w:id="79"/>
      <w:ins w:id="80" w:author="Uluışık" w:date="2021-10-20T13:02:00Z">
        <w:r w:rsidR="00843747">
          <w:rPr>
            <w:sz w:val="20"/>
            <w:szCs w:val="18"/>
          </w:rPr>
          <w:t>However</w:t>
        </w:r>
      </w:ins>
      <w:commentRangeEnd w:id="79"/>
      <w:ins w:id="81" w:author="Uluışık" w:date="2021-10-20T13:04:00Z">
        <w:r w:rsidR="00843747">
          <w:rPr>
            <w:rStyle w:val="Kommentarzeichen"/>
          </w:rPr>
          <w:commentReference w:id="79"/>
        </w:r>
      </w:ins>
      <w:ins w:id="82" w:author="Uluışık" w:date="2021-10-20T13:01:00Z">
        <w:r w:rsidR="00F03B37">
          <w:rPr>
            <w:sz w:val="20"/>
            <w:szCs w:val="18"/>
          </w:rPr>
          <w:t>,</w:t>
        </w:r>
      </w:ins>
      <w:del w:id="83" w:author="Uluışık" w:date="2021-10-20T13:01:00Z">
        <w:r w:rsidR="000F5F19" w:rsidDel="00F03B37">
          <w:rPr>
            <w:sz w:val="20"/>
            <w:szCs w:val="18"/>
          </w:rPr>
          <w:delText>But</w:delText>
        </w:r>
      </w:del>
      <w:r w:rsidR="000F5F19">
        <w:rPr>
          <w:sz w:val="20"/>
          <w:szCs w:val="18"/>
        </w:rPr>
        <w:t xml:space="preserve"> d</w:t>
      </w:r>
      <w:r>
        <w:rPr>
          <w:sz w:val="20"/>
          <w:szCs w:val="18"/>
        </w:rPr>
        <w:t xml:space="preserve">o supranational executives </w:t>
      </w:r>
      <w:r w:rsidR="005121FB">
        <w:rPr>
          <w:sz w:val="20"/>
          <w:szCs w:val="18"/>
        </w:rPr>
        <w:t xml:space="preserve">actually </w:t>
      </w:r>
      <w:r>
        <w:rPr>
          <w:sz w:val="20"/>
          <w:szCs w:val="18"/>
        </w:rPr>
        <w:t>exploit this potential?</w:t>
      </w:r>
    </w:p>
    <w:p w14:paraId="08806303" w14:textId="77777777" w:rsidR="00895437" w:rsidRPr="0011405F" w:rsidRDefault="00895437" w:rsidP="007D7C37">
      <w:pPr>
        <w:spacing w:before="120" w:after="0" w:line="240" w:lineRule="auto"/>
        <w:jc w:val="both"/>
        <w:rPr>
          <w:b/>
          <w:sz w:val="20"/>
          <w:szCs w:val="18"/>
        </w:rPr>
      </w:pPr>
    </w:p>
    <w:p w14:paraId="6DB8B620" w14:textId="3B805CAA" w:rsidR="00A233EF" w:rsidRPr="0011405F" w:rsidRDefault="00FF546C" w:rsidP="00A233EF">
      <w:pPr>
        <w:spacing w:before="120" w:after="120" w:line="240" w:lineRule="auto"/>
        <w:jc w:val="both"/>
        <w:rPr>
          <w:sz w:val="20"/>
          <w:szCs w:val="18"/>
          <w:lang w:val="en-US"/>
        </w:rPr>
      </w:pPr>
      <w:bookmarkStart w:id="84" w:name="_Hlk75851178"/>
      <w:r>
        <w:rPr>
          <w:b/>
          <w:sz w:val="20"/>
          <w:szCs w:val="18"/>
          <w:lang w:val="en-US"/>
        </w:rPr>
        <w:t>3</w:t>
      </w:r>
      <w:r w:rsidR="00A233EF" w:rsidRPr="0011405F">
        <w:rPr>
          <w:b/>
          <w:sz w:val="20"/>
          <w:szCs w:val="18"/>
          <w:lang w:val="en-US"/>
        </w:rPr>
        <w:t xml:space="preserve">. Data: </w:t>
      </w:r>
      <w:r w:rsidR="00CC7231">
        <w:rPr>
          <w:b/>
          <w:sz w:val="20"/>
          <w:szCs w:val="18"/>
          <w:lang w:val="en-US"/>
        </w:rPr>
        <w:t>Supranational t</w:t>
      </w:r>
      <w:r w:rsidR="00A233EF" w:rsidRPr="0011405F">
        <w:rPr>
          <w:b/>
          <w:sz w:val="20"/>
          <w:szCs w:val="18"/>
          <w:lang w:val="en-US"/>
        </w:rPr>
        <w:t>weets</w:t>
      </w:r>
      <w:r w:rsidR="00CB4ABB">
        <w:rPr>
          <w:b/>
          <w:sz w:val="20"/>
          <w:szCs w:val="18"/>
          <w:lang w:val="en-US"/>
        </w:rPr>
        <w:t xml:space="preserve"> and </w:t>
      </w:r>
      <w:r w:rsidR="00A233EF" w:rsidRPr="0011405F">
        <w:rPr>
          <w:b/>
          <w:sz w:val="20"/>
          <w:szCs w:val="18"/>
          <w:lang w:val="en-US"/>
        </w:rPr>
        <w:t>benchmarks</w:t>
      </w:r>
    </w:p>
    <w:bookmarkEnd w:id="84"/>
    <w:p w14:paraId="4CEDE2C1" w14:textId="63415B87" w:rsidR="0063237A" w:rsidRPr="0011405F" w:rsidRDefault="005121FB" w:rsidP="0063237A">
      <w:pPr>
        <w:pStyle w:val="FirstParagraph"/>
        <w:jc w:val="both"/>
        <w:rPr>
          <w:sz w:val="20"/>
          <w:szCs w:val="20"/>
        </w:rPr>
      </w:pPr>
      <w:r>
        <w:rPr>
          <w:sz w:val="20"/>
          <w:szCs w:val="20"/>
        </w:rPr>
        <w:t>O</w:t>
      </w:r>
      <w:r w:rsidR="00CC7231">
        <w:rPr>
          <w:sz w:val="20"/>
          <w:szCs w:val="20"/>
        </w:rPr>
        <w:t>ur analys</w:t>
      </w:r>
      <w:r w:rsidR="00972126">
        <w:rPr>
          <w:sz w:val="20"/>
          <w:szCs w:val="20"/>
        </w:rPr>
        <w:t>e</w:t>
      </w:r>
      <w:r w:rsidR="00CC7231">
        <w:rPr>
          <w:sz w:val="20"/>
          <w:szCs w:val="20"/>
        </w:rPr>
        <w:t xml:space="preserve">s focus </w:t>
      </w:r>
      <w:r w:rsidR="0063237A" w:rsidRPr="0029563D">
        <w:rPr>
          <w:sz w:val="20"/>
          <w:szCs w:val="20"/>
        </w:rPr>
        <w:t xml:space="preserve">on </w:t>
      </w:r>
      <w:r w:rsidR="0063237A" w:rsidRPr="00843747">
        <w:rPr>
          <w:sz w:val="20"/>
          <w:szCs w:val="20"/>
          <w:rPrChange w:id="85" w:author="Uluışık" w:date="2021-10-20T13:05:00Z">
            <w:rPr>
              <w:i/>
              <w:sz w:val="20"/>
              <w:szCs w:val="20"/>
            </w:rPr>
          </w:rPrChange>
        </w:rPr>
        <w:t>Twitter</w:t>
      </w:r>
      <w:r w:rsidR="00CB4ABB">
        <w:rPr>
          <w:i/>
          <w:sz w:val="20"/>
          <w:szCs w:val="20"/>
        </w:rPr>
        <w:t xml:space="preserve"> </w:t>
      </w:r>
      <w:r w:rsidR="00CB4ABB">
        <w:rPr>
          <w:sz w:val="20"/>
          <w:szCs w:val="20"/>
        </w:rPr>
        <w:t>for three reasons</w:t>
      </w:r>
      <w:r w:rsidR="0063237A" w:rsidRPr="0011405F">
        <w:rPr>
          <w:sz w:val="20"/>
          <w:szCs w:val="20"/>
        </w:rPr>
        <w:t xml:space="preserve">. </w:t>
      </w:r>
      <w:r>
        <w:rPr>
          <w:sz w:val="20"/>
          <w:szCs w:val="20"/>
        </w:rPr>
        <w:t xml:space="preserve">Among </w:t>
      </w:r>
      <w:r w:rsidR="00061E08">
        <w:rPr>
          <w:sz w:val="20"/>
          <w:szCs w:val="20"/>
        </w:rPr>
        <w:t>all</w:t>
      </w:r>
      <w:r>
        <w:rPr>
          <w:sz w:val="20"/>
          <w:szCs w:val="20"/>
        </w:rPr>
        <w:t xml:space="preserve"> </w:t>
      </w:r>
      <w:r w:rsidR="00CB4ABB">
        <w:rPr>
          <w:sz w:val="20"/>
          <w:szCs w:val="20"/>
        </w:rPr>
        <w:t xml:space="preserve">social media </w:t>
      </w:r>
      <w:r>
        <w:rPr>
          <w:sz w:val="20"/>
          <w:szCs w:val="20"/>
        </w:rPr>
        <w:t xml:space="preserve">platforms, Twitter </w:t>
      </w:r>
      <w:r w:rsidR="0063237A" w:rsidRPr="0011405F">
        <w:rPr>
          <w:sz w:val="20"/>
          <w:szCs w:val="20"/>
        </w:rPr>
        <w:t xml:space="preserve">has acquired </w:t>
      </w:r>
      <w:r>
        <w:rPr>
          <w:sz w:val="20"/>
          <w:szCs w:val="20"/>
        </w:rPr>
        <w:t xml:space="preserve">the most </w:t>
      </w:r>
      <w:r w:rsidR="0063237A" w:rsidRPr="0011405F">
        <w:rPr>
          <w:sz w:val="20"/>
          <w:szCs w:val="20"/>
        </w:rPr>
        <w:t xml:space="preserve">significant place in the </w:t>
      </w:r>
      <w:r>
        <w:rPr>
          <w:sz w:val="20"/>
          <w:szCs w:val="20"/>
        </w:rPr>
        <w:t xml:space="preserve">decidedly </w:t>
      </w:r>
      <w:r w:rsidR="0063237A" w:rsidRPr="0011405F">
        <w:rPr>
          <w:sz w:val="20"/>
          <w:szCs w:val="20"/>
        </w:rPr>
        <w:t xml:space="preserve">political communication environments </w:t>
      </w:r>
      <w:r>
        <w:rPr>
          <w:sz w:val="20"/>
          <w:szCs w:val="20"/>
        </w:rPr>
        <w:t xml:space="preserve">during </w:t>
      </w:r>
      <w:r w:rsidR="0063237A" w:rsidRPr="0011405F">
        <w:rPr>
          <w:sz w:val="20"/>
          <w:szCs w:val="20"/>
        </w:rPr>
        <w:t xml:space="preserve">the recent decade </w:t>
      </w:r>
      <w:r w:rsidR="0063237A" w:rsidRPr="0011405F">
        <w:rPr>
          <w:sz w:val="20"/>
          <w:szCs w:val="20"/>
        </w:rPr>
        <w:fldChar w:fldCharType="begin"/>
      </w:r>
      <w:r w:rsidR="00061E08">
        <w:rPr>
          <w:sz w:val="20"/>
          <w:szCs w:val="20"/>
        </w:rPr>
        <w:instrText xml:space="preserve"> ADDIN ZOTERO_ITEM CSL_CITATION {"citationID":"zMOKuHpm","properties":{"formattedCitation":"(Jungherr 2016; Segesten and Bossetta 2017; Stier {\\i{}et al.} 2018)","plainCitation":"(Jungherr 2016; Segesten and Bossetta 2017; Stier et al. 2018)","noteIndex":0},"citationItems":[{"id":7168,"uris":["http://zotero.org/groups/2912652/items/5XLBISNL"],"uri":["http://zotero.org/groups/2912652/items/5XLBISNL"],"itemData":{"id":7168,"type":"article-journal","abstract":"Twitter has become a pervasive tool in election campaigns. Candidates, parties, journalists, and a steadily increasing share of the public are using Twitter to comment on, interact around, and research public reactions to politics. These uses have met with growing scholarly attention. As of now, this research is fragmented, lacks a common body of evidence, and shared approaches to data collection and selection. This article presents the results of a systematic literature review of 127 studies addressing the use of Twitter in election campaigns. In this systematic review, I will discuss the available research with regard to findings on the use of Twitter by parties, candidates, and publics during election campaigns and during mediated campaign events. Also, I will address prominent research designs and approaches to data collection and selection.","container-title":"Journal of Information Technology &amp; Politics","DOI":"10.1080/19331681.2015.1132401","ISSN":"1933-1681","issue":"1","note":"publisher: Routledge\n_eprint: https://doi.org/10.1080/19331681.2015.1132401","page":"72-91","source":"Taylor and Francis+NEJM","title":"Twitter use in election campaigns: A systematic literature review","title-short":"Twitter use in election campaigns","volume":"13","author":[{"family":"Jungherr","given":"Andreas"}],"issued":{"date-parts":[["2016",1,2]]}}},{"id":7170,"uris":["http://zotero.org/groups/2912652/items/57LLFY3H"],"uri":["http://zotero.org/groups/2912652/items/57LLFY3H"],"itemData":{"id":7170,"type":"article-journal","abstract":"This study investigates how, and to what extent, citizens use Twitter as a platform for political mobilization in an electoral context. Conceptualizing political participation as a process, we develop a typology of political participation designed to isolate mobilizing calls for action from the rest of the political discussion online. Based on Twitter data collected one week prior to the 2015 British general election, we then identify the top 100 most retweeted accounts using the hashtag #GE2015, classify them by actor type, and perform a content analysis of their Twitter posts according to our typology. Our results show that citizens – not political parties – are the primary initiators and sharers of political calls for action leading up to the election. However, this finding is largely due to an uneven distribution of citizen-driven mobilizing activity. A small number of highly active users, typically supporters of nationalist parties, are by far the most active users in our dataset. We also identify four primary strategies used by citizens to enact mobilization through Twitter: in-text calls for action, hashtag commands, sharing mobilizing content, and frequent postings. Citizens predominantly expressed political calls for action through Twitter’s hashtag feature, a finding that supports the notion that traditional conceptions of political participation require nuance to accommodate the new ways citizens are participating in the politics of the digital age.","container-title":"Information, Communication &amp; Society","DOI":"10.1080/1369118X.2016.1252413","ISSN":"1369-118X","issue":"11","note":"publisher: Routledge\n_eprint: https://doi.org/10.1080/1369118X.2016.1252413","page":"1625-1643","source":"Taylor and Francis+NEJM","title":"A typology of political participation online: how citizens used Twitter to mobilize during the 2015 British general elections","title-short":"A typology of political participation online","volume":"20","author":[{"family":"Segesten","given":"Anamaria Dutceac"},{"family":"Bossetta","given":"Michael"}],"issued":{"date-parts":[["2017",11,2]]}}},{"id":7167,"uris":["http://zotero.org/groups/2912652/items/RC85UEWM"],"uri":["http://zotero.org/groups/2912652/items/RC85UEWM"],"itemData":{"id":7167,"type":"article-journal","abstract":"Although considerable research has concentrated on online campaigning, it is still unclear how politicians use different social media platforms in political communication. Focusing on the German federal election campaign 2013, this article investigates whether election candidates address the topics most important to the mass audience and to which extent their communication is shaped by the characteristics of Facebook and Twitter. Based on open-ended responses from a representative survey conducted during the election campaign, we train a human-interpretable Bayesian language model to identify political topics. Applying the model to social media messages of candidates and their direct audiences, we find that both prioritize different topics than the mass audience. The analysis also shows that politicians use Facebook and Twitter for different purposes. We relate the various findings to the mediation of political communication on social media induced by the particular characteristics of audiences and sociotechnical environments.","container-title":"Political Communication","DOI":"10.1080/10584609.2017.1334728","ISSN":"1058-4609","issue":"1","note":"publisher: Routledge\n_eprint: https://doi.org/10.1080/10584609.2017.1334728","page":"50-74","source":"Taylor and Francis+NEJM","title":"Election Campaigning on Social Media: Politicians, Audiences, and the Mediation of Political Communication on Facebook and Twitter","title-short":"Election Campaigning on Social Media","volume":"35","author":[{"family":"Stier","given":"Sebastian"},{"family":"Bleier","given":"Arnim"},{"family":"Lietz","given":"Haiko"},{"family":"Strohmaier","given":"Markus"}],"issued":{"date-parts":[["2018",1,2]]}}}],"schema":"https://github.com/citation-style-language/schema/raw/master/csl-citation.json"} </w:instrText>
      </w:r>
      <w:r w:rsidR="0063237A" w:rsidRPr="0011405F">
        <w:rPr>
          <w:sz w:val="20"/>
          <w:szCs w:val="20"/>
        </w:rPr>
        <w:fldChar w:fldCharType="separate"/>
      </w:r>
      <w:r w:rsidR="0032464D" w:rsidRPr="0032464D">
        <w:rPr>
          <w:rFonts w:ascii="Calibri" w:hAnsi="Calibri" w:cs="Calibri"/>
          <w:sz w:val="20"/>
        </w:rPr>
        <w:t xml:space="preserve">(Jungherr 2016; Segesten and Bossetta 2017; Stier </w:t>
      </w:r>
      <w:r w:rsidR="0032464D" w:rsidRPr="0032464D">
        <w:rPr>
          <w:rFonts w:ascii="Calibri" w:hAnsi="Calibri" w:cs="Calibri"/>
          <w:i/>
          <w:iCs/>
          <w:sz w:val="20"/>
        </w:rPr>
        <w:t>et al.</w:t>
      </w:r>
      <w:r w:rsidR="0032464D" w:rsidRPr="0032464D">
        <w:rPr>
          <w:rFonts w:ascii="Calibri" w:hAnsi="Calibri" w:cs="Calibri"/>
          <w:sz w:val="20"/>
        </w:rPr>
        <w:t xml:space="preserve"> 2018)</w:t>
      </w:r>
      <w:r w:rsidR="0063237A" w:rsidRPr="0011405F">
        <w:rPr>
          <w:sz w:val="20"/>
          <w:szCs w:val="20"/>
        </w:rPr>
        <w:fldChar w:fldCharType="end"/>
      </w:r>
      <w:r w:rsidR="0063237A" w:rsidRPr="0011405F">
        <w:rPr>
          <w:sz w:val="20"/>
          <w:szCs w:val="20"/>
        </w:rPr>
        <w:t xml:space="preserve">. </w:t>
      </w:r>
      <w:r>
        <w:rPr>
          <w:sz w:val="20"/>
          <w:szCs w:val="20"/>
        </w:rPr>
        <w:t>As noted</w:t>
      </w:r>
      <w:r w:rsidR="00972126">
        <w:rPr>
          <w:sz w:val="20"/>
          <w:szCs w:val="20"/>
        </w:rPr>
        <w:t xml:space="preserve"> above</w:t>
      </w:r>
      <w:r>
        <w:rPr>
          <w:sz w:val="20"/>
          <w:szCs w:val="20"/>
        </w:rPr>
        <w:t xml:space="preserve">, </w:t>
      </w:r>
      <w:r w:rsidR="00CB4ABB">
        <w:rPr>
          <w:sz w:val="20"/>
          <w:szCs w:val="20"/>
        </w:rPr>
        <w:t xml:space="preserve">especially </w:t>
      </w:r>
      <w:r>
        <w:rPr>
          <w:sz w:val="20"/>
          <w:szCs w:val="20"/>
        </w:rPr>
        <w:t>T</w:t>
      </w:r>
      <w:r w:rsidR="0063237A" w:rsidRPr="0011405F">
        <w:rPr>
          <w:sz w:val="20"/>
          <w:szCs w:val="20"/>
        </w:rPr>
        <w:t>witter is</w:t>
      </w:r>
      <w:r>
        <w:rPr>
          <w:sz w:val="20"/>
          <w:szCs w:val="20"/>
        </w:rPr>
        <w:t xml:space="preserve"> </w:t>
      </w:r>
      <w:r w:rsidR="00061E08" w:rsidRPr="000742E9">
        <w:rPr>
          <w:sz w:val="20"/>
          <w:szCs w:val="20"/>
        </w:rPr>
        <w:t>th</w:t>
      </w:r>
      <w:ins w:id="86" w:author="Uluışık" w:date="2021-10-22T08:50:00Z">
        <w:r w:rsidR="000742E9">
          <w:rPr>
            <w:sz w:val="20"/>
            <w:szCs w:val="20"/>
          </w:rPr>
          <w:t>erefore</w:t>
        </w:r>
      </w:ins>
      <w:del w:id="87" w:author="Uluışık" w:date="2021-10-22T08:50:00Z">
        <w:r w:rsidR="00061E08" w:rsidRPr="000742E9" w:rsidDel="000742E9">
          <w:rPr>
            <w:sz w:val="20"/>
            <w:szCs w:val="20"/>
          </w:rPr>
          <w:delText>us</w:delText>
        </w:r>
      </w:del>
      <w:r w:rsidR="00061E08" w:rsidRPr="000742E9">
        <w:rPr>
          <w:sz w:val="20"/>
          <w:szCs w:val="20"/>
        </w:rPr>
        <w:t xml:space="preserve"> </w:t>
      </w:r>
      <w:r w:rsidRPr="000742E9">
        <w:rPr>
          <w:sz w:val="20"/>
          <w:szCs w:val="20"/>
        </w:rPr>
        <w:t>also</w:t>
      </w:r>
      <w:r w:rsidR="0063237A" w:rsidRPr="0011405F">
        <w:rPr>
          <w:sz w:val="20"/>
          <w:szCs w:val="20"/>
        </w:rPr>
        <w:t xml:space="preserve"> </w:t>
      </w:r>
      <w:r w:rsidR="00CC7231">
        <w:rPr>
          <w:sz w:val="20"/>
          <w:szCs w:val="20"/>
        </w:rPr>
        <w:t xml:space="preserve">consumed and </w:t>
      </w:r>
      <w:r w:rsidR="00061E08">
        <w:rPr>
          <w:sz w:val="20"/>
          <w:szCs w:val="20"/>
        </w:rPr>
        <w:t xml:space="preserve">often </w:t>
      </w:r>
      <w:r w:rsidR="00CC7231">
        <w:rPr>
          <w:sz w:val="20"/>
          <w:szCs w:val="20"/>
        </w:rPr>
        <w:t xml:space="preserve">amplified by </w:t>
      </w:r>
      <w:r w:rsidR="00061E08">
        <w:rPr>
          <w:sz w:val="20"/>
          <w:szCs w:val="20"/>
        </w:rPr>
        <w:t>journalists</w:t>
      </w:r>
      <w:del w:id="88" w:author="Uluışık" w:date="2021-10-22T11:36:00Z">
        <w:r w:rsidR="0063237A" w:rsidRPr="0029563D" w:rsidDel="001507E1">
          <w:rPr>
            <w:sz w:val="20"/>
            <w:szCs w:val="20"/>
          </w:rPr>
          <w:delText>.</w:delText>
        </w:r>
      </w:del>
      <w:r w:rsidR="0063237A" w:rsidRPr="0011405F">
        <w:rPr>
          <w:sz w:val="20"/>
          <w:szCs w:val="20"/>
        </w:rPr>
        <w:t xml:space="preserve"> </w:t>
      </w:r>
      <w:del w:id="89" w:author="Uluışık" w:date="2021-10-22T11:36:00Z">
        <w:r w:rsidR="00CC7231" w:rsidDel="001507E1">
          <w:rPr>
            <w:sz w:val="20"/>
            <w:szCs w:val="20"/>
          </w:rPr>
          <w:delText>A</w:delText>
        </w:r>
      </w:del>
      <w:ins w:id="90" w:author="Uluışık" w:date="2021-10-22T11:36:00Z">
        <w:r w:rsidR="001507E1">
          <w:rPr>
            <w:sz w:val="20"/>
            <w:szCs w:val="20"/>
          </w:rPr>
          <w:t>a</w:t>
        </w:r>
      </w:ins>
      <w:r w:rsidR="00CC7231">
        <w:rPr>
          <w:sz w:val="20"/>
          <w:szCs w:val="20"/>
        </w:rPr>
        <w:t>nd</w:t>
      </w:r>
      <w:ins w:id="91" w:author="Uluışık" w:date="2021-10-22T11:36:00Z">
        <w:r w:rsidR="001507E1">
          <w:rPr>
            <w:sz w:val="20"/>
            <w:szCs w:val="20"/>
          </w:rPr>
          <w:t>,</w:t>
        </w:r>
      </w:ins>
      <w:r w:rsidR="00CC7231">
        <w:rPr>
          <w:sz w:val="20"/>
          <w:szCs w:val="20"/>
        </w:rPr>
        <w:t xml:space="preserve"> </w:t>
      </w:r>
      <w:r>
        <w:rPr>
          <w:sz w:val="20"/>
          <w:szCs w:val="20"/>
        </w:rPr>
        <w:t xml:space="preserve">unlike </w:t>
      </w:r>
      <w:r w:rsidR="00972126">
        <w:rPr>
          <w:sz w:val="20"/>
          <w:szCs w:val="20"/>
        </w:rPr>
        <w:t>its main competitor</w:t>
      </w:r>
      <w:ins w:id="92" w:author="Uluışık" w:date="2021-10-21T18:09:00Z">
        <w:r w:rsidR="003F214C">
          <w:rPr>
            <w:sz w:val="20"/>
            <w:szCs w:val="20"/>
          </w:rPr>
          <w:t>,</w:t>
        </w:r>
      </w:ins>
      <w:r w:rsidR="00972126">
        <w:rPr>
          <w:sz w:val="20"/>
          <w:szCs w:val="20"/>
        </w:rPr>
        <w:t xml:space="preserve"> </w:t>
      </w:r>
      <w:r>
        <w:rPr>
          <w:sz w:val="20"/>
          <w:szCs w:val="20"/>
        </w:rPr>
        <w:t xml:space="preserve">Facebook, </w:t>
      </w:r>
      <w:del w:id="93" w:author="Uluışık" w:date="2021-10-22T11:37:00Z">
        <w:r w:rsidR="0063237A" w:rsidRPr="0011405F" w:rsidDel="001507E1">
          <w:rPr>
            <w:sz w:val="20"/>
            <w:szCs w:val="20"/>
          </w:rPr>
          <w:delText xml:space="preserve">Twitter </w:delText>
        </w:r>
      </w:del>
      <w:ins w:id="94" w:author="Uluışık" w:date="2021-10-22T11:37:00Z">
        <w:r w:rsidR="001507E1">
          <w:rPr>
            <w:sz w:val="20"/>
            <w:szCs w:val="20"/>
          </w:rPr>
          <w:t>it</w:t>
        </w:r>
        <w:r w:rsidR="001507E1" w:rsidRPr="0011405F">
          <w:rPr>
            <w:sz w:val="20"/>
            <w:szCs w:val="20"/>
          </w:rPr>
          <w:t xml:space="preserve"> </w:t>
        </w:r>
      </w:ins>
      <w:r w:rsidR="00972126">
        <w:rPr>
          <w:sz w:val="20"/>
          <w:szCs w:val="20"/>
        </w:rPr>
        <w:t xml:space="preserve">has recently opened up </w:t>
      </w:r>
      <w:r w:rsidR="0063237A" w:rsidRPr="0011405F">
        <w:rPr>
          <w:sz w:val="20"/>
          <w:szCs w:val="20"/>
        </w:rPr>
        <w:t>access to historical data</w:t>
      </w:r>
      <w:ins w:id="95" w:author="Uluışık" w:date="2021-10-20T13:58:00Z">
        <w:r w:rsidR="00D33EAD">
          <w:rPr>
            <w:sz w:val="20"/>
            <w:szCs w:val="20"/>
          </w:rPr>
          <w:t>,</w:t>
        </w:r>
      </w:ins>
      <w:r w:rsidR="00CC7231">
        <w:rPr>
          <w:sz w:val="20"/>
          <w:szCs w:val="20"/>
        </w:rPr>
        <w:t xml:space="preserve"> </w:t>
      </w:r>
      <w:r w:rsidR="00CB4ABB">
        <w:rPr>
          <w:sz w:val="20"/>
          <w:szCs w:val="20"/>
        </w:rPr>
        <w:t>which enables the kind of research present</w:t>
      </w:r>
      <w:r w:rsidR="00061E08">
        <w:rPr>
          <w:sz w:val="20"/>
          <w:szCs w:val="20"/>
        </w:rPr>
        <w:t>ed</w:t>
      </w:r>
      <w:r w:rsidR="00CB4ABB">
        <w:rPr>
          <w:sz w:val="20"/>
          <w:szCs w:val="20"/>
        </w:rPr>
        <w:t xml:space="preserve"> here</w:t>
      </w:r>
      <w:r w:rsidR="0063237A" w:rsidRPr="0011405F">
        <w:rPr>
          <w:sz w:val="20"/>
          <w:szCs w:val="20"/>
        </w:rPr>
        <w:t xml:space="preserve">. </w:t>
      </w:r>
    </w:p>
    <w:p w14:paraId="1262E5EA" w14:textId="2AA3755F" w:rsidR="00866DFA" w:rsidRDefault="005121FB" w:rsidP="00866DFA">
      <w:pPr>
        <w:pStyle w:val="Textkrper"/>
        <w:jc w:val="both"/>
        <w:rPr>
          <w:sz w:val="20"/>
          <w:szCs w:val="20"/>
        </w:rPr>
      </w:pPr>
      <w:r>
        <w:rPr>
          <w:sz w:val="20"/>
          <w:szCs w:val="20"/>
        </w:rPr>
        <w:t xml:space="preserve">Using official EU webpages, we </w:t>
      </w:r>
      <w:r w:rsidR="00972126">
        <w:rPr>
          <w:sz w:val="20"/>
          <w:szCs w:val="20"/>
        </w:rPr>
        <w:t xml:space="preserve">thus </w:t>
      </w:r>
      <w:r>
        <w:rPr>
          <w:sz w:val="20"/>
          <w:szCs w:val="20"/>
        </w:rPr>
        <w:t xml:space="preserve">first identified </w:t>
      </w:r>
      <w:r w:rsidR="001A4C3B">
        <w:rPr>
          <w:sz w:val="20"/>
          <w:szCs w:val="20"/>
        </w:rPr>
        <w:t xml:space="preserve">all </w:t>
      </w:r>
      <w:r w:rsidR="0063237A" w:rsidRPr="0011405F">
        <w:rPr>
          <w:sz w:val="20"/>
          <w:szCs w:val="20"/>
        </w:rPr>
        <w:t xml:space="preserve">Twitter accounts </w:t>
      </w:r>
      <w:r w:rsidR="001A4C3B">
        <w:rPr>
          <w:sz w:val="20"/>
          <w:szCs w:val="20"/>
        </w:rPr>
        <w:t>of supranational executive institutions (i.e.</w:t>
      </w:r>
      <w:ins w:id="96" w:author="Uluışık" w:date="2021-10-20T14:30:00Z">
        <w:r w:rsidR="0050414F">
          <w:rPr>
            <w:sz w:val="20"/>
            <w:szCs w:val="20"/>
          </w:rPr>
          <w:t>,</w:t>
        </w:r>
      </w:ins>
      <w:r w:rsidR="001A4C3B">
        <w:rPr>
          <w:sz w:val="20"/>
          <w:szCs w:val="20"/>
        </w:rPr>
        <w:t xml:space="preserve"> excluding the intergovernmental and parliamentary branches of the EU)</w:t>
      </w:r>
      <w:r w:rsidR="00061E08">
        <w:rPr>
          <w:sz w:val="20"/>
          <w:szCs w:val="20"/>
        </w:rPr>
        <w:t>.</w:t>
      </w:r>
      <w:r w:rsidR="001A4C3B">
        <w:rPr>
          <w:sz w:val="20"/>
          <w:szCs w:val="20"/>
        </w:rPr>
        <w:t xml:space="preserve"> </w:t>
      </w:r>
      <w:r w:rsidR="00061E08">
        <w:rPr>
          <w:sz w:val="20"/>
          <w:szCs w:val="20"/>
        </w:rPr>
        <w:t xml:space="preserve">We include </w:t>
      </w:r>
      <w:r w:rsidR="0063237A" w:rsidRPr="0011405F">
        <w:rPr>
          <w:sz w:val="20"/>
          <w:szCs w:val="20"/>
        </w:rPr>
        <w:t>the</w:t>
      </w:r>
      <w:r>
        <w:rPr>
          <w:sz w:val="20"/>
          <w:szCs w:val="20"/>
        </w:rPr>
        <w:t>ir</w:t>
      </w:r>
      <w:r w:rsidR="0063237A" w:rsidRPr="0011405F">
        <w:rPr>
          <w:sz w:val="20"/>
          <w:szCs w:val="20"/>
        </w:rPr>
        <w:t xml:space="preserve"> main accounts (e.g., @EU_Commission), their individual sub-branches (e.g., @EUHomeAffairs)</w:t>
      </w:r>
      <w:r w:rsidR="001A4C3B">
        <w:rPr>
          <w:sz w:val="20"/>
          <w:szCs w:val="20"/>
        </w:rPr>
        <w:t>,</w:t>
      </w:r>
      <w:r w:rsidR="0063237A" w:rsidRPr="0011405F">
        <w:rPr>
          <w:sz w:val="20"/>
          <w:szCs w:val="20"/>
        </w:rPr>
        <w:t xml:space="preserve"> and </w:t>
      </w:r>
      <w:r w:rsidR="00061E08">
        <w:rPr>
          <w:sz w:val="20"/>
          <w:szCs w:val="20"/>
        </w:rPr>
        <w:t xml:space="preserve">specialized </w:t>
      </w:r>
      <w:r w:rsidR="0063237A" w:rsidRPr="0011405F">
        <w:rPr>
          <w:sz w:val="20"/>
          <w:szCs w:val="20"/>
        </w:rPr>
        <w:t xml:space="preserve">EU agencies (e.g., </w:t>
      </w:r>
      <w:r w:rsidR="0063237A" w:rsidRPr="0011405F">
        <w:rPr>
          <w:sz w:val="20"/>
          <w:szCs w:val="20"/>
        </w:rPr>
        <w:lastRenderedPageBreak/>
        <w:t>@Frontex)</w:t>
      </w:r>
      <w:r w:rsidR="001A4C3B">
        <w:rPr>
          <w:sz w:val="20"/>
          <w:szCs w:val="20"/>
        </w:rPr>
        <w:t>.</w:t>
      </w:r>
      <w:r>
        <w:rPr>
          <w:sz w:val="20"/>
          <w:szCs w:val="20"/>
        </w:rPr>
        <w:t xml:space="preserve"> In addition, we</w:t>
      </w:r>
      <w:r w:rsidR="00866DFA">
        <w:rPr>
          <w:sz w:val="20"/>
          <w:szCs w:val="20"/>
        </w:rPr>
        <w:t xml:space="preserve"> identified</w:t>
      </w:r>
      <w:r w:rsidR="00E74C08">
        <w:rPr>
          <w:sz w:val="20"/>
          <w:szCs w:val="20"/>
        </w:rPr>
        <w:t xml:space="preserve"> all </w:t>
      </w:r>
      <w:r w:rsidR="0063237A" w:rsidRPr="0011405F">
        <w:rPr>
          <w:sz w:val="20"/>
          <w:szCs w:val="20"/>
        </w:rPr>
        <w:t xml:space="preserve">accounts of individuals heading these institutions such as Presidents (e.g., </w:t>
      </w:r>
      <w:r w:rsidR="0063237A" w:rsidRPr="0011405F">
        <w:rPr>
          <w:iCs/>
          <w:sz w:val="20"/>
          <w:szCs w:val="20"/>
        </w:rPr>
        <w:t>@vonderleyen</w:t>
      </w:r>
      <w:r w:rsidR="0063237A" w:rsidRPr="0011405F">
        <w:rPr>
          <w:sz w:val="20"/>
          <w:szCs w:val="20"/>
        </w:rPr>
        <w:t>), Commissioners (e.g., @TimmermansEU), or Director-Generals (e.g., @lemaitre_eu)</w:t>
      </w:r>
      <w:r w:rsidR="00C25DC3">
        <w:rPr>
          <w:sz w:val="20"/>
          <w:szCs w:val="20"/>
        </w:rPr>
        <w:t xml:space="preserve">. </w:t>
      </w:r>
      <w:r w:rsidR="00061E08">
        <w:rPr>
          <w:sz w:val="20"/>
          <w:szCs w:val="20"/>
        </w:rPr>
        <w:t>Including individuals is motivated by discussions about t</w:t>
      </w:r>
      <w:r w:rsidR="00C25DC3">
        <w:rPr>
          <w:sz w:val="20"/>
          <w:szCs w:val="20"/>
        </w:rPr>
        <w:t xml:space="preserve">he personalization of supranational politics. ‘Giving a face’ to institutions and personalized competition for EU office </w:t>
      </w:r>
      <w:r w:rsidR="00061E08">
        <w:rPr>
          <w:sz w:val="20"/>
          <w:szCs w:val="20"/>
        </w:rPr>
        <w:t xml:space="preserve">is a long-discussed </w:t>
      </w:r>
      <w:r w:rsidR="00C25DC3">
        <w:rPr>
          <w:sz w:val="20"/>
          <w:szCs w:val="20"/>
        </w:rPr>
        <w:t xml:space="preserve">strategy to </w:t>
      </w:r>
      <w:r w:rsidR="00061E08">
        <w:rPr>
          <w:sz w:val="20"/>
          <w:szCs w:val="20"/>
        </w:rPr>
        <w:t xml:space="preserve">channel </w:t>
      </w:r>
      <w:r w:rsidR="00C25DC3">
        <w:rPr>
          <w:sz w:val="20"/>
          <w:szCs w:val="20"/>
        </w:rPr>
        <w:t xml:space="preserve">the politicization of EU affairs </w:t>
      </w:r>
      <w:r w:rsidR="00C25DC3">
        <w:rPr>
          <w:sz w:val="20"/>
          <w:szCs w:val="20"/>
        </w:rPr>
        <w:fldChar w:fldCharType="begin"/>
      </w:r>
      <w:r w:rsidR="00061E08">
        <w:rPr>
          <w:sz w:val="20"/>
          <w:szCs w:val="20"/>
        </w:rPr>
        <w:instrText xml:space="preserve"> ADDIN ZOTERO_ITEM CSL_CITATION {"citationID":"fjX9uAwW","properties":{"formattedCitation":"(e.g. Hix 1997)","plainCitation":"(e.g. Hix 1997)","noteIndex":0},"citationItems":[{"id":7344,"uris":["http://zotero.org/groups/2912652/items/ZG3BD47D"],"uri":["http://zotero.org/groups/2912652/items/ZG3BD47D"],"itemData":{"id":7344,"type":"article-journal","abstract":"Central to all democratic systems is the ability of citizens to choose who holds executive power. To reduce the democratic-deficit in the EU, therefore, the Maastricht and Amsterdam Treaties give the European Parliament (EP) a vote on the European Council nominee for Commission President. The effect, so many commentators claim, is a parliamentary model: where EP elections are connected via an EP majority to executive selection. However, these claims are misplaced. There are no incentives for national parties to compete for the Commission President, and every incentive for MEPs to abide by national-party rather than EP-party wishes. The result is that EP elections are ‘second-order national contests’, fought by national parties on national executive performance, and that the winning coalition in the investiture procedure is of ‘prime ministers’ parties’ not of ‘EP election victors’. Consequently, for a parliamentary model to work, either the EP should ‘go first’ in the investiture process, or the link between domestic parties and MEPs should be broken. However, if EP elections remain second-order, the only option may be a presidential model, where the Commission President is directly-elected.","container-title":"European Integration online Papers (EIoP)","issue":"21","title":"Executive Selection in the European Union: Does the Commission President Investiture Procedure Reduce the Democratic Deficit?","URL":"http://eiop.or.at/eiop/texte/1997-021a.htm","volume":"1","author":[{"family":"Hix","given":"Simon"}],"issued":{"date-parts":[["1997"]]}},"prefix":"e.g. "}],"schema":"https://github.com/citation-style-language/schema/raw/master/csl-citation.json"} </w:instrText>
      </w:r>
      <w:r w:rsidR="00C25DC3">
        <w:rPr>
          <w:sz w:val="20"/>
          <w:szCs w:val="20"/>
        </w:rPr>
        <w:fldChar w:fldCharType="separate"/>
      </w:r>
      <w:r w:rsidR="00061E08" w:rsidRPr="00061E08">
        <w:rPr>
          <w:rFonts w:ascii="Calibri" w:hAnsi="Calibri" w:cs="Calibri"/>
          <w:sz w:val="20"/>
        </w:rPr>
        <w:t>(e.g. Hix 1997)</w:t>
      </w:r>
      <w:r w:rsidR="00C25DC3">
        <w:rPr>
          <w:sz w:val="20"/>
          <w:szCs w:val="20"/>
        </w:rPr>
        <w:fldChar w:fldCharType="end"/>
      </w:r>
      <w:r w:rsidR="00866DFA">
        <w:rPr>
          <w:sz w:val="20"/>
          <w:szCs w:val="20"/>
        </w:rPr>
        <w:t xml:space="preserve">. </w:t>
      </w:r>
      <w:ins w:id="97" w:author="Uluışık" w:date="2021-10-21T18:10:00Z">
        <w:r w:rsidR="003F214C">
          <w:rPr>
            <w:sz w:val="20"/>
            <w:szCs w:val="20"/>
          </w:rPr>
          <w:t>E</w:t>
        </w:r>
      </w:ins>
      <w:del w:id="98" w:author="Uluışık" w:date="2021-10-21T18:10:00Z">
        <w:r w:rsidR="00866DFA" w:rsidDel="003F214C">
          <w:rPr>
            <w:sz w:val="20"/>
            <w:szCs w:val="20"/>
          </w:rPr>
          <w:delText>And e</w:delText>
        </w:r>
      </w:del>
      <w:r w:rsidR="00866DFA">
        <w:rPr>
          <w:sz w:val="20"/>
          <w:szCs w:val="20"/>
        </w:rPr>
        <w:t xml:space="preserve">ven if the related </w:t>
      </w:r>
      <w:proofErr w:type="spellStart"/>
      <w:r w:rsidR="00866DFA" w:rsidRPr="00EC07E0">
        <w:rPr>
          <w:i/>
          <w:sz w:val="20"/>
          <w:szCs w:val="20"/>
        </w:rPr>
        <w:t>Spitzenkandidaten</w:t>
      </w:r>
      <w:proofErr w:type="spellEnd"/>
      <w:r w:rsidR="00866DFA">
        <w:rPr>
          <w:sz w:val="20"/>
          <w:szCs w:val="20"/>
        </w:rPr>
        <w:t xml:space="preserve"> </w:t>
      </w:r>
      <w:r w:rsidR="00972126">
        <w:rPr>
          <w:sz w:val="20"/>
          <w:szCs w:val="20"/>
        </w:rPr>
        <w:t>process</w:t>
      </w:r>
      <w:r w:rsidR="00866DFA">
        <w:rPr>
          <w:sz w:val="20"/>
          <w:szCs w:val="20"/>
        </w:rPr>
        <w:t xml:space="preserve"> was never fully</w:t>
      </w:r>
      <w:r w:rsidR="00061E08">
        <w:rPr>
          <w:sz w:val="20"/>
          <w:szCs w:val="20"/>
        </w:rPr>
        <w:t xml:space="preserve"> institutionalized</w:t>
      </w:r>
      <w:r w:rsidR="00866DFA">
        <w:rPr>
          <w:sz w:val="20"/>
          <w:szCs w:val="20"/>
        </w:rPr>
        <w:t xml:space="preserve">, scholars observe a growing presidentialization of executive EU institutions </w:t>
      </w:r>
      <w:r w:rsidR="0063237A" w:rsidRPr="0011405F">
        <w:rPr>
          <w:sz w:val="20"/>
          <w:szCs w:val="20"/>
        </w:rPr>
        <w:fldChar w:fldCharType="begin"/>
      </w:r>
      <w:r w:rsidR="00061E08">
        <w:rPr>
          <w:sz w:val="20"/>
          <w:szCs w:val="20"/>
        </w:rPr>
        <w:instrText xml:space="preserve"> ADDIN ZOTERO_ITEM CSL_CITATION {"citationID":"dN87mtba","properties":{"formattedCitation":"(Ham\\uc0\\u345{}\\uc0\\u237{}k 2021; Kassim {\\i{}et al.} 2017)","plainCitation":"(Hamřík 2021; Kassim et al. 2017)","noteIndex":0},"citationItems":[{"id":7296,"uris":["http://zotero.org/groups/2912652/items/FAPUCRS2"],"uri":["http://zotero.org/groups/2912652/items/FAPUCRS2"],"itemData":{"id":7296,"type":"article-journal","abstract":"The concept of the personalization of politics has become increasingly popular when studying current political systems. Despite the growing scholarly interest in the personalization of politics in the European Union, the institutional sphere of politics has remained rather neglected. The aim of this article is to evaluate whether there is a personalization of politics at the institutional level of the European Commission (EC). Based on quantitative and qualitative content analysis of the documents that govern the functioning of the EC (since the early 1990s), this article finds that in general, it is possible to observe a tendency towards adopting more personalized reforms in the EC. Moreover, personalized reforms clearly led to enhancing the role of the EC President. This article supplements previous findings by concluding that in many cases, the enhancement of the President’s position has taken place at the expense of the College as a whole.","container-title":"Journal of European Integration","DOI":"10.1080/07036337.2020.1784154","ISSN":"0703-6337","issue":"4","note":"publisher: Routledge\n_eprint: https://doi.org/10.1080/07036337.2020.1784154","page":"403-420","source":"Taylor and Francis+NEJM","title":"Is there any ‘price’ for making individual EU politicians more important? The personalization of politics in the European Commission","title-short":"Is there any ‘price’ for making individual EU politicians more important?","volume":"43","author":[{"family":"Hamřík","given":"Lukáš"}],"issued":{"date-parts":[["2021",5,19]]}}},{"id":7278,"uris":["http://zotero.org/groups/2912652/items/8F6PHE95"],"uri":["http://zotero.org/groups/2912652/items/8F6PHE95"],"itemData":{"id":7278,"type":"article-journal","abstract":"Although the importance of international organizations is well-established, the specific contribution made to their policy outputs by administrative as opposed to political actors is rarely investigated. Still less attention is paid to how intra-organizational factors within international administrations affect the latter’s capacity to influence those outputs. Even in the case of the European Union, where the European Commission’s power over decisional outputs has been a long-standing interest, this issue has not been fully explored. Scholars have focused on horizontal factors, but have not addressed how vertical relations affect the Commission’s policy activism and therefore its influence on EU outputs. By examining how the transformation of power relations within the Commission has changed as a consequence of the strengthening of the Commission Presidency, this contribution fills that lacuna. Showing how a strong President has been able to control the Commission’s output, it demonstrates the importance of vertical relations as a variable.","container-title":"Journal of European Public Policy","DOI":"10.1080/13501763.2016.1154590","ISSN":"1350-1763","issue":"5","note":"publisher: Routledge\n_eprint: https://doi.org/10.1080/13501763.2016.1154590","page":"653-674","source":"Taylor and Francis+NEJM","title":"Managing the house: the Presidency, agenda control and policy activism in the European Commission","title-short":"Managing the house","volume":"24","author":[{"family":"Kassim","given":"Hussein"},{"family":"Connolly","given":"Sara"},{"family":"Dehousse","given":"Renaud"},{"family":"Rozenberg","given":"Olivier"},{"family":"Bendjaballah","given":"Selma"}],"issued":{"date-parts":[["2017",5,14]]}}}],"schema":"https://github.com/citation-style-language/schema/raw/master/csl-citation.json"} </w:instrText>
      </w:r>
      <w:r w:rsidR="0063237A" w:rsidRPr="0011405F">
        <w:rPr>
          <w:sz w:val="20"/>
          <w:szCs w:val="20"/>
        </w:rPr>
        <w:fldChar w:fldCharType="separate"/>
      </w:r>
      <w:r w:rsidR="00866DFA" w:rsidRPr="00866DFA">
        <w:rPr>
          <w:rFonts w:ascii="Calibri" w:hAnsi="Calibri" w:cs="Calibri"/>
          <w:sz w:val="20"/>
        </w:rPr>
        <w:t xml:space="preserve">(Hamřík 2021; Kassim </w:t>
      </w:r>
      <w:r w:rsidR="00866DFA" w:rsidRPr="00866DFA">
        <w:rPr>
          <w:rFonts w:ascii="Calibri" w:hAnsi="Calibri" w:cs="Calibri"/>
          <w:i/>
          <w:iCs/>
          <w:sz w:val="20"/>
        </w:rPr>
        <w:t>et al.</w:t>
      </w:r>
      <w:r w:rsidR="00866DFA" w:rsidRPr="00866DFA">
        <w:rPr>
          <w:rFonts w:ascii="Calibri" w:hAnsi="Calibri" w:cs="Calibri"/>
          <w:sz w:val="20"/>
        </w:rPr>
        <w:t xml:space="preserve"> 2017)</w:t>
      </w:r>
      <w:r w:rsidR="0063237A" w:rsidRPr="0011405F">
        <w:rPr>
          <w:sz w:val="20"/>
          <w:szCs w:val="20"/>
        </w:rPr>
        <w:fldChar w:fldCharType="end"/>
      </w:r>
      <w:r w:rsidR="00866DFA">
        <w:rPr>
          <w:sz w:val="20"/>
          <w:szCs w:val="20"/>
        </w:rPr>
        <w:t xml:space="preserve"> and increased parliamentary scrutiny of </w:t>
      </w:r>
      <w:r w:rsidR="00061E08">
        <w:rPr>
          <w:sz w:val="20"/>
          <w:szCs w:val="20"/>
        </w:rPr>
        <w:t>leading</w:t>
      </w:r>
      <w:r w:rsidR="00972126">
        <w:rPr>
          <w:sz w:val="20"/>
          <w:szCs w:val="20"/>
        </w:rPr>
        <w:t xml:space="preserve"> </w:t>
      </w:r>
      <w:r w:rsidR="00866DFA">
        <w:rPr>
          <w:sz w:val="20"/>
          <w:szCs w:val="20"/>
        </w:rPr>
        <w:t xml:space="preserve">EU officials </w:t>
      </w:r>
      <w:r w:rsidR="00866DFA">
        <w:rPr>
          <w:sz w:val="20"/>
          <w:szCs w:val="20"/>
        </w:rPr>
        <w:fldChar w:fldCharType="begin"/>
      </w:r>
      <w:r w:rsidR="00061E08">
        <w:rPr>
          <w:sz w:val="20"/>
          <w:szCs w:val="20"/>
        </w:rPr>
        <w:instrText xml:space="preserve"> ADDIN ZOTERO_ITEM CSL_CITATION {"citationID":"nszjoAed","properties":{"formattedCitation":"(Wille 2013)","plainCitation":"(Wille 2013)","noteIndex":0},"citationItems":[{"id":7346,"uris":["http://zotero.org/groups/2912652/items/NWYJ6L9Y"],"uri":["http://zotero.org/groups/2912652/items/NWYJ6L9Y"],"itemData":{"id":7346,"type":"book","event-place":"Oxford","ISBN":"0-19-966569-9","publisher":"Oxford University Press","publisher-place":"Oxford","title":"The Normalization of the European Commission: Politics and Bureaucracy in the EU Executive","author":[{"family":"Wille","given":"Anchrit"}],"issued":{"date-parts":[["2013"]]}}}],"schema":"https://github.com/citation-style-language/schema/raw/master/csl-citation.json"} </w:instrText>
      </w:r>
      <w:r w:rsidR="00866DFA">
        <w:rPr>
          <w:sz w:val="20"/>
          <w:szCs w:val="20"/>
        </w:rPr>
        <w:fldChar w:fldCharType="separate"/>
      </w:r>
      <w:r w:rsidR="00866DFA" w:rsidRPr="00866DFA">
        <w:rPr>
          <w:rFonts w:ascii="Calibri" w:hAnsi="Calibri" w:cs="Calibri"/>
          <w:sz w:val="20"/>
        </w:rPr>
        <w:t>(Wille 2013)</w:t>
      </w:r>
      <w:r w:rsidR="00866DFA">
        <w:rPr>
          <w:sz w:val="20"/>
          <w:szCs w:val="20"/>
        </w:rPr>
        <w:fldChar w:fldCharType="end"/>
      </w:r>
      <w:r w:rsidR="00866DFA">
        <w:rPr>
          <w:sz w:val="20"/>
          <w:szCs w:val="20"/>
        </w:rPr>
        <w:t xml:space="preserve">. Moreover, the informal style on social media </w:t>
      </w:r>
      <w:r w:rsidR="00061E08">
        <w:rPr>
          <w:sz w:val="20"/>
          <w:szCs w:val="20"/>
        </w:rPr>
        <w:t xml:space="preserve">might be </w:t>
      </w:r>
      <w:r w:rsidR="00866DFA">
        <w:rPr>
          <w:sz w:val="20"/>
          <w:szCs w:val="20"/>
        </w:rPr>
        <w:t xml:space="preserve">more akin to personalized </w:t>
      </w:r>
      <w:r w:rsidR="00061E08">
        <w:rPr>
          <w:sz w:val="20"/>
          <w:szCs w:val="20"/>
        </w:rPr>
        <w:t>communication</w:t>
      </w:r>
      <w:r w:rsidR="00866DFA">
        <w:rPr>
          <w:sz w:val="20"/>
          <w:szCs w:val="20"/>
        </w:rPr>
        <w:t xml:space="preserve">. </w:t>
      </w:r>
      <w:r w:rsidR="00061E08">
        <w:rPr>
          <w:sz w:val="20"/>
          <w:szCs w:val="20"/>
        </w:rPr>
        <w:t>Thus</w:t>
      </w:r>
      <w:r w:rsidR="00866DFA">
        <w:rPr>
          <w:sz w:val="20"/>
          <w:szCs w:val="20"/>
        </w:rPr>
        <w:t xml:space="preserve">, we </w:t>
      </w:r>
      <w:r w:rsidR="00061E08">
        <w:rPr>
          <w:sz w:val="20"/>
          <w:szCs w:val="20"/>
        </w:rPr>
        <w:t xml:space="preserve">also </w:t>
      </w:r>
      <w:r w:rsidR="00866DFA">
        <w:rPr>
          <w:sz w:val="20"/>
          <w:szCs w:val="20"/>
        </w:rPr>
        <w:t xml:space="preserve">want to learn whether institutional and personal accounts differ in their comprehensibility and publicity. </w:t>
      </w:r>
    </w:p>
    <w:p w14:paraId="0D4CDA18" w14:textId="140C6119" w:rsidR="0063237A" w:rsidRPr="0011405F" w:rsidRDefault="00E74C08" w:rsidP="0063237A">
      <w:pPr>
        <w:pStyle w:val="Textkrper"/>
        <w:jc w:val="both"/>
        <w:rPr>
          <w:sz w:val="20"/>
          <w:szCs w:val="20"/>
        </w:rPr>
      </w:pPr>
      <w:r>
        <w:rPr>
          <w:sz w:val="20"/>
          <w:szCs w:val="20"/>
        </w:rPr>
        <w:t xml:space="preserve">Resorting to accounts active in May 2021 and officially verified to represent the </w:t>
      </w:r>
      <w:r w:rsidR="00061E08">
        <w:rPr>
          <w:sz w:val="20"/>
          <w:szCs w:val="20"/>
        </w:rPr>
        <w:t xml:space="preserve">respective </w:t>
      </w:r>
      <w:r>
        <w:rPr>
          <w:sz w:val="20"/>
          <w:szCs w:val="20"/>
        </w:rPr>
        <w:t>person or organization by Twitter</w:t>
      </w:r>
      <w:r w:rsidR="00C2544F">
        <w:rPr>
          <w:sz w:val="20"/>
          <w:szCs w:val="20"/>
        </w:rPr>
        <w:t xml:space="preserve"> (the blue checkmark badge)</w:t>
      </w:r>
      <w:r>
        <w:rPr>
          <w:sz w:val="20"/>
          <w:szCs w:val="20"/>
        </w:rPr>
        <w:t>, we cover 70 institutional and 43 personal accounts</w:t>
      </w:r>
      <w:r w:rsidR="0063237A" w:rsidRPr="0011405F">
        <w:rPr>
          <w:sz w:val="20"/>
          <w:szCs w:val="20"/>
        </w:rPr>
        <w:t xml:space="preserve">. </w:t>
      </w:r>
      <w:r>
        <w:rPr>
          <w:sz w:val="20"/>
          <w:szCs w:val="20"/>
        </w:rPr>
        <w:t>For each of these accounts</w:t>
      </w:r>
      <w:ins w:id="99" w:author="Uluışık" w:date="2021-10-22T11:39:00Z">
        <w:r w:rsidR="001507E1">
          <w:rPr>
            <w:sz w:val="20"/>
            <w:szCs w:val="20"/>
          </w:rPr>
          <w:t>,</w:t>
        </w:r>
      </w:ins>
      <w:r>
        <w:rPr>
          <w:sz w:val="20"/>
          <w:szCs w:val="20"/>
        </w:rPr>
        <w:t xml:space="preserve"> </w:t>
      </w:r>
      <w:r w:rsidR="0063237A" w:rsidRPr="0011405F">
        <w:rPr>
          <w:sz w:val="20"/>
          <w:szCs w:val="20"/>
        </w:rPr>
        <w:t xml:space="preserve">we </w:t>
      </w:r>
      <w:r>
        <w:rPr>
          <w:sz w:val="20"/>
          <w:szCs w:val="20"/>
        </w:rPr>
        <w:t xml:space="preserve">then </w:t>
      </w:r>
      <w:r w:rsidR="0063237A" w:rsidRPr="0011405F">
        <w:rPr>
          <w:sz w:val="20"/>
          <w:szCs w:val="20"/>
        </w:rPr>
        <w:t>collect the full corpus of tweets</w:t>
      </w:r>
      <w:r w:rsidR="00834699">
        <w:rPr>
          <w:sz w:val="20"/>
          <w:szCs w:val="20"/>
        </w:rPr>
        <w:t xml:space="preserve"> they</w:t>
      </w:r>
      <w:r w:rsidR="0063237A" w:rsidRPr="0011405F">
        <w:rPr>
          <w:sz w:val="20"/>
          <w:szCs w:val="20"/>
        </w:rPr>
        <w:t xml:space="preserve"> issued between </w:t>
      </w:r>
      <w:r w:rsidR="00834699">
        <w:rPr>
          <w:sz w:val="20"/>
          <w:szCs w:val="20"/>
        </w:rPr>
        <w:t>joining Twitter (</w:t>
      </w:r>
      <w:r>
        <w:rPr>
          <w:sz w:val="20"/>
          <w:szCs w:val="20"/>
        </w:rPr>
        <w:t>or the</w:t>
      </w:r>
      <w:r w:rsidR="00E70AD4">
        <w:rPr>
          <w:sz w:val="20"/>
          <w:szCs w:val="20"/>
        </w:rPr>
        <w:t xml:space="preserve"> day of assuming</w:t>
      </w:r>
      <w:r>
        <w:rPr>
          <w:sz w:val="20"/>
          <w:szCs w:val="20"/>
        </w:rPr>
        <w:t xml:space="preserve"> executive EU office </w:t>
      </w:r>
      <w:r w:rsidR="00834699">
        <w:rPr>
          <w:sz w:val="20"/>
          <w:szCs w:val="20"/>
        </w:rPr>
        <w:t xml:space="preserve">for personal accounts) </w:t>
      </w:r>
      <w:r w:rsidR="0063237A" w:rsidRPr="0011405F">
        <w:rPr>
          <w:sz w:val="20"/>
          <w:szCs w:val="20"/>
        </w:rPr>
        <w:t>and May 3, 2021</w:t>
      </w:r>
      <w:r>
        <w:rPr>
          <w:sz w:val="20"/>
          <w:szCs w:val="20"/>
        </w:rPr>
        <w:t xml:space="preserve"> (</w:t>
      </w:r>
      <w:r w:rsidR="00972126">
        <w:rPr>
          <w:sz w:val="20"/>
          <w:szCs w:val="20"/>
        </w:rPr>
        <w:t xml:space="preserve">one day before </w:t>
      </w:r>
      <w:r>
        <w:rPr>
          <w:sz w:val="20"/>
          <w:szCs w:val="20"/>
        </w:rPr>
        <w:t>data collection)</w:t>
      </w:r>
      <w:r w:rsidR="0063237A" w:rsidRPr="0011405F">
        <w:rPr>
          <w:sz w:val="20"/>
          <w:szCs w:val="20"/>
        </w:rPr>
        <w:t xml:space="preserve"> through the Twitter API 2.0 academic track</w:t>
      </w:r>
      <w:r w:rsidR="00972126">
        <w:rPr>
          <w:sz w:val="20"/>
          <w:szCs w:val="20"/>
        </w:rPr>
        <w:t>.</w:t>
      </w:r>
      <w:r>
        <w:rPr>
          <w:sz w:val="20"/>
          <w:szCs w:val="20"/>
        </w:rPr>
        <w:t xml:space="preserve"> </w:t>
      </w:r>
      <w:r w:rsidR="00E70AD4">
        <w:rPr>
          <w:sz w:val="20"/>
          <w:szCs w:val="20"/>
        </w:rPr>
        <w:t xml:space="preserve">We arrive at a </w:t>
      </w:r>
      <w:r w:rsidR="000F5F19">
        <w:rPr>
          <w:sz w:val="20"/>
          <w:szCs w:val="20"/>
        </w:rPr>
        <w:t xml:space="preserve">total </w:t>
      </w:r>
      <w:r w:rsidR="0063237A" w:rsidRPr="0011405F">
        <w:rPr>
          <w:sz w:val="20"/>
          <w:szCs w:val="20"/>
        </w:rPr>
        <w:t xml:space="preserve">population of </w:t>
      </w:r>
      <w:bookmarkStart w:id="100" w:name="_Hlk83672236"/>
      <w:r w:rsidR="0063237A" w:rsidRPr="0011405F">
        <w:rPr>
          <w:iCs/>
          <w:sz w:val="20"/>
          <w:szCs w:val="20"/>
        </w:rPr>
        <w:t xml:space="preserve">960,831 </w:t>
      </w:r>
      <w:bookmarkEnd w:id="100"/>
      <w:r w:rsidR="0063237A" w:rsidRPr="0011405F">
        <w:rPr>
          <w:iCs/>
          <w:sz w:val="20"/>
          <w:szCs w:val="20"/>
        </w:rPr>
        <w:t>supranational social media messages.</w:t>
      </w:r>
    </w:p>
    <w:p w14:paraId="2F23DAC0" w14:textId="764D4C83" w:rsidR="0063237A" w:rsidRPr="0029563D" w:rsidRDefault="00740D82" w:rsidP="0063237A">
      <w:pPr>
        <w:pStyle w:val="Textkrper"/>
        <w:jc w:val="both"/>
        <w:rPr>
          <w:sz w:val="20"/>
          <w:szCs w:val="20"/>
        </w:rPr>
      </w:pPr>
      <w:r>
        <w:rPr>
          <w:sz w:val="20"/>
          <w:szCs w:val="20"/>
        </w:rPr>
        <w:t>T</w:t>
      </w:r>
      <w:r w:rsidR="0063237A" w:rsidRPr="0029563D">
        <w:rPr>
          <w:sz w:val="20"/>
          <w:szCs w:val="20"/>
        </w:rPr>
        <w:t xml:space="preserve">his offers a thus far unprecedented empirical perspective on </w:t>
      </w:r>
      <w:r w:rsidR="00972126">
        <w:rPr>
          <w:sz w:val="20"/>
          <w:szCs w:val="20"/>
        </w:rPr>
        <w:t xml:space="preserve">supranational </w:t>
      </w:r>
      <w:r w:rsidR="0063237A" w:rsidRPr="0029563D">
        <w:rPr>
          <w:sz w:val="20"/>
          <w:szCs w:val="20"/>
        </w:rPr>
        <w:t xml:space="preserve">social media </w:t>
      </w:r>
      <w:r w:rsidR="00972126">
        <w:rPr>
          <w:sz w:val="20"/>
          <w:szCs w:val="20"/>
        </w:rPr>
        <w:t>usage</w:t>
      </w:r>
      <w:ins w:id="101" w:author="Uluışık" w:date="2021-10-22T11:41:00Z">
        <w:r w:rsidR="001507E1">
          <w:rPr>
            <w:sz w:val="20"/>
            <w:szCs w:val="20"/>
          </w:rPr>
          <w:t>,</w:t>
        </w:r>
      </w:ins>
      <w:r w:rsidR="000F5F19">
        <w:rPr>
          <w:sz w:val="20"/>
          <w:szCs w:val="20"/>
        </w:rPr>
        <w:t xml:space="preserve"> which</w:t>
      </w:r>
      <w:del w:id="102" w:author="Uluışık" w:date="2021-10-22T11:41:00Z">
        <w:r w:rsidR="000F5F19" w:rsidDel="001507E1">
          <w:rPr>
            <w:sz w:val="20"/>
            <w:szCs w:val="20"/>
          </w:rPr>
          <w:delText>, however,</w:delText>
        </w:r>
      </w:del>
      <w:r w:rsidR="000F5F19">
        <w:rPr>
          <w:sz w:val="20"/>
          <w:szCs w:val="20"/>
        </w:rPr>
        <w:t xml:space="preserve"> is hard to judge in absolute terms</w:t>
      </w:r>
      <w:r w:rsidR="00E70AD4">
        <w:rPr>
          <w:sz w:val="20"/>
          <w:szCs w:val="20"/>
        </w:rPr>
        <w:t>.</w:t>
      </w:r>
      <w:r w:rsidR="0063237A" w:rsidRPr="0029563D">
        <w:rPr>
          <w:sz w:val="20"/>
          <w:szCs w:val="20"/>
        </w:rPr>
        <w:t xml:space="preserve"> </w:t>
      </w:r>
      <w:r w:rsidR="000F5F19">
        <w:rPr>
          <w:sz w:val="20"/>
          <w:szCs w:val="20"/>
        </w:rPr>
        <w:t>W</w:t>
      </w:r>
      <w:r w:rsidR="0063237A" w:rsidRPr="0029563D">
        <w:rPr>
          <w:sz w:val="20"/>
          <w:szCs w:val="20"/>
        </w:rPr>
        <w:t xml:space="preserve">e </w:t>
      </w:r>
      <w:r w:rsidR="000F5F19">
        <w:rPr>
          <w:sz w:val="20"/>
          <w:szCs w:val="20"/>
        </w:rPr>
        <w:t xml:space="preserve">thus locate supranational communication patterns in </w:t>
      </w:r>
      <w:r w:rsidR="0063237A" w:rsidRPr="0029563D">
        <w:rPr>
          <w:i/>
          <w:sz w:val="20"/>
          <w:szCs w:val="20"/>
        </w:rPr>
        <w:t xml:space="preserve">three </w:t>
      </w:r>
      <w:r w:rsidR="000F5F19">
        <w:rPr>
          <w:i/>
          <w:sz w:val="20"/>
          <w:szCs w:val="20"/>
        </w:rPr>
        <w:t xml:space="preserve">benchmark </w:t>
      </w:r>
      <w:r w:rsidR="0063237A" w:rsidRPr="0029563D">
        <w:rPr>
          <w:i/>
          <w:sz w:val="20"/>
          <w:szCs w:val="20"/>
        </w:rPr>
        <w:t>datasets</w:t>
      </w:r>
      <w:r w:rsidR="0063237A" w:rsidRPr="0029563D">
        <w:rPr>
          <w:sz w:val="20"/>
          <w:szCs w:val="20"/>
        </w:rPr>
        <w:t>. The first benchmark establish</w:t>
      </w:r>
      <w:r w:rsidR="00C2544F">
        <w:rPr>
          <w:sz w:val="20"/>
          <w:szCs w:val="20"/>
        </w:rPr>
        <w:t>es</w:t>
      </w:r>
      <w:r w:rsidR="0063237A" w:rsidRPr="0029563D">
        <w:rPr>
          <w:sz w:val="20"/>
          <w:szCs w:val="20"/>
        </w:rPr>
        <w:t xml:space="preserve"> ‘normal’ behavior on the platform through a by-and-large </w:t>
      </w:r>
      <w:r w:rsidR="0063237A" w:rsidRPr="00EC07E0">
        <w:rPr>
          <w:iCs/>
          <w:sz w:val="20"/>
          <w:szCs w:val="20"/>
        </w:rPr>
        <w:t>random sample of tweets</w:t>
      </w:r>
      <w:r w:rsidR="00814088">
        <w:rPr>
          <w:i/>
          <w:sz w:val="20"/>
          <w:szCs w:val="20"/>
        </w:rPr>
        <w:t xml:space="preserve">. </w:t>
      </w:r>
      <w:r w:rsidR="00814088">
        <w:rPr>
          <w:sz w:val="20"/>
          <w:szCs w:val="20"/>
        </w:rPr>
        <w:t>W</w:t>
      </w:r>
      <w:r w:rsidR="0063237A" w:rsidRPr="0029563D">
        <w:rPr>
          <w:sz w:val="20"/>
          <w:szCs w:val="20"/>
        </w:rPr>
        <w:t xml:space="preserve">e streamed in tweets from 26 EU countries for a week with five-minute windows through Twitter </w:t>
      </w:r>
      <w:proofErr w:type="spellStart"/>
      <w:r w:rsidR="0063237A" w:rsidRPr="0029563D">
        <w:rPr>
          <w:sz w:val="20"/>
          <w:szCs w:val="20"/>
        </w:rPr>
        <w:t>Decahose</w:t>
      </w:r>
      <w:proofErr w:type="spellEnd"/>
      <w:r w:rsidR="0063237A" w:rsidRPr="0029563D">
        <w:rPr>
          <w:sz w:val="20"/>
          <w:szCs w:val="20"/>
        </w:rPr>
        <w:t xml:space="preserve"> API using </w:t>
      </w:r>
      <w:commentRangeStart w:id="103"/>
      <w:r w:rsidR="0063237A" w:rsidRPr="0029563D">
        <w:rPr>
          <w:sz w:val="20"/>
          <w:szCs w:val="20"/>
        </w:rPr>
        <w:t xml:space="preserve">country </w:t>
      </w:r>
      <w:ins w:id="104" w:author="Uluışık" w:date="2021-10-22T11:43:00Z">
        <w:r w:rsidR="001507E1">
          <w:rPr>
            <w:sz w:val="20"/>
            <w:szCs w:val="20"/>
          </w:rPr>
          <w:t>‘</w:t>
        </w:r>
      </w:ins>
      <w:proofErr w:type="spellStart"/>
      <w:r w:rsidR="0063237A" w:rsidRPr="0029563D">
        <w:rPr>
          <w:sz w:val="20"/>
          <w:szCs w:val="20"/>
        </w:rPr>
        <w:t>bbox</w:t>
      </w:r>
      <w:proofErr w:type="spellEnd"/>
      <w:ins w:id="105" w:author="Uluışık" w:date="2021-10-22T11:43:00Z">
        <w:r w:rsidR="001507E1">
          <w:rPr>
            <w:sz w:val="20"/>
            <w:szCs w:val="20"/>
          </w:rPr>
          <w:t>’</w:t>
        </w:r>
      </w:ins>
      <w:r w:rsidR="0063237A" w:rsidRPr="0029563D">
        <w:rPr>
          <w:sz w:val="20"/>
          <w:szCs w:val="20"/>
        </w:rPr>
        <w:t xml:space="preserve"> as selection </w:t>
      </w:r>
      <w:r w:rsidR="0097000C" w:rsidRPr="0029563D">
        <w:rPr>
          <w:sz w:val="20"/>
          <w:szCs w:val="20"/>
        </w:rPr>
        <w:t>criteri</w:t>
      </w:r>
      <w:r w:rsidR="0097000C">
        <w:rPr>
          <w:sz w:val="20"/>
          <w:szCs w:val="20"/>
        </w:rPr>
        <w:t>on</w:t>
      </w:r>
      <w:commentRangeEnd w:id="103"/>
      <w:r w:rsidR="00AB23F3">
        <w:rPr>
          <w:rStyle w:val="Kommentarzeichen"/>
          <w:rFonts w:ascii="Calibri" w:eastAsia="Calibri" w:hAnsi="Calibri" w:cs="Times New Roman"/>
          <w:lang w:val="en-GB"/>
        </w:rPr>
        <w:commentReference w:id="103"/>
      </w:r>
      <w:r w:rsidR="0063237A" w:rsidRPr="0029563D">
        <w:rPr>
          <w:sz w:val="20"/>
          <w:szCs w:val="20"/>
        </w:rPr>
        <w:t xml:space="preserve">. This generates </w:t>
      </w:r>
      <w:r w:rsidR="00814088">
        <w:rPr>
          <w:sz w:val="20"/>
          <w:szCs w:val="20"/>
        </w:rPr>
        <w:t xml:space="preserve">a baseline of </w:t>
      </w:r>
      <w:r w:rsidR="0063237A" w:rsidRPr="0029563D">
        <w:rPr>
          <w:sz w:val="20"/>
          <w:szCs w:val="20"/>
        </w:rPr>
        <w:t xml:space="preserve">83,823 </w:t>
      </w:r>
      <w:r w:rsidR="000F5F19">
        <w:rPr>
          <w:sz w:val="20"/>
          <w:szCs w:val="20"/>
        </w:rPr>
        <w:t xml:space="preserve">‘typical’ </w:t>
      </w:r>
      <w:r w:rsidR="0063237A" w:rsidRPr="0029563D">
        <w:rPr>
          <w:sz w:val="20"/>
          <w:szCs w:val="20"/>
        </w:rPr>
        <w:t>tweets</w:t>
      </w:r>
      <w:del w:id="106" w:author="Uluışık" w:date="2021-10-21T18:12:00Z">
        <w:r w:rsidR="0063237A" w:rsidRPr="0029563D" w:rsidDel="003F214C">
          <w:rPr>
            <w:sz w:val="20"/>
            <w:szCs w:val="20"/>
          </w:rPr>
          <w:delText xml:space="preserve"> </w:delText>
        </w:r>
      </w:del>
      <w:r w:rsidR="0063237A" w:rsidRPr="0029563D">
        <w:rPr>
          <w:sz w:val="20"/>
          <w:szCs w:val="20"/>
        </w:rPr>
        <w:t>.</w:t>
      </w:r>
    </w:p>
    <w:p w14:paraId="0D8BD44A" w14:textId="47A76299" w:rsidR="0063237A" w:rsidRPr="0029563D" w:rsidRDefault="0063237A" w:rsidP="0063237A">
      <w:pPr>
        <w:pStyle w:val="Textkrper"/>
        <w:jc w:val="both"/>
        <w:rPr>
          <w:sz w:val="20"/>
          <w:szCs w:val="20"/>
        </w:rPr>
      </w:pPr>
      <w:r w:rsidRPr="0029563D">
        <w:rPr>
          <w:sz w:val="20"/>
          <w:szCs w:val="20"/>
        </w:rPr>
        <w:t xml:space="preserve">More importantly, the particular legitimacy </w:t>
      </w:r>
      <w:r w:rsidR="00E363F7">
        <w:rPr>
          <w:sz w:val="20"/>
          <w:szCs w:val="20"/>
        </w:rPr>
        <w:t xml:space="preserve">and communication </w:t>
      </w:r>
      <w:r w:rsidRPr="0029563D">
        <w:rPr>
          <w:sz w:val="20"/>
          <w:szCs w:val="20"/>
        </w:rPr>
        <w:t xml:space="preserve">challenges </w:t>
      </w:r>
      <w:r w:rsidR="00814088">
        <w:rPr>
          <w:sz w:val="20"/>
          <w:szCs w:val="20"/>
        </w:rPr>
        <w:t>of</w:t>
      </w:r>
      <w:r w:rsidR="00814088" w:rsidRPr="0029563D">
        <w:rPr>
          <w:sz w:val="20"/>
          <w:szCs w:val="20"/>
        </w:rPr>
        <w:t xml:space="preserve"> </w:t>
      </w:r>
      <w:r w:rsidR="00814088">
        <w:rPr>
          <w:sz w:val="20"/>
          <w:szCs w:val="20"/>
        </w:rPr>
        <w:t xml:space="preserve">supranational </w:t>
      </w:r>
      <w:r w:rsidRPr="0029563D">
        <w:rPr>
          <w:sz w:val="20"/>
          <w:szCs w:val="20"/>
        </w:rPr>
        <w:t xml:space="preserve">actors emerge from the </w:t>
      </w:r>
      <w:r w:rsidR="00814088">
        <w:rPr>
          <w:sz w:val="20"/>
          <w:szCs w:val="20"/>
        </w:rPr>
        <w:t xml:space="preserve">EU’s nature as </w:t>
      </w:r>
      <w:r w:rsidRPr="0029563D">
        <w:rPr>
          <w:sz w:val="20"/>
          <w:szCs w:val="20"/>
        </w:rPr>
        <w:t>an unidentified political object</w:t>
      </w:r>
      <w:r w:rsidR="00814088">
        <w:rPr>
          <w:sz w:val="20"/>
          <w:szCs w:val="20"/>
        </w:rPr>
        <w:t xml:space="preserve">, in </w:t>
      </w:r>
      <w:r w:rsidR="00E363F7">
        <w:rPr>
          <w:sz w:val="20"/>
          <w:szCs w:val="20"/>
        </w:rPr>
        <w:t xml:space="preserve">the words of </w:t>
      </w:r>
      <w:commentRangeStart w:id="107"/>
      <w:r w:rsidR="00E363F7">
        <w:rPr>
          <w:sz w:val="20"/>
          <w:szCs w:val="20"/>
        </w:rPr>
        <w:t xml:space="preserve">Jacques </w:t>
      </w:r>
      <w:r w:rsidR="00814088">
        <w:rPr>
          <w:sz w:val="20"/>
          <w:szCs w:val="20"/>
        </w:rPr>
        <w:t>Delors</w:t>
      </w:r>
      <w:commentRangeEnd w:id="107"/>
      <w:r w:rsidR="00AB23F3">
        <w:rPr>
          <w:rStyle w:val="Kommentarzeichen"/>
          <w:rFonts w:ascii="Calibri" w:eastAsia="Calibri" w:hAnsi="Calibri" w:cs="Times New Roman"/>
          <w:lang w:val="en-GB"/>
        </w:rPr>
        <w:commentReference w:id="107"/>
      </w:r>
      <w:r w:rsidRPr="0029563D">
        <w:rPr>
          <w:sz w:val="20"/>
          <w:szCs w:val="20"/>
        </w:rPr>
        <w:t xml:space="preserve">. On the one hand, its competencies approximate that of </w:t>
      </w:r>
      <w:r w:rsidR="0097000C">
        <w:rPr>
          <w:sz w:val="20"/>
          <w:szCs w:val="20"/>
        </w:rPr>
        <w:t>national executives</w:t>
      </w:r>
      <w:r w:rsidRPr="0029563D">
        <w:rPr>
          <w:sz w:val="20"/>
          <w:szCs w:val="20"/>
        </w:rPr>
        <w:t xml:space="preserve">. On the other, </w:t>
      </w:r>
      <w:r w:rsidR="000F5F19">
        <w:rPr>
          <w:sz w:val="20"/>
          <w:szCs w:val="20"/>
        </w:rPr>
        <w:t xml:space="preserve">supranational executives are sometimes viewed as mere agents </w:t>
      </w:r>
      <w:r w:rsidRPr="0029563D">
        <w:rPr>
          <w:sz w:val="20"/>
          <w:szCs w:val="20"/>
        </w:rPr>
        <w:t xml:space="preserve">where member states guide and decide </w:t>
      </w:r>
      <w:r w:rsidR="00814088">
        <w:rPr>
          <w:sz w:val="20"/>
          <w:szCs w:val="20"/>
        </w:rPr>
        <w:t>the exercise of</w:t>
      </w:r>
      <w:r w:rsidRPr="0029563D">
        <w:rPr>
          <w:sz w:val="20"/>
          <w:szCs w:val="20"/>
        </w:rPr>
        <w:t xml:space="preserve"> political authority. </w:t>
      </w:r>
      <w:r w:rsidR="00E363F7">
        <w:rPr>
          <w:sz w:val="20"/>
          <w:szCs w:val="20"/>
        </w:rPr>
        <w:t>Two</w:t>
      </w:r>
      <w:r w:rsidR="00E363F7" w:rsidRPr="0029563D">
        <w:rPr>
          <w:sz w:val="20"/>
          <w:szCs w:val="20"/>
        </w:rPr>
        <w:t xml:space="preserve"> </w:t>
      </w:r>
      <w:r w:rsidRPr="0029563D">
        <w:rPr>
          <w:sz w:val="20"/>
          <w:szCs w:val="20"/>
        </w:rPr>
        <w:t>benchmark</w:t>
      </w:r>
      <w:r w:rsidR="00814088">
        <w:rPr>
          <w:sz w:val="20"/>
          <w:szCs w:val="20"/>
        </w:rPr>
        <w:t>s</w:t>
      </w:r>
      <w:r w:rsidRPr="0029563D">
        <w:rPr>
          <w:sz w:val="20"/>
          <w:szCs w:val="20"/>
        </w:rPr>
        <w:t xml:space="preserve"> </w:t>
      </w:r>
      <w:r w:rsidR="00814088">
        <w:rPr>
          <w:sz w:val="20"/>
          <w:szCs w:val="20"/>
        </w:rPr>
        <w:t xml:space="preserve">thus </w:t>
      </w:r>
      <w:ins w:id="108" w:author="Uluışık" w:date="2021-10-22T11:48:00Z">
        <w:r w:rsidR="00AB23F3">
          <w:rPr>
            <w:sz w:val="20"/>
            <w:szCs w:val="20"/>
          </w:rPr>
          <w:t xml:space="preserve">respectively </w:t>
        </w:r>
      </w:ins>
      <w:r w:rsidR="00E70AD4">
        <w:rPr>
          <w:sz w:val="20"/>
          <w:szCs w:val="20"/>
        </w:rPr>
        <w:t xml:space="preserve">address </w:t>
      </w:r>
      <w:r w:rsidRPr="0029563D">
        <w:rPr>
          <w:sz w:val="20"/>
          <w:szCs w:val="20"/>
        </w:rPr>
        <w:t xml:space="preserve">these </w:t>
      </w:r>
      <w:r w:rsidR="000F5F19">
        <w:rPr>
          <w:sz w:val="20"/>
          <w:szCs w:val="20"/>
        </w:rPr>
        <w:t xml:space="preserve">different </w:t>
      </w:r>
      <w:r w:rsidRPr="0029563D">
        <w:rPr>
          <w:sz w:val="20"/>
          <w:szCs w:val="20"/>
        </w:rPr>
        <w:t>levels of governance</w:t>
      </w:r>
      <w:del w:id="109" w:author="Uluışık" w:date="2021-10-22T11:48:00Z">
        <w:r w:rsidR="00E363F7" w:rsidDel="00AB23F3">
          <w:rPr>
            <w:sz w:val="20"/>
            <w:szCs w:val="20"/>
          </w:rPr>
          <w:delText>, respectively</w:delText>
        </w:r>
      </w:del>
      <w:r w:rsidRPr="0029563D">
        <w:rPr>
          <w:sz w:val="20"/>
          <w:szCs w:val="20"/>
        </w:rPr>
        <w:t xml:space="preserve">. </w:t>
      </w:r>
    </w:p>
    <w:p w14:paraId="485BDADF" w14:textId="3228D6C5" w:rsidR="0063237A" w:rsidRPr="0029563D" w:rsidRDefault="0063237A" w:rsidP="0063237A">
      <w:pPr>
        <w:pStyle w:val="Textkrper"/>
        <w:jc w:val="both"/>
        <w:rPr>
          <w:sz w:val="20"/>
          <w:szCs w:val="20"/>
        </w:rPr>
      </w:pPr>
      <w:r w:rsidRPr="0029563D">
        <w:rPr>
          <w:sz w:val="20"/>
          <w:szCs w:val="20"/>
        </w:rPr>
        <w:t xml:space="preserve">To approximate </w:t>
      </w:r>
      <w:r w:rsidR="00814088">
        <w:rPr>
          <w:sz w:val="20"/>
          <w:szCs w:val="20"/>
        </w:rPr>
        <w:t xml:space="preserve">social media </w:t>
      </w:r>
      <w:r w:rsidRPr="0029563D">
        <w:rPr>
          <w:sz w:val="20"/>
          <w:szCs w:val="20"/>
        </w:rPr>
        <w:t>communication</w:t>
      </w:r>
      <w:r w:rsidR="00E6061C">
        <w:rPr>
          <w:sz w:val="20"/>
          <w:szCs w:val="20"/>
        </w:rPr>
        <w:t xml:space="preserve"> of national executives</w:t>
      </w:r>
      <w:r w:rsidRPr="0029563D">
        <w:rPr>
          <w:sz w:val="20"/>
          <w:szCs w:val="20"/>
        </w:rPr>
        <w:t>, we target government ministers, ministries, executive offices, agencies</w:t>
      </w:r>
      <w:ins w:id="110" w:author="Uluışık" w:date="2021-10-21T18:13:00Z">
        <w:r w:rsidR="00255DEC">
          <w:rPr>
            <w:sz w:val="20"/>
            <w:szCs w:val="20"/>
          </w:rPr>
          <w:t>,</w:t>
        </w:r>
      </w:ins>
      <w:r w:rsidRPr="0029563D">
        <w:rPr>
          <w:sz w:val="20"/>
          <w:szCs w:val="20"/>
        </w:rPr>
        <w:t xml:space="preserve"> and individuals in charge of these institutions</w:t>
      </w:r>
      <w:r w:rsidR="0097000C">
        <w:rPr>
          <w:sz w:val="20"/>
          <w:szCs w:val="20"/>
        </w:rPr>
        <w:t xml:space="preserve"> from the United Kingdom</w:t>
      </w:r>
      <w:r w:rsidR="00B55AEB">
        <w:rPr>
          <w:sz w:val="20"/>
          <w:szCs w:val="20"/>
        </w:rPr>
        <w:t xml:space="preserve"> (UK)</w:t>
      </w:r>
      <w:r w:rsidRPr="0029563D">
        <w:rPr>
          <w:sz w:val="20"/>
          <w:szCs w:val="20"/>
        </w:rPr>
        <w:t xml:space="preserve">. </w:t>
      </w:r>
      <w:r w:rsidR="00814088">
        <w:rPr>
          <w:sz w:val="20"/>
          <w:szCs w:val="20"/>
        </w:rPr>
        <w:t xml:space="preserve">This country choice is </w:t>
      </w:r>
      <w:r w:rsidR="00E6061C">
        <w:rPr>
          <w:sz w:val="20"/>
          <w:szCs w:val="20"/>
        </w:rPr>
        <w:t xml:space="preserve">initially </w:t>
      </w:r>
      <w:r w:rsidR="00814088">
        <w:rPr>
          <w:sz w:val="20"/>
          <w:szCs w:val="20"/>
        </w:rPr>
        <w:t>pragmatic</w:t>
      </w:r>
      <w:r w:rsidR="00E70AD4">
        <w:rPr>
          <w:sz w:val="20"/>
          <w:szCs w:val="20"/>
        </w:rPr>
        <w:t xml:space="preserve"> as</w:t>
      </w:r>
      <w:r w:rsidR="00814088">
        <w:rPr>
          <w:sz w:val="20"/>
          <w:szCs w:val="20"/>
        </w:rPr>
        <w:t xml:space="preserve"> </w:t>
      </w:r>
      <w:r w:rsidR="00E6061C">
        <w:rPr>
          <w:sz w:val="20"/>
          <w:szCs w:val="20"/>
        </w:rPr>
        <w:t>English is the lingua franca of supranational tweets (</w:t>
      </w:r>
      <w:r w:rsidR="003436E1">
        <w:rPr>
          <w:sz w:val="20"/>
          <w:szCs w:val="20"/>
        </w:rPr>
        <w:t>a</w:t>
      </w:r>
      <w:r w:rsidR="00E6061C">
        <w:rPr>
          <w:sz w:val="20"/>
          <w:szCs w:val="20"/>
        </w:rPr>
        <w:t>ppendix A</w:t>
      </w:r>
      <w:r w:rsidR="003436E1">
        <w:rPr>
          <w:sz w:val="20"/>
          <w:szCs w:val="20"/>
        </w:rPr>
        <w:t>1</w:t>
      </w:r>
      <w:r w:rsidR="00E6061C">
        <w:rPr>
          <w:sz w:val="20"/>
          <w:szCs w:val="20"/>
        </w:rPr>
        <w:t>)</w:t>
      </w:r>
      <w:r w:rsidR="00E70AD4">
        <w:rPr>
          <w:sz w:val="20"/>
          <w:szCs w:val="20"/>
        </w:rPr>
        <w:t xml:space="preserve"> and</w:t>
      </w:r>
      <w:r w:rsidR="00E6061C">
        <w:rPr>
          <w:sz w:val="20"/>
          <w:szCs w:val="20"/>
        </w:rPr>
        <w:t xml:space="preserve"> </w:t>
      </w:r>
      <w:r w:rsidR="00E70AD4">
        <w:rPr>
          <w:sz w:val="20"/>
          <w:szCs w:val="20"/>
        </w:rPr>
        <w:t>UK tweets can thus be directly benchmarked on o</w:t>
      </w:r>
      <w:r w:rsidR="00E6061C">
        <w:rPr>
          <w:sz w:val="20"/>
          <w:szCs w:val="20"/>
        </w:rPr>
        <w:t>u</w:t>
      </w:r>
      <w:r w:rsidR="00740D82">
        <w:rPr>
          <w:sz w:val="20"/>
          <w:szCs w:val="20"/>
        </w:rPr>
        <w:t>r</w:t>
      </w:r>
      <w:r w:rsidR="00E6061C">
        <w:rPr>
          <w:sz w:val="20"/>
          <w:szCs w:val="20"/>
        </w:rPr>
        <w:t xml:space="preserve"> </w:t>
      </w:r>
      <w:r w:rsidR="00740D82">
        <w:rPr>
          <w:sz w:val="20"/>
          <w:szCs w:val="20"/>
        </w:rPr>
        <w:t xml:space="preserve">text-based </w:t>
      </w:r>
      <w:r w:rsidR="0097000C">
        <w:rPr>
          <w:sz w:val="20"/>
          <w:szCs w:val="20"/>
        </w:rPr>
        <w:t>indicators below.</w:t>
      </w:r>
      <w:r w:rsidR="00814088">
        <w:rPr>
          <w:sz w:val="20"/>
          <w:szCs w:val="20"/>
        </w:rPr>
        <w:t xml:space="preserve"> </w:t>
      </w:r>
      <w:r w:rsidR="0097000C">
        <w:rPr>
          <w:sz w:val="20"/>
          <w:szCs w:val="20"/>
        </w:rPr>
        <w:t>B</w:t>
      </w:r>
      <w:r w:rsidR="00814088">
        <w:rPr>
          <w:sz w:val="20"/>
          <w:szCs w:val="20"/>
        </w:rPr>
        <w:t xml:space="preserve">ut </w:t>
      </w:r>
      <w:r w:rsidR="0097000C">
        <w:rPr>
          <w:sz w:val="20"/>
          <w:szCs w:val="20"/>
        </w:rPr>
        <w:t xml:space="preserve">the UK </w:t>
      </w:r>
      <w:r w:rsidR="00814088">
        <w:rPr>
          <w:sz w:val="20"/>
          <w:szCs w:val="20"/>
        </w:rPr>
        <w:t xml:space="preserve">is also </w:t>
      </w:r>
      <w:r w:rsidR="0097000C">
        <w:rPr>
          <w:sz w:val="20"/>
          <w:szCs w:val="20"/>
        </w:rPr>
        <w:t xml:space="preserve">a </w:t>
      </w:r>
      <w:r w:rsidR="00E363F7">
        <w:rPr>
          <w:sz w:val="20"/>
          <w:szCs w:val="20"/>
        </w:rPr>
        <w:t xml:space="preserve">substantially </w:t>
      </w:r>
      <w:r w:rsidR="00814088">
        <w:rPr>
          <w:sz w:val="20"/>
          <w:szCs w:val="20"/>
        </w:rPr>
        <w:t xml:space="preserve">meaningful </w:t>
      </w:r>
      <w:r w:rsidR="00E6061C">
        <w:rPr>
          <w:sz w:val="20"/>
          <w:szCs w:val="20"/>
        </w:rPr>
        <w:t>benchmark</w:t>
      </w:r>
      <w:ins w:id="111" w:author="Uluışık" w:date="2021-10-22T11:49:00Z">
        <w:r w:rsidR="00AB23F3">
          <w:rPr>
            <w:sz w:val="20"/>
            <w:szCs w:val="20"/>
          </w:rPr>
          <w:t xml:space="preserve"> in the sense that,</w:t>
        </w:r>
      </w:ins>
      <w:del w:id="112" w:author="Uluışık" w:date="2021-10-22T11:49:00Z">
        <w:r w:rsidR="00E363F7" w:rsidDel="00AB23F3">
          <w:rPr>
            <w:sz w:val="20"/>
            <w:szCs w:val="20"/>
          </w:rPr>
          <w:delText>:</w:delText>
        </w:r>
      </w:del>
      <w:r w:rsidR="0097000C">
        <w:rPr>
          <w:sz w:val="20"/>
          <w:szCs w:val="20"/>
        </w:rPr>
        <w:t xml:space="preserve"> </w:t>
      </w:r>
      <w:r w:rsidR="00814088">
        <w:rPr>
          <w:sz w:val="20"/>
          <w:szCs w:val="20"/>
        </w:rPr>
        <w:t xml:space="preserve">in </w:t>
      </w:r>
      <w:r w:rsidR="00E363F7">
        <w:rPr>
          <w:sz w:val="20"/>
          <w:szCs w:val="20"/>
        </w:rPr>
        <w:t xml:space="preserve">terms of </w:t>
      </w:r>
      <w:r w:rsidR="0097000C">
        <w:rPr>
          <w:sz w:val="20"/>
          <w:szCs w:val="20"/>
        </w:rPr>
        <w:t>the social media penetration of its population</w:t>
      </w:r>
      <w:r w:rsidR="00E363F7">
        <w:rPr>
          <w:sz w:val="20"/>
          <w:szCs w:val="20"/>
        </w:rPr>
        <w:t xml:space="preserve">, </w:t>
      </w:r>
      <w:r w:rsidR="00E70AD4">
        <w:rPr>
          <w:sz w:val="20"/>
          <w:szCs w:val="20"/>
        </w:rPr>
        <w:t>it</w:t>
      </w:r>
      <w:r w:rsidR="0097000C">
        <w:rPr>
          <w:sz w:val="20"/>
          <w:szCs w:val="20"/>
        </w:rPr>
        <w:t xml:space="preserve"> is among the top</w:t>
      </w:r>
      <w:del w:id="113" w:author="Uluışık" w:date="2021-10-21T18:14:00Z">
        <w:r w:rsidR="0097000C" w:rsidDel="00255DEC">
          <w:rPr>
            <w:sz w:val="20"/>
            <w:szCs w:val="20"/>
          </w:rPr>
          <w:delText>-</w:delText>
        </w:r>
      </w:del>
      <w:ins w:id="114" w:author="Uluışık" w:date="2021-10-21T18:14:00Z">
        <w:r w:rsidR="00255DEC">
          <w:rPr>
            <w:sz w:val="20"/>
            <w:szCs w:val="20"/>
          </w:rPr>
          <w:t xml:space="preserve"> </w:t>
        </w:r>
      </w:ins>
      <w:r w:rsidR="0097000C">
        <w:rPr>
          <w:sz w:val="20"/>
          <w:szCs w:val="20"/>
        </w:rPr>
        <w:t xml:space="preserve">10 </w:t>
      </w:r>
      <w:r w:rsidR="00E363F7">
        <w:rPr>
          <w:sz w:val="20"/>
          <w:szCs w:val="20"/>
        </w:rPr>
        <w:t xml:space="preserve">countries </w:t>
      </w:r>
      <w:r w:rsidR="0097000C">
        <w:rPr>
          <w:sz w:val="20"/>
          <w:szCs w:val="20"/>
        </w:rPr>
        <w:t>on the European continent</w:t>
      </w:r>
      <w:r w:rsidR="00E6061C">
        <w:rPr>
          <w:sz w:val="20"/>
          <w:szCs w:val="20"/>
        </w:rPr>
        <w:t xml:space="preserve">, providing reason to assume that </w:t>
      </w:r>
      <w:r w:rsidR="00B55AEB">
        <w:rPr>
          <w:sz w:val="20"/>
          <w:szCs w:val="20"/>
        </w:rPr>
        <w:t xml:space="preserve">UK </w:t>
      </w:r>
      <w:r w:rsidR="00E6061C">
        <w:rPr>
          <w:sz w:val="20"/>
          <w:szCs w:val="20"/>
        </w:rPr>
        <w:t xml:space="preserve">executives take this </w:t>
      </w:r>
      <w:r w:rsidR="00B55AEB">
        <w:rPr>
          <w:sz w:val="20"/>
          <w:szCs w:val="20"/>
        </w:rPr>
        <w:t xml:space="preserve">communication </w:t>
      </w:r>
      <w:r w:rsidR="00E6061C">
        <w:rPr>
          <w:sz w:val="20"/>
          <w:szCs w:val="20"/>
        </w:rPr>
        <w:t>channel seriously.</w:t>
      </w:r>
      <w:r w:rsidR="0097000C">
        <w:rPr>
          <w:sz w:val="20"/>
          <w:szCs w:val="20"/>
        </w:rPr>
        <w:t xml:space="preserve"> </w:t>
      </w:r>
      <w:r w:rsidRPr="0029563D">
        <w:rPr>
          <w:sz w:val="20"/>
          <w:szCs w:val="20"/>
        </w:rPr>
        <w:t xml:space="preserve">Collecting data analogously to the supranational EU actors, </w:t>
      </w:r>
      <w:r w:rsidR="00E6061C">
        <w:rPr>
          <w:sz w:val="20"/>
          <w:szCs w:val="20"/>
        </w:rPr>
        <w:t xml:space="preserve">our UK sample </w:t>
      </w:r>
      <w:r w:rsidR="00B55AEB">
        <w:rPr>
          <w:sz w:val="20"/>
          <w:szCs w:val="20"/>
        </w:rPr>
        <w:t xml:space="preserve">ultimately </w:t>
      </w:r>
      <w:r w:rsidR="00E363F7">
        <w:rPr>
          <w:sz w:val="20"/>
          <w:szCs w:val="20"/>
        </w:rPr>
        <w:t>yields</w:t>
      </w:r>
      <w:r w:rsidRPr="0029563D">
        <w:rPr>
          <w:sz w:val="20"/>
          <w:szCs w:val="20"/>
        </w:rPr>
        <w:t xml:space="preserve"> 2,218,278 tweets</w:t>
      </w:r>
      <w:r w:rsidR="00E70AD4">
        <w:rPr>
          <w:sz w:val="20"/>
          <w:szCs w:val="20"/>
        </w:rPr>
        <w:t xml:space="preserve"> from 72 institutional and 99 personal accounts</w:t>
      </w:r>
      <w:r w:rsidRPr="0029563D">
        <w:rPr>
          <w:sz w:val="20"/>
          <w:szCs w:val="20"/>
        </w:rPr>
        <w:t>.</w:t>
      </w:r>
    </w:p>
    <w:p w14:paraId="06E87B80" w14:textId="45E69FFF" w:rsidR="0063237A" w:rsidRDefault="0063237A" w:rsidP="0063237A">
      <w:pPr>
        <w:pStyle w:val="Textkrper"/>
        <w:jc w:val="both"/>
        <w:rPr>
          <w:rFonts w:cstheme="minorHAnsi"/>
          <w:sz w:val="20"/>
          <w:szCs w:val="20"/>
        </w:rPr>
      </w:pPr>
      <w:r w:rsidRPr="00BB292F">
        <w:rPr>
          <w:rFonts w:cstheme="minorHAnsi"/>
          <w:sz w:val="20"/>
          <w:szCs w:val="20"/>
        </w:rPr>
        <w:t xml:space="preserve">Our third </w:t>
      </w:r>
      <w:r w:rsidR="00E363F7">
        <w:rPr>
          <w:rFonts w:cstheme="minorHAnsi"/>
          <w:sz w:val="20"/>
          <w:szCs w:val="20"/>
        </w:rPr>
        <w:t xml:space="preserve">and final </w:t>
      </w:r>
      <w:r w:rsidRPr="00BB292F">
        <w:rPr>
          <w:rFonts w:cstheme="minorHAnsi"/>
          <w:sz w:val="20"/>
          <w:szCs w:val="20"/>
        </w:rPr>
        <w:t xml:space="preserve">benchmark </w:t>
      </w:r>
      <w:r w:rsidR="0097000C">
        <w:rPr>
          <w:rFonts w:cstheme="minorHAnsi"/>
          <w:sz w:val="20"/>
          <w:szCs w:val="20"/>
        </w:rPr>
        <w:t>covers</w:t>
      </w:r>
      <w:r w:rsidRPr="00BB292F">
        <w:rPr>
          <w:rFonts w:cstheme="minorHAnsi"/>
          <w:sz w:val="20"/>
          <w:szCs w:val="20"/>
        </w:rPr>
        <w:t xml:space="preserve"> </w:t>
      </w:r>
      <w:r w:rsidR="00620833">
        <w:rPr>
          <w:rFonts w:cstheme="minorHAnsi"/>
          <w:sz w:val="20"/>
          <w:szCs w:val="20"/>
        </w:rPr>
        <w:t xml:space="preserve">other </w:t>
      </w:r>
      <w:r w:rsidRPr="00BB292F">
        <w:rPr>
          <w:rFonts w:cstheme="minorHAnsi"/>
          <w:sz w:val="20"/>
          <w:szCs w:val="20"/>
        </w:rPr>
        <w:t>regional organizations</w:t>
      </w:r>
      <w:r w:rsidR="00B55AEB">
        <w:rPr>
          <w:rFonts w:cstheme="minorHAnsi"/>
          <w:sz w:val="20"/>
          <w:szCs w:val="20"/>
        </w:rPr>
        <w:t xml:space="preserve"> (</w:t>
      </w:r>
      <w:proofErr w:type="spellStart"/>
      <w:r w:rsidR="0005513D">
        <w:rPr>
          <w:rFonts w:cstheme="minorHAnsi"/>
          <w:sz w:val="20"/>
          <w:szCs w:val="20"/>
        </w:rPr>
        <w:t>RegOrg</w:t>
      </w:r>
      <w:proofErr w:type="spellEnd"/>
      <w:r w:rsidR="00B55AEB">
        <w:rPr>
          <w:rFonts w:cstheme="minorHAnsi"/>
          <w:sz w:val="20"/>
          <w:szCs w:val="20"/>
        </w:rPr>
        <w:t>)</w:t>
      </w:r>
      <w:ins w:id="115" w:author="Uluışık" w:date="2021-10-20T14:31:00Z">
        <w:r w:rsidR="0050414F">
          <w:rPr>
            <w:rFonts w:cstheme="minorHAnsi"/>
            <w:sz w:val="20"/>
            <w:szCs w:val="20"/>
          </w:rPr>
          <w:t>; that is,</w:t>
        </w:r>
      </w:ins>
      <w:del w:id="116" w:author="Uluışık" w:date="2021-10-20T14:31:00Z">
        <w:r w:rsidR="00620833" w:rsidDel="0050414F">
          <w:rPr>
            <w:rFonts w:cstheme="minorHAnsi"/>
            <w:sz w:val="20"/>
            <w:szCs w:val="20"/>
          </w:rPr>
          <w:delText>, i.e.</w:delText>
        </w:r>
      </w:del>
      <w:r w:rsidR="00620833">
        <w:rPr>
          <w:rFonts w:cstheme="minorHAnsi"/>
          <w:sz w:val="20"/>
          <w:szCs w:val="20"/>
        </w:rPr>
        <w:t xml:space="preserve"> </w:t>
      </w:r>
      <w:r w:rsidR="0005513D">
        <w:rPr>
          <w:rFonts w:cstheme="minorHAnsi"/>
          <w:sz w:val="20"/>
          <w:szCs w:val="20"/>
        </w:rPr>
        <w:t>institutions</w:t>
      </w:r>
      <w:r w:rsidR="00620833">
        <w:rPr>
          <w:rFonts w:cstheme="minorHAnsi"/>
          <w:sz w:val="20"/>
          <w:szCs w:val="20"/>
        </w:rPr>
        <w:t xml:space="preserve"> </w:t>
      </w:r>
      <w:r w:rsidR="00E6061C">
        <w:rPr>
          <w:rFonts w:cstheme="minorHAnsi"/>
          <w:sz w:val="20"/>
          <w:szCs w:val="20"/>
        </w:rPr>
        <w:t xml:space="preserve">in which a set of countries </w:t>
      </w:r>
      <w:r w:rsidR="00E6061C" w:rsidRPr="00BB292F">
        <w:rPr>
          <w:rFonts w:cstheme="minorHAnsi"/>
          <w:sz w:val="20"/>
          <w:szCs w:val="20"/>
        </w:rPr>
        <w:t xml:space="preserve">from a particular </w:t>
      </w:r>
      <w:r w:rsidR="00B55AEB">
        <w:rPr>
          <w:rFonts w:cstheme="minorHAnsi"/>
          <w:sz w:val="20"/>
          <w:szCs w:val="20"/>
        </w:rPr>
        <w:t>region</w:t>
      </w:r>
      <w:r w:rsidR="00E6061C">
        <w:rPr>
          <w:rFonts w:cstheme="minorHAnsi"/>
          <w:sz w:val="20"/>
          <w:szCs w:val="20"/>
        </w:rPr>
        <w:t xml:space="preserve"> pool or delegate </w:t>
      </w:r>
      <w:r w:rsidR="00E363F7">
        <w:rPr>
          <w:rFonts w:cstheme="minorHAnsi"/>
          <w:sz w:val="20"/>
          <w:szCs w:val="20"/>
        </w:rPr>
        <w:t xml:space="preserve">certain </w:t>
      </w:r>
      <w:r w:rsidR="00E6061C">
        <w:rPr>
          <w:rFonts w:cstheme="minorHAnsi"/>
          <w:sz w:val="20"/>
          <w:szCs w:val="20"/>
        </w:rPr>
        <w:t>political competences</w:t>
      </w:r>
      <w:r w:rsidR="00620833">
        <w:rPr>
          <w:rFonts w:cstheme="minorHAnsi"/>
          <w:sz w:val="20"/>
          <w:szCs w:val="20"/>
        </w:rPr>
        <w:t xml:space="preserve">. </w:t>
      </w:r>
      <w:r w:rsidR="00E70AD4">
        <w:rPr>
          <w:rFonts w:cstheme="minorHAnsi"/>
          <w:sz w:val="20"/>
          <w:szCs w:val="20"/>
        </w:rPr>
        <w:t>T</w:t>
      </w:r>
      <w:r w:rsidR="00620833">
        <w:rPr>
          <w:rFonts w:cstheme="minorHAnsi"/>
          <w:sz w:val="20"/>
          <w:szCs w:val="20"/>
        </w:rPr>
        <w:t xml:space="preserve">he EU is </w:t>
      </w:r>
      <w:r w:rsidR="00E363F7">
        <w:rPr>
          <w:rFonts w:cstheme="minorHAnsi"/>
          <w:sz w:val="20"/>
          <w:szCs w:val="20"/>
        </w:rPr>
        <w:t xml:space="preserve">arguably </w:t>
      </w:r>
      <w:r w:rsidR="00620833">
        <w:rPr>
          <w:rFonts w:cstheme="minorHAnsi"/>
          <w:sz w:val="20"/>
          <w:szCs w:val="20"/>
        </w:rPr>
        <w:t>an extreme outlier</w:t>
      </w:r>
      <w:r w:rsidR="00E70AD4">
        <w:rPr>
          <w:rFonts w:cstheme="minorHAnsi"/>
          <w:sz w:val="20"/>
          <w:szCs w:val="20"/>
        </w:rPr>
        <w:t xml:space="preserve"> in terms of pooling and delegation</w:t>
      </w:r>
      <w:r w:rsidR="00620833">
        <w:rPr>
          <w:rFonts w:cstheme="minorHAnsi"/>
          <w:sz w:val="20"/>
          <w:szCs w:val="20"/>
        </w:rPr>
        <w:t>.</w:t>
      </w:r>
      <w:r w:rsidRPr="00BB292F">
        <w:rPr>
          <w:rFonts w:cstheme="minorHAnsi"/>
          <w:sz w:val="20"/>
          <w:szCs w:val="20"/>
        </w:rPr>
        <w:t xml:space="preserve"> </w:t>
      </w:r>
      <w:r w:rsidR="00620833">
        <w:rPr>
          <w:rFonts w:cstheme="minorHAnsi"/>
          <w:sz w:val="20"/>
          <w:szCs w:val="20"/>
        </w:rPr>
        <w:t xml:space="preserve">It is less </w:t>
      </w:r>
      <w:r w:rsidRPr="00061E08">
        <w:rPr>
          <w:rFonts w:cstheme="minorHAnsi"/>
          <w:sz w:val="20"/>
          <w:szCs w:val="20"/>
        </w:rPr>
        <w:t>of an outlier</w:t>
      </w:r>
      <w:r w:rsidR="00620833">
        <w:rPr>
          <w:rFonts w:cstheme="minorHAnsi"/>
          <w:sz w:val="20"/>
          <w:szCs w:val="20"/>
        </w:rPr>
        <w:t>, however,</w:t>
      </w:r>
      <w:r w:rsidRPr="00061E08">
        <w:rPr>
          <w:rFonts w:cstheme="minorHAnsi"/>
          <w:sz w:val="20"/>
          <w:szCs w:val="20"/>
        </w:rPr>
        <w:t xml:space="preserve"> </w:t>
      </w:r>
      <w:r w:rsidR="00E70AD4">
        <w:rPr>
          <w:rFonts w:cstheme="minorHAnsi"/>
          <w:sz w:val="20"/>
          <w:szCs w:val="20"/>
        </w:rPr>
        <w:t>on</w:t>
      </w:r>
      <w:r w:rsidRPr="00061E08">
        <w:rPr>
          <w:rFonts w:cstheme="minorHAnsi"/>
          <w:sz w:val="20"/>
          <w:szCs w:val="20"/>
        </w:rPr>
        <w:t xml:space="preserve"> the number of </w:t>
      </w:r>
      <w:r w:rsidR="00E70AD4">
        <w:rPr>
          <w:rFonts w:cstheme="minorHAnsi"/>
          <w:sz w:val="20"/>
          <w:szCs w:val="20"/>
        </w:rPr>
        <w:t>jointly decided</w:t>
      </w:r>
      <w:r w:rsidR="00E70AD4" w:rsidRPr="00061E08" w:rsidDel="00E363F7">
        <w:rPr>
          <w:rFonts w:cstheme="minorHAnsi"/>
          <w:sz w:val="20"/>
          <w:szCs w:val="20"/>
        </w:rPr>
        <w:t xml:space="preserve"> </w:t>
      </w:r>
      <w:r w:rsidR="00E363F7">
        <w:rPr>
          <w:rFonts w:cstheme="minorHAnsi"/>
          <w:sz w:val="20"/>
          <w:szCs w:val="20"/>
        </w:rPr>
        <w:t>policy</w:t>
      </w:r>
      <w:r w:rsidR="00E363F7" w:rsidRPr="00061E08">
        <w:rPr>
          <w:rFonts w:cstheme="minorHAnsi"/>
          <w:sz w:val="20"/>
          <w:szCs w:val="20"/>
        </w:rPr>
        <w:t xml:space="preserve"> </w:t>
      </w:r>
      <w:r w:rsidRPr="00061E08">
        <w:rPr>
          <w:rFonts w:cstheme="minorHAnsi"/>
          <w:sz w:val="20"/>
          <w:szCs w:val="20"/>
        </w:rPr>
        <w:t>areas. Thus we identify a set of regional organizations</w:t>
      </w:r>
      <w:r w:rsidR="00620833">
        <w:rPr>
          <w:rFonts w:cstheme="minorHAnsi"/>
          <w:sz w:val="20"/>
          <w:szCs w:val="20"/>
        </w:rPr>
        <w:t>, such as ASEAN, for example,</w:t>
      </w:r>
      <w:r w:rsidRPr="00061E08">
        <w:rPr>
          <w:rFonts w:cstheme="minorHAnsi"/>
          <w:sz w:val="20"/>
          <w:szCs w:val="20"/>
        </w:rPr>
        <w:t xml:space="preserve"> </w:t>
      </w:r>
      <w:r w:rsidR="00E363F7">
        <w:rPr>
          <w:rFonts w:cstheme="minorHAnsi"/>
          <w:sz w:val="20"/>
          <w:szCs w:val="20"/>
        </w:rPr>
        <w:t>which</w:t>
      </w:r>
      <w:r w:rsidR="00E363F7" w:rsidRPr="00061E08">
        <w:rPr>
          <w:rFonts w:cstheme="minorHAnsi"/>
          <w:sz w:val="20"/>
          <w:szCs w:val="20"/>
        </w:rPr>
        <w:t xml:space="preserve"> </w:t>
      </w:r>
      <w:r w:rsidRPr="00061E08">
        <w:rPr>
          <w:rFonts w:cstheme="minorHAnsi"/>
          <w:sz w:val="20"/>
          <w:szCs w:val="20"/>
        </w:rPr>
        <w:t xml:space="preserve">have a roughly similar policy scope, picking those that are in the range of one standard deviation around the EU with regard to the number of policy areas </w:t>
      </w:r>
      <w:r w:rsidR="00620833">
        <w:rPr>
          <w:rFonts w:cstheme="minorHAnsi"/>
          <w:sz w:val="20"/>
          <w:szCs w:val="20"/>
        </w:rPr>
        <w:t xml:space="preserve">coded in </w:t>
      </w:r>
      <w:r w:rsidRPr="00061E08">
        <w:rPr>
          <w:rFonts w:cstheme="minorHAnsi"/>
          <w:sz w:val="20"/>
          <w:szCs w:val="20"/>
        </w:rPr>
        <w:t xml:space="preserve">the MIA dataset </w:t>
      </w:r>
      <w:r w:rsidRPr="00BB292F">
        <w:rPr>
          <w:rFonts w:cstheme="minorHAnsi"/>
          <w:sz w:val="20"/>
          <w:szCs w:val="20"/>
        </w:rPr>
        <w:fldChar w:fldCharType="begin"/>
      </w:r>
      <w:r w:rsidR="00061E08">
        <w:rPr>
          <w:rFonts w:cstheme="minorHAnsi"/>
          <w:sz w:val="20"/>
          <w:szCs w:val="20"/>
        </w:rPr>
        <w:instrText xml:space="preserve"> ADDIN ZOTERO_ITEM CSL_CITATION {"citationID":"kQ2H9pUV","properties":{"formattedCitation":"(Hooghe {\\i{}et al.} 2017)","plainCitation":"(Hooghe et al. 2017)","noteIndex":0},"citationItems":[{"id":6973,"uris":["http://zotero.org/groups/2912652/items/JQ4PRQ9U"],"uri":["http://zotero.org/groups/2912652/items/JQ4PRQ9U"],"itemData":{"id":6973,"type":"book","abstract":"This is the third of five ambitious volumes theorizing the structure of governance above and below the central state. This book is written for those interested in the character, causes, and consequences of governance within the state.This book sets out a measure of authority for seventy-six international organizations (IOs) from 1950, or the time of their establishment, to 2010 which can allow researchers to test expectations about the character, sources, and consequences of international governance. The international organizations considered are regional (e.g. the EU, Andean Community, NAFTA), cross-regional (e.g. Commonwealth of Nations, the Organization of Islamic Cooperation), and global (e.g. the UN, World Bank, WTO). Firstly, the book introduces carefully constructed estimates for the scope and depth of authority exercised by international governments. The estimates are unique in their comparative scope, their specificity, and time span. Secondly, it describes describe broad trends in IO authority by comparing delegation and pooling, over time, across IOs, and across decision areas. Thirdly, it presents the evidence gathered by the authors to estimate international authority by carefully discussing forty-seven international organizations, and showing how their bodies are composed, what decisions each body makes, and how they make decisions. Transformations in Governance is a major new academic book series from Oxford University Press. It is designed to accommodate the impressive growth of research in comparative politics, international relations, public policy, federalism, environmental and urban studies concerned with the dispersion of authority from central states up to supranational institutions, down to subnational governments, and side-ways to public-private networks. It brings together work that significantly advances our understanding of the organization, causes, and consequences of multilevel and complex governance. The series is selective, containing annually a small number of books of exceptionally high quality by leading and emerging scholars. The series targets mainly single-authored or co-authored work, but it is pluralistic in terms of disciplinary specialization, research design, method, and geographical scope. Case studies as well as comparative studies, historical as well as contemporary studies, and studies with a national, regional, or international focus are all central to its aims. Authors use qualitative, quantitative, formal modeling, or mixed methods. A trade mark of the books is that they combine scholarly rigour with readable prose and an attractive production style. The series is edited by Liesbet Hooghe and Gary Marks of the University of North Carolina, Chapel Hill, and Walter Mattli of the University of Oxford.","collection-title":"Transformations in Governance","event-place":"Oxford, New York","ISBN":"978-0-19-872449-0","number-of-pages":"920","publisher":"Oxford University Press","publisher-place":"Oxford, New York","source":"Oxford University Press","title":"Measuring International Authority: A Postfunctionalist Theory of Governance, Volume III","title-short":"Measuring International Authority","author":[{"family":"Hooghe","given":"Liesbet"},{"family":"Marks","given":"Gary"},{"family":"Lenz","given":"Tobias"},{"family":"Bezuijen","given":"Jeanine"},{"family":"Ceka","given":"Besir"},{"family":"Derderyan","given":"Svet"}],"issued":{"date-parts":[["2017",8,17]]}}}],"schema":"https://github.com/citation-style-language/schema/raw/master/csl-citation.json"} </w:instrText>
      </w:r>
      <w:r w:rsidRPr="00BB292F">
        <w:rPr>
          <w:rFonts w:cstheme="minorHAnsi"/>
          <w:sz w:val="20"/>
          <w:szCs w:val="20"/>
        </w:rPr>
        <w:fldChar w:fldCharType="separate"/>
      </w:r>
      <w:r w:rsidR="0032464D" w:rsidRPr="00EC07E0">
        <w:rPr>
          <w:rFonts w:cstheme="minorHAnsi"/>
          <w:sz w:val="20"/>
        </w:rPr>
        <w:t xml:space="preserve">(Hooghe </w:t>
      </w:r>
      <w:r w:rsidR="0032464D" w:rsidRPr="00EC07E0">
        <w:rPr>
          <w:rFonts w:cstheme="minorHAnsi"/>
          <w:i/>
          <w:iCs/>
          <w:sz w:val="20"/>
        </w:rPr>
        <w:t>et al.</w:t>
      </w:r>
      <w:r w:rsidR="0032464D" w:rsidRPr="00EC07E0">
        <w:rPr>
          <w:rFonts w:cstheme="minorHAnsi"/>
          <w:sz w:val="20"/>
        </w:rPr>
        <w:t xml:space="preserve"> 2017)</w:t>
      </w:r>
      <w:r w:rsidRPr="00BB292F">
        <w:rPr>
          <w:rFonts w:cstheme="minorHAnsi"/>
          <w:sz w:val="20"/>
          <w:szCs w:val="20"/>
        </w:rPr>
        <w:fldChar w:fldCharType="end"/>
      </w:r>
      <w:r w:rsidRPr="00BB292F">
        <w:rPr>
          <w:rFonts w:cstheme="minorHAnsi"/>
          <w:sz w:val="20"/>
          <w:szCs w:val="20"/>
        </w:rPr>
        <w:t xml:space="preserve">. We </w:t>
      </w:r>
      <w:r w:rsidR="00B55AEB">
        <w:rPr>
          <w:rFonts w:cstheme="minorHAnsi"/>
          <w:sz w:val="20"/>
          <w:szCs w:val="20"/>
        </w:rPr>
        <w:t xml:space="preserve">then collected respective </w:t>
      </w:r>
      <w:r w:rsidRPr="00BB292F">
        <w:rPr>
          <w:rFonts w:cstheme="minorHAnsi"/>
          <w:sz w:val="20"/>
          <w:szCs w:val="20"/>
        </w:rPr>
        <w:t xml:space="preserve">Twitter accounts </w:t>
      </w:r>
      <w:r w:rsidR="00B55AEB">
        <w:rPr>
          <w:rFonts w:cstheme="minorHAnsi"/>
          <w:sz w:val="20"/>
          <w:szCs w:val="20"/>
        </w:rPr>
        <w:t>from</w:t>
      </w:r>
      <w:r w:rsidR="00B55AEB" w:rsidRPr="00BB292F">
        <w:rPr>
          <w:rFonts w:cstheme="minorHAnsi"/>
          <w:sz w:val="20"/>
          <w:szCs w:val="20"/>
        </w:rPr>
        <w:t xml:space="preserve"> </w:t>
      </w:r>
      <w:r w:rsidRPr="00BB292F">
        <w:rPr>
          <w:rFonts w:cstheme="minorHAnsi"/>
          <w:sz w:val="20"/>
          <w:szCs w:val="20"/>
        </w:rPr>
        <w:t xml:space="preserve">the list </w:t>
      </w:r>
      <w:r w:rsidR="00B55AEB">
        <w:rPr>
          <w:rFonts w:cstheme="minorHAnsi"/>
          <w:sz w:val="20"/>
          <w:szCs w:val="20"/>
        </w:rPr>
        <w:t xml:space="preserve">created </w:t>
      </w:r>
      <w:r w:rsidRPr="00BB292F">
        <w:rPr>
          <w:rFonts w:cstheme="minorHAnsi"/>
          <w:sz w:val="20"/>
          <w:szCs w:val="20"/>
        </w:rPr>
        <w:t xml:space="preserve">and kindly shared by Matthias Ecker-Erhardt </w:t>
      </w:r>
      <w:r w:rsidRPr="00BB292F">
        <w:rPr>
          <w:rFonts w:cstheme="minorHAnsi"/>
          <w:sz w:val="20"/>
          <w:szCs w:val="20"/>
        </w:rPr>
        <w:fldChar w:fldCharType="begin"/>
      </w:r>
      <w:r w:rsidR="00061E08">
        <w:rPr>
          <w:rFonts w:cstheme="minorHAnsi"/>
          <w:sz w:val="20"/>
          <w:szCs w:val="20"/>
        </w:rPr>
        <w:instrText xml:space="preserve"> ADDIN ZOTERO_ITEM CSL_CITATION {"citationID":"E0ydmLl9","properties":{"formattedCitation":"(2020)","plainCitation":"(2020)","noteIndex":0},"citationItems":[{"id":6974,"uris":["http://zotero.org/groups/2912652/items/P36MW4GY"],"uri":["http://zotero.org/groups/2912652/items/P36MW4GY"],"itemData":{"id":6974,"type":"chapter","abstract":"This chapter seeks to address the lacuna by means of Large-N comparative analysis of social media presences on Facebook and Twitter. It begins by mapping the variation of social media use across international organisation (IO) bodies and over time. Existing evidence suggests that expanding public communication in the IO organisational field is intrinsically linked to IO politicisation, that is, rising levels of public awareness and contestation of international governance. The main dependent variable counts active social media presences on Facebook or Twitter per IO body covered in the list of 290 major IO bodies provided by the Transaccess project. The analysis of social media presences run by a stratified-random-sample of IOs suggest a remarkable interest in digital communication vis-a-vis non-state audiences. The massive enhancing of social media presences by IOs concerned with such tasks suggests that social media becomes to be seen as tools for core organisational goals.","container-title":"Digital Diplomacy and International Organisations","ISBN":"978-1-00-303272-4","note":"number-of-pages: 31","publisher":"Routledge","title":"IO Public Communication Going Digital? Understanding Social Media Adoption and Use in Times of Politicization","title-short":"IO Public Communication Going Digital?","author":[{"family":"Ecker-Ehrhardt","given":"Matthias"}],"issued":{"date-parts":[["2020"]]}},"suppress-author":true}],"schema":"https://github.com/citation-style-language/schema/raw/master/csl-citation.json"} </w:instrText>
      </w:r>
      <w:r w:rsidRPr="00BB292F">
        <w:rPr>
          <w:rFonts w:cstheme="minorHAnsi"/>
          <w:sz w:val="20"/>
          <w:szCs w:val="20"/>
        </w:rPr>
        <w:fldChar w:fldCharType="separate"/>
      </w:r>
      <w:r w:rsidR="00620833" w:rsidRPr="00620833">
        <w:rPr>
          <w:rFonts w:ascii="Calibri" w:hAnsi="Calibri" w:cs="Calibri"/>
          <w:sz w:val="20"/>
        </w:rPr>
        <w:t>(2020)</w:t>
      </w:r>
      <w:r w:rsidRPr="00BB292F">
        <w:rPr>
          <w:rFonts w:cstheme="minorHAnsi"/>
          <w:sz w:val="20"/>
          <w:szCs w:val="20"/>
        </w:rPr>
        <w:fldChar w:fldCharType="end"/>
      </w:r>
      <w:r w:rsidRPr="00BB292F">
        <w:rPr>
          <w:rFonts w:cstheme="minorHAnsi"/>
          <w:sz w:val="20"/>
          <w:szCs w:val="20"/>
        </w:rPr>
        <w:t xml:space="preserve">. This results in 55 accounts </w:t>
      </w:r>
      <w:r w:rsidR="00CF306F">
        <w:rPr>
          <w:rFonts w:cstheme="minorHAnsi"/>
          <w:sz w:val="20"/>
          <w:szCs w:val="20"/>
        </w:rPr>
        <w:t xml:space="preserve">having published </w:t>
      </w:r>
      <w:r w:rsidRPr="00BB292F">
        <w:rPr>
          <w:rFonts w:cstheme="minorHAnsi"/>
          <w:sz w:val="20"/>
          <w:szCs w:val="20"/>
        </w:rPr>
        <w:t xml:space="preserve">294,219 individual tweets. </w:t>
      </w:r>
    </w:p>
    <w:p w14:paraId="7B3C874D" w14:textId="30704457" w:rsidR="00E363F7" w:rsidRDefault="00B55AEB" w:rsidP="0063237A">
      <w:pPr>
        <w:pStyle w:val="Textkrper"/>
        <w:jc w:val="both"/>
        <w:rPr>
          <w:iCs/>
          <w:sz w:val="20"/>
          <w:szCs w:val="20"/>
        </w:rPr>
      </w:pPr>
      <w:r>
        <w:rPr>
          <w:rFonts w:cstheme="minorHAnsi"/>
          <w:sz w:val="20"/>
          <w:szCs w:val="20"/>
        </w:rPr>
        <w:t xml:space="preserve">In </w:t>
      </w:r>
      <w:r w:rsidR="00E70AD4">
        <w:rPr>
          <w:rFonts w:cstheme="minorHAnsi"/>
          <w:sz w:val="20"/>
          <w:szCs w:val="20"/>
        </w:rPr>
        <w:t>total,</w:t>
      </w:r>
      <w:r>
        <w:rPr>
          <w:rFonts w:cstheme="minorHAnsi"/>
          <w:sz w:val="20"/>
          <w:szCs w:val="20"/>
        </w:rPr>
        <w:t xml:space="preserve"> we compare the full population of </w:t>
      </w:r>
      <w:r w:rsidRPr="0011405F">
        <w:rPr>
          <w:iCs/>
          <w:sz w:val="20"/>
          <w:szCs w:val="20"/>
        </w:rPr>
        <w:t>960,831</w:t>
      </w:r>
      <w:r>
        <w:rPr>
          <w:iCs/>
          <w:sz w:val="20"/>
          <w:szCs w:val="20"/>
        </w:rPr>
        <w:t xml:space="preserve"> supranational </w:t>
      </w:r>
      <w:ins w:id="117" w:author="Uluışık" w:date="2021-10-21T18:16:00Z">
        <w:r w:rsidR="00255DEC">
          <w:rPr>
            <w:iCs/>
            <w:sz w:val="20"/>
            <w:szCs w:val="20"/>
          </w:rPr>
          <w:t>t</w:t>
        </w:r>
      </w:ins>
      <w:del w:id="118" w:author="Uluışık" w:date="2021-10-21T18:16:00Z">
        <w:r w:rsidDel="00255DEC">
          <w:rPr>
            <w:iCs/>
            <w:sz w:val="20"/>
            <w:szCs w:val="20"/>
          </w:rPr>
          <w:delText>T</w:delText>
        </w:r>
      </w:del>
      <w:r>
        <w:rPr>
          <w:iCs/>
          <w:sz w:val="20"/>
          <w:szCs w:val="20"/>
        </w:rPr>
        <w:t xml:space="preserve">weets </w:t>
      </w:r>
      <w:r w:rsidR="00CB4ABB">
        <w:rPr>
          <w:iCs/>
          <w:sz w:val="20"/>
          <w:szCs w:val="20"/>
        </w:rPr>
        <w:t xml:space="preserve">between 2009 and early 2021 </w:t>
      </w:r>
      <w:r>
        <w:rPr>
          <w:iCs/>
          <w:sz w:val="20"/>
          <w:szCs w:val="20"/>
        </w:rPr>
        <w:t xml:space="preserve">to </w:t>
      </w:r>
      <w:r w:rsidR="00821ABB">
        <w:rPr>
          <w:iCs/>
          <w:sz w:val="20"/>
          <w:szCs w:val="20"/>
        </w:rPr>
        <w:t xml:space="preserve">more than </w:t>
      </w:r>
      <w:r w:rsidR="00CB4ABB">
        <w:rPr>
          <w:iCs/>
          <w:sz w:val="20"/>
          <w:szCs w:val="20"/>
        </w:rPr>
        <w:t xml:space="preserve">2.6 million </w:t>
      </w:r>
      <w:commentRangeStart w:id="119"/>
      <w:r w:rsidR="00CB4ABB">
        <w:rPr>
          <w:iCs/>
          <w:sz w:val="20"/>
          <w:szCs w:val="20"/>
        </w:rPr>
        <w:t>social media messages</w:t>
      </w:r>
      <w:commentRangeEnd w:id="119"/>
      <w:r w:rsidR="00AB23F3">
        <w:rPr>
          <w:rStyle w:val="Kommentarzeichen"/>
          <w:rFonts w:ascii="Calibri" w:eastAsia="Calibri" w:hAnsi="Calibri" w:cs="Times New Roman"/>
          <w:lang w:val="en-GB"/>
        </w:rPr>
        <w:commentReference w:id="119"/>
      </w:r>
      <w:r w:rsidR="00CB4ABB">
        <w:rPr>
          <w:iCs/>
          <w:sz w:val="20"/>
          <w:szCs w:val="20"/>
        </w:rPr>
        <w:t xml:space="preserve"> </w:t>
      </w:r>
      <w:r w:rsidR="00821ABB">
        <w:rPr>
          <w:iCs/>
          <w:sz w:val="20"/>
          <w:szCs w:val="20"/>
        </w:rPr>
        <w:t xml:space="preserve">from random users </w:t>
      </w:r>
      <w:r w:rsidR="00E70AD4">
        <w:rPr>
          <w:iCs/>
          <w:sz w:val="20"/>
          <w:szCs w:val="20"/>
        </w:rPr>
        <w:t>and</w:t>
      </w:r>
      <w:r w:rsidR="00821ABB">
        <w:rPr>
          <w:iCs/>
          <w:sz w:val="20"/>
          <w:szCs w:val="20"/>
        </w:rPr>
        <w:t xml:space="preserve"> other executives on the national and regional level</w:t>
      </w:r>
      <w:r w:rsidR="00CB4ABB">
        <w:rPr>
          <w:iCs/>
          <w:sz w:val="20"/>
          <w:szCs w:val="20"/>
        </w:rPr>
        <w:t xml:space="preserve">. The samples as well as the full list of EU, UK, and </w:t>
      </w:r>
      <w:proofErr w:type="spellStart"/>
      <w:r w:rsidR="003436E1">
        <w:rPr>
          <w:iCs/>
          <w:sz w:val="20"/>
          <w:szCs w:val="20"/>
        </w:rPr>
        <w:t>RegOrg</w:t>
      </w:r>
      <w:proofErr w:type="spellEnd"/>
      <w:r w:rsidR="00CB4ABB">
        <w:rPr>
          <w:iCs/>
          <w:sz w:val="20"/>
          <w:szCs w:val="20"/>
        </w:rPr>
        <w:t xml:space="preserve"> accounts are available for inspection in appendi</w:t>
      </w:r>
      <w:r w:rsidR="00E363F7">
        <w:rPr>
          <w:iCs/>
          <w:sz w:val="20"/>
          <w:szCs w:val="20"/>
        </w:rPr>
        <w:t>ces</w:t>
      </w:r>
      <w:r w:rsidR="00CB4ABB">
        <w:rPr>
          <w:iCs/>
          <w:sz w:val="20"/>
          <w:szCs w:val="20"/>
        </w:rPr>
        <w:t xml:space="preserve"> A</w:t>
      </w:r>
      <w:r w:rsidR="003436E1">
        <w:rPr>
          <w:iCs/>
          <w:sz w:val="20"/>
          <w:szCs w:val="20"/>
        </w:rPr>
        <w:t>5</w:t>
      </w:r>
      <w:del w:id="120" w:author="Uluışık" w:date="2021-10-21T18:16:00Z">
        <w:r w:rsidR="00CB4ABB" w:rsidDel="00255DEC">
          <w:rPr>
            <w:iCs/>
            <w:sz w:val="20"/>
            <w:szCs w:val="20"/>
          </w:rPr>
          <w:delText>-</w:delText>
        </w:r>
      </w:del>
      <w:ins w:id="121" w:author="Uluışık" w:date="2021-10-21T18:16:00Z">
        <w:r w:rsidR="00255DEC">
          <w:rPr>
            <w:iCs/>
            <w:sz w:val="20"/>
            <w:szCs w:val="20"/>
          </w:rPr>
          <w:t>–</w:t>
        </w:r>
      </w:ins>
      <w:r w:rsidR="00CB4ABB">
        <w:rPr>
          <w:iCs/>
          <w:sz w:val="20"/>
          <w:szCs w:val="20"/>
        </w:rPr>
        <w:t>A</w:t>
      </w:r>
      <w:r w:rsidR="003436E1">
        <w:rPr>
          <w:iCs/>
          <w:sz w:val="20"/>
          <w:szCs w:val="20"/>
        </w:rPr>
        <w:t>8</w:t>
      </w:r>
      <w:r w:rsidR="00CB4ABB">
        <w:rPr>
          <w:iCs/>
          <w:sz w:val="20"/>
          <w:szCs w:val="20"/>
        </w:rPr>
        <w:t xml:space="preserve">. </w:t>
      </w:r>
    </w:p>
    <w:p w14:paraId="00F176C9" w14:textId="12811301" w:rsidR="00352816" w:rsidRDefault="00DA5018" w:rsidP="0063237A">
      <w:pPr>
        <w:pStyle w:val="Textkrper"/>
        <w:jc w:val="both"/>
        <w:rPr>
          <w:iCs/>
          <w:sz w:val="20"/>
          <w:szCs w:val="20"/>
        </w:rPr>
      </w:pPr>
      <w:r>
        <w:rPr>
          <w:iCs/>
          <w:sz w:val="20"/>
          <w:szCs w:val="20"/>
        </w:rPr>
        <w:t xml:space="preserve">The sheer volume of </w:t>
      </w:r>
      <w:r w:rsidR="00E70AD4">
        <w:rPr>
          <w:iCs/>
          <w:sz w:val="20"/>
          <w:szCs w:val="20"/>
        </w:rPr>
        <w:t>supranational</w:t>
      </w:r>
      <w:r w:rsidR="00821ABB">
        <w:rPr>
          <w:iCs/>
          <w:sz w:val="20"/>
          <w:szCs w:val="20"/>
        </w:rPr>
        <w:t xml:space="preserve"> </w:t>
      </w:r>
      <w:r>
        <w:rPr>
          <w:iCs/>
          <w:sz w:val="20"/>
          <w:szCs w:val="20"/>
        </w:rPr>
        <w:t xml:space="preserve">social media messages already </w:t>
      </w:r>
      <w:r w:rsidR="00821ABB">
        <w:rPr>
          <w:iCs/>
          <w:sz w:val="20"/>
          <w:szCs w:val="20"/>
        </w:rPr>
        <w:t>suggests</w:t>
      </w:r>
      <w:r>
        <w:rPr>
          <w:iCs/>
          <w:sz w:val="20"/>
          <w:szCs w:val="20"/>
        </w:rPr>
        <w:t xml:space="preserve"> </w:t>
      </w:r>
      <w:r w:rsidR="00821ABB">
        <w:rPr>
          <w:iCs/>
          <w:sz w:val="20"/>
          <w:szCs w:val="20"/>
        </w:rPr>
        <w:t xml:space="preserve">that </w:t>
      </w:r>
      <w:del w:id="122" w:author="Uluışık" w:date="2021-10-22T12:57:00Z">
        <w:r w:rsidR="00E70AD4" w:rsidDel="00262EBF">
          <w:rPr>
            <w:iCs/>
            <w:sz w:val="20"/>
            <w:szCs w:val="20"/>
          </w:rPr>
          <w:delText xml:space="preserve">that </w:delText>
        </w:r>
      </w:del>
      <w:r>
        <w:rPr>
          <w:iCs/>
          <w:sz w:val="20"/>
          <w:szCs w:val="20"/>
        </w:rPr>
        <w:t xml:space="preserve">this communication channel </w:t>
      </w:r>
      <w:r w:rsidR="00E70AD4">
        <w:rPr>
          <w:iCs/>
          <w:sz w:val="20"/>
          <w:szCs w:val="20"/>
        </w:rPr>
        <w:t xml:space="preserve">is taken </w:t>
      </w:r>
      <w:r>
        <w:rPr>
          <w:iCs/>
          <w:sz w:val="20"/>
          <w:szCs w:val="20"/>
        </w:rPr>
        <w:t xml:space="preserve">seriously. </w:t>
      </w:r>
      <w:r w:rsidR="00E70AD4">
        <w:rPr>
          <w:iCs/>
          <w:sz w:val="20"/>
          <w:szCs w:val="20"/>
        </w:rPr>
        <w:t>This holds when we consider</w:t>
      </w:r>
      <w:r w:rsidR="001C0E97">
        <w:rPr>
          <w:iCs/>
          <w:sz w:val="20"/>
          <w:szCs w:val="20"/>
        </w:rPr>
        <w:t xml:space="preserve"> t</w:t>
      </w:r>
      <w:r w:rsidR="00552F8E">
        <w:rPr>
          <w:iCs/>
          <w:sz w:val="20"/>
          <w:szCs w:val="20"/>
        </w:rPr>
        <w:t>he average number of tweets per supranational account and day over time</w:t>
      </w:r>
      <w:ins w:id="123" w:author="Uluışık" w:date="2021-10-22T12:57:00Z">
        <w:r w:rsidR="00262EBF">
          <w:rPr>
            <w:iCs/>
            <w:sz w:val="20"/>
            <w:szCs w:val="20"/>
          </w:rPr>
          <w:t>,</w:t>
        </w:r>
      </w:ins>
      <w:r w:rsidR="00552F8E">
        <w:rPr>
          <w:iCs/>
          <w:sz w:val="20"/>
          <w:szCs w:val="20"/>
        </w:rPr>
        <w:t xml:space="preserve"> and compare th</w:t>
      </w:r>
      <w:r w:rsidR="00E70AD4">
        <w:rPr>
          <w:iCs/>
          <w:sz w:val="20"/>
          <w:szCs w:val="20"/>
        </w:rPr>
        <w:t>ese values</w:t>
      </w:r>
      <w:r w:rsidR="00552F8E">
        <w:rPr>
          <w:iCs/>
          <w:sz w:val="20"/>
          <w:szCs w:val="20"/>
        </w:rPr>
        <w:t xml:space="preserve"> to the UK and other regional </w:t>
      </w:r>
      <w:r w:rsidR="003436E1">
        <w:rPr>
          <w:iCs/>
          <w:sz w:val="20"/>
          <w:szCs w:val="20"/>
        </w:rPr>
        <w:t>organizations</w:t>
      </w:r>
      <w:r w:rsidR="00552F8E">
        <w:rPr>
          <w:iCs/>
          <w:sz w:val="20"/>
          <w:szCs w:val="20"/>
        </w:rPr>
        <w:t xml:space="preserve"> </w:t>
      </w:r>
      <w:r w:rsidR="00E70AD4">
        <w:rPr>
          <w:iCs/>
          <w:sz w:val="20"/>
          <w:szCs w:val="20"/>
        </w:rPr>
        <w:t>(</w:t>
      </w:r>
      <w:r w:rsidR="00E70AD4" w:rsidRPr="0019461E">
        <w:rPr>
          <w:iCs/>
          <w:sz w:val="20"/>
          <w:szCs w:val="20"/>
        </w:rPr>
        <w:fldChar w:fldCharType="begin"/>
      </w:r>
      <w:r w:rsidR="00E70AD4" w:rsidRPr="0019461E">
        <w:rPr>
          <w:iCs/>
          <w:sz w:val="20"/>
          <w:szCs w:val="20"/>
        </w:rPr>
        <w:instrText xml:space="preserve"> REF _Ref83674694 \h  \* MERGEFORMAT </w:instrText>
      </w:r>
      <w:r w:rsidR="00E70AD4" w:rsidRPr="0019461E">
        <w:rPr>
          <w:iCs/>
          <w:sz w:val="20"/>
          <w:szCs w:val="20"/>
        </w:rPr>
      </w:r>
      <w:r w:rsidR="00E70AD4" w:rsidRPr="0019461E">
        <w:rPr>
          <w:iCs/>
          <w:sz w:val="20"/>
          <w:szCs w:val="20"/>
        </w:rPr>
        <w:fldChar w:fldCharType="separate"/>
      </w:r>
      <w:r w:rsidR="00172ECB" w:rsidRPr="00172ECB">
        <w:rPr>
          <w:sz w:val="20"/>
          <w:szCs w:val="20"/>
        </w:rPr>
        <w:t xml:space="preserve">Figure </w:t>
      </w:r>
      <w:r w:rsidR="00172ECB" w:rsidRPr="00172ECB">
        <w:rPr>
          <w:noProof/>
          <w:sz w:val="20"/>
          <w:szCs w:val="20"/>
        </w:rPr>
        <w:t>1</w:t>
      </w:r>
      <w:r w:rsidR="00E70AD4" w:rsidRPr="0019461E">
        <w:rPr>
          <w:iCs/>
          <w:sz w:val="20"/>
          <w:szCs w:val="20"/>
        </w:rPr>
        <w:fldChar w:fldCharType="end"/>
      </w:r>
      <w:r w:rsidR="00E70AD4">
        <w:rPr>
          <w:iCs/>
          <w:sz w:val="20"/>
          <w:szCs w:val="20"/>
        </w:rPr>
        <w:t>)</w:t>
      </w:r>
      <w:r w:rsidR="00552F8E">
        <w:rPr>
          <w:iCs/>
          <w:sz w:val="20"/>
          <w:szCs w:val="20"/>
        </w:rPr>
        <w:t>.</w:t>
      </w:r>
    </w:p>
    <w:p w14:paraId="0A09FA59" w14:textId="4B0A6F67" w:rsidR="00CB4ABB" w:rsidRDefault="00843B05" w:rsidP="00EC07E0">
      <w:pPr>
        <w:pStyle w:val="Textkrper"/>
        <w:keepLines/>
        <w:spacing w:after="0"/>
        <w:jc w:val="both"/>
        <w:rPr>
          <w:rFonts w:cstheme="minorHAnsi"/>
          <w:sz w:val="20"/>
          <w:szCs w:val="20"/>
        </w:rPr>
      </w:pPr>
      <w:r>
        <w:rPr>
          <w:rFonts w:cstheme="minorHAnsi"/>
          <w:noProof/>
          <w:sz w:val="20"/>
          <w:szCs w:val="20"/>
          <w:lang w:val="de-DE" w:eastAsia="de-DE"/>
        </w:rPr>
        <w:lastRenderedPageBreak/>
        <w:drawing>
          <wp:inline distT="0" distB="0" distL="0" distR="0" wp14:anchorId="671D303E" wp14:editId="69959D5A">
            <wp:extent cx="6181725" cy="3091180"/>
            <wp:effectExtent l="19050" t="19050" r="28575" b="139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81725" cy="3091180"/>
                    </a:xfrm>
                    <a:prstGeom prst="rect">
                      <a:avLst/>
                    </a:prstGeom>
                    <a:noFill/>
                    <a:ln>
                      <a:solidFill>
                        <a:schemeClr val="tx1"/>
                      </a:solidFill>
                    </a:ln>
                  </pic:spPr>
                </pic:pic>
              </a:graphicData>
            </a:graphic>
          </wp:inline>
        </w:drawing>
      </w:r>
    </w:p>
    <w:p w14:paraId="77EA4175" w14:textId="6BFE437E" w:rsidR="00CB4ABB" w:rsidRPr="0011405F" w:rsidRDefault="00CB4ABB">
      <w:pPr>
        <w:pStyle w:val="Beschriftung"/>
        <w:keepLines/>
        <w:jc w:val="center"/>
        <w:rPr>
          <w:color w:val="auto"/>
          <w:sz w:val="20"/>
          <w:lang w:val="en-US"/>
        </w:rPr>
      </w:pPr>
      <w:bookmarkStart w:id="124" w:name="_Ref83674694"/>
      <w:commentRangeStart w:id="125"/>
      <w:r w:rsidRPr="0011405F">
        <w:rPr>
          <w:b/>
          <w:bCs/>
          <w:color w:val="auto"/>
          <w:lang w:val="en-US"/>
        </w:rPr>
        <w:t xml:space="preserve">Figure </w:t>
      </w:r>
      <w:r w:rsidRPr="0011405F">
        <w:rPr>
          <w:b/>
          <w:bCs/>
          <w:color w:val="auto"/>
          <w:lang w:val="en-US"/>
        </w:rPr>
        <w:fldChar w:fldCharType="begin"/>
      </w:r>
      <w:r w:rsidRPr="0011405F">
        <w:rPr>
          <w:b/>
          <w:bCs/>
          <w:color w:val="auto"/>
          <w:lang w:val="en-US"/>
        </w:rPr>
        <w:instrText xml:space="preserve"> SEQ Figure \* ARABIC </w:instrText>
      </w:r>
      <w:r w:rsidRPr="0011405F">
        <w:rPr>
          <w:b/>
          <w:bCs/>
          <w:color w:val="auto"/>
          <w:lang w:val="en-US"/>
        </w:rPr>
        <w:fldChar w:fldCharType="separate"/>
      </w:r>
      <w:r w:rsidR="00172ECB">
        <w:rPr>
          <w:b/>
          <w:bCs/>
          <w:noProof/>
          <w:color w:val="auto"/>
          <w:lang w:val="en-US"/>
        </w:rPr>
        <w:t>1</w:t>
      </w:r>
      <w:r w:rsidRPr="0011405F">
        <w:rPr>
          <w:b/>
          <w:bCs/>
          <w:color w:val="auto"/>
          <w:lang w:val="en-US"/>
        </w:rPr>
        <w:fldChar w:fldCharType="end"/>
      </w:r>
      <w:bookmarkEnd w:id="124"/>
      <w:r w:rsidRPr="0011405F">
        <w:rPr>
          <w:color w:val="auto"/>
          <w:lang w:val="en-US"/>
        </w:rPr>
        <w:t xml:space="preserve">: </w:t>
      </w:r>
      <w:commentRangeEnd w:id="125"/>
      <w:r w:rsidR="007C588D">
        <w:rPr>
          <w:rStyle w:val="Kommentarzeichen"/>
          <w:i w:val="0"/>
          <w:iCs w:val="0"/>
          <w:color w:val="auto"/>
        </w:rPr>
        <w:commentReference w:id="125"/>
      </w:r>
      <w:r w:rsidR="00552F8E">
        <w:rPr>
          <w:color w:val="auto"/>
          <w:lang w:val="en-US"/>
        </w:rPr>
        <w:t>Supranational tweet volume</w:t>
      </w:r>
    </w:p>
    <w:p w14:paraId="3D74F04E" w14:textId="79768CF1" w:rsidR="00552F8E" w:rsidRDefault="00CF041F" w:rsidP="00552F8E">
      <w:pPr>
        <w:spacing w:before="120" w:after="0" w:line="240" w:lineRule="auto"/>
        <w:jc w:val="both"/>
        <w:rPr>
          <w:sz w:val="20"/>
          <w:szCs w:val="18"/>
          <w:lang w:val="en-US"/>
        </w:rPr>
      </w:pPr>
      <w:r>
        <w:rPr>
          <w:sz w:val="20"/>
          <w:szCs w:val="18"/>
          <w:lang w:val="en-US"/>
        </w:rPr>
        <w:t>T</w:t>
      </w:r>
      <w:r w:rsidR="00552F8E">
        <w:rPr>
          <w:sz w:val="20"/>
          <w:szCs w:val="18"/>
          <w:lang w:val="en-US"/>
        </w:rPr>
        <w:t xml:space="preserve">he number of </w:t>
      </w:r>
      <w:r>
        <w:rPr>
          <w:sz w:val="20"/>
          <w:szCs w:val="18"/>
          <w:lang w:val="en-US"/>
        </w:rPr>
        <w:t xml:space="preserve">supranational </w:t>
      </w:r>
      <w:r w:rsidR="00552F8E">
        <w:rPr>
          <w:sz w:val="20"/>
          <w:szCs w:val="18"/>
          <w:lang w:val="en-US"/>
        </w:rPr>
        <w:t xml:space="preserve">Twitter messages has </w:t>
      </w:r>
      <w:r w:rsidR="00552F8E" w:rsidRPr="003D6101">
        <w:rPr>
          <w:sz w:val="20"/>
          <w:szCs w:val="18"/>
          <w:lang w:val="en-US"/>
        </w:rPr>
        <w:t xml:space="preserve">increased nearly seven-fold from roughly one tweet every second day </w:t>
      </w:r>
      <w:r w:rsidR="001C0E97">
        <w:rPr>
          <w:sz w:val="20"/>
          <w:szCs w:val="18"/>
          <w:lang w:val="en-US"/>
        </w:rPr>
        <w:t>in 2009</w:t>
      </w:r>
      <w:r w:rsidR="00552F8E" w:rsidRPr="003D6101">
        <w:rPr>
          <w:sz w:val="20"/>
          <w:szCs w:val="18"/>
          <w:lang w:val="en-US"/>
        </w:rPr>
        <w:t xml:space="preserve"> to </w:t>
      </w:r>
      <w:r>
        <w:rPr>
          <w:sz w:val="20"/>
          <w:szCs w:val="18"/>
          <w:lang w:val="en-US"/>
        </w:rPr>
        <w:t xml:space="preserve">around </w:t>
      </w:r>
      <w:r w:rsidR="00552F8E" w:rsidRPr="003D6101">
        <w:rPr>
          <w:sz w:val="20"/>
          <w:szCs w:val="18"/>
          <w:lang w:val="en-US"/>
        </w:rPr>
        <w:t>3.5 daily tweets</w:t>
      </w:r>
      <w:r w:rsidR="00552F8E">
        <w:rPr>
          <w:sz w:val="20"/>
          <w:szCs w:val="18"/>
          <w:lang w:val="en-US"/>
        </w:rPr>
        <w:t xml:space="preserve"> </w:t>
      </w:r>
      <w:r w:rsidR="001C0E97">
        <w:rPr>
          <w:sz w:val="20"/>
          <w:szCs w:val="18"/>
          <w:lang w:val="en-US"/>
        </w:rPr>
        <w:t>during the last five years</w:t>
      </w:r>
      <w:r w:rsidR="00552F8E" w:rsidRPr="003D6101">
        <w:rPr>
          <w:sz w:val="20"/>
          <w:szCs w:val="18"/>
          <w:lang w:val="en-US"/>
        </w:rPr>
        <w:t xml:space="preserve">. The major </w:t>
      </w:r>
      <w:r w:rsidR="001C0E97">
        <w:rPr>
          <w:sz w:val="20"/>
          <w:szCs w:val="18"/>
          <w:lang w:val="en-US"/>
        </w:rPr>
        <w:t xml:space="preserve">growth period during </w:t>
      </w:r>
      <w:r w:rsidR="00552F8E" w:rsidRPr="003D6101">
        <w:rPr>
          <w:sz w:val="20"/>
          <w:szCs w:val="18"/>
          <w:lang w:val="en-US"/>
        </w:rPr>
        <w:t>2010</w:t>
      </w:r>
      <w:del w:id="126" w:author="Uluışık" w:date="2021-10-21T18:17:00Z">
        <w:r w:rsidR="00552F8E" w:rsidRPr="003D6101" w:rsidDel="00255DEC">
          <w:rPr>
            <w:sz w:val="20"/>
            <w:szCs w:val="18"/>
            <w:lang w:val="en-US"/>
          </w:rPr>
          <w:delText>-</w:delText>
        </w:r>
      </w:del>
      <w:ins w:id="127" w:author="Uluışık" w:date="2021-10-21T18:17:00Z">
        <w:r w:rsidR="00255DEC">
          <w:rPr>
            <w:sz w:val="20"/>
            <w:szCs w:val="18"/>
            <w:lang w:val="en-US"/>
          </w:rPr>
          <w:t>–</w:t>
        </w:r>
      </w:ins>
      <w:r w:rsidR="00552F8E" w:rsidRPr="003D6101">
        <w:rPr>
          <w:sz w:val="20"/>
          <w:szCs w:val="18"/>
          <w:lang w:val="en-US"/>
        </w:rPr>
        <w:t>2016</w:t>
      </w:r>
      <w:r w:rsidR="00552F8E">
        <w:rPr>
          <w:sz w:val="20"/>
          <w:szCs w:val="18"/>
          <w:lang w:val="en-US"/>
        </w:rPr>
        <w:t xml:space="preserve"> </w:t>
      </w:r>
      <w:del w:id="128" w:author="Uluışık" w:date="2021-10-21T18:17:00Z">
        <w:r w:rsidR="00552F8E" w:rsidDel="00255DEC">
          <w:rPr>
            <w:sz w:val="20"/>
            <w:szCs w:val="18"/>
            <w:lang w:val="en-US"/>
          </w:rPr>
          <w:delText xml:space="preserve">period </w:delText>
        </w:r>
      </w:del>
      <w:r w:rsidR="00552F8E">
        <w:rPr>
          <w:sz w:val="20"/>
          <w:szCs w:val="18"/>
          <w:lang w:val="en-US"/>
        </w:rPr>
        <w:t>coincide</w:t>
      </w:r>
      <w:del w:id="129" w:author="Uluışık" w:date="2021-10-21T18:18:00Z">
        <w:r w:rsidR="00552F8E" w:rsidDel="00255DEC">
          <w:rPr>
            <w:sz w:val="20"/>
            <w:szCs w:val="18"/>
            <w:lang w:val="en-US"/>
          </w:rPr>
          <w:delText>nce</w:delText>
        </w:r>
      </w:del>
      <w:r w:rsidR="00552F8E">
        <w:rPr>
          <w:sz w:val="20"/>
          <w:szCs w:val="18"/>
          <w:lang w:val="en-US"/>
        </w:rPr>
        <w:t>s with a growing overall prominence of Twitter</w:t>
      </w:r>
      <w:r w:rsidR="001C0E97">
        <w:rPr>
          <w:sz w:val="20"/>
          <w:szCs w:val="18"/>
          <w:lang w:val="en-US"/>
        </w:rPr>
        <w:t>.</w:t>
      </w:r>
      <w:r w:rsidR="00552F8E">
        <w:rPr>
          <w:sz w:val="20"/>
          <w:szCs w:val="18"/>
          <w:lang w:val="en-US"/>
        </w:rPr>
        <w:t xml:space="preserve"> </w:t>
      </w:r>
      <w:r w:rsidR="001C0E97">
        <w:rPr>
          <w:sz w:val="20"/>
          <w:szCs w:val="18"/>
          <w:lang w:val="en-US"/>
        </w:rPr>
        <w:t xml:space="preserve">It also coincides </w:t>
      </w:r>
      <w:r w:rsidR="00552F8E">
        <w:rPr>
          <w:sz w:val="20"/>
          <w:szCs w:val="18"/>
          <w:lang w:val="en-US"/>
        </w:rPr>
        <w:t xml:space="preserve">with a </w:t>
      </w:r>
      <w:r w:rsidR="00552F8E" w:rsidRPr="003D6101">
        <w:rPr>
          <w:sz w:val="20"/>
          <w:szCs w:val="18"/>
          <w:lang w:val="en-US"/>
        </w:rPr>
        <w:t>strongly surging EU politicization amidst the Euro</w:t>
      </w:r>
      <w:del w:id="130" w:author="Uluışık" w:date="2021-10-21T18:18:00Z">
        <w:r w:rsidR="00552F8E" w:rsidRPr="003D6101" w:rsidDel="00255DEC">
          <w:rPr>
            <w:sz w:val="20"/>
            <w:szCs w:val="18"/>
            <w:lang w:val="en-US"/>
          </w:rPr>
          <w:delText>-</w:delText>
        </w:r>
      </w:del>
      <w:r w:rsidR="00552F8E" w:rsidRPr="003D6101">
        <w:rPr>
          <w:sz w:val="20"/>
          <w:szCs w:val="18"/>
          <w:lang w:val="en-US"/>
        </w:rPr>
        <w:t xml:space="preserve"> and Schengen crises</w:t>
      </w:r>
      <w:ins w:id="131" w:author="Uluışık" w:date="2021-10-22T12:59:00Z">
        <w:r w:rsidR="00262EBF">
          <w:rPr>
            <w:sz w:val="20"/>
            <w:szCs w:val="18"/>
            <w:lang w:val="en-US"/>
          </w:rPr>
          <w:t xml:space="preserve">, as well as </w:t>
        </w:r>
      </w:ins>
      <w:del w:id="132" w:author="Uluışık" w:date="2021-10-22T12:59:00Z">
        <w:r w:rsidR="00552F8E" w:rsidRPr="003D6101" w:rsidDel="00262EBF">
          <w:rPr>
            <w:sz w:val="20"/>
            <w:szCs w:val="18"/>
            <w:lang w:val="en-US"/>
          </w:rPr>
          <w:delText xml:space="preserve">. </w:delText>
        </w:r>
        <w:r w:rsidR="001C0E97" w:rsidDel="00262EBF">
          <w:rPr>
            <w:sz w:val="20"/>
            <w:szCs w:val="18"/>
            <w:lang w:val="en-US"/>
          </w:rPr>
          <w:delText>And i</w:delText>
        </w:r>
        <w:r w:rsidR="00552F8E" w:rsidRPr="003D6101" w:rsidDel="00262EBF">
          <w:rPr>
            <w:sz w:val="20"/>
            <w:szCs w:val="18"/>
            <w:lang w:val="en-US"/>
          </w:rPr>
          <w:delText xml:space="preserve">t also coincides </w:delText>
        </w:r>
      </w:del>
      <w:r w:rsidR="00552F8E" w:rsidRPr="003D6101">
        <w:rPr>
          <w:sz w:val="20"/>
          <w:szCs w:val="18"/>
          <w:lang w:val="en-US"/>
        </w:rPr>
        <w:t xml:space="preserve">with </w:t>
      </w:r>
      <w:r w:rsidR="001C0E97">
        <w:rPr>
          <w:sz w:val="20"/>
          <w:szCs w:val="18"/>
          <w:lang w:val="en-US"/>
        </w:rPr>
        <w:t xml:space="preserve">a </w:t>
      </w:r>
      <w:r w:rsidR="00552F8E">
        <w:rPr>
          <w:sz w:val="20"/>
          <w:szCs w:val="18"/>
          <w:lang w:val="en-US"/>
        </w:rPr>
        <w:t>notable</w:t>
      </w:r>
      <w:r w:rsidR="00552F8E" w:rsidRPr="003D6101">
        <w:rPr>
          <w:sz w:val="20"/>
          <w:szCs w:val="18"/>
          <w:lang w:val="en-US"/>
        </w:rPr>
        <w:t xml:space="preserve"> reduc</w:t>
      </w:r>
      <w:r w:rsidR="00552F8E">
        <w:rPr>
          <w:sz w:val="20"/>
          <w:szCs w:val="18"/>
          <w:lang w:val="en-US"/>
        </w:rPr>
        <w:t>tion</w:t>
      </w:r>
      <w:r w:rsidR="00552F8E" w:rsidRPr="003D6101">
        <w:rPr>
          <w:sz w:val="20"/>
          <w:szCs w:val="18"/>
          <w:lang w:val="en-US"/>
        </w:rPr>
        <w:t xml:space="preserve"> </w:t>
      </w:r>
      <w:r w:rsidR="00552F8E">
        <w:rPr>
          <w:sz w:val="20"/>
          <w:szCs w:val="18"/>
          <w:lang w:val="en-US"/>
        </w:rPr>
        <w:t xml:space="preserve">in the number of press releases from the European Commission </w:t>
      </w:r>
      <w:r w:rsidR="00552F8E" w:rsidRPr="003D6101">
        <w:rPr>
          <w:sz w:val="20"/>
          <w:szCs w:val="18"/>
          <w:lang w:val="en-US"/>
        </w:rPr>
        <w:fldChar w:fldCharType="begin"/>
      </w:r>
      <w:r w:rsidR="00061E08">
        <w:rPr>
          <w:sz w:val="20"/>
          <w:szCs w:val="18"/>
          <w:lang w:val="en-US"/>
        </w:rPr>
        <w:instrText xml:space="preserve"> ADDIN ZOTERO_ITEM CSL_CITATION {"citationID":"GjJDuD2d","properties":{"formattedCitation":"(Rauh 2021b)","plainCitation":"(Rauh 2021b)","noteIndex":0},"citationItems":[{"id":6961,"uris":["http://zotero.org/groups/2912652/items/HR4R9X5A"],"uri":["http://zotero.org/groups/2912652/items/HR4R9X5A"],"itemData":{"id":6961,"type":"paper-conference","abstract":"The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schema":"https://github.com/citation-style-language/schema/raw/master/csl-citation.json"} </w:instrText>
      </w:r>
      <w:r w:rsidR="00552F8E" w:rsidRPr="003D6101">
        <w:rPr>
          <w:sz w:val="20"/>
          <w:szCs w:val="18"/>
          <w:lang w:val="en-US"/>
        </w:rPr>
        <w:fldChar w:fldCharType="separate"/>
      </w:r>
      <w:r w:rsidR="00552F8E" w:rsidRPr="003D6101">
        <w:rPr>
          <w:rFonts w:cs="Calibri"/>
          <w:sz w:val="20"/>
          <w:lang w:val="en-US"/>
        </w:rPr>
        <w:t>(Rauh 2021b)</w:t>
      </w:r>
      <w:r w:rsidR="00552F8E" w:rsidRPr="003D6101">
        <w:rPr>
          <w:sz w:val="20"/>
          <w:szCs w:val="18"/>
          <w:lang w:val="en-US"/>
        </w:rPr>
        <w:fldChar w:fldCharType="end"/>
      </w:r>
      <w:r w:rsidR="001C0E97">
        <w:rPr>
          <w:sz w:val="20"/>
          <w:szCs w:val="18"/>
          <w:lang w:val="en-US"/>
        </w:rPr>
        <w:t xml:space="preserve">. The growth we see may thus be explained by a mix of enhanced opportunity in this particular medium, increased strategic incentives from a politicized context, and </w:t>
      </w:r>
      <w:r w:rsidR="00552F8E" w:rsidRPr="003D6101">
        <w:rPr>
          <w:sz w:val="20"/>
          <w:szCs w:val="18"/>
          <w:lang w:val="en-US"/>
        </w:rPr>
        <w:t xml:space="preserve">a </w:t>
      </w:r>
      <w:r w:rsidR="001C0E97">
        <w:rPr>
          <w:sz w:val="20"/>
          <w:szCs w:val="18"/>
          <w:lang w:val="en-US"/>
        </w:rPr>
        <w:t xml:space="preserve">deliberate </w:t>
      </w:r>
      <w:r w:rsidR="00552F8E" w:rsidRPr="003D6101">
        <w:rPr>
          <w:sz w:val="20"/>
          <w:szCs w:val="18"/>
          <w:lang w:val="en-US"/>
        </w:rPr>
        <w:t>re-distribution of internal communication resources</w:t>
      </w:r>
      <w:r w:rsidR="00552F8E">
        <w:rPr>
          <w:sz w:val="20"/>
          <w:szCs w:val="18"/>
          <w:lang w:val="en-US"/>
        </w:rPr>
        <w:t xml:space="preserve"> towards social media</w:t>
      </w:r>
      <w:r w:rsidR="00552F8E" w:rsidRPr="003D6101">
        <w:rPr>
          <w:sz w:val="20"/>
          <w:szCs w:val="18"/>
          <w:lang w:val="en-US"/>
        </w:rPr>
        <w:t>.</w:t>
      </w:r>
    </w:p>
    <w:p w14:paraId="3C7AAB1E" w14:textId="3F67EADF" w:rsidR="00552F8E" w:rsidRPr="003D6101" w:rsidRDefault="00CF041F" w:rsidP="00552F8E">
      <w:pPr>
        <w:spacing w:before="120" w:after="0" w:line="240" w:lineRule="auto"/>
        <w:jc w:val="both"/>
        <w:rPr>
          <w:sz w:val="20"/>
          <w:szCs w:val="20"/>
          <w:lang w:val="en-US"/>
        </w:rPr>
      </w:pPr>
      <w:r>
        <w:rPr>
          <w:sz w:val="20"/>
          <w:szCs w:val="18"/>
          <w:lang w:val="en-US"/>
        </w:rPr>
        <w:t>On the right-hand side</w:t>
      </w:r>
      <w:ins w:id="133" w:author="Uluışık" w:date="2021-10-21T18:19:00Z">
        <w:r w:rsidR="00255DEC">
          <w:rPr>
            <w:sz w:val="20"/>
            <w:szCs w:val="18"/>
            <w:lang w:val="en-US"/>
          </w:rPr>
          <w:t>,</w:t>
        </w:r>
      </w:ins>
      <w:r>
        <w:rPr>
          <w:sz w:val="20"/>
          <w:szCs w:val="18"/>
          <w:lang w:val="en-US"/>
        </w:rPr>
        <w:t xml:space="preserve"> we see </w:t>
      </w:r>
      <w:r w:rsidR="00552F8E" w:rsidRPr="003D6101">
        <w:rPr>
          <w:sz w:val="20"/>
          <w:szCs w:val="20"/>
          <w:lang w:val="en-US"/>
        </w:rPr>
        <w:t xml:space="preserve">that this supranational tweet volume is driven </w:t>
      </w:r>
      <w:r>
        <w:rPr>
          <w:sz w:val="20"/>
          <w:szCs w:val="20"/>
          <w:lang w:val="en-US"/>
        </w:rPr>
        <w:t xml:space="preserve">largely </w:t>
      </w:r>
      <w:r w:rsidR="00552F8E" w:rsidRPr="003D6101">
        <w:rPr>
          <w:sz w:val="20"/>
          <w:szCs w:val="20"/>
          <w:lang w:val="en-US"/>
        </w:rPr>
        <w:t xml:space="preserve">by institutional accounts, </w:t>
      </w:r>
      <w:r w:rsidR="001C0E97">
        <w:rPr>
          <w:sz w:val="20"/>
          <w:szCs w:val="20"/>
          <w:lang w:val="en-US"/>
        </w:rPr>
        <w:t xml:space="preserve">also </w:t>
      </w:r>
      <w:r>
        <w:rPr>
          <w:sz w:val="20"/>
          <w:szCs w:val="20"/>
          <w:lang w:val="en-US"/>
        </w:rPr>
        <w:t xml:space="preserve">pointing to planned </w:t>
      </w:r>
      <w:r w:rsidR="00552F8E" w:rsidRPr="003D6101">
        <w:rPr>
          <w:sz w:val="20"/>
          <w:szCs w:val="20"/>
          <w:lang w:val="en-US"/>
        </w:rPr>
        <w:t xml:space="preserve">approach to supranational social media presence. </w:t>
      </w:r>
      <w:r>
        <w:rPr>
          <w:sz w:val="20"/>
          <w:szCs w:val="20"/>
          <w:lang w:val="en-US"/>
        </w:rPr>
        <w:t xml:space="preserve">Across the </w:t>
      </w:r>
      <w:r w:rsidR="00CF306F">
        <w:rPr>
          <w:sz w:val="20"/>
          <w:szCs w:val="20"/>
          <w:lang w:val="en-US"/>
        </w:rPr>
        <w:t>almost</w:t>
      </w:r>
      <w:r>
        <w:rPr>
          <w:sz w:val="20"/>
          <w:szCs w:val="20"/>
          <w:lang w:val="en-US"/>
        </w:rPr>
        <w:t xml:space="preserve"> </w:t>
      </w:r>
      <w:r w:rsidR="00CF306F">
        <w:rPr>
          <w:sz w:val="20"/>
          <w:szCs w:val="20"/>
          <w:lang w:val="en-US"/>
        </w:rPr>
        <w:t xml:space="preserve">13 </w:t>
      </w:r>
      <w:r>
        <w:rPr>
          <w:sz w:val="20"/>
          <w:szCs w:val="20"/>
          <w:lang w:val="en-US"/>
        </w:rPr>
        <w:t xml:space="preserve">years of </w:t>
      </w:r>
      <w:r w:rsidR="00CF306F">
        <w:rPr>
          <w:sz w:val="20"/>
          <w:szCs w:val="20"/>
          <w:lang w:val="en-US"/>
        </w:rPr>
        <w:t>supranational Twitter presence</w:t>
      </w:r>
      <w:r>
        <w:rPr>
          <w:sz w:val="20"/>
          <w:szCs w:val="20"/>
          <w:lang w:val="en-US"/>
        </w:rPr>
        <w:t>, i</w:t>
      </w:r>
      <w:r w:rsidR="00552F8E" w:rsidRPr="003D6101">
        <w:rPr>
          <w:sz w:val="20"/>
          <w:szCs w:val="20"/>
          <w:lang w:val="en-US"/>
        </w:rPr>
        <w:t xml:space="preserve">nstitutional EU accounts </w:t>
      </w:r>
      <w:r>
        <w:rPr>
          <w:sz w:val="20"/>
          <w:szCs w:val="20"/>
          <w:lang w:val="en-US"/>
        </w:rPr>
        <w:t xml:space="preserve">emitted </w:t>
      </w:r>
      <w:r w:rsidR="00552F8E" w:rsidRPr="003D6101">
        <w:rPr>
          <w:sz w:val="20"/>
          <w:szCs w:val="20"/>
          <w:lang w:val="en-US"/>
        </w:rPr>
        <w:t>around 3.5 tweets per day, while supranational actors tweeting in personal capacity issue</w:t>
      </w:r>
      <w:r>
        <w:rPr>
          <w:sz w:val="20"/>
          <w:szCs w:val="20"/>
          <w:lang w:val="en-US"/>
        </w:rPr>
        <w:t>d</w:t>
      </w:r>
      <w:r w:rsidR="00552F8E" w:rsidRPr="003D6101">
        <w:rPr>
          <w:sz w:val="20"/>
          <w:szCs w:val="20"/>
          <w:lang w:val="en-US"/>
        </w:rPr>
        <w:t xml:space="preserve"> around one daily tweet</w:t>
      </w:r>
      <w:r w:rsidR="00552F8E">
        <w:rPr>
          <w:sz w:val="20"/>
          <w:szCs w:val="20"/>
          <w:lang w:val="en-US"/>
        </w:rPr>
        <w:t xml:space="preserve"> less</w:t>
      </w:r>
      <w:r w:rsidR="00552F8E" w:rsidRPr="003D6101">
        <w:rPr>
          <w:sz w:val="20"/>
          <w:szCs w:val="20"/>
          <w:lang w:val="en-US"/>
        </w:rPr>
        <w:t xml:space="preserve">. </w:t>
      </w:r>
      <w:r>
        <w:rPr>
          <w:sz w:val="20"/>
          <w:szCs w:val="20"/>
          <w:lang w:val="en-US"/>
        </w:rPr>
        <w:t xml:space="preserve">The importance </w:t>
      </w:r>
      <w:r w:rsidR="00CF306F">
        <w:rPr>
          <w:sz w:val="20"/>
          <w:szCs w:val="20"/>
          <w:lang w:val="en-US"/>
        </w:rPr>
        <w:t xml:space="preserve">that </w:t>
      </w:r>
      <w:r>
        <w:rPr>
          <w:sz w:val="20"/>
          <w:szCs w:val="20"/>
          <w:lang w:val="en-US"/>
        </w:rPr>
        <w:t>supranational actors ascribe to this medium is also highlighted comparatively.</w:t>
      </w:r>
      <w:r w:rsidR="00552F8E" w:rsidRPr="003D6101">
        <w:rPr>
          <w:sz w:val="20"/>
          <w:szCs w:val="20"/>
          <w:lang w:val="en-US"/>
        </w:rPr>
        <w:t xml:space="preserve"> EU institutional accounts outperform </w:t>
      </w:r>
      <w:r w:rsidR="00821ABB">
        <w:rPr>
          <w:sz w:val="20"/>
          <w:szCs w:val="20"/>
          <w:lang w:val="en-US"/>
        </w:rPr>
        <w:t xml:space="preserve">executives both on the national and the regional level while </w:t>
      </w:r>
      <w:r w:rsidR="00552F8E" w:rsidRPr="003D6101">
        <w:rPr>
          <w:sz w:val="20"/>
          <w:szCs w:val="20"/>
          <w:lang w:val="en-US"/>
        </w:rPr>
        <w:t xml:space="preserve">individual executives are only marginally behind their peers on </w:t>
      </w:r>
      <w:r w:rsidR="001C0E97">
        <w:rPr>
          <w:sz w:val="20"/>
          <w:szCs w:val="20"/>
          <w:lang w:val="en-US"/>
        </w:rPr>
        <w:t xml:space="preserve">the </w:t>
      </w:r>
      <w:r w:rsidR="00552F8E" w:rsidRPr="003D6101">
        <w:rPr>
          <w:sz w:val="20"/>
          <w:szCs w:val="20"/>
          <w:lang w:val="en-US"/>
        </w:rPr>
        <w:t xml:space="preserve">national level. </w:t>
      </w:r>
    </w:p>
    <w:p w14:paraId="05363311" w14:textId="26CFA834" w:rsidR="001C0E97" w:rsidRDefault="00CF306F" w:rsidP="00821ABB">
      <w:pPr>
        <w:spacing w:before="120" w:after="0" w:line="240" w:lineRule="auto"/>
        <w:jc w:val="both"/>
        <w:rPr>
          <w:sz w:val="20"/>
          <w:szCs w:val="20"/>
          <w:lang w:val="en-US"/>
        </w:rPr>
      </w:pPr>
      <w:r>
        <w:rPr>
          <w:sz w:val="20"/>
          <w:szCs w:val="20"/>
          <w:lang w:val="en-US"/>
        </w:rPr>
        <w:t>T</w:t>
      </w:r>
      <w:r w:rsidR="00552F8E" w:rsidRPr="003D6101">
        <w:rPr>
          <w:sz w:val="20"/>
          <w:szCs w:val="20"/>
          <w:lang w:val="en-US"/>
        </w:rPr>
        <w:t>here is variation</w:t>
      </w:r>
      <w:r>
        <w:rPr>
          <w:sz w:val="20"/>
          <w:szCs w:val="20"/>
          <w:lang w:val="en-US"/>
        </w:rPr>
        <w:t>, however</w:t>
      </w:r>
      <w:r w:rsidR="00552F8E" w:rsidRPr="003D6101">
        <w:rPr>
          <w:sz w:val="20"/>
          <w:szCs w:val="20"/>
          <w:lang w:val="en-US"/>
        </w:rPr>
        <w:t>. Among the most avid tweeters are the Commission’s Directorate-General for Digital Policies (@DigitalEU</w:t>
      </w:r>
      <w:r w:rsidR="00CF041F">
        <w:rPr>
          <w:sz w:val="20"/>
          <w:szCs w:val="20"/>
          <w:lang w:val="en-US"/>
        </w:rPr>
        <w:t xml:space="preserve">, </w:t>
      </w:r>
      <w:r w:rsidR="00CF041F" w:rsidRPr="003D6101">
        <w:rPr>
          <w:sz w:val="20"/>
          <w:szCs w:val="20"/>
          <w:lang w:val="en-US"/>
        </w:rPr>
        <w:t xml:space="preserve">13.7 </w:t>
      </w:r>
      <w:r w:rsidR="00CF041F">
        <w:rPr>
          <w:sz w:val="20"/>
          <w:szCs w:val="20"/>
          <w:lang w:val="en-US"/>
        </w:rPr>
        <w:t xml:space="preserve">daily </w:t>
      </w:r>
      <w:r w:rsidR="00CF041F" w:rsidRPr="003D6101">
        <w:rPr>
          <w:sz w:val="20"/>
          <w:szCs w:val="20"/>
          <w:lang w:val="en-US"/>
        </w:rPr>
        <w:t>tweets</w:t>
      </w:r>
      <w:r w:rsidR="00552F8E" w:rsidRPr="003D6101">
        <w:rPr>
          <w:sz w:val="20"/>
          <w:szCs w:val="20"/>
          <w:lang w:val="en-US"/>
        </w:rPr>
        <w:t>) and the official account of the whole EU Commission run by the spokespersons service (@EU_Commission</w:t>
      </w:r>
      <w:r w:rsidR="00CF041F">
        <w:rPr>
          <w:sz w:val="20"/>
          <w:szCs w:val="20"/>
          <w:lang w:val="en-US"/>
        </w:rPr>
        <w:t>, 10.4 daily tweets</w:t>
      </w:r>
      <w:r w:rsidR="00552F8E" w:rsidRPr="003D6101">
        <w:rPr>
          <w:sz w:val="20"/>
          <w:szCs w:val="20"/>
          <w:lang w:val="en-US"/>
        </w:rPr>
        <w:t>). On the lower end</w:t>
      </w:r>
      <w:ins w:id="134" w:author="Uluışık" w:date="2021-10-21T18:22:00Z">
        <w:r w:rsidR="00255DEC">
          <w:rPr>
            <w:sz w:val="20"/>
            <w:szCs w:val="20"/>
            <w:lang w:val="en-US"/>
          </w:rPr>
          <w:t>,</w:t>
        </w:r>
      </w:ins>
      <w:r w:rsidR="00552F8E" w:rsidRPr="003D6101">
        <w:rPr>
          <w:sz w:val="20"/>
          <w:szCs w:val="20"/>
          <w:lang w:val="en-US"/>
        </w:rPr>
        <w:t xml:space="preserve"> we find the European Court of Justice (@EUCourtPress) with around one tweet every second day and the Euratom Supply Agency (@EuratomA) issuing a message only around every 10</w:t>
      </w:r>
      <w:del w:id="135" w:author="Uluışık" w:date="2021-10-22T13:01:00Z">
        <w:r w:rsidR="00552F8E" w:rsidRPr="003D6101" w:rsidDel="00262EBF">
          <w:rPr>
            <w:sz w:val="20"/>
            <w:szCs w:val="20"/>
            <w:vertAlign w:val="superscript"/>
            <w:lang w:val="en-US"/>
          </w:rPr>
          <w:delText>th</w:delText>
        </w:r>
      </w:del>
      <w:r w:rsidR="00552F8E" w:rsidRPr="003D6101">
        <w:rPr>
          <w:sz w:val="20"/>
          <w:szCs w:val="20"/>
          <w:lang w:val="en-US"/>
        </w:rPr>
        <w:t xml:space="preserve"> day</w:t>
      </w:r>
      <w:ins w:id="136" w:author="Uluışık" w:date="2021-10-22T13:01:00Z">
        <w:r w:rsidR="00262EBF">
          <w:rPr>
            <w:sz w:val="20"/>
            <w:szCs w:val="20"/>
            <w:lang w:val="en-US"/>
          </w:rPr>
          <w:t>s</w:t>
        </w:r>
      </w:ins>
      <w:r w:rsidR="00552F8E" w:rsidRPr="003D6101">
        <w:rPr>
          <w:sz w:val="20"/>
          <w:szCs w:val="20"/>
          <w:lang w:val="en-US"/>
        </w:rPr>
        <w:t xml:space="preserve"> on average. Yet, this variation in </w:t>
      </w:r>
      <w:r w:rsidR="00CF041F">
        <w:rPr>
          <w:sz w:val="20"/>
          <w:szCs w:val="20"/>
          <w:lang w:val="en-US"/>
        </w:rPr>
        <w:t xml:space="preserve">supranational </w:t>
      </w:r>
      <w:r w:rsidR="00552F8E" w:rsidRPr="003D6101">
        <w:rPr>
          <w:sz w:val="20"/>
          <w:szCs w:val="20"/>
          <w:lang w:val="en-US"/>
        </w:rPr>
        <w:t xml:space="preserve">tweet volume (standard deviation: 2.58 daily tweets) is not </w:t>
      </w:r>
      <w:r w:rsidR="00821ABB">
        <w:rPr>
          <w:sz w:val="20"/>
          <w:szCs w:val="20"/>
          <w:lang w:val="en-US"/>
        </w:rPr>
        <w:t xml:space="preserve">really </w:t>
      </w:r>
      <w:r w:rsidR="00552F8E" w:rsidRPr="003D6101">
        <w:rPr>
          <w:sz w:val="20"/>
          <w:szCs w:val="20"/>
          <w:lang w:val="en-US"/>
        </w:rPr>
        <w:t>distinct from our UK sample (2.23 daily tweets)</w:t>
      </w:r>
      <w:ins w:id="137" w:author="Uluışık" w:date="2021-10-22T13:01:00Z">
        <w:r w:rsidR="00262EBF">
          <w:rPr>
            <w:sz w:val="20"/>
            <w:szCs w:val="20"/>
            <w:lang w:val="en-US"/>
          </w:rPr>
          <w:t>,</w:t>
        </w:r>
      </w:ins>
      <w:r w:rsidR="00552F8E" w:rsidRPr="003D6101">
        <w:rPr>
          <w:sz w:val="20"/>
          <w:szCs w:val="20"/>
          <w:lang w:val="en-US"/>
        </w:rPr>
        <w:t xml:space="preserve"> and</w:t>
      </w:r>
      <w:ins w:id="138" w:author="Uluışık" w:date="2021-10-22T13:01:00Z">
        <w:r w:rsidR="00262EBF">
          <w:rPr>
            <w:sz w:val="20"/>
            <w:szCs w:val="20"/>
            <w:lang w:val="en-US"/>
          </w:rPr>
          <w:t xml:space="preserve"> is</w:t>
        </w:r>
      </w:ins>
      <w:r w:rsidR="00552F8E" w:rsidRPr="003D6101">
        <w:rPr>
          <w:sz w:val="20"/>
          <w:szCs w:val="20"/>
          <w:lang w:val="en-US"/>
        </w:rPr>
        <w:t xml:space="preserve"> markedly lower than in our sample of </w:t>
      </w:r>
      <w:r w:rsidR="00552F8E">
        <w:rPr>
          <w:sz w:val="20"/>
          <w:szCs w:val="20"/>
          <w:lang w:val="en-US"/>
        </w:rPr>
        <w:t>regional</w:t>
      </w:r>
      <w:r w:rsidR="00552F8E" w:rsidRPr="003D6101">
        <w:rPr>
          <w:sz w:val="20"/>
          <w:szCs w:val="20"/>
          <w:lang w:val="en-US"/>
        </w:rPr>
        <w:t xml:space="preserve"> organization</w:t>
      </w:r>
      <w:r>
        <w:rPr>
          <w:sz w:val="20"/>
          <w:szCs w:val="20"/>
          <w:lang w:val="en-US"/>
        </w:rPr>
        <w:t>s</w:t>
      </w:r>
      <w:r w:rsidR="00552F8E" w:rsidRPr="003D6101">
        <w:rPr>
          <w:sz w:val="20"/>
          <w:szCs w:val="20"/>
          <w:lang w:val="en-US"/>
        </w:rPr>
        <w:t xml:space="preserve"> (4 daily tweets).</w:t>
      </w:r>
      <w:r w:rsidR="00821ABB">
        <w:rPr>
          <w:sz w:val="20"/>
          <w:szCs w:val="20"/>
          <w:lang w:val="en-US"/>
        </w:rPr>
        <w:t xml:space="preserve"> </w:t>
      </w:r>
    </w:p>
    <w:p w14:paraId="3FFB073E" w14:textId="218B238C" w:rsidR="00821ABB" w:rsidRPr="003D6101" w:rsidRDefault="00255DEC" w:rsidP="00821ABB">
      <w:pPr>
        <w:spacing w:before="120" w:after="0" w:line="240" w:lineRule="auto"/>
        <w:jc w:val="both"/>
        <w:rPr>
          <w:sz w:val="20"/>
          <w:szCs w:val="20"/>
          <w:lang w:val="en-US"/>
        </w:rPr>
      </w:pPr>
      <w:ins w:id="139" w:author="Uluışık" w:date="2021-10-21T18:23:00Z">
        <w:r>
          <w:rPr>
            <w:sz w:val="20"/>
            <w:szCs w:val="20"/>
            <w:lang w:val="en-US"/>
          </w:rPr>
          <w:t>Therefore, i</w:t>
        </w:r>
      </w:ins>
      <w:del w:id="140" w:author="Uluışık" w:date="2021-10-21T18:23:00Z">
        <w:r w:rsidR="00821ABB" w:rsidDel="00255DEC">
          <w:rPr>
            <w:sz w:val="20"/>
            <w:szCs w:val="20"/>
            <w:lang w:val="en-US"/>
          </w:rPr>
          <w:delText>I</w:delText>
        </w:r>
      </w:del>
      <w:r w:rsidR="00821ABB">
        <w:rPr>
          <w:sz w:val="20"/>
          <w:szCs w:val="20"/>
          <w:lang w:val="en-US"/>
        </w:rPr>
        <w:t xml:space="preserve">n terms of sheer volume, </w:t>
      </w:r>
      <w:del w:id="141" w:author="Uluışık" w:date="2021-10-21T18:23:00Z">
        <w:r w:rsidR="00821ABB" w:rsidDel="00255DEC">
          <w:rPr>
            <w:sz w:val="20"/>
            <w:szCs w:val="20"/>
            <w:lang w:val="en-US"/>
          </w:rPr>
          <w:delText xml:space="preserve">thus, </w:delText>
        </w:r>
      </w:del>
      <w:r w:rsidR="00821ABB" w:rsidRPr="003D6101">
        <w:rPr>
          <w:sz w:val="20"/>
          <w:szCs w:val="20"/>
          <w:lang w:val="en-US"/>
        </w:rPr>
        <w:t xml:space="preserve">EU supranational actors </w:t>
      </w:r>
      <w:r w:rsidR="001C0E97">
        <w:rPr>
          <w:sz w:val="20"/>
          <w:szCs w:val="20"/>
          <w:lang w:val="en-US"/>
        </w:rPr>
        <w:t>appear to be</w:t>
      </w:r>
      <w:r w:rsidR="00821ABB" w:rsidRPr="003D6101">
        <w:rPr>
          <w:sz w:val="20"/>
          <w:szCs w:val="20"/>
          <w:lang w:val="en-US"/>
        </w:rPr>
        <w:t xml:space="preserve"> equally</w:t>
      </w:r>
      <w:ins w:id="142" w:author="Uluışık" w:date="2021-10-21T18:23:00Z">
        <w:r>
          <w:rPr>
            <w:sz w:val="20"/>
            <w:szCs w:val="20"/>
            <w:lang w:val="en-US"/>
          </w:rPr>
          <w:t xml:space="preserve"> keen</w:t>
        </w:r>
      </w:ins>
      <w:ins w:id="143" w:author="Uluışık" w:date="2021-10-21T18:25:00Z">
        <w:r w:rsidR="00033D78">
          <w:rPr>
            <w:sz w:val="20"/>
            <w:szCs w:val="20"/>
            <w:lang w:val="en-US"/>
          </w:rPr>
          <w:t xml:space="preserve"> as</w:t>
        </w:r>
      </w:ins>
      <w:del w:id="144" w:author="Uluışık" w:date="2021-10-21T18:23:00Z">
        <w:r w:rsidR="00821ABB" w:rsidRPr="003D6101" w:rsidDel="00255DEC">
          <w:rPr>
            <w:sz w:val="20"/>
            <w:szCs w:val="20"/>
            <w:lang w:val="en-US"/>
          </w:rPr>
          <w:delText>,</w:delText>
        </w:r>
      </w:del>
      <w:ins w:id="145" w:author="Uluışık" w:date="2021-10-21T18:23:00Z">
        <w:r>
          <w:rPr>
            <w:sz w:val="20"/>
            <w:szCs w:val="20"/>
            <w:lang w:val="en-US"/>
          </w:rPr>
          <w:t xml:space="preserve"> –</w:t>
        </w:r>
      </w:ins>
      <w:r w:rsidR="00821ABB" w:rsidRPr="003D6101">
        <w:rPr>
          <w:sz w:val="20"/>
          <w:szCs w:val="20"/>
          <w:lang w:val="en-US"/>
        </w:rPr>
        <w:t xml:space="preserve"> if not keener </w:t>
      </w:r>
      <w:r w:rsidR="003076C0">
        <w:rPr>
          <w:sz w:val="20"/>
          <w:szCs w:val="20"/>
          <w:lang w:val="en-US"/>
        </w:rPr>
        <w:t>than</w:t>
      </w:r>
      <w:ins w:id="146" w:author="Uluışık" w:date="2021-10-21T18:25:00Z">
        <w:r w:rsidR="00033D78">
          <w:rPr>
            <w:sz w:val="20"/>
            <w:szCs w:val="20"/>
            <w:lang w:val="en-US"/>
          </w:rPr>
          <w:t xml:space="preserve"> –</w:t>
        </w:r>
      </w:ins>
      <w:r w:rsidR="003076C0">
        <w:rPr>
          <w:sz w:val="20"/>
          <w:szCs w:val="20"/>
          <w:lang w:val="en-US"/>
        </w:rPr>
        <w:t xml:space="preserve"> their peers </w:t>
      </w:r>
      <w:r w:rsidR="001C0E97">
        <w:rPr>
          <w:sz w:val="20"/>
          <w:szCs w:val="20"/>
          <w:lang w:val="en-US"/>
        </w:rPr>
        <w:t>to embark on</w:t>
      </w:r>
      <w:r w:rsidR="00821ABB" w:rsidRPr="003D6101">
        <w:rPr>
          <w:sz w:val="20"/>
          <w:szCs w:val="20"/>
          <w:lang w:val="en-US"/>
        </w:rPr>
        <w:t xml:space="preserve"> public communication </w:t>
      </w:r>
      <w:r w:rsidR="00821ABB">
        <w:rPr>
          <w:sz w:val="20"/>
          <w:szCs w:val="20"/>
          <w:lang w:val="en-US"/>
        </w:rPr>
        <w:t>via</w:t>
      </w:r>
      <w:r w:rsidR="00821ABB" w:rsidRPr="003D6101">
        <w:rPr>
          <w:sz w:val="20"/>
          <w:szCs w:val="20"/>
          <w:lang w:val="en-US"/>
        </w:rPr>
        <w:t xml:space="preserve"> Twitter.</w:t>
      </w:r>
      <w:r w:rsidR="001C0E97">
        <w:rPr>
          <w:sz w:val="20"/>
          <w:szCs w:val="20"/>
          <w:lang w:val="en-US"/>
        </w:rPr>
        <w:t xml:space="preserve"> </w:t>
      </w:r>
      <w:r w:rsidR="003076C0">
        <w:rPr>
          <w:sz w:val="20"/>
          <w:szCs w:val="20"/>
          <w:lang w:val="en-US"/>
        </w:rPr>
        <w:t xml:space="preserve">Volume alone, however, does not tell us whether the messages are actually geared to reach the wider European citizenry. Rather, we have </w:t>
      </w:r>
      <w:r w:rsidR="00CF041F">
        <w:rPr>
          <w:sz w:val="20"/>
          <w:szCs w:val="20"/>
          <w:lang w:val="en-US"/>
        </w:rPr>
        <w:t>identified</w:t>
      </w:r>
      <w:r w:rsidR="003076C0">
        <w:rPr>
          <w:sz w:val="20"/>
          <w:szCs w:val="20"/>
          <w:lang w:val="en-US"/>
        </w:rPr>
        <w:t xml:space="preserve"> comprehensibility and publicity </w:t>
      </w:r>
      <w:r w:rsidR="00CF041F">
        <w:rPr>
          <w:sz w:val="20"/>
          <w:szCs w:val="20"/>
          <w:lang w:val="en-US"/>
        </w:rPr>
        <w:t>as</w:t>
      </w:r>
      <w:r w:rsidR="003076C0">
        <w:rPr>
          <w:sz w:val="20"/>
          <w:szCs w:val="20"/>
          <w:lang w:val="en-US"/>
        </w:rPr>
        <w:t xml:space="preserve"> necessary conditions for effective public communication. We thus turn to more targeted indicators for both concepts</w:t>
      </w:r>
      <w:r w:rsidR="00CF041F">
        <w:rPr>
          <w:sz w:val="20"/>
          <w:szCs w:val="20"/>
          <w:lang w:val="en-US"/>
        </w:rPr>
        <w:t xml:space="preserve"> in the two subsequent sections</w:t>
      </w:r>
      <w:r w:rsidR="003076C0">
        <w:rPr>
          <w:sz w:val="20"/>
          <w:szCs w:val="20"/>
          <w:lang w:val="en-US"/>
        </w:rPr>
        <w:t>.</w:t>
      </w:r>
    </w:p>
    <w:p w14:paraId="4C8E755D" w14:textId="77777777" w:rsidR="00A233EF" w:rsidRPr="0011405F" w:rsidRDefault="00A233EF" w:rsidP="00091B45">
      <w:pPr>
        <w:spacing w:before="120" w:after="0" w:line="240" w:lineRule="auto"/>
        <w:jc w:val="both"/>
        <w:rPr>
          <w:sz w:val="20"/>
          <w:szCs w:val="18"/>
          <w:lang w:val="en-US"/>
        </w:rPr>
      </w:pPr>
    </w:p>
    <w:bookmarkEnd w:id="9"/>
    <w:p w14:paraId="1BEDF94D" w14:textId="13EF2253" w:rsidR="002C72A4" w:rsidRPr="0011405F" w:rsidRDefault="00FF546C" w:rsidP="002C72A4">
      <w:pPr>
        <w:spacing w:before="120" w:after="0" w:line="240" w:lineRule="auto"/>
        <w:jc w:val="both"/>
        <w:rPr>
          <w:b/>
          <w:sz w:val="20"/>
          <w:szCs w:val="18"/>
          <w:lang w:val="en-US"/>
        </w:rPr>
      </w:pPr>
      <w:r>
        <w:rPr>
          <w:b/>
          <w:sz w:val="20"/>
          <w:szCs w:val="18"/>
          <w:lang w:val="en-US"/>
        </w:rPr>
        <w:t>4</w:t>
      </w:r>
      <w:r w:rsidR="002C72A4" w:rsidRPr="0011405F">
        <w:rPr>
          <w:b/>
          <w:sz w:val="20"/>
          <w:szCs w:val="18"/>
          <w:lang w:val="en-US"/>
        </w:rPr>
        <w:t xml:space="preserve">. </w:t>
      </w:r>
      <w:r w:rsidR="003076C0">
        <w:rPr>
          <w:b/>
          <w:sz w:val="20"/>
          <w:szCs w:val="18"/>
          <w:lang w:val="en-US"/>
        </w:rPr>
        <w:t>The c</w:t>
      </w:r>
      <w:r w:rsidR="001C0E97">
        <w:rPr>
          <w:b/>
          <w:sz w:val="20"/>
          <w:szCs w:val="18"/>
          <w:lang w:val="en-US"/>
        </w:rPr>
        <w:t>omprehensibility</w:t>
      </w:r>
      <w:r w:rsidR="002C72A4" w:rsidRPr="0011405F">
        <w:rPr>
          <w:b/>
          <w:sz w:val="20"/>
          <w:szCs w:val="18"/>
          <w:lang w:val="en-US"/>
        </w:rPr>
        <w:t xml:space="preserve"> of supranational Twitter messages</w:t>
      </w:r>
    </w:p>
    <w:p w14:paraId="55056E09" w14:textId="77777777" w:rsidR="003076C0" w:rsidRPr="0011405F" w:rsidRDefault="003076C0" w:rsidP="002C72A4">
      <w:pPr>
        <w:spacing w:before="120" w:after="0" w:line="240" w:lineRule="auto"/>
        <w:jc w:val="both"/>
        <w:rPr>
          <w:sz w:val="20"/>
          <w:szCs w:val="18"/>
          <w:lang w:val="en-US"/>
        </w:rPr>
      </w:pPr>
    </w:p>
    <w:p w14:paraId="784409BD" w14:textId="7A7CA482" w:rsidR="002C72A4" w:rsidRPr="0011405F" w:rsidRDefault="001C0E97" w:rsidP="002C72A4">
      <w:pPr>
        <w:spacing w:after="0" w:line="240" w:lineRule="auto"/>
        <w:jc w:val="both"/>
        <w:rPr>
          <w:i/>
          <w:sz w:val="20"/>
          <w:szCs w:val="18"/>
          <w:lang w:val="en-US"/>
        </w:rPr>
      </w:pPr>
      <w:r>
        <w:rPr>
          <w:i/>
          <w:sz w:val="20"/>
          <w:szCs w:val="18"/>
          <w:lang w:val="en-US"/>
        </w:rPr>
        <w:t>4</w:t>
      </w:r>
      <w:r w:rsidR="002C72A4" w:rsidRPr="0011405F">
        <w:rPr>
          <w:i/>
          <w:sz w:val="20"/>
          <w:szCs w:val="18"/>
          <w:lang w:val="en-US"/>
        </w:rPr>
        <w:t>.</w:t>
      </w:r>
      <w:r w:rsidR="002528C1">
        <w:rPr>
          <w:i/>
          <w:sz w:val="20"/>
          <w:szCs w:val="18"/>
          <w:lang w:val="en-US"/>
        </w:rPr>
        <w:t>1</w:t>
      </w:r>
      <w:r w:rsidR="002C72A4" w:rsidRPr="0011405F">
        <w:rPr>
          <w:i/>
          <w:sz w:val="20"/>
          <w:szCs w:val="18"/>
          <w:lang w:val="en-US"/>
        </w:rPr>
        <w:t xml:space="preserve">. </w:t>
      </w:r>
      <w:r>
        <w:rPr>
          <w:i/>
          <w:sz w:val="20"/>
          <w:szCs w:val="18"/>
          <w:lang w:val="en-US"/>
        </w:rPr>
        <w:t>Text</w:t>
      </w:r>
      <w:r w:rsidR="00E33C6C">
        <w:rPr>
          <w:i/>
          <w:sz w:val="20"/>
          <w:szCs w:val="18"/>
          <w:lang w:val="en-US"/>
        </w:rPr>
        <w:t xml:space="preserve"> comprehensibility</w:t>
      </w:r>
      <w:r w:rsidR="002C72A4" w:rsidRPr="0011405F">
        <w:rPr>
          <w:i/>
          <w:sz w:val="20"/>
          <w:szCs w:val="18"/>
          <w:lang w:val="en-US"/>
        </w:rPr>
        <w:t xml:space="preserve"> </w:t>
      </w:r>
    </w:p>
    <w:p w14:paraId="69DE290D" w14:textId="207F49AA" w:rsidR="002C72A4" w:rsidRDefault="00326BCB" w:rsidP="00326BCB">
      <w:pPr>
        <w:spacing w:before="120" w:after="0" w:line="240" w:lineRule="auto"/>
        <w:jc w:val="both"/>
        <w:rPr>
          <w:sz w:val="20"/>
          <w:szCs w:val="18"/>
          <w:lang w:val="en-US"/>
        </w:rPr>
      </w:pPr>
      <w:r>
        <w:rPr>
          <w:sz w:val="20"/>
          <w:szCs w:val="18"/>
          <w:lang w:val="en-US"/>
        </w:rPr>
        <w:t xml:space="preserve">For the question </w:t>
      </w:r>
      <w:ins w:id="147" w:author="Uluışık" w:date="2021-10-22T13:02:00Z">
        <w:r w:rsidR="00C74628">
          <w:rPr>
            <w:sz w:val="20"/>
            <w:szCs w:val="18"/>
            <w:lang w:val="en-US"/>
          </w:rPr>
          <w:t xml:space="preserve">of </w:t>
        </w:r>
      </w:ins>
      <w:r>
        <w:rPr>
          <w:sz w:val="20"/>
          <w:szCs w:val="18"/>
          <w:lang w:val="en-US"/>
        </w:rPr>
        <w:t xml:space="preserve">whether supranational messages are comprehensible </w:t>
      </w:r>
      <w:r w:rsidR="00CF306F">
        <w:rPr>
          <w:sz w:val="20"/>
          <w:szCs w:val="18"/>
          <w:lang w:val="en-US"/>
        </w:rPr>
        <w:t xml:space="preserve">for </w:t>
      </w:r>
      <w:ins w:id="148" w:author="Uluışık" w:date="2021-10-22T08:44:00Z">
        <w:r w:rsidR="000742E9">
          <w:rPr>
            <w:sz w:val="20"/>
            <w:szCs w:val="18"/>
            <w:lang w:val="en-US"/>
          </w:rPr>
          <w:t xml:space="preserve">the </w:t>
        </w:r>
      </w:ins>
      <w:r w:rsidR="00CF306F">
        <w:rPr>
          <w:sz w:val="20"/>
          <w:szCs w:val="18"/>
          <w:lang w:val="en-US"/>
        </w:rPr>
        <w:t xml:space="preserve">average </w:t>
      </w:r>
      <w:r>
        <w:rPr>
          <w:sz w:val="20"/>
          <w:szCs w:val="18"/>
          <w:lang w:val="en-US"/>
        </w:rPr>
        <w:t>citizen</w:t>
      </w:r>
      <w:del w:id="149" w:author="Uluışık" w:date="2021-10-22T08:44:00Z">
        <w:r w:rsidDel="000742E9">
          <w:rPr>
            <w:sz w:val="20"/>
            <w:szCs w:val="18"/>
            <w:lang w:val="en-US"/>
          </w:rPr>
          <w:delText>s</w:delText>
        </w:r>
      </w:del>
      <w:r w:rsidR="0005513D">
        <w:rPr>
          <w:sz w:val="20"/>
          <w:szCs w:val="18"/>
          <w:lang w:val="en-US"/>
        </w:rPr>
        <w:t>,</w:t>
      </w:r>
      <w:r>
        <w:rPr>
          <w:sz w:val="20"/>
          <w:szCs w:val="18"/>
          <w:lang w:val="en-US"/>
        </w:rPr>
        <w:t xml:space="preserve"> the text</w:t>
      </w:r>
      <w:r w:rsidR="00EB415C">
        <w:rPr>
          <w:sz w:val="20"/>
          <w:szCs w:val="18"/>
          <w:lang w:val="en-US"/>
        </w:rPr>
        <w:t>s</w:t>
      </w:r>
      <w:r>
        <w:rPr>
          <w:sz w:val="20"/>
          <w:szCs w:val="18"/>
          <w:lang w:val="en-US"/>
        </w:rPr>
        <w:t xml:space="preserve"> that supranational actors publish on Twitter</w:t>
      </w:r>
      <w:r w:rsidR="00EB415C">
        <w:rPr>
          <w:sz w:val="20"/>
          <w:szCs w:val="18"/>
          <w:lang w:val="en-US"/>
        </w:rPr>
        <w:t xml:space="preserve"> provide key evidence</w:t>
      </w:r>
      <w:r>
        <w:rPr>
          <w:sz w:val="20"/>
          <w:szCs w:val="18"/>
          <w:lang w:val="en-US"/>
        </w:rPr>
        <w:t xml:space="preserve">. Scholars and pundits alike </w:t>
      </w:r>
      <w:r w:rsidR="002C72A4" w:rsidRPr="0011405F">
        <w:rPr>
          <w:sz w:val="20"/>
          <w:szCs w:val="18"/>
          <w:lang w:val="en-US"/>
        </w:rPr>
        <w:t xml:space="preserve">have repeatedly stressed that </w:t>
      </w:r>
      <w:r w:rsidR="002C72A4" w:rsidRPr="0011405F">
        <w:rPr>
          <w:sz w:val="20"/>
          <w:szCs w:val="18"/>
          <w:lang w:val="en-US"/>
        </w:rPr>
        <w:lastRenderedPageBreak/>
        <w:t xml:space="preserve">more communication does not help if it does not clarify </w:t>
      </w:r>
      <w:ins w:id="150" w:author="Uluışık" w:date="2021-10-22T13:03:00Z">
        <w:r w:rsidR="00C74628">
          <w:rPr>
            <w:sz w:val="20"/>
            <w:szCs w:val="18"/>
            <w:lang w:val="en-US"/>
          </w:rPr>
          <w:t xml:space="preserve">– </w:t>
        </w:r>
      </w:ins>
      <w:r w:rsidR="002C72A4" w:rsidRPr="0011405F">
        <w:rPr>
          <w:sz w:val="20"/>
          <w:szCs w:val="18"/>
          <w:lang w:val="en-US"/>
        </w:rPr>
        <w:t>but rather obfuscates</w:t>
      </w:r>
      <w:ins w:id="151" w:author="Uluışık" w:date="2021-10-22T13:03:00Z">
        <w:r w:rsidR="00C74628">
          <w:rPr>
            <w:sz w:val="20"/>
            <w:szCs w:val="18"/>
            <w:lang w:val="en-US"/>
          </w:rPr>
          <w:t xml:space="preserve"> –</w:t>
        </w:r>
      </w:ins>
      <w:r w:rsidR="002C72A4" w:rsidRPr="0011405F">
        <w:rPr>
          <w:sz w:val="20"/>
          <w:szCs w:val="18"/>
          <w:lang w:val="en-US"/>
        </w:rPr>
        <w:t xml:space="preserve"> political responsibilities </w:t>
      </w:r>
      <w:r w:rsidR="002C72A4" w:rsidRPr="0011405F">
        <w:rPr>
          <w:sz w:val="20"/>
          <w:szCs w:val="18"/>
          <w:lang w:val="en-US"/>
        </w:rPr>
        <w:fldChar w:fldCharType="begin"/>
      </w:r>
      <w:r w:rsidR="00061E08">
        <w:rPr>
          <w:sz w:val="20"/>
          <w:szCs w:val="18"/>
          <w:lang w:val="en-US"/>
        </w:rPr>
        <w:instrText xml:space="preserve"> ADDIN ZOTERO_ITEM CSL_CITATION {"citationID":"GhcZRoqZ","properties":{"formattedCitation":"(Fairclough 2003; Fowler {\\i{}et al.} 1979; Orwell 1946)","plainCitation":"(Fairclough 2003; Fowler et al. 1979; Orwell 1946)","noteIndex":0},"citationItems":[{"id":6942,"uris":["http://zotero.org/groups/2912652/items/4A8TR48S"],"uri":["http://zotero.org/groups/2912652/items/4A8TR48S"],"itemData":{"id":6942,"type":"book","abstract":"\"Analysing Discourse is an accessible introduction to text and discourse analysis for all students and researchers seeking to use and investigate real language data. Students and researchers in the social sciences, as well as language specialists, often discover that they cannot get as much from texts, conversations or research interviews as they would like because they are unsure exactly how to analyze these language materials. This book helps all students and researchers who rely on real language data to get the most out of their resources. Drawing on a range of social theorists from Bourdieu to Habermas, as well as his own past research, Fairclough's book presents a form of language analysis with a consistently social perspective. His approach is illustrated by and investigated through a range of real texts, from political speeches and TV news reports to management consultancy reports and texts concerning globalization. The book is an essential resource seeking to analyze real texts and discourse.\"--Publisher's description.","ISBN":"978-0-415-25893-7","language":"en","number-of-pages":"294","publisher":"Psychology Press","source":"Google Books","title":"Analysing Discourse: Textual Analysis for Social Research","title-short":"Analysing Discourse","author":[{"family":"Fairclough","given":"Norman"}],"issued":{"date-parts":[["2003"]]}}},{"id":6938,"uris":["http://zotero.org/groups/2912652/items/PWRH5RSZ"],"uri":["http://zotero.org/groups/2912652/items/PWRH5RSZ"],"itemData":{"id":6938,"type":"book","abstract":"Originally published in 1979. This book studies language variation as a part of social practice - how language expresses and helps regulate social relationships of all kinds. Different groups, classes, institutions and situations have their special modes of language and these varieties are not just stylistic reflections of social differences; speaking or writing in a certain manner entails articulating certain social meanings, however implicit. This book focuses on the repressive and falsifying side of linguistic practice but not without recognising the power of language to reveal and communicate. It analyses the language used in a variety of situations, including news reporting, interviews, rules and regulations, even such apparently innocuous language as the rhymes on greetings cards. It argues for a critical linguistics capable of exposing distortion and mystification in language, and introduces some basic tools for a do-it-yourself analysis of language, ideology and control.","event-place":"London","ISBN":"978-1-138-34986-5","language":"en","note":"Google-Books-ID: 0jCHuAEACAAJ","number-of-pages":"232","publisher":"Routledge","publisher-place":"London","source":"Google Books","title":"Language and Control","author":[{"family":"Fowler","given":"Roger"},{"family":"Hodge","given":"Bob"},{"family":"Trew","given":"Tony"},{"family":"Kress","given":"Gunther"}],"issued":{"date-parts":[["1979"]],"season":"2018"}}},{"id":6941,"uris":["http://zotero.org/groups/2912652/items/JT7H3K3D"],"uri":["http://zotero.org/groups/2912652/items/JT7H3K3D"],"itemData":{"id":6941,"type":"article-journal","container-title":"Horizon","issue":"76","page":"252-265","title":"Politics and the English Language","volume":"13","author":[{"family":"Orwell","given":"George"}],"issued":{"date-parts":[["1946"]]}}}],"schema":"https://github.com/citation-style-language/schema/raw/master/csl-citation.json"} </w:instrText>
      </w:r>
      <w:r w:rsidR="002C72A4" w:rsidRPr="0011405F">
        <w:rPr>
          <w:sz w:val="20"/>
          <w:szCs w:val="18"/>
          <w:lang w:val="en-US"/>
        </w:rPr>
        <w:fldChar w:fldCharType="separate"/>
      </w:r>
      <w:r w:rsidR="002C72A4" w:rsidRPr="0029563D">
        <w:rPr>
          <w:rFonts w:cs="Calibri"/>
          <w:sz w:val="20"/>
          <w:szCs w:val="24"/>
          <w:lang w:val="en-US"/>
        </w:rPr>
        <w:t xml:space="preserve">(Fairclough 2003; Fowler </w:t>
      </w:r>
      <w:r w:rsidR="002C72A4" w:rsidRPr="0029563D">
        <w:rPr>
          <w:rFonts w:cs="Calibri"/>
          <w:i/>
          <w:iCs/>
          <w:sz w:val="20"/>
          <w:szCs w:val="24"/>
          <w:lang w:val="en-US"/>
        </w:rPr>
        <w:t>et al.</w:t>
      </w:r>
      <w:r w:rsidR="002C72A4" w:rsidRPr="0029563D">
        <w:rPr>
          <w:rFonts w:cs="Calibri"/>
          <w:sz w:val="20"/>
          <w:szCs w:val="24"/>
          <w:lang w:val="en-US"/>
        </w:rPr>
        <w:t xml:space="preserve"> 1979; Orwell 1946)</w:t>
      </w:r>
      <w:r w:rsidR="002C72A4" w:rsidRPr="0011405F">
        <w:rPr>
          <w:sz w:val="20"/>
          <w:szCs w:val="18"/>
          <w:lang w:val="en-US"/>
        </w:rPr>
        <w:fldChar w:fldCharType="end"/>
      </w:r>
      <w:r w:rsidR="002C72A4" w:rsidRPr="0011405F">
        <w:rPr>
          <w:sz w:val="20"/>
          <w:szCs w:val="18"/>
          <w:lang w:val="en-US"/>
        </w:rPr>
        <w:t xml:space="preserve">. </w:t>
      </w:r>
      <w:r>
        <w:rPr>
          <w:sz w:val="20"/>
          <w:szCs w:val="18"/>
          <w:lang w:val="en-US"/>
        </w:rPr>
        <w:t>Especially</w:t>
      </w:r>
      <w:r w:rsidR="002C72A4" w:rsidRPr="0011405F">
        <w:rPr>
          <w:sz w:val="20"/>
          <w:szCs w:val="18"/>
          <w:lang w:val="en-US"/>
        </w:rPr>
        <w:t xml:space="preserve"> detached</w:t>
      </w:r>
      <w:r>
        <w:rPr>
          <w:sz w:val="20"/>
          <w:szCs w:val="18"/>
          <w:lang w:val="en-US"/>
        </w:rPr>
        <w:t xml:space="preserve"> and</w:t>
      </w:r>
      <w:r w:rsidRPr="0011405F">
        <w:rPr>
          <w:sz w:val="20"/>
          <w:szCs w:val="18"/>
          <w:lang w:val="en-US"/>
        </w:rPr>
        <w:t xml:space="preserve"> </w:t>
      </w:r>
      <w:r w:rsidR="002C72A4" w:rsidRPr="0011405F">
        <w:rPr>
          <w:sz w:val="20"/>
          <w:szCs w:val="18"/>
          <w:lang w:val="en-US"/>
        </w:rPr>
        <w:t xml:space="preserve">highly specialized institutions </w:t>
      </w:r>
      <w:r>
        <w:rPr>
          <w:sz w:val="20"/>
          <w:szCs w:val="18"/>
          <w:lang w:val="en-US"/>
        </w:rPr>
        <w:t xml:space="preserve">are accused to </w:t>
      </w:r>
      <w:r w:rsidR="002C72A4" w:rsidRPr="0011405F">
        <w:rPr>
          <w:sz w:val="20"/>
          <w:szCs w:val="18"/>
          <w:lang w:val="en-US"/>
        </w:rPr>
        <w:t xml:space="preserve">resort to a rather technocratic </w:t>
      </w:r>
      <w:r>
        <w:rPr>
          <w:sz w:val="20"/>
          <w:szCs w:val="18"/>
          <w:lang w:val="en-US"/>
        </w:rPr>
        <w:t>language</w:t>
      </w:r>
      <w:ins w:id="152" w:author="Uluışık" w:date="2021-10-21T18:37:00Z">
        <w:r w:rsidR="00734785">
          <w:rPr>
            <w:sz w:val="20"/>
            <w:szCs w:val="18"/>
            <w:lang w:val="en-US"/>
          </w:rPr>
          <w:t>,</w:t>
        </w:r>
      </w:ins>
      <w:r>
        <w:rPr>
          <w:sz w:val="20"/>
          <w:szCs w:val="18"/>
          <w:lang w:val="en-US"/>
        </w:rPr>
        <w:t xml:space="preserve"> which requires high levels of formal education, uses specialized jargon, and gives priority to abstract developments rather than to political agency </w:t>
      </w:r>
      <w:r w:rsidR="002C72A4" w:rsidRPr="0011405F">
        <w:rPr>
          <w:sz w:val="20"/>
          <w:szCs w:val="18"/>
          <w:lang w:val="en-US"/>
        </w:rPr>
        <w:fldChar w:fldCharType="begin"/>
      </w:r>
      <w:r w:rsidR="00061E08">
        <w:rPr>
          <w:sz w:val="20"/>
          <w:szCs w:val="18"/>
          <w:lang w:val="en-US"/>
        </w:rPr>
        <w:instrText xml:space="preserve"> ADDIN ZOTERO_ITEM CSL_CITATION {"citationID":"Sz5b9wfG","properties":{"formattedCitation":"(Moretti and Pestre 2015; Rauh 2021b; Thibault 1991)","plainCitation":"(Moretti and Pestre 2015; Rauh 2021b; Thibault 1991)","noteIndex":0},"citationItems":[{"id":6944,"uris":["http://zotero.org/groups/2912652/items/DQX2NY25"],"uri":["http://zotero.org/groups/2912652/items/DQX2NY25"],"itemData":{"id":6944,"type":"article-journal","container-title":"The New Left Review","issue":"MAR APR 2015","page":"75-99","title":"Bankspeak: The Language of World Bank Reports","volume":"92","author":[{"family":"Moretti","given":"Franco"},{"family":"Pestre","given":"Dominique"}],"issued":{"date-parts":[["2015"]]}}},{"id":6961,"uris":["http://zotero.org/groups/2912652/items/HR4R9X5A"],"uri":["http://zotero.org/groups/2912652/items/HR4R9X5A"],"itemData":{"id":6961,"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id":6937,"uris":["http://zotero.org/groups/2912652/items/A87UVXK9"],"uri":["http://zotero.org/groups/2912652/items/A87UVXK9"],"itemData":{"id":6937,"type":"chapter","container-title":"Functional and Systemic Linguistics: Approaches and Uses","event-place":"Berlin","page":"281-306","publisher":"Walter de Gruyter","publisher-place":"Berlin","title":"Grammar, technocracy, and the noun","author":[{"family":"Thibault","given":"Paul J."}],"editor":[{"family":"Ventola","given":"Eija"}],"issued":{"date-parts":[["1991"]]}}}],"schema":"https://github.com/citation-style-language/schema/raw/master/csl-citation.json"} </w:instrText>
      </w:r>
      <w:r w:rsidR="002C72A4" w:rsidRPr="0011405F">
        <w:rPr>
          <w:sz w:val="20"/>
          <w:szCs w:val="18"/>
          <w:lang w:val="en-US"/>
        </w:rPr>
        <w:fldChar w:fldCharType="separate"/>
      </w:r>
      <w:r w:rsidR="002C72A4" w:rsidRPr="0029563D">
        <w:rPr>
          <w:rFonts w:cs="Calibri"/>
          <w:sz w:val="20"/>
          <w:lang w:val="en-US"/>
        </w:rPr>
        <w:t>(Moretti and Pestre 2015; Rauh 2021b; Thibault 1991)</w:t>
      </w:r>
      <w:r w:rsidR="002C72A4" w:rsidRPr="0011405F">
        <w:rPr>
          <w:sz w:val="20"/>
          <w:szCs w:val="18"/>
          <w:lang w:val="en-US"/>
        </w:rPr>
        <w:fldChar w:fldCharType="end"/>
      </w:r>
      <w:r w:rsidR="002C72A4" w:rsidRPr="0011405F">
        <w:rPr>
          <w:sz w:val="20"/>
          <w:szCs w:val="18"/>
          <w:lang w:val="en-US"/>
        </w:rPr>
        <w:t xml:space="preserve">. </w:t>
      </w:r>
    </w:p>
    <w:p w14:paraId="2652F5CC" w14:textId="2B080D6D" w:rsidR="00326BCB" w:rsidRDefault="00E97B0A" w:rsidP="00326BCB">
      <w:pPr>
        <w:spacing w:before="120" w:after="0" w:line="240" w:lineRule="auto"/>
        <w:jc w:val="both"/>
        <w:rPr>
          <w:sz w:val="20"/>
          <w:szCs w:val="20"/>
        </w:rPr>
      </w:pPr>
      <w:r>
        <w:rPr>
          <w:sz w:val="20"/>
          <w:szCs w:val="20"/>
        </w:rPr>
        <w:t>We o</w:t>
      </w:r>
      <w:r w:rsidR="00917EB5">
        <w:rPr>
          <w:sz w:val="20"/>
          <w:szCs w:val="20"/>
        </w:rPr>
        <w:t>perationalis</w:t>
      </w:r>
      <w:r w:rsidR="00CF306F">
        <w:rPr>
          <w:sz w:val="20"/>
          <w:szCs w:val="20"/>
        </w:rPr>
        <w:t>e</w:t>
      </w:r>
      <w:r w:rsidR="00326BCB">
        <w:rPr>
          <w:sz w:val="20"/>
          <w:szCs w:val="20"/>
        </w:rPr>
        <w:t xml:space="preserve"> these ideas</w:t>
      </w:r>
      <w:r>
        <w:rPr>
          <w:sz w:val="20"/>
          <w:szCs w:val="20"/>
        </w:rPr>
        <w:t xml:space="preserve"> along the validated </w:t>
      </w:r>
      <w:r w:rsidR="00326BCB">
        <w:rPr>
          <w:sz w:val="20"/>
          <w:szCs w:val="20"/>
        </w:rPr>
        <w:t xml:space="preserve">text analysis </w:t>
      </w:r>
      <w:r w:rsidR="00326BCB" w:rsidRPr="0029563D">
        <w:rPr>
          <w:sz w:val="20"/>
          <w:szCs w:val="20"/>
        </w:rPr>
        <w:t xml:space="preserve">tools provided by Benoit, Spirling, and Munger </w:t>
      </w:r>
      <w:r w:rsidR="00326BCB" w:rsidRPr="00CE2D23">
        <w:rPr>
          <w:sz w:val="20"/>
          <w:szCs w:val="20"/>
        </w:rPr>
        <w:fldChar w:fldCharType="begin"/>
      </w:r>
      <w:r w:rsidR="00061E08">
        <w:rPr>
          <w:sz w:val="20"/>
          <w:szCs w:val="20"/>
        </w:rPr>
        <w:instrText xml:space="preserve"> ADDIN ZOTERO_ITEM CSL_CITATION {"citationID":"Pfbw8xAV","properties":{"formattedCitation":"(2019)","plainCitation":"(2019)","noteIndex":0},"citationItems":[{"id":6993,"uris":["http://zotero.org/groups/2912652/items/KKVXM6T8"],"uri":["http://zotero.org/groups/2912652/items/KKVXM6T8"],"itemData":{"id":6993,"type":"article-journal","abstract":"Political scientists lack domain-specific measures for the purpose of measuring the sophistication of political communication. We systematically review the shortcomings of existing approaches, before developing a new and better method along with software tools to apply it. We use crowdsourcing to perform thousands of pairwise comparisons of text snippets and incorporate these results into a statistical model of sophistication. This includes previously excluded features such as parts of speech and a measure of word rarity derived from dynamic term frequencies in the Google Books data set. Our technique not only shows which features are appropriate to the political domain and how, but also provides a measure easily applied and rescaled to political texts in a way that facilitates probabilistic comparisons. We reanalyze the State of the Union corpus to demonstrate how conclusions differ when using our improved approach, including the ability to compare complexity as a function of covariates.","container-title":"American Journal of Political Science","DOI":"https://doi.org/10.1111/ajps.12423","ISSN":"1540-5907","issue":"2","language":"en","note":"_eprint: https://onlinelibrary.wiley.com/doi/pdf/10.1111/ajps.12423","page":"491-508","source":"Wiley Online Library","title":"Measuring and Explaining Political Sophistication through Textual Complexity","volume":"63","author":[{"family":"Benoit","given":"Kenneth"},{"family":"Munger","given":"Kevin"},{"family":"Spirling","given":"Arthur"}],"issued":{"date-parts":[["2019"]]}},"suppress-author":true}],"schema":"https://github.com/citation-style-language/schema/raw/master/csl-citation.json"} </w:instrText>
      </w:r>
      <w:r w:rsidR="00326BCB" w:rsidRPr="00CE2D23">
        <w:rPr>
          <w:sz w:val="20"/>
          <w:szCs w:val="20"/>
        </w:rPr>
        <w:fldChar w:fldCharType="separate"/>
      </w:r>
      <w:r w:rsidR="00326BCB" w:rsidRPr="0029563D">
        <w:rPr>
          <w:rFonts w:ascii="Cambria" w:hAnsi="Cambria"/>
          <w:sz w:val="20"/>
          <w:szCs w:val="20"/>
        </w:rPr>
        <w:t>(2019)</w:t>
      </w:r>
      <w:r w:rsidR="00326BCB" w:rsidRPr="00CE2D23">
        <w:rPr>
          <w:sz w:val="20"/>
          <w:szCs w:val="20"/>
        </w:rPr>
        <w:fldChar w:fldCharType="end"/>
      </w:r>
      <w:ins w:id="153" w:author="Uluışık" w:date="2021-10-22T13:04:00Z">
        <w:r w:rsidR="00C74628">
          <w:rPr>
            <w:sz w:val="20"/>
            <w:szCs w:val="20"/>
          </w:rPr>
          <w:t>,</w:t>
        </w:r>
      </w:ins>
      <w:r w:rsidR="00326BCB" w:rsidRPr="0029563D">
        <w:rPr>
          <w:sz w:val="20"/>
          <w:szCs w:val="20"/>
        </w:rPr>
        <w:t xml:space="preserve"> </w:t>
      </w:r>
      <w:r>
        <w:rPr>
          <w:sz w:val="20"/>
          <w:szCs w:val="20"/>
        </w:rPr>
        <w:t xml:space="preserve">and </w:t>
      </w:r>
      <w:r w:rsidR="00326BCB">
        <w:rPr>
          <w:sz w:val="20"/>
          <w:szCs w:val="20"/>
        </w:rPr>
        <w:t xml:space="preserve">extract </w:t>
      </w:r>
      <w:r w:rsidR="00326BCB" w:rsidRPr="0029563D">
        <w:rPr>
          <w:sz w:val="20"/>
          <w:szCs w:val="20"/>
        </w:rPr>
        <w:t xml:space="preserve">three </w:t>
      </w:r>
      <w:r w:rsidR="00326BCB">
        <w:rPr>
          <w:sz w:val="20"/>
          <w:szCs w:val="20"/>
        </w:rPr>
        <w:t>variables</w:t>
      </w:r>
      <w:r w:rsidR="00326BCB" w:rsidRPr="0029563D">
        <w:rPr>
          <w:sz w:val="20"/>
          <w:szCs w:val="20"/>
        </w:rPr>
        <w:t xml:space="preserve"> from the English-language elements of each </w:t>
      </w:r>
      <w:r w:rsidR="00326BCB">
        <w:rPr>
          <w:sz w:val="20"/>
          <w:szCs w:val="20"/>
        </w:rPr>
        <w:t>t</w:t>
      </w:r>
      <w:r w:rsidR="00326BCB" w:rsidRPr="0029563D">
        <w:rPr>
          <w:sz w:val="20"/>
          <w:szCs w:val="20"/>
        </w:rPr>
        <w:t>weet</w:t>
      </w:r>
      <w:r w:rsidR="00326BCB">
        <w:rPr>
          <w:sz w:val="20"/>
          <w:szCs w:val="20"/>
        </w:rPr>
        <w:t xml:space="preserve"> (details in appendices A1 and A2)</w:t>
      </w:r>
      <w:r w:rsidR="00326BCB" w:rsidRPr="0029563D">
        <w:rPr>
          <w:sz w:val="20"/>
          <w:szCs w:val="20"/>
        </w:rPr>
        <w:t xml:space="preserve">. First, </w:t>
      </w:r>
      <w:r w:rsidRPr="0029563D">
        <w:rPr>
          <w:sz w:val="20"/>
          <w:szCs w:val="20"/>
        </w:rPr>
        <w:t>the Fles</w:t>
      </w:r>
      <w:ins w:id="154" w:author="Uluışık" w:date="2021-10-21T18:43:00Z">
        <w:r w:rsidR="00734785">
          <w:rPr>
            <w:sz w:val="20"/>
            <w:szCs w:val="20"/>
          </w:rPr>
          <w:t>c</w:t>
        </w:r>
      </w:ins>
      <w:r w:rsidRPr="0029563D">
        <w:rPr>
          <w:sz w:val="20"/>
          <w:szCs w:val="20"/>
        </w:rPr>
        <w:t xml:space="preserve">h reading ease score </w:t>
      </w:r>
      <w:r w:rsidR="00326BCB" w:rsidRPr="0029563D">
        <w:rPr>
          <w:sz w:val="20"/>
          <w:szCs w:val="20"/>
        </w:rPr>
        <w:t>measure</w:t>
      </w:r>
      <w:r>
        <w:rPr>
          <w:sz w:val="20"/>
          <w:szCs w:val="20"/>
        </w:rPr>
        <w:t>s</w:t>
      </w:r>
      <w:r w:rsidR="00326BCB" w:rsidRPr="0029563D">
        <w:rPr>
          <w:sz w:val="20"/>
          <w:szCs w:val="20"/>
        </w:rPr>
        <w:t xml:space="preserve"> syntactic complexity. This compound indicator of sentence and word length captures the required cognitive mobilization </w:t>
      </w:r>
      <w:r w:rsidR="00EB415C">
        <w:rPr>
          <w:sz w:val="20"/>
          <w:szCs w:val="20"/>
        </w:rPr>
        <w:t xml:space="preserve">needed </w:t>
      </w:r>
      <w:r w:rsidR="00326BCB" w:rsidRPr="0029563D">
        <w:rPr>
          <w:sz w:val="20"/>
          <w:szCs w:val="20"/>
        </w:rPr>
        <w:t>to grasp the textual content of a message</w:t>
      </w:r>
      <w:r w:rsidR="00EB415C">
        <w:rPr>
          <w:sz w:val="20"/>
          <w:szCs w:val="20"/>
        </w:rPr>
        <w:t xml:space="preserve"> </w:t>
      </w:r>
      <w:r w:rsidR="00EB415C" w:rsidRPr="0029563D">
        <w:rPr>
          <w:sz w:val="20"/>
          <w:szCs w:val="20"/>
        </w:rPr>
        <w:t>(</w:t>
      </w:r>
      <w:r>
        <w:rPr>
          <w:sz w:val="20"/>
          <w:szCs w:val="20"/>
        </w:rPr>
        <w:t>often mapped</w:t>
      </w:r>
      <w:ins w:id="155" w:author="Uluışık" w:date="2021-10-21T18:44:00Z">
        <w:r w:rsidR="00734785">
          <w:rPr>
            <w:sz w:val="20"/>
            <w:szCs w:val="20"/>
          </w:rPr>
          <w:t xml:space="preserve"> </w:t>
        </w:r>
      </w:ins>
      <w:r>
        <w:rPr>
          <w:sz w:val="20"/>
          <w:szCs w:val="20"/>
        </w:rPr>
        <w:t>to</w:t>
      </w:r>
      <w:r w:rsidR="00EB415C" w:rsidRPr="0029563D">
        <w:rPr>
          <w:sz w:val="20"/>
          <w:szCs w:val="20"/>
        </w:rPr>
        <w:t xml:space="preserve"> </w:t>
      </w:r>
      <w:r w:rsidR="00EB415C">
        <w:rPr>
          <w:sz w:val="20"/>
          <w:szCs w:val="20"/>
        </w:rPr>
        <w:t xml:space="preserve">formal </w:t>
      </w:r>
      <w:r w:rsidR="00EB415C" w:rsidRPr="0029563D">
        <w:rPr>
          <w:sz w:val="20"/>
          <w:szCs w:val="20"/>
        </w:rPr>
        <w:t>education levels)</w:t>
      </w:r>
      <w:r w:rsidR="00326BCB" w:rsidRPr="0029563D">
        <w:rPr>
          <w:sz w:val="20"/>
          <w:szCs w:val="20"/>
        </w:rPr>
        <w:t xml:space="preserve">. Second, we measure </w:t>
      </w:r>
      <w:r>
        <w:rPr>
          <w:sz w:val="20"/>
          <w:szCs w:val="20"/>
        </w:rPr>
        <w:t xml:space="preserve">the familiarity of the words in a tweet </w:t>
      </w:r>
      <w:r w:rsidR="00326BCB" w:rsidRPr="0029563D">
        <w:rPr>
          <w:sz w:val="20"/>
          <w:szCs w:val="20"/>
        </w:rPr>
        <w:t>by the</w:t>
      </w:r>
      <w:r>
        <w:rPr>
          <w:sz w:val="20"/>
          <w:szCs w:val="20"/>
        </w:rPr>
        <w:t>ir</w:t>
      </w:r>
      <w:r w:rsidR="00326BCB" w:rsidRPr="0029563D">
        <w:rPr>
          <w:sz w:val="20"/>
          <w:szCs w:val="20"/>
        </w:rPr>
        <w:t xml:space="preserve"> average frequency in the overall Google Books corpus as the broadest available representation of the</w:t>
      </w:r>
      <w:r>
        <w:rPr>
          <w:sz w:val="20"/>
          <w:szCs w:val="20"/>
        </w:rPr>
        <w:t xml:space="preserve"> general</w:t>
      </w:r>
      <w:r w:rsidR="00326BCB" w:rsidRPr="0029563D">
        <w:rPr>
          <w:sz w:val="20"/>
          <w:szCs w:val="20"/>
        </w:rPr>
        <w:t xml:space="preserve"> English language. </w:t>
      </w:r>
      <w:r w:rsidR="00EB415C">
        <w:rPr>
          <w:sz w:val="20"/>
          <w:szCs w:val="20"/>
        </w:rPr>
        <w:t>W</w:t>
      </w:r>
      <w:r w:rsidR="00326BCB" w:rsidRPr="0029563D">
        <w:rPr>
          <w:sz w:val="20"/>
          <w:szCs w:val="20"/>
        </w:rPr>
        <w:t xml:space="preserve">ords that are more common are better known </w:t>
      </w:r>
      <w:r w:rsidR="00EB415C">
        <w:rPr>
          <w:sz w:val="20"/>
          <w:szCs w:val="20"/>
        </w:rPr>
        <w:t xml:space="preserve">to </w:t>
      </w:r>
      <w:r w:rsidR="00326BCB" w:rsidRPr="0029563D">
        <w:rPr>
          <w:sz w:val="20"/>
          <w:szCs w:val="20"/>
        </w:rPr>
        <w:t xml:space="preserve">and thus more readily </w:t>
      </w:r>
      <w:r w:rsidR="00EB415C">
        <w:rPr>
          <w:sz w:val="20"/>
          <w:szCs w:val="20"/>
        </w:rPr>
        <w:t xml:space="preserve">comprehensible </w:t>
      </w:r>
      <w:r w:rsidR="00326BCB" w:rsidRPr="0029563D">
        <w:rPr>
          <w:sz w:val="20"/>
          <w:szCs w:val="20"/>
        </w:rPr>
        <w:t xml:space="preserve">by a broad audience. </w:t>
      </w:r>
      <w:r w:rsidR="00EB415C">
        <w:rPr>
          <w:sz w:val="20"/>
          <w:szCs w:val="20"/>
        </w:rPr>
        <w:t>Third</w:t>
      </w:r>
      <w:del w:id="156" w:author="Uluışık" w:date="2021-10-22T13:05:00Z">
        <w:r w:rsidR="00EB415C" w:rsidDel="00C74628">
          <w:rPr>
            <w:sz w:val="20"/>
            <w:szCs w:val="20"/>
          </w:rPr>
          <w:delText>ly</w:delText>
        </w:r>
      </w:del>
      <w:r w:rsidR="00326BCB" w:rsidRPr="0029563D">
        <w:rPr>
          <w:sz w:val="20"/>
          <w:szCs w:val="20"/>
        </w:rPr>
        <w:t xml:space="preserve">, </w:t>
      </w:r>
      <w:r>
        <w:rPr>
          <w:sz w:val="20"/>
          <w:szCs w:val="20"/>
        </w:rPr>
        <w:t>we use the</w:t>
      </w:r>
      <w:r w:rsidR="00326BCB" w:rsidRPr="0029563D">
        <w:rPr>
          <w:sz w:val="20"/>
          <w:szCs w:val="20"/>
        </w:rPr>
        <w:t xml:space="preserve"> verb-to-noun ratio </w:t>
      </w:r>
      <w:r>
        <w:rPr>
          <w:sz w:val="20"/>
          <w:szCs w:val="20"/>
        </w:rPr>
        <w:t>to capture whether tweets help to make choices and process</w:t>
      </w:r>
      <w:ins w:id="157" w:author="Uluışık" w:date="2021-10-22T13:05:00Z">
        <w:r w:rsidR="00C74628">
          <w:rPr>
            <w:sz w:val="20"/>
            <w:szCs w:val="20"/>
          </w:rPr>
          <w:t>es</w:t>
        </w:r>
      </w:ins>
      <w:r>
        <w:rPr>
          <w:sz w:val="20"/>
          <w:szCs w:val="20"/>
        </w:rPr>
        <w:t xml:space="preserve"> transparent</w:t>
      </w:r>
      <w:r w:rsidR="00326BCB" w:rsidRPr="0029563D">
        <w:rPr>
          <w:sz w:val="20"/>
          <w:szCs w:val="20"/>
        </w:rPr>
        <w:t>. L</w:t>
      </w:r>
      <w:r w:rsidR="00326BCB" w:rsidRPr="0011405F">
        <w:rPr>
          <w:sz w:val="20"/>
          <w:szCs w:val="20"/>
        </w:rPr>
        <w:t xml:space="preserve">inguists stress that texts express political agency better when they resort to a verbal as opposed to a nominal style </w:t>
      </w:r>
      <w:commentRangeStart w:id="158"/>
      <w:r w:rsidR="00326BCB" w:rsidRPr="0011405F">
        <w:rPr>
          <w:sz w:val="20"/>
          <w:szCs w:val="20"/>
        </w:rPr>
        <w:fldChar w:fldCharType="begin"/>
      </w:r>
      <w:r w:rsidR="00061E08">
        <w:rPr>
          <w:sz w:val="20"/>
          <w:szCs w:val="20"/>
        </w:rPr>
        <w:instrText xml:space="preserve"> ADDIN ZOTERO_ITEM CSL_CITATION {"citationID":"X5uvuRnQ","properties":{"formattedCitation":"(Biber {\\i{}et al.} 1998: 65 pp.)","plainCitation":"(Biber et al. 1998: 65 pp.)","noteIndex":0},"citationItems":[{"id":6943,"uris":["http://zotero.org/groups/2912652/items/U5JMTZUJ"],"uri":["http://zotero.org/groups/2912652/items/U5JMTZUJ"],"itemData":{"id":6943,"type":"book","abstract":"This book is about investigating the way people use language in speech and writing. It introduces the corpus-based approach to linguistics, based on analysis of large databases of real language examples stored on computer. Each chapter focuses on a different area of linguistics, including lexicography, grammar, discourse, register variation, language acquisition, and historical linguistics. Example analyses are presented in each chapter to provide concrete descriptions of the research methods and advantages of corpus-based techniques. Ten methodology boxes provide clear and concise explanations of the issues in doing corpus-based research and reading corpus-based studies and there is a useful appendix of resources for corpus-based investigation. This lucid and comprehensive introduction to the subject will be welcomed by a broad range of readers, from undergraduate students to professional researchers.","event-place":"Cambridge ; New York","ISBN":"978-0-521-49957-6","language":"Englisch","number-of-pages":"312","publisher":"Cambridge University Press","publisher-place":"Cambridge ; New York","source":"Amazon","title":"Corpus Linguistics: Investigating Language Structure and Use","title-short":"Corpus Linguistics","author":[{"family":"Biber","given":"Douglas"},{"family":"Conrad","given":"Susan"},{"family":"Reppen","given":"Randi"}],"issued":{"date-parts":[["1998"]]}},"suffix":": 65 pp."}],"schema":"https://github.com/citation-style-language/schema/raw/master/csl-citation.json"} </w:instrText>
      </w:r>
      <w:r w:rsidR="00326BCB" w:rsidRPr="0011405F">
        <w:rPr>
          <w:sz w:val="20"/>
          <w:szCs w:val="20"/>
        </w:rPr>
        <w:fldChar w:fldCharType="separate"/>
      </w:r>
      <w:r w:rsidR="00EB415C" w:rsidRPr="00EB415C">
        <w:rPr>
          <w:rFonts w:cs="Calibri"/>
          <w:sz w:val="20"/>
          <w:szCs w:val="24"/>
        </w:rPr>
        <w:t xml:space="preserve">(Biber </w:t>
      </w:r>
      <w:r w:rsidR="00EB415C" w:rsidRPr="00EB415C">
        <w:rPr>
          <w:rFonts w:cs="Calibri"/>
          <w:i/>
          <w:iCs/>
          <w:sz w:val="20"/>
          <w:szCs w:val="24"/>
        </w:rPr>
        <w:t>et al.</w:t>
      </w:r>
      <w:r w:rsidR="00EB415C" w:rsidRPr="00EB415C">
        <w:rPr>
          <w:rFonts w:cs="Calibri"/>
          <w:sz w:val="20"/>
          <w:szCs w:val="24"/>
        </w:rPr>
        <w:t xml:space="preserve"> 1998: 65 pp.)</w:t>
      </w:r>
      <w:r w:rsidR="00326BCB" w:rsidRPr="0011405F">
        <w:rPr>
          <w:sz w:val="20"/>
          <w:szCs w:val="20"/>
        </w:rPr>
        <w:fldChar w:fldCharType="end"/>
      </w:r>
      <w:commentRangeEnd w:id="158"/>
      <w:r w:rsidR="00734785">
        <w:rPr>
          <w:rStyle w:val="Kommentarzeichen"/>
        </w:rPr>
        <w:commentReference w:id="158"/>
      </w:r>
      <w:r w:rsidR="00326BCB" w:rsidRPr="0011405F">
        <w:rPr>
          <w:sz w:val="20"/>
          <w:szCs w:val="20"/>
        </w:rPr>
        <w:t xml:space="preserve">. </w:t>
      </w:r>
      <w:r w:rsidR="00EB415C">
        <w:rPr>
          <w:sz w:val="20"/>
          <w:szCs w:val="20"/>
        </w:rPr>
        <w:t>Using</w:t>
      </w:r>
      <w:r w:rsidR="00326BCB" w:rsidRPr="0011405F">
        <w:rPr>
          <w:sz w:val="20"/>
          <w:szCs w:val="20"/>
        </w:rPr>
        <w:t xml:space="preserve"> many nouns and nominalizations</w:t>
      </w:r>
      <w:r w:rsidR="00EB415C">
        <w:rPr>
          <w:sz w:val="20"/>
          <w:szCs w:val="20"/>
        </w:rPr>
        <w:t xml:space="preserve"> prioritizes </w:t>
      </w:r>
      <w:r w:rsidR="00326BCB" w:rsidRPr="0011405F">
        <w:rPr>
          <w:sz w:val="20"/>
          <w:szCs w:val="20"/>
        </w:rPr>
        <w:t>abstract objects and process</w:t>
      </w:r>
      <w:r w:rsidR="00326BCB">
        <w:rPr>
          <w:sz w:val="20"/>
          <w:szCs w:val="20"/>
        </w:rPr>
        <w:t>es</w:t>
      </w:r>
      <w:r w:rsidR="00326BCB" w:rsidRPr="0011405F">
        <w:rPr>
          <w:sz w:val="20"/>
          <w:szCs w:val="20"/>
        </w:rPr>
        <w:t xml:space="preserve"> over action. </w:t>
      </w:r>
      <w:r w:rsidR="00EB415C">
        <w:rPr>
          <w:sz w:val="20"/>
          <w:szCs w:val="20"/>
        </w:rPr>
        <w:t>A higher share of verbs</w:t>
      </w:r>
      <w:r w:rsidR="00326BCB" w:rsidRPr="0011405F">
        <w:rPr>
          <w:sz w:val="20"/>
          <w:szCs w:val="20"/>
        </w:rPr>
        <w:t xml:space="preserve">, </w:t>
      </w:r>
      <w:r w:rsidR="00326BCB">
        <w:rPr>
          <w:sz w:val="20"/>
          <w:szCs w:val="20"/>
        </w:rPr>
        <w:t>in contra</w:t>
      </w:r>
      <w:r w:rsidR="00EB415C">
        <w:rPr>
          <w:sz w:val="20"/>
          <w:szCs w:val="20"/>
        </w:rPr>
        <w:t>s</w:t>
      </w:r>
      <w:r w:rsidR="00326BCB">
        <w:rPr>
          <w:sz w:val="20"/>
          <w:szCs w:val="20"/>
        </w:rPr>
        <w:t>t</w:t>
      </w:r>
      <w:r w:rsidR="00326BCB" w:rsidRPr="0011405F">
        <w:rPr>
          <w:sz w:val="20"/>
          <w:szCs w:val="20"/>
        </w:rPr>
        <w:t>, clarif</w:t>
      </w:r>
      <w:r w:rsidR="00326BCB">
        <w:rPr>
          <w:sz w:val="20"/>
          <w:szCs w:val="20"/>
        </w:rPr>
        <w:t>ies</w:t>
      </w:r>
      <w:r w:rsidR="00326BCB" w:rsidRPr="0011405F">
        <w:rPr>
          <w:sz w:val="20"/>
          <w:szCs w:val="20"/>
        </w:rPr>
        <w:t xml:space="preserve"> who did what, and provi</w:t>
      </w:r>
      <w:r w:rsidR="00326BCB">
        <w:rPr>
          <w:sz w:val="20"/>
          <w:szCs w:val="20"/>
        </w:rPr>
        <w:t>des more</w:t>
      </w:r>
      <w:r w:rsidR="00326BCB" w:rsidRPr="0011405F">
        <w:rPr>
          <w:sz w:val="20"/>
          <w:szCs w:val="20"/>
        </w:rPr>
        <w:t xml:space="preserve"> information on the temporal order of events and processes.</w:t>
      </w:r>
      <w:r w:rsidR="00326BCB">
        <w:rPr>
          <w:sz w:val="20"/>
          <w:szCs w:val="20"/>
        </w:rPr>
        <w:t xml:space="preserve"> </w:t>
      </w:r>
      <w:r w:rsidR="00326BCB" w:rsidRPr="0011405F">
        <w:rPr>
          <w:sz w:val="20"/>
          <w:szCs w:val="18"/>
          <w:lang w:val="en-US"/>
        </w:rPr>
        <w:t xml:space="preserve">Figure 2 presents </w:t>
      </w:r>
      <w:r w:rsidR="00326BCB">
        <w:rPr>
          <w:sz w:val="20"/>
          <w:szCs w:val="18"/>
          <w:lang w:val="en-US"/>
        </w:rPr>
        <w:t>the benchmarks</w:t>
      </w:r>
      <w:r w:rsidR="00326BCB" w:rsidRPr="0011405F">
        <w:rPr>
          <w:sz w:val="20"/>
          <w:szCs w:val="18"/>
          <w:lang w:val="en-US"/>
        </w:rPr>
        <w:t xml:space="preserve"> </w:t>
      </w:r>
      <w:r w:rsidR="00326BCB">
        <w:rPr>
          <w:sz w:val="20"/>
          <w:szCs w:val="18"/>
          <w:lang w:val="en-US"/>
        </w:rPr>
        <w:t xml:space="preserve">for these </w:t>
      </w:r>
      <w:r w:rsidR="00EB415C">
        <w:rPr>
          <w:sz w:val="20"/>
          <w:szCs w:val="18"/>
          <w:lang w:val="en-US"/>
        </w:rPr>
        <w:t xml:space="preserve">three </w:t>
      </w:r>
      <w:r w:rsidR="00326BCB" w:rsidRPr="0011405F">
        <w:rPr>
          <w:sz w:val="20"/>
          <w:szCs w:val="18"/>
          <w:lang w:val="en-US"/>
        </w:rPr>
        <w:t xml:space="preserve">linguistic </w:t>
      </w:r>
      <w:r w:rsidR="00326BCB">
        <w:rPr>
          <w:sz w:val="20"/>
          <w:szCs w:val="18"/>
          <w:lang w:val="en-US"/>
        </w:rPr>
        <w:t>indicators of comprehensibility</w:t>
      </w:r>
      <w:r w:rsidR="00326BCB" w:rsidRPr="0011405F">
        <w:rPr>
          <w:sz w:val="20"/>
          <w:szCs w:val="18"/>
          <w:lang w:val="en-US"/>
        </w:rPr>
        <w:t>.</w:t>
      </w:r>
    </w:p>
    <w:p w14:paraId="202FD2D0" w14:textId="77777777" w:rsidR="00326BCB" w:rsidRPr="0011405F" w:rsidRDefault="00326BCB">
      <w:pPr>
        <w:spacing w:before="120" w:after="0" w:line="240" w:lineRule="auto"/>
        <w:jc w:val="both"/>
        <w:rPr>
          <w:sz w:val="20"/>
          <w:szCs w:val="18"/>
          <w:lang w:val="en-US"/>
        </w:rPr>
      </w:pPr>
    </w:p>
    <w:p w14:paraId="0AD9D4B5" w14:textId="77777777" w:rsidR="002C72A4" w:rsidRPr="0011405F" w:rsidRDefault="002C72A4" w:rsidP="002C72A4">
      <w:pPr>
        <w:spacing w:before="120" w:after="0" w:line="240" w:lineRule="auto"/>
        <w:jc w:val="both"/>
        <w:rPr>
          <w:sz w:val="20"/>
          <w:szCs w:val="18"/>
          <w:lang w:val="en-US"/>
        </w:rPr>
      </w:pPr>
    </w:p>
    <w:p w14:paraId="61C1D654" w14:textId="31188863" w:rsidR="002C72A4" w:rsidRPr="0011405F" w:rsidRDefault="00843B05" w:rsidP="002C72A4">
      <w:pPr>
        <w:spacing w:before="120" w:after="0" w:line="240" w:lineRule="auto"/>
        <w:jc w:val="both"/>
        <w:rPr>
          <w:sz w:val="20"/>
          <w:szCs w:val="18"/>
          <w:lang w:val="en-US"/>
        </w:rPr>
      </w:pPr>
      <w:r>
        <w:rPr>
          <w:noProof/>
          <w:sz w:val="20"/>
          <w:szCs w:val="18"/>
          <w:lang w:val="de-DE" w:eastAsia="de-DE"/>
        </w:rPr>
        <w:drawing>
          <wp:inline distT="0" distB="0" distL="0" distR="0" wp14:anchorId="749C01A4" wp14:editId="1C77658D">
            <wp:extent cx="6184265" cy="3092450"/>
            <wp:effectExtent l="19050" t="19050" r="26035" b="1270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84265" cy="3092450"/>
                    </a:xfrm>
                    <a:prstGeom prst="rect">
                      <a:avLst/>
                    </a:prstGeom>
                    <a:noFill/>
                    <a:ln>
                      <a:solidFill>
                        <a:schemeClr val="tx1"/>
                      </a:solidFill>
                    </a:ln>
                  </pic:spPr>
                </pic:pic>
              </a:graphicData>
            </a:graphic>
          </wp:inline>
        </w:drawing>
      </w:r>
    </w:p>
    <w:p w14:paraId="644845A8" w14:textId="4F913CB4" w:rsidR="002C72A4" w:rsidRPr="0011405F" w:rsidRDefault="002C72A4" w:rsidP="002C72A4">
      <w:pPr>
        <w:pStyle w:val="Beschriftung"/>
        <w:keepLines/>
        <w:jc w:val="center"/>
        <w:rPr>
          <w:color w:val="auto"/>
          <w:sz w:val="20"/>
          <w:lang w:val="en-US"/>
        </w:rPr>
      </w:pPr>
      <w:r w:rsidRPr="0011405F">
        <w:rPr>
          <w:b/>
          <w:bCs/>
          <w:color w:val="auto"/>
          <w:lang w:val="en-US"/>
        </w:rPr>
        <w:t xml:space="preserve">Figure </w:t>
      </w:r>
      <w:r w:rsidRPr="0011405F">
        <w:rPr>
          <w:b/>
          <w:bCs/>
          <w:color w:val="auto"/>
          <w:lang w:val="en-US"/>
        </w:rPr>
        <w:fldChar w:fldCharType="begin"/>
      </w:r>
      <w:r w:rsidRPr="0011405F">
        <w:rPr>
          <w:b/>
          <w:bCs/>
          <w:color w:val="auto"/>
          <w:lang w:val="en-US"/>
        </w:rPr>
        <w:instrText xml:space="preserve"> SEQ Figure \* ARABIC </w:instrText>
      </w:r>
      <w:r w:rsidRPr="0011405F">
        <w:rPr>
          <w:b/>
          <w:bCs/>
          <w:color w:val="auto"/>
          <w:lang w:val="en-US"/>
        </w:rPr>
        <w:fldChar w:fldCharType="separate"/>
      </w:r>
      <w:r w:rsidR="00172ECB">
        <w:rPr>
          <w:b/>
          <w:bCs/>
          <w:noProof/>
          <w:color w:val="auto"/>
          <w:lang w:val="en-US"/>
        </w:rPr>
        <w:t>2</w:t>
      </w:r>
      <w:r w:rsidRPr="0011405F">
        <w:rPr>
          <w:b/>
          <w:bCs/>
          <w:color w:val="auto"/>
          <w:lang w:val="en-US"/>
        </w:rPr>
        <w:fldChar w:fldCharType="end"/>
      </w:r>
      <w:r w:rsidRPr="0011405F">
        <w:rPr>
          <w:color w:val="auto"/>
          <w:lang w:val="en-US"/>
        </w:rPr>
        <w:t xml:space="preserve">: Language </w:t>
      </w:r>
      <w:r w:rsidR="00EB415C">
        <w:rPr>
          <w:color w:val="auto"/>
          <w:lang w:val="en-US"/>
        </w:rPr>
        <w:t>comprehensibility</w:t>
      </w:r>
      <w:r w:rsidR="00EB415C" w:rsidRPr="0011405F">
        <w:rPr>
          <w:color w:val="auto"/>
          <w:lang w:val="en-US"/>
        </w:rPr>
        <w:t xml:space="preserve"> </w:t>
      </w:r>
      <w:r w:rsidRPr="0011405F">
        <w:rPr>
          <w:color w:val="auto"/>
          <w:lang w:val="en-US"/>
        </w:rPr>
        <w:t>indicators</w:t>
      </w:r>
    </w:p>
    <w:p w14:paraId="43A52283" w14:textId="0DEB3D3C" w:rsidR="002C72A4" w:rsidRPr="0011405F" w:rsidRDefault="00E97B0A" w:rsidP="002C72A4">
      <w:pPr>
        <w:spacing w:before="120" w:after="0" w:line="240" w:lineRule="auto"/>
        <w:jc w:val="both"/>
        <w:rPr>
          <w:sz w:val="20"/>
          <w:szCs w:val="18"/>
          <w:lang w:val="en-US"/>
        </w:rPr>
      </w:pPr>
      <w:r>
        <w:rPr>
          <w:sz w:val="20"/>
          <w:szCs w:val="18"/>
          <w:lang w:val="en-US"/>
        </w:rPr>
        <w:t>Compared to other regional organizations, s</w:t>
      </w:r>
      <w:r w:rsidR="002C72A4" w:rsidRPr="0011405F">
        <w:rPr>
          <w:sz w:val="20"/>
          <w:szCs w:val="18"/>
          <w:lang w:val="en-US"/>
        </w:rPr>
        <w:t xml:space="preserve">upranational EU tweets </w:t>
      </w:r>
      <w:r>
        <w:rPr>
          <w:sz w:val="20"/>
          <w:szCs w:val="18"/>
          <w:lang w:val="en-US"/>
        </w:rPr>
        <w:t xml:space="preserve">send less complex messages with more familiar vocabulary. But in this comparison, they perform worse in </w:t>
      </w:r>
      <w:r w:rsidR="002C72A4" w:rsidRPr="0011405F">
        <w:rPr>
          <w:sz w:val="20"/>
          <w:szCs w:val="18"/>
          <w:lang w:val="en-US"/>
        </w:rPr>
        <w:t xml:space="preserve">clarifying agency through a more verbal style. </w:t>
      </w:r>
      <w:r w:rsidR="00EC07E0">
        <w:rPr>
          <w:sz w:val="20"/>
          <w:szCs w:val="18"/>
          <w:lang w:val="en-US"/>
        </w:rPr>
        <w:t xml:space="preserve">More </w:t>
      </w:r>
      <w:r>
        <w:rPr>
          <w:sz w:val="20"/>
          <w:szCs w:val="18"/>
          <w:lang w:val="en-US"/>
        </w:rPr>
        <w:t>importantly</w:t>
      </w:r>
      <w:r w:rsidR="002C72A4" w:rsidRPr="0011405F">
        <w:rPr>
          <w:sz w:val="20"/>
          <w:szCs w:val="18"/>
          <w:lang w:val="en-US"/>
        </w:rPr>
        <w:t xml:space="preserve">, </w:t>
      </w:r>
      <w:del w:id="159" w:author="Uluışık" w:date="2021-10-22T13:32:00Z">
        <w:r w:rsidR="002C72A4" w:rsidRPr="0011405F" w:rsidDel="0025727A">
          <w:rPr>
            <w:sz w:val="20"/>
            <w:szCs w:val="18"/>
            <w:lang w:val="en-US"/>
          </w:rPr>
          <w:delText xml:space="preserve">however, </w:delText>
        </w:r>
      </w:del>
      <w:r>
        <w:rPr>
          <w:sz w:val="20"/>
          <w:szCs w:val="18"/>
          <w:lang w:val="en-US"/>
        </w:rPr>
        <w:t xml:space="preserve">all three indicators suggest that the text of supranational social media messages is </w:t>
      </w:r>
      <w:r w:rsidR="002C72A4" w:rsidRPr="0011405F">
        <w:rPr>
          <w:sz w:val="20"/>
          <w:szCs w:val="18"/>
          <w:lang w:val="en-US"/>
        </w:rPr>
        <w:t xml:space="preserve">significantly harder to </w:t>
      </w:r>
      <w:r w:rsidR="00EB415C">
        <w:rPr>
          <w:sz w:val="20"/>
          <w:szCs w:val="18"/>
          <w:lang w:val="en-US"/>
        </w:rPr>
        <w:t>comprehend</w:t>
      </w:r>
      <w:r w:rsidR="00EB415C" w:rsidRPr="0011405F">
        <w:rPr>
          <w:sz w:val="20"/>
          <w:szCs w:val="18"/>
          <w:lang w:val="en-US"/>
        </w:rPr>
        <w:t xml:space="preserve"> </w:t>
      </w:r>
      <w:r w:rsidR="002C72A4" w:rsidRPr="0011405F">
        <w:rPr>
          <w:sz w:val="20"/>
          <w:szCs w:val="18"/>
          <w:lang w:val="en-US"/>
        </w:rPr>
        <w:t xml:space="preserve">for </w:t>
      </w:r>
      <w:ins w:id="160" w:author="Uluışık" w:date="2021-10-22T08:44:00Z">
        <w:r w:rsidR="000742E9">
          <w:rPr>
            <w:sz w:val="20"/>
            <w:szCs w:val="18"/>
            <w:lang w:val="en-US"/>
          </w:rPr>
          <w:t xml:space="preserve">the </w:t>
        </w:r>
      </w:ins>
      <w:r>
        <w:rPr>
          <w:sz w:val="20"/>
          <w:szCs w:val="18"/>
          <w:lang w:val="en-US"/>
        </w:rPr>
        <w:t xml:space="preserve">average </w:t>
      </w:r>
      <w:r w:rsidR="002C72A4" w:rsidRPr="0011405F">
        <w:rPr>
          <w:sz w:val="20"/>
          <w:szCs w:val="18"/>
          <w:lang w:val="en-US"/>
        </w:rPr>
        <w:t>citizen</w:t>
      </w:r>
      <w:del w:id="161" w:author="Uluışık" w:date="2021-10-22T08:44:00Z">
        <w:r w:rsidR="002C72A4" w:rsidRPr="0011405F" w:rsidDel="000742E9">
          <w:rPr>
            <w:sz w:val="20"/>
            <w:szCs w:val="18"/>
            <w:lang w:val="en-US"/>
          </w:rPr>
          <w:delText>s</w:delText>
        </w:r>
      </w:del>
      <w:r w:rsidR="002C72A4" w:rsidRPr="0011405F">
        <w:rPr>
          <w:sz w:val="20"/>
          <w:szCs w:val="18"/>
          <w:lang w:val="en-US"/>
        </w:rPr>
        <w:t xml:space="preserve"> when compared to random </w:t>
      </w:r>
      <w:r>
        <w:rPr>
          <w:sz w:val="20"/>
          <w:szCs w:val="18"/>
          <w:lang w:val="en-US"/>
        </w:rPr>
        <w:t xml:space="preserve">Twitter </w:t>
      </w:r>
      <w:r w:rsidR="002C72A4" w:rsidRPr="0011405F">
        <w:rPr>
          <w:sz w:val="20"/>
          <w:szCs w:val="18"/>
          <w:lang w:val="en-US"/>
        </w:rPr>
        <w:t xml:space="preserve">messages </w:t>
      </w:r>
      <w:r>
        <w:rPr>
          <w:sz w:val="20"/>
          <w:szCs w:val="18"/>
          <w:lang w:val="en-US"/>
        </w:rPr>
        <w:t xml:space="preserve">or </w:t>
      </w:r>
      <w:r w:rsidR="002C72A4" w:rsidRPr="0011405F">
        <w:rPr>
          <w:sz w:val="20"/>
          <w:szCs w:val="18"/>
          <w:lang w:val="en-US"/>
        </w:rPr>
        <w:t xml:space="preserve">especially </w:t>
      </w:r>
      <w:r>
        <w:rPr>
          <w:sz w:val="20"/>
          <w:szCs w:val="18"/>
          <w:lang w:val="en-US"/>
        </w:rPr>
        <w:t xml:space="preserve">to </w:t>
      </w:r>
      <w:r w:rsidR="002C72A4" w:rsidRPr="0011405F">
        <w:rPr>
          <w:sz w:val="20"/>
          <w:szCs w:val="18"/>
          <w:lang w:val="en-US"/>
        </w:rPr>
        <w:t xml:space="preserve">the tweets of national institutions and executives. This </w:t>
      </w:r>
      <w:r>
        <w:rPr>
          <w:sz w:val="20"/>
          <w:szCs w:val="18"/>
          <w:lang w:val="en-US"/>
        </w:rPr>
        <w:t xml:space="preserve">clearly </w:t>
      </w:r>
      <w:r w:rsidR="002C72A4" w:rsidRPr="0011405F">
        <w:rPr>
          <w:sz w:val="20"/>
          <w:szCs w:val="18"/>
          <w:lang w:val="en-US"/>
        </w:rPr>
        <w:t xml:space="preserve">reaffirms </w:t>
      </w:r>
      <w:r w:rsidR="00EB415C">
        <w:rPr>
          <w:sz w:val="20"/>
          <w:szCs w:val="18"/>
          <w:lang w:val="en-US"/>
        </w:rPr>
        <w:t xml:space="preserve">a </w:t>
      </w:r>
      <w:r>
        <w:rPr>
          <w:sz w:val="20"/>
          <w:szCs w:val="18"/>
          <w:lang w:val="en-US"/>
        </w:rPr>
        <w:t>rather</w:t>
      </w:r>
      <w:r w:rsidR="00EB415C">
        <w:rPr>
          <w:sz w:val="20"/>
          <w:szCs w:val="18"/>
          <w:lang w:val="en-US"/>
        </w:rPr>
        <w:t xml:space="preserve"> technocratic </w:t>
      </w:r>
      <w:r>
        <w:rPr>
          <w:sz w:val="20"/>
          <w:szCs w:val="18"/>
          <w:lang w:val="en-US"/>
        </w:rPr>
        <w:t xml:space="preserve">language </w:t>
      </w:r>
      <w:r w:rsidR="00EB415C">
        <w:rPr>
          <w:sz w:val="20"/>
          <w:szCs w:val="18"/>
          <w:lang w:val="en-US"/>
        </w:rPr>
        <w:t xml:space="preserve">of supranational </w:t>
      </w:r>
      <w:r w:rsidR="002C72A4" w:rsidRPr="0011405F">
        <w:rPr>
          <w:sz w:val="20"/>
          <w:szCs w:val="18"/>
          <w:lang w:val="en-US"/>
        </w:rPr>
        <w:t xml:space="preserve">communication </w:t>
      </w:r>
      <w:r w:rsidR="00EB415C">
        <w:rPr>
          <w:sz w:val="20"/>
          <w:szCs w:val="18"/>
          <w:lang w:val="en-US"/>
        </w:rPr>
        <w:t xml:space="preserve">that has been </w:t>
      </w:r>
      <w:r w:rsidR="00EC07E0">
        <w:rPr>
          <w:sz w:val="20"/>
          <w:szCs w:val="18"/>
          <w:lang w:val="en-US"/>
        </w:rPr>
        <w:t xml:space="preserve">found </w:t>
      </w:r>
      <w:r w:rsidR="00EB415C">
        <w:rPr>
          <w:sz w:val="20"/>
          <w:szCs w:val="18"/>
          <w:lang w:val="en-US"/>
        </w:rPr>
        <w:t xml:space="preserve">in press releases </w:t>
      </w:r>
      <w:r>
        <w:rPr>
          <w:sz w:val="20"/>
          <w:szCs w:val="18"/>
          <w:lang w:val="en-US"/>
        </w:rPr>
        <w:t xml:space="preserve">as well </w:t>
      </w:r>
      <w:r w:rsidR="002C72A4" w:rsidRPr="0011405F">
        <w:rPr>
          <w:sz w:val="20"/>
          <w:szCs w:val="18"/>
          <w:lang w:val="en-US"/>
        </w:rPr>
        <w:fldChar w:fldCharType="begin"/>
      </w:r>
      <w:r w:rsidR="00061E08">
        <w:rPr>
          <w:sz w:val="20"/>
          <w:szCs w:val="18"/>
          <w:lang w:val="en-US"/>
        </w:rPr>
        <w:instrText xml:space="preserve"> ADDIN ZOTERO_ITEM CSL_CITATION {"citationID":"B3sU2PoN","properties":{"formattedCitation":"(Rauh 2021b)","plainCitation":"(Rauh 2021b)","noteIndex":0},"citationItems":[{"id":6961,"uris":["http://zotero.org/groups/2912652/items/HR4R9X5A"],"uri":["http://zotero.org/groups/2912652/items/HR4R9X5A"],"itemData":{"id":6961,"type":"paper-conference","abstract":"The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schema":"https://github.com/citation-style-language/schema/raw/master/csl-citation.json"} </w:instrText>
      </w:r>
      <w:r w:rsidR="002C72A4" w:rsidRPr="0011405F">
        <w:rPr>
          <w:sz w:val="20"/>
          <w:szCs w:val="18"/>
          <w:lang w:val="en-US"/>
        </w:rPr>
        <w:fldChar w:fldCharType="separate"/>
      </w:r>
      <w:r w:rsidR="002C72A4" w:rsidRPr="0029563D">
        <w:rPr>
          <w:rFonts w:cs="Calibri"/>
          <w:sz w:val="20"/>
          <w:lang w:val="en-US"/>
        </w:rPr>
        <w:t>(Rauh 2021b)</w:t>
      </w:r>
      <w:r w:rsidR="002C72A4" w:rsidRPr="0011405F">
        <w:rPr>
          <w:sz w:val="20"/>
          <w:szCs w:val="18"/>
          <w:lang w:val="en-US"/>
        </w:rPr>
        <w:fldChar w:fldCharType="end"/>
      </w:r>
      <w:r w:rsidR="002C72A4" w:rsidRPr="0011405F">
        <w:rPr>
          <w:sz w:val="20"/>
          <w:szCs w:val="18"/>
          <w:lang w:val="en-US"/>
        </w:rPr>
        <w:t>.</w:t>
      </w:r>
    </w:p>
    <w:p w14:paraId="3129C552" w14:textId="10E8861B" w:rsidR="002C72A4" w:rsidRPr="0011405F" w:rsidRDefault="00E97B0A" w:rsidP="002C72A4">
      <w:pPr>
        <w:spacing w:before="120" w:after="0" w:line="240" w:lineRule="auto"/>
        <w:jc w:val="both"/>
        <w:rPr>
          <w:sz w:val="20"/>
          <w:szCs w:val="18"/>
          <w:lang w:val="en-US"/>
        </w:rPr>
      </w:pPr>
      <w:r>
        <w:rPr>
          <w:sz w:val="20"/>
          <w:szCs w:val="18"/>
          <w:lang w:val="en-US"/>
        </w:rPr>
        <w:t xml:space="preserve">But </w:t>
      </w:r>
      <w:r w:rsidR="002C72A4" w:rsidRPr="0011405F">
        <w:rPr>
          <w:sz w:val="20"/>
          <w:szCs w:val="18"/>
          <w:lang w:val="en-US"/>
        </w:rPr>
        <w:t xml:space="preserve">notable variation within the supranational population exists. Based on standardized averages of the three indicators, the messages by current Commission President Von der Leyen, Commissioners Timmermans and Vestager, </w:t>
      </w:r>
      <w:del w:id="162" w:author="Uluışık" w:date="2021-10-22T13:46:00Z">
        <w:r w:rsidR="002C72A4" w:rsidRPr="0011405F" w:rsidDel="002E568F">
          <w:rPr>
            <w:sz w:val="20"/>
            <w:szCs w:val="18"/>
            <w:lang w:val="en-US"/>
          </w:rPr>
          <w:delText>as well as</w:delText>
        </w:r>
      </w:del>
      <w:ins w:id="163" w:author="Uluışık" w:date="2021-10-22T13:46:00Z">
        <w:r w:rsidR="002E568F">
          <w:rPr>
            <w:sz w:val="20"/>
            <w:szCs w:val="18"/>
            <w:lang w:val="en-US"/>
          </w:rPr>
          <w:t>and</w:t>
        </w:r>
      </w:ins>
      <w:r w:rsidR="002C72A4" w:rsidRPr="0011405F">
        <w:rPr>
          <w:sz w:val="20"/>
          <w:szCs w:val="18"/>
          <w:lang w:val="en-US"/>
        </w:rPr>
        <w:t xml:space="preserve"> Matthew Baldwin (European Coordinator for Road Safety) are easiest to understand. The least accessible messages </w:t>
      </w:r>
      <w:del w:id="164" w:author="Uluışık" w:date="2021-10-21T18:55:00Z">
        <w:r w:rsidR="002C72A4" w:rsidRPr="0011405F" w:rsidDel="00B5796C">
          <w:rPr>
            <w:sz w:val="20"/>
            <w:szCs w:val="18"/>
            <w:lang w:val="en-US"/>
          </w:rPr>
          <w:delText>-</w:delText>
        </w:r>
      </w:del>
      <w:ins w:id="165" w:author="Uluışık" w:date="2021-10-21T18:55:00Z">
        <w:r w:rsidR="00B5796C">
          <w:rPr>
            <w:sz w:val="20"/>
            <w:szCs w:val="18"/>
            <w:lang w:val="en-US"/>
          </w:rPr>
          <w:t>–</w:t>
        </w:r>
      </w:ins>
      <w:r w:rsidR="002C72A4" w:rsidRPr="0011405F">
        <w:rPr>
          <w:sz w:val="20"/>
          <w:szCs w:val="18"/>
          <w:lang w:val="en-US"/>
        </w:rPr>
        <w:t xml:space="preserve"> on average </w:t>
      </w:r>
      <w:del w:id="166" w:author="Uluışık" w:date="2021-10-21T18:55:00Z">
        <w:r w:rsidR="002C72A4" w:rsidRPr="0011405F" w:rsidDel="00B5796C">
          <w:rPr>
            <w:sz w:val="20"/>
            <w:szCs w:val="18"/>
            <w:lang w:val="en-US"/>
          </w:rPr>
          <w:delText>-</w:delText>
        </w:r>
      </w:del>
      <w:ins w:id="167" w:author="Uluışık" w:date="2021-10-21T18:55:00Z">
        <w:r w:rsidR="00B5796C">
          <w:rPr>
            <w:sz w:val="20"/>
            <w:szCs w:val="18"/>
            <w:lang w:val="en-US"/>
          </w:rPr>
          <w:t>–</w:t>
        </w:r>
      </w:ins>
      <w:r w:rsidR="002C72A4" w:rsidRPr="0011405F">
        <w:rPr>
          <w:sz w:val="20"/>
          <w:szCs w:val="18"/>
          <w:lang w:val="en-US"/>
        </w:rPr>
        <w:t xml:space="preserve"> are sent by the European Maritime Safety Agency, by the Commission Director-General for Competition Policy (ironically headed by the clearly communicating Margrethe Vestager), Justice Commissioner Reynders, and the European </w:t>
      </w:r>
      <w:proofErr w:type="spellStart"/>
      <w:r w:rsidR="006A096C" w:rsidRPr="00CE2D23">
        <w:rPr>
          <w:sz w:val="20"/>
          <w:szCs w:val="18"/>
          <w:lang w:val="en-US"/>
        </w:rPr>
        <w:t>Defen</w:t>
      </w:r>
      <w:ins w:id="168" w:author="Uluışık" w:date="2021-10-21T18:56:00Z">
        <w:r w:rsidR="00B5796C">
          <w:rPr>
            <w:sz w:val="20"/>
            <w:szCs w:val="18"/>
            <w:lang w:val="en-US"/>
          </w:rPr>
          <w:t>c</w:t>
        </w:r>
      </w:ins>
      <w:del w:id="169" w:author="Uluışık" w:date="2021-10-21T18:56:00Z">
        <w:r w:rsidR="006A096C" w:rsidRPr="00CE2D23" w:rsidDel="00B5796C">
          <w:rPr>
            <w:sz w:val="20"/>
            <w:szCs w:val="18"/>
            <w:lang w:val="en-US"/>
          </w:rPr>
          <w:delText>s</w:delText>
        </w:r>
      </w:del>
      <w:r w:rsidR="006A096C" w:rsidRPr="00CE2D23">
        <w:rPr>
          <w:sz w:val="20"/>
          <w:szCs w:val="18"/>
          <w:lang w:val="en-US"/>
        </w:rPr>
        <w:t>e</w:t>
      </w:r>
      <w:proofErr w:type="spellEnd"/>
      <w:r w:rsidR="002C72A4" w:rsidRPr="0011405F">
        <w:rPr>
          <w:sz w:val="20"/>
          <w:szCs w:val="18"/>
          <w:lang w:val="en-US"/>
        </w:rPr>
        <w:t xml:space="preserve"> Agency. Averaged across indicators, </w:t>
      </w:r>
      <w:r>
        <w:rPr>
          <w:sz w:val="20"/>
          <w:szCs w:val="18"/>
          <w:lang w:val="en-US"/>
        </w:rPr>
        <w:t xml:space="preserve">supranational </w:t>
      </w:r>
      <w:r w:rsidR="002C72A4" w:rsidRPr="0011405F">
        <w:rPr>
          <w:sz w:val="20"/>
          <w:szCs w:val="18"/>
          <w:lang w:val="en-US"/>
        </w:rPr>
        <w:t xml:space="preserve">tweets from </w:t>
      </w:r>
      <w:r>
        <w:rPr>
          <w:sz w:val="20"/>
          <w:szCs w:val="18"/>
          <w:lang w:val="en-US"/>
        </w:rPr>
        <w:t>personal</w:t>
      </w:r>
      <w:r w:rsidR="002C72A4" w:rsidRPr="0011405F">
        <w:rPr>
          <w:sz w:val="20"/>
          <w:szCs w:val="18"/>
          <w:lang w:val="en-US"/>
        </w:rPr>
        <w:t xml:space="preserve"> </w:t>
      </w:r>
      <w:r>
        <w:rPr>
          <w:sz w:val="20"/>
          <w:szCs w:val="18"/>
          <w:lang w:val="en-US"/>
        </w:rPr>
        <w:t xml:space="preserve">accounts </w:t>
      </w:r>
      <w:r w:rsidR="00EB415C">
        <w:rPr>
          <w:sz w:val="20"/>
          <w:szCs w:val="18"/>
          <w:lang w:val="en-US"/>
        </w:rPr>
        <w:t>tend to be</w:t>
      </w:r>
      <w:r w:rsidR="00EB415C" w:rsidRPr="0011405F">
        <w:rPr>
          <w:sz w:val="20"/>
          <w:szCs w:val="18"/>
          <w:lang w:val="en-US"/>
        </w:rPr>
        <w:t xml:space="preserve"> </w:t>
      </w:r>
      <w:r w:rsidR="002C72A4" w:rsidRPr="0011405F">
        <w:rPr>
          <w:sz w:val="20"/>
          <w:szCs w:val="18"/>
          <w:lang w:val="en-US"/>
        </w:rPr>
        <w:t xml:space="preserve">easier to </w:t>
      </w:r>
      <w:r w:rsidR="00EB415C">
        <w:rPr>
          <w:sz w:val="20"/>
          <w:szCs w:val="18"/>
          <w:lang w:val="en-US"/>
        </w:rPr>
        <w:t>comprehend</w:t>
      </w:r>
      <w:r w:rsidR="00EB415C" w:rsidRPr="0011405F">
        <w:rPr>
          <w:sz w:val="20"/>
          <w:szCs w:val="18"/>
          <w:lang w:val="en-US"/>
        </w:rPr>
        <w:t xml:space="preserve"> </w:t>
      </w:r>
      <w:r w:rsidR="002C72A4" w:rsidRPr="0011405F">
        <w:rPr>
          <w:sz w:val="20"/>
          <w:szCs w:val="18"/>
          <w:lang w:val="en-US"/>
        </w:rPr>
        <w:t>than tweets from institutional accounts.</w:t>
      </w:r>
    </w:p>
    <w:p w14:paraId="2DAB9E9C" w14:textId="77777777" w:rsidR="0063237A" w:rsidRPr="0011405F" w:rsidRDefault="0063237A" w:rsidP="002C72A4">
      <w:pPr>
        <w:spacing w:before="120" w:after="0" w:line="240" w:lineRule="auto"/>
        <w:jc w:val="both"/>
        <w:rPr>
          <w:sz w:val="20"/>
          <w:szCs w:val="18"/>
          <w:lang w:val="en-US"/>
        </w:rPr>
      </w:pPr>
    </w:p>
    <w:p w14:paraId="474EFB27" w14:textId="6FA81010" w:rsidR="002C72A4" w:rsidRPr="0011405F" w:rsidRDefault="001C0E97" w:rsidP="002C72A4">
      <w:pPr>
        <w:spacing w:after="0" w:line="240" w:lineRule="auto"/>
        <w:jc w:val="both"/>
        <w:rPr>
          <w:i/>
          <w:sz w:val="20"/>
          <w:szCs w:val="18"/>
          <w:lang w:val="en-US"/>
        </w:rPr>
      </w:pPr>
      <w:r>
        <w:rPr>
          <w:i/>
          <w:sz w:val="20"/>
          <w:szCs w:val="18"/>
          <w:lang w:val="en-US"/>
        </w:rPr>
        <w:lastRenderedPageBreak/>
        <w:t>4</w:t>
      </w:r>
      <w:r w:rsidR="002C72A4" w:rsidRPr="0011405F">
        <w:rPr>
          <w:i/>
          <w:sz w:val="20"/>
          <w:szCs w:val="18"/>
          <w:lang w:val="en-US"/>
        </w:rPr>
        <w:t>.</w:t>
      </w:r>
      <w:r>
        <w:rPr>
          <w:i/>
          <w:sz w:val="20"/>
          <w:szCs w:val="18"/>
          <w:lang w:val="en-US"/>
        </w:rPr>
        <w:t>2.</w:t>
      </w:r>
      <w:r w:rsidR="002C72A4" w:rsidRPr="0011405F">
        <w:rPr>
          <w:i/>
          <w:sz w:val="20"/>
          <w:szCs w:val="18"/>
          <w:lang w:val="en-US"/>
        </w:rPr>
        <w:t xml:space="preserve"> Media </w:t>
      </w:r>
      <w:r>
        <w:rPr>
          <w:i/>
          <w:sz w:val="20"/>
          <w:szCs w:val="18"/>
          <w:lang w:val="en-US"/>
        </w:rPr>
        <w:t>content</w:t>
      </w:r>
    </w:p>
    <w:p w14:paraId="752BD556" w14:textId="16E8F5B8" w:rsidR="00080D7A" w:rsidRPr="00EC07E0" w:rsidRDefault="002C72A4" w:rsidP="002C72A4">
      <w:pPr>
        <w:spacing w:before="120" w:after="0" w:line="240" w:lineRule="auto"/>
        <w:jc w:val="both"/>
        <w:rPr>
          <w:sz w:val="20"/>
          <w:szCs w:val="20"/>
          <w:lang w:val="de-DE"/>
        </w:rPr>
      </w:pPr>
      <w:r w:rsidRPr="0011405F">
        <w:rPr>
          <w:sz w:val="20"/>
          <w:szCs w:val="18"/>
          <w:lang w:val="en-US"/>
        </w:rPr>
        <w:t xml:space="preserve">Beyond text, </w:t>
      </w:r>
      <w:r w:rsidR="00E33C6C">
        <w:rPr>
          <w:sz w:val="20"/>
          <w:szCs w:val="18"/>
          <w:lang w:val="en-US"/>
        </w:rPr>
        <w:t xml:space="preserve">social media </w:t>
      </w:r>
      <w:ins w:id="170" w:author="Uluışık" w:date="2021-10-21T18:59:00Z">
        <w:r w:rsidR="00B5796C">
          <w:rPr>
            <w:sz w:val="20"/>
            <w:szCs w:val="18"/>
            <w:lang w:val="en-US"/>
          </w:rPr>
          <w:t xml:space="preserve">– </w:t>
        </w:r>
      </w:ins>
      <w:del w:id="171" w:author="Uluışık" w:date="2021-10-21T18:59:00Z">
        <w:r w:rsidR="00E33C6C" w:rsidDel="00B5796C">
          <w:rPr>
            <w:sz w:val="20"/>
            <w:szCs w:val="18"/>
            <w:lang w:val="en-US"/>
          </w:rPr>
          <w:delText xml:space="preserve">and </w:delText>
        </w:r>
      </w:del>
      <w:r w:rsidRPr="0011405F">
        <w:rPr>
          <w:sz w:val="20"/>
          <w:szCs w:val="18"/>
          <w:lang w:val="en-US"/>
        </w:rPr>
        <w:t>Twitter</w:t>
      </w:r>
      <w:del w:id="172" w:author="Uluışık" w:date="2021-10-21T18:59:00Z">
        <w:r w:rsidR="00E33C6C" w:rsidDel="00B5796C">
          <w:rPr>
            <w:sz w:val="20"/>
            <w:szCs w:val="18"/>
            <w:lang w:val="en-US"/>
          </w:rPr>
          <w:delText>,</w:delText>
        </w:r>
      </w:del>
      <w:r w:rsidRPr="0011405F">
        <w:rPr>
          <w:sz w:val="20"/>
          <w:szCs w:val="18"/>
          <w:lang w:val="en-US"/>
        </w:rPr>
        <w:t xml:space="preserve"> </w:t>
      </w:r>
      <w:r w:rsidR="00E33C6C">
        <w:rPr>
          <w:sz w:val="20"/>
          <w:szCs w:val="18"/>
          <w:lang w:val="en-US"/>
        </w:rPr>
        <w:t>in particular</w:t>
      </w:r>
      <w:del w:id="173" w:author="Uluışık" w:date="2021-10-21T18:59:00Z">
        <w:r w:rsidR="00E33C6C" w:rsidDel="00B5796C">
          <w:rPr>
            <w:sz w:val="20"/>
            <w:szCs w:val="18"/>
            <w:lang w:val="en-US"/>
          </w:rPr>
          <w:delText>,</w:delText>
        </w:r>
      </w:del>
      <w:ins w:id="174" w:author="Uluışık" w:date="2021-10-21T18:59:00Z">
        <w:r w:rsidR="00B5796C">
          <w:rPr>
            <w:sz w:val="20"/>
            <w:szCs w:val="18"/>
            <w:lang w:val="en-US"/>
          </w:rPr>
          <w:t xml:space="preserve"> –</w:t>
        </w:r>
      </w:ins>
      <w:r w:rsidR="00E33C6C">
        <w:rPr>
          <w:sz w:val="20"/>
          <w:szCs w:val="18"/>
          <w:lang w:val="en-US"/>
        </w:rPr>
        <w:t xml:space="preserve"> </w:t>
      </w:r>
      <w:r w:rsidRPr="0011405F">
        <w:rPr>
          <w:sz w:val="20"/>
          <w:szCs w:val="18"/>
          <w:lang w:val="en-US"/>
        </w:rPr>
        <w:t xml:space="preserve">offer multimedia features designed to attract attention and generate engagement. </w:t>
      </w:r>
      <w:r w:rsidR="00E33C6C">
        <w:rPr>
          <w:sz w:val="20"/>
          <w:szCs w:val="18"/>
          <w:lang w:val="en-US"/>
        </w:rPr>
        <w:t>S</w:t>
      </w:r>
      <w:r w:rsidR="00E33C6C" w:rsidRPr="0029563D">
        <w:rPr>
          <w:sz w:val="20"/>
          <w:szCs w:val="20"/>
        </w:rPr>
        <w:t xml:space="preserve">ymbols, pictures, or </w:t>
      </w:r>
      <w:r w:rsidR="00E33C6C">
        <w:rPr>
          <w:sz w:val="20"/>
          <w:szCs w:val="20"/>
        </w:rPr>
        <w:t>audio-visual</w:t>
      </w:r>
      <w:ins w:id="175" w:author="Uluışık" w:date="2021-10-22T14:10:00Z">
        <w:r w:rsidR="00567B1E">
          <w:rPr>
            <w:sz w:val="20"/>
            <w:szCs w:val="20"/>
          </w:rPr>
          <w:t>s</w:t>
        </w:r>
      </w:ins>
      <w:r w:rsidR="00E33C6C">
        <w:rPr>
          <w:sz w:val="20"/>
          <w:szCs w:val="20"/>
        </w:rPr>
        <w:t xml:space="preserve"> </w:t>
      </w:r>
      <w:r w:rsidR="00E33C6C" w:rsidRPr="0029563D">
        <w:rPr>
          <w:sz w:val="20"/>
          <w:szCs w:val="20"/>
        </w:rPr>
        <w:t>transmit large amount</w:t>
      </w:r>
      <w:r w:rsidR="00E33C6C">
        <w:rPr>
          <w:sz w:val="20"/>
          <w:szCs w:val="20"/>
        </w:rPr>
        <w:t>s</w:t>
      </w:r>
      <w:r w:rsidR="00E33C6C" w:rsidRPr="0029563D">
        <w:rPr>
          <w:sz w:val="20"/>
          <w:szCs w:val="20"/>
        </w:rPr>
        <w:t xml:space="preserve"> of </w:t>
      </w:r>
      <w:r w:rsidR="00E33C6C">
        <w:rPr>
          <w:sz w:val="20"/>
          <w:szCs w:val="20"/>
        </w:rPr>
        <w:t xml:space="preserve">non-textual </w:t>
      </w:r>
      <w:r w:rsidR="00E33C6C" w:rsidRPr="0029563D">
        <w:rPr>
          <w:sz w:val="20"/>
          <w:szCs w:val="20"/>
        </w:rPr>
        <w:t>information</w:t>
      </w:r>
      <w:r w:rsidR="00E33C6C">
        <w:rPr>
          <w:sz w:val="20"/>
          <w:szCs w:val="20"/>
        </w:rPr>
        <w:t>, thereby aiding message comprehension</w:t>
      </w:r>
      <w:r w:rsidR="00E33C6C" w:rsidRPr="0029563D">
        <w:rPr>
          <w:sz w:val="20"/>
          <w:szCs w:val="20"/>
        </w:rPr>
        <w:t xml:space="preserve"> </w:t>
      </w:r>
      <w:r w:rsidR="00E33C6C" w:rsidRPr="00CE2D23">
        <w:rPr>
          <w:sz w:val="20"/>
          <w:szCs w:val="20"/>
        </w:rPr>
        <w:fldChar w:fldCharType="begin"/>
      </w:r>
      <w:r w:rsidR="00080D7A">
        <w:rPr>
          <w:sz w:val="20"/>
          <w:szCs w:val="20"/>
        </w:rPr>
        <w:instrText xml:space="preserve"> ADDIN ZOTERO_ITEM CSL_CITATION {"citationID":"FIvpiqTw","properties":{"formattedCitation":"(Tang and Hew 2018)","plainCitation":"(Tang and Hew 2018)","noteIndex":0},"citationItems":[{"id":6980,"uris":["http://zotero.org/groups/2912652/items/RSK838UU"],"uri":["http://zotero.org/groups/2912652/items/RSK838UU"],"itemData":{"id":6980,"type":"paper-conference","abstract":"Using emoticons, emoji, and stickers can supplement the lack of human nonverbal cues in computer-mediated environment. Although the use of emoticons, emoji, and stickers has become a common practice, we lack a comprehensive understanding of its communicative function, its impact on online user interactions, the characteristics of user behavior, and user motives. This study is by far the first review to systematically categorize and conclude the studies on using emoticons, emoji, and stickers in computer-mediated communications. We searched related literature in 11 databases and reviewed 50 empirical studies. We then summarized the characteristics of previous studies and the major topics and findings in an inductive approach. The results show that proper use of emoticons, emoji, and stickers, especially positive emoticons, is conducive to both relationship formation and cognitive understanding. They not only help participants express emotions and manage interrelations but also function as words to aid message comprehension.","collection-title":"Educational Communications and Technology Yearbook","container-title":"New Media for Educational Change","DOI":"10.1007/978-981-10-8896-4_16","event-place":"Singapore","ISBN":"978-981-10-8896-4","language":"en","page":"191-201","publisher":"Springer","publisher-place":"Singapore","source":"Springer Link","title":"Emoticon, Emoji, and Sticker Use in Computer-Mediated Communications: Understanding Its Communicative Function, Impact, User Behavior, and Motive","title-short":"Emoticon, Emoji, and Sticker Use in Computer-Mediated Communications","author":[{"family":"Tang","given":"Ying"},{"family":"Hew","given":"Khe Foon"}],"editor":[{"family":"Deng","given":"Liping"},{"family":"Ma","given":"Will W. K."},{"family":"Fong","given":"Cheuk Wai Rose"}],"issued":{"date-parts":[["2018"]]}}}],"schema":"https://github.com/citation-style-language/schema/raw/master/csl-citation.json"} </w:instrText>
      </w:r>
      <w:r w:rsidR="00E33C6C" w:rsidRPr="00CE2D23">
        <w:rPr>
          <w:sz w:val="20"/>
          <w:szCs w:val="20"/>
        </w:rPr>
        <w:fldChar w:fldCharType="separate"/>
      </w:r>
      <w:r w:rsidR="00E33C6C" w:rsidRPr="0032464D">
        <w:rPr>
          <w:rFonts w:ascii="Cambria" w:hAnsi="Cambria"/>
          <w:sz w:val="20"/>
        </w:rPr>
        <w:t>(Tang and Hew 2018)</w:t>
      </w:r>
      <w:r w:rsidR="00E33C6C" w:rsidRPr="00CE2D23">
        <w:rPr>
          <w:sz w:val="20"/>
          <w:szCs w:val="20"/>
        </w:rPr>
        <w:fldChar w:fldCharType="end"/>
      </w:r>
      <w:r w:rsidR="00E33C6C">
        <w:rPr>
          <w:sz w:val="20"/>
          <w:szCs w:val="20"/>
        </w:rPr>
        <w:t xml:space="preserve">. We asses whether and to what extent </w:t>
      </w:r>
      <w:r w:rsidRPr="0011405F">
        <w:rPr>
          <w:sz w:val="20"/>
          <w:szCs w:val="18"/>
          <w:lang w:val="en-US"/>
        </w:rPr>
        <w:t>supranational actors use this additional communication potential</w:t>
      </w:r>
      <w:del w:id="176" w:author="Uluışık" w:date="2021-10-21T19:00:00Z">
        <w:r w:rsidR="00E33C6C" w:rsidDel="00B5796C">
          <w:rPr>
            <w:sz w:val="20"/>
            <w:szCs w:val="18"/>
            <w:lang w:val="en-US"/>
          </w:rPr>
          <w:delText>,</w:delText>
        </w:r>
      </w:del>
      <w:r w:rsidR="00E33C6C">
        <w:rPr>
          <w:sz w:val="20"/>
          <w:szCs w:val="18"/>
          <w:lang w:val="en-US"/>
        </w:rPr>
        <w:t xml:space="preserve"> </w:t>
      </w:r>
      <w:r w:rsidR="00080D7A">
        <w:rPr>
          <w:sz w:val="20"/>
          <w:szCs w:val="18"/>
          <w:lang w:val="en-US"/>
        </w:rPr>
        <w:t>by retrieving embedded pictures, videos, and external links form the URL entities field in the Twitter API</w:t>
      </w:r>
      <w:ins w:id="177" w:author="Uluışık" w:date="2021-10-22T14:10:00Z">
        <w:r w:rsidR="00567B1E">
          <w:rPr>
            <w:sz w:val="20"/>
            <w:szCs w:val="18"/>
            <w:lang w:val="en-US"/>
          </w:rPr>
          <w:t>,</w:t>
        </w:r>
      </w:ins>
      <w:r w:rsidR="00080D7A">
        <w:rPr>
          <w:sz w:val="20"/>
          <w:szCs w:val="18"/>
          <w:lang w:val="en-US"/>
        </w:rPr>
        <w:t xml:space="preserve"> and by collecting emojis and other special symbols from the tweet text. </w:t>
      </w:r>
      <w:r w:rsidR="00A66FC8" w:rsidRPr="00D4673B">
        <w:rPr>
          <w:sz w:val="20"/>
          <w:szCs w:val="20"/>
          <w:lang w:val="en-US"/>
        </w:rPr>
        <w:fldChar w:fldCharType="begin"/>
      </w:r>
      <w:r w:rsidR="00A66FC8" w:rsidRPr="00D4673B">
        <w:rPr>
          <w:sz w:val="20"/>
          <w:szCs w:val="20"/>
          <w:lang w:val="en-US"/>
        </w:rPr>
        <w:instrText xml:space="preserve"> REF _Ref83752583 \h  \* MERGEFORMAT </w:instrText>
      </w:r>
      <w:r w:rsidR="00A66FC8" w:rsidRPr="00D4673B">
        <w:rPr>
          <w:sz w:val="20"/>
          <w:szCs w:val="20"/>
          <w:lang w:val="en-US"/>
        </w:rPr>
      </w:r>
      <w:r w:rsidR="00A66FC8" w:rsidRPr="00D4673B">
        <w:rPr>
          <w:sz w:val="20"/>
          <w:szCs w:val="20"/>
          <w:lang w:val="en-US"/>
        </w:rPr>
        <w:fldChar w:fldCharType="separate"/>
      </w:r>
      <w:r w:rsidR="00172ECB" w:rsidRPr="00172ECB">
        <w:rPr>
          <w:bCs/>
          <w:sz w:val="20"/>
          <w:szCs w:val="20"/>
          <w:lang w:val="en-US"/>
        </w:rPr>
        <w:t xml:space="preserve">Figure </w:t>
      </w:r>
      <w:r w:rsidR="00172ECB" w:rsidRPr="00172ECB">
        <w:rPr>
          <w:bCs/>
          <w:noProof/>
          <w:sz w:val="20"/>
          <w:szCs w:val="20"/>
          <w:lang w:val="en-US"/>
        </w:rPr>
        <w:t>3</w:t>
      </w:r>
      <w:r w:rsidR="00A66FC8" w:rsidRPr="00D4673B">
        <w:rPr>
          <w:sz w:val="20"/>
          <w:szCs w:val="20"/>
          <w:lang w:val="en-US"/>
        </w:rPr>
        <w:fldChar w:fldCharType="end"/>
      </w:r>
      <w:del w:id="178" w:author="Uluışık" w:date="2021-10-21T19:01:00Z">
        <w:r w:rsidRPr="00D4673B" w:rsidDel="00B5796C">
          <w:rPr>
            <w:sz w:val="20"/>
            <w:szCs w:val="20"/>
            <w:lang w:val="en-US"/>
          </w:rPr>
          <w:fldChar w:fldCharType="begin"/>
        </w:r>
        <w:r w:rsidRPr="00A66FC8" w:rsidDel="00B5796C">
          <w:rPr>
            <w:sz w:val="20"/>
            <w:szCs w:val="20"/>
            <w:lang w:val="en-US"/>
          </w:rPr>
          <w:delInstrText xml:space="preserve"> REF _Ref75359496 \h  \* MERGEFORMAT </w:delInstrText>
        </w:r>
        <w:r w:rsidRPr="00D4673B" w:rsidDel="00B5796C">
          <w:rPr>
            <w:sz w:val="20"/>
            <w:szCs w:val="20"/>
            <w:lang w:val="en-US"/>
          </w:rPr>
        </w:r>
        <w:r w:rsidRPr="00D4673B" w:rsidDel="00B5796C">
          <w:rPr>
            <w:sz w:val="20"/>
            <w:szCs w:val="20"/>
            <w:lang w:val="en-US"/>
          </w:rPr>
          <w:fldChar w:fldCharType="separate"/>
        </w:r>
        <w:r w:rsidR="00172ECB" w:rsidDel="00B5796C">
          <w:rPr>
            <w:b/>
            <w:bCs/>
            <w:sz w:val="20"/>
            <w:szCs w:val="20"/>
            <w:lang w:val="en-US"/>
          </w:rPr>
          <w:delText>Error! Reference source not found.</w:delText>
        </w:r>
        <w:r w:rsidRPr="00D4673B" w:rsidDel="00B5796C">
          <w:rPr>
            <w:sz w:val="20"/>
            <w:szCs w:val="20"/>
            <w:lang w:val="en-US"/>
          </w:rPr>
          <w:fldChar w:fldCharType="end"/>
        </w:r>
      </w:del>
      <w:r w:rsidR="00080D7A" w:rsidRPr="00A66FC8">
        <w:rPr>
          <w:sz w:val="20"/>
          <w:szCs w:val="20"/>
          <w:lang w:val="de-DE"/>
        </w:rPr>
        <w:t xml:space="preserve"> </w:t>
      </w:r>
      <w:proofErr w:type="spellStart"/>
      <w:r w:rsidR="00080D7A" w:rsidRPr="00EC07E0">
        <w:rPr>
          <w:sz w:val="20"/>
          <w:szCs w:val="20"/>
          <w:lang w:val="de-DE"/>
        </w:rPr>
        <w:t>benchmarks</w:t>
      </w:r>
      <w:proofErr w:type="spellEnd"/>
      <w:r w:rsidR="00080D7A" w:rsidRPr="00EC07E0">
        <w:rPr>
          <w:sz w:val="20"/>
          <w:szCs w:val="20"/>
          <w:lang w:val="de-DE"/>
        </w:rPr>
        <w:t xml:space="preserve"> </w:t>
      </w:r>
      <w:proofErr w:type="spellStart"/>
      <w:r w:rsidR="00080D7A" w:rsidRPr="00EC07E0">
        <w:rPr>
          <w:sz w:val="20"/>
          <w:szCs w:val="20"/>
          <w:lang w:val="de-DE"/>
        </w:rPr>
        <w:t>the</w:t>
      </w:r>
      <w:proofErr w:type="spellEnd"/>
      <w:r w:rsidR="00080D7A" w:rsidRPr="00EC07E0">
        <w:rPr>
          <w:sz w:val="20"/>
          <w:szCs w:val="20"/>
          <w:lang w:val="de-DE"/>
        </w:rPr>
        <w:t xml:space="preserve"> </w:t>
      </w:r>
      <w:proofErr w:type="spellStart"/>
      <w:r w:rsidR="00080D7A" w:rsidRPr="00EC07E0">
        <w:rPr>
          <w:sz w:val="20"/>
          <w:szCs w:val="20"/>
          <w:lang w:val="de-DE"/>
        </w:rPr>
        <w:t>resulting</w:t>
      </w:r>
      <w:proofErr w:type="spellEnd"/>
      <w:r w:rsidR="00080D7A" w:rsidRPr="00EC07E0">
        <w:rPr>
          <w:sz w:val="20"/>
          <w:szCs w:val="20"/>
          <w:lang w:val="de-DE"/>
        </w:rPr>
        <w:t xml:space="preserve"> </w:t>
      </w:r>
      <w:proofErr w:type="spellStart"/>
      <w:r w:rsidR="00080D7A" w:rsidRPr="00EC07E0">
        <w:rPr>
          <w:sz w:val="20"/>
          <w:szCs w:val="20"/>
          <w:lang w:val="de-DE"/>
        </w:rPr>
        <w:t>data</w:t>
      </w:r>
      <w:proofErr w:type="spellEnd"/>
      <w:r w:rsidR="00080D7A" w:rsidRPr="00EC07E0">
        <w:rPr>
          <w:sz w:val="20"/>
          <w:szCs w:val="20"/>
          <w:lang w:val="de-DE"/>
        </w:rPr>
        <w:t xml:space="preserve">. </w:t>
      </w:r>
    </w:p>
    <w:p w14:paraId="220ADEC8" w14:textId="331AABA5" w:rsidR="002C72A4" w:rsidRPr="0011405F" w:rsidRDefault="003155E3" w:rsidP="002C72A4">
      <w:pPr>
        <w:spacing w:before="120" w:after="0" w:line="240" w:lineRule="auto"/>
        <w:jc w:val="both"/>
        <w:rPr>
          <w:sz w:val="20"/>
          <w:szCs w:val="18"/>
          <w:lang w:val="en-US"/>
        </w:rPr>
      </w:pPr>
      <w:r>
        <w:rPr>
          <w:noProof/>
          <w:sz w:val="20"/>
          <w:szCs w:val="18"/>
          <w:lang w:val="de-DE" w:eastAsia="de-DE"/>
        </w:rPr>
        <w:drawing>
          <wp:inline distT="0" distB="0" distL="0" distR="0" wp14:anchorId="2BDD8F10" wp14:editId="377ACABE">
            <wp:extent cx="6184265" cy="5158105"/>
            <wp:effectExtent l="19050" t="19050" r="26035" b="2349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84265" cy="5158105"/>
                    </a:xfrm>
                    <a:prstGeom prst="rect">
                      <a:avLst/>
                    </a:prstGeom>
                    <a:noFill/>
                    <a:ln>
                      <a:solidFill>
                        <a:schemeClr val="tx1"/>
                      </a:solidFill>
                    </a:ln>
                  </pic:spPr>
                </pic:pic>
              </a:graphicData>
            </a:graphic>
          </wp:inline>
        </w:drawing>
      </w:r>
    </w:p>
    <w:p w14:paraId="161166F7" w14:textId="620DE13A" w:rsidR="002C72A4" w:rsidRPr="0011405F" w:rsidRDefault="002C72A4" w:rsidP="002C72A4">
      <w:pPr>
        <w:pStyle w:val="Beschriftung"/>
        <w:keepLines/>
        <w:jc w:val="center"/>
        <w:rPr>
          <w:color w:val="auto"/>
          <w:sz w:val="20"/>
          <w:lang w:val="en-US"/>
        </w:rPr>
      </w:pPr>
      <w:bookmarkStart w:id="179" w:name="_Ref83752583"/>
      <w:r w:rsidRPr="0011405F">
        <w:rPr>
          <w:b/>
          <w:bCs/>
          <w:color w:val="auto"/>
          <w:lang w:val="en-US"/>
        </w:rPr>
        <w:t xml:space="preserve">Figure </w:t>
      </w:r>
      <w:r w:rsidRPr="0011405F">
        <w:rPr>
          <w:b/>
          <w:bCs/>
          <w:color w:val="auto"/>
          <w:lang w:val="en-US"/>
        </w:rPr>
        <w:fldChar w:fldCharType="begin"/>
      </w:r>
      <w:r w:rsidRPr="0011405F">
        <w:rPr>
          <w:b/>
          <w:bCs/>
          <w:color w:val="auto"/>
          <w:lang w:val="en-US"/>
        </w:rPr>
        <w:instrText xml:space="preserve"> SEQ Figure \* ARABIC </w:instrText>
      </w:r>
      <w:r w:rsidRPr="0011405F">
        <w:rPr>
          <w:b/>
          <w:bCs/>
          <w:color w:val="auto"/>
          <w:lang w:val="en-US"/>
        </w:rPr>
        <w:fldChar w:fldCharType="separate"/>
      </w:r>
      <w:r w:rsidR="00172ECB">
        <w:rPr>
          <w:b/>
          <w:bCs/>
          <w:noProof/>
          <w:color w:val="auto"/>
          <w:lang w:val="en-US"/>
        </w:rPr>
        <w:t>3</w:t>
      </w:r>
      <w:r w:rsidRPr="0011405F">
        <w:rPr>
          <w:b/>
          <w:bCs/>
          <w:color w:val="auto"/>
          <w:lang w:val="en-US"/>
        </w:rPr>
        <w:fldChar w:fldCharType="end"/>
      </w:r>
      <w:bookmarkEnd w:id="179"/>
      <w:r w:rsidRPr="0011405F">
        <w:rPr>
          <w:color w:val="auto"/>
          <w:lang w:val="en-US"/>
        </w:rPr>
        <w:t>: Multimedia usage</w:t>
      </w:r>
    </w:p>
    <w:p w14:paraId="34A7D012" w14:textId="0BDF4E41" w:rsidR="002C72A4" w:rsidRPr="0011405F" w:rsidRDefault="002C72A4" w:rsidP="002C72A4">
      <w:pPr>
        <w:spacing w:before="120" w:after="0" w:line="240" w:lineRule="auto"/>
        <w:jc w:val="both"/>
        <w:rPr>
          <w:sz w:val="20"/>
          <w:szCs w:val="18"/>
          <w:lang w:val="en-US"/>
        </w:rPr>
      </w:pPr>
      <w:r w:rsidRPr="0011405F">
        <w:rPr>
          <w:sz w:val="20"/>
          <w:szCs w:val="18"/>
          <w:lang w:val="en-US"/>
        </w:rPr>
        <w:t xml:space="preserve">The top left panel shows that </w:t>
      </w:r>
      <w:r w:rsidR="00080D7A">
        <w:rPr>
          <w:sz w:val="20"/>
          <w:szCs w:val="18"/>
          <w:lang w:val="en-US"/>
        </w:rPr>
        <w:t>more than</w:t>
      </w:r>
      <w:r w:rsidRPr="0011405F">
        <w:rPr>
          <w:sz w:val="20"/>
          <w:szCs w:val="18"/>
          <w:lang w:val="en-US"/>
        </w:rPr>
        <w:t xml:space="preserve"> 40% of all supranational tweets </w:t>
      </w:r>
      <w:del w:id="180" w:author="Uluışık" w:date="2021-10-21T19:02:00Z">
        <w:r w:rsidRPr="0011405F" w:rsidDel="00B5796C">
          <w:rPr>
            <w:sz w:val="20"/>
            <w:szCs w:val="18"/>
            <w:lang w:val="en-US"/>
          </w:rPr>
          <w:delText xml:space="preserve">embed </w:delText>
        </w:r>
      </w:del>
      <w:ins w:id="181" w:author="Uluışık" w:date="2021-10-21T19:02:00Z">
        <w:r w:rsidR="00B5796C">
          <w:rPr>
            <w:sz w:val="20"/>
            <w:szCs w:val="18"/>
            <w:lang w:val="en-US"/>
          </w:rPr>
          <w:t>include</w:t>
        </w:r>
        <w:r w:rsidR="00B5796C" w:rsidRPr="0011405F">
          <w:rPr>
            <w:sz w:val="20"/>
            <w:szCs w:val="18"/>
            <w:lang w:val="en-US"/>
          </w:rPr>
          <w:t xml:space="preserve"> </w:t>
        </w:r>
      </w:ins>
      <w:r w:rsidRPr="0011405F">
        <w:rPr>
          <w:sz w:val="20"/>
          <w:szCs w:val="18"/>
          <w:lang w:val="en-US"/>
        </w:rPr>
        <w:t xml:space="preserve">at least one </w:t>
      </w:r>
      <w:ins w:id="182" w:author="Uluışık" w:date="2021-10-21T19:02:00Z">
        <w:r w:rsidR="00B5796C">
          <w:rPr>
            <w:sz w:val="20"/>
            <w:szCs w:val="18"/>
            <w:lang w:val="en-US"/>
          </w:rPr>
          <w:t xml:space="preserve">embedded </w:t>
        </w:r>
      </w:ins>
      <w:r w:rsidRPr="0011405F">
        <w:rPr>
          <w:sz w:val="20"/>
          <w:szCs w:val="18"/>
          <w:lang w:val="en-US"/>
        </w:rPr>
        <w:t xml:space="preserve">picture. This clearly exceeds picture usage in the tweets by domestic political actors as well as by institutional accounts of </w:t>
      </w:r>
      <w:r w:rsidR="00080D7A">
        <w:rPr>
          <w:sz w:val="20"/>
          <w:szCs w:val="18"/>
          <w:lang w:val="en-US"/>
        </w:rPr>
        <w:t xml:space="preserve">other regional </w:t>
      </w:r>
      <w:r w:rsidRPr="0011405F">
        <w:rPr>
          <w:sz w:val="20"/>
          <w:szCs w:val="18"/>
          <w:lang w:val="en-US"/>
        </w:rPr>
        <w:t xml:space="preserve">organizations. </w:t>
      </w:r>
      <w:r w:rsidR="00080D7A">
        <w:rPr>
          <w:sz w:val="20"/>
          <w:szCs w:val="18"/>
          <w:lang w:val="en-US"/>
        </w:rPr>
        <w:t>V</w:t>
      </w:r>
      <w:r w:rsidRPr="0011405F">
        <w:rPr>
          <w:sz w:val="20"/>
          <w:szCs w:val="18"/>
          <w:lang w:val="en-US"/>
        </w:rPr>
        <w:t xml:space="preserve">ideos </w:t>
      </w:r>
      <w:r w:rsidR="00080D7A">
        <w:rPr>
          <w:sz w:val="20"/>
          <w:szCs w:val="18"/>
          <w:lang w:val="en-US"/>
        </w:rPr>
        <w:t xml:space="preserve">also </w:t>
      </w:r>
      <w:del w:id="183" w:author="Uluışık" w:date="2021-10-22T14:13:00Z">
        <w:r w:rsidRPr="0011405F" w:rsidDel="00567B1E">
          <w:rPr>
            <w:sz w:val="20"/>
            <w:szCs w:val="18"/>
            <w:lang w:val="en-US"/>
          </w:rPr>
          <w:delText xml:space="preserve">occur </w:delText>
        </w:r>
      </w:del>
      <w:ins w:id="184" w:author="Uluışık" w:date="2021-10-22T14:13:00Z">
        <w:r w:rsidR="00567B1E">
          <w:rPr>
            <w:sz w:val="20"/>
            <w:szCs w:val="18"/>
            <w:lang w:val="en-US"/>
          </w:rPr>
          <w:t>appear</w:t>
        </w:r>
        <w:r w:rsidR="00567B1E" w:rsidRPr="0011405F">
          <w:rPr>
            <w:sz w:val="20"/>
            <w:szCs w:val="18"/>
            <w:lang w:val="en-US"/>
          </w:rPr>
          <w:t xml:space="preserve"> </w:t>
        </w:r>
      </w:ins>
      <w:r w:rsidRPr="0011405F">
        <w:rPr>
          <w:sz w:val="20"/>
          <w:szCs w:val="18"/>
          <w:lang w:val="en-US"/>
        </w:rPr>
        <w:t>frequently in supranational tweets</w:t>
      </w:r>
      <w:r w:rsidR="00122957">
        <w:rPr>
          <w:sz w:val="20"/>
          <w:szCs w:val="18"/>
          <w:lang w:val="en-US"/>
        </w:rPr>
        <w:t>,</w:t>
      </w:r>
      <w:r w:rsidRPr="0011405F">
        <w:rPr>
          <w:sz w:val="20"/>
          <w:szCs w:val="18"/>
          <w:lang w:val="en-US"/>
        </w:rPr>
        <w:t xml:space="preserve"> at least in relative terms. Institutional </w:t>
      </w:r>
      <w:r w:rsidR="00122957">
        <w:rPr>
          <w:sz w:val="20"/>
          <w:szCs w:val="18"/>
          <w:lang w:val="en-US"/>
        </w:rPr>
        <w:t xml:space="preserve">supranational </w:t>
      </w:r>
      <w:r w:rsidRPr="0011405F">
        <w:rPr>
          <w:sz w:val="20"/>
          <w:szCs w:val="18"/>
          <w:lang w:val="en-US"/>
        </w:rPr>
        <w:t>accounts feature a video in around 6% of all messages</w:t>
      </w:r>
      <w:ins w:id="185" w:author="Uluışık" w:date="2021-10-21T19:02:00Z">
        <w:r w:rsidR="00B5796C">
          <w:rPr>
            <w:sz w:val="20"/>
            <w:szCs w:val="18"/>
            <w:lang w:val="en-US"/>
          </w:rPr>
          <w:t>,</w:t>
        </w:r>
      </w:ins>
      <w:r w:rsidRPr="0011405F">
        <w:rPr>
          <w:sz w:val="20"/>
          <w:szCs w:val="18"/>
          <w:lang w:val="en-US"/>
        </w:rPr>
        <w:t xml:space="preserve"> which is only surpassed by the 8% of </w:t>
      </w:r>
      <w:r w:rsidR="00122957">
        <w:rPr>
          <w:sz w:val="20"/>
          <w:szCs w:val="18"/>
          <w:lang w:val="en-US"/>
        </w:rPr>
        <w:t>messages from</w:t>
      </w:r>
      <w:r w:rsidRPr="0011405F">
        <w:rPr>
          <w:sz w:val="20"/>
          <w:szCs w:val="18"/>
          <w:lang w:val="en-US"/>
        </w:rPr>
        <w:t xml:space="preserve"> </w:t>
      </w:r>
      <w:r w:rsidR="00122957">
        <w:rPr>
          <w:sz w:val="20"/>
          <w:szCs w:val="18"/>
          <w:lang w:val="en-US"/>
        </w:rPr>
        <w:t xml:space="preserve">national </w:t>
      </w:r>
      <w:r w:rsidRPr="0011405F">
        <w:rPr>
          <w:sz w:val="20"/>
          <w:szCs w:val="18"/>
          <w:lang w:val="en-US"/>
        </w:rPr>
        <w:t>executive institutions in the UK.</w:t>
      </w:r>
    </w:p>
    <w:p w14:paraId="24E6212D" w14:textId="3D15F527" w:rsidR="002C72A4" w:rsidRPr="0011405F" w:rsidRDefault="002C72A4" w:rsidP="002C72A4">
      <w:pPr>
        <w:spacing w:before="120" w:after="0" w:line="240" w:lineRule="auto"/>
        <w:jc w:val="both"/>
        <w:rPr>
          <w:sz w:val="20"/>
          <w:szCs w:val="18"/>
          <w:lang w:val="en-US"/>
        </w:rPr>
      </w:pPr>
      <w:r w:rsidRPr="0011405F">
        <w:rPr>
          <w:sz w:val="20"/>
          <w:szCs w:val="18"/>
          <w:lang w:val="en-US"/>
        </w:rPr>
        <w:t xml:space="preserve">Twitter is </w:t>
      </w:r>
      <w:r w:rsidR="00EE76EB">
        <w:rPr>
          <w:sz w:val="20"/>
          <w:szCs w:val="18"/>
          <w:lang w:val="en-US"/>
        </w:rPr>
        <w:t xml:space="preserve">furthermore </w:t>
      </w:r>
      <w:r w:rsidRPr="0011405F">
        <w:rPr>
          <w:sz w:val="20"/>
          <w:szCs w:val="18"/>
          <w:lang w:val="en-US"/>
        </w:rPr>
        <w:t>notorious for populariz</w:t>
      </w:r>
      <w:r w:rsidR="00EE76EB">
        <w:rPr>
          <w:sz w:val="20"/>
          <w:szCs w:val="18"/>
          <w:lang w:val="en-US"/>
        </w:rPr>
        <w:t>ing</w:t>
      </w:r>
      <w:r w:rsidRPr="0011405F">
        <w:rPr>
          <w:sz w:val="20"/>
          <w:szCs w:val="18"/>
          <w:lang w:val="en-US"/>
        </w:rPr>
        <w:t xml:space="preserve"> special characters and especially emoticons in public communication. </w:t>
      </w:r>
      <w:r w:rsidRPr="00A66FC8">
        <w:rPr>
          <w:sz w:val="20"/>
          <w:szCs w:val="18"/>
          <w:lang w:val="en-US"/>
        </w:rPr>
        <w:t xml:space="preserve">The lower left panel of </w:t>
      </w:r>
      <w:r w:rsidR="00A66FC8" w:rsidRPr="00023DB3">
        <w:rPr>
          <w:sz w:val="20"/>
          <w:szCs w:val="20"/>
          <w:lang w:val="en-US"/>
        </w:rPr>
        <w:fldChar w:fldCharType="begin"/>
      </w:r>
      <w:r w:rsidR="00A66FC8" w:rsidRPr="00023DB3">
        <w:rPr>
          <w:sz w:val="20"/>
          <w:szCs w:val="20"/>
          <w:lang w:val="en-US"/>
        </w:rPr>
        <w:instrText xml:space="preserve"> REF _Ref83752583 \h  \* MERGEFORMAT </w:instrText>
      </w:r>
      <w:r w:rsidR="00A66FC8" w:rsidRPr="00023DB3">
        <w:rPr>
          <w:sz w:val="20"/>
          <w:szCs w:val="20"/>
          <w:lang w:val="en-US"/>
        </w:rPr>
      </w:r>
      <w:r w:rsidR="00A66FC8" w:rsidRPr="00023DB3">
        <w:rPr>
          <w:sz w:val="20"/>
          <w:szCs w:val="20"/>
          <w:lang w:val="en-US"/>
        </w:rPr>
        <w:fldChar w:fldCharType="separate"/>
      </w:r>
      <w:r w:rsidR="00172ECB" w:rsidRPr="00172ECB">
        <w:rPr>
          <w:bCs/>
          <w:sz w:val="20"/>
          <w:szCs w:val="20"/>
          <w:lang w:val="en-US"/>
        </w:rPr>
        <w:t xml:space="preserve">Figure </w:t>
      </w:r>
      <w:r w:rsidR="00172ECB" w:rsidRPr="00172ECB">
        <w:rPr>
          <w:bCs/>
          <w:noProof/>
          <w:sz w:val="20"/>
          <w:szCs w:val="20"/>
          <w:lang w:val="en-US"/>
        </w:rPr>
        <w:t>3</w:t>
      </w:r>
      <w:r w:rsidR="00A66FC8" w:rsidRPr="00023DB3">
        <w:rPr>
          <w:sz w:val="20"/>
          <w:szCs w:val="20"/>
          <w:lang w:val="en-US"/>
        </w:rPr>
        <w:fldChar w:fldCharType="end"/>
      </w:r>
      <w:r w:rsidRPr="00A66FC8">
        <w:rPr>
          <w:sz w:val="20"/>
          <w:szCs w:val="20"/>
          <w:lang w:val="en-US"/>
        </w:rPr>
        <w:t xml:space="preserve"> </w:t>
      </w:r>
      <w:r w:rsidRPr="0011405F">
        <w:rPr>
          <w:sz w:val="20"/>
          <w:szCs w:val="18"/>
          <w:lang w:val="en-US"/>
        </w:rPr>
        <w:t xml:space="preserve">indicates that supranational EU tweeters </w:t>
      </w:r>
      <w:r w:rsidR="00080D7A">
        <w:rPr>
          <w:sz w:val="20"/>
          <w:szCs w:val="18"/>
          <w:lang w:val="en-US"/>
        </w:rPr>
        <w:t xml:space="preserve">champion </w:t>
      </w:r>
      <w:r w:rsidRPr="0011405F">
        <w:rPr>
          <w:sz w:val="20"/>
          <w:szCs w:val="18"/>
          <w:lang w:val="en-US"/>
        </w:rPr>
        <w:t xml:space="preserve">such special symbols </w:t>
      </w:r>
      <w:r w:rsidR="00EE76EB">
        <w:rPr>
          <w:sz w:val="20"/>
          <w:szCs w:val="18"/>
          <w:lang w:val="en-US"/>
        </w:rPr>
        <w:t>as well and much more than their executive peers</w:t>
      </w:r>
      <w:r w:rsidRPr="0011405F">
        <w:rPr>
          <w:sz w:val="20"/>
          <w:szCs w:val="18"/>
          <w:lang w:val="en-US"/>
        </w:rPr>
        <w:t xml:space="preserve">. Additional analyses show that the by far most used symbol is the EU flag, </w:t>
      </w:r>
      <w:del w:id="186" w:author="Uluışık" w:date="2021-10-22T14:17:00Z">
        <w:r w:rsidRPr="0011405F" w:rsidDel="000B4F86">
          <w:rPr>
            <w:sz w:val="20"/>
            <w:szCs w:val="18"/>
            <w:lang w:val="en-US"/>
          </w:rPr>
          <w:delText xml:space="preserve">occurring </w:delText>
        </w:r>
      </w:del>
      <w:ins w:id="187" w:author="Uluışık" w:date="2021-10-22T14:17:00Z">
        <w:r w:rsidR="000B4F86">
          <w:rPr>
            <w:sz w:val="20"/>
            <w:szCs w:val="18"/>
            <w:lang w:val="en-US"/>
          </w:rPr>
          <w:t>appear</w:t>
        </w:r>
        <w:r w:rsidR="000B4F86" w:rsidRPr="0011405F">
          <w:rPr>
            <w:sz w:val="20"/>
            <w:szCs w:val="18"/>
            <w:lang w:val="en-US"/>
          </w:rPr>
          <w:t xml:space="preserve">ing </w:t>
        </w:r>
      </w:ins>
      <w:r w:rsidRPr="0011405F">
        <w:rPr>
          <w:sz w:val="20"/>
          <w:szCs w:val="18"/>
          <w:lang w:val="en-US"/>
        </w:rPr>
        <w:t xml:space="preserve">more than 50,000 times and thus in </w:t>
      </w:r>
      <w:r w:rsidR="00080D7A">
        <w:rPr>
          <w:sz w:val="20"/>
          <w:szCs w:val="18"/>
          <w:lang w:val="en-US"/>
        </w:rPr>
        <w:t>more than</w:t>
      </w:r>
      <w:r w:rsidR="00080D7A" w:rsidRPr="0011405F">
        <w:rPr>
          <w:sz w:val="20"/>
          <w:szCs w:val="18"/>
          <w:lang w:val="en-US"/>
        </w:rPr>
        <w:t xml:space="preserve"> </w:t>
      </w:r>
      <w:r w:rsidRPr="0011405F">
        <w:rPr>
          <w:sz w:val="20"/>
          <w:szCs w:val="18"/>
          <w:lang w:val="en-US"/>
        </w:rPr>
        <w:t xml:space="preserve">5% of all supranational tweets. Flags of different individual countries </w:t>
      </w:r>
      <w:del w:id="188" w:author="Uluışık" w:date="2021-10-22T14:16:00Z">
        <w:r w:rsidRPr="0011405F" w:rsidDel="000B4F86">
          <w:rPr>
            <w:sz w:val="20"/>
            <w:szCs w:val="18"/>
            <w:lang w:val="en-US"/>
          </w:rPr>
          <w:delText xml:space="preserve">occur </w:delText>
        </w:r>
      </w:del>
      <w:ins w:id="189" w:author="Uluışık" w:date="2021-10-22T14:16:00Z">
        <w:r w:rsidR="000B4F86">
          <w:rPr>
            <w:sz w:val="20"/>
            <w:szCs w:val="18"/>
            <w:lang w:val="en-US"/>
          </w:rPr>
          <w:t>appear</w:t>
        </w:r>
        <w:r w:rsidR="000B4F86" w:rsidRPr="0011405F">
          <w:rPr>
            <w:sz w:val="20"/>
            <w:szCs w:val="18"/>
            <w:lang w:val="en-US"/>
          </w:rPr>
          <w:t xml:space="preserve"> </w:t>
        </w:r>
      </w:ins>
      <w:r w:rsidRPr="0011405F">
        <w:rPr>
          <w:sz w:val="20"/>
          <w:szCs w:val="18"/>
          <w:lang w:val="en-US"/>
        </w:rPr>
        <w:t xml:space="preserve">in a combined total of about 7% of tweets. Beyond that, supranational actors like to use various pointing hand and arrow symbols, a pictogram of the globe, </w:t>
      </w:r>
      <w:del w:id="190" w:author="Uluışık" w:date="2021-10-21T19:04:00Z">
        <w:r w:rsidRPr="0011405F" w:rsidDel="00B5796C">
          <w:rPr>
            <w:sz w:val="20"/>
            <w:szCs w:val="18"/>
            <w:lang w:val="en-US"/>
          </w:rPr>
          <w:delText>as well as</w:delText>
        </w:r>
      </w:del>
      <w:ins w:id="191" w:author="Uluışık" w:date="2021-10-21T19:04:00Z">
        <w:r w:rsidR="00B5796C">
          <w:rPr>
            <w:sz w:val="20"/>
            <w:szCs w:val="18"/>
            <w:lang w:val="en-US"/>
          </w:rPr>
          <w:t>and</w:t>
        </w:r>
      </w:ins>
      <w:r w:rsidRPr="0011405F">
        <w:rPr>
          <w:sz w:val="20"/>
          <w:szCs w:val="18"/>
          <w:lang w:val="en-US"/>
        </w:rPr>
        <w:t xml:space="preserve"> various versions of checkmark symbols.</w:t>
      </w:r>
    </w:p>
    <w:p w14:paraId="2B937EA3" w14:textId="2203F8E1" w:rsidR="002C72A4" w:rsidRDefault="002C72A4" w:rsidP="002C72A4">
      <w:pPr>
        <w:spacing w:before="120" w:after="0" w:line="240" w:lineRule="auto"/>
        <w:jc w:val="both"/>
        <w:rPr>
          <w:sz w:val="20"/>
          <w:szCs w:val="18"/>
          <w:lang w:val="en-US"/>
        </w:rPr>
      </w:pPr>
      <w:r w:rsidRPr="0011405F">
        <w:rPr>
          <w:sz w:val="20"/>
          <w:szCs w:val="18"/>
          <w:lang w:val="en-US"/>
        </w:rPr>
        <w:lastRenderedPageBreak/>
        <w:t xml:space="preserve">Finally, messages </w:t>
      </w:r>
      <w:r w:rsidR="00EE76EB">
        <w:rPr>
          <w:sz w:val="20"/>
          <w:szCs w:val="18"/>
          <w:lang w:val="en-US"/>
        </w:rPr>
        <w:t>can be enriched by links to</w:t>
      </w:r>
      <w:r w:rsidRPr="0011405F">
        <w:rPr>
          <w:sz w:val="20"/>
          <w:szCs w:val="18"/>
          <w:lang w:val="en-US"/>
        </w:rPr>
        <w:t xml:space="preserve"> external online content</w:t>
      </w:r>
      <w:r w:rsidR="00EE76EB">
        <w:rPr>
          <w:sz w:val="20"/>
          <w:szCs w:val="18"/>
          <w:lang w:val="en-US"/>
        </w:rPr>
        <w:t xml:space="preserve"> (often provided as a media thumbnail in tweets)</w:t>
      </w:r>
      <w:r w:rsidRPr="0011405F">
        <w:rPr>
          <w:sz w:val="20"/>
          <w:szCs w:val="18"/>
          <w:lang w:val="en-US"/>
        </w:rPr>
        <w:t xml:space="preserve">. This facilitates further </w:t>
      </w:r>
      <w:del w:id="192" w:author="Uluışık" w:date="2021-10-21T19:05:00Z">
        <w:r w:rsidRPr="0011405F" w:rsidDel="00582BDC">
          <w:rPr>
            <w:sz w:val="20"/>
            <w:szCs w:val="18"/>
            <w:lang w:val="en-US"/>
          </w:rPr>
          <w:delText>information-</w:delText>
        </w:r>
      </w:del>
      <w:r w:rsidRPr="0011405F">
        <w:rPr>
          <w:sz w:val="20"/>
          <w:szCs w:val="18"/>
          <w:lang w:val="en-US"/>
        </w:rPr>
        <w:t>seeking</w:t>
      </w:r>
      <w:ins w:id="193" w:author="Uluışık" w:date="2021-10-21T19:05:00Z">
        <w:r w:rsidR="00582BDC">
          <w:rPr>
            <w:sz w:val="20"/>
            <w:szCs w:val="18"/>
            <w:lang w:val="en-US"/>
          </w:rPr>
          <w:t xml:space="preserve"> of information</w:t>
        </w:r>
      </w:ins>
      <w:r w:rsidRPr="0011405F">
        <w:rPr>
          <w:sz w:val="20"/>
          <w:szCs w:val="18"/>
          <w:lang w:val="en-US"/>
        </w:rPr>
        <w:t xml:space="preserve"> for message recipients</w:t>
      </w:r>
      <w:ins w:id="194" w:author="Uluışık" w:date="2021-10-21T19:06:00Z">
        <w:r w:rsidR="00582BDC">
          <w:rPr>
            <w:sz w:val="20"/>
            <w:szCs w:val="18"/>
            <w:lang w:val="en-US"/>
          </w:rPr>
          <w:t>,</w:t>
        </w:r>
      </w:ins>
      <w:r w:rsidR="00EE76EB">
        <w:rPr>
          <w:sz w:val="20"/>
          <w:szCs w:val="18"/>
          <w:lang w:val="en-US"/>
        </w:rPr>
        <w:t xml:space="preserve"> and </w:t>
      </w:r>
      <w:commentRangeStart w:id="195"/>
      <w:r w:rsidR="00EE76EB">
        <w:rPr>
          <w:sz w:val="20"/>
          <w:szCs w:val="18"/>
          <w:lang w:val="en-US"/>
        </w:rPr>
        <w:t xml:space="preserve">supranational </w:t>
      </w:r>
      <w:r w:rsidRPr="0011405F">
        <w:rPr>
          <w:sz w:val="20"/>
          <w:szCs w:val="18"/>
          <w:lang w:val="en-US"/>
        </w:rPr>
        <w:t xml:space="preserve">tweets are on par with or even exceed </w:t>
      </w:r>
      <w:r w:rsidR="00EE76EB">
        <w:rPr>
          <w:sz w:val="20"/>
          <w:szCs w:val="18"/>
          <w:lang w:val="en-US"/>
        </w:rPr>
        <w:t>usage of this feature</w:t>
      </w:r>
      <w:r w:rsidR="00EE76EB" w:rsidRPr="0011405F">
        <w:rPr>
          <w:sz w:val="20"/>
          <w:szCs w:val="18"/>
          <w:lang w:val="en-US"/>
        </w:rPr>
        <w:t xml:space="preserve"> </w:t>
      </w:r>
      <w:r w:rsidR="00EE76EB">
        <w:rPr>
          <w:sz w:val="20"/>
          <w:szCs w:val="18"/>
          <w:lang w:val="en-US"/>
        </w:rPr>
        <w:t xml:space="preserve">by </w:t>
      </w:r>
      <w:r w:rsidRPr="0011405F">
        <w:rPr>
          <w:sz w:val="20"/>
          <w:szCs w:val="18"/>
          <w:lang w:val="en-US"/>
        </w:rPr>
        <w:t xml:space="preserve">domestic </w:t>
      </w:r>
      <w:r w:rsidR="00EE76EB">
        <w:rPr>
          <w:sz w:val="20"/>
          <w:szCs w:val="18"/>
          <w:lang w:val="en-US"/>
        </w:rPr>
        <w:t>or regional executives</w:t>
      </w:r>
      <w:commentRangeEnd w:id="195"/>
      <w:r w:rsidR="00582BDC">
        <w:rPr>
          <w:rStyle w:val="Kommentarzeichen"/>
        </w:rPr>
        <w:commentReference w:id="195"/>
      </w:r>
      <w:r w:rsidRPr="0011405F">
        <w:rPr>
          <w:sz w:val="20"/>
          <w:szCs w:val="18"/>
          <w:lang w:val="en-US"/>
        </w:rPr>
        <w:t xml:space="preserve">. </w:t>
      </w:r>
      <w:r w:rsidR="00EE76EB">
        <w:rPr>
          <w:sz w:val="20"/>
          <w:szCs w:val="18"/>
          <w:lang w:val="en-US"/>
        </w:rPr>
        <w:t>A</w:t>
      </w:r>
      <w:r w:rsidRPr="0011405F">
        <w:rPr>
          <w:sz w:val="20"/>
          <w:szCs w:val="18"/>
          <w:lang w:val="en-US"/>
        </w:rPr>
        <w:t>bout 60</w:t>
      </w:r>
      <w:ins w:id="196" w:author="Uluışık" w:date="2021-10-21T19:15:00Z">
        <w:r w:rsidR="009F6F4C">
          <w:rPr>
            <w:sz w:val="20"/>
            <w:szCs w:val="18"/>
            <w:lang w:val="en-US"/>
          </w:rPr>
          <w:t>%</w:t>
        </w:r>
      </w:ins>
      <w:r w:rsidRPr="0011405F">
        <w:rPr>
          <w:sz w:val="20"/>
          <w:szCs w:val="18"/>
          <w:lang w:val="en-US"/>
        </w:rPr>
        <w:t xml:space="preserve"> to 80% of all supranational messages </w:t>
      </w:r>
      <w:r w:rsidR="00EE76EB">
        <w:rPr>
          <w:sz w:val="20"/>
          <w:szCs w:val="18"/>
          <w:lang w:val="en-US"/>
        </w:rPr>
        <w:t xml:space="preserve">refer to an </w:t>
      </w:r>
      <w:r w:rsidRPr="0011405F">
        <w:rPr>
          <w:sz w:val="20"/>
          <w:szCs w:val="18"/>
          <w:lang w:val="en-US"/>
        </w:rPr>
        <w:t xml:space="preserve">external online source. Where these links lead citizens </w:t>
      </w:r>
      <w:r w:rsidR="00EE76EB">
        <w:rPr>
          <w:sz w:val="20"/>
          <w:szCs w:val="18"/>
          <w:lang w:val="en-US"/>
        </w:rPr>
        <w:t xml:space="preserve">to </w:t>
      </w:r>
      <w:r w:rsidRPr="0011405F">
        <w:rPr>
          <w:sz w:val="20"/>
          <w:szCs w:val="18"/>
          <w:lang w:val="en-US"/>
        </w:rPr>
        <w:t>cannot be fully ascertained as around 41% use URL shortening services. Yet, in the remainder</w:t>
      </w:r>
      <w:ins w:id="197" w:author="Uluışık" w:date="2021-10-22T14:23:00Z">
        <w:r w:rsidR="000B4F86">
          <w:rPr>
            <w:sz w:val="20"/>
            <w:szCs w:val="18"/>
            <w:lang w:val="en-US"/>
          </w:rPr>
          <w:t>,</w:t>
        </w:r>
      </w:ins>
      <w:del w:id="198" w:author="Uluışık" w:date="2021-10-22T14:23:00Z">
        <w:r w:rsidRPr="0011405F" w:rsidDel="000B4F86">
          <w:rPr>
            <w:sz w:val="20"/>
            <w:szCs w:val="18"/>
            <w:lang w:val="en-US"/>
          </w:rPr>
          <w:delText>s</w:delText>
        </w:r>
      </w:del>
      <w:r w:rsidRPr="0011405F">
        <w:rPr>
          <w:sz w:val="20"/>
          <w:szCs w:val="18"/>
          <w:lang w:val="en-US"/>
        </w:rPr>
        <w:t xml:space="preserve"> we see that supranational actors primarily refer to EU websites within the europa.eu domain (35% of all external URLs), pointing message recipients especially to information from the European Commission’s servers. A sizeable share of around 5% of external links point to other social media platforms, notably Facebook, LinkedIn, and Instagram. Supranational actors also use services that automatically post content across different social media accounts (e.g.</w:t>
      </w:r>
      <w:ins w:id="199" w:author="Uluışık" w:date="2021-10-21T19:17:00Z">
        <w:r w:rsidR="00F31BBE">
          <w:rPr>
            <w:sz w:val="20"/>
            <w:szCs w:val="18"/>
            <w:lang w:val="en-US"/>
          </w:rPr>
          <w:t>,</w:t>
        </w:r>
      </w:ins>
      <w:r w:rsidRPr="0011405F">
        <w:rPr>
          <w:sz w:val="20"/>
          <w:szCs w:val="18"/>
          <w:lang w:val="en-US"/>
        </w:rPr>
        <w:t xml:space="preserve"> the dlvr.it domain accounts for around 3% of all external links).</w:t>
      </w:r>
    </w:p>
    <w:p w14:paraId="46B318E4" w14:textId="17BC2445" w:rsidR="00080D7A" w:rsidRPr="0011405F" w:rsidRDefault="00EE76EB" w:rsidP="002C72A4">
      <w:pPr>
        <w:spacing w:before="120" w:after="0" w:line="240" w:lineRule="auto"/>
        <w:jc w:val="both"/>
        <w:rPr>
          <w:sz w:val="20"/>
          <w:szCs w:val="18"/>
          <w:lang w:val="en-US"/>
        </w:rPr>
      </w:pPr>
      <w:r>
        <w:rPr>
          <w:sz w:val="20"/>
          <w:szCs w:val="18"/>
          <w:lang w:val="en-US"/>
        </w:rPr>
        <w:t>All in all, supranational actors try to aid message comprehension by exploiting the multimedia features that Twitter offers, partially more so than their peers on the national or regional level.</w:t>
      </w:r>
    </w:p>
    <w:p w14:paraId="546DEB09" w14:textId="77777777" w:rsidR="002C72A4" w:rsidRPr="0011405F" w:rsidRDefault="002C72A4" w:rsidP="002C72A4">
      <w:pPr>
        <w:spacing w:before="120" w:after="0" w:line="240" w:lineRule="auto"/>
        <w:jc w:val="both"/>
        <w:rPr>
          <w:sz w:val="20"/>
          <w:szCs w:val="18"/>
          <w:lang w:val="en-US"/>
        </w:rPr>
      </w:pPr>
    </w:p>
    <w:p w14:paraId="17DE9E79" w14:textId="6458E515" w:rsidR="002C72A4" w:rsidRPr="0011405F" w:rsidRDefault="00FF546C" w:rsidP="002C72A4">
      <w:pPr>
        <w:spacing w:before="120" w:after="0" w:line="240" w:lineRule="auto"/>
        <w:jc w:val="both"/>
        <w:rPr>
          <w:b/>
          <w:sz w:val="20"/>
          <w:szCs w:val="18"/>
          <w:lang w:val="en-US"/>
        </w:rPr>
      </w:pPr>
      <w:r>
        <w:rPr>
          <w:b/>
          <w:sz w:val="20"/>
          <w:szCs w:val="18"/>
          <w:lang w:val="en-US"/>
        </w:rPr>
        <w:t>5</w:t>
      </w:r>
      <w:r w:rsidR="002C72A4" w:rsidRPr="0011405F">
        <w:rPr>
          <w:b/>
          <w:sz w:val="20"/>
          <w:szCs w:val="18"/>
          <w:lang w:val="en-US"/>
        </w:rPr>
        <w:t>. Publicity of supranational messages</w:t>
      </w:r>
    </w:p>
    <w:p w14:paraId="0AB21B3B" w14:textId="0BF22A1D" w:rsidR="006E7845" w:rsidRDefault="00AC0B09" w:rsidP="002C72A4">
      <w:pPr>
        <w:spacing w:before="120" w:after="0" w:line="240" w:lineRule="auto"/>
        <w:jc w:val="both"/>
        <w:rPr>
          <w:sz w:val="20"/>
          <w:szCs w:val="18"/>
          <w:lang w:val="en-US"/>
        </w:rPr>
      </w:pPr>
      <w:r>
        <w:rPr>
          <w:sz w:val="20"/>
          <w:szCs w:val="18"/>
          <w:lang w:val="en-US"/>
        </w:rPr>
        <w:t xml:space="preserve">As </w:t>
      </w:r>
      <w:r w:rsidR="00B75FE7">
        <w:rPr>
          <w:sz w:val="20"/>
          <w:szCs w:val="18"/>
          <w:lang w:val="en-US"/>
        </w:rPr>
        <w:t>argued above</w:t>
      </w:r>
      <w:r>
        <w:rPr>
          <w:sz w:val="20"/>
          <w:szCs w:val="18"/>
          <w:lang w:val="en-US"/>
        </w:rPr>
        <w:t xml:space="preserve">, </w:t>
      </w:r>
      <w:r w:rsidR="00B75FE7">
        <w:rPr>
          <w:sz w:val="20"/>
          <w:szCs w:val="18"/>
          <w:lang w:val="en-US"/>
        </w:rPr>
        <w:t xml:space="preserve">putting a supranational message on the ether is hardly enough. </w:t>
      </w:r>
      <w:r w:rsidR="00746071">
        <w:rPr>
          <w:sz w:val="20"/>
          <w:szCs w:val="18"/>
          <w:lang w:val="en-US"/>
        </w:rPr>
        <w:t>T</w:t>
      </w:r>
      <w:r>
        <w:rPr>
          <w:sz w:val="20"/>
          <w:szCs w:val="18"/>
          <w:lang w:val="en-US"/>
        </w:rPr>
        <w:t xml:space="preserve">o affect wider legitimacy beliefs, </w:t>
      </w:r>
      <w:r w:rsidR="00746071">
        <w:rPr>
          <w:sz w:val="20"/>
          <w:szCs w:val="18"/>
          <w:lang w:val="en-US"/>
        </w:rPr>
        <w:t xml:space="preserve">supranational communication needs to </w:t>
      </w:r>
      <w:r w:rsidR="00AC3045">
        <w:rPr>
          <w:sz w:val="20"/>
          <w:szCs w:val="18"/>
          <w:lang w:val="en-US"/>
        </w:rPr>
        <w:t xml:space="preserve">engage citizens to </w:t>
      </w:r>
      <w:r w:rsidR="00746071">
        <w:rPr>
          <w:sz w:val="20"/>
          <w:szCs w:val="18"/>
          <w:lang w:val="en-US"/>
        </w:rPr>
        <w:t xml:space="preserve">generate </w:t>
      </w:r>
      <w:r>
        <w:rPr>
          <w:sz w:val="20"/>
          <w:szCs w:val="18"/>
          <w:lang w:val="en-US"/>
        </w:rPr>
        <w:t xml:space="preserve">publicity. </w:t>
      </w:r>
      <w:r w:rsidR="00EF1A8A">
        <w:rPr>
          <w:sz w:val="20"/>
          <w:szCs w:val="18"/>
          <w:lang w:val="en-US"/>
        </w:rPr>
        <w:t xml:space="preserve">Our observational setting can unfortunately </w:t>
      </w:r>
      <w:r>
        <w:rPr>
          <w:sz w:val="20"/>
          <w:szCs w:val="18"/>
          <w:lang w:val="en-US"/>
        </w:rPr>
        <w:t xml:space="preserve">not ascertain who actually receives </w:t>
      </w:r>
      <w:r w:rsidR="00757D75">
        <w:rPr>
          <w:sz w:val="20"/>
          <w:szCs w:val="18"/>
          <w:lang w:val="en-US"/>
        </w:rPr>
        <w:t>supranational tweets</w:t>
      </w:r>
      <w:r w:rsidR="006E7845">
        <w:rPr>
          <w:sz w:val="20"/>
          <w:szCs w:val="18"/>
          <w:lang w:val="en-US"/>
        </w:rPr>
        <w:t xml:space="preserve"> and what </w:t>
      </w:r>
      <w:r w:rsidR="00215B71">
        <w:rPr>
          <w:sz w:val="20"/>
          <w:szCs w:val="18"/>
          <w:lang w:val="en-US"/>
        </w:rPr>
        <w:t>is</w:t>
      </w:r>
      <w:r w:rsidR="00757D75">
        <w:rPr>
          <w:sz w:val="20"/>
          <w:szCs w:val="18"/>
          <w:lang w:val="en-US"/>
        </w:rPr>
        <w:t xml:space="preserve"> </w:t>
      </w:r>
      <w:r w:rsidR="006E7845">
        <w:rPr>
          <w:sz w:val="20"/>
          <w:szCs w:val="18"/>
          <w:lang w:val="en-US"/>
        </w:rPr>
        <w:t>trigger</w:t>
      </w:r>
      <w:r w:rsidR="00215B71">
        <w:rPr>
          <w:sz w:val="20"/>
          <w:szCs w:val="18"/>
          <w:lang w:val="en-US"/>
        </w:rPr>
        <w:t>ed</w:t>
      </w:r>
      <w:r w:rsidR="00757D75">
        <w:rPr>
          <w:sz w:val="20"/>
          <w:szCs w:val="18"/>
          <w:lang w:val="en-US"/>
        </w:rPr>
        <w:t xml:space="preserve"> on part of the</w:t>
      </w:r>
      <w:r w:rsidR="00CE1C70">
        <w:rPr>
          <w:sz w:val="20"/>
          <w:szCs w:val="18"/>
          <w:lang w:val="en-US"/>
        </w:rPr>
        <w:t>se</w:t>
      </w:r>
      <w:r w:rsidR="00757D75">
        <w:rPr>
          <w:sz w:val="20"/>
          <w:szCs w:val="18"/>
          <w:lang w:val="en-US"/>
        </w:rPr>
        <w:t xml:space="preserve"> recipients</w:t>
      </w:r>
      <w:r w:rsidR="006E7845">
        <w:rPr>
          <w:sz w:val="20"/>
          <w:szCs w:val="18"/>
          <w:lang w:val="en-US"/>
        </w:rPr>
        <w:t>. But the Twitter data allow – to some extent – analyzing at least the on-platform engagement of users.</w:t>
      </w:r>
    </w:p>
    <w:p w14:paraId="55673997" w14:textId="39C0CF5B" w:rsidR="00757D75" w:rsidRDefault="006E7845" w:rsidP="00757D75">
      <w:pPr>
        <w:spacing w:before="120" w:after="0" w:line="240" w:lineRule="auto"/>
        <w:jc w:val="both"/>
        <w:rPr>
          <w:sz w:val="20"/>
          <w:szCs w:val="18"/>
        </w:rPr>
      </w:pPr>
      <w:r>
        <w:rPr>
          <w:sz w:val="20"/>
          <w:szCs w:val="18"/>
          <w:lang w:val="en-US"/>
        </w:rPr>
        <w:t xml:space="preserve">An initial </w:t>
      </w:r>
      <w:r w:rsidR="00EF1A8A">
        <w:rPr>
          <w:sz w:val="20"/>
          <w:szCs w:val="18"/>
          <w:lang w:val="en-US"/>
        </w:rPr>
        <w:t xml:space="preserve">publicity </w:t>
      </w:r>
      <w:r>
        <w:rPr>
          <w:sz w:val="20"/>
          <w:szCs w:val="18"/>
          <w:lang w:val="en-US"/>
        </w:rPr>
        <w:t>indicator is the number of user</w:t>
      </w:r>
      <w:r w:rsidR="00757D75">
        <w:rPr>
          <w:sz w:val="20"/>
          <w:szCs w:val="18"/>
          <w:lang w:val="en-US"/>
        </w:rPr>
        <w:t>s</w:t>
      </w:r>
      <w:r>
        <w:rPr>
          <w:sz w:val="20"/>
          <w:szCs w:val="18"/>
          <w:lang w:val="en-US"/>
        </w:rPr>
        <w:t xml:space="preserve"> </w:t>
      </w:r>
      <w:r w:rsidR="00EF1A8A">
        <w:rPr>
          <w:sz w:val="20"/>
          <w:szCs w:val="18"/>
          <w:lang w:val="en-US"/>
        </w:rPr>
        <w:t>who</w:t>
      </w:r>
      <w:r>
        <w:rPr>
          <w:sz w:val="20"/>
          <w:szCs w:val="18"/>
          <w:lang w:val="en-US"/>
        </w:rPr>
        <w:t xml:space="preserve"> </w:t>
      </w:r>
      <w:r w:rsidR="00EF1A8A">
        <w:rPr>
          <w:sz w:val="20"/>
          <w:szCs w:val="18"/>
          <w:lang w:val="en-US"/>
        </w:rPr>
        <w:t xml:space="preserve">subscribe </w:t>
      </w:r>
      <w:r w:rsidR="00CE1C70">
        <w:rPr>
          <w:sz w:val="20"/>
          <w:szCs w:val="18"/>
          <w:lang w:val="en-US"/>
        </w:rPr>
        <w:t xml:space="preserve">to or </w:t>
      </w:r>
      <w:r w:rsidR="00EF1A8A">
        <w:rPr>
          <w:sz w:val="20"/>
          <w:szCs w:val="18"/>
          <w:lang w:val="en-US"/>
        </w:rPr>
        <w:t>‘</w:t>
      </w:r>
      <w:r>
        <w:rPr>
          <w:sz w:val="20"/>
          <w:szCs w:val="18"/>
          <w:lang w:val="en-US"/>
        </w:rPr>
        <w:t>follow</w:t>
      </w:r>
      <w:r w:rsidR="00EF1A8A">
        <w:rPr>
          <w:sz w:val="20"/>
          <w:szCs w:val="18"/>
          <w:lang w:val="en-US"/>
        </w:rPr>
        <w:t>’</w:t>
      </w:r>
      <w:r>
        <w:rPr>
          <w:sz w:val="20"/>
          <w:szCs w:val="18"/>
          <w:lang w:val="en-US"/>
        </w:rPr>
        <w:t xml:space="preserve"> </w:t>
      </w:r>
      <w:r w:rsidR="00EF1A8A">
        <w:rPr>
          <w:sz w:val="20"/>
          <w:szCs w:val="18"/>
          <w:lang w:val="en-US"/>
        </w:rPr>
        <w:t>s</w:t>
      </w:r>
      <w:r>
        <w:rPr>
          <w:sz w:val="20"/>
          <w:szCs w:val="18"/>
          <w:lang w:val="en-US"/>
        </w:rPr>
        <w:t>upranational account</w:t>
      </w:r>
      <w:r w:rsidR="00EF1A8A">
        <w:rPr>
          <w:sz w:val="20"/>
          <w:szCs w:val="18"/>
          <w:lang w:val="en-US"/>
        </w:rPr>
        <w:t>s</w:t>
      </w:r>
      <w:r>
        <w:rPr>
          <w:sz w:val="20"/>
          <w:szCs w:val="18"/>
          <w:lang w:val="en-US"/>
        </w:rPr>
        <w:t xml:space="preserve">. </w:t>
      </w:r>
      <w:r w:rsidR="00757D75">
        <w:rPr>
          <w:sz w:val="20"/>
          <w:szCs w:val="18"/>
          <w:lang w:val="en-US"/>
        </w:rPr>
        <w:t xml:space="preserve">As </w:t>
      </w:r>
      <w:commentRangeStart w:id="200"/>
      <w:r w:rsidR="00757D75">
        <w:rPr>
          <w:sz w:val="20"/>
          <w:szCs w:val="18"/>
          <w:lang w:val="en-US"/>
        </w:rPr>
        <w:t>t</w:t>
      </w:r>
      <w:r>
        <w:rPr>
          <w:sz w:val="20"/>
          <w:szCs w:val="18"/>
          <w:lang w:val="en-US"/>
        </w:rPr>
        <w:t>he Twitter APIs unfortunately do not</w:t>
      </w:r>
      <w:commentRangeEnd w:id="200"/>
      <w:r w:rsidR="00F102F4">
        <w:rPr>
          <w:rStyle w:val="Kommentarzeichen"/>
        </w:rPr>
        <w:commentReference w:id="200"/>
      </w:r>
      <w:r>
        <w:rPr>
          <w:sz w:val="20"/>
          <w:szCs w:val="18"/>
          <w:lang w:val="en-US"/>
        </w:rPr>
        <w:t xml:space="preserve"> offer respective historical data, we developed and share scripts extracting this information </w:t>
      </w:r>
      <w:r w:rsidR="00CE1C70">
        <w:rPr>
          <w:sz w:val="20"/>
          <w:szCs w:val="18"/>
          <w:lang w:val="en-US"/>
        </w:rPr>
        <w:t>whenever</w:t>
      </w:r>
      <w:r>
        <w:rPr>
          <w:sz w:val="20"/>
          <w:szCs w:val="18"/>
          <w:lang w:val="en-US"/>
        </w:rPr>
        <w:t xml:space="preserve"> </w:t>
      </w:r>
      <w:r w:rsidR="00CE1C70">
        <w:rPr>
          <w:sz w:val="20"/>
          <w:szCs w:val="18"/>
          <w:lang w:val="en-US"/>
        </w:rPr>
        <w:t xml:space="preserve">an </w:t>
      </w:r>
      <w:r>
        <w:rPr>
          <w:sz w:val="20"/>
          <w:szCs w:val="18"/>
          <w:lang w:val="en-US"/>
        </w:rPr>
        <w:t>a</w:t>
      </w:r>
      <w:r w:rsidR="00757D75">
        <w:rPr>
          <w:sz w:val="20"/>
          <w:szCs w:val="18"/>
          <w:lang w:val="en-US"/>
        </w:rPr>
        <w:t>r</w:t>
      </w:r>
      <w:r>
        <w:rPr>
          <w:sz w:val="20"/>
          <w:szCs w:val="18"/>
          <w:lang w:val="en-US"/>
        </w:rPr>
        <w:t xml:space="preserve">chive.org snapshot of </w:t>
      </w:r>
      <w:r w:rsidR="00CE1C70">
        <w:rPr>
          <w:sz w:val="20"/>
          <w:szCs w:val="18"/>
          <w:lang w:val="en-US"/>
        </w:rPr>
        <w:t xml:space="preserve">the </w:t>
      </w:r>
      <w:r>
        <w:rPr>
          <w:sz w:val="20"/>
          <w:szCs w:val="18"/>
          <w:lang w:val="en-US"/>
        </w:rPr>
        <w:t>individual profile</w:t>
      </w:r>
      <w:r w:rsidR="00CE1C70">
        <w:rPr>
          <w:sz w:val="20"/>
          <w:szCs w:val="18"/>
          <w:lang w:val="en-US"/>
        </w:rPr>
        <w:t xml:space="preserve"> is available</w:t>
      </w:r>
      <w:r>
        <w:rPr>
          <w:sz w:val="20"/>
          <w:szCs w:val="18"/>
          <w:lang w:val="en-US"/>
        </w:rPr>
        <w:t xml:space="preserve"> (</w:t>
      </w:r>
      <w:r w:rsidR="00EF1A8A">
        <w:rPr>
          <w:sz w:val="20"/>
          <w:szCs w:val="18"/>
          <w:lang w:val="en-US"/>
        </w:rPr>
        <w:t xml:space="preserve">see </w:t>
      </w:r>
      <w:r>
        <w:rPr>
          <w:sz w:val="20"/>
          <w:szCs w:val="18"/>
          <w:lang w:val="en-US"/>
        </w:rPr>
        <w:t>Appendix A3). Th</w:t>
      </w:r>
      <w:r w:rsidR="00EF1A8A">
        <w:rPr>
          <w:sz w:val="20"/>
          <w:szCs w:val="18"/>
          <w:lang w:val="en-US"/>
        </w:rPr>
        <w:t>is shows</w:t>
      </w:r>
      <w:r w:rsidR="00757D75">
        <w:rPr>
          <w:sz w:val="20"/>
          <w:szCs w:val="18"/>
          <w:lang w:val="en-US"/>
        </w:rPr>
        <w:t xml:space="preserve"> </w:t>
      </w:r>
      <w:r>
        <w:rPr>
          <w:sz w:val="20"/>
          <w:szCs w:val="18"/>
          <w:lang w:val="en-US"/>
        </w:rPr>
        <w:t xml:space="preserve">that the growing </w:t>
      </w:r>
      <w:r w:rsidR="00757D75">
        <w:rPr>
          <w:sz w:val="20"/>
          <w:szCs w:val="18"/>
          <w:lang w:val="en-US"/>
        </w:rPr>
        <w:t>volume</w:t>
      </w:r>
      <w:r>
        <w:rPr>
          <w:sz w:val="20"/>
          <w:szCs w:val="18"/>
          <w:lang w:val="en-US"/>
        </w:rPr>
        <w:t xml:space="preserve"> of supranational </w:t>
      </w:r>
      <w:r w:rsidR="00EF1A8A">
        <w:rPr>
          <w:sz w:val="20"/>
          <w:szCs w:val="18"/>
          <w:lang w:val="en-US"/>
        </w:rPr>
        <w:t xml:space="preserve">tweets </w:t>
      </w:r>
      <w:r>
        <w:rPr>
          <w:sz w:val="20"/>
          <w:szCs w:val="18"/>
          <w:lang w:val="en-US"/>
        </w:rPr>
        <w:t xml:space="preserve">was followed by partially </w:t>
      </w:r>
      <w:r w:rsidR="00CE1C70">
        <w:rPr>
          <w:sz w:val="20"/>
          <w:szCs w:val="18"/>
          <w:lang w:val="en-US"/>
        </w:rPr>
        <w:t xml:space="preserve">also </w:t>
      </w:r>
      <w:r>
        <w:rPr>
          <w:sz w:val="20"/>
          <w:szCs w:val="18"/>
          <w:lang w:val="en-US"/>
        </w:rPr>
        <w:t>dramatically increasing number</w:t>
      </w:r>
      <w:r w:rsidR="00F0483B">
        <w:rPr>
          <w:sz w:val="20"/>
          <w:szCs w:val="18"/>
          <w:lang w:val="en-US"/>
        </w:rPr>
        <w:t>s</w:t>
      </w:r>
      <w:r>
        <w:rPr>
          <w:sz w:val="20"/>
          <w:szCs w:val="18"/>
          <w:lang w:val="en-US"/>
        </w:rPr>
        <w:t xml:space="preserve"> of </w:t>
      </w:r>
      <w:r w:rsidR="00F0483B">
        <w:rPr>
          <w:sz w:val="20"/>
          <w:szCs w:val="18"/>
          <w:lang w:val="en-US"/>
        </w:rPr>
        <w:t xml:space="preserve">subscribers of </w:t>
      </w:r>
      <w:r>
        <w:rPr>
          <w:sz w:val="20"/>
          <w:szCs w:val="18"/>
          <w:lang w:val="en-US"/>
        </w:rPr>
        <w:t xml:space="preserve">supranational accounts. </w:t>
      </w:r>
      <w:r w:rsidR="00757D75">
        <w:rPr>
          <w:sz w:val="20"/>
          <w:szCs w:val="18"/>
          <w:lang w:val="en-US"/>
        </w:rPr>
        <w:t>Yet, these follower counts are strongly right-skewed</w:t>
      </w:r>
      <w:r w:rsidR="00F0483B">
        <w:rPr>
          <w:sz w:val="20"/>
          <w:szCs w:val="18"/>
          <w:lang w:val="en-US"/>
        </w:rPr>
        <w:t>, and this bias</w:t>
      </w:r>
      <w:r w:rsidR="00757D75">
        <w:rPr>
          <w:sz w:val="20"/>
          <w:szCs w:val="18"/>
          <w:lang w:val="en-US"/>
        </w:rPr>
        <w:t xml:space="preserve"> </w:t>
      </w:r>
      <w:r w:rsidR="00F0483B">
        <w:rPr>
          <w:sz w:val="20"/>
          <w:szCs w:val="18"/>
          <w:lang w:val="en-US"/>
        </w:rPr>
        <w:t xml:space="preserve">to few selected supranational accounts </w:t>
      </w:r>
      <w:r w:rsidR="00757D75">
        <w:rPr>
          <w:sz w:val="20"/>
          <w:szCs w:val="18"/>
          <w:lang w:val="en-US"/>
        </w:rPr>
        <w:t xml:space="preserve">intensified over time. </w:t>
      </w:r>
      <w:r w:rsidR="00757D75">
        <w:rPr>
          <w:sz w:val="20"/>
          <w:szCs w:val="18"/>
        </w:rPr>
        <w:t>The by far most prominent account is @EU_Commission with 1,491,171 followers as of May 4, 2021, followed by the institutional accounts of the European Council President (</w:t>
      </w:r>
      <w:r w:rsidR="00757D75" w:rsidRPr="00FF339A">
        <w:rPr>
          <w:sz w:val="20"/>
          <w:szCs w:val="18"/>
        </w:rPr>
        <w:t>1</w:t>
      </w:r>
      <w:r w:rsidR="00757D75">
        <w:rPr>
          <w:sz w:val="20"/>
          <w:szCs w:val="18"/>
        </w:rPr>
        <w:t>,</w:t>
      </w:r>
      <w:r w:rsidR="00757D75" w:rsidRPr="00FF339A">
        <w:rPr>
          <w:sz w:val="20"/>
          <w:szCs w:val="18"/>
        </w:rPr>
        <w:t>194</w:t>
      </w:r>
      <w:r w:rsidR="00757D75">
        <w:rPr>
          <w:sz w:val="20"/>
          <w:szCs w:val="18"/>
        </w:rPr>
        <w:t>,</w:t>
      </w:r>
      <w:r w:rsidR="00757D75" w:rsidRPr="00FF339A">
        <w:rPr>
          <w:sz w:val="20"/>
          <w:szCs w:val="18"/>
        </w:rPr>
        <w:t>648</w:t>
      </w:r>
      <w:r w:rsidR="00757D75">
        <w:rPr>
          <w:sz w:val="20"/>
          <w:szCs w:val="18"/>
        </w:rPr>
        <w:t xml:space="preserve"> followers) and the European Central Bank (</w:t>
      </w:r>
      <w:r w:rsidR="00757D75" w:rsidRPr="00FF5476">
        <w:rPr>
          <w:sz w:val="20"/>
          <w:szCs w:val="18"/>
        </w:rPr>
        <w:t>627</w:t>
      </w:r>
      <w:r w:rsidR="00757D75">
        <w:rPr>
          <w:sz w:val="20"/>
          <w:szCs w:val="18"/>
        </w:rPr>
        <w:t>,</w:t>
      </w:r>
      <w:r w:rsidR="00757D75" w:rsidRPr="00FF5476">
        <w:rPr>
          <w:sz w:val="20"/>
          <w:szCs w:val="18"/>
        </w:rPr>
        <w:t>385</w:t>
      </w:r>
      <w:r w:rsidR="00757D75">
        <w:rPr>
          <w:sz w:val="20"/>
          <w:szCs w:val="18"/>
        </w:rPr>
        <w:t xml:space="preserve">). </w:t>
      </w:r>
      <w:r w:rsidR="00EF1A8A">
        <w:rPr>
          <w:sz w:val="20"/>
          <w:szCs w:val="18"/>
        </w:rPr>
        <w:t>T</w:t>
      </w:r>
      <w:r w:rsidR="00757D75">
        <w:rPr>
          <w:sz w:val="20"/>
          <w:szCs w:val="18"/>
        </w:rPr>
        <w:t>he most prominent personal accounts are Commission president Von der Leyen (587,814 followers), Competition Commissioner Vestager (</w:t>
      </w:r>
      <w:r w:rsidR="00757D75" w:rsidRPr="00464155">
        <w:rPr>
          <w:sz w:val="20"/>
          <w:szCs w:val="18"/>
        </w:rPr>
        <w:t>295</w:t>
      </w:r>
      <w:r w:rsidR="00757D75">
        <w:rPr>
          <w:sz w:val="20"/>
          <w:szCs w:val="18"/>
        </w:rPr>
        <w:t>,</w:t>
      </w:r>
      <w:r w:rsidR="00757D75" w:rsidRPr="00464155">
        <w:rPr>
          <w:sz w:val="20"/>
          <w:szCs w:val="18"/>
        </w:rPr>
        <w:t>650</w:t>
      </w:r>
      <w:r w:rsidR="00757D75">
        <w:rPr>
          <w:sz w:val="20"/>
          <w:szCs w:val="18"/>
        </w:rPr>
        <w:t xml:space="preserve">), and the High Representative for Foreign Affairs and Security Policy, </w:t>
      </w:r>
      <w:proofErr w:type="spellStart"/>
      <w:r w:rsidR="00757D75">
        <w:rPr>
          <w:sz w:val="20"/>
          <w:szCs w:val="18"/>
        </w:rPr>
        <w:t>Josep</w:t>
      </w:r>
      <w:proofErr w:type="spellEnd"/>
      <w:r w:rsidR="00757D75">
        <w:rPr>
          <w:sz w:val="20"/>
          <w:szCs w:val="18"/>
        </w:rPr>
        <w:t xml:space="preserve"> </w:t>
      </w:r>
      <w:proofErr w:type="spellStart"/>
      <w:r w:rsidR="00757D75">
        <w:rPr>
          <w:sz w:val="20"/>
          <w:szCs w:val="18"/>
        </w:rPr>
        <w:t>Borell</w:t>
      </w:r>
      <w:proofErr w:type="spellEnd"/>
      <w:r w:rsidR="00757D75">
        <w:rPr>
          <w:sz w:val="20"/>
          <w:szCs w:val="18"/>
        </w:rPr>
        <w:t xml:space="preserve"> (</w:t>
      </w:r>
      <w:r w:rsidR="00757D75" w:rsidRPr="00BB606A">
        <w:rPr>
          <w:sz w:val="20"/>
          <w:szCs w:val="18"/>
        </w:rPr>
        <w:t>202</w:t>
      </w:r>
      <w:r w:rsidR="00757D75">
        <w:rPr>
          <w:sz w:val="20"/>
          <w:szCs w:val="18"/>
        </w:rPr>
        <w:t>,</w:t>
      </w:r>
      <w:r w:rsidR="00757D75" w:rsidRPr="00BB606A">
        <w:rPr>
          <w:sz w:val="20"/>
          <w:szCs w:val="18"/>
        </w:rPr>
        <w:t>519</w:t>
      </w:r>
      <w:r w:rsidR="00757D75">
        <w:rPr>
          <w:sz w:val="20"/>
          <w:szCs w:val="18"/>
        </w:rPr>
        <w:t xml:space="preserve">). Personal accounts have </w:t>
      </w:r>
      <w:r w:rsidR="00F0483B">
        <w:rPr>
          <w:sz w:val="20"/>
          <w:szCs w:val="18"/>
        </w:rPr>
        <w:t xml:space="preserve">on average </w:t>
      </w:r>
      <w:r w:rsidR="00757D75">
        <w:rPr>
          <w:sz w:val="20"/>
          <w:szCs w:val="18"/>
        </w:rPr>
        <w:t>13,000 followers less than institutional accounts, but this difference is not statistically significant, indicating sizeable variation within both groups. At the lower end of the distribution, we find several Commission Directors-General as well as the Euratom Supply Agency with only 78 followers.</w:t>
      </w:r>
    </w:p>
    <w:p w14:paraId="1FEE246B" w14:textId="0E9A792F" w:rsidR="002C72A4" w:rsidRPr="0011405F" w:rsidRDefault="00F0483B" w:rsidP="002C72A4">
      <w:pPr>
        <w:spacing w:before="120" w:after="0" w:line="240" w:lineRule="auto"/>
        <w:jc w:val="both"/>
        <w:rPr>
          <w:sz w:val="20"/>
          <w:szCs w:val="18"/>
          <w:lang w:val="en-US"/>
        </w:rPr>
      </w:pPr>
      <w:r>
        <w:rPr>
          <w:sz w:val="20"/>
          <w:szCs w:val="18"/>
          <w:lang w:val="en-US"/>
        </w:rPr>
        <w:t>To study the average publicity of individual supranational messages, we analyze the on-platform engagement features Twitter offers. U</w:t>
      </w:r>
      <w:r w:rsidR="002C72A4" w:rsidRPr="0011405F">
        <w:rPr>
          <w:sz w:val="20"/>
          <w:szCs w:val="18"/>
          <w:lang w:val="en-US"/>
        </w:rPr>
        <w:t xml:space="preserve">sers </w:t>
      </w:r>
      <w:r w:rsidR="00CE1C70">
        <w:rPr>
          <w:sz w:val="20"/>
          <w:szCs w:val="18"/>
          <w:lang w:val="en-US"/>
        </w:rPr>
        <w:t>can</w:t>
      </w:r>
      <w:r>
        <w:rPr>
          <w:sz w:val="20"/>
          <w:szCs w:val="18"/>
          <w:lang w:val="en-US"/>
        </w:rPr>
        <w:t xml:space="preserve"> </w:t>
      </w:r>
      <w:r w:rsidR="002C72A4" w:rsidRPr="0011405F">
        <w:rPr>
          <w:sz w:val="20"/>
          <w:szCs w:val="18"/>
          <w:lang w:val="en-US"/>
        </w:rPr>
        <w:t xml:space="preserve">like messages, </w:t>
      </w:r>
      <w:r>
        <w:rPr>
          <w:sz w:val="20"/>
          <w:szCs w:val="18"/>
          <w:lang w:val="en-US"/>
        </w:rPr>
        <w:t xml:space="preserve">may </w:t>
      </w:r>
      <w:r w:rsidR="002C72A4" w:rsidRPr="0011405F">
        <w:rPr>
          <w:sz w:val="20"/>
          <w:szCs w:val="18"/>
          <w:lang w:val="en-US"/>
        </w:rPr>
        <w:t xml:space="preserve">amplify or </w:t>
      </w:r>
      <w:r w:rsidR="00D40E78" w:rsidRPr="00CE2D23">
        <w:rPr>
          <w:sz w:val="20"/>
          <w:szCs w:val="18"/>
          <w:lang w:val="en-US"/>
        </w:rPr>
        <w:t>contextualize</w:t>
      </w:r>
      <w:r w:rsidR="002C72A4" w:rsidRPr="0011405F">
        <w:rPr>
          <w:sz w:val="20"/>
          <w:szCs w:val="18"/>
          <w:lang w:val="en-US"/>
        </w:rPr>
        <w:t xml:space="preserve"> them by retweets or quotes, or </w:t>
      </w:r>
      <w:r>
        <w:rPr>
          <w:sz w:val="20"/>
          <w:szCs w:val="18"/>
          <w:lang w:val="en-US"/>
        </w:rPr>
        <w:t xml:space="preserve">can </w:t>
      </w:r>
      <w:r w:rsidR="002C72A4" w:rsidRPr="0011405F">
        <w:rPr>
          <w:sz w:val="20"/>
          <w:szCs w:val="18"/>
          <w:lang w:val="en-US"/>
        </w:rPr>
        <w:t>reply</w:t>
      </w:r>
      <w:r w:rsidR="00757D75" w:rsidRPr="00757D75">
        <w:rPr>
          <w:sz w:val="20"/>
          <w:szCs w:val="18"/>
          <w:lang w:val="en-US"/>
        </w:rPr>
        <w:t xml:space="preserve"> </w:t>
      </w:r>
      <w:r w:rsidR="00757D75" w:rsidRPr="0011405F">
        <w:rPr>
          <w:sz w:val="20"/>
          <w:szCs w:val="18"/>
          <w:lang w:val="en-US"/>
        </w:rPr>
        <w:t>publicly</w:t>
      </w:r>
      <w:r w:rsidR="002C72A4" w:rsidRPr="0011405F">
        <w:rPr>
          <w:sz w:val="20"/>
          <w:szCs w:val="18"/>
          <w:lang w:val="en-US"/>
        </w:rPr>
        <w:t xml:space="preserve">. We collect the counts of these engagements in response to each original tweet. </w:t>
      </w:r>
      <w:r w:rsidR="00CE1C70">
        <w:rPr>
          <w:sz w:val="20"/>
          <w:szCs w:val="18"/>
          <w:lang w:val="en-US"/>
        </w:rPr>
        <w:t>T</w:t>
      </w:r>
      <w:r>
        <w:rPr>
          <w:sz w:val="20"/>
          <w:szCs w:val="18"/>
          <w:lang w:val="en-US"/>
        </w:rPr>
        <w:t xml:space="preserve">his raw data can be misleading as the engagement counts are constrained by the number of users that have seen a supranational message in the first place. Since </w:t>
      </w:r>
      <w:r w:rsidRPr="00F53CBF">
        <w:rPr>
          <w:sz w:val="20"/>
          <w:szCs w:val="18"/>
          <w:highlight w:val="yellow"/>
          <w:lang w:val="en-US"/>
          <w:rPrChange w:id="201" w:author="Uluışık" w:date="2021-10-22T14:28:00Z">
            <w:rPr>
              <w:sz w:val="20"/>
              <w:szCs w:val="18"/>
              <w:lang w:val="en-US"/>
            </w:rPr>
          </w:rPrChange>
        </w:rPr>
        <w:t>the Twitter API</w:t>
      </w:r>
      <w:r>
        <w:rPr>
          <w:sz w:val="20"/>
          <w:szCs w:val="18"/>
          <w:lang w:val="en-US"/>
        </w:rPr>
        <w:t xml:space="preserve"> </w:t>
      </w:r>
      <w:r w:rsidR="00CE1C70">
        <w:rPr>
          <w:sz w:val="20"/>
          <w:szCs w:val="18"/>
          <w:lang w:val="en-US"/>
        </w:rPr>
        <w:t xml:space="preserve">unfortunately </w:t>
      </w:r>
      <w:r>
        <w:rPr>
          <w:sz w:val="20"/>
          <w:szCs w:val="18"/>
          <w:lang w:val="en-US"/>
        </w:rPr>
        <w:t>does not offer th</w:t>
      </w:r>
      <w:r w:rsidR="00CE1C70">
        <w:rPr>
          <w:sz w:val="20"/>
          <w:szCs w:val="18"/>
          <w:lang w:val="en-US"/>
        </w:rPr>
        <w:t>is</w:t>
      </w:r>
      <w:r>
        <w:rPr>
          <w:sz w:val="20"/>
          <w:szCs w:val="18"/>
          <w:lang w:val="en-US"/>
        </w:rPr>
        <w:t xml:space="preserve"> number of ‘impressions’, we normalize engagement counts against the interpolated number of followers at the time an account has published the respective </w:t>
      </w:r>
      <w:r w:rsidR="00CE1C70">
        <w:rPr>
          <w:sz w:val="20"/>
          <w:szCs w:val="18"/>
          <w:lang w:val="en-US"/>
        </w:rPr>
        <w:t>t</w:t>
      </w:r>
      <w:r>
        <w:rPr>
          <w:sz w:val="20"/>
          <w:szCs w:val="18"/>
          <w:lang w:val="en-US"/>
        </w:rPr>
        <w:t xml:space="preserve">weet. </w:t>
      </w:r>
      <w:r w:rsidR="00CE1C70" w:rsidRPr="00D4673B">
        <w:rPr>
          <w:sz w:val="20"/>
          <w:szCs w:val="20"/>
          <w:lang w:val="en-US"/>
        </w:rPr>
        <w:fldChar w:fldCharType="begin"/>
      </w:r>
      <w:r w:rsidR="00CE1C70" w:rsidRPr="00A66FC8">
        <w:rPr>
          <w:sz w:val="20"/>
          <w:szCs w:val="20"/>
          <w:lang w:val="en-US"/>
        </w:rPr>
        <w:instrText xml:space="preserve"> REF _Ref83728762 \h  \* MERGEFORMAT </w:instrText>
      </w:r>
      <w:r w:rsidR="00CE1C70" w:rsidRPr="00D4673B">
        <w:rPr>
          <w:sz w:val="20"/>
          <w:szCs w:val="20"/>
          <w:lang w:val="en-US"/>
        </w:rPr>
      </w:r>
      <w:r w:rsidR="00CE1C70" w:rsidRPr="00D4673B">
        <w:rPr>
          <w:sz w:val="20"/>
          <w:szCs w:val="20"/>
          <w:lang w:val="en-US"/>
        </w:rPr>
        <w:fldChar w:fldCharType="separate"/>
      </w:r>
      <w:r w:rsidR="00172ECB" w:rsidRPr="00172ECB">
        <w:rPr>
          <w:bCs/>
          <w:sz w:val="20"/>
          <w:szCs w:val="20"/>
          <w:lang w:val="en-US"/>
        </w:rPr>
        <w:t xml:space="preserve">Figure </w:t>
      </w:r>
      <w:r w:rsidR="00172ECB" w:rsidRPr="00172ECB">
        <w:rPr>
          <w:bCs/>
          <w:noProof/>
          <w:sz w:val="20"/>
          <w:szCs w:val="20"/>
          <w:lang w:val="en-US"/>
        </w:rPr>
        <w:t>4</w:t>
      </w:r>
      <w:r w:rsidR="00CE1C70" w:rsidRPr="00D4673B">
        <w:rPr>
          <w:sz w:val="20"/>
          <w:szCs w:val="20"/>
          <w:lang w:val="en-US"/>
        </w:rPr>
        <w:fldChar w:fldCharType="end"/>
      </w:r>
      <w:r w:rsidR="002C72A4" w:rsidRPr="0011405F">
        <w:rPr>
          <w:sz w:val="20"/>
          <w:szCs w:val="20"/>
          <w:lang w:val="en-US"/>
        </w:rPr>
        <w:t xml:space="preserve"> </w:t>
      </w:r>
      <w:r w:rsidR="002C72A4" w:rsidRPr="0011405F">
        <w:rPr>
          <w:sz w:val="20"/>
          <w:szCs w:val="18"/>
          <w:lang w:val="en-US"/>
        </w:rPr>
        <w:t>plots these engagement ratios against our equally treated benchmark samples.</w:t>
      </w:r>
    </w:p>
    <w:p w14:paraId="0DF7EA93" w14:textId="5E9403AB" w:rsidR="002C72A4" w:rsidRPr="0011405F" w:rsidRDefault="003155E3" w:rsidP="002C72A4">
      <w:pPr>
        <w:keepNext/>
        <w:keepLines/>
        <w:widowControl w:val="0"/>
        <w:spacing w:before="120" w:after="0" w:line="240" w:lineRule="auto"/>
        <w:jc w:val="both"/>
        <w:rPr>
          <w:sz w:val="20"/>
          <w:szCs w:val="18"/>
          <w:lang w:val="en-US"/>
        </w:rPr>
      </w:pPr>
      <w:r>
        <w:rPr>
          <w:noProof/>
          <w:sz w:val="20"/>
          <w:szCs w:val="18"/>
          <w:lang w:val="de-DE" w:eastAsia="de-DE"/>
        </w:rPr>
        <w:lastRenderedPageBreak/>
        <w:drawing>
          <wp:inline distT="0" distB="0" distL="0" distR="0" wp14:anchorId="5FADC3B1" wp14:editId="116D856A">
            <wp:extent cx="6184265" cy="4124960"/>
            <wp:effectExtent l="19050" t="19050" r="26035" b="2794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84265" cy="4124960"/>
                    </a:xfrm>
                    <a:prstGeom prst="rect">
                      <a:avLst/>
                    </a:prstGeom>
                    <a:noFill/>
                    <a:ln>
                      <a:solidFill>
                        <a:schemeClr val="tx1"/>
                      </a:solidFill>
                    </a:ln>
                  </pic:spPr>
                </pic:pic>
              </a:graphicData>
            </a:graphic>
          </wp:inline>
        </w:drawing>
      </w:r>
    </w:p>
    <w:p w14:paraId="7AEECABD" w14:textId="79B3DF41" w:rsidR="002C72A4" w:rsidRPr="0011405F" w:rsidRDefault="002C72A4" w:rsidP="002C72A4">
      <w:pPr>
        <w:pStyle w:val="Beschriftung"/>
        <w:keepLines/>
        <w:jc w:val="center"/>
        <w:rPr>
          <w:color w:val="auto"/>
          <w:sz w:val="20"/>
          <w:lang w:val="en-US"/>
        </w:rPr>
      </w:pPr>
      <w:bookmarkStart w:id="202" w:name="_Ref83728762"/>
      <w:r w:rsidRPr="0011405F">
        <w:rPr>
          <w:b/>
          <w:bCs/>
          <w:color w:val="auto"/>
          <w:lang w:val="en-US"/>
        </w:rPr>
        <w:t xml:space="preserve">Figure </w:t>
      </w:r>
      <w:r w:rsidRPr="0011405F">
        <w:rPr>
          <w:b/>
          <w:bCs/>
          <w:color w:val="auto"/>
          <w:lang w:val="en-US"/>
        </w:rPr>
        <w:fldChar w:fldCharType="begin"/>
      </w:r>
      <w:r w:rsidRPr="0011405F">
        <w:rPr>
          <w:b/>
          <w:bCs/>
          <w:color w:val="auto"/>
          <w:lang w:val="en-US"/>
        </w:rPr>
        <w:instrText xml:space="preserve"> SEQ Figure \* ARABIC </w:instrText>
      </w:r>
      <w:r w:rsidRPr="0011405F">
        <w:rPr>
          <w:b/>
          <w:bCs/>
          <w:color w:val="auto"/>
          <w:lang w:val="en-US"/>
        </w:rPr>
        <w:fldChar w:fldCharType="separate"/>
      </w:r>
      <w:r w:rsidR="00172ECB">
        <w:rPr>
          <w:b/>
          <w:bCs/>
          <w:noProof/>
          <w:color w:val="auto"/>
          <w:lang w:val="en-US"/>
        </w:rPr>
        <w:t>4</w:t>
      </w:r>
      <w:r w:rsidRPr="0011405F">
        <w:rPr>
          <w:b/>
          <w:bCs/>
          <w:color w:val="auto"/>
          <w:lang w:val="en-US"/>
        </w:rPr>
        <w:fldChar w:fldCharType="end"/>
      </w:r>
      <w:bookmarkEnd w:id="202"/>
      <w:r w:rsidRPr="0011405F">
        <w:rPr>
          <w:color w:val="auto"/>
          <w:lang w:val="en-US"/>
        </w:rPr>
        <w:t xml:space="preserve">: User engagement </w:t>
      </w:r>
      <w:r w:rsidR="00CE1C70">
        <w:rPr>
          <w:color w:val="auto"/>
          <w:lang w:val="en-US"/>
        </w:rPr>
        <w:t>rates</w:t>
      </w:r>
    </w:p>
    <w:p w14:paraId="1E7A7C62" w14:textId="3C71A1FD" w:rsidR="002C72A4" w:rsidRPr="0011405F" w:rsidRDefault="002C72A4" w:rsidP="002C72A4">
      <w:pPr>
        <w:spacing w:before="120" w:after="0" w:line="240" w:lineRule="auto"/>
        <w:jc w:val="both"/>
        <w:rPr>
          <w:sz w:val="20"/>
          <w:szCs w:val="18"/>
          <w:lang w:val="en-US"/>
        </w:rPr>
      </w:pPr>
      <w:r w:rsidRPr="0011405F">
        <w:rPr>
          <w:sz w:val="20"/>
          <w:szCs w:val="18"/>
          <w:lang w:val="en-US"/>
        </w:rPr>
        <w:t>These data provide three main insights. First, supranational messages receive</w:t>
      </w:r>
      <w:del w:id="203" w:author="Uluışık" w:date="2021-10-22T14:32:00Z">
        <w:r w:rsidRPr="0011405F" w:rsidDel="00F53CBF">
          <w:rPr>
            <w:sz w:val="20"/>
            <w:szCs w:val="18"/>
            <w:lang w:val="en-US"/>
          </w:rPr>
          <w:delText>, overall,</w:delText>
        </w:r>
      </w:del>
      <w:r w:rsidRPr="0011405F">
        <w:rPr>
          <w:sz w:val="20"/>
          <w:szCs w:val="18"/>
          <w:lang w:val="en-US"/>
        </w:rPr>
        <w:t xml:space="preserve"> as much Twitter user engagement as messages from executive actors and institutions at the national and </w:t>
      </w:r>
      <w:r w:rsidR="00CE1C70">
        <w:rPr>
          <w:sz w:val="20"/>
          <w:szCs w:val="18"/>
          <w:lang w:val="en-US"/>
        </w:rPr>
        <w:t>regional</w:t>
      </w:r>
      <w:r w:rsidR="00CE1C70" w:rsidRPr="0011405F">
        <w:rPr>
          <w:sz w:val="20"/>
          <w:szCs w:val="18"/>
          <w:lang w:val="en-US"/>
        </w:rPr>
        <w:t xml:space="preserve"> </w:t>
      </w:r>
      <w:r w:rsidRPr="0011405F">
        <w:rPr>
          <w:sz w:val="20"/>
          <w:szCs w:val="18"/>
          <w:lang w:val="en-US"/>
        </w:rPr>
        <w:t xml:space="preserve">levels. Supranational messages are, in fact, slightly more frequently liked and retweeted than those from national institutions and actors in the UK. Only UK actors tweeting in personal capacity received a markedly higher share of quotes and replies on their messages. Second, across all samples, Twitter users tend to engage more strongly with personal accounts than with institutional ones. Personalization of political messaging seems to matter on this social medium and </w:t>
      </w:r>
      <w:r w:rsidR="00CE1C70">
        <w:rPr>
          <w:sz w:val="20"/>
          <w:szCs w:val="18"/>
          <w:lang w:val="en-US"/>
        </w:rPr>
        <w:t xml:space="preserve">this holds </w:t>
      </w:r>
      <w:r w:rsidRPr="0011405F">
        <w:rPr>
          <w:sz w:val="20"/>
          <w:szCs w:val="18"/>
          <w:lang w:val="en-US"/>
        </w:rPr>
        <w:t>for supranational EU actors as well. Third, direct engagement with executive tweets is not particularly high in absolute terms. On average, the number of direct engagements with supranational tweets by either liking, retweeting, quoting, or replying does not exceed a share of 0.14% of the number of users following the respective account.</w:t>
      </w:r>
    </w:p>
    <w:p w14:paraId="685D168B" w14:textId="79C54F42" w:rsidR="002C72A4" w:rsidRPr="0011405F" w:rsidRDefault="002C72A4" w:rsidP="002C72A4">
      <w:pPr>
        <w:spacing w:before="120" w:after="0" w:line="240" w:lineRule="auto"/>
        <w:jc w:val="both"/>
        <w:rPr>
          <w:sz w:val="20"/>
          <w:szCs w:val="18"/>
          <w:lang w:val="en-US"/>
        </w:rPr>
      </w:pPr>
      <w:r w:rsidRPr="0011405F">
        <w:rPr>
          <w:sz w:val="20"/>
          <w:szCs w:val="18"/>
          <w:lang w:val="en-US"/>
        </w:rPr>
        <w:t xml:space="preserve">There are a few </w:t>
      </w:r>
      <w:r w:rsidR="00CE1C70">
        <w:rPr>
          <w:sz w:val="20"/>
          <w:szCs w:val="18"/>
          <w:lang w:val="en-US"/>
        </w:rPr>
        <w:t>extreme outliers</w:t>
      </w:r>
      <w:r w:rsidRPr="0011405F">
        <w:rPr>
          <w:sz w:val="20"/>
          <w:szCs w:val="18"/>
          <w:lang w:val="en-US"/>
        </w:rPr>
        <w:t xml:space="preserve">, however. For example, 18 tweets from our supranational sample </w:t>
      </w:r>
      <w:r w:rsidR="00CE1C70">
        <w:rPr>
          <w:sz w:val="20"/>
          <w:szCs w:val="18"/>
          <w:lang w:val="en-US"/>
        </w:rPr>
        <w:t>receive an engagement</w:t>
      </w:r>
      <w:r w:rsidRPr="0011405F">
        <w:rPr>
          <w:sz w:val="20"/>
          <w:szCs w:val="18"/>
          <w:lang w:val="en-US"/>
        </w:rPr>
        <w:t xml:space="preserve"> </w:t>
      </w:r>
      <w:r w:rsidR="00CE1C70">
        <w:rPr>
          <w:sz w:val="20"/>
          <w:szCs w:val="18"/>
          <w:lang w:val="en-US"/>
        </w:rPr>
        <w:t>rate</w:t>
      </w:r>
      <w:del w:id="204" w:author="Uluışık" w:date="2021-10-21T19:30:00Z">
        <w:r w:rsidR="00CE1C70" w:rsidDel="00F46F3E">
          <w:rPr>
            <w:sz w:val="20"/>
            <w:szCs w:val="18"/>
            <w:lang w:val="en-US"/>
          </w:rPr>
          <w:delText>s</w:delText>
        </w:r>
      </w:del>
      <w:r w:rsidR="00CE1C70">
        <w:rPr>
          <w:sz w:val="20"/>
          <w:szCs w:val="18"/>
          <w:lang w:val="en-US"/>
        </w:rPr>
        <w:t xml:space="preserve"> that </w:t>
      </w:r>
      <w:r w:rsidRPr="0011405F">
        <w:rPr>
          <w:sz w:val="20"/>
          <w:szCs w:val="18"/>
          <w:lang w:val="en-US"/>
        </w:rPr>
        <w:t>exceeds 30% of the follower</w:t>
      </w:r>
      <w:r w:rsidR="00CE1C70">
        <w:rPr>
          <w:sz w:val="20"/>
          <w:szCs w:val="18"/>
          <w:lang w:val="en-US"/>
        </w:rPr>
        <w:t>s</w:t>
      </w:r>
      <w:r w:rsidRPr="0011405F">
        <w:rPr>
          <w:sz w:val="20"/>
          <w:szCs w:val="18"/>
          <w:lang w:val="en-US"/>
        </w:rPr>
        <w:t xml:space="preserve"> at the time the message</w:t>
      </w:r>
      <w:r w:rsidR="00CE1C70">
        <w:rPr>
          <w:sz w:val="20"/>
          <w:szCs w:val="18"/>
          <w:lang w:val="en-US"/>
        </w:rPr>
        <w:t xml:space="preserve"> was published</w:t>
      </w:r>
      <w:r w:rsidRPr="0011405F">
        <w:rPr>
          <w:sz w:val="20"/>
          <w:szCs w:val="18"/>
          <w:lang w:val="en-US"/>
        </w:rPr>
        <w:t xml:space="preserve">. </w:t>
      </w:r>
      <w:r w:rsidR="00A66FC8" w:rsidRPr="00D4673B">
        <w:rPr>
          <w:sz w:val="20"/>
          <w:szCs w:val="20"/>
          <w:lang w:val="en-US"/>
        </w:rPr>
        <w:fldChar w:fldCharType="begin"/>
      </w:r>
      <w:r w:rsidR="00A66FC8" w:rsidRPr="00D4673B">
        <w:rPr>
          <w:sz w:val="20"/>
          <w:szCs w:val="20"/>
          <w:lang w:val="en-US"/>
        </w:rPr>
        <w:instrText xml:space="preserve"> REF _Ref83752689 \h </w:instrText>
      </w:r>
      <w:r w:rsidR="00A66FC8" w:rsidRPr="00A66FC8">
        <w:rPr>
          <w:sz w:val="20"/>
          <w:szCs w:val="20"/>
          <w:lang w:val="en-US"/>
        </w:rPr>
        <w:instrText xml:space="preserve"> \* MERGEFORMAT </w:instrText>
      </w:r>
      <w:r w:rsidR="00A66FC8" w:rsidRPr="00D4673B">
        <w:rPr>
          <w:sz w:val="20"/>
          <w:szCs w:val="20"/>
          <w:lang w:val="en-US"/>
        </w:rPr>
      </w:r>
      <w:r w:rsidR="00A66FC8" w:rsidRPr="00D4673B">
        <w:rPr>
          <w:sz w:val="20"/>
          <w:szCs w:val="20"/>
          <w:lang w:val="en-US"/>
        </w:rPr>
        <w:fldChar w:fldCharType="separate"/>
      </w:r>
      <w:r w:rsidR="00172ECB" w:rsidRPr="00172ECB">
        <w:rPr>
          <w:bCs/>
          <w:sz w:val="20"/>
          <w:szCs w:val="20"/>
          <w:lang w:val="en-US"/>
        </w:rPr>
        <w:t xml:space="preserve">Table </w:t>
      </w:r>
      <w:r w:rsidR="00172ECB" w:rsidRPr="00172ECB">
        <w:rPr>
          <w:bCs/>
          <w:noProof/>
          <w:sz w:val="20"/>
          <w:szCs w:val="20"/>
          <w:lang w:val="en-US"/>
        </w:rPr>
        <w:t>1</w:t>
      </w:r>
      <w:r w:rsidR="00A66FC8" w:rsidRPr="00D4673B">
        <w:rPr>
          <w:sz w:val="20"/>
          <w:szCs w:val="20"/>
          <w:lang w:val="en-US"/>
        </w:rPr>
        <w:fldChar w:fldCharType="end"/>
      </w:r>
      <w:r w:rsidRPr="0011405F">
        <w:rPr>
          <w:sz w:val="20"/>
          <w:szCs w:val="20"/>
          <w:lang w:val="en-US"/>
        </w:rPr>
        <w:t xml:space="preserve"> provides six illustrative examples for </w:t>
      </w:r>
      <w:r w:rsidR="00A74E1C">
        <w:rPr>
          <w:sz w:val="20"/>
          <w:szCs w:val="20"/>
          <w:lang w:val="en-US"/>
        </w:rPr>
        <w:t>such supranational tweets with extraordinary publicity on Twitter</w:t>
      </w:r>
      <w:r w:rsidRPr="0011405F">
        <w:rPr>
          <w:sz w:val="20"/>
          <w:szCs w:val="20"/>
          <w:lang w:val="en-US"/>
        </w:rPr>
        <w:t>.</w:t>
      </w:r>
      <w:r w:rsidR="00A74E1C">
        <w:rPr>
          <w:sz w:val="20"/>
          <w:szCs w:val="20"/>
          <w:lang w:val="en-US"/>
        </w:rPr>
        <w:t xml:space="preserve"> </w:t>
      </w:r>
      <w:r w:rsidR="00A74E1C">
        <w:rPr>
          <w:sz w:val="20"/>
          <w:szCs w:val="18"/>
          <w:lang w:val="en-US"/>
        </w:rPr>
        <w:t xml:space="preserve">We cannot readily generalize </w:t>
      </w:r>
      <w:r w:rsidRPr="0011405F">
        <w:rPr>
          <w:sz w:val="20"/>
          <w:szCs w:val="18"/>
          <w:lang w:val="en-US"/>
        </w:rPr>
        <w:t xml:space="preserve">from </w:t>
      </w:r>
      <w:del w:id="205" w:author="Uluışık" w:date="2021-10-22T14:34:00Z">
        <w:r w:rsidRPr="0011405F" w:rsidDel="00F53CBF">
          <w:rPr>
            <w:sz w:val="20"/>
            <w:szCs w:val="18"/>
            <w:lang w:val="en-US"/>
          </w:rPr>
          <w:delText xml:space="preserve">such </w:delText>
        </w:r>
      </w:del>
      <w:ins w:id="206" w:author="Uluışık" w:date="2021-10-22T14:34:00Z">
        <w:r w:rsidR="00F53CBF">
          <w:rPr>
            <w:sz w:val="20"/>
            <w:szCs w:val="18"/>
            <w:lang w:val="en-US"/>
          </w:rPr>
          <w:t>so</w:t>
        </w:r>
        <w:r w:rsidR="00F53CBF" w:rsidRPr="0011405F">
          <w:rPr>
            <w:sz w:val="20"/>
            <w:szCs w:val="18"/>
            <w:lang w:val="en-US"/>
          </w:rPr>
          <w:t xml:space="preserve"> </w:t>
        </w:r>
      </w:ins>
      <w:r w:rsidRPr="0011405F">
        <w:rPr>
          <w:sz w:val="20"/>
          <w:szCs w:val="18"/>
          <w:lang w:val="en-US"/>
        </w:rPr>
        <w:t xml:space="preserve">few outlying examples, but we note that the most engaging tweets in our sample invoke highly politicized EU issues. Examples are Commissioner Dalli’s stance on LGBTI rights in Poland, the </w:t>
      </w:r>
      <w:proofErr w:type="spellStart"/>
      <w:r w:rsidRPr="0011405F">
        <w:rPr>
          <w:sz w:val="20"/>
          <w:szCs w:val="18"/>
          <w:lang w:val="en-US"/>
        </w:rPr>
        <w:t>Frontex</w:t>
      </w:r>
      <w:proofErr w:type="spellEnd"/>
      <w:r w:rsidRPr="0011405F">
        <w:rPr>
          <w:sz w:val="20"/>
          <w:szCs w:val="18"/>
          <w:lang w:val="en-US"/>
        </w:rPr>
        <w:t xml:space="preserve"> tweet </w:t>
      </w:r>
      <w:ins w:id="207" w:author="Uluışık" w:date="2021-10-22T14:35:00Z">
        <w:r w:rsidR="00155AF8">
          <w:rPr>
            <w:sz w:val="20"/>
            <w:szCs w:val="18"/>
            <w:lang w:val="en-US"/>
          </w:rPr>
          <w:t>including</w:t>
        </w:r>
      </w:ins>
      <w:del w:id="208" w:author="Uluışık" w:date="2021-10-22T14:35:00Z">
        <w:r w:rsidRPr="0011405F" w:rsidDel="00155AF8">
          <w:rPr>
            <w:sz w:val="20"/>
            <w:szCs w:val="18"/>
            <w:lang w:val="en-US"/>
          </w:rPr>
          <w:delText>embedding</w:delText>
        </w:r>
      </w:del>
      <w:r w:rsidRPr="0011405F">
        <w:rPr>
          <w:sz w:val="20"/>
          <w:szCs w:val="18"/>
          <w:lang w:val="en-US"/>
        </w:rPr>
        <w:t xml:space="preserve"> surveillance footage from the Mediterranean Sea (leading to a heated Twitter debate about whether priority should be given to sea rescue or the fight against human trafficking), the European Court of Justice’s announcement that the UK may unilaterally revoke its withdrawal request, and the farewell note from the European Medicines Agency when finally leaving London due to Brexit. </w:t>
      </w:r>
    </w:p>
    <w:p w14:paraId="5636B733" w14:textId="77777777" w:rsidR="002C72A4" w:rsidRPr="0011405F" w:rsidRDefault="002C72A4" w:rsidP="002C72A4">
      <w:pPr>
        <w:spacing w:before="120" w:after="0" w:line="240" w:lineRule="auto"/>
        <w:jc w:val="both"/>
        <w:rPr>
          <w:sz w:val="20"/>
          <w:szCs w:val="18"/>
          <w:lang w:val="en-US"/>
        </w:rPr>
      </w:pPr>
    </w:p>
    <w:tbl>
      <w:tblPr>
        <w:tblW w:w="978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4678"/>
        <w:gridCol w:w="1276"/>
        <w:gridCol w:w="1134"/>
        <w:gridCol w:w="1417"/>
        <w:gridCol w:w="1276"/>
      </w:tblGrid>
      <w:tr w:rsidR="002C72A4" w:rsidRPr="0029563D" w14:paraId="4A9E930A" w14:textId="77777777" w:rsidTr="0011405F">
        <w:trPr>
          <w:tblHeader/>
          <w:tblCellSpacing w:w="15" w:type="dxa"/>
        </w:trPr>
        <w:tc>
          <w:tcPr>
            <w:tcW w:w="4633" w:type="dxa"/>
            <w:tcBorders>
              <w:top w:val="single" w:sz="4" w:space="0" w:color="auto"/>
              <w:bottom w:val="double" w:sz="4" w:space="0" w:color="auto"/>
            </w:tcBorders>
            <w:vAlign w:val="center"/>
            <w:hideMark/>
          </w:tcPr>
          <w:p w14:paraId="0C1EFE2A" w14:textId="77777777" w:rsidR="002C72A4" w:rsidRPr="0011405F" w:rsidRDefault="002C72A4" w:rsidP="0011405F">
            <w:pPr>
              <w:keepNext/>
              <w:keepLines/>
              <w:spacing w:after="0" w:line="240" w:lineRule="auto"/>
              <w:jc w:val="both"/>
              <w:rPr>
                <w:b/>
                <w:bCs/>
                <w:sz w:val="20"/>
                <w:szCs w:val="18"/>
                <w:lang w:val="en-US"/>
              </w:rPr>
            </w:pPr>
            <w:r w:rsidRPr="0011405F">
              <w:rPr>
                <w:b/>
                <w:bCs/>
                <w:sz w:val="20"/>
                <w:szCs w:val="18"/>
                <w:lang w:val="en-US"/>
              </w:rPr>
              <w:lastRenderedPageBreak/>
              <w:t xml:space="preserve">Tweet </w:t>
            </w:r>
          </w:p>
        </w:tc>
        <w:tc>
          <w:tcPr>
            <w:tcW w:w="1246" w:type="dxa"/>
            <w:tcBorders>
              <w:top w:val="single" w:sz="4" w:space="0" w:color="auto"/>
              <w:bottom w:val="double" w:sz="4" w:space="0" w:color="auto"/>
            </w:tcBorders>
            <w:vAlign w:val="center"/>
            <w:hideMark/>
          </w:tcPr>
          <w:p w14:paraId="1C09548C" w14:textId="77777777" w:rsidR="002C72A4" w:rsidRPr="0011405F" w:rsidRDefault="002C72A4" w:rsidP="0011405F">
            <w:pPr>
              <w:keepNext/>
              <w:keepLines/>
              <w:spacing w:after="0" w:line="240" w:lineRule="auto"/>
              <w:jc w:val="center"/>
              <w:rPr>
                <w:b/>
                <w:bCs/>
                <w:sz w:val="20"/>
                <w:szCs w:val="18"/>
                <w:lang w:val="en-US"/>
              </w:rPr>
            </w:pPr>
            <w:r w:rsidRPr="0011405F">
              <w:rPr>
                <w:b/>
                <w:bCs/>
                <w:sz w:val="20"/>
                <w:szCs w:val="18"/>
                <w:lang w:val="en-US"/>
              </w:rPr>
              <w:t>Account</w:t>
            </w:r>
          </w:p>
        </w:tc>
        <w:tc>
          <w:tcPr>
            <w:tcW w:w="1104" w:type="dxa"/>
            <w:tcBorders>
              <w:top w:val="single" w:sz="4" w:space="0" w:color="auto"/>
              <w:bottom w:val="double" w:sz="4" w:space="0" w:color="auto"/>
            </w:tcBorders>
            <w:vAlign w:val="center"/>
            <w:hideMark/>
          </w:tcPr>
          <w:p w14:paraId="2CFD36AF" w14:textId="77777777" w:rsidR="002C72A4" w:rsidRPr="0011405F" w:rsidRDefault="002C72A4" w:rsidP="0011405F">
            <w:pPr>
              <w:keepNext/>
              <w:keepLines/>
              <w:spacing w:after="0" w:line="240" w:lineRule="auto"/>
              <w:jc w:val="center"/>
              <w:rPr>
                <w:b/>
                <w:bCs/>
                <w:sz w:val="20"/>
                <w:szCs w:val="18"/>
                <w:lang w:val="en-US"/>
              </w:rPr>
            </w:pPr>
            <w:r w:rsidRPr="0011405F">
              <w:rPr>
                <w:b/>
                <w:bCs/>
                <w:sz w:val="20"/>
                <w:szCs w:val="18"/>
                <w:lang w:val="en-US"/>
              </w:rPr>
              <w:t>Date</w:t>
            </w:r>
          </w:p>
        </w:tc>
        <w:tc>
          <w:tcPr>
            <w:tcW w:w="1387" w:type="dxa"/>
            <w:tcBorders>
              <w:top w:val="single" w:sz="4" w:space="0" w:color="auto"/>
              <w:bottom w:val="double" w:sz="4" w:space="0" w:color="auto"/>
            </w:tcBorders>
            <w:vAlign w:val="center"/>
            <w:hideMark/>
          </w:tcPr>
          <w:p w14:paraId="0927976B" w14:textId="77777777" w:rsidR="002C72A4" w:rsidRPr="0011405F" w:rsidRDefault="002C72A4" w:rsidP="0011405F">
            <w:pPr>
              <w:keepNext/>
              <w:keepLines/>
              <w:spacing w:after="0" w:line="240" w:lineRule="auto"/>
              <w:jc w:val="center"/>
              <w:rPr>
                <w:b/>
                <w:bCs/>
                <w:sz w:val="20"/>
                <w:szCs w:val="18"/>
                <w:lang w:val="en-US"/>
              </w:rPr>
            </w:pPr>
            <w:r w:rsidRPr="0011405F">
              <w:rPr>
                <w:b/>
                <w:bCs/>
                <w:sz w:val="20"/>
                <w:szCs w:val="18"/>
                <w:lang w:val="en-US"/>
              </w:rPr>
              <w:t>Followers</w:t>
            </w:r>
          </w:p>
        </w:tc>
        <w:tc>
          <w:tcPr>
            <w:tcW w:w="1231" w:type="dxa"/>
            <w:tcBorders>
              <w:top w:val="single" w:sz="4" w:space="0" w:color="auto"/>
              <w:bottom w:val="double" w:sz="4" w:space="0" w:color="auto"/>
            </w:tcBorders>
            <w:vAlign w:val="center"/>
            <w:hideMark/>
          </w:tcPr>
          <w:p w14:paraId="4EE88E0E" w14:textId="77777777" w:rsidR="002C72A4" w:rsidRPr="0011405F" w:rsidRDefault="002C72A4" w:rsidP="0011405F">
            <w:pPr>
              <w:keepNext/>
              <w:keepLines/>
              <w:spacing w:after="0" w:line="240" w:lineRule="auto"/>
              <w:jc w:val="center"/>
              <w:rPr>
                <w:b/>
                <w:bCs/>
                <w:sz w:val="20"/>
                <w:szCs w:val="18"/>
                <w:lang w:val="en-US"/>
              </w:rPr>
            </w:pPr>
            <w:r w:rsidRPr="0011405F">
              <w:rPr>
                <w:b/>
                <w:bCs/>
                <w:sz w:val="20"/>
                <w:szCs w:val="18"/>
                <w:lang w:val="en-US"/>
              </w:rPr>
              <w:t>All direct</w:t>
            </w:r>
            <w:r w:rsidRPr="0011405F">
              <w:rPr>
                <w:b/>
                <w:bCs/>
                <w:sz w:val="20"/>
                <w:szCs w:val="18"/>
                <w:lang w:val="en-US"/>
              </w:rPr>
              <w:br/>
              <w:t>engagements</w:t>
            </w:r>
          </w:p>
        </w:tc>
      </w:tr>
      <w:tr w:rsidR="002C72A4" w:rsidRPr="0029563D" w14:paraId="2BA14C3E" w14:textId="77777777" w:rsidTr="0011405F">
        <w:trPr>
          <w:tblCellSpacing w:w="15" w:type="dxa"/>
        </w:trPr>
        <w:tc>
          <w:tcPr>
            <w:tcW w:w="4633" w:type="dxa"/>
            <w:tcBorders>
              <w:bottom w:val="single" w:sz="4" w:space="0" w:color="auto"/>
            </w:tcBorders>
            <w:vAlign w:val="center"/>
            <w:hideMark/>
          </w:tcPr>
          <w:p w14:paraId="407BCC50" w14:textId="77777777" w:rsidR="002C72A4" w:rsidRPr="0011405F" w:rsidRDefault="002C72A4" w:rsidP="0011405F">
            <w:pPr>
              <w:keepNext/>
              <w:keepLines/>
              <w:spacing w:after="0" w:line="240" w:lineRule="auto"/>
              <w:jc w:val="both"/>
              <w:rPr>
                <w:sz w:val="20"/>
                <w:szCs w:val="18"/>
                <w:lang w:val="en-US"/>
              </w:rPr>
            </w:pPr>
            <w:r w:rsidRPr="0011405F">
              <w:rPr>
                <w:sz w:val="20"/>
                <w:szCs w:val="18"/>
                <w:lang w:val="en-US"/>
              </w:rPr>
              <w:t xml:space="preserve">Meet </w:t>
            </w:r>
            <w:proofErr w:type="spellStart"/>
            <w:r w:rsidRPr="0011405F">
              <w:rPr>
                <w:sz w:val="20"/>
                <w:szCs w:val="18"/>
                <w:lang w:val="en-US"/>
              </w:rPr>
              <w:t>Mismo</w:t>
            </w:r>
            <w:proofErr w:type="spellEnd"/>
            <w:r w:rsidRPr="0011405F">
              <w:rPr>
                <w:sz w:val="20"/>
                <w:szCs w:val="18"/>
                <w:lang w:val="en-US"/>
              </w:rPr>
              <w:t xml:space="preserve"> </w:t>
            </w:r>
            <w:r w:rsidRPr="0011405F">
              <w:rPr>
                <w:rFonts w:ascii="Segoe UI Emoji" w:hAnsi="Segoe UI Emoji" w:cs="Segoe UI Emoji"/>
                <w:sz w:val="20"/>
                <w:szCs w:val="18"/>
                <w:lang w:val="en-US"/>
              </w:rPr>
              <w:t>🐶</w:t>
            </w:r>
            <w:r w:rsidRPr="0011405F">
              <w:rPr>
                <w:sz w:val="20"/>
                <w:szCs w:val="18"/>
                <w:lang w:val="en-US"/>
              </w:rPr>
              <w:t xml:space="preserve">, a customs sniffer dog, who will tell you all about his job. #50CU #DogsWithJobs More info about the 50th anniversary of the EU #CustomsUnion: https://t.co/tD9clkog5q https://t.co/5MXpNH3Fqy </w:t>
            </w:r>
          </w:p>
        </w:tc>
        <w:tc>
          <w:tcPr>
            <w:tcW w:w="1246" w:type="dxa"/>
            <w:tcBorders>
              <w:bottom w:val="single" w:sz="4" w:space="0" w:color="auto"/>
            </w:tcBorders>
            <w:vAlign w:val="center"/>
            <w:hideMark/>
          </w:tcPr>
          <w:p w14:paraId="6859DF31" w14:textId="77777777" w:rsidR="002C72A4" w:rsidRPr="0011405F" w:rsidRDefault="002C72A4" w:rsidP="0011405F">
            <w:pPr>
              <w:keepNext/>
              <w:keepLines/>
              <w:spacing w:after="0" w:line="240" w:lineRule="auto"/>
              <w:jc w:val="center"/>
              <w:rPr>
                <w:i/>
                <w:iCs/>
                <w:sz w:val="20"/>
                <w:szCs w:val="18"/>
                <w:lang w:val="en-US"/>
              </w:rPr>
            </w:pPr>
            <w:proofErr w:type="spellStart"/>
            <w:r w:rsidRPr="0011405F">
              <w:rPr>
                <w:i/>
                <w:iCs/>
                <w:sz w:val="20"/>
                <w:szCs w:val="18"/>
                <w:lang w:val="en-US"/>
              </w:rPr>
              <w:t>EU_Taxud</w:t>
            </w:r>
            <w:proofErr w:type="spellEnd"/>
          </w:p>
        </w:tc>
        <w:tc>
          <w:tcPr>
            <w:tcW w:w="1104" w:type="dxa"/>
            <w:tcBorders>
              <w:bottom w:val="single" w:sz="4" w:space="0" w:color="auto"/>
            </w:tcBorders>
            <w:vAlign w:val="center"/>
            <w:hideMark/>
          </w:tcPr>
          <w:p w14:paraId="5AD45B9A" w14:textId="77777777" w:rsidR="002C72A4" w:rsidRPr="0011405F" w:rsidRDefault="002C72A4" w:rsidP="0011405F">
            <w:pPr>
              <w:keepNext/>
              <w:keepLines/>
              <w:spacing w:after="0" w:line="240" w:lineRule="auto"/>
              <w:jc w:val="center"/>
              <w:rPr>
                <w:sz w:val="20"/>
                <w:szCs w:val="18"/>
                <w:lang w:val="en-US"/>
              </w:rPr>
            </w:pPr>
            <w:r w:rsidRPr="0011405F">
              <w:rPr>
                <w:sz w:val="20"/>
                <w:szCs w:val="18"/>
                <w:lang w:val="en-US"/>
              </w:rPr>
              <w:t>2018-06-15</w:t>
            </w:r>
          </w:p>
        </w:tc>
        <w:tc>
          <w:tcPr>
            <w:tcW w:w="1387" w:type="dxa"/>
            <w:tcBorders>
              <w:bottom w:val="single" w:sz="4" w:space="0" w:color="auto"/>
            </w:tcBorders>
            <w:vAlign w:val="center"/>
            <w:hideMark/>
          </w:tcPr>
          <w:p w14:paraId="1FCB0601" w14:textId="77777777" w:rsidR="002C72A4" w:rsidRPr="0011405F" w:rsidRDefault="002C72A4" w:rsidP="0011405F">
            <w:pPr>
              <w:keepNext/>
              <w:keepLines/>
              <w:spacing w:after="0" w:line="240" w:lineRule="auto"/>
              <w:jc w:val="center"/>
              <w:rPr>
                <w:sz w:val="20"/>
                <w:szCs w:val="18"/>
                <w:lang w:val="en-US"/>
              </w:rPr>
            </w:pPr>
            <w:r w:rsidRPr="0011405F">
              <w:rPr>
                <w:sz w:val="20"/>
                <w:szCs w:val="18"/>
                <w:lang w:val="en-US"/>
              </w:rPr>
              <w:t>11,197</w:t>
            </w:r>
          </w:p>
        </w:tc>
        <w:tc>
          <w:tcPr>
            <w:tcW w:w="1231" w:type="dxa"/>
            <w:tcBorders>
              <w:bottom w:val="single" w:sz="4" w:space="0" w:color="auto"/>
            </w:tcBorders>
            <w:vAlign w:val="center"/>
            <w:hideMark/>
          </w:tcPr>
          <w:p w14:paraId="4AB20CC9" w14:textId="77777777" w:rsidR="002C72A4" w:rsidRPr="0011405F" w:rsidRDefault="002C72A4" w:rsidP="0011405F">
            <w:pPr>
              <w:keepNext/>
              <w:keepLines/>
              <w:spacing w:after="0" w:line="240" w:lineRule="auto"/>
              <w:jc w:val="center"/>
              <w:rPr>
                <w:sz w:val="20"/>
                <w:szCs w:val="18"/>
                <w:lang w:val="en-US"/>
              </w:rPr>
            </w:pPr>
            <w:r w:rsidRPr="0011405F">
              <w:rPr>
                <w:sz w:val="20"/>
                <w:szCs w:val="18"/>
                <w:lang w:val="en-US"/>
              </w:rPr>
              <w:t>9,916</w:t>
            </w:r>
          </w:p>
        </w:tc>
      </w:tr>
      <w:tr w:rsidR="002C72A4" w:rsidRPr="0029563D" w14:paraId="1F80CB6F" w14:textId="77777777" w:rsidTr="0011405F">
        <w:trPr>
          <w:tblCellSpacing w:w="15" w:type="dxa"/>
        </w:trPr>
        <w:tc>
          <w:tcPr>
            <w:tcW w:w="4633" w:type="dxa"/>
            <w:tcBorders>
              <w:bottom w:val="single" w:sz="4" w:space="0" w:color="auto"/>
            </w:tcBorders>
            <w:vAlign w:val="center"/>
            <w:hideMark/>
          </w:tcPr>
          <w:p w14:paraId="65F6BC77" w14:textId="77777777" w:rsidR="002C72A4" w:rsidRPr="0011405F" w:rsidRDefault="002C72A4" w:rsidP="0011405F">
            <w:pPr>
              <w:keepNext/>
              <w:keepLines/>
              <w:spacing w:after="0" w:line="240" w:lineRule="auto"/>
              <w:jc w:val="both"/>
              <w:rPr>
                <w:sz w:val="20"/>
                <w:szCs w:val="18"/>
                <w:lang w:val="en-US"/>
              </w:rPr>
            </w:pPr>
            <w:r w:rsidRPr="0011405F">
              <w:rPr>
                <w:sz w:val="20"/>
                <w:szCs w:val="18"/>
                <w:lang w:val="en-US"/>
              </w:rPr>
              <w:t xml:space="preserve">EU values and fundamental rights must be respected by Member States and state authorities. This is why 6 town twinning applications </w:t>
            </w:r>
            <w:proofErr w:type="spellStart"/>
            <w:r w:rsidRPr="0011405F">
              <w:rPr>
                <w:sz w:val="20"/>
                <w:szCs w:val="18"/>
                <w:lang w:val="en-US"/>
              </w:rPr>
              <w:t>invilving</w:t>
            </w:r>
            <w:proofErr w:type="spellEnd"/>
            <w:r w:rsidRPr="0011405F">
              <w:rPr>
                <w:sz w:val="20"/>
                <w:szCs w:val="18"/>
                <w:lang w:val="en-US"/>
              </w:rPr>
              <w:t xml:space="preserve"> Polish authorities that adopted 'LGBTI free zones' or 'family rights' resolutions were rejected. #LGBTI #UnionOfEquality </w:t>
            </w:r>
          </w:p>
        </w:tc>
        <w:tc>
          <w:tcPr>
            <w:tcW w:w="1246" w:type="dxa"/>
            <w:tcBorders>
              <w:bottom w:val="single" w:sz="4" w:space="0" w:color="auto"/>
            </w:tcBorders>
            <w:vAlign w:val="center"/>
            <w:hideMark/>
          </w:tcPr>
          <w:p w14:paraId="45A9082F" w14:textId="77777777" w:rsidR="002C72A4" w:rsidRPr="0011405F" w:rsidRDefault="002C72A4" w:rsidP="0011405F">
            <w:pPr>
              <w:keepNext/>
              <w:keepLines/>
              <w:spacing w:after="0" w:line="240" w:lineRule="auto"/>
              <w:jc w:val="center"/>
              <w:rPr>
                <w:i/>
                <w:iCs/>
                <w:sz w:val="20"/>
                <w:szCs w:val="18"/>
                <w:lang w:val="en-US"/>
              </w:rPr>
            </w:pPr>
            <w:proofErr w:type="spellStart"/>
            <w:r w:rsidRPr="0011405F">
              <w:rPr>
                <w:i/>
                <w:iCs/>
                <w:sz w:val="20"/>
                <w:szCs w:val="18"/>
                <w:lang w:val="en-US"/>
              </w:rPr>
              <w:t>helenadalli</w:t>
            </w:r>
            <w:proofErr w:type="spellEnd"/>
          </w:p>
        </w:tc>
        <w:tc>
          <w:tcPr>
            <w:tcW w:w="1104" w:type="dxa"/>
            <w:tcBorders>
              <w:bottom w:val="single" w:sz="4" w:space="0" w:color="auto"/>
            </w:tcBorders>
            <w:vAlign w:val="center"/>
            <w:hideMark/>
          </w:tcPr>
          <w:p w14:paraId="00ABBC95" w14:textId="77777777" w:rsidR="002C72A4" w:rsidRPr="0011405F" w:rsidRDefault="002C72A4" w:rsidP="0011405F">
            <w:pPr>
              <w:keepNext/>
              <w:keepLines/>
              <w:spacing w:after="0" w:line="240" w:lineRule="auto"/>
              <w:jc w:val="center"/>
              <w:rPr>
                <w:sz w:val="20"/>
                <w:szCs w:val="18"/>
                <w:lang w:val="en-US"/>
              </w:rPr>
            </w:pPr>
            <w:r w:rsidRPr="0011405F">
              <w:rPr>
                <w:sz w:val="20"/>
                <w:szCs w:val="18"/>
                <w:lang w:val="en-US"/>
              </w:rPr>
              <w:t>2020-07-28</w:t>
            </w:r>
          </w:p>
        </w:tc>
        <w:tc>
          <w:tcPr>
            <w:tcW w:w="1387" w:type="dxa"/>
            <w:tcBorders>
              <w:bottom w:val="single" w:sz="4" w:space="0" w:color="auto"/>
            </w:tcBorders>
            <w:vAlign w:val="center"/>
            <w:hideMark/>
          </w:tcPr>
          <w:p w14:paraId="576E5ADF" w14:textId="77777777" w:rsidR="002C72A4" w:rsidRPr="0011405F" w:rsidRDefault="002C72A4" w:rsidP="0011405F">
            <w:pPr>
              <w:keepNext/>
              <w:keepLines/>
              <w:spacing w:after="0" w:line="240" w:lineRule="auto"/>
              <w:jc w:val="center"/>
              <w:rPr>
                <w:sz w:val="20"/>
                <w:szCs w:val="18"/>
                <w:lang w:val="en-US"/>
              </w:rPr>
            </w:pPr>
            <w:r w:rsidRPr="0011405F">
              <w:rPr>
                <w:sz w:val="20"/>
                <w:szCs w:val="18"/>
                <w:lang w:val="en-US"/>
              </w:rPr>
              <w:t>9,756</w:t>
            </w:r>
          </w:p>
        </w:tc>
        <w:tc>
          <w:tcPr>
            <w:tcW w:w="1231" w:type="dxa"/>
            <w:tcBorders>
              <w:bottom w:val="single" w:sz="4" w:space="0" w:color="auto"/>
            </w:tcBorders>
            <w:vAlign w:val="center"/>
            <w:hideMark/>
          </w:tcPr>
          <w:p w14:paraId="3FA10670" w14:textId="77777777" w:rsidR="002C72A4" w:rsidRPr="0011405F" w:rsidRDefault="002C72A4" w:rsidP="0011405F">
            <w:pPr>
              <w:keepNext/>
              <w:keepLines/>
              <w:spacing w:after="0" w:line="240" w:lineRule="auto"/>
              <w:jc w:val="center"/>
              <w:rPr>
                <w:sz w:val="20"/>
                <w:szCs w:val="18"/>
                <w:lang w:val="en-US"/>
              </w:rPr>
            </w:pPr>
            <w:r w:rsidRPr="0011405F">
              <w:rPr>
                <w:sz w:val="20"/>
                <w:szCs w:val="18"/>
                <w:lang w:val="en-US"/>
              </w:rPr>
              <w:t>8,036</w:t>
            </w:r>
          </w:p>
        </w:tc>
      </w:tr>
      <w:tr w:rsidR="002C72A4" w:rsidRPr="0029563D" w14:paraId="21750AEE" w14:textId="77777777" w:rsidTr="0011405F">
        <w:trPr>
          <w:tblCellSpacing w:w="15" w:type="dxa"/>
        </w:trPr>
        <w:tc>
          <w:tcPr>
            <w:tcW w:w="4633" w:type="dxa"/>
            <w:tcBorders>
              <w:bottom w:val="single" w:sz="4" w:space="0" w:color="auto"/>
            </w:tcBorders>
            <w:vAlign w:val="center"/>
            <w:hideMark/>
          </w:tcPr>
          <w:p w14:paraId="2B092583" w14:textId="77777777" w:rsidR="002C72A4" w:rsidRPr="0011405F" w:rsidRDefault="002C72A4" w:rsidP="0011405F">
            <w:pPr>
              <w:keepNext/>
              <w:keepLines/>
              <w:spacing w:after="0" w:line="240" w:lineRule="auto"/>
              <w:jc w:val="both"/>
              <w:rPr>
                <w:sz w:val="20"/>
                <w:szCs w:val="18"/>
                <w:lang w:val="en-US"/>
              </w:rPr>
            </w:pPr>
            <w:r w:rsidRPr="0011405F">
              <w:rPr>
                <w:sz w:val="20"/>
                <w:szCs w:val="18"/>
                <w:lang w:val="en-US"/>
              </w:rPr>
              <w:t xml:space="preserve">look at </w:t>
            </w:r>
            <w:proofErr w:type="gramStart"/>
            <w:r w:rsidRPr="0011405F">
              <w:rPr>
                <w:sz w:val="20"/>
                <w:szCs w:val="18"/>
                <w:lang w:val="en-US"/>
              </w:rPr>
              <w:t>THIS !!</w:t>
            </w:r>
            <w:proofErr w:type="gramEnd"/>
            <w:r w:rsidRPr="0011405F">
              <w:rPr>
                <w:sz w:val="20"/>
                <w:szCs w:val="18"/>
                <w:lang w:val="en-US"/>
              </w:rPr>
              <w:t xml:space="preserve"> The WHOLE core </w:t>
            </w:r>
            <w:proofErr w:type="spellStart"/>
            <w:r w:rsidRPr="0011405F">
              <w:rPr>
                <w:sz w:val="20"/>
                <w:szCs w:val="18"/>
                <w:lang w:val="en-US"/>
              </w:rPr>
              <w:t>centre</w:t>
            </w:r>
            <w:proofErr w:type="spellEnd"/>
            <w:r w:rsidRPr="0011405F">
              <w:rPr>
                <w:sz w:val="20"/>
                <w:szCs w:val="18"/>
                <w:lang w:val="en-US"/>
              </w:rPr>
              <w:t xml:space="preserve"> of brussels to go to 20kph for the summer from 1 May with priority to giving space to</w:t>
            </w:r>
            <w:r w:rsidRPr="0011405F">
              <w:rPr>
                <w:rFonts w:ascii="Segoe UI Emoji" w:hAnsi="Segoe UI Emoji" w:cs="Segoe UI Emoji"/>
                <w:sz w:val="20"/>
                <w:szCs w:val="18"/>
                <w:lang w:val="en-US"/>
              </w:rPr>
              <w:t>🚶</w:t>
            </w:r>
            <w:r w:rsidRPr="0011405F">
              <w:rPr>
                <w:sz w:val="20"/>
                <w:szCs w:val="18"/>
                <w:lang w:val="en-US"/>
              </w:rPr>
              <w:t>‍</w:t>
            </w:r>
            <w:r w:rsidRPr="0011405F">
              <w:rPr>
                <w:rFonts w:ascii="Segoe UI Emoji" w:hAnsi="Segoe UI Emoji" w:cs="Segoe UI Emoji"/>
                <w:sz w:val="20"/>
                <w:szCs w:val="18"/>
                <w:lang w:val="en-US"/>
              </w:rPr>
              <w:t>♀</w:t>
            </w:r>
            <w:r w:rsidRPr="0011405F">
              <w:rPr>
                <w:sz w:val="20"/>
                <w:szCs w:val="18"/>
                <w:lang w:val="en-US"/>
              </w:rPr>
              <w:t>️</w:t>
            </w:r>
            <w:r w:rsidRPr="0011405F">
              <w:rPr>
                <w:rFonts w:ascii="Segoe UI Emoji" w:hAnsi="Segoe UI Emoji" w:cs="Segoe UI Emoji"/>
                <w:sz w:val="20"/>
                <w:szCs w:val="18"/>
                <w:lang w:val="en-US"/>
              </w:rPr>
              <w:t>🚲</w:t>
            </w:r>
            <w:r w:rsidRPr="0011405F">
              <w:rPr>
                <w:sz w:val="20"/>
                <w:szCs w:val="18"/>
                <w:lang w:val="en-US"/>
              </w:rPr>
              <w:t xml:space="preserve"> to exercise. Using the challenges of #CoronaVirus to rethink and transform mobility ... right here in Brussels... </w:t>
            </w:r>
            <w:r w:rsidRPr="0011405F">
              <w:rPr>
                <w:rFonts w:ascii="Segoe UI Emoji" w:hAnsi="Segoe UI Emoji" w:cs="Segoe UI Emoji"/>
                <w:sz w:val="20"/>
                <w:szCs w:val="18"/>
                <w:lang w:val="en-US"/>
              </w:rPr>
              <w:t>👍👏🙏</w:t>
            </w:r>
            <w:r w:rsidRPr="0011405F">
              <w:rPr>
                <w:sz w:val="20"/>
                <w:szCs w:val="18"/>
                <w:lang w:val="en-US"/>
              </w:rPr>
              <w:t xml:space="preserve"> https://t.co/RgmJNBgx89 </w:t>
            </w:r>
          </w:p>
        </w:tc>
        <w:tc>
          <w:tcPr>
            <w:tcW w:w="1246" w:type="dxa"/>
            <w:tcBorders>
              <w:bottom w:val="single" w:sz="4" w:space="0" w:color="auto"/>
            </w:tcBorders>
            <w:vAlign w:val="center"/>
            <w:hideMark/>
          </w:tcPr>
          <w:p w14:paraId="18F0D14F" w14:textId="77777777" w:rsidR="002C72A4" w:rsidRPr="0011405F" w:rsidRDefault="002C72A4" w:rsidP="0011405F">
            <w:pPr>
              <w:keepNext/>
              <w:keepLines/>
              <w:spacing w:after="0" w:line="240" w:lineRule="auto"/>
              <w:jc w:val="center"/>
              <w:rPr>
                <w:i/>
                <w:iCs/>
                <w:sz w:val="20"/>
                <w:szCs w:val="18"/>
                <w:lang w:val="en-US"/>
              </w:rPr>
            </w:pPr>
            <w:r w:rsidRPr="0011405F">
              <w:rPr>
                <w:i/>
                <w:iCs/>
                <w:sz w:val="20"/>
                <w:szCs w:val="18"/>
                <w:lang w:val="en-US"/>
              </w:rPr>
              <w:t>Baldwin</w:t>
            </w:r>
            <w:r w:rsidRPr="0011405F">
              <w:rPr>
                <w:i/>
                <w:iCs/>
                <w:sz w:val="20"/>
                <w:szCs w:val="18"/>
                <w:lang w:val="en-US"/>
              </w:rPr>
              <w:br/>
              <w:t>Matthew_</w:t>
            </w:r>
          </w:p>
        </w:tc>
        <w:tc>
          <w:tcPr>
            <w:tcW w:w="1104" w:type="dxa"/>
            <w:tcBorders>
              <w:bottom w:val="single" w:sz="4" w:space="0" w:color="auto"/>
            </w:tcBorders>
            <w:vAlign w:val="center"/>
            <w:hideMark/>
          </w:tcPr>
          <w:p w14:paraId="699A7872" w14:textId="77777777" w:rsidR="002C72A4" w:rsidRPr="0011405F" w:rsidRDefault="002C72A4" w:rsidP="0011405F">
            <w:pPr>
              <w:keepNext/>
              <w:keepLines/>
              <w:spacing w:after="0" w:line="240" w:lineRule="auto"/>
              <w:jc w:val="both"/>
              <w:rPr>
                <w:sz w:val="20"/>
                <w:szCs w:val="18"/>
                <w:lang w:val="en-US"/>
              </w:rPr>
            </w:pPr>
            <w:r w:rsidRPr="0011405F">
              <w:rPr>
                <w:sz w:val="20"/>
                <w:szCs w:val="18"/>
                <w:lang w:val="en-US"/>
              </w:rPr>
              <w:t>2020-04-20</w:t>
            </w:r>
          </w:p>
        </w:tc>
        <w:tc>
          <w:tcPr>
            <w:tcW w:w="1387" w:type="dxa"/>
            <w:tcBorders>
              <w:bottom w:val="single" w:sz="4" w:space="0" w:color="auto"/>
            </w:tcBorders>
            <w:vAlign w:val="center"/>
            <w:hideMark/>
          </w:tcPr>
          <w:p w14:paraId="660BA8D2" w14:textId="77777777" w:rsidR="002C72A4" w:rsidRPr="0011405F" w:rsidRDefault="002C72A4" w:rsidP="0011405F">
            <w:pPr>
              <w:keepNext/>
              <w:keepLines/>
              <w:spacing w:after="0" w:line="240" w:lineRule="auto"/>
              <w:jc w:val="center"/>
              <w:rPr>
                <w:sz w:val="20"/>
                <w:szCs w:val="18"/>
                <w:lang w:val="en-US"/>
              </w:rPr>
            </w:pPr>
            <w:r w:rsidRPr="0011405F">
              <w:rPr>
                <w:sz w:val="20"/>
                <w:szCs w:val="18"/>
                <w:lang w:val="en-US"/>
              </w:rPr>
              <w:t>6,102</w:t>
            </w:r>
          </w:p>
        </w:tc>
        <w:tc>
          <w:tcPr>
            <w:tcW w:w="1231" w:type="dxa"/>
            <w:tcBorders>
              <w:bottom w:val="single" w:sz="4" w:space="0" w:color="auto"/>
            </w:tcBorders>
            <w:vAlign w:val="center"/>
            <w:hideMark/>
          </w:tcPr>
          <w:p w14:paraId="68586058" w14:textId="77777777" w:rsidR="002C72A4" w:rsidRPr="0011405F" w:rsidRDefault="002C72A4" w:rsidP="0011405F">
            <w:pPr>
              <w:keepNext/>
              <w:keepLines/>
              <w:spacing w:after="0" w:line="240" w:lineRule="auto"/>
              <w:jc w:val="center"/>
              <w:rPr>
                <w:sz w:val="20"/>
                <w:szCs w:val="18"/>
                <w:lang w:val="en-US"/>
              </w:rPr>
            </w:pPr>
            <w:r w:rsidRPr="0011405F">
              <w:rPr>
                <w:sz w:val="20"/>
                <w:szCs w:val="18"/>
                <w:lang w:val="en-US"/>
              </w:rPr>
              <w:t>4,314</w:t>
            </w:r>
          </w:p>
        </w:tc>
      </w:tr>
      <w:tr w:rsidR="002C72A4" w:rsidRPr="0029563D" w14:paraId="5C97B1AD" w14:textId="77777777" w:rsidTr="0011405F">
        <w:trPr>
          <w:tblCellSpacing w:w="15" w:type="dxa"/>
        </w:trPr>
        <w:tc>
          <w:tcPr>
            <w:tcW w:w="4633" w:type="dxa"/>
            <w:tcBorders>
              <w:bottom w:val="single" w:sz="4" w:space="0" w:color="auto"/>
            </w:tcBorders>
            <w:vAlign w:val="center"/>
            <w:hideMark/>
          </w:tcPr>
          <w:p w14:paraId="223102B6" w14:textId="77777777" w:rsidR="002C72A4" w:rsidRPr="0011405F" w:rsidRDefault="002C72A4" w:rsidP="0011405F">
            <w:pPr>
              <w:keepNext/>
              <w:keepLines/>
              <w:spacing w:after="0" w:line="240" w:lineRule="auto"/>
              <w:jc w:val="both"/>
              <w:rPr>
                <w:sz w:val="20"/>
                <w:szCs w:val="18"/>
                <w:lang w:val="en-US"/>
              </w:rPr>
            </w:pPr>
            <w:r w:rsidRPr="0011405F">
              <w:rPr>
                <w:sz w:val="20"/>
                <w:szCs w:val="18"/>
                <w:lang w:val="en-US"/>
              </w:rPr>
              <w:t xml:space="preserve">Wait, wait. Why is that fishing trawler towing an empty wooden boat at high seas??? https://t.co/psy2z6z9Wp </w:t>
            </w:r>
          </w:p>
        </w:tc>
        <w:tc>
          <w:tcPr>
            <w:tcW w:w="1246" w:type="dxa"/>
            <w:tcBorders>
              <w:bottom w:val="single" w:sz="4" w:space="0" w:color="auto"/>
            </w:tcBorders>
            <w:vAlign w:val="center"/>
            <w:hideMark/>
          </w:tcPr>
          <w:p w14:paraId="4D41C713" w14:textId="77777777" w:rsidR="002C72A4" w:rsidRPr="0011405F" w:rsidRDefault="002C72A4" w:rsidP="0011405F">
            <w:pPr>
              <w:keepNext/>
              <w:keepLines/>
              <w:spacing w:after="0" w:line="240" w:lineRule="auto"/>
              <w:jc w:val="center"/>
              <w:rPr>
                <w:i/>
                <w:iCs/>
                <w:sz w:val="20"/>
                <w:szCs w:val="18"/>
                <w:lang w:val="en-US"/>
              </w:rPr>
            </w:pPr>
            <w:r w:rsidRPr="0011405F">
              <w:rPr>
                <w:i/>
                <w:iCs/>
                <w:sz w:val="20"/>
                <w:szCs w:val="18"/>
                <w:lang w:val="en-US"/>
              </w:rPr>
              <w:t>Frontex</w:t>
            </w:r>
          </w:p>
        </w:tc>
        <w:tc>
          <w:tcPr>
            <w:tcW w:w="1104" w:type="dxa"/>
            <w:tcBorders>
              <w:bottom w:val="single" w:sz="4" w:space="0" w:color="auto"/>
            </w:tcBorders>
            <w:vAlign w:val="center"/>
            <w:hideMark/>
          </w:tcPr>
          <w:p w14:paraId="6F7EFE43" w14:textId="77777777" w:rsidR="002C72A4" w:rsidRPr="0011405F" w:rsidRDefault="002C72A4" w:rsidP="0011405F">
            <w:pPr>
              <w:keepNext/>
              <w:keepLines/>
              <w:spacing w:after="0" w:line="240" w:lineRule="auto"/>
              <w:jc w:val="center"/>
              <w:rPr>
                <w:sz w:val="20"/>
                <w:szCs w:val="18"/>
                <w:lang w:val="en-US"/>
              </w:rPr>
            </w:pPr>
            <w:r w:rsidRPr="0011405F">
              <w:rPr>
                <w:sz w:val="20"/>
                <w:szCs w:val="18"/>
                <w:lang w:val="en-US"/>
              </w:rPr>
              <w:t>2019-06-22</w:t>
            </w:r>
          </w:p>
        </w:tc>
        <w:tc>
          <w:tcPr>
            <w:tcW w:w="1387" w:type="dxa"/>
            <w:tcBorders>
              <w:bottom w:val="single" w:sz="4" w:space="0" w:color="auto"/>
            </w:tcBorders>
            <w:vAlign w:val="center"/>
            <w:hideMark/>
          </w:tcPr>
          <w:p w14:paraId="75ED52C9" w14:textId="77777777" w:rsidR="002C72A4" w:rsidRPr="0011405F" w:rsidRDefault="002C72A4" w:rsidP="0011405F">
            <w:pPr>
              <w:keepNext/>
              <w:keepLines/>
              <w:spacing w:after="0" w:line="240" w:lineRule="auto"/>
              <w:jc w:val="center"/>
              <w:rPr>
                <w:sz w:val="20"/>
                <w:szCs w:val="18"/>
                <w:lang w:val="en-US"/>
              </w:rPr>
            </w:pPr>
            <w:r w:rsidRPr="0011405F">
              <w:rPr>
                <w:sz w:val="20"/>
                <w:szCs w:val="18"/>
                <w:lang w:val="en-US"/>
              </w:rPr>
              <w:t>23,214</w:t>
            </w:r>
          </w:p>
        </w:tc>
        <w:tc>
          <w:tcPr>
            <w:tcW w:w="1231" w:type="dxa"/>
            <w:tcBorders>
              <w:bottom w:val="single" w:sz="4" w:space="0" w:color="auto"/>
            </w:tcBorders>
            <w:vAlign w:val="center"/>
            <w:hideMark/>
          </w:tcPr>
          <w:p w14:paraId="2C8DF25D" w14:textId="77777777" w:rsidR="002C72A4" w:rsidRPr="0011405F" w:rsidRDefault="002C72A4" w:rsidP="0011405F">
            <w:pPr>
              <w:keepNext/>
              <w:keepLines/>
              <w:spacing w:after="0" w:line="240" w:lineRule="auto"/>
              <w:jc w:val="center"/>
              <w:rPr>
                <w:sz w:val="20"/>
                <w:szCs w:val="18"/>
                <w:lang w:val="en-US"/>
              </w:rPr>
            </w:pPr>
            <w:r w:rsidRPr="0011405F">
              <w:rPr>
                <w:sz w:val="20"/>
                <w:szCs w:val="18"/>
                <w:lang w:val="en-US"/>
              </w:rPr>
              <w:t>11,861</w:t>
            </w:r>
          </w:p>
        </w:tc>
      </w:tr>
      <w:tr w:rsidR="002C72A4" w:rsidRPr="0029563D" w14:paraId="2726E2A3" w14:textId="77777777" w:rsidTr="0011405F">
        <w:trPr>
          <w:tblCellSpacing w:w="15" w:type="dxa"/>
        </w:trPr>
        <w:tc>
          <w:tcPr>
            <w:tcW w:w="4633" w:type="dxa"/>
            <w:tcBorders>
              <w:bottom w:val="single" w:sz="4" w:space="0" w:color="auto"/>
            </w:tcBorders>
            <w:vAlign w:val="center"/>
            <w:hideMark/>
          </w:tcPr>
          <w:p w14:paraId="42881629" w14:textId="77777777" w:rsidR="002C72A4" w:rsidRPr="0011405F" w:rsidRDefault="002C72A4" w:rsidP="0011405F">
            <w:pPr>
              <w:keepNext/>
              <w:keepLines/>
              <w:spacing w:after="0" w:line="240" w:lineRule="auto"/>
              <w:jc w:val="both"/>
              <w:rPr>
                <w:sz w:val="20"/>
                <w:szCs w:val="18"/>
                <w:lang w:val="en-US"/>
              </w:rPr>
            </w:pPr>
            <w:r w:rsidRPr="0011405F">
              <w:rPr>
                <w:sz w:val="20"/>
                <w:szCs w:val="18"/>
                <w:lang w:val="en-US"/>
              </w:rPr>
              <w:t xml:space="preserve">Today, EMA staff lowered the 28 EU flags and symbolically said goodbye to their London offices. Guido </w:t>
            </w:r>
            <w:proofErr w:type="spellStart"/>
            <w:r w:rsidRPr="0011405F">
              <w:rPr>
                <w:sz w:val="20"/>
                <w:szCs w:val="18"/>
                <w:lang w:val="en-US"/>
              </w:rPr>
              <w:t>Rasi</w:t>
            </w:r>
            <w:proofErr w:type="spellEnd"/>
            <w:r w:rsidRPr="0011405F">
              <w:rPr>
                <w:sz w:val="20"/>
                <w:szCs w:val="18"/>
                <w:lang w:val="en-US"/>
              </w:rPr>
              <w:t xml:space="preserve"> expressed his thanks to the UK for its contribution to the work of the Agency and for having been a gracious host of EMA since 1995. https://t.co/KpsBvaXt42 </w:t>
            </w:r>
          </w:p>
        </w:tc>
        <w:tc>
          <w:tcPr>
            <w:tcW w:w="1246" w:type="dxa"/>
            <w:tcBorders>
              <w:bottom w:val="single" w:sz="4" w:space="0" w:color="auto"/>
            </w:tcBorders>
            <w:vAlign w:val="center"/>
            <w:hideMark/>
          </w:tcPr>
          <w:p w14:paraId="79C6F457" w14:textId="77777777" w:rsidR="002C72A4" w:rsidRPr="0011405F" w:rsidRDefault="002C72A4" w:rsidP="0011405F">
            <w:pPr>
              <w:keepNext/>
              <w:keepLines/>
              <w:spacing w:after="0" w:line="240" w:lineRule="auto"/>
              <w:jc w:val="center"/>
              <w:rPr>
                <w:i/>
                <w:iCs/>
                <w:sz w:val="20"/>
                <w:szCs w:val="18"/>
                <w:lang w:val="en-US"/>
              </w:rPr>
            </w:pPr>
            <w:proofErr w:type="spellStart"/>
            <w:r w:rsidRPr="0011405F">
              <w:rPr>
                <w:i/>
                <w:iCs/>
                <w:sz w:val="20"/>
                <w:szCs w:val="18"/>
                <w:lang w:val="en-US"/>
              </w:rPr>
              <w:t>EMA_News</w:t>
            </w:r>
            <w:proofErr w:type="spellEnd"/>
          </w:p>
        </w:tc>
        <w:tc>
          <w:tcPr>
            <w:tcW w:w="1104" w:type="dxa"/>
            <w:tcBorders>
              <w:bottom w:val="single" w:sz="4" w:space="0" w:color="auto"/>
            </w:tcBorders>
            <w:vAlign w:val="center"/>
            <w:hideMark/>
          </w:tcPr>
          <w:p w14:paraId="60989874" w14:textId="77777777" w:rsidR="002C72A4" w:rsidRPr="0011405F" w:rsidRDefault="002C72A4" w:rsidP="0011405F">
            <w:pPr>
              <w:keepNext/>
              <w:keepLines/>
              <w:spacing w:after="0" w:line="240" w:lineRule="auto"/>
              <w:jc w:val="center"/>
              <w:rPr>
                <w:sz w:val="20"/>
                <w:szCs w:val="18"/>
                <w:lang w:val="en-US"/>
              </w:rPr>
            </w:pPr>
            <w:r w:rsidRPr="0011405F">
              <w:rPr>
                <w:sz w:val="20"/>
                <w:szCs w:val="18"/>
                <w:lang w:val="en-US"/>
              </w:rPr>
              <w:t>2019-01-25</w:t>
            </w:r>
          </w:p>
        </w:tc>
        <w:tc>
          <w:tcPr>
            <w:tcW w:w="1387" w:type="dxa"/>
            <w:tcBorders>
              <w:bottom w:val="single" w:sz="4" w:space="0" w:color="auto"/>
            </w:tcBorders>
            <w:vAlign w:val="center"/>
            <w:hideMark/>
          </w:tcPr>
          <w:p w14:paraId="591D74E1" w14:textId="77777777" w:rsidR="002C72A4" w:rsidRPr="0011405F" w:rsidRDefault="002C72A4" w:rsidP="0011405F">
            <w:pPr>
              <w:keepNext/>
              <w:keepLines/>
              <w:spacing w:after="0" w:line="240" w:lineRule="auto"/>
              <w:jc w:val="center"/>
              <w:rPr>
                <w:sz w:val="20"/>
                <w:szCs w:val="18"/>
                <w:lang w:val="en-US"/>
              </w:rPr>
            </w:pPr>
            <w:r w:rsidRPr="0011405F">
              <w:rPr>
                <w:sz w:val="20"/>
                <w:szCs w:val="18"/>
                <w:lang w:val="en-US"/>
              </w:rPr>
              <w:t>39,251</w:t>
            </w:r>
          </w:p>
        </w:tc>
        <w:tc>
          <w:tcPr>
            <w:tcW w:w="1231" w:type="dxa"/>
            <w:tcBorders>
              <w:bottom w:val="single" w:sz="4" w:space="0" w:color="auto"/>
            </w:tcBorders>
            <w:vAlign w:val="center"/>
            <w:hideMark/>
          </w:tcPr>
          <w:p w14:paraId="5A19B44D" w14:textId="77777777" w:rsidR="002C72A4" w:rsidRPr="0011405F" w:rsidRDefault="002C72A4" w:rsidP="0011405F">
            <w:pPr>
              <w:keepNext/>
              <w:keepLines/>
              <w:spacing w:after="0" w:line="240" w:lineRule="auto"/>
              <w:jc w:val="center"/>
              <w:rPr>
                <w:sz w:val="20"/>
                <w:szCs w:val="18"/>
                <w:lang w:val="en-US"/>
              </w:rPr>
            </w:pPr>
            <w:r w:rsidRPr="0011405F">
              <w:rPr>
                <w:sz w:val="20"/>
                <w:szCs w:val="18"/>
                <w:lang w:val="en-US"/>
              </w:rPr>
              <w:t>18,853</w:t>
            </w:r>
          </w:p>
        </w:tc>
      </w:tr>
      <w:tr w:rsidR="002C72A4" w:rsidRPr="0029563D" w14:paraId="2F0D22BA" w14:textId="77777777" w:rsidTr="0011405F">
        <w:trPr>
          <w:tblCellSpacing w:w="15" w:type="dxa"/>
        </w:trPr>
        <w:tc>
          <w:tcPr>
            <w:tcW w:w="4633" w:type="dxa"/>
            <w:tcBorders>
              <w:bottom w:val="double" w:sz="4" w:space="0" w:color="auto"/>
            </w:tcBorders>
            <w:vAlign w:val="center"/>
            <w:hideMark/>
          </w:tcPr>
          <w:p w14:paraId="19D159F0" w14:textId="77777777" w:rsidR="002C72A4" w:rsidRPr="0011405F" w:rsidRDefault="002C72A4" w:rsidP="0011405F">
            <w:pPr>
              <w:keepNext/>
              <w:keepLines/>
              <w:spacing w:after="0" w:line="240" w:lineRule="auto"/>
              <w:jc w:val="both"/>
              <w:rPr>
                <w:sz w:val="20"/>
                <w:szCs w:val="18"/>
                <w:lang w:val="en-US"/>
              </w:rPr>
            </w:pPr>
            <w:r w:rsidRPr="0011405F">
              <w:rPr>
                <w:sz w:val="20"/>
                <w:szCs w:val="18"/>
                <w:lang w:val="en-US"/>
              </w:rPr>
              <w:t xml:space="preserve">#ECJ: UK is free to unilaterally revoke the notification of its intention to withdraw from the EU – Case C-621/18 Wightman #Brexit https://t.co/KUOI2eQ48C </w:t>
            </w:r>
          </w:p>
        </w:tc>
        <w:tc>
          <w:tcPr>
            <w:tcW w:w="1246" w:type="dxa"/>
            <w:tcBorders>
              <w:bottom w:val="double" w:sz="4" w:space="0" w:color="auto"/>
            </w:tcBorders>
            <w:vAlign w:val="center"/>
            <w:hideMark/>
          </w:tcPr>
          <w:p w14:paraId="0F74140C" w14:textId="77777777" w:rsidR="002C72A4" w:rsidRPr="0011405F" w:rsidRDefault="002C72A4" w:rsidP="0011405F">
            <w:pPr>
              <w:keepNext/>
              <w:keepLines/>
              <w:spacing w:after="0" w:line="240" w:lineRule="auto"/>
              <w:jc w:val="center"/>
              <w:rPr>
                <w:i/>
                <w:iCs/>
                <w:sz w:val="20"/>
                <w:szCs w:val="18"/>
                <w:lang w:val="en-US"/>
              </w:rPr>
            </w:pPr>
            <w:proofErr w:type="spellStart"/>
            <w:r w:rsidRPr="0011405F">
              <w:rPr>
                <w:i/>
                <w:iCs/>
                <w:sz w:val="20"/>
                <w:szCs w:val="18"/>
                <w:lang w:val="en-US"/>
              </w:rPr>
              <w:t>EUCourtPress</w:t>
            </w:r>
            <w:proofErr w:type="spellEnd"/>
          </w:p>
        </w:tc>
        <w:tc>
          <w:tcPr>
            <w:tcW w:w="1104" w:type="dxa"/>
            <w:tcBorders>
              <w:bottom w:val="double" w:sz="4" w:space="0" w:color="auto"/>
            </w:tcBorders>
            <w:vAlign w:val="center"/>
            <w:hideMark/>
          </w:tcPr>
          <w:p w14:paraId="7331CB40" w14:textId="77777777" w:rsidR="002C72A4" w:rsidRPr="0011405F" w:rsidRDefault="002C72A4" w:rsidP="0011405F">
            <w:pPr>
              <w:keepNext/>
              <w:keepLines/>
              <w:spacing w:after="0" w:line="240" w:lineRule="auto"/>
              <w:jc w:val="center"/>
              <w:rPr>
                <w:sz w:val="20"/>
                <w:szCs w:val="18"/>
                <w:lang w:val="en-US"/>
              </w:rPr>
            </w:pPr>
            <w:r w:rsidRPr="0011405F">
              <w:rPr>
                <w:sz w:val="20"/>
                <w:szCs w:val="18"/>
                <w:lang w:val="en-US"/>
              </w:rPr>
              <w:t>2018-12-10</w:t>
            </w:r>
          </w:p>
        </w:tc>
        <w:tc>
          <w:tcPr>
            <w:tcW w:w="1387" w:type="dxa"/>
            <w:tcBorders>
              <w:bottom w:val="double" w:sz="4" w:space="0" w:color="auto"/>
            </w:tcBorders>
            <w:vAlign w:val="center"/>
            <w:hideMark/>
          </w:tcPr>
          <w:p w14:paraId="584F4D9C" w14:textId="77777777" w:rsidR="002C72A4" w:rsidRPr="0011405F" w:rsidRDefault="002C72A4" w:rsidP="0011405F">
            <w:pPr>
              <w:keepNext/>
              <w:keepLines/>
              <w:spacing w:after="0" w:line="240" w:lineRule="auto"/>
              <w:jc w:val="center"/>
              <w:rPr>
                <w:sz w:val="20"/>
                <w:szCs w:val="18"/>
                <w:lang w:val="en-US"/>
              </w:rPr>
            </w:pPr>
            <w:r w:rsidRPr="0011405F">
              <w:rPr>
                <w:sz w:val="20"/>
                <w:szCs w:val="18"/>
                <w:lang w:val="en-US"/>
              </w:rPr>
              <w:t>45,522</w:t>
            </w:r>
          </w:p>
        </w:tc>
        <w:tc>
          <w:tcPr>
            <w:tcW w:w="1231" w:type="dxa"/>
            <w:tcBorders>
              <w:bottom w:val="double" w:sz="4" w:space="0" w:color="auto"/>
            </w:tcBorders>
            <w:vAlign w:val="center"/>
            <w:hideMark/>
          </w:tcPr>
          <w:p w14:paraId="75614125" w14:textId="77777777" w:rsidR="002C72A4" w:rsidRPr="0011405F" w:rsidRDefault="002C72A4" w:rsidP="0011405F">
            <w:pPr>
              <w:keepNext/>
              <w:keepLines/>
              <w:spacing w:after="0" w:line="240" w:lineRule="auto"/>
              <w:jc w:val="center"/>
              <w:rPr>
                <w:sz w:val="20"/>
                <w:szCs w:val="18"/>
                <w:lang w:val="en-US"/>
              </w:rPr>
            </w:pPr>
            <w:r w:rsidRPr="0011405F">
              <w:rPr>
                <w:sz w:val="20"/>
                <w:szCs w:val="18"/>
                <w:lang w:val="en-US"/>
              </w:rPr>
              <w:t>18,736</w:t>
            </w:r>
          </w:p>
        </w:tc>
      </w:tr>
    </w:tbl>
    <w:p w14:paraId="25F9FDD5" w14:textId="2CBD49DF" w:rsidR="002C72A4" w:rsidRPr="0011405F" w:rsidRDefault="002C72A4" w:rsidP="002C72A4">
      <w:pPr>
        <w:pStyle w:val="Beschriftung"/>
        <w:keepNext/>
        <w:keepLines/>
        <w:jc w:val="center"/>
        <w:rPr>
          <w:b/>
          <w:bCs/>
          <w:color w:val="auto"/>
          <w:sz w:val="20"/>
          <w:lang w:val="en-US"/>
        </w:rPr>
      </w:pPr>
      <w:bookmarkStart w:id="209" w:name="_Ref83752689"/>
      <w:r w:rsidRPr="0011405F">
        <w:rPr>
          <w:b/>
          <w:bCs/>
          <w:color w:val="auto"/>
          <w:lang w:val="en-US"/>
        </w:rPr>
        <w:t xml:space="preserve">Table </w:t>
      </w:r>
      <w:r w:rsidRPr="0011405F">
        <w:rPr>
          <w:b/>
          <w:bCs/>
          <w:color w:val="auto"/>
          <w:lang w:val="en-US"/>
        </w:rPr>
        <w:fldChar w:fldCharType="begin"/>
      </w:r>
      <w:r w:rsidRPr="0011405F">
        <w:rPr>
          <w:b/>
          <w:bCs/>
          <w:color w:val="auto"/>
          <w:lang w:val="en-US"/>
        </w:rPr>
        <w:instrText xml:space="preserve"> SEQ Table \* ARABIC </w:instrText>
      </w:r>
      <w:r w:rsidRPr="0011405F">
        <w:rPr>
          <w:b/>
          <w:bCs/>
          <w:color w:val="auto"/>
          <w:lang w:val="en-US"/>
        </w:rPr>
        <w:fldChar w:fldCharType="separate"/>
      </w:r>
      <w:r w:rsidR="00172ECB">
        <w:rPr>
          <w:b/>
          <w:bCs/>
          <w:noProof/>
          <w:color w:val="auto"/>
          <w:lang w:val="en-US"/>
        </w:rPr>
        <w:t>1</w:t>
      </w:r>
      <w:r w:rsidRPr="0011405F">
        <w:rPr>
          <w:b/>
          <w:bCs/>
          <w:color w:val="auto"/>
          <w:lang w:val="en-US"/>
        </w:rPr>
        <w:fldChar w:fldCharType="end"/>
      </w:r>
      <w:bookmarkEnd w:id="209"/>
      <w:r w:rsidRPr="0011405F">
        <w:rPr>
          <w:b/>
          <w:bCs/>
          <w:color w:val="auto"/>
          <w:lang w:val="en-US"/>
        </w:rPr>
        <w:t xml:space="preserve">: </w:t>
      </w:r>
      <w:r w:rsidRPr="0011405F">
        <w:rPr>
          <w:color w:val="auto"/>
          <w:lang w:val="en-US"/>
        </w:rPr>
        <w:t>Supranational tweet examples with extraordinary engagement rates</w:t>
      </w:r>
    </w:p>
    <w:p w14:paraId="6E1BDE61" w14:textId="77777777" w:rsidR="00377EE4" w:rsidRDefault="00377EE4" w:rsidP="002C72A4">
      <w:pPr>
        <w:spacing w:before="120" w:after="0" w:line="240" w:lineRule="auto"/>
        <w:jc w:val="both"/>
        <w:rPr>
          <w:sz w:val="20"/>
          <w:szCs w:val="18"/>
          <w:lang w:val="en-US"/>
        </w:rPr>
      </w:pPr>
    </w:p>
    <w:p w14:paraId="028B9A11" w14:textId="64056E4A" w:rsidR="002C72A4" w:rsidRPr="0011405F" w:rsidRDefault="002C72A4" w:rsidP="002C72A4">
      <w:pPr>
        <w:spacing w:before="120" w:after="0" w:line="240" w:lineRule="auto"/>
        <w:jc w:val="both"/>
        <w:rPr>
          <w:sz w:val="20"/>
          <w:szCs w:val="18"/>
          <w:lang w:val="en-US"/>
        </w:rPr>
      </w:pPr>
      <w:r w:rsidRPr="0011405F">
        <w:rPr>
          <w:sz w:val="20"/>
          <w:szCs w:val="18"/>
          <w:lang w:val="en-US"/>
        </w:rPr>
        <w:t xml:space="preserve">These outliers also </w:t>
      </w:r>
      <w:r w:rsidR="00A74E1C">
        <w:rPr>
          <w:sz w:val="20"/>
          <w:szCs w:val="18"/>
          <w:lang w:val="en-US"/>
        </w:rPr>
        <w:t>suggest that comprehensibility and publicity may be partially related.</w:t>
      </w:r>
      <w:r w:rsidRPr="0011405F">
        <w:rPr>
          <w:sz w:val="20"/>
          <w:szCs w:val="18"/>
          <w:lang w:val="en-US"/>
        </w:rPr>
        <w:t xml:space="preserve"> We see, for example, clear and concise language, numerous emojis, </w:t>
      </w:r>
      <w:del w:id="210" w:author="Uluışık" w:date="2021-10-21T19:33:00Z">
        <w:r w:rsidRPr="0011405F" w:rsidDel="00F46F3E">
          <w:rPr>
            <w:sz w:val="20"/>
            <w:szCs w:val="18"/>
            <w:lang w:val="en-US"/>
          </w:rPr>
          <w:delText>as well as</w:delText>
        </w:r>
      </w:del>
      <w:ins w:id="211" w:author="Uluışık" w:date="2021-10-21T19:33:00Z">
        <w:r w:rsidR="00F46F3E">
          <w:rPr>
            <w:sz w:val="20"/>
            <w:szCs w:val="18"/>
            <w:lang w:val="en-US"/>
          </w:rPr>
          <w:t>and</w:t>
        </w:r>
      </w:ins>
      <w:r w:rsidRPr="0011405F">
        <w:rPr>
          <w:sz w:val="20"/>
          <w:szCs w:val="18"/>
          <w:lang w:val="en-US"/>
        </w:rPr>
        <w:t xml:space="preserve"> embedded media links. How much these characteristics affect user engagement is hard to model exactly, as the proceedings of the Twitter algorithms are not known and tweet virality seems to follow partially endogenous dynamics and punctuated patterns. However, a </w:t>
      </w:r>
      <w:r w:rsidR="00301766">
        <w:rPr>
          <w:sz w:val="20"/>
          <w:szCs w:val="18"/>
          <w:lang w:val="en-US"/>
        </w:rPr>
        <w:t>solely exploratory</w:t>
      </w:r>
      <w:r w:rsidR="00A74E1C" w:rsidRPr="0011405F">
        <w:rPr>
          <w:sz w:val="20"/>
          <w:szCs w:val="18"/>
          <w:lang w:val="en-US"/>
        </w:rPr>
        <w:t xml:space="preserve"> </w:t>
      </w:r>
      <w:r w:rsidRPr="0011405F">
        <w:rPr>
          <w:sz w:val="20"/>
          <w:szCs w:val="18"/>
          <w:lang w:val="en-US"/>
        </w:rPr>
        <w:t xml:space="preserve">multivariate perspective </w:t>
      </w:r>
      <w:r w:rsidR="00FE7BE7">
        <w:rPr>
          <w:sz w:val="20"/>
          <w:szCs w:val="18"/>
          <w:lang w:val="en-US"/>
        </w:rPr>
        <w:t xml:space="preserve">(appendix </w:t>
      </w:r>
      <w:r w:rsidR="003436E1">
        <w:rPr>
          <w:sz w:val="20"/>
          <w:szCs w:val="18"/>
          <w:lang w:val="en-US"/>
        </w:rPr>
        <w:t>A4</w:t>
      </w:r>
      <w:r w:rsidR="00FE7BE7">
        <w:rPr>
          <w:sz w:val="20"/>
          <w:szCs w:val="18"/>
          <w:lang w:val="en-US"/>
        </w:rPr>
        <w:t xml:space="preserve">) </w:t>
      </w:r>
      <w:r w:rsidRPr="0011405F">
        <w:rPr>
          <w:sz w:val="20"/>
          <w:szCs w:val="18"/>
          <w:lang w:val="en-US"/>
        </w:rPr>
        <w:t xml:space="preserve">provides </w:t>
      </w:r>
      <w:r w:rsidR="00A74E1C">
        <w:rPr>
          <w:sz w:val="20"/>
          <w:szCs w:val="18"/>
          <w:lang w:val="en-US"/>
        </w:rPr>
        <w:t>additional</w:t>
      </w:r>
      <w:r w:rsidRPr="0011405F">
        <w:rPr>
          <w:sz w:val="20"/>
          <w:szCs w:val="18"/>
          <w:lang w:val="en-US"/>
        </w:rPr>
        <w:t xml:space="preserve"> initial hints. Higher readability and </w:t>
      </w:r>
      <w:r w:rsidR="00A74E1C">
        <w:rPr>
          <w:sz w:val="20"/>
          <w:szCs w:val="18"/>
          <w:lang w:val="en-US"/>
        </w:rPr>
        <w:t xml:space="preserve">a </w:t>
      </w:r>
      <w:r w:rsidRPr="0011405F">
        <w:rPr>
          <w:sz w:val="20"/>
          <w:szCs w:val="18"/>
          <w:lang w:val="en-US"/>
        </w:rPr>
        <w:t xml:space="preserve">more verbal style of a tweet is associated with modestly higher user engagement ratios. </w:t>
      </w:r>
      <w:r w:rsidR="00A74E1C">
        <w:rPr>
          <w:sz w:val="20"/>
          <w:szCs w:val="18"/>
          <w:lang w:val="en-US"/>
        </w:rPr>
        <w:t xml:space="preserve">Visual information – embedded pictures and emojis </w:t>
      </w:r>
      <w:ins w:id="212" w:author="Uluışık" w:date="2021-10-21T19:34:00Z">
        <w:r w:rsidR="00F46F3E">
          <w:rPr>
            <w:sz w:val="20"/>
            <w:szCs w:val="18"/>
            <w:lang w:val="en-US"/>
          </w:rPr>
          <w:t xml:space="preserve">– </w:t>
        </w:r>
      </w:ins>
      <w:r w:rsidR="00A74E1C">
        <w:rPr>
          <w:sz w:val="20"/>
          <w:szCs w:val="18"/>
          <w:lang w:val="en-US"/>
        </w:rPr>
        <w:t>show an even stronger association with on-platform user engagement</w:t>
      </w:r>
      <w:r w:rsidRPr="0011405F">
        <w:rPr>
          <w:sz w:val="20"/>
          <w:szCs w:val="18"/>
          <w:lang w:val="en-US"/>
        </w:rPr>
        <w:t xml:space="preserve">. </w:t>
      </w:r>
      <w:r w:rsidR="00A74E1C">
        <w:rPr>
          <w:sz w:val="20"/>
          <w:szCs w:val="18"/>
          <w:lang w:val="en-US"/>
        </w:rPr>
        <w:t xml:space="preserve">Notably, even </w:t>
      </w:r>
      <w:r w:rsidRPr="0011405F">
        <w:rPr>
          <w:sz w:val="20"/>
          <w:szCs w:val="18"/>
          <w:lang w:val="en-US"/>
        </w:rPr>
        <w:t xml:space="preserve">when controlling for such message characteristics, </w:t>
      </w:r>
      <w:r w:rsidR="00A74E1C">
        <w:rPr>
          <w:sz w:val="20"/>
          <w:szCs w:val="18"/>
          <w:lang w:val="en-US"/>
        </w:rPr>
        <w:t>the advantage of</w:t>
      </w:r>
      <w:r w:rsidRPr="0011405F">
        <w:rPr>
          <w:sz w:val="20"/>
          <w:szCs w:val="18"/>
          <w:lang w:val="en-US"/>
        </w:rPr>
        <w:t xml:space="preserve"> personal accounts</w:t>
      </w:r>
      <w:r w:rsidR="00A74E1C">
        <w:rPr>
          <w:sz w:val="20"/>
          <w:szCs w:val="18"/>
          <w:lang w:val="en-US"/>
        </w:rPr>
        <w:t xml:space="preserve"> in triggering user engagement appear to be even more pronounced</w:t>
      </w:r>
      <w:r w:rsidRPr="0011405F">
        <w:rPr>
          <w:sz w:val="20"/>
          <w:szCs w:val="18"/>
          <w:lang w:val="en-US"/>
        </w:rPr>
        <w:t xml:space="preserve">. </w:t>
      </w:r>
      <w:r w:rsidR="00512683">
        <w:rPr>
          <w:sz w:val="20"/>
          <w:szCs w:val="18"/>
          <w:lang w:val="en-US"/>
        </w:rPr>
        <w:t xml:space="preserve">Clearly, the relationships between message comprehensibility and user engagement warrant further research </w:t>
      </w:r>
      <w:r w:rsidR="00512683">
        <w:rPr>
          <w:sz w:val="20"/>
          <w:szCs w:val="18"/>
          <w:lang w:val="en-US"/>
        </w:rPr>
        <w:fldChar w:fldCharType="begin"/>
      </w:r>
      <w:r w:rsidR="00512683">
        <w:rPr>
          <w:sz w:val="20"/>
          <w:szCs w:val="18"/>
          <w:lang w:val="en-US"/>
        </w:rPr>
        <w:instrText xml:space="preserve"> ADDIN ZOTERO_ITEM CSL_CITATION {"citationID":"HdMEbYWN","properties":{"formattedCitation":"(cf. Firouzjaei and \\uc0\\u214{}zdemir 2020)","plainCitation":"(cf. Firouzjaei and Özdemir 2020)","noteIndex":0},"citationItems":[{"id":6935,"uris":["http://zotero.org/groups/2912652/items/7AIUSDVY"],"uri":["http://zotero.org/groups/2912652/items/7AIUSDVY"],"itemData":{"id":6935,"type":"paper-conference","abstract":"Twitter   is   one   of   the   essential   infor-mation  environments  where  novel  information  joinand  diffuse  through  the  public  discourse  via  userengagement.  Although  the  previous  work  has  shedlight   on   the   role   of   the   content   in   informationdiffusion,   stylistic   factors   such   as   readability   arestill  under-explored.  We  investigated   the  effect  ofthe  readability  on  positive  user  engagement  for  over80,000  political  tweets  collected  for  a  period  of  sixmonths. We formulated a set of experiments involvingthe   use   of   regression   techniques   to   predict   userengagement.  Our  findings  indicate  that  the  additionof   the   readability   related   features   leads   to   moreaccurate and more robust predictions. Increase in theprediction  robustness  means  that  ease-of-read  havea  considerable  influence  on  the  positive  engagementpolitical  tweets  receive","container-title":"IEEE/ACM International Conference on Advances in Social Networks Analysis and Mining (ASONAM)","event":"IEEE/ACM International Conference on Advances in Social Networks Analysis and Mining (ASONAM)","title":"Effect of readability of political tweets on positive user engagement","URL":"https://web.ntpu.edu.tw/~myday/doc/ASONAM2020/ASONAM2020_Proceedings/pdf/papers/137_074_884.pdf","author":[{"family":"Firouzjaei","given":"Hassan Abed"},{"family":"Özdemir","given":"Sina Furkan"}],"issued":{"date-parts":[["2020"]]}},"prefix":"cf. "}],"schema":"https://github.com/citation-style-language/schema/raw/master/csl-citation.json"} </w:instrText>
      </w:r>
      <w:r w:rsidR="00512683">
        <w:rPr>
          <w:sz w:val="20"/>
          <w:szCs w:val="18"/>
          <w:lang w:val="en-US"/>
        </w:rPr>
        <w:fldChar w:fldCharType="separate"/>
      </w:r>
      <w:r w:rsidR="00512683" w:rsidRPr="00512683">
        <w:rPr>
          <w:rFonts w:cs="Calibri"/>
          <w:sz w:val="20"/>
          <w:szCs w:val="24"/>
        </w:rPr>
        <w:t>(cf. Firouzjaei and Özdemir 2020)</w:t>
      </w:r>
      <w:r w:rsidR="00512683">
        <w:rPr>
          <w:sz w:val="20"/>
          <w:szCs w:val="18"/>
          <w:lang w:val="en-US"/>
        </w:rPr>
        <w:fldChar w:fldCharType="end"/>
      </w:r>
      <w:r w:rsidR="00512683">
        <w:rPr>
          <w:sz w:val="20"/>
          <w:szCs w:val="18"/>
          <w:lang w:val="en-US"/>
        </w:rPr>
        <w:t>.</w:t>
      </w:r>
    </w:p>
    <w:p w14:paraId="40A22ECE" w14:textId="77777777" w:rsidR="002C72A4" w:rsidRPr="0011405F" w:rsidRDefault="002C72A4" w:rsidP="002C72A4">
      <w:pPr>
        <w:rPr>
          <w:lang w:val="en-US"/>
        </w:rPr>
      </w:pPr>
    </w:p>
    <w:p w14:paraId="3FC5B858" w14:textId="5A856040" w:rsidR="00532D33" w:rsidRPr="0011405F" w:rsidRDefault="00FF546C" w:rsidP="00532D33">
      <w:pPr>
        <w:spacing w:before="120" w:after="0" w:line="240" w:lineRule="auto"/>
        <w:jc w:val="both"/>
        <w:rPr>
          <w:b/>
          <w:sz w:val="20"/>
          <w:szCs w:val="18"/>
          <w:lang w:val="en-US"/>
        </w:rPr>
      </w:pPr>
      <w:r>
        <w:rPr>
          <w:b/>
          <w:sz w:val="20"/>
          <w:szCs w:val="18"/>
          <w:lang w:val="en-US"/>
        </w:rPr>
        <w:t>6</w:t>
      </w:r>
      <w:r w:rsidR="00532D33" w:rsidRPr="0011405F">
        <w:rPr>
          <w:b/>
          <w:sz w:val="20"/>
          <w:szCs w:val="18"/>
          <w:lang w:val="en-US"/>
        </w:rPr>
        <w:t xml:space="preserve">. </w:t>
      </w:r>
      <w:r w:rsidR="008073B7" w:rsidRPr="0011405F">
        <w:rPr>
          <w:b/>
          <w:sz w:val="20"/>
          <w:szCs w:val="18"/>
          <w:lang w:val="en-US"/>
        </w:rPr>
        <w:t>C</w:t>
      </w:r>
      <w:r w:rsidR="00532D33" w:rsidRPr="0011405F">
        <w:rPr>
          <w:b/>
          <w:sz w:val="20"/>
          <w:szCs w:val="18"/>
          <w:lang w:val="en-US"/>
        </w:rPr>
        <w:t>onclusions</w:t>
      </w:r>
    </w:p>
    <w:p w14:paraId="495BC11F" w14:textId="6365098D" w:rsidR="00AA2F7F" w:rsidRPr="0011405F" w:rsidRDefault="00AA2F7F" w:rsidP="00AA2F7F">
      <w:pPr>
        <w:spacing w:before="120" w:after="0" w:line="240" w:lineRule="auto"/>
        <w:jc w:val="both"/>
        <w:rPr>
          <w:sz w:val="20"/>
          <w:szCs w:val="18"/>
          <w:lang w:val="en-US"/>
        </w:rPr>
      </w:pPr>
      <w:r w:rsidRPr="0011405F">
        <w:rPr>
          <w:sz w:val="20"/>
          <w:szCs w:val="18"/>
          <w:lang w:val="en-US"/>
        </w:rPr>
        <w:t xml:space="preserve">In the face of public politicization, popular legitimacy challenges, and notable </w:t>
      </w:r>
      <w:r w:rsidR="00121DE6">
        <w:rPr>
          <w:sz w:val="20"/>
          <w:szCs w:val="18"/>
          <w:lang w:val="en-US"/>
        </w:rPr>
        <w:t>communication obstacles</w:t>
      </w:r>
      <w:r w:rsidRPr="0011405F">
        <w:rPr>
          <w:sz w:val="20"/>
          <w:szCs w:val="18"/>
          <w:lang w:val="en-US"/>
        </w:rPr>
        <w:t xml:space="preserve">, social media </w:t>
      </w:r>
      <w:r w:rsidR="00121DE6">
        <w:rPr>
          <w:sz w:val="20"/>
          <w:szCs w:val="18"/>
          <w:lang w:val="en-US"/>
        </w:rPr>
        <w:t xml:space="preserve">hold much </w:t>
      </w:r>
      <w:r w:rsidRPr="0011405F">
        <w:rPr>
          <w:sz w:val="20"/>
          <w:szCs w:val="18"/>
          <w:lang w:val="en-US"/>
        </w:rPr>
        <w:t xml:space="preserve">promise </w:t>
      </w:r>
      <w:r w:rsidR="00121DE6">
        <w:rPr>
          <w:sz w:val="20"/>
          <w:szCs w:val="18"/>
          <w:lang w:val="en-US"/>
        </w:rPr>
        <w:t xml:space="preserve">as an </w:t>
      </w:r>
      <w:r w:rsidRPr="0011405F">
        <w:rPr>
          <w:sz w:val="20"/>
          <w:szCs w:val="18"/>
          <w:lang w:val="en-US"/>
        </w:rPr>
        <w:t xml:space="preserve">additional channel </w:t>
      </w:r>
      <w:r w:rsidR="00121DE6">
        <w:rPr>
          <w:sz w:val="20"/>
          <w:szCs w:val="18"/>
          <w:lang w:val="en-US"/>
        </w:rPr>
        <w:t xml:space="preserve">through which </w:t>
      </w:r>
      <w:r w:rsidR="00894C38">
        <w:rPr>
          <w:sz w:val="20"/>
          <w:szCs w:val="18"/>
          <w:lang w:val="en-US"/>
        </w:rPr>
        <w:t xml:space="preserve">the </w:t>
      </w:r>
      <w:r w:rsidR="00121DE6">
        <w:rPr>
          <w:sz w:val="20"/>
          <w:szCs w:val="18"/>
          <w:lang w:val="en-US"/>
        </w:rPr>
        <w:t xml:space="preserve">otherwise </w:t>
      </w:r>
      <w:r w:rsidRPr="0011405F">
        <w:rPr>
          <w:sz w:val="20"/>
          <w:szCs w:val="18"/>
          <w:lang w:val="en-US"/>
        </w:rPr>
        <w:t xml:space="preserve">detached executive supranational actors of the </w:t>
      </w:r>
      <w:del w:id="213" w:author="Uluışık" w:date="2021-10-22T14:37:00Z">
        <w:r w:rsidRPr="0011405F" w:rsidDel="00155AF8">
          <w:rPr>
            <w:sz w:val="20"/>
            <w:szCs w:val="18"/>
            <w:lang w:val="en-US"/>
          </w:rPr>
          <w:delText>European Union</w:delText>
        </w:r>
      </w:del>
      <w:ins w:id="214" w:author="Uluışık" w:date="2021-10-22T14:37:00Z">
        <w:r w:rsidR="00155AF8">
          <w:rPr>
            <w:sz w:val="20"/>
            <w:szCs w:val="18"/>
            <w:lang w:val="en-US"/>
          </w:rPr>
          <w:t>EU</w:t>
        </w:r>
      </w:ins>
      <w:r w:rsidR="00121DE6">
        <w:rPr>
          <w:sz w:val="20"/>
          <w:szCs w:val="18"/>
          <w:lang w:val="en-US"/>
        </w:rPr>
        <w:t xml:space="preserve"> can reach out to the citizenry</w:t>
      </w:r>
      <w:r w:rsidRPr="0011405F">
        <w:rPr>
          <w:sz w:val="20"/>
          <w:szCs w:val="18"/>
          <w:lang w:val="en-US"/>
        </w:rPr>
        <w:t>. Thus far, however, an aggregate picture on</w:t>
      </w:r>
      <w:r w:rsidR="00121DE6">
        <w:rPr>
          <w:sz w:val="20"/>
          <w:szCs w:val="18"/>
          <w:lang w:val="en-US"/>
        </w:rPr>
        <w:t xml:space="preserve"> whether and</w:t>
      </w:r>
      <w:r w:rsidRPr="0011405F">
        <w:rPr>
          <w:sz w:val="20"/>
          <w:szCs w:val="18"/>
          <w:lang w:val="en-US"/>
        </w:rPr>
        <w:t xml:space="preserve"> how these actors </w:t>
      </w:r>
      <w:r w:rsidR="00121DE6">
        <w:rPr>
          <w:sz w:val="20"/>
          <w:szCs w:val="18"/>
          <w:lang w:val="en-US"/>
        </w:rPr>
        <w:t xml:space="preserve">exploit the potential of </w:t>
      </w:r>
      <w:r w:rsidRPr="0011405F">
        <w:rPr>
          <w:sz w:val="20"/>
          <w:szCs w:val="18"/>
          <w:lang w:val="en-US"/>
        </w:rPr>
        <w:t xml:space="preserve">social media has been lacking. </w:t>
      </w:r>
      <w:r w:rsidR="00121DE6">
        <w:rPr>
          <w:sz w:val="20"/>
          <w:szCs w:val="18"/>
          <w:lang w:val="en-US"/>
        </w:rPr>
        <w:t xml:space="preserve">We thus provide a </w:t>
      </w:r>
      <w:r w:rsidRPr="0011405F">
        <w:rPr>
          <w:sz w:val="20"/>
          <w:szCs w:val="18"/>
          <w:lang w:val="en-US"/>
        </w:rPr>
        <w:t xml:space="preserve">bird’s eye perspective </w:t>
      </w:r>
      <w:r w:rsidR="00894C38">
        <w:rPr>
          <w:sz w:val="20"/>
          <w:szCs w:val="18"/>
          <w:lang w:val="en-US"/>
        </w:rPr>
        <w:t xml:space="preserve">analyzing and benchmarking </w:t>
      </w:r>
      <w:r w:rsidRPr="0011405F">
        <w:rPr>
          <w:sz w:val="20"/>
          <w:szCs w:val="18"/>
          <w:lang w:val="en-US"/>
        </w:rPr>
        <w:t xml:space="preserve">the full population of the </w:t>
      </w:r>
      <w:r w:rsidR="00121DE6">
        <w:rPr>
          <w:sz w:val="20"/>
          <w:szCs w:val="18"/>
          <w:lang w:val="en-US"/>
        </w:rPr>
        <w:t xml:space="preserve">almost </w:t>
      </w:r>
      <w:r w:rsidRPr="0011405F">
        <w:rPr>
          <w:sz w:val="20"/>
          <w:szCs w:val="18"/>
          <w:lang w:val="en-US"/>
        </w:rPr>
        <w:t xml:space="preserve">one million messages </w:t>
      </w:r>
      <w:r w:rsidR="00894C38">
        <w:rPr>
          <w:sz w:val="20"/>
          <w:szCs w:val="18"/>
          <w:lang w:val="en-US"/>
        </w:rPr>
        <w:t xml:space="preserve">that </w:t>
      </w:r>
      <w:r w:rsidR="00121DE6" w:rsidRPr="0011405F">
        <w:rPr>
          <w:sz w:val="20"/>
          <w:szCs w:val="18"/>
          <w:lang w:val="en-US"/>
        </w:rPr>
        <w:t>11</w:t>
      </w:r>
      <w:r w:rsidR="00121DE6">
        <w:rPr>
          <w:sz w:val="20"/>
          <w:szCs w:val="18"/>
          <w:lang w:val="en-US"/>
        </w:rPr>
        <w:t xml:space="preserve">3 supranational </w:t>
      </w:r>
      <w:r w:rsidRPr="0011405F">
        <w:rPr>
          <w:sz w:val="20"/>
          <w:szCs w:val="18"/>
          <w:lang w:val="en-US"/>
        </w:rPr>
        <w:t xml:space="preserve">Twitter accounts </w:t>
      </w:r>
      <w:r w:rsidR="00894C38">
        <w:rPr>
          <w:sz w:val="20"/>
          <w:szCs w:val="18"/>
          <w:lang w:val="en-US"/>
        </w:rPr>
        <w:t xml:space="preserve">emitted </w:t>
      </w:r>
      <w:r w:rsidRPr="0011405F">
        <w:rPr>
          <w:sz w:val="20"/>
          <w:szCs w:val="18"/>
          <w:lang w:val="en-US"/>
        </w:rPr>
        <w:t>in the 2009</w:t>
      </w:r>
      <w:ins w:id="215" w:author="Uluışık" w:date="2021-10-21T19:36:00Z">
        <w:r w:rsidR="00A859C0">
          <w:rPr>
            <w:sz w:val="20"/>
            <w:szCs w:val="18"/>
            <w:lang w:val="en-US"/>
          </w:rPr>
          <w:t>–</w:t>
        </w:r>
      </w:ins>
      <w:del w:id="216" w:author="Uluışık" w:date="2021-10-21T19:36:00Z">
        <w:r w:rsidRPr="0011405F" w:rsidDel="00A859C0">
          <w:rPr>
            <w:sz w:val="20"/>
            <w:szCs w:val="18"/>
            <w:lang w:val="en-US"/>
          </w:rPr>
          <w:delText>-</w:delText>
        </w:r>
      </w:del>
      <w:r w:rsidRPr="0011405F">
        <w:rPr>
          <w:sz w:val="20"/>
          <w:szCs w:val="18"/>
          <w:lang w:val="en-US"/>
        </w:rPr>
        <w:t>2021 period</w:t>
      </w:r>
      <w:r w:rsidR="00121DE6">
        <w:rPr>
          <w:sz w:val="20"/>
          <w:szCs w:val="18"/>
          <w:lang w:val="en-US"/>
        </w:rPr>
        <w:t>.</w:t>
      </w:r>
      <w:r w:rsidR="00894C38">
        <w:rPr>
          <w:sz w:val="20"/>
          <w:szCs w:val="18"/>
          <w:lang w:val="en-US"/>
        </w:rPr>
        <w:t xml:space="preserve"> </w:t>
      </w:r>
    </w:p>
    <w:p w14:paraId="600CA88A" w14:textId="411EB31F" w:rsidR="00AA2F7F" w:rsidRPr="0011405F" w:rsidRDefault="00894C38" w:rsidP="00AA2F7F">
      <w:pPr>
        <w:spacing w:before="120" w:after="0" w:line="240" w:lineRule="auto"/>
        <w:jc w:val="both"/>
        <w:rPr>
          <w:sz w:val="20"/>
          <w:szCs w:val="18"/>
          <w:lang w:val="en-US"/>
        </w:rPr>
      </w:pPr>
      <w:r>
        <w:rPr>
          <w:sz w:val="20"/>
          <w:szCs w:val="18"/>
          <w:lang w:val="en-US"/>
        </w:rPr>
        <w:t>O</w:t>
      </w:r>
      <w:r w:rsidR="00AA2F7F" w:rsidRPr="0011405F">
        <w:rPr>
          <w:sz w:val="20"/>
          <w:szCs w:val="18"/>
          <w:lang w:val="en-US"/>
        </w:rPr>
        <w:t xml:space="preserve">ur encompassing description shows that the volume of supranational social media communication has grown markedly since 2010, having reached or even exceeding the number of </w:t>
      </w:r>
      <w:r>
        <w:rPr>
          <w:sz w:val="20"/>
          <w:szCs w:val="18"/>
          <w:lang w:val="en-US"/>
        </w:rPr>
        <w:t>posts</w:t>
      </w:r>
      <w:r w:rsidR="00AA2F7F" w:rsidRPr="0011405F">
        <w:rPr>
          <w:sz w:val="20"/>
          <w:szCs w:val="18"/>
          <w:lang w:val="en-US"/>
        </w:rPr>
        <w:t xml:space="preserve"> that national executives or </w:t>
      </w:r>
      <w:r>
        <w:rPr>
          <w:sz w:val="20"/>
          <w:szCs w:val="18"/>
          <w:lang w:val="en-US"/>
        </w:rPr>
        <w:t xml:space="preserve">regional </w:t>
      </w:r>
      <w:r w:rsidR="00AA2F7F" w:rsidRPr="0011405F">
        <w:rPr>
          <w:sz w:val="20"/>
          <w:szCs w:val="18"/>
          <w:lang w:val="en-US"/>
        </w:rPr>
        <w:t xml:space="preserve">organizations with comparable policy scopes </w:t>
      </w:r>
      <w:commentRangeStart w:id="217"/>
      <w:r w:rsidR="00AA2F7F" w:rsidRPr="0011405F">
        <w:rPr>
          <w:sz w:val="20"/>
          <w:szCs w:val="18"/>
          <w:lang w:val="en-US"/>
        </w:rPr>
        <w:t>provide</w:t>
      </w:r>
      <w:commentRangeEnd w:id="217"/>
      <w:r w:rsidR="00963D1C">
        <w:rPr>
          <w:rStyle w:val="Kommentarzeichen"/>
        </w:rPr>
        <w:commentReference w:id="217"/>
      </w:r>
      <w:r w:rsidR="00AA2F7F" w:rsidRPr="0011405F">
        <w:rPr>
          <w:sz w:val="20"/>
          <w:szCs w:val="18"/>
          <w:lang w:val="en-US"/>
        </w:rPr>
        <w:t xml:space="preserve">. </w:t>
      </w:r>
      <w:r>
        <w:rPr>
          <w:sz w:val="20"/>
          <w:szCs w:val="18"/>
          <w:lang w:val="en-US"/>
        </w:rPr>
        <w:t>S</w:t>
      </w:r>
      <w:r w:rsidR="00AA2F7F" w:rsidRPr="0011405F">
        <w:rPr>
          <w:sz w:val="20"/>
          <w:szCs w:val="18"/>
          <w:lang w:val="en-US"/>
        </w:rPr>
        <w:t>everal of the observed patterns suggest a growing professionalization of supranational social media usage. Supranational actors make extensive use of Twitter’s multi-</w:t>
      </w:r>
      <w:r w:rsidR="00AA2F7F" w:rsidRPr="0011405F">
        <w:rPr>
          <w:sz w:val="20"/>
          <w:szCs w:val="18"/>
          <w:lang w:val="en-US"/>
        </w:rPr>
        <w:lastRenderedPageBreak/>
        <w:t xml:space="preserve">media features, engage in cross-posting </w:t>
      </w:r>
      <w:r>
        <w:rPr>
          <w:sz w:val="20"/>
          <w:szCs w:val="18"/>
          <w:lang w:val="en-US"/>
        </w:rPr>
        <w:t xml:space="preserve">of </w:t>
      </w:r>
      <w:r w:rsidR="00AA2F7F" w:rsidRPr="0011405F">
        <w:rPr>
          <w:sz w:val="20"/>
          <w:szCs w:val="18"/>
          <w:lang w:val="en-US"/>
        </w:rPr>
        <w:t xml:space="preserve">social media content, and try to garner attention to their own online resources outside of Twitter. Supranational EU actors are in no way inferior but often better than domestic and international executives on Twitter in this regard. </w:t>
      </w:r>
      <w:r>
        <w:rPr>
          <w:sz w:val="20"/>
          <w:szCs w:val="18"/>
          <w:lang w:val="en-US"/>
        </w:rPr>
        <w:t>T</w:t>
      </w:r>
      <w:r w:rsidR="00AA2F7F" w:rsidRPr="0011405F">
        <w:rPr>
          <w:sz w:val="20"/>
          <w:szCs w:val="18"/>
          <w:lang w:val="en-US"/>
        </w:rPr>
        <w:t>his communicative investment seems to pay off in terms of publicity</w:t>
      </w:r>
      <w:r>
        <w:rPr>
          <w:sz w:val="20"/>
          <w:szCs w:val="18"/>
          <w:lang w:val="en-US"/>
        </w:rPr>
        <w:t xml:space="preserve"> – at least on the platform itself</w:t>
      </w:r>
      <w:r w:rsidR="00AA2F7F" w:rsidRPr="0011405F">
        <w:rPr>
          <w:sz w:val="20"/>
          <w:szCs w:val="18"/>
          <w:lang w:val="en-US"/>
        </w:rPr>
        <w:t xml:space="preserve">. The number of </w:t>
      </w:r>
      <w:r>
        <w:rPr>
          <w:sz w:val="20"/>
          <w:szCs w:val="18"/>
          <w:lang w:val="en-US"/>
        </w:rPr>
        <w:t xml:space="preserve">Twitter </w:t>
      </w:r>
      <w:r w:rsidR="00AA2F7F" w:rsidRPr="0011405F">
        <w:rPr>
          <w:sz w:val="20"/>
          <w:szCs w:val="18"/>
          <w:lang w:val="en-US"/>
        </w:rPr>
        <w:t xml:space="preserve">users subscribing to supranational EU accounts has been growing on average, and in dramatic ways for some. Direct user engagement with supranational messages on the platform is not particularly high in absolute terms, but </w:t>
      </w:r>
      <w:r>
        <w:rPr>
          <w:sz w:val="20"/>
          <w:szCs w:val="18"/>
          <w:lang w:val="en-US"/>
        </w:rPr>
        <w:t xml:space="preserve">it </w:t>
      </w:r>
      <w:r w:rsidR="00AA2F7F" w:rsidRPr="0011405F">
        <w:rPr>
          <w:sz w:val="20"/>
          <w:szCs w:val="18"/>
          <w:lang w:val="en-US"/>
        </w:rPr>
        <w:t>by and large corresponds to the engagement rates one can observe for executive messages f</w:t>
      </w:r>
      <w:r>
        <w:rPr>
          <w:sz w:val="20"/>
          <w:szCs w:val="18"/>
          <w:lang w:val="en-US"/>
        </w:rPr>
        <w:t>r</w:t>
      </w:r>
      <w:r w:rsidR="00AA2F7F" w:rsidRPr="0011405F">
        <w:rPr>
          <w:sz w:val="20"/>
          <w:szCs w:val="18"/>
          <w:lang w:val="en-US"/>
        </w:rPr>
        <w:t xml:space="preserve">om national and </w:t>
      </w:r>
      <w:r>
        <w:rPr>
          <w:sz w:val="20"/>
          <w:szCs w:val="18"/>
          <w:lang w:val="en-US"/>
        </w:rPr>
        <w:t>other regional executives</w:t>
      </w:r>
      <w:r w:rsidR="00AA2F7F" w:rsidRPr="0011405F">
        <w:rPr>
          <w:sz w:val="20"/>
          <w:szCs w:val="18"/>
          <w:lang w:val="en-US"/>
        </w:rPr>
        <w:t xml:space="preserve">. </w:t>
      </w:r>
    </w:p>
    <w:p w14:paraId="60AA8DA6" w14:textId="01A8F5F1" w:rsidR="00AA2F7F" w:rsidRPr="0011405F" w:rsidRDefault="00AA2F7F" w:rsidP="00EC07E0">
      <w:pPr>
        <w:spacing w:before="120" w:after="0" w:line="240" w:lineRule="auto"/>
        <w:jc w:val="both"/>
        <w:rPr>
          <w:sz w:val="20"/>
          <w:szCs w:val="18"/>
          <w:lang w:val="en-US"/>
        </w:rPr>
      </w:pPr>
      <w:r w:rsidRPr="0011405F">
        <w:rPr>
          <w:sz w:val="20"/>
          <w:szCs w:val="18"/>
          <w:lang w:val="en-US"/>
        </w:rPr>
        <w:t>Yet, our encompassing description also contains warning signs</w:t>
      </w:r>
      <w:r w:rsidR="00894C38">
        <w:rPr>
          <w:sz w:val="20"/>
          <w:szCs w:val="18"/>
          <w:lang w:val="en-US"/>
        </w:rPr>
        <w:t xml:space="preserve"> regarding </w:t>
      </w:r>
      <w:r w:rsidR="007819F4">
        <w:rPr>
          <w:sz w:val="20"/>
          <w:szCs w:val="18"/>
          <w:lang w:val="en-US"/>
        </w:rPr>
        <w:t xml:space="preserve">basic necessary conditions for </w:t>
      </w:r>
      <w:r w:rsidR="00894C38">
        <w:rPr>
          <w:sz w:val="20"/>
          <w:szCs w:val="18"/>
          <w:lang w:val="en-US"/>
        </w:rPr>
        <w:t xml:space="preserve">effective public </w:t>
      </w:r>
      <w:r w:rsidR="007819F4">
        <w:rPr>
          <w:sz w:val="20"/>
          <w:szCs w:val="18"/>
          <w:lang w:val="en-US"/>
        </w:rPr>
        <w:t>communication of supranational affairs.</w:t>
      </w:r>
      <w:r w:rsidRPr="0011405F">
        <w:rPr>
          <w:sz w:val="20"/>
          <w:szCs w:val="18"/>
          <w:lang w:val="en-US"/>
        </w:rPr>
        <w:t xml:space="preserve"> </w:t>
      </w:r>
      <w:r w:rsidR="007819F4">
        <w:rPr>
          <w:sz w:val="20"/>
          <w:szCs w:val="18"/>
          <w:lang w:val="en-US"/>
        </w:rPr>
        <w:t xml:space="preserve">Message </w:t>
      </w:r>
      <w:r w:rsidR="00894C38">
        <w:rPr>
          <w:sz w:val="20"/>
          <w:szCs w:val="18"/>
          <w:lang w:val="en-US"/>
        </w:rPr>
        <w:t xml:space="preserve">comprehensibility </w:t>
      </w:r>
      <w:r w:rsidR="007819F4">
        <w:rPr>
          <w:sz w:val="20"/>
          <w:szCs w:val="18"/>
          <w:lang w:val="en-US"/>
        </w:rPr>
        <w:t xml:space="preserve">for </w:t>
      </w:r>
      <w:ins w:id="218" w:author="Uluışık" w:date="2021-10-22T08:44:00Z">
        <w:r w:rsidR="000742E9">
          <w:rPr>
            <w:sz w:val="20"/>
            <w:szCs w:val="18"/>
            <w:lang w:val="en-US"/>
          </w:rPr>
          <w:t xml:space="preserve">the </w:t>
        </w:r>
      </w:ins>
      <w:r w:rsidR="007819F4">
        <w:rPr>
          <w:sz w:val="20"/>
          <w:szCs w:val="18"/>
          <w:lang w:val="en-US"/>
        </w:rPr>
        <w:t>average citizen</w:t>
      </w:r>
      <w:del w:id="219" w:author="Uluışık" w:date="2021-10-22T08:44:00Z">
        <w:r w:rsidR="007819F4" w:rsidDel="000742E9">
          <w:rPr>
            <w:sz w:val="20"/>
            <w:szCs w:val="18"/>
            <w:lang w:val="en-US"/>
          </w:rPr>
          <w:delText>s</w:delText>
        </w:r>
      </w:del>
      <w:r w:rsidR="007819F4">
        <w:rPr>
          <w:sz w:val="20"/>
          <w:szCs w:val="18"/>
          <w:lang w:val="en-US"/>
        </w:rPr>
        <w:t xml:space="preserve"> is hampered by a</w:t>
      </w:r>
      <w:r w:rsidR="007819F4" w:rsidRPr="007819F4">
        <w:rPr>
          <w:sz w:val="20"/>
          <w:szCs w:val="18"/>
          <w:lang w:val="en-US"/>
        </w:rPr>
        <w:t xml:space="preserve"> </w:t>
      </w:r>
      <w:r w:rsidR="007819F4" w:rsidRPr="0011405F">
        <w:rPr>
          <w:sz w:val="20"/>
          <w:szCs w:val="18"/>
          <w:lang w:val="en-US"/>
        </w:rPr>
        <w:t xml:space="preserve">comparatively high syntactical complexity, </w:t>
      </w:r>
      <w:r w:rsidR="007819F4">
        <w:rPr>
          <w:sz w:val="20"/>
          <w:szCs w:val="18"/>
          <w:lang w:val="en-US"/>
        </w:rPr>
        <w:t>un</w:t>
      </w:r>
      <w:r w:rsidR="007819F4" w:rsidRPr="0011405F">
        <w:rPr>
          <w:sz w:val="20"/>
          <w:szCs w:val="18"/>
          <w:lang w:val="en-US"/>
        </w:rPr>
        <w:t>familiar vocabulary, and a rather nominal style that may obfuscate political agency</w:t>
      </w:r>
      <w:r w:rsidR="007819F4">
        <w:rPr>
          <w:sz w:val="20"/>
          <w:szCs w:val="18"/>
          <w:lang w:val="en-US"/>
        </w:rPr>
        <w:t xml:space="preserve"> in the textual content that supranational actors post on Twitter. This corresponds to a rather technocratic style of communication that has been found in other supranational communication channels. Regarding publicity, w</w:t>
      </w:r>
      <w:r w:rsidRPr="0011405F">
        <w:rPr>
          <w:sz w:val="20"/>
          <w:szCs w:val="18"/>
          <w:lang w:val="en-US"/>
        </w:rPr>
        <w:t xml:space="preserve">e must note that the follower numbers and the engagement rates are hardly equally distributed across supranational communicators. They rather concentrate on a few selected institutional and high-profile individual accounts </w:t>
      </w:r>
      <w:r w:rsidR="007819F4">
        <w:rPr>
          <w:sz w:val="20"/>
          <w:szCs w:val="18"/>
          <w:lang w:val="en-US"/>
        </w:rPr>
        <w:t>as well as on a small set of messages in the overall stream of communication</w:t>
      </w:r>
      <w:r w:rsidRPr="0011405F">
        <w:rPr>
          <w:sz w:val="20"/>
          <w:szCs w:val="18"/>
          <w:lang w:val="en-US"/>
        </w:rPr>
        <w:t>.</w:t>
      </w:r>
      <w:r w:rsidR="00270786">
        <w:rPr>
          <w:sz w:val="20"/>
          <w:szCs w:val="18"/>
          <w:lang w:val="en-US"/>
        </w:rPr>
        <w:t xml:space="preserve"> While social media may help supranational actors to circumvent traditional media selection</w:t>
      </w:r>
      <w:del w:id="220" w:author="Uluışık" w:date="2021-10-22T08:48:00Z">
        <w:r w:rsidR="00270786" w:rsidDel="000742E9">
          <w:rPr>
            <w:sz w:val="20"/>
            <w:szCs w:val="18"/>
            <w:lang w:val="en-US"/>
          </w:rPr>
          <w:delText>s</w:delText>
        </w:r>
      </w:del>
      <w:r w:rsidR="00270786">
        <w:rPr>
          <w:sz w:val="20"/>
          <w:szCs w:val="18"/>
          <w:lang w:val="en-US"/>
        </w:rPr>
        <w:t xml:space="preserve"> logics, the punctuated publicity patterns we see suggest that also this environment is highly selective in amplify</w:t>
      </w:r>
      <w:ins w:id="221" w:author="Uluışık" w:date="2021-10-21T20:05:00Z">
        <w:r w:rsidR="00963D1C">
          <w:rPr>
            <w:sz w:val="20"/>
            <w:szCs w:val="18"/>
            <w:lang w:val="en-US"/>
          </w:rPr>
          <w:t>ing</w:t>
        </w:r>
      </w:ins>
      <w:r w:rsidR="00270786">
        <w:rPr>
          <w:sz w:val="20"/>
          <w:szCs w:val="18"/>
          <w:lang w:val="en-US"/>
        </w:rPr>
        <w:t xml:space="preserve"> certain actors and messages. </w:t>
      </w:r>
    </w:p>
    <w:p w14:paraId="0A08F924" w14:textId="26E19B79" w:rsidR="00AA2F7F" w:rsidRPr="0011405F" w:rsidRDefault="007819F4" w:rsidP="00AA2F7F">
      <w:pPr>
        <w:spacing w:before="120" w:after="0" w:line="240" w:lineRule="auto"/>
        <w:jc w:val="both"/>
        <w:rPr>
          <w:sz w:val="20"/>
          <w:szCs w:val="18"/>
          <w:lang w:val="en-US"/>
        </w:rPr>
      </w:pPr>
      <w:r>
        <w:rPr>
          <w:sz w:val="20"/>
          <w:szCs w:val="18"/>
          <w:lang w:val="en-US"/>
        </w:rPr>
        <w:t>In sum, o</w:t>
      </w:r>
      <w:r w:rsidR="00AA2F7F" w:rsidRPr="0011405F">
        <w:rPr>
          <w:sz w:val="20"/>
          <w:szCs w:val="18"/>
          <w:lang w:val="en-US"/>
        </w:rPr>
        <w:t xml:space="preserve">ur bird’s eye view indicates that social media </w:t>
      </w:r>
      <w:r>
        <w:rPr>
          <w:sz w:val="20"/>
          <w:szCs w:val="18"/>
          <w:lang w:val="en-US"/>
        </w:rPr>
        <w:t xml:space="preserve">communication is taken very seriously by </w:t>
      </w:r>
      <w:r w:rsidR="00AA2F7F" w:rsidRPr="0011405F">
        <w:rPr>
          <w:sz w:val="20"/>
          <w:szCs w:val="18"/>
          <w:lang w:val="en-US"/>
        </w:rPr>
        <w:t xml:space="preserve">supranational </w:t>
      </w:r>
      <w:r>
        <w:rPr>
          <w:sz w:val="20"/>
          <w:szCs w:val="18"/>
          <w:lang w:val="en-US"/>
        </w:rPr>
        <w:t xml:space="preserve">executives but </w:t>
      </w:r>
      <w:ins w:id="222" w:author="Uluışık" w:date="2021-10-21T20:36:00Z">
        <w:r w:rsidR="00375E9C">
          <w:rPr>
            <w:sz w:val="20"/>
            <w:szCs w:val="18"/>
            <w:lang w:val="en-US"/>
          </w:rPr>
          <w:t xml:space="preserve">it </w:t>
        </w:r>
      </w:ins>
      <w:r>
        <w:rPr>
          <w:sz w:val="20"/>
          <w:szCs w:val="18"/>
          <w:lang w:val="en-US"/>
        </w:rPr>
        <w:t>still re-produces some of the flaws present in more traditional media as well.</w:t>
      </w:r>
      <w:r w:rsidR="00AA2F7F" w:rsidRPr="0011405F">
        <w:rPr>
          <w:sz w:val="20"/>
          <w:szCs w:val="18"/>
          <w:lang w:val="en-US"/>
        </w:rPr>
        <w:t xml:space="preserve"> </w:t>
      </w:r>
      <w:del w:id="223" w:author="Uluışık" w:date="2021-10-21T20:36:00Z">
        <w:r w:rsidDel="00375E9C">
          <w:rPr>
            <w:sz w:val="20"/>
            <w:szCs w:val="18"/>
            <w:lang w:val="en-US"/>
          </w:rPr>
          <w:delText>And o</w:delText>
        </w:r>
      </w:del>
      <w:ins w:id="224" w:author="Uluışık" w:date="2021-10-21T20:36:00Z">
        <w:r w:rsidR="00375E9C">
          <w:rPr>
            <w:sz w:val="20"/>
            <w:szCs w:val="18"/>
            <w:lang w:val="en-US"/>
          </w:rPr>
          <w:t>O</w:t>
        </w:r>
      </w:ins>
      <w:r>
        <w:rPr>
          <w:sz w:val="20"/>
          <w:szCs w:val="18"/>
          <w:lang w:val="en-US"/>
        </w:rPr>
        <w:t xml:space="preserve">f course, these aggregate patterns can only be a starting point for </w:t>
      </w:r>
      <w:r w:rsidR="00AA2F7F" w:rsidRPr="0011405F">
        <w:rPr>
          <w:sz w:val="20"/>
          <w:szCs w:val="18"/>
          <w:lang w:val="en-US"/>
        </w:rPr>
        <w:t>understand</w:t>
      </w:r>
      <w:r>
        <w:rPr>
          <w:sz w:val="20"/>
          <w:szCs w:val="18"/>
          <w:lang w:val="en-US"/>
        </w:rPr>
        <w:t>ing</w:t>
      </w:r>
      <w:r w:rsidR="00AA2F7F" w:rsidRPr="0011405F">
        <w:rPr>
          <w:sz w:val="20"/>
          <w:szCs w:val="18"/>
          <w:lang w:val="en-US"/>
        </w:rPr>
        <w:t xml:space="preserve"> the nexus of public communication, social media platforms</w:t>
      </w:r>
      <w:r>
        <w:rPr>
          <w:sz w:val="20"/>
          <w:szCs w:val="18"/>
          <w:lang w:val="en-US"/>
        </w:rPr>
        <w:t>,</w:t>
      </w:r>
      <w:r w:rsidR="00AA2F7F" w:rsidRPr="0011405F">
        <w:rPr>
          <w:sz w:val="20"/>
          <w:szCs w:val="18"/>
          <w:lang w:val="en-US"/>
        </w:rPr>
        <w:t xml:space="preserve"> and popular legitimacy</w:t>
      </w:r>
      <w:r w:rsidR="00AA2F7F" w:rsidRPr="00EC07E0">
        <w:rPr>
          <w:sz w:val="20"/>
          <w:szCs w:val="18"/>
          <w:lang w:val="en-US"/>
        </w:rPr>
        <w:t>.</w:t>
      </w:r>
      <w:r w:rsidR="00AA2F7F" w:rsidRPr="0011405F">
        <w:rPr>
          <w:sz w:val="20"/>
          <w:szCs w:val="18"/>
          <w:lang w:val="en-US"/>
        </w:rPr>
        <w:t xml:space="preserve"> Whether and how the communication we describe affects the precarious societal legitimacy of supranational decision</w:t>
      </w:r>
      <w:ins w:id="225" w:author="Uluışık" w:date="2021-10-21T20:37:00Z">
        <w:r w:rsidR="00375E9C">
          <w:rPr>
            <w:sz w:val="20"/>
            <w:szCs w:val="18"/>
            <w:lang w:val="en-US"/>
          </w:rPr>
          <w:t xml:space="preserve"> </w:t>
        </w:r>
      </w:ins>
      <w:del w:id="226" w:author="Uluışık" w:date="2021-10-21T20:37:00Z">
        <w:r w:rsidR="00AA2F7F" w:rsidRPr="0011405F" w:rsidDel="00375E9C">
          <w:rPr>
            <w:sz w:val="20"/>
            <w:szCs w:val="18"/>
            <w:lang w:val="en-US"/>
          </w:rPr>
          <w:delText>-</w:delText>
        </w:r>
      </w:del>
      <w:r w:rsidR="00AA2F7F" w:rsidRPr="0011405F">
        <w:rPr>
          <w:sz w:val="20"/>
          <w:szCs w:val="18"/>
          <w:lang w:val="en-US"/>
        </w:rPr>
        <w:t>making requires further analys</w:t>
      </w:r>
      <w:ins w:id="227" w:author="Uluışık" w:date="2021-10-22T14:42:00Z">
        <w:r w:rsidR="00155AF8">
          <w:rPr>
            <w:sz w:val="20"/>
            <w:szCs w:val="18"/>
            <w:lang w:val="en-US"/>
          </w:rPr>
          <w:t>i</w:t>
        </w:r>
      </w:ins>
      <w:del w:id="228" w:author="Uluışık" w:date="2021-10-22T14:42:00Z">
        <w:r w:rsidR="00AA2F7F" w:rsidRPr="0011405F" w:rsidDel="00155AF8">
          <w:rPr>
            <w:sz w:val="20"/>
            <w:szCs w:val="18"/>
            <w:lang w:val="en-US"/>
          </w:rPr>
          <w:delText>e</w:delText>
        </w:r>
      </w:del>
      <w:r w:rsidR="00AA2F7F" w:rsidRPr="0011405F">
        <w:rPr>
          <w:sz w:val="20"/>
          <w:szCs w:val="18"/>
          <w:lang w:val="en-US"/>
        </w:rPr>
        <w:t xml:space="preserve">s. For scholars willing to dig deeper into this type of data, </w:t>
      </w:r>
      <w:r>
        <w:rPr>
          <w:sz w:val="20"/>
          <w:szCs w:val="18"/>
          <w:lang w:val="en-US"/>
        </w:rPr>
        <w:t xml:space="preserve">however, </w:t>
      </w:r>
      <w:r w:rsidR="00AA2F7F" w:rsidRPr="0011405F">
        <w:rPr>
          <w:sz w:val="20"/>
          <w:szCs w:val="18"/>
          <w:lang w:val="en-US"/>
        </w:rPr>
        <w:t>the patterns we show provide four points</w:t>
      </w:r>
      <w:r>
        <w:rPr>
          <w:sz w:val="20"/>
          <w:szCs w:val="18"/>
          <w:lang w:val="en-US"/>
        </w:rPr>
        <w:t xml:space="preserve"> of guidance</w:t>
      </w:r>
      <w:r w:rsidR="00AA2F7F" w:rsidRPr="0011405F">
        <w:rPr>
          <w:sz w:val="20"/>
          <w:szCs w:val="18"/>
          <w:lang w:val="en-US"/>
        </w:rPr>
        <w:t>. First, the sobering findings on textual understandability highlight the need to dissect supranational messages further in terms of the claims that supranational actors make, including their relation to actual political activity. Whether these public messages are mere propaganda or genuine, transparent political accountability reporting would help us understand to what extent public communication contributes to or possibly undermines the popular legitimacy of supranational actors. Second, our qualitative examples for the most engaging tweets highlight variation across externally politicized topics and suggest</w:t>
      </w:r>
      <w:del w:id="229" w:author="Uluışık" w:date="2021-10-22T14:43:00Z">
        <w:r w:rsidR="00AA2F7F" w:rsidRPr="0011405F" w:rsidDel="00155AF8">
          <w:rPr>
            <w:sz w:val="20"/>
            <w:szCs w:val="18"/>
            <w:lang w:val="en-US"/>
          </w:rPr>
          <w:delText>s</w:delText>
        </w:r>
      </w:del>
      <w:r w:rsidR="00AA2F7F" w:rsidRPr="0011405F">
        <w:rPr>
          <w:sz w:val="20"/>
          <w:szCs w:val="18"/>
          <w:lang w:val="en-US"/>
        </w:rPr>
        <w:t xml:space="preserve"> that topical contents of messages may provide valuable hints on the publicity that supranational messages generate. Third, our findings highlight that especially visual content is part and parcel of supranational public communication</w:t>
      </w:r>
      <w:r>
        <w:rPr>
          <w:sz w:val="20"/>
          <w:szCs w:val="18"/>
          <w:lang w:val="en-US"/>
        </w:rPr>
        <w:t xml:space="preserve"> on social media</w:t>
      </w:r>
      <w:r w:rsidR="00AA2F7F" w:rsidRPr="0011405F">
        <w:rPr>
          <w:sz w:val="20"/>
          <w:szCs w:val="18"/>
          <w:lang w:val="en-US"/>
        </w:rPr>
        <w:t xml:space="preserve">, requiring additional forms of content </w:t>
      </w:r>
      <w:r w:rsidR="00D52615" w:rsidRPr="0011405F">
        <w:rPr>
          <w:sz w:val="20"/>
          <w:szCs w:val="18"/>
          <w:lang w:val="en-US"/>
        </w:rPr>
        <w:t>analys</w:t>
      </w:r>
      <w:r w:rsidR="00D52615">
        <w:rPr>
          <w:sz w:val="20"/>
          <w:szCs w:val="18"/>
          <w:lang w:val="en-US"/>
        </w:rPr>
        <w:t>i</w:t>
      </w:r>
      <w:r w:rsidR="00D52615" w:rsidRPr="0011405F">
        <w:rPr>
          <w:sz w:val="20"/>
          <w:szCs w:val="18"/>
          <w:lang w:val="en-US"/>
        </w:rPr>
        <w:t>s</w:t>
      </w:r>
      <w:r w:rsidR="00AA2F7F" w:rsidRPr="0011405F">
        <w:rPr>
          <w:sz w:val="20"/>
          <w:szCs w:val="18"/>
          <w:lang w:val="en-US"/>
        </w:rPr>
        <w:t xml:space="preserve">. Fourth and finally, </w:t>
      </w:r>
      <w:r w:rsidR="00D52615">
        <w:rPr>
          <w:sz w:val="20"/>
          <w:szCs w:val="18"/>
          <w:lang w:val="en-US"/>
        </w:rPr>
        <w:t xml:space="preserve">especially </w:t>
      </w:r>
      <w:r w:rsidR="00AA2F7F" w:rsidRPr="0011405F">
        <w:rPr>
          <w:sz w:val="20"/>
          <w:szCs w:val="18"/>
          <w:lang w:val="en-US"/>
        </w:rPr>
        <w:t xml:space="preserve">the </w:t>
      </w:r>
      <w:del w:id="230" w:author="Uluışık" w:date="2021-10-22T14:44:00Z">
        <w:r w:rsidR="00F71CEA" w:rsidDel="00155AF8">
          <w:rPr>
            <w:sz w:val="20"/>
            <w:szCs w:val="18"/>
            <w:lang w:val="en-US"/>
          </w:rPr>
          <w:delText xml:space="preserve">on </w:delText>
        </w:r>
      </w:del>
      <w:r w:rsidR="00F71CEA">
        <w:rPr>
          <w:sz w:val="20"/>
          <w:szCs w:val="18"/>
          <w:lang w:val="en-US"/>
        </w:rPr>
        <w:t xml:space="preserve">average </w:t>
      </w:r>
      <w:r w:rsidR="00AA2F7F" w:rsidRPr="0011405F">
        <w:rPr>
          <w:sz w:val="20"/>
          <w:szCs w:val="18"/>
          <w:lang w:val="en-US"/>
        </w:rPr>
        <w:t>clearer communication and higher engagement rates that accounts of individual supranational actors generate highlight that</w:t>
      </w:r>
      <w:r w:rsidR="00F71CEA">
        <w:rPr>
          <w:sz w:val="20"/>
          <w:szCs w:val="18"/>
          <w:lang w:val="en-US"/>
        </w:rPr>
        <w:t xml:space="preserve"> differences between</w:t>
      </w:r>
      <w:r w:rsidR="00AA2F7F" w:rsidRPr="0011405F">
        <w:rPr>
          <w:sz w:val="20"/>
          <w:szCs w:val="18"/>
          <w:lang w:val="en-US"/>
        </w:rPr>
        <w:t xml:space="preserve"> </w:t>
      </w:r>
      <w:r w:rsidR="00F71CEA">
        <w:rPr>
          <w:sz w:val="20"/>
          <w:szCs w:val="18"/>
          <w:lang w:val="en-US"/>
        </w:rPr>
        <w:t xml:space="preserve">institutionalized </w:t>
      </w:r>
      <w:r w:rsidR="00D52615">
        <w:rPr>
          <w:sz w:val="20"/>
          <w:szCs w:val="18"/>
          <w:lang w:val="en-US"/>
        </w:rPr>
        <w:t xml:space="preserve">and personalized </w:t>
      </w:r>
      <w:r w:rsidR="00F71CEA">
        <w:rPr>
          <w:sz w:val="20"/>
          <w:szCs w:val="18"/>
          <w:lang w:val="en-US"/>
        </w:rPr>
        <w:t xml:space="preserve">communication on </w:t>
      </w:r>
      <w:r w:rsidR="00D52615">
        <w:rPr>
          <w:sz w:val="20"/>
          <w:szCs w:val="18"/>
          <w:lang w:val="en-US"/>
        </w:rPr>
        <w:t xml:space="preserve">EU </w:t>
      </w:r>
      <w:r w:rsidR="00F71CEA">
        <w:rPr>
          <w:sz w:val="20"/>
          <w:szCs w:val="18"/>
          <w:lang w:val="en-US"/>
        </w:rPr>
        <w:t xml:space="preserve">affairs </w:t>
      </w:r>
      <w:commentRangeStart w:id="231"/>
      <w:r w:rsidR="00F71CEA" w:rsidRPr="009A5D48">
        <w:rPr>
          <w:sz w:val="20"/>
          <w:szCs w:val="18"/>
          <w:lang w:val="en-US"/>
        </w:rPr>
        <w:t xml:space="preserve">can be studied on </w:t>
      </w:r>
      <w:r w:rsidR="00D52615" w:rsidRPr="009A5D48">
        <w:rPr>
          <w:sz w:val="20"/>
          <w:szCs w:val="18"/>
          <w:lang w:val="en-US"/>
        </w:rPr>
        <w:t>social media in particular</w:t>
      </w:r>
      <w:commentRangeEnd w:id="231"/>
      <w:r w:rsidR="009A5D48">
        <w:rPr>
          <w:rStyle w:val="Kommentarzeichen"/>
        </w:rPr>
        <w:commentReference w:id="231"/>
      </w:r>
      <w:r w:rsidR="00AA2F7F" w:rsidRPr="0011405F">
        <w:rPr>
          <w:sz w:val="20"/>
          <w:szCs w:val="18"/>
          <w:lang w:val="en-US"/>
        </w:rPr>
        <w:t xml:space="preserve">. </w:t>
      </w:r>
    </w:p>
    <w:p w14:paraId="154A99C5" w14:textId="001DD02A" w:rsidR="00AA2F7F" w:rsidRPr="0011405F" w:rsidRDefault="00AA2F7F" w:rsidP="00AA2F7F">
      <w:pPr>
        <w:spacing w:before="120" w:after="0" w:line="240" w:lineRule="auto"/>
        <w:jc w:val="both"/>
        <w:rPr>
          <w:sz w:val="20"/>
          <w:szCs w:val="18"/>
          <w:lang w:val="en-US"/>
        </w:rPr>
      </w:pPr>
      <w:r w:rsidRPr="0011405F">
        <w:rPr>
          <w:sz w:val="20"/>
          <w:szCs w:val="18"/>
          <w:lang w:val="en-US"/>
        </w:rPr>
        <w:t xml:space="preserve">Finally, we would like to draw attention to notable </w:t>
      </w:r>
      <w:r w:rsidR="00D52615">
        <w:rPr>
          <w:sz w:val="20"/>
          <w:szCs w:val="18"/>
          <w:lang w:val="en-US"/>
        </w:rPr>
        <w:t xml:space="preserve">pragmatic </w:t>
      </w:r>
      <w:r w:rsidRPr="0011405F">
        <w:rPr>
          <w:sz w:val="20"/>
          <w:szCs w:val="18"/>
          <w:lang w:val="en-US"/>
        </w:rPr>
        <w:t xml:space="preserve">challenges pertaining to </w:t>
      </w:r>
      <w:r w:rsidR="00D52615">
        <w:rPr>
          <w:sz w:val="20"/>
          <w:szCs w:val="18"/>
          <w:lang w:val="en-US"/>
        </w:rPr>
        <w:t xml:space="preserve">the study of </w:t>
      </w:r>
      <w:r w:rsidRPr="0011405F">
        <w:rPr>
          <w:sz w:val="20"/>
          <w:szCs w:val="18"/>
          <w:lang w:val="en-US"/>
        </w:rPr>
        <w:t xml:space="preserve">citizen engagement with European politics on social </w:t>
      </w:r>
      <w:r w:rsidR="00D52615">
        <w:rPr>
          <w:sz w:val="20"/>
          <w:szCs w:val="18"/>
          <w:lang w:val="en-US"/>
        </w:rPr>
        <w:t xml:space="preserve">media that </w:t>
      </w:r>
      <w:r w:rsidRPr="0011405F">
        <w:rPr>
          <w:sz w:val="20"/>
          <w:szCs w:val="18"/>
          <w:lang w:val="en-US"/>
        </w:rPr>
        <w:t xml:space="preserve">we encountered. </w:t>
      </w:r>
      <w:r w:rsidR="00D52615">
        <w:rPr>
          <w:sz w:val="20"/>
          <w:szCs w:val="18"/>
          <w:lang w:val="en-US"/>
        </w:rPr>
        <w:t xml:space="preserve">The first of those is </w:t>
      </w:r>
      <w:r w:rsidRPr="0011405F">
        <w:rPr>
          <w:sz w:val="20"/>
          <w:szCs w:val="18"/>
          <w:lang w:val="en-US"/>
        </w:rPr>
        <w:t xml:space="preserve">the </w:t>
      </w:r>
      <w:r w:rsidR="00715EFA">
        <w:rPr>
          <w:sz w:val="20"/>
          <w:szCs w:val="18"/>
          <w:lang w:val="en-US"/>
        </w:rPr>
        <w:t xml:space="preserve">sheer data </w:t>
      </w:r>
      <w:r w:rsidRPr="0011405F">
        <w:rPr>
          <w:sz w:val="20"/>
          <w:szCs w:val="18"/>
          <w:lang w:val="en-US"/>
        </w:rPr>
        <w:t>volume</w:t>
      </w:r>
      <w:r w:rsidR="00D52615">
        <w:rPr>
          <w:sz w:val="20"/>
          <w:szCs w:val="18"/>
          <w:lang w:val="en-US"/>
        </w:rPr>
        <w:t xml:space="preserve"> and the nested structure</w:t>
      </w:r>
      <w:r w:rsidRPr="0011405F">
        <w:rPr>
          <w:sz w:val="20"/>
          <w:szCs w:val="18"/>
          <w:lang w:val="en-US"/>
        </w:rPr>
        <w:t xml:space="preserve"> and variation </w:t>
      </w:r>
      <w:r w:rsidR="00D52615">
        <w:rPr>
          <w:sz w:val="20"/>
          <w:szCs w:val="18"/>
          <w:lang w:val="en-US"/>
        </w:rPr>
        <w:t>that comes with it</w:t>
      </w:r>
      <w:r w:rsidRPr="0011405F">
        <w:rPr>
          <w:sz w:val="20"/>
          <w:szCs w:val="18"/>
          <w:lang w:val="en-US"/>
        </w:rPr>
        <w:t xml:space="preserve">. On the one hand, access to such </w:t>
      </w:r>
      <w:r w:rsidR="00D52615">
        <w:rPr>
          <w:sz w:val="20"/>
          <w:szCs w:val="18"/>
          <w:lang w:val="en-US"/>
        </w:rPr>
        <w:t>a rich</w:t>
      </w:r>
      <w:r w:rsidR="00D52615" w:rsidRPr="0011405F">
        <w:rPr>
          <w:sz w:val="20"/>
          <w:szCs w:val="18"/>
          <w:lang w:val="en-US"/>
        </w:rPr>
        <w:t xml:space="preserve"> </w:t>
      </w:r>
      <w:r w:rsidRPr="0011405F">
        <w:rPr>
          <w:sz w:val="20"/>
          <w:szCs w:val="18"/>
          <w:lang w:val="en-US"/>
        </w:rPr>
        <w:t xml:space="preserve">amount of data, especially from </w:t>
      </w:r>
      <w:r w:rsidR="00D52615">
        <w:rPr>
          <w:sz w:val="20"/>
          <w:szCs w:val="18"/>
          <w:lang w:val="en-US"/>
        </w:rPr>
        <w:t xml:space="preserve">comparatively </w:t>
      </w:r>
      <w:r w:rsidRPr="0011405F">
        <w:rPr>
          <w:sz w:val="20"/>
          <w:szCs w:val="18"/>
          <w:lang w:val="en-US"/>
        </w:rPr>
        <w:t xml:space="preserve">transparent platforms such as Twitter, allows researchers to study </w:t>
      </w:r>
      <w:r w:rsidR="00D52615">
        <w:rPr>
          <w:sz w:val="20"/>
          <w:szCs w:val="18"/>
          <w:lang w:val="en-US"/>
        </w:rPr>
        <w:t xml:space="preserve">very encompassing </w:t>
      </w:r>
      <w:r w:rsidRPr="0011405F">
        <w:rPr>
          <w:sz w:val="20"/>
          <w:szCs w:val="18"/>
          <w:lang w:val="en-US"/>
        </w:rPr>
        <w:t>population</w:t>
      </w:r>
      <w:r w:rsidR="00D52615">
        <w:rPr>
          <w:sz w:val="20"/>
          <w:szCs w:val="18"/>
          <w:lang w:val="en-US"/>
        </w:rPr>
        <w:t>s</w:t>
      </w:r>
      <w:r w:rsidRPr="0011405F">
        <w:rPr>
          <w:sz w:val="20"/>
          <w:szCs w:val="18"/>
          <w:lang w:val="en-US"/>
        </w:rPr>
        <w:t xml:space="preserve"> of </w:t>
      </w:r>
      <w:r w:rsidR="00D52615">
        <w:rPr>
          <w:sz w:val="20"/>
          <w:szCs w:val="18"/>
          <w:lang w:val="en-US"/>
        </w:rPr>
        <w:t xml:space="preserve">messages and communicators, leading to </w:t>
      </w:r>
      <w:r w:rsidRPr="0011405F">
        <w:rPr>
          <w:sz w:val="20"/>
          <w:szCs w:val="18"/>
          <w:lang w:val="en-US"/>
        </w:rPr>
        <w:t xml:space="preserve">less biased </w:t>
      </w:r>
      <w:r w:rsidR="00D52615">
        <w:rPr>
          <w:sz w:val="20"/>
          <w:szCs w:val="18"/>
          <w:lang w:val="en-US"/>
        </w:rPr>
        <w:t xml:space="preserve">aggregate </w:t>
      </w:r>
      <w:r w:rsidRPr="0011405F">
        <w:rPr>
          <w:sz w:val="20"/>
          <w:szCs w:val="18"/>
          <w:lang w:val="en-US"/>
        </w:rPr>
        <w:t>picture</w:t>
      </w:r>
      <w:r w:rsidR="00D52615">
        <w:rPr>
          <w:sz w:val="20"/>
          <w:szCs w:val="18"/>
          <w:lang w:val="en-US"/>
        </w:rPr>
        <w:t>s</w:t>
      </w:r>
      <w:r w:rsidRPr="0011405F">
        <w:rPr>
          <w:sz w:val="20"/>
          <w:szCs w:val="18"/>
          <w:lang w:val="en-US"/>
        </w:rPr>
        <w:t>. On the other hand, managing such large volumes of data entails major logistical problems</w:t>
      </w:r>
      <w:r w:rsidR="00D52615">
        <w:rPr>
          <w:sz w:val="20"/>
          <w:szCs w:val="18"/>
          <w:lang w:val="en-US"/>
        </w:rPr>
        <w:t xml:space="preserve"> with regard to storing, sharing, and analyzing the data – especially in a collaborative project</w:t>
      </w:r>
      <w:r w:rsidRPr="0011405F">
        <w:rPr>
          <w:sz w:val="20"/>
          <w:szCs w:val="18"/>
          <w:lang w:val="en-US"/>
        </w:rPr>
        <w:t xml:space="preserve">. </w:t>
      </w:r>
      <w:r w:rsidR="00715EFA">
        <w:rPr>
          <w:sz w:val="20"/>
          <w:szCs w:val="18"/>
          <w:lang w:val="en-US"/>
        </w:rPr>
        <w:t xml:space="preserve">While collaborative coding is </w:t>
      </w:r>
      <w:del w:id="232" w:author="Uluışık" w:date="2021-10-21T20:56:00Z">
        <w:r w:rsidR="00715EFA" w:rsidDel="001F62D8">
          <w:rPr>
            <w:sz w:val="20"/>
            <w:szCs w:val="18"/>
            <w:lang w:val="en-US"/>
          </w:rPr>
          <w:delText xml:space="preserve">tremendously </w:delText>
        </w:r>
      </w:del>
      <w:ins w:id="233" w:author="Uluışık" w:date="2021-10-21T20:56:00Z">
        <w:r w:rsidR="001F62D8">
          <w:rPr>
            <w:sz w:val="20"/>
            <w:szCs w:val="18"/>
            <w:lang w:val="en-US"/>
          </w:rPr>
          <w:t xml:space="preserve">largely </w:t>
        </w:r>
      </w:ins>
      <w:r w:rsidR="00270786">
        <w:rPr>
          <w:sz w:val="20"/>
          <w:szCs w:val="18"/>
          <w:lang w:val="en-US"/>
        </w:rPr>
        <w:t>facilitated</w:t>
      </w:r>
      <w:r w:rsidR="00715EFA">
        <w:rPr>
          <w:sz w:val="20"/>
          <w:szCs w:val="18"/>
          <w:lang w:val="en-US"/>
        </w:rPr>
        <w:t xml:space="preserve"> by services such as our preferred GitHub, such free-of-charge services quickly reach their limits with the amount of data we had to wrangle for the analyses here. With some creativity</w:t>
      </w:r>
      <w:ins w:id="234" w:author="Uluışık" w:date="2021-10-21T20:56:00Z">
        <w:r w:rsidR="001F62D8">
          <w:rPr>
            <w:sz w:val="20"/>
            <w:szCs w:val="18"/>
            <w:lang w:val="en-US"/>
          </w:rPr>
          <w:t>,</w:t>
        </w:r>
      </w:ins>
      <w:r w:rsidR="00715EFA">
        <w:rPr>
          <w:sz w:val="20"/>
          <w:szCs w:val="18"/>
          <w:lang w:val="en-US"/>
        </w:rPr>
        <w:t xml:space="preserve"> these problems can be solved</w:t>
      </w:r>
      <w:del w:id="235" w:author="Uluışık" w:date="2021-10-22T14:50:00Z">
        <w:r w:rsidR="00715EFA" w:rsidDel="009A5D48">
          <w:rPr>
            <w:sz w:val="20"/>
            <w:szCs w:val="18"/>
            <w:lang w:val="en-US"/>
          </w:rPr>
          <w:delText>,</w:delText>
        </w:r>
      </w:del>
      <w:ins w:id="236" w:author="Uluışık" w:date="2021-10-22T14:50:00Z">
        <w:r w:rsidR="009A5D48">
          <w:rPr>
            <w:sz w:val="20"/>
            <w:szCs w:val="18"/>
            <w:lang w:val="en-US"/>
          </w:rPr>
          <w:t>;</w:t>
        </w:r>
      </w:ins>
      <w:r w:rsidR="00715EFA">
        <w:rPr>
          <w:sz w:val="20"/>
          <w:szCs w:val="18"/>
          <w:lang w:val="en-US"/>
        </w:rPr>
        <w:t xml:space="preserve"> but for reproducible, collaborative work</w:t>
      </w:r>
      <w:ins w:id="237" w:author="Uluışık" w:date="2021-10-21T20:57:00Z">
        <w:r w:rsidR="001F62D8">
          <w:rPr>
            <w:sz w:val="20"/>
            <w:szCs w:val="18"/>
            <w:lang w:val="en-US"/>
          </w:rPr>
          <w:t>,</w:t>
        </w:r>
      </w:ins>
      <w:r w:rsidR="00715EFA">
        <w:rPr>
          <w:sz w:val="20"/>
          <w:szCs w:val="18"/>
          <w:lang w:val="en-US"/>
        </w:rPr>
        <w:t xml:space="preserve"> also political scientists need better infrastructure. The same holds for processing power: </w:t>
      </w:r>
      <w:r w:rsidR="00D52615">
        <w:rPr>
          <w:sz w:val="20"/>
          <w:szCs w:val="18"/>
          <w:lang w:val="en-US"/>
        </w:rPr>
        <w:t>With our means</w:t>
      </w:r>
      <w:r w:rsidRPr="0011405F">
        <w:rPr>
          <w:sz w:val="20"/>
          <w:szCs w:val="18"/>
          <w:lang w:val="en-US"/>
        </w:rPr>
        <w:t xml:space="preserve">, </w:t>
      </w:r>
      <w:r w:rsidR="00715EFA">
        <w:rPr>
          <w:sz w:val="20"/>
          <w:szCs w:val="18"/>
          <w:lang w:val="en-US"/>
        </w:rPr>
        <w:t>the analyses presented here</w:t>
      </w:r>
      <w:r w:rsidR="00D52615">
        <w:rPr>
          <w:sz w:val="20"/>
          <w:szCs w:val="18"/>
          <w:lang w:val="en-US"/>
        </w:rPr>
        <w:t xml:space="preserve"> partially implied </w:t>
      </w:r>
      <w:r w:rsidRPr="0011405F">
        <w:rPr>
          <w:sz w:val="20"/>
          <w:szCs w:val="18"/>
          <w:lang w:val="en-US"/>
        </w:rPr>
        <w:t xml:space="preserve">waiting for several hours to </w:t>
      </w:r>
      <w:r w:rsidR="00D52615">
        <w:rPr>
          <w:sz w:val="20"/>
          <w:szCs w:val="18"/>
          <w:lang w:val="en-US"/>
        </w:rPr>
        <w:t xml:space="preserve">reshape </w:t>
      </w:r>
      <w:r w:rsidR="00871739">
        <w:rPr>
          <w:sz w:val="20"/>
          <w:szCs w:val="18"/>
          <w:lang w:val="en-US"/>
        </w:rPr>
        <w:t xml:space="preserve">the data or </w:t>
      </w:r>
      <w:r w:rsidR="00715EFA">
        <w:rPr>
          <w:sz w:val="20"/>
          <w:szCs w:val="18"/>
          <w:lang w:val="en-US"/>
        </w:rPr>
        <w:t>to summarize</w:t>
      </w:r>
      <w:r w:rsidR="00871739">
        <w:rPr>
          <w:sz w:val="20"/>
          <w:szCs w:val="18"/>
          <w:lang w:val="en-US"/>
        </w:rPr>
        <w:t xml:space="preserve"> </w:t>
      </w:r>
      <w:r w:rsidRPr="0011405F">
        <w:rPr>
          <w:sz w:val="20"/>
          <w:szCs w:val="18"/>
          <w:lang w:val="en-US"/>
        </w:rPr>
        <w:t xml:space="preserve">descriptive information from </w:t>
      </w:r>
      <w:r w:rsidR="00871739">
        <w:rPr>
          <w:sz w:val="20"/>
          <w:szCs w:val="18"/>
          <w:lang w:val="en-US"/>
        </w:rPr>
        <w:t>it</w:t>
      </w:r>
      <w:r w:rsidRPr="0011405F">
        <w:rPr>
          <w:sz w:val="20"/>
          <w:szCs w:val="18"/>
          <w:lang w:val="en-US"/>
        </w:rPr>
        <w:t xml:space="preserve">. </w:t>
      </w:r>
      <w:r w:rsidR="00270786">
        <w:rPr>
          <w:sz w:val="20"/>
          <w:szCs w:val="18"/>
          <w:lang w:val="en-US"/>
        </w:rPr>
        <w:t>W</w:t>
      </w:r>
      <w:r w:rsidR="00715EFA">
        <w:rPr>
          <w:sz w:val="20"/>
          <w:szCs w:val="18"/>
          <w:lang w:val="en-US"/>
        </w:rPr>
        <w:t xml:space="preserve">e </w:t>
      </w:r>
      <w:r w:rsidR="00270786">
        <w:rPr>
          <w:sz w:val="20"/>
          <w:szCs w:val="18"/>
          <w:lang w:val="en-US"/>
        </w:rPr>
        <w:t xml:space="preserve">also </w:t>
      </w:r>
      <w:r w:rsidR="00715EFA">
        <w:rPr>
          <w:sz w:val="20"/>
          <w:szCs w:val="18"/>
          <w:lang w:val="en-US"/>
        </w:rPr>
        <w:t xml:space="preserve">faced a steep learning curve with regard to </w:t>
      </w:r>
      <w:r w:rsidR="00546B78">
        <w:rPr>
          <w:sz w:val="20"/>
          <w:szCs w:val="18"/>
          <w:lang w:val="en-US"/>
        </w:rPr>
        <w:t>formulating</w:t>
      </w:r>
      <w:r w:rsidR="00715EFA">
        <w:rPr>
          <w:sz w:val="20"/>
          <w:szCs w:val="18"/>
          <w:lang w:val="en-US"/>
        </w:rPr>
        <w:t xml:space="preserve"> calls to the Twitter API</w:t>
      </w:r>
      <w:r w:rsidR="00546B78">
        <w:rPr>
          <w:sz w:val="20"/>
          <w:szCs w:val="18"/>
          <w:lang w:val="en-US"/>
        </w:rPr>
        <w:t xml:space="preserve"> and handling the comparatively complex and nested data structure it returns. With a view to the large amounts of visual information in the data we present, such technical challenges are likely to increase in the future. Finally, we also should note that</w:t>
      </w:r>
      <w:ins w:id="238" w:author="Uluışık" w:date="2021-10-21T20:58:00Z">
        <w:r w:rsidR="001F62D8">
          <w:rPr>
            <w:sz w:val="20"/>
            <w:szCs w:val="18"/>
            <w:lang w:val="en-US"/>
          </w:rPr>
          <w:t>,</w:t>
        </w:r>
      </w:ins>
      <w:r w:rsidR="00546B78">
        <w:rPr>
          <w:sz w:val="20"/>
          <w:szCs w:val="18"/>
          <w:lang w:val="en-US"/>
        </w:rPr>
        <w:t xml:space="preserve"> despite the unprecedented access to Twitter data, some notable and substantially important gaps persist especially with a view to study citizen engagement: </w:t>
      </w:r>
      <w:ins w:id="239" w:author="Uluışık" w:date="2021-10-21T20:59:00Z">
        <w:r w:rsidR="001F62D8">
          <w:rPr>
            <w:sz w:val="20"/>
            <w:szCs w:val="18"/>
            <w:lang w:val="en-US"/>
          </w:rPr>
          <w:t>I</w:t>
        </w:r>
      </w:ins>
      <w:del w:id="240" w:author="Uluışık" w:date="2021-10-21T20:59:00Z">
        <w:r w:rsidR="00546B78" w:rsidDel="001F62D8">
          <w:rPr>
            <w:sz w:val="20"/>
            <w:szCs w:val="18"/>
            <w:lang w:val="en-US"/>
          </w:rPr>
          <w:delText>i</w:delText>
        </w:r>
      </w:del>
      <w:r w:rsidR="00546B78">
        <w:rPr>
          <w:sz w:val="20"/>
          <w:szCs w:val="18"/>
          <w:lang w:val="en-US"/>
        </w:rPr>
        <w:t>n our case</w:t>
      </w:r>
      <w:ins w:id="241" w:author="Uluışık" w:date="2021-10-21T20:59:00Z">
        <w:r w:rsidR="001F62D8">
          <w:rPr>
            <w:sz w:val="20"/>
            <w:szCs w:val="18"/>
            <w:lang w:val="en-US"/>
          </w:rPr>
          <w:t>,</w:t>
        </w:r>
      </w:ins>
      <w:r w:rsidR="00546B78">
        <w:rPr>
          <w:sz w:val="20"/>
          <w:szCs w:val="18"/>
          <w:lang w:val="en-US"/>
        </w:rPr>
        <w:t xml:space="preserve"> we could only extract historical data on follower counts from an external and incomplete source while we were also lacking the number of ‘impressions’ per tweet. Without this information</w:t>
      </w:r>
      <w:ins w:id="242" w:author="Uluışık" w:date="2021-10-21T20:59:00Z">
        <w:r w:rsidR="001F62D8">
          <w:rPr>
            <w:sz w:val="20"/>
            <w:szCs w:val="18"/>
            <w:lang w:val="en-US"/>
          </w:rPr>
          <w:t>,</w:t>
        </w:r>
      </w:ins>
      <w:r w:rsidR="00546B78">
        <w:rPr>
          <w:sz w:val="20"/>
          <w:szCs w:val="18"/>
          <w:lang w:val="en-US"/>
        </w:rPr>
        <w:t xml:space="preserve"> </w:t>
      </w:r>
      <w:del w:id="243" w:author="Uluışık" w:date="2021-10-21T21:00:00Z">
        <w:r w:rsidR="00546B78" w:rsidDel="001F62D8">
          <w:rPr>
            <w:sz w:val="20"/>
            <w:szCs w:val="18"/>
            <w:lang w:val="en-US"/>
          </w:rPr>
          <w:delText xml:space="preserve">it is, </w:delText>
        </w:r>
      </w:del>
      <w:r w:rsidR="00546B78">
        <w:rPr>
          <w:sz w:val="20"/>
          <w:szCs w:val="18"/>
          <w:lang w:val="en-US"/>
        </w:rPr>
        <w:t>for example,</w:t>
      </w:r>
      <w:ins w:id="244" w:author="Uluışık" w:date="2021-10-21T21:00:00Z">
        <w:r w:rsidR="001F62D8">
          <w:rPr>
            <w:sz w:val="20"/>
            <w:szCs w:val="18"/>
            <w:lang w:val="en-US"/>
          </w:rPr>
          <w:t xml:space="preserve"> it is</w:t>
        </w:r>
      </w:ins>
      <w:r w:rsidR="00546B78">
        <w:rPr>
          <w:sz w:val="20"/>
          <w:szCs w:val="18"/>
          <w:lang w:val="en-US"/>
        </w:rPr>
        <w:t xml:space="preserve"> hard to see in how far the on-platform engagement we observe is driven by the messages and their authors or by the algorithms that Twitter uses to show them to specific users on the platform.</w:t>
      </w:r>
      <w:r w:rsidRPr="0011405F">
        <w:rPr>
          <w:sz w:val="20"/>
          <w:szCs w:val="18"/>
          <w:lang w:val="en-US"/>
        </w:rPr>
        <w:t xml:space="preserve"> </w:t>
      </w:r>
      <w:r w:rsidR="00546B78">
        <w:rPr>
          <w:sz w:val="20"/>
          <w:szCs w:val="18"/>
          <w:lang w:val="en-US"/>
        </w:rPr>
        <w:t>Yet and still, w</w:t>
      </w:r>
      <w:r w:rsidR="00546B78" w:rsidRPr="0011405F">
        <w:rPr>
          <w:sz w:val="20"/>
          <w:szCs w:val="18"/>
          <w:lang w:val="en-US"/>
        </w:rPr>
        <w:t xml:space="preserve">e </w:t>
      </w:r>
      <w:r w:rsidRPr="0011405F">
        <w:rPr>
          <w:sz w:val="20"/>
          <w:szCs w:val="18"/>
          <w:lang w:val="en-US"/>
        </w:rPr>
        <w:t xml:space="preserve">hope that </w:t>
      </w:r>
      <w:r w:rsidR="00546B78">
        <w:rPr>
          <w:sz w:val="20"/>
          <w:szCs w:val="18"/>
          <w:lang w:val="en-US"/>
        </w:rPr>
        <w:t xml:space="preserve">our bird’s eye view indicates that it is worthwhile to overcome such </w:t>
      </w:r>
      <w:r w:rsidRPr="0011405F">
        <w:rPr>
          <w:sz w:val="20"/>
          <w:szCs w:val="18"/>
          <w:lang w:val="en-US"/>
        </w:rPr>
        <w:t xml:space="preserve">challenges </w:t>
      </w:r>
      <w:r w:rsidR="00546B78">
        <w:rPr>
          <w:sz w:val="20"/>
          <w:szCs w:val="18"/>
          <w:lang w:val="en-US"/>
        </w:rPr>
        <w:t>in future research</w:t>
      </w:r>
      <w:r w:rsidRPr="0011405F">
        <w:rPr>
          <w:sz w:val="20"/>
          <w:szCs w:val="18"/>
          <w:lang w:val="en-US"/>
        </w:rPr>
        <w:t>.</w:t>
      </w:r>
    </w:p>
    <w:p w14:paraId="07A80093" w14:textId="77777777" w:rsidR="007868AA" w:rsidRPr="0011405F" w:rsidRDefault="007868AA" w:rsidP="00D114D6">
      <w:pPr>
        <w:spacing w:before="120" w:after="0" w:line="240" w:lineRule="auto"/>
        <w:jc w:val="both"/>
        <w:rPr>
          <w:sz w:val="20"/>
          <w:szCs w:val="18"/>
          <w:lang w:val="en-US"/>
        </w:rPr>
      </w:pPr>
    </w:p>
    <w:p w14:paraId="07313F00" w14:textId="77777777" w:rsidR="00546B78" w:rsidRDefault="00546B78" w:rsidP="00D114D6">
      <w:pPr>
        <w:spacing w:before="120" w:after="0" w:line="240" w:lineRule="auto"/>
        <w:jc w:val="both"/>
        <w:rPr>
          <w:b/>
          <w:bCs/>
          <w:sz w:val="20"/>
          <w:szCs w:val="18"/>
          <w:lang w:val="en-US"/>
        </w:rPr>
      </w:pPr>
      <w:r>
        <w:rPr>
          <w:b/>
          <w:bCs/>
          <w:sz w:val="20"/>
          <w:szCs w:val="18"/>
          <w:lang w:val="en-US"/>
        </w:rPr>
        <w:lastRenderedPageBreak/>
        <w:br w:type="page"/>
      </w:r>
    </w:p>
    <w:p w14:paraId="4E872ECF" w14:textId="77777777" w:rsidR="007C588D" w:rsidRPr="007C588D" w:rsidRDefault="007C588D" w:rsidP="007C588D">
      <w:pPr>
        <w:spacing w:before="240" w:after="240"/>
        <w:jc w:val="both"/>
        <w:rPr>
          <w:rFonts w:cs="Calibri"/>
          <w:b/>
          <w:lang w:val="en-US"/>
        </w:rPr>
      </w:pPr>
      <w:r w:rsidRPr="007C588D">
        <w:rPr>
          <w:rFonts w:cs="Calibri"/>
          <w:b/>
          <w:lang w:val="en-US"/>
        </w:rPr>
        <w:lastRenderedPageBreak/>
        <w:t>Acknowledgments</w:t>
      </w:r>
    </w:p>
    <w:p w14:paraId="331BA406" w14:textId="77777777" w:rsidR="007C588D" w:rsidRPr="007C588D" w:rsidRDefault="007C588D" w:rsidP="007C588D">
      <w:pPr>
        <w:spacing w:before="240" w:after="240"/>
        <w:jc w:val="both"/>
        <w:rPr>
          <w:rFonts w:cs="Calibri"/>
          <w:lang w:val="en-US"/>
        </w:rPr>
      </w:pPr>
      <w:commentRangeStart w:id="245"/>
      <w:r w:rsidRPr="007C588D">
        <w:rPr>
          <w:rFonts w:cs="Calibri"/>
          <w:lang w:val="en-US"/>
        </w:rPr>
        <w:t>Add here.</w:t>
      </w:r>
      <w:commentRangeEnd w:id="245"/>
      <w:r w:rsidRPr="007C588D">
        <w:rPr>
          <w:rStyle w:val="Kommentarzeichen"/>
          <w:rFonts w:cs="Calibri"/>
          <w:lang w:val="en-US"/>
        </w:rPr>
        <w:commentReference w:id="245"/>
      </w:r>
    </w:p>
    <w:p w14:paraId="46705870" w14:textId="77777777" w:rsidR="007C588D" w:rsidRPr="007C588D" w:rsidRDefault="007C588D" w:rsidP="007C588D">
      <w:pPr>
        <w:spacing w:before="240" w:after="240"/>
        <w:jc w:val="both"/>
        <w:rPr>
          <w:rFonts w:cs="Calibri"/>
          <w:b/>
          <w:lang w:val="en-US"/>
        </w:rPr>
      </w:pPr>
      <w:r w:rsidRPr="007C588D">
        <w:rPr>
          <w:rFonts w:cs="Calibri"/>
          <w:b/>
          <w:lang w:val="en-US"/>
        </w:rPr>
        <w:t>Conflict of Interests</w:t>
      </w:r>
    </w:p>
    <w:p w14:paraId="5EFDADDB" w14:textId="3BF22D6B" w:rsidR="007C588D" w:rsidRDefault="007C588D" w:rsidP="007C588D">
      <w:pPr>
        <w:spacing w:before="240" w:after="240"/>
        <w:jc w:val="both"/>
        <w:rPr>
          <w:rFonts w:cs="Calibri"/>
          <w:lang w:val="en-US"/>
        </w:rPr>
      </w:pPr>
      <w:r w:rsidRPr="007C588D">
        <w:rPr>
          <w:rFonts w:cs="Calibri"/>
          <w:lang w:val="en-US"/>
        </w:rPr>
        <w:t>The authors declare no conflict of interests.</w:t>
      </w:r>
    </w:p>
    <w:p w14:paraId="13C7364B" w14:textId="77777777" w:rsidR="007C588D" w:rsidRPr="007C588D" w:rsidRDefault="007C588D" w:rsidP="007C588D">
      <w:pPr>
        <w:spacing w:before="240" w:after="240" w:line="240" w:lineRule="auto"/>
        <w:rPr>
          <w:rFonts w:cs="Calibri"/>
          <w:b/>
          <w:lang w:val="en-US"/>
        </w:rPr>
      </w:pPr>
      <w:bookmarkStart w:id="246" w:name="_Hlk74741633"/>
      <w:commentRangeStart w:id="247"/>
      <w:r w:rsidRPr="007C588D">
        <w:rPr>
          <w:rFonts w:cs="Calibri"/>
          <w:b/>
          <w:lang w:val="en-US"/>
        </w:rPr>
        <w:t>Supplementary Material</w:t>
      </w:r>
      <w:commentRangeEnd w:id="247"/>
      <w:r w:rsidRPr="007C588D">
        <w:rPr>
          <w:rStyle w:val="Kommentarzeichen"/>
          <w:lang w:val="en-US"/>
        </w:rPr>
        <w:commentReference w:id="247"/>
      </w:r>
    </w:p>
    <w:p w14:paraId="54C53903" w14:textId="694B191C" w:rsidR="007C588D" w:rsidRPr="007C588D" w:rsidRDefault="007C588D" w:rsidP="007C588D">
      <w:pPr>
        <w:spacing w:before="240" w:after="240" w:line="240" w:lineRule="auto"/>
        <w:rPr>
          <w:rFonts w:cs="Calibri"/>
          <w:bCs/>
          <w:lang w:val="en-US"/>
        </w:rPr>
      </w:pPr>
      <w:r w:rsidRPr="007C588D">
        <w:rPr>
          <w:rFonts w:cs="Calibri"/>
          <w:bCs/>
          <w:lang w:val="en-US"/>
        </w:rPr>
        <w:t>Supplementary material for this article is available online in the format provided by the author (unedited).</w:t>
      </w:r>
      <w:bookmarkEnd w:id="246"/>
    </w:p>
    <w:p w14:paraId="2FD70F18" w14:textId="74E048AA" w:rsidR="00D114D6" w:rsidRDefault="00DC2184" w:rsidP="00D114D6">
      <w:pPr>
        <w:spacing w:before="120" w:after="0" w:line="240" w:lineRule="auto"/>
        <w:jc w:val="both"/>
        <w:rPr>
          <w:b/>
          <w:sz w:val="20"/>
          <w:szCs w:val="18"/>
          <w:lang w:val="en-US"/>
        </w:rPr>
      </w:pPr>
      <w:r w:rsidRPr="0011405F">
        <w:rPr>
          <w:b/>
          <w:bCs/>
          <w:sz w:val="20"/>
          <w:szCs w:val="18"/>
          <w:lang w:val="en-US"/>
        </w:rPr>
        <w:t>6</w:t>
      </w:r>
      <w:r w:rsidR="00D114D6" w:rsidRPr="0011405F">
        <w:rPr>
          <w:b/>
          <w:sz w:val="20"/>
          <w:szCs w:val="18"/>
          <w:lang w:val="en-US"/>
        </w:rPr>
        <w:t xml:space="preserve">. </w:t>
      </w:r>
      <w:commentRangeStart w:id="248"/>
      <w:r w:rsidR="00D114D6" w:rsidRPr="0011405F">
        <w:rPr>
          <w:b/>
          <w:sz w:val="20"/>
          <w:szCs w:val="18"/>
          <w:lang w:val="en-US"/>
        </w:rPr>
        <w:t>References</w:t>
      </w:r>
      <w:commentRangeEnd w:id="248"/>
      <w:r w:rsidR="007C588D">
        <w:rPr>
          <w:rStyle w:val="Kommentarzeichen"/>
        </w:rPr>
        <w:commentReference w:id="248"/>
      </w:r>
    </w:p>
    <w:p w14:paraId="5B50A661" w14:textId="77777777" w:rsidR="003436E1" w:rsidRPr="00D4673B" w:rsidRDefault="003436E1" w:rsidP="00D114D6">
      <w:pPr>
        <w:spacing w:before="120" w:after="0" w:line="240" w:lineRule="auto"/>
        <w:jc w:val="both"/>
        <w:rPr>
          <w:b/>
          <w:lang w:val="en-US"/>
        </w:rPr>
      </w:pPr>
    </w:p>
    <w:p w14:paraId="11564C21" w14:textId="77777777" w:rsidR="000F5F19" w:rsidRPr="00EC07E0" w:rsidRDefault="00E516C4" w:rsidP="000F5F19">
      <w:pPr>
        <w:pStyle w:val="Literaturverzeichnis"/>
      </w:pPr>
      <w:r w:rsidRPr="00D4673B">
        <w:rPr>
          <w:rFonts w:asciiTheme="minorHAnsi" w:hAnsiTheme="minorHAnsi" w:cstheme="minorHAnsi"/>
          <w:b/>
          <w:lang w:val="en-US"/>
        </w:rPr>
        <w:fldChar w:fldCharType="begin"/>
      </w:r>
      <w:r w:rsidR="003436E1" w:rsidRPr="00D4673B">
        <w:rPr>
          <w:rFonts w:asciiTheme="minorHAnsi" w:hAnsiTheme="minorHAnsi" w:cstheme="minorHAnsi"/>
          <w:b/>
          <w:lang w:val="en-US"/>
        </w:rPr>
        <w:instrText xml:space="preserve"> ADDIN ZOTERO_BIBL {"uncited":[],"omitted":[],"custom":[]} CSL_BIBLIOGRAPHY </w:instrText>
      </w:r>
      <w:r w:rsidRPr="00D4673B">
        <w:rPr>
          <w:rFonts w:asciiTheme="minorHAnsi" w:hAnsiTheme="minorHAnsi" w:cstheme="minorHAnsi"/>
          <w:b/>
          <w:lang w:val="en-US"/>
        </w:rPr>
        <w:fldChar w:fldCharType="separate"/>
      </w:r>
      <w:r w:rsidR="000F5F19" w:rsidRPr="00EC07E0">
        <w:t xml:space="preserve">Altides, C. (2009) </w:t>
      </w:r>
      <w:r w:rsidR="000F5F19" w:rsidRPr="00EC07E0">
        <w:rPr>
          <w:i/>
          <w:iCs/>
        </w:rPr>
        <w:t>Making EU politics public: how the EU institutions develop public communication</w:t>
      </w:r>
      <w:r w:rsidR="000F5F19" w:rsidRPr="00EC07E0">
        <w:t>, Baden-Baden: Nomos.</w:t>
      </w:r>
    </w:p>
    <w:p w14:paraId="36B35087" w14:textId="77777777" w:rsidR="000F5F19" w:rsidRPr="00EC07E0" w:rsidRDefault="000F5F19" w:rsidP="000F5F19">
      <w:pPr>
        <w:pStyle w:val="Literaturverzeichnis"/>
      </w:pPr>
      <w:r w:rsidRPr="00EC07E0">
        <w:t xml:space="preserve">Barisione, M. and Michailidou, A. (eds) (2017) </w:t>
      </w:r>
      <w:r w:rsidRPr="00EC07E0">
        <w:rPr>
          <w:i/>
          <w:iCs/>
        </w:rPr>
        <w:t>Social media and European politics: rethinking power and legitimacy in the digital era</w:t>
      </w:r>
      <w:r w:rsidRPr="00EC07E0">
        <w:t>, London, United Kingdom: Palgrave Macmillan.</w:t>
      </w:r>
    </w:p>
    <w:p w14:paraId="182509E9" w14:textId="77777777" w:rsidR="000F5F19" w:rsidRPr="00EC07E0" w:rsidRDefault="000F5F19" w:rsidP="000F5F19">
      <w:pPr>
        <w:pStyle w:val="Literaturverzeichnis"/>
      </w:pPr>
      <w:r w:rsidRPr="00EC07E0">
        <w:t xml:space="preserve">Benoit, K., Munger, K. and Spirling, A. (2019) ‘Measuring and Explaining Political Sophistication through Textual Complexity’, </w:t>
      </w:r>
      <w:r w:rsidRPr="00EC07E0">
        <w:rPr>
          <w:i/>
          <w:iCs/>
        </w:rPr>
        <w:t>American Journal of Political Science</w:t>
      </w:r>
      <w:r w:rsidRPr="00EC07E0">
        <w:t xml:space="preserve"> 63(2): 491–508.</w:t>
      </w:r>
    </w:p>
    <w:p w14:paraId="5FF9F254" w14:textId="77777777" w:rsidR="000F5F19" w:rsidRPr="00EC07E0" w:rsidRDefault="000F5F19" w:rsidP="000F5F19">
      <w:pPr>
        <w:pStyle w:val="Literaturverzeichnis"/>
      </w:pPr>
      <w:r w:rsidRPr="00EC07E0">
        <w:t xml:space="preserve">Biber, D., Conrad, S. and Reppen, R. (1998) </w:t>
      </w:r>
      <w:r w:rsidRPr="00EC07E0">
        <w:rPr>
          <w:i/>
          <w:iCs/>
        </w:rPr>
        <w:t>Corpus Linguistics: Investigating Language Structure and Use</w:t>
      </w:r>
      <w:r w:rsidRPr="00EC07E0">
        <w:t>, Cambridge ; New York: Cambridge University Press.</w:t>
      </w:r>
    </w:p>
    <w:p w14:paraId="12D273AF" w14:textId="77777777" w:rsidR="000F5F19" w:rsidRPr="00EC07E0" w:rsidRDefault="000F5F19" w:rsidP="000F5F19">
      <w:pPr>
        <w:pStyle w:val="Literaturverzeichnis"/>
      </w:pPr>
      <w:r w:rsidRPr="00EC07E0">
        <w:t xml:space="preserve">Biegoń, D. (2013) ‘Specifying the Arena of Possibilities: Post-structuralist Narrative Analysis and the European Commission’s Legitimation Strategies’, </w:t>
      </w:r>
      <w:r w:rsidRPr="00EC07E0">
        <w:rPr>
          <w:i/>
          <w:iCs/>
        </w:rPr>
        <w:t>JCMS: Journal of Common Market Studies</w:t>
      </w:r>
      <w:r w:rsidRPr="00EC07E0">
        <w:t xml:space="preserve"> 51(2): 194–211.</w:t>
      </w:r>
    </w:p>
    <w:p w14:paraId="2EACBB05" w14:textId="77777777" w:rsidR="000F5F19" w:rsidRPr="00EC07E0" w:rsidRDefault="000F5F19" w:rsidP="000F5F19">
      <w:pPr>
        <w:pStyle w:val="Literaturverzeichnis"/>
      </w:pPr>
      <w:r w:rsidRPr="00EC07E0">
        <w:t xml:space="preserve">Bijsmans, P. and Altides, C. (2007) ‘“Bridging the Gap” between EU Politics and Citizens? The European Commission, National Media and EU Affairs in the Public Sphere’, </w:t>
      </w:r>
      <w:r w:rsidRPr="00EC07E0">
        <w:rPr>
          <w:i/>
          <w:iCs/>
        </w:rPr>
        <w:t>Journal of European Integration</w:t>
      </w:r>
      <w:r w:rsidRPr="00EC07E0">
        <w:t xml:space="preserve"> 29(3): 323–340.</w:t>
      </w:r>
    </w:p>
    <w:p w14:paraId="338F7C5E" w14:textId="77777777" w:rsidR="000F5F19" w:rsidRPr="00EC07E0" w:rsidRDefault="000F5F19" w:rsidP="000F5F19">
      <w:pPr>
        <w:pStyle w:val="Literaturverzeichnis"/>
      </w:pPr>
      <w:r w:rsidRPr="00EC07E0">
        <w:t xml:space="preserve">Bischof, D. and Senninger, R. (2018) ‘Simple politics for the people? Complexity in campaign messages and political knowledge’, </w:t>
      </w:r>
      <w:r w:rsidRPr="00EC07E0">
        <w:rPr>
          <w:i/>
          <w:iCs/>
        </w:rPr>
        <w:t>European Journal of Political Research</w:t>
      </w:r>
      <w:r w:rsidRPr="00EC07E0">
        <w:t xml:space="preserve"> 57(2): 473–495.</w:t>
      </w:r>
    </w:p>
    <w:p w14:paraId="22A2FBEA" w14:textId="77777777" w:rsidR="000F5F19" w:rsidRPr="00EC07E0" w:rsidRDefault="000F5F19" w:rsidP="000F5F19">
      <w:pPr>
        <w:pStyle w:val="Literaturverzeichnis"/>
      </w:pPr>
      <w:r w:rsidRPr="00EC07E0">
        <w:t xml:space="preserve">Boomgaarden, H. et al. (2013) ‘Across time and space: Explaining variation in news coverage of the European Union’, </w:t>
      </w:r>
      <w:r w:rsidRPr="00EC07E0">
        <w:rPr>
          <w:i/>
          <w:iCs/>
        </w:rPr>
        <w:t>European Journal of Political Research</w:t>
      </w:r>
      <w:r w:rsidRPr="00EC07E0">
        <w:t xml:space="preserve"> 52(5): 608–629.</w:t>
      </w:r>
    </w:p>
    <w:p w14:paraId="61A70AB6" w14:textId="77777777" w:rsidR="000F5F19" w:rsidRPr="00EC07E0" w:rsidRDefault="000F5F19" w:rsidP="000F5F19">
      <w:pPr>
        <w:pStyle w:val="Literaturverzeichnis"/>
      </w:pPr>
      <w:r w:rsidRPr="00EC07E0">
        <w:t xml:space="preserve">Bossetta, M., Dutceac Segesten, A. and Trenz, H.-J. (2017) ‘Engaging with European Politics Through Twitter and Facebook: Participation Beyond the National?’, in M. Barisione and A. Michailidou (eds). </w:t>
      </w:r>
      <w:r w:rsidRPr="00EC07E0">
        <w:rPr>
          <w:i/>
          <w:iCs/>
        </w:rPr>
        <w:t>Social media and European Politics: Rethinking Power and Legitimacy in the Digital Era</w:t>
      </w:r>
      <w:r w:rsidRPr="00EC07E0">
        <w:t>. pp. 53–76.</w:t>
      </w:r>
    </w:p>
    <w:p w14:paraId="6052C5A0" w14:textId="77777777" w:rsidR="000F5F19" w:rsidRPr="00EC07E0" w:rsidRDefault="000F5F19" w:rsidP="000F5F19">
      <w:pPr>
        <w:pStyle w:val="Literaturverzeichnis"/>
      </w:pPr>
      <w:r w:rsidRPr="00EC07E0">
        <w:t xml:space="preserve">Bressanelli, E., Koop, C. and Reh, C. (2020) ‘EU Actors under pressure: politicisation and depoliticisation as strategic responses’, </w:t>
      </w:r>
      <w:r w:rsidRPr="00EC07E0">
        <w:rPr>
          <w:i/>
          <w:iCs/>
        </w:rPr>
        <w:t>Journal of European Public Policy</w:t>
      </w:r>
      <w:r w:rsidRPr="00EC07E0">
        <w:t xml:space="preserve"> 27(3): 329–341.</w:t>
      </w:r>
    </w:p>
    <w:p w14:paraId="62747F56" w14:textId="77777777" w:rsidR="000F5F19" w:rsidRPr="00EC07E0" w:rsidRDefault="000F5F19" w:rsidP="000F5F19">
      <w:pPr>
        <w:pStyle w:val="Literaturverzeichnis"/>
      </w:pPr>
      <w:r w:rsidRPr="00EC07E0">
        <w:t xml:space="preserve">Brüggemann, M. (2010) ‘Information Policy and the Public Sphere’, </w:t>
      </w:r>
      <w:r w:rsidRPr="00EC07E0">
        <w:rPr>
          <w:i/>
          <w:iCs/>
        </w:rPr>
        <w:t>Javnost - The Public</w:t>
      </w:r>
      <w:r w:rsidRPr="00EC07E0">
        <w:t xml:space="preserve"> 17(1): 5–21.</w:t>
      </w:r>
    </w:p>
    <w:p w14:paraId="2A45FBE2" w14:textId="77777777" w:rsidR="000F5F19" w:rsidRPr="00EC07E0" w:rsidRDefault="000F5F19" w:rsidP="000F5F19">
      <w:pPr>
        <w:pStyle w:val="Literaturverzeichnis"/>
      </w:pPr>
      <w:r w:rsidRPr="00EC07E0">
        <w:t xml:space="preserve">Cage, J., Herve, N. and Mazoyer, B. (2020) </w:t>
      </w:r>
      <w:r w:rsidRPr="00EC07E0">
        <w:rPr>
          <w:i/>
          <w:iCs/>
        </w:rPr>
        <w:t>Social Media and Newsroom Production Decisions</w:t>
      </w:r>
      <w:r w:rsidRPr="00EC07E0">
        <w:t>, Rochester, NY: Social Science Research Network, doi:10.2139/ssrn.3663899.</w:t>
      </w:r>
    </w:p>
    <w:p w14:paraId="59DCC752" w14:textId="77777777" w:rsidR="000F5F19" w:rsidRPr="00EC07E0" w:rsidRDefault="000F5F19" w:rsidP="000F5F19">
      <w:pPr>
        <w:pStyle w:val="Literaturverzeichnis"/>
      </w:pPr>
      <w:r w:rsidRPr="00EC07E0">
        <w:lastRenderedPageBreak/>
        <w:t xml:space="preserve">De Vreese, C. (2001) ‘“Europe” in the News: A Cross-National Comparative Study of the News Coverage of Key EU Events’, </w:t>
      </w:r>
      <w:r w:rsidRPr="00EC07E0">
        <w:rPr>
          <w:i/>
          <w:iCs/>
        </w:rPr>
        <w:t>European Union Politics</w:t>
      </w:r>
      <w:r w:rsidRPr="00EC07E0">
        <w:t xml:space="preserve"> 2(3): 283–307.</w:t>
      </w:r>
    </w:p>
    <w:p w14:paraId="05D773CD" w14:textId="77777777" w:rsidR="000F5F19" w:rsidRPr="00EC07E0" w:rsidRDefault="000F5F19" w:rsidP="000F5F19">
      <w:pPr>
        <w:pStyle w:val="Literaturverzeichnis"/>
      </w:pPr>
      <w:r w:rsidRPr="00EC07E0">
        <w:t xml:space="preserve">De Vreese, C., Banducci, S., Semetko, H. and Boomgaarden, H. (2006) ‘The News Coverage of the 2004 European Parliamentary Election Campaign in 25 Countries’, </w:t>
      </w:r>
      <w:r w:rsidRPr="00EC07E0">
        <w:rPr>
          <w:i/>
          <w:iCs/>
        </w:rPr>
        <w:t>European Union Politics</w:t>
      </w:r>
      <w:r w:rsidRPr="00EC07E0">
        <w:t xml:space="preserve"> 7(4): 477–504.</w:t>
      </w:r>
    </w:p>
    <w:p w14:paraId="35823F3D" w14:textId="77777777" w:rsidR="000F5F19" w:rsidRPr="00EC07E0" w:rsidRDefault="000F5F19" w:rsidP="000F5F19">
      <w:pPr>
        <w:pStyle w:val="Literaturverzeichnis"/>
      </w:pPr>
      <w:r w:rsidRPr="00EC07E0">
        <w:t xml:space="preserve">De Wilde, P. and Zürn, M. (2012) ‘Can the Politicization of European Integration be Reversed?*’, </w:t>
      </w:r>
      <w:r w:rsidRPr="00EC07E0">
        <w:rPr>
          <w:i/>
          <w:iCs/>
        </w:rPr>
        <w:t>JCMS: Journal of Common Market Studies</w:t>
      </w:r>
      <w:r w:rsidRPr="00EC07E0">
        <w:t xml:space="preserve"> 50(s1): 137–153.</w:t>
      </w:r>
    </w:p>
    <w:p w14:paraId="60C0D0BD" w14:textId="77777777" w:rsidR="000F5F19" w:rsidRPr="00EC07E0" w:rsidRDefault="000F5F19" w:rsidP="000F5F19">
      <w:pPr>
        <w:pStyle w:val="Literaturverzeichnis"/>
      </w:pPr>
      <w:r w:rsidRPr="00EC07E0">
        <w:t xml:space="preserve">Ecker-Ehrhardt, M. (2018) ‘Self-legitimation in the face of politicization: Why international organizations centralized public communication’, </w:t>
      </w:r>
      <w:r w:rsidRPr="00EC07E0">
        <w:rPr>
          <w:i/>
          <w:iCs/>
        </w:rPr>
        <w:t>The Review of International Organizations</w:t>
      </w:r>
      <w:r w:rsidRPr="00EC07E0">
        <w:t xml:space="preserve"> 13(4): 519–546.</w:t>
      </w:r>
    </w:p>
    <w:p w14:paraId="6014CABC" w14:textId="77777777" w:rsidR="000F5F19" w:rsidRPr="00EC07E0" w:rsidRDefault="000F5F19" w:rsidP="000F5F19">
      <w:pPr>
        <w:pStyle w:val="Literaturverzeichnis"/>
      </w:pPr>
      <w:r w:rsidRPr="00EC07E0">
        <w:t xml:space="preserve">Ecker-Ehrhardt, M. (2020) ‘IO Public Communication Going Digital? Understanding Social Media Adoption and Use in Times of Politicization’, in </w:t>
      </w:r>
      <w:r w:rsidRPr="00EC07E0">
        <w:rPr>
          <w:i/>
          <w:iCs/>
        </w:rPr>
        <w:t>Digital Diplomacy and International Organisations</w:t>
      </w:r>
      <w:r w:rsidRPr="00EC07E0">
        <w:t>. Routledge.</w:t>
      </w:r>
    </w:p>
    <w:p w14:paraId="18B2739A" w14:textId="77777777" w:rsidR="000F5F19" w:rsidRPr="00EC07E0" w:rsidRDefault="000F5F19" w:rsidP="000F5F19">
      <w:pPr>
        <w:pStyle w:val="Literaturverzeichnis"/>
      </w:pPr>
      <w:r w:rsidRPr="00EC07E0">
        <w:t xml:space="preserve">European Parliament. Directorate General for Parliamentary Research Services. (2021) </w:t>
      </w:r>
      <w:r w:rsidRPr="00EC07E0">
        <w:rPr>
          <w:i/>
          <w:iCs/>
        </w:rPr>
        <w:t>The Twitter activity of members of the European Council: a content analysis of EU leaders’ use of Twitter in 2019 20.</w:t>
      </w:r>
      <w:r w:rsidRPr="00EC07E0">
        <w:t>, LU: Publications Office, available at https://data.europa.eu/doi/10.2861/17201 (accessed June 2021).</w:t>
      </w:r>
    </w:p>
    <w:p w14:paraId="1109A49A" w14:textId="77777777" w:rsidR="000F5F19" w:rsidRPr="00EC07E0" w:rsidRDefault="000F5F19" w:rsidP="000F5F19">
      <w:pPr>
        <w:pStyle w:val="Literaturverzeichnis"/>
      </w:pPr>
      <w:r w:rsidRPr="00EC07E0">
        <w:t xml:space="preserve">Fairclough, N. (2003) </w:t>
      </w:r>
      <w:r w:rsidRPr="00EC07E0">
        <w:rPr>
          <w:i/>
          <w:iCs/>
        </w:rPr>
        <w:t>Analysing Discourse: Textual Analysis for Social Research</w:t>
      </w:r>
      <w:r w:rsidRPr="00EC07E0">
        <w:t>, Psychology Press.</w:t>
      </w:r>
    </w:p>
    <w:p w14:paraId="39FC70A0" w14:textId="29E4B8DE" w:rsidR="000F5F19" w:rsidRPr="00EC07E0" w:rsidRDefault="000F5F19" w:rsidP="000F5F19">
      <w:pPr>
        <w:pStyle w:val="Literaturverzeichnis"/>
      </w:pPr>
      <w:r w:rsidRPr="00EC07E0">
        <w:t xml:space="preserve">Fazekas, Z., Popa, S. A., Schmitt, ., Barberá, P. and Theocharis, Y. (2021) ‘Elite-public interaction on twitter: EU issue expansion in the campaign’, </w:t>
      </w:r>
      <w:r w:rsidRPr="00EC07E0">
        <w:rPr>
          <w:i/>
          <w:iCs/>
        </w:rPr>
        <w:t>European Journal of Political Research</w:t>
      </w:r>
      <w:r w:rsidRPr="00EC07E0">
        <w:t xml:space="preserve"> 60(2): 376–396.</w:t>
      </w:r>
    </w:p>
    <w:p w14:paraId="24798B4F" w14:textId="77777777" w:rsidR="000F5F19" w:rsidRPr="00EC07E0" w:rsidRDefault="000F5F19" w:rsidP="000F5F19">
      <w:pPr>
        <w:pStyle w:val="Literaturverzeichnis"/>
      </w:pPr>
      <w:r w:rsidRPr="00EC07E0">
        <w:t xml:space="preserve">Firouzjaei, H. A. and Özdemir, S. F. (2020) ‘Effect of readability of political tweets on positive user engagement’, in </w:t>
      </w:r>
      <w:r w:rsidRPr="00EC07E0">
        <w:rPr>
          <w:i/>
          <w:iCs/>
        </w:rPr>
        <w:t>IEEE/ACM International Conference on Advances in Social Networks Analysis and Mining (ASONAM)</w:t>
      </w:r>
      <w:r w:rsidRPr="00EC07E0">
        <w:t>. 2020, available at https://web.ntpu.edu.tw/~myday/doc/ASONAM2020/ASONAM2020_Proceedings/pdf/papers/137_074_884.pdf.</w:t>
      </w:r>
    </w:p>
    <w:p w14:paraId="65E21FBA" w14:textId="77777777" w:rsidR="000F5F19" w:rsidRPr="00EC07E0" w:rsidRDefault="000F5F19" w:rsidP="000F5F19">
      <w:pPr>
        <w:pStyle w:val="Literaturverzeichnis"/>
      </w:pPr>
      <w:r w:rsidRPr="00EC07E0">
        <w:t xml:space="preserve">Fowler, R., Hodge, B., Trew, T. and Kress, G. (1979) </w:t>
      </w:r>
      <w:r w:rsidRPr="00EC07E0">
        <w:rPr>
          <w:i/>
          <w:iCs/>
        </w:rPr>
        <w:t>Language and Control</w:t>
      </w:r>
      <w:r w:rsidRPr="00EC07E0">
        <w:t>, London: Routledge.</w:t>
      </w:r>
    </w:p>
    <w:p w14:paraId="2EE80E18" w14:textId="77777777" w:rsidR="000F5F19" w:rsidRPr="00EC07E0" w:rsidRDefault="000F5F19" w:rsidP="000F5F19">
      <w:pPr>
        <w:pStyle w:val="Literaturverzeichnis"/>
      </w:pPr>
      <w:r w:rsidRPr="00EC07E0">
        <w:t xml:space="preserve">Gerhards, J., Offerhaus, A. and Roose, J. (2009) ‘Wer ist verantwortlich? Die Europäische Union, ihre Nationalstaaten und die massenmediale Attribution von Verantwortung für Erfolge und Misserfolge’, </w:t>
      </w:r>
      <w:r w:rsidRPr="00EC07E0">
        <w:rPr>
          <w:i/>
          <w:iCs/>
        </w:rPr>
        <w:t>Politische Vierteljahresschrift Sonderhefte</w:t>
      </w:r>
      <w:r w:rsidRPr="00EC07E0">
        <w:t xml:space="preserve"> Band 42 ‘Politik in der Mediendemokratie’: 529–558.</w:t>
      </w:r>
    </w:p>
    <w:p w14:paraId="17717B4C" w14:textId="77777777" w:rsidR="000F5F19" w:rsidRPr="00EC07E0" w:rsidRDefault="000F5F19" w:rsidP="000F5F19">
      <w:pPr>
        <w:pStyle w:val="Literaturverzeichnis"/>
      </w:pPr>
      <w:r w:rsidRPr="00EC07E0">
        <w:t xml:space="preserve">Hamřík, L. (2021) ‘Is there any “price” for making individual EU politicians more important? The personalization of politics in the European Commission’, </w:t>
      </w:r>
      <w:r w:rsidRPr="00EC07E0">
        <w:rPr>
          <w:i/>
          <w:iCs/>
        </w:rPr>
        <w:t>Journal of European Integration</w:t>
      </w:r>
      <w:r w:rsidRPr="00EC07E0">
        <w:t xml:space="preserve"> 43(4): 403–420.</w:t>
      </w:r>
    </w:p>
    <w:p w14:paraId="7793DE82" w14:textId="77777777" w:rsidR="000F5F19" w:rsidRPr="00EC07E0" w:rsidRDefault="000F5F19" w:rsidP="000F5F19">
      <w:pPr>
        <w:pStyle w:val="Literaturverzeichnis"/>
      </w:pPr>
      <w:r w:rsidRPr="00EC07E0">
        <w:t xml:space="preserve">Harteveld, E., Schaper, J., Lange, S. L. D. and Brug, W. V. D. (2018) ‘Blaming Brussels? The Impact of (News about) the Refugee Crisis on Attitudes towards the EU and National Politics’, </w:t>
      </w:r>
      <w:r w:rsidRPr="00EC07E0">
        <w:rPr>
          <w:i/>
          <w:iCs/>
        </w:rPr>
        <w:t>JCMS: Journal of Common Market Studies</w:t>
      </w:r>
      <w:r w:rsidRPr="00EC07E0">
        <w:t xml:space="preserve"> 56(1): 157–177.</w:t>
      </w:r>
    </w:p>
    <w:p w14:paraId="7ECC2180" w14:textId="77777777" w:rsidR="000F5F19" w:rsidRPr="00EC07E0" w:rsidRDefault="000F5F19" w:rsidP="000F5F19">
      <w:pPr>
        <w:pStyle w:val="Literaturverzeichnis"/>
      </w:pPr>
      <w:r w:rsidRPr="00EC07E0">
        <w:t xml:space="preserve">Hartlapp, M., Metz, J. and Rauh, C. (2014) </w:t>
      </w:r>
      <w:r w:rsidRPr="00EC07E0">
        <w:rPr>
          <w:i/>
          <w:iCs/>
        </w:rPr>
        <w:t>Which Policy for Europe?: Power and Conflict inside the European Commission</w:t>
      </w:r>
      <w:r w:rsidRPr="00EC07E0">
        <w:t>, Oxford: Oxford University Press.</w:t>
      </w:r>
    </w:p>
    <w:p w14:paraId="782E2A80" w14:textId="77777777" w:rsidR="000F5F19" w:rsidRPr="00EC07E0" w:rsidRDefault="000F5F19" w:rsidP="000F5F19">
      <w:pPr>
        <w:pStyle w:val="Literaturverzeichnis"/>
      </w:pPr>
      <w:r w:rsidRPr="00EC07E0">
        <w:t xml:space="preserve">Haßler, J., Magin, M., Russmann, U. and Fenoll, V. (eds) (2021) </w:t>
      </w:r>
      <w:r w:rsidRPr="00EC07E0">
        <w:rPr>
          <w:i/>
          <w:iCs/>
        </w:rPr>
        <w:t>Campaigning on Facebook in the 2019 European Parliament Election: Informing, Interacting with, and Mobilising Voters</w:t>
      </w:r>
      <w:r w:rsidRPr="00EC07E0">
        <w:t>, Palgrave Macmillan, doi:10.1007/978-3-030-73851-8.</w:t>
      </w:r>
    </w:p>
    <w:p w14:paraId="1E216C36" w14:textId="77777777" w:rsidR="000F5F19" w:rsidRPr="00EC07E0" w:rsidRDefault="000F5F19" w:rsidP="000F5F19">
      <w:pPr>
        <w:pStyle w:val="Literaturverzeichnis"/>
      </w:pPr>
      <w:r w:rsidRPr="00EC07E0">
        <w:t xml:space="preserve">Heinkelmann-Wild, T. and Zangl, B. (2020) ‘Multilevel blame games: Blame-shifting in the European Union’, </w:t>
      </w:r>
      <w:r w:rsidRPr="00EC07E0">
        <w:rPr>
          <w:i/>
          <w:iCs/>
        </w:rPr>
        <w:t>Governance</w:t>
      </w:r>
      <w:r w:rsidRPr="00EC07E0">
        <w:t xml:space="preserve"> 33(4): 953–969.</w:t>
      </w:r>
    </w:p>
    <w:p w14:paraId="034102E7" w14:textId="77777777" w:rsidR="000F5F19" w:rsidRPr="00EC07E0" w:rsidRDefault="000F5F19" w:rsidP="000F5F19">
      <w:pPr>
        <w:pStyle w:val="Literaturverzeichnis"/>
      </w:pPr>
      <w:r w:rsidRPr="00EC07E0">
        <w:lastRenderedPageBreak/>
        <w:t xml:space="preserve">Hix, S. (1997) ‘Executive Selection in the European Union: Does the Commission President Investiture Procedure Reduce the Democratic Deficit?’, </w:t>
      </w:r>
      <w:r w:rsidRPr="00EC07E0">
        <w:rPr>
          <w:i/>
          <w:iCs/>
        </w:rPr>
        <w:t>European Integration online Papers (EIoP)</w:t>
      </w:r>
      <w:r w:rsidRPr="00EC07E0">
        <w:t xml:space="preserve"> 1(21), available at http://eiop.or.at/eiop/texte/1997-021a.htm.</w:t>
      </w:r>
    </w:p>
    <w:p w14:paraId="7018FCA1" w14:textId="77777777" w:rsidR="000F5F19" w:rsidRPr="00EC07E0" w:rsidRDefault="000F5F19" w:rsidP="000F5F19">
      <w:pPr>
        <w:pStyle w:val="Literaturverzeichnis"/>
      </w:pPr>
      <w:r w:rsidRPr="00EC07E0">
        <w:t xml:space="preserve">Hobolt, S. B. and Tilley, J. (2014) </w:t>
      </w:r>
      <w:r w:rsidRPr="00EC07E0">
        <w:rPr>
          <w:i/>
          <w:iCs/>
        </w:rPr>
        <w:t>Blaming Europe?: Responsibility Without Accountability in the European Union</w:t>
      </w:r>
      <w:r w:rsidRPr="00EC07E0">
        <w:t>, Oxford University Press, doi:10.1093/acprof:oso/9780199665686.001.0001.</w:t>
      </w:r>
    </w:p>
    <w:p w14:paraId="09A0ACD9" w14:textId="77777777" w:rsidR="000F5F19" w:rsidRPr="00EC07E0" w:rsidRDefault="000F5F19" w:rsidP="000F5F19">
      <w:pPr>
        <w:pStyle w:val="Literaturverzeichnis"/>
      </w:pPr>
      <w:r w:rsidRPr="00EC07E0">
        <w:t xml:space="preserve">Hooghe, L. et al. (2017) </w:t>
      </w:r>
      <w:r w:rsidRPr="00EC07E0">
        <w:rPr>
          <w:i/>
          <w:iCs/>
        </w:rPr>
        <w:t>Measuring International Authority: A Postfunctionalist Theory of Governance, Volume III</w:t>
      </w:r>
      <w:r w:rsidRPr="00EC07E0">
        <w:t>, Oxford, New York: Oxford University Press.</w:t>
      </w:r>
    </w:p>
    <w:p w14:paraId="7413AAB7" w14:textId="77777777" w:rsidR="000F5F19" w:rsidRPr="00EC07E0" w:rsidRDefault="000F5F19" w:rsidP="000F5F19">
      <w:pPr>
        <w:pStyle w:val="Literaturverzeichnis"/>
      </w:pPr>
      <w:r w:rsidRPr="00EC07E0">
        <w:t xml:space="preserve">Hooghe, L. and Marks, G. (2009) ‘A Postfunctionalist theory of European integration: From permissive consensus to constraining dissensus’, </w:t>
      </w:r>
      <w:r w:rsidRPr="00EC07E0">
        <w:rPr>
          <w:i/>
          <w:iCs/>
        </w:rPr>
        <w:t>British Journal of Political Science</w:t>
      </w:r>
      <w:r w:rsidRPr="00EC07E0">
        <w:t xml:space="preserve"> 39(1): 1–23.</w:t>
      </w:r>
    </w:p>
    <w:p w14:paraId="31891CED" w14:textId="77777777" w:rsidR="000F5F19" w:rsidRPr="00EC07E0" w:rsidRDefault="000F5F19" w:rsidP="000F5F19">
      <w:pPr>
        <w:pStyle w:val="Literaturverzeichnis"/>
      </w:pPr>
      <w:r w:rsidRPr="00EC07E0">
        <w:t xml:space="preserve">Hüller, T. (2007) ‘Assessing EU strategies for publicity’, </w:t>
      </w:r>
      <w:r w:rsidRPr="00EC07E0">
        <w:rPr>
          <w:i/>
          <w:iCs/>
        </w:rPr>
        <w:t>Journal of European Public Policy</w:t>
      </w:r>
      <w:r w:rsidRPr="00EC07E0">
        <w:t xml:space="preserve"> 14(4): 563–581.</w:t>
      </w:r>
    </w:p>
    <w:p w14:paraId="7427800B" w14:textId="77777777" w:rsidR="000F5F19" w:rsidRPr="00EC07E0" w:rsidRDefault="000F5F19" w:rsidP="000F5F19">
      <w:pPr>
        <w:pStyle w:val="Literaturverzeichnis"/>
      </w:pPr>
      <w:r w:rsidRPr="00EC07E0">
        <w:t xml:space="preserve">Jungherr, A. (2016) ‘Twitter use in election campaigns: A systematic literature review’, </w:t>
      </w:r>
      <w:r w:rsidRPr="00EC07E0">
        <w:rPr>
          <w:i/>
          <w:iCs/>
        </w:rPr>
        <w:t>Journal of Information Technology &amp; Politics</w:t>
      </w:r>
      <w:r w:rsidRPr="00EC07E0">
        <w:t xml:space="preserve"> 13(1): 72–91.</w:t>
      </w:r>
    </w:p>
    <w:p w14:paraId="2A681EEF" w14:textId="77777777" w:rsidR="000F5F19" w:rsidRPr="00EC07E0" w:rsidRDefault="000F5F19" w:rsidP="000F5F19">
      <w:pPr>
        <w:pStyle w:val="Literaturverzeichnis"/>
      </w:pPr>
      <w:r w:rsidRPr="00EC07E0">
        <w:t xml:space="preserve">Kassim, H., Connolly, S., Dehousse, R., Rozenberg, O. and Bendjaballah, S. (2017) ‘Managing the house: the Presidency, agenda control and policy activism in the European Commission’, </w:t>
      </w:r>
      <w:r w:rsidRPr="00EC07E0">
        <w:rPr>
          <w:i/>
          <w:iCs/>
        </w:rPr>
        <w:t>Journal of European Public Policy</w:t>
      </w:r>
      <w:r w:rsidRPr="00EC07E0">
        <w:t xml:space="preserve"> 24(5): 653–674.</w:t>
      </w:r>
    </w:p>
    <w:p w14:paraId="777770E4" w14:textId="77777777" w:rsidR="000F5F19" w:rsidRPr="00EC07E0" w:rsidRDefault="000F5F19" w:rsidP="000F5F19">
      <w:pPr>
        <w:pStyle w:val="Literaturverzeichnis"/>
      </w:pPr>
      <w:r w:rsidRPr="00EC07E0">
        <w:t xml:space="preserve">Koopmans, R. and Statham, P. (2010) </w:t>
      </w:r>
      <w:r w:rsidRPr="00EC07E0">
        <w:rPr>
          <w:i/>
          <w:iCs/>
        </w:rPr>
        <w:t>The making of a European public sphere</w:t>
      </w:r>
      <w:r w:rsidRPr="00EC07E0">
        <w:t>, Cambridge: Cambridge University Press.</w:t>
      </w:r>
    </w:p>
    <w:p w14:paraId="3C32D244" w14:textId="77777777" w:rsidR="000F5F19" w:rsidRPr="00EC07E0" w:rsidRDefault="000F5F19" w:rsidP="000F5F19">
      <w:pPr>
        <w:pStyle w:val="Literaturverzeichnis"/>
      </w:pPr>
      <w:r w:rsidRPr="00EC07E0">
        <w:t xml:space="preserve">Krzyżanowski, M. (2020) ‘Digital Diplomacy or Political Communication? Exploring Social Media in The EU Institutions from a Critical Discourse Perspective’, in </w:t>
      </w:r>
      <w:r w:rsidRPr="00EC07E0">
        <w:rPr>
          <w:i/>
          <w:iCs/>
        </w:rPr>
        <w:t>Digital Diplomacy and International Organisations</w:t>
      </w:r>
      <w:r w:rsidRPr="00EC07E0">
        <w:t>. Routledge.</w:t>
      </w:r>
    </w:p>
    <w:p w14:paraId="04B942DD" w14:textId="77777777" w:rsidR="000F5F19" w:rsidRPr="00EC07E0" w:rsidRDefault="000F5F19" w:rsidP="000F5F19">
      <w:pPr>
        <w:pStyle w:val="Literaturverzeichnis"/>
      </w:pPr>
      <w:r w:rsidRPr="00EC07E0">
        <w:t xml:space="preserve">Meyer, C. (1999) ‘Political Legitimacy and the Invisibility of Politics: Exploring the European Union’s Communication Deficit’, </w:t>
      </w:r>
      <w:r w:rsidRPr="00EC07E0">
        <w:rPr>
          <w:i/>
          <w:iCs/>
        </w:rPr>
        <w:t>JCMS: Journal of Common Market Studies</w:t>
      </w:r>
      <w:r w:rsidRPr="00EC07E0">
        <w:t xml:space="preserve"> 37(4): 617–639.</w:t>
      </w:r>
    </w:p>
    <w:p w14:paraId="5246C8B0" w14:textId="77777777" w:rsidR="000F5F19" w:rsidRPr="00EC07E0" w:rsidRDefault="000F5F19" w:rsidP="000F5F19">
      <w:pPr>
        <w:pStyle w:val="Literaturverzeichnis"/>
      </w:pPr>
      <w:r w:rsidRPr="00EC07E0">
        <w:t xml:space="preserve">Moretti, F. and Pestre, D. (2015) ‘Bankspeak: The Language of World Bank Reports’, </w:t>
      </w:r>
      <w:r w:rsidRPr="00EC07E0">
        <w:rPr>
          <w:i/>
          <w:iCs/>
        </w:rPr>
        <w:t>The New Left Review</w:t>
      </w:r>
      <w:r w:rsidRPr="00EC07E0">
        <w:t xml:space="preserve"> 92(MAR APR 2015): 75–99.</w:t>
      </w:r>
    </w:p>
    <w:p w14:paraId="008DEED1" w14:textId="77777777" w:rsidR="000F5F19" w:rsidRPr="00EC07E0" w:rsidRDefault="000F5F19" w:rsidP="000F5F19">
      <w:pPr>
        <w:pStyle w:val="Literaturverzeichnis"/>
      </w:pPr>
      <w:r w:rsidRPr="00EC07E0">
        <w:t xml:space="preserve">Nulty, P., Theocharis, Y., Popa, S. A., Parnet, O. and Benoit, K. (2016) ‘Social media and political communication in the 2014 elections to the European Parliament’, </w:t>
      </w:r>
      <w:r w:rsidRPr="00EC07E0">
        <w:rPr>
          <w:i/>
          <w:iCs/>
        </w:rPr>
        <w:t>Electoral Studies</w:t>
      </w:r>
      <w:r w:rsidRPr="00EC07E0">
        <w:t xml:space="preserve"> 44: 429–444.</w:t>
      </w:r>
    </w:p>
    <w:p w14:paraId="600F8A76" w14:textId="77777777" w:rsidR="000F5F19" w:rsidRPr="00EC07E0" w:rsidRDefault="000F5F19" w:rsidP="000F5F19">
      <w:pPr>
        <w:pStyle w:val="Literaturverzeichnis"/>
      </w:pPr>
      <w:r w:rsidRPr="00EC07E0">
        <w:t xml:space="preserve">Orwell, G. (1946) ‘Politics and the English Language’, </w:t>
      </w:r>
      <w:r w:rsidRPr="00EC07E0">
        <w:rPr>
          <w:i/>
          <w:iCs/>
        </w:rPr>
        <w:t>Horizon</w:t>
      </w:r>
      <w:r w:rsidRPr="00EC07E0">
        <w:t xml:space="preserve"> 13(76): 252–265.</w:t>
      </w:r>
    </w:p>
    <w:p w14:paraId="4F3FB619" w14:textId="77777777" w:rsidR="000F5F19" w:rsidRPr="00EC07E0" w:rsidRDefault="000F5F19" w:rsidP="000F5F19">
      <w:pPr>
        <w:pStyle w:val="Literaturverzeichnis"/>
      </w:pPr>
      <w:r w:rsidRPr="00EC07E0">
        <w:t xml:space="preserve">Oschatz, C., Stier, S. and Maier, J. (2021) ‘Twitter in the News: An Analysis of Embedded Tweets in Political News Coverage’, </w:t>
      </w:r>
      <w:r w:rsidRPr="00EC07E0">
        <w:rPr>
          <w:i/>
          <w:iCs/>
        </w:rPr>
        <w:t>Digital Journalism</w:t>
      </w:r>
      <w:r w:rsidRPr="00EC07E0">
        <w:t xml:space="preserve"> 0(0): 1–20.</w:t>
      </w:r>
    </w:p>
    <w:p w14:paraId="5A39AB3B" w14:textId="77777777" w:rsidR="000F5F19" w:rsidRPr="00EC07E0" w:rsidRDefault="000F5F19" w:rsidP="000F5F19">
      <w:pPr>
        <w:pStyle w:val="Literaturverzeichnis"/>
      </w:pPr>
      <w:r w:rsidRPr="00EC07E0">
        <w:t xml:space="preserve">Rauh, C. (2021a) ‘Between neo-functionalist optimism and post-functionalist pessimism: Integrating politicisation into integration theory’, in N. Brack and S. Gürkan (eds). </w:t>
      </w:r>
      <w:r w:rsidRPr="00EC07E0">
        <w:rPr>
          <w:i/>
          <w:iCs/>
        </w:rPr>
        <w:t>Theorising the Crises of the European Union</w:t>
      </w:r>
      <w:r w:rsidRPr="00EC07E0">
        <w:t>. Abingdon, Oxon: Routledge, pp. 119–137.</w:t>
      </w:r>
    </w:p>
    <w:p w14:paraId="716AE194" w14:textId="77777777" w:rsidR="000F5F19" w:rsidRPr="00EC07E0" w:rsidRDefault="000F5F19" w:rsidP="000F5F19">
      <w:pPr>
        <w:pStyle w:val="Literaturverzeichnis"/>
      </w:pPr>
      <w:r w:rsidRPr="00EC07E0">
        <w:t xml:space="preserve">Rauh, C. (2021b) ‘From the Berlaymont to the citizen? The language of European Commission press releases 1985-2020’, in </w:t>
      </w:r>
      <w:r w:rsidRPr="00EC07E0">
        <w:rPr>
          <w:i/>
          <w:iCs/>
        </w:rPr>
        <w:t>International Studies Association</w:t>
      </w:r>
      <w:r w:rsidRPr="00EC07E0">
        <w:t>. 2021, available at https://www.researchgate.net/publication/350152854_From_the_Berlaymont_to_the_citizen_The_language_of_European_Commission_press_releases_1985-2020.</w:t>
      </w:r>
    </w:p>
    <w:p w14:paraId="2C5CE13B" w14:textId="77777777" w:rsidR="000F5F19" w:rsidRPr="00EC07E0" w:rsidRDefault="000F5F19" w:rsidP="000F5F19">
      <w:pPr>
        <w:pStyle w:val="Literaturverzeichnis"/>
      </w:pPr>
      <w:r w:rsidRPr="00EC07E0">
        <w:lastRenderedPageBreak/>
        <w:t xml:space="preserve">Rauh, C. (2021c) ‘Supranational emergency politics? What executives’ public crisis communication may tell us’, </w:t>
      </w:r>
      <w:r w:rsidRPr="00EC07E0">
        <w:rPr>
          <w:i/>
          <w:iCs/>
        </w:rPr>
        <w:t>Journal of European Public Policy</w:t>
      </w:r>
      <w:r w:rsidRPr="00EC07E0">
        <w:t xml:space="preserve"> Online first.</w:t>
      </w:r>
    </w:p>
    <w:p w14:paraId="02394EA8" w14:textId="77777777" w:rsidR="000F5F19" w:rsidRPr="00EC07E0" w:rsidRDefault="000F5F19" w:rsidP="000F5F19">
      <w:pPr>
        <w:pStyle w:val="Literaturverzeichnis"/>
      </w:pPr>
      <w:r w:rsidRPr="00EC07E0">
        <w:t xml:space="preserve">Rauh, C., Bes, B. J. and Schoonvelde, M. (2020) ‘Undermining, defusing or defending European integration? Assessing public communication of European executives in times of EU politicisation’, </w:t>
      </w:r>
      <w:r w:rsidRPr="00EC07E0">
        <w:rPr>
          <w:i/>
          <w:iCs/>
        </w:rPr>
        <w:t>European Journal of Political Research</w:t>
      </w:r>
      <w:r w:rsidRPr="00EC07E0">
        <w:t xml:space="preserve"> 59(2): 397–423.</w:t>
      </w:r>
    </w:p>
    <w:p w14:paraId="6B8B3BAD" w14:textId="77777777" w:rsidR="000F5F19" w:rsidRPr="00EC07E0" w:rsidRDefault="000F5F19" w:rsidP="000F5F19">
      <w:pPr>
        <w:pStyle w:val="Literaturverzeichnis"/>
      </w:pPr>
      <w:r w:rsidRPr="00EC07E0">
        <w:t xml:space="preserve">Risse, T. (2014) </w:t>
      </w:r>
      <w:r w:rsidRPr="00EC07E0">
        <w:rPr>
          <w:i/>
          <w:iCs/>
        </w:rPr>
        <w:t>European Public Spheres: Politics Is Back</w:t>
      </w:r>
      <w:r w:rsidRPr="00EC07E0">
        <w:t>, Cambridge: Cambridge University Press.</w:t>
      </w:r>
    </w:p>
    <w:p w14:paraId="577D41FA" w14:textId="77777777" w:rsidR="000F5F19" w:rsidRPr="00EC07E0" w:rsidRDefault="000F5F19" w:rsidP="000F5F19">
      <w:pPr>
        <w:pStyle w:val="Literaturverzeichnis"/>
      </w:pPr>
      <w:r w:rsidRPr="00EC07E0">
        <w:t xml:space="preserve">Rittberger, B., Schwarzenbeck, H. and Zangl, B. (2017) ‘Where Does the Buck Stop? Explaining Public Responsibility Attributions in Complex International Institutions’, </w:t>
      </w:r>
      <w:r w:rsidRPr="00EC07E0">
        <w:rPr>
          <w:i/>
          <w:iCs/>
        </w:rPr>
        <w:t>JCMS: Journal of Common Market Studies</w:t>
      </w:r>
      <w:r w:rsidRPr="00EC07E0">
        <w:t xml:space="preserve"> 55(4): 909–924.</w:t>
      </w:r>
    </w:p>
    <w:p w14:paraId="7B58F466" w14:textId="77777777" w:rsidR="000F5F19" w:rsidRPr="00EC07E0" w:rsidRDefault="000F5F19" w:rsidP="000F5F19">
      <w:pPr>
        <w:pStyle w:val="Literaturverzeichnis"/>
      </w:pPr>
      <w:r w:rsidRPr="00EC07E0">
        <w:t xml:space="preserve">Schafer, C., Schlipphak, B. and Trieb, O. (2021) </w:t>
      </w:r>
      <w:r w:rsidRPr="00EC07E0">
        <w:rPr>
          <w:i/>
          <w:iCs/>
        </w:rPr>
        <w:t>The ideal setting of the EU in the mind of European citizens</w:t>
      </w:r>
      <w:r w:rsidRPr="00EC07E0">
        <w:t>, Germany: University of Muenster, available at https://reconnect-europe.eu/wp-content/uploads/2021/04/D9.2.pdf (accessed September 2021).</w:t>
      </w:r>
    </w:p>
    <w:p w14:paraId="1EA4F26E" w14:textId="77777777" w:rsidR="000F5F19" w:rsidRPr="00EC07E0" w:rsidRDefault="000F5F19" w:rsidP="000F5F19">
      <w:pPr>
        <w:pStyle w:val="Literaturverzeichnis"/>
      </w:pPr>
      <w:r w:rsidRPr="00EC07E0">
        <w:t xml:space="preserve">Schimmelfennig, F. (2020) ‘Politicisation management in the European Union’, </w:t>
      </w:r>
      <w:r w:rsidRPr="00EC07E0">
        <w:rPr>
          <w:i/>
          <w:iCs/>
        </w:rPr>
        <w:t>Journal of European Public Policy</w:t>
      </w:r>
      <w:r w:rsidRPr="00EC07E0">
        <w:t xml:space="preserve"> 27(3): 342–361.</w:t>
      </w:r>
    </w:p>
    <w:p w14:paraId="38F525BA" w14:textId="77777777" w:rsidR="000F5F19" w:rsidRPr="00EC07E0" w:rsidRDefault="000F5F19" w:rsidP="000F5F19">
      <w:pPr>
        <w:pStyle w:val="Literaturverzeichnis"/>
      </w:pPr>
      <w:r w:rsidRPr="00EC07E0">
        <w:t xml:space="preserve">Schlipphak, B. and Treib, O. (2017) ‘Playing the blame game on Brussels: the domestic political effects of EU interventions against democratic backsliding’, </w:t>
      </w:r>
      <w:r w:rsidRPr="00EC07E0">
        <w:rPr>
          <w:i/>
          <w:iCs/>
        </w:rPr>
        <w:t>Journal of European Public Policy</w:t>
      </w:r>
      <w:r w:rsidRPr="00EC07E0">
        <w:t xml:space="preserve"> 24(3): 352–365.</w:t>
      </w:r>
    </w:p>
    <w:p w14:paraId="2FB51A27" w14:textId="77777777" w:rsidR="000F5F19" w:rsidRPr="00EC07E0" w:rsidRDefault="000F5F19" w:rsidP="000F5F19">
      <w:pPr>
        <w:pStyle w:val="Literaturverzeichnis"/>
      </w:pPr>
      <w:r w:rsidRPr="00EC07E0">
        <w:t xml:space="preserve">Segesten, A. D. and Bossetta, M. (2017) ‘A typology of political participation online: how citizens used Twitter to mobilize during the 2015 British general elections’, </w:t>
      </w:r>
      <w:r w:rsidRPr="00EC07E0">
        <w:rPr>
          <w:i/>
          <w:iCs/>
        </w:rPr>
        <w:t>Information, Communication &amp; Society</w:t>
      </w:r>
      <w:r w:rsidRPr="00EC07E0">
        <w:t xml:space="preserve"> 20(11): 1625–1643.</w:t>
      </w:r>
    </w:p>
    <w:p w14:paraId="51B90BE1" w14:textId="77777777" w:rsidR="000F5F19" w:rsidRPr="00EC07E0" w:rsidRDefault="000F5F19" w:rsidP="000F5F19">
      <w:pPr>
        <w:pStyle w:val="Literaturverzeichnis"/>
      </w:pPr>
      <w:r w:rsidRPr="00EC07E0">
        <w:t xml:space="preserve">Silva, T., Kartalis, Y. and Lobo, M. C. (2021) ‘Highlighting supranational institutions? An automated analysis of EU politicisation (2002–2017)’, </w:t>
      </w:r>
      <w:r w:rsidRPr="00EC07E0">
        <w:rPr>
          <w:i/>
          <w:iCs/>
        </w:rPr>
        <w:t>West European Politics</w:t>
      </w:r>
      <w:r w:rsidRPr="00EC07E0">
        <w:t xml:space="preserve"> 0(0): 1–25.</w:t>
      </w:r>
    </w:p>
    <w:p w14:paraId="43099C0B" w14:textId="77777777" w:rsidR="000F5F19" w:rsidRPr="00EC07E0" w:rsidRDefault="000F5F19" w:rsidP="000F5F19">
      <w:pPr>
        <w:pStyle w:val="Literaturverzeichnis"/>
      </w:pPr>
      <w:r w:rsidRPr="00EC07E0">
        <w:t xml:space="preserve">Stier, S., Bleier, A., Lietz, H. and Strohmaier, M. (2018) ‘Election Campaigning on Social Media: Politicians, Audiences, and the Mediation of Political Communication on Facebook and Twitter’, </w:t>
      </w:r>
      <w:r w:rsidRPr="00EC07E0">
        <w:rPr>
          <w:i/>
          <w:iCs/>
        </w:rPr>
        <w:t>Political Communication</w:t>
      </w:r>
      <w:r w:rsidRPr="00EC07E0">
        <w:t xml:space="preserve"> 35(1): 50–74.</w:t>
      </w:r>
    </w:p>
    <w:p w14:paraId="62B41BA6" w14:textId="77777777" w:rsidR="000F5F19" w:rsidRPr="00EC07E0" w:rsidRDefault="000F5F19" w:rsidP="000F5F19">
      <w:pPr>
        <w:pStyle w:val="Literaturverzeichnis"/>
      </w:pPr>
      <w:r w:rsidRPr="00EC07E0">
        <w:t xml:space="preserve">Tallberg, J. and Zürn, M. (2019) ‘The legitimacy and legitimation of international organizations: introduction and framework’, </w:t>
      </w:r>
      <w:r w:rsidRPr="00EC07E0">
        <w:rPr>
          <w:i/>
          <w:iCs/>
        </w:rPr>
        <w:t>The Review of International Organizations</w:t>
      </w:r>
      <w:r w:rsidRPr="00EC07E0">
        <w:t xml:space="preserve"> 14(4): 581–606.</w:t>
      </w:r>
    </w:p>
    <w:p w14:paraId="32959E59" w14:textId="77777777" w:rsidR="000F5F19" w:rsidRPr="00EC07E0" w:rsidRDefault="000F5F19" w:rsidP="000F5F19">
      <w:pPr>
        <w:pStyle w:val="Literaturverzeichnis"/>
      </w:pPr>
      <w:r w:rsidRPr="00EC07E0">
        <w:t xml:space="preserve">Tang, Y. and Hew, K. F. (2018) ‘Emoticon, Emoji, and Sticker Use in Computer-Mediated Communications: Understanding Its Communicative Function, Impact, User Behavior, and Motive’, in L. Deng, W. W. K. Ma, and C. W. R. Fong (eds). </w:t>
      </w:r>
      <w:r w:rsidRPr="00EC07E0">
        <w:rPr>
          <w:i/>
          <w:iCs/>
        </w:rPr>
        <w:t>New Media for Educational Change</w:t>
      </w:r>
      <w:r w:rsidRPr="00EC07E0">
        <w:t>. 2018, Singapore: Springer, pp. 191–201.</w:t>
      </w:r>
    </w:p>
    <w:p w14:paraId="30E89D84" w14:textId="77777777" w:rsidR="000F5F19" w:rsidRPr="00EC07E0" w:rsidRDefault="000F5F19" w:rsidP="000F5F19">
      <w:pPr>
        <w:pStyle w:val="Literaturverzeichnis"/>
      </w:pPr>
      <w:r w:rsidRPr="00EC07E0">
        <w:t xml:space="preserve">Thibault, P. J. (1991) ‘Grammar, technocracy, and the noun’, in E. Ventola (ed.). </w:t>
      </w:r>
      <w:r w:rsidRPr="00EC07E0">
        <w:rPr>
          <w:i/>
          <w:iCs/>
        </w:rPr>
        <w:t>Functional and Systemic Linguistics: Approaches and Uses</w:t>
      </w:r>
      <w:r w:rsidRPr="00EC07E0">
        <w:t>. Berlin: Walter de Gruyter, pp. 281–306.</w:t>
      </w:r>
    </w:p>
    <w:p w14:paraId="66EF9AFB" w14:textId="77777777" w:rsidR="000F5F19" w:rsidRPr="00EC07E0" w:rsidRDefault="000F5F19" w:rsidP="000F5F19">
      <w:pPr>
        <w:pStyle w:val="Literaturverzeichnis"/>
      </w:pPr>
      <w:r w:rsidRPr="00EC07E0">
        <w:t xml:space="preserve">Tolochko, P., Song, H. and Boomgaarden, H. (2019) ‘“That Looks Hard!”: Effects of Objective and Perceived Textual Complexity on Factual and Structural Political Knowledge’, </w:t>
      </w:r>
      <w:r w:rsidRPr="00EC07E0">
        <w:rPr>
          <w:i/>
          <w:iCs/>
        </w:rPr>
        <w:t>Political Communication</w:t>
      </w:r>
      <w:r w:rsidRPr="00EC07E0">
        <w:t xml:space="preserve"> 36(4): 609–628.</w:t>
      </w:r>
    </w:p>
    <w:p w14:paraId="11197AB5" w14:textId="77777777" w:rsidR="000F5F19" w:rsidRPr="00EC07E0" w:rsidRDefault="000F5F19" w:rsidP="000F5F19">
      <w:pPr>
        <w:pStyle w:val="Literaturverzeichnis"/>
      </w:pPr>
      <w:r w:rsidRPr="00EC07E0">
        <w:t xml:space="preserve">Traber, D., Schoonvelde, M. and Schumacher, G. (2020) ‘Errors have been made, others will be blamed: Issue engagement and blame shifting in prime minister speeches during the economic crisis in Europe’, </w:t>
      </w:r>
      <w:r w:rsidRPr="00EC07E0">
        <w:rPr>
          <w:i/>
          <w:iCs/>
        </w:rPr>
        <w:t>European Journal of Political Research</w:t>
      </w:r>
      <w:r w:rsidRPr="00EC07E0">
        <w:t xml:space="preserve"> 59(1): 45–67.</w:t>
      </w:r>
    </w:p>
    <w:p w14:paraId="19853E55" w14:textId="77777777" w:rsidR="000F5F19" w:rsidRPr="00EC07E0" w:rsidRDefault="000F5F19" w:rsidP="000F5F19">
      <w:pPr>
        <w:pStyle w:val="Literaturverzeichnis"/>
      </w:pPr>
      <w:r w:rsidRPr="00EC07E0">
        <w:lastRenderedPageBreak/>
        <w:t xml:space="preserve">Trenz, H. (2008) ‘Understanding Media Impact on European Integration: Enhancing or Restricting the Scope of Legitimacy of the EU?’, </w:t>
      </w:r>
      <w:r w:rsidRPr="00EC07E0">
        <w:rPr>
          <w:i/>
          <w:iCs/>
        </w:rPr>
        <w:t>Journal of European Integration</w:t>
      </w:r>
      <w:r w:rsidRPr="00EC07E0">
        <w:t xml:space="preserve"> 30(2): 291–309.</w:t>
      </w:r>
    </w:p>
    <w:p w14:paraId="27B50EC8" w14:textId="77777777" w:rsidR="000F5F19" w:rsidRPr="00EC07E0" w:rsidRDefault="000F5F19" w:rsidP="000F5F19">
      <w:pPr>
        <w:pStyle w:val="Literaturverzeichnis"/>
      </w:pPr>
      <w:r w:rsidRPr="00EC07E0">
        <w:t xml:space="preserve">Trenz, H.-J. (2004) ‘Media Coverage on European Governance: Exploring the European Public Sphere in National Quality Newspapers’, </w:t>
      </w:r>
      <w:r w:rsidRPr="00EC07E0">
        <w:rPr>
          <w:i/>
          <w:iCs/>
        </w:rPr>
        <w:t>European Journal of Communication</w:t>
      </w:r>
      <w:r w:rsidRPr="00EC07E0">
        <w:t xml:space="preserve"> 19(3): 291–319.</w:t>
      </w:r>
    </w:p>
    <w:p w14:paraId="6804E891" w14:textId="77777777" w:rsidR="000F5F19" w:rsidRPr="00EC07E0" w:rsidRDefault="000F5F19" w:rsidP="000F5F19">
      <w:pPr>
        <w:pStyle w:val="Literaturverzeichnis"/>
      </w:pPr>
      <w:r w:rsidRPr="00EC07E0">
        <w:t xml:space="preserve">Umit, R. (2017) ‘Strategic communication of EU affairs: an analysis of legislative behaviour on Twitter’, </w:t>
      </w:r>
      <w:r w:rsidRPr="00EC07E0">
        <w:rPr>
          <w:i/>
          <w:iCs/>
        </w:rPr>
        <w:t>Journal of Legislative Studies</w:t>
      </w:r>
      <w:r w:rsidRPr="00EC07E0">
        <w:t xml:space="preserve"> 23(1): 93–124.</w:t>
      </w:r>
    </w:p>
    <w:p w14:paraId="1F5B01AE" w14:textId="77777777" w:rsidR="000F5F19" w:rsidRPr="00EC07E0" w:rsidRDefault="000F5F19" w:rsidP="000F5F19">
      <w:pPr>
        <w:pStyle w:val="Literaturverzeichnis"/>
      </w:pPr>
      <w:r w:rsidRPr="00EC07E0">
        <w:t xml:space="preserve">Wallace, J. (2018) ‘Modelling Contemporary Gatekeeping’, </w:t>
      </w:r>
      <w:r w:rsidRPr="00EC07E0">
        <w:rPr>
          <w:i/>
          <w:iCs/>
        </w:rPr>
        <w:t>Digital Journalism</w:t>
      </w:r>
      <w:r w:rsidRPr="00EC07E0">
        <w:t xml:space="preserve"> 6(3): 274–293.</w:t>
      </w:r>
    </w:p>
    <w:p w14:paraId="015C457C" w14:textId="77777777" w:rsidR="000F5F19" w:rsidRPr="00EC07E0" w:rsidRDefault="000F5F19" w:rsidP="000F5F19">
      <w:pPr>
        <w:pStyle w:val="Literaturverzeichnis"/>
      </w:pPr>
      <w:r w:rsidRPr="00EC07E0">
        <w:t xml:space="preserve">Walter, S. (2015) ‘Explaining the visibility of EU citizens: a multi-level analysis of European Union news’, </w:t>
      </w:r>
      <w:r w:rsidRPr="00EC07E0">
        <w:rPr>
          <w:i/>
          <w:iCs/>
        </w:rPr>
        <w:t>European Political Science Review</w:t>
      </w:r>
      <w:r w:rsidRPr="00EC07E0">
        <w:t xml:space="preserve"> FirstView: 1–21.</w:t>
      </w:r>
    </w:p>
    <w:p w14:paraId="4BE24E48" w14:textId="77777777" w:rsidR="000F5F19" w:rsidRPr="00EC07E0" w:rsidRDefault="000F5F19" w:rsidP="000F5F19">
      <w:pPr>
        <w:pStyle w:val="Literaturverzeichnis"/>
      </w:pPr>
      <w:r w:rsidRPr="00EC07E0">
        <w:t xml:space="preserve">Weber, M. (2013) ‘Kapitel III. Typen der Herrschaft.’, in Knut Borchardt, Edith Hanke, and Wolfgang Schluchter (eds). </w:t>
      </w:r>
      <w:r w:rsidRPr="00EC07E0">
        <w:rPr>
          <w:i/>
          <w:iCs/>
        </w:rPr>
        <w:t>Max Weber Gesamtausgabe I/23. Wirtschaft und Gesellschaft: Soziologie</w:t>
      </w:r>
      <w:r w:rsidRPr="00EC07E0">
        <w:t>. Tübingen: Mohr Siebeck, pp. 449–591.</w:t>
      </w:r>
    </w:p>
    <w:p w14:paraId="43E20EC0" w14:textId="77777777" w:rsidR="000F5F19" w:rsidRPr="00EC07E0" w:rsidRDefault="000F5F19" w:rsidP="000F5F19">
      <w:pPr>
        <w:pStyle w:val="Literaturverzeichnis"/>
      </w:pPr>
      <w:r w:rsidRPr="00EC07E0">
        <w:t xml:space="preserve">Wilde, P. de and Trenz, H.-J. (2012) ‘Denouncing European integration: Euroscepticism as polity contestation’, </w:t>
      </w:r>
      <w:r w:rsidRPr="00EC07E0">
        <w:rPr>
          <w:i/>
          <w:iCs/>
        </w:rPr>
        <w:t>European Journal of Social Theory</w:t>
      </w:r>
      <w:r w:rsidRPr="00EC07E0">
        <w:t xml:space="preserve"> 15(4): 537–554.</w:t>
      </w:r>
    </w:p>
    <w:p w14:paraId="525CC4F3" w14:textId="77777777" w:rsidR="000F5F19" w:rsidRPr="00EC07E0" w:rsidRDefault="000F5F19" w:rsidP="000F5F19">
      <w:pPr>
        <w:pStyle w:val="Literaturverzeichnis"/>
      </w:pPr>
      <w:r w:rsidRPr="00EC07E0">
        <w:t xml:space="preserve">Wille, A. (2013) </w:t>
      </w:r>
      <w:r w:rsidRPr="00EC07E0">
        <w:rPr>
          <w:i/>
          <w:iCs/>
        </w:rPr>
        <w:t>The Normalization of the European Commission: Politics and Bureaucracy in the EU Executive</w:t>
      </w:r>
      <w:r w:rsidRPr="00EC07E0">
        <w:t>, Oxford: Oxford University Press.</w:t>
      </w:r>
    </w:p>
    <w:p w14:paraId="4BFC7904" w14:textId="77777777" w:rsidR="000F5F19" w:rsidRPr="00EC07E0" w:rsidRDefault="000F5F19" w:rsidP="000F5F19">
      <w:pPr>
        <w:pStyle w:val="Literaturverzeichnis"/>
      </w:pPr>
      <w:r w:rsidRPr="00EC07E0">
        <w:t xml:space="preserve">Zaiotti, R. (2020) ‘The (UN)Making of International Organisations’ Digital Reputation: The European Union, the “refugee crisis,” and social media’, in </w:t>
      </w:r>
      <w:r w:rsidRPr="00EC07E0">
        <w:rPr>
          <w:i/>
          <w:iCs/>
        </w:rPr>
        <w:t>Digital Diplomacy and International Organisations</w:t>
      </w:r>
      <w:r w:rsidRPr="00EC07E0">
        <w:t>. Routledge.</w:t>
      </w:r>
    </w:p>
    <w:p w14:paraId="6DAC8E31" w14:textId="597A1144" w:rsidR="007C588D" w:rsidRPr="007C588D" w:rsidRDefault="00E516C4" w:rsidP="007C588D">
      <w:pPr>
        <w:spacing w:before="240" w:after="240" w:line="240" w:lineRule="auto"/>
        <w:rPr>
          <w:rFonts w:cs="Calibri"/>
          <w:b/>
          <w:lang w:val="en-US"/>
        </w:rPr>
      </w:pPr>
      <w:r w:rsidRPr="00D4673B">
        <w:rPr>
          <w:rFonts w:asciiTheme="minorHAnsi" w:hAnsiTheme="minorHAnsi" w:cstheme="minorHAnsi"/>
          <w:b/>
          <w:lang w:val="en-US"/>
        </w:rPr>
        <w:fldChar w:fldCharType="end"/>
      </w:r>
      <w:bookmarkStart w:id="249" w:name="_Hlk74599557"/>
      <w:r w:rsidR="007C588D" w:rsidRPr="007C588D">
        <w:rPr>
          <w:rFonts w:cs="Calibri"/>
          <w:b/>
          <w:lang w:val="en-US"/>
        </w:rPr>
        <w:t>About the Authors</w:t>
      </w:r>
    </w:p>
    <w:p w14:paraId="0FD7E457" w14:textId="77777777" w:rsidR="007C588D" w:rsidRPr="007C588D" w:rsidRDefault="007C588D" w:rsidP="007C588D">
      <w:pPr>
        <w:spacing w:before="240" w:after="240" w:line="240" w:lineRule="auto"/>
        <w:rPr>
          <w:rFonts w:cs="Calibri"/>
          <w:lang w:val="en-US"/>
        </w:rPr>
      </w:pPr>
      <w:commentRangeStart w:id="250"/>
      <w:r w:rsidRPr="007C588D">
        <w:rPr>
          <w:rFonts w:cs="Calibri"/>
          <w:lang w:val="en-US"/>
        </w:rPr>
        <w:t xml:space="preserve">Photo </w:t>
      </w:r>
      <w:commentRangeEnd w:id="250"/>
      <w:r w:rsidRPr="007C588D">
        <w:rPr>
          <w:rStyle w:val="Kommentarzeichen"/>
          <w:rFonts w:cs="Calibri"/>
          <w:lang w:val="en-US"/>
        </w:rPr>
        <w:commentReference w:id="250"/>
      </w:r>
      <w:r w:rsidRPr="007C588D">
        <w:rPr>
          <w:rFonts w:cs="Calibri"/>
          <w:lang w:val="en-US"/>
        </w:rPr>
        <w:t xml:space="preserve">and </w:t>
      </w:r>
      <w:commentRangeStart w:id="251"/>
      <w:r w:rsidRPr="007C588D">
        <w:rPr>
          <w:rFonts w:cs="Calibri"/>
          <w:lang w:val="en-US"/>
        </w:rPr>
        <w:t>Biography</w:t>
      </w:r>
      <w:commentRangeEnd w:id="251"/>
      <w:r w:rsidRPr="007C588D">
        <w:rPr>
          <w:rStyle w:val="Kommentarzeichen"/>
          <w:rFonts w:cs="Calibri"/>
          <w:lang w:val="en-US"/>
        </w:rPr>
        <w:commentReference w:id="251"/>
      </w:r>
      <w:bookmarkEnd w:id="249"/>
    </w:p>
    <w:p w14:paraId="14465784" w14:textId="685F9EDE" w:rsidR="00670E53" w:rsidRPr="00D4673B" w:rsidRDefault="00670E53">
      <w:pPr>
        <w:spacing w:before="120" w:after="0" w:line="240" w:lineRule="auto"/>
        <w:jc w:val="both"/>
        <w:rPr>
          <w:rFonts w:asciiTheme="minorHAnsi" w:hAnsiTheme="minorHAnsi" w:cstheme="minorHAnsi"/>
          <w:lang w:val="en-US"/>
        </w:rPr>
      </w:pPr>
    </w:p>
    <w:sectPr w:rsidR="00670E53" w:rsidRPr="00D4673B" w:rsidSect="00CB0566">
      <w:headerReference w:type="default" r:id="rId18"/>
      <w:footerReference w:type="default" r:id="rId19"/>
      <w:headerReference w:type="first" r:id="rId20"/>
      <w:footerReference w:type="first" r:id="rId21"/>
      <w:pgSz w:w="11906" w:h="16838"/>
      <w:pgMar w:top="1440" w:right="1080" w:bottom="1440" w:left="108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Cogitatio" w:date="2021-10-20T13:05:00Z" w:initials="C">
    <w:p w14:paraId="0649A404" w14:textId="6192F843" w:rsidR="000B4F86" w:rsidRDefault="000B4F86">
      <w:pPr>
        <w:pStyle w:val="Kommentartext"/>
      </w:pPr>
      <w:r>
        <w:rPr>
          <w:rStyle w:val="Kommentarzeichen"/>
        </w:rPr>
        <w:annotationRef/>
      </w:r>
      <w:r>
        <w:t>Please confirm if this info is still correct</w:t>
      </w:r>
    </w:p>
  </w:comment>
  <w:comment w:id="5" w:author="Uluışık" w:date="2021-10-21T21:07:00Z" w:initials="BA">
    <w:p w14:paraId="2A7A0F43" w14:textId="535C7C11" w:rsidR="000B4F86" w:rsidRDefault="000B4F86">
      <w:pPr>
        <w:pStyle w:val="Kommentartext"/>
      </w:pPr>
      <w:r>
        <w:rPr>
          <w:rStyle w:val="Kommentarzeichen"/>
        </w:rPr>
        <w:annotationRef/>
      </w:r>
      <w:r>
        <w:t>‘has gained importance’?</w:t>
      </w:r>
    </w:p>
  </w:comment>
  <w:comment w:id="79" w:author="Uluışık" w:date="2021-10-20T13:05:00Z" w:initials="BA">
    <w:p w14:paraId="435C59AD" w14:textId="34C46F24" w:rsidR="000B4F86" w:rsidRDefault="000B4F86">
      <w:pPr>
        <w:pStyle w:val="Kommentartext"/>
      </w:pPr>
      <w:r>
        <w:rPr>
          <w:rStyle w:val="Kommentarzeichen"/>
        </w:rPr>
        <w:annotationRef/>
      </w:r>
      <w:r>
        <w:t xml:space="preserve">This is to avoid two consecutive ‘but’s in the paragraph. </w:t>
      </w:r>
    </w:p>
  </w:comment>
  <w:comment w:id="103" w:author="Uluışık" w:date="2021-10-22T11:47:00Z" w:initials="BA">
    <w:p w14:paraId="03597A9A" w14:textId="417FD94A" w:rsidR="000B4F86" w:rsidRDefault="000B4F86">
      <w:pPr>
        <w:pStyle w:val="Kommentartext"/>
      </w:pPr>
      <w:r>
        <w:rPr>
          <w:rStyle w:val="Kommentarzeichen"/>
        </w:rPr>
        <w:annotationRef/>
      </w:r>
      <w:r>
        <w:t>I’m not sure how to stress that it’s computer-speak. Usually like this:</w:t>
      </w:r>
    </w:p>
    <w:p w14:paraId="6AB39290" w14:textId="77777777" w:rsidR="000B4F86" w:rsidRDefault="000B4F86">
      <w:pPr>
        <w:pStyle w:val="Kommentartext"/>
      </w:pPr>
    </w:p>
    <w:p w14:paraId="242ECE40" w14:textId="57CCCE68" w:rsidR="000B4F86" w:rsidRDefault="000B4F86">
      <w:pPr>
        <w:pStyle w:val="Kommentartext"/>
      </w:pPr>
      <w:r w:rsidRPr="0029563D">
        <w:t xml:space="preserve">country </w:t>
      </w:r>
      <w:proofErr w:type="spellStart"/>
      <w:r w:rsidRPr="00AB23F3">
        <w:rPr>
          <w:rFonts w:ascii="Courier New" w:hAnsi="Courier New" w:cs="Courier New"/>
        </w:rPr>
        <w:t>bbox</w:t>
      </w:r>
      <w:proofErr w:type="spellEnd"/>
      <w:r w:rsidRPr="0029563D">
        <w:t xml:space="preserve"> as selection criteri</w:t>
      </w:r>
      <w:r>
        <w:t>on</w:t>
      </w:r>
    </w:p>
    <w:p w14:paraId="0FD60BE4" w14:textId="77777777" w:rsidR="000B4F86" w:rsidRDefault="000B4F86">
      <w:pPr>
        <w:pStyle w:val="Kommentartext"/>
      </w:pPr>
    </w:p>
    <w:p w14:paraId="1E73547F" w14:textId="32178520" w:rsidR="000B4F86" w:rsidRDefault="000B4F86">
      <w:pPr>
        <w:pStyle w:val="Kommentartext"/>
      </w:pPr>
      <w:r>
        <w:t xml:space="preserve">but probably they would change all to Calibri again. </w:t>
      </w:r>
    </w:p>
  </w:comment>
  <w:comment w:id="107" w:author="Uluışık" w:date="2021-10-22T11:48:00Z" w:initials="BA">
    <w:p w14:paraId="0E9EE563" w14:textId="1B9B379B" w:rsidR="000B4F86" w:rsidRDefault="000B4F86">
      <w:pPr>
        <w:pStyle w:val="Kommentartext"/>
      </w:pPr>
      <w:r>
        <w:rPr>
          <w:rStyle w:val="Kommentarzeichen"/>
        </w:rPr>
        <w:annotationRef/>
      </w:r>
      <w:r>
        <w:t>Will you add a reference here?</w:t>
      </w:r>
    </w:p>
  </w:comment>
  <w:comment w:id="119" w:author="Uluışık" w:date="2021-10-22T12:56:00Z" w:initials="BA">
    <w:p w14:paraId="538CBB81" w14:textId="78A45C13" w:rsidR="000B4F86" w:rsidRDefault="000B4F86">
      <w:pPr>
        <w:pStyle w:val="Kommentartext"/>
      </w:pPr>
      <w:r>
        <w:rPr>
          <w:rStyle w:val="Kommentarzeichen"/>
        </w:rPr>
        <w:annotationRef/>
      </w:r>
      <w:r>
        <w:t>Not clear if these are only tweets or they include other social media messages as well. I assume the former:</w:t>
      </w:r>
    </w:p>
    <w:p w14:paraId="1321FA1C" w14:textId="77777777" w:rsidR="000B4F86" w:rsidRDefault="000B4F86">
      <w:pPr>
        <w:pStyle w:val="Kommentartext"/>
      </w:pPr>
    </w:p>
    <w:p w14:paraId="036A0BD9" w14:textId="381E1BF7" w:rsidR="000B4F86" w:rsidRDefault="000B4F86">
      <w:pPr>
        <w:pStyle w:val="Kommentartext"/>
      </w:pPr>
      <w:r>
        <w:t>…more than the 2.6 million tweets from random users…</w:t>
      </w:r>
    </w:p>
    <w:p w14:paraId="0A273BC4" w14:textId="77777777" w:rsidR="000B4F86" w:rsidRDefault="000B4F86">
      <w:pPr>
        <w:pStyle w:val="Kommentartext"/>
      </w:pPr>
    </w:p>
    <w:p w14:paraId="27355B13" w14:textId="77777777" w:rsidR="000B4F86" w:rsidRDefault="000B4F86">
      <w:pPr>
        <w:pStyle w:val="Kommentartext"/>
      </w:pPr>
      <w:r>
        <w:t>If latter:</w:t>
      </w:r>
    </w:p>
    <w:p w14:paraId="3194477A" w14:textId="77777777" w:rsidR="000B4F86" w:rsidRDefault="000B4F86">
      <w:pPr>
        <w:pStyle w:val="Kommentartext"/>
      </w:pPr>
    </w:p>
    <w:p w14:paraId="3B89F528" w14:textId="32277B69" w:rsidR="000B4F86" w:rsidRDefault="000B4F86">
      <w:pPr>
        <w:pStyle w:val="Kommentartext"/>
      </w:pPr>
      <w:r>
        <w:t>…more than 2.6 million social media messages on all platforms from random users…</w:t>
      </w:r>
    </w:p>
  </w:comment>
  <w:comment w:id="125" w:author="Cogitatio" w:date="2021-10-20T13:05:00Z" w:initials="C">
    <w:p w14:paraId="687B7BC3" w14:textId="77777777" w:rsidR="000B4F86" w:rsidRDefault="000B4F86" w:rsidP="007C588D">
      <w:pPr>
        <w:pStyle w:val="Kommentartext"/>
      </w:pPr>
      <w:r>
        <w:rPr>
          <w:rStyle w:val="Kommentarzeichen"/>
        </w:rPr>
        <w:annotationRef/>
      </w:r>
      <w:r>
        <w:rPr>
          <w:rStyle w:val="Kommentarzeichen"/>
        </w:rPr>
        <w:annotationRef/>
      </w:r>
      <w:r>
        <w:t>Please provide all v</w:t>
      </w:r>
      <w:r w:rsidRPr="007F0E25">
        <w:t>ector-based figures in</w:t>
      </w:r>
      <w:r>
        <w:t xml:space="preserve"> a separate</w:t>
      </w:r>
      <w:r w:rsidRPr="007F0E25">
        <w:t xml:space="preserve"> PDF or EPS </w:t>
      </w:r>
      <w:r>
        <w:t>document</w:t>
      </w:r>
      <w:r w:rsidRPr="007F0E25">
        <w:t>. This applies to charts (column, line, bar, maps, etc.), graphics, line art and SmartArt. For vector graphics, the preferred format is EPS and fonts should be embedded in the files if applicable.</w:t>
      </w:r>
    </w:p>
    <w:p w14:paraId="792AB815" w14:textId="6447CAE5" w:rsidR="000B4F86" w:rsidRDefault="000B4F86">
      <w:pPr>
        <w:pStyle w:val="Kommentartext"/>
      </w:pPr>
    </w:p>
  </w:comment>
  <w:comment w:id="158" w:author="Uluışık" w:date="2021-10-21T18:46:00Z" w:initials="BA">
    <w:p w14:paraId="1672E7EF" w14:textId="58932EC0" w:rsidR="000B4F86" w:rsidRPr="00734785" w:rsidRDefault="000B4F86">
      <w:pPr>
        <w:pStyle w:val="Kommentartext"/>
      </w:pPr>
      <w:r>
        <w:rPr>
          <w:rStyle w:val="Kommentarzeichen"/>
        </w:rPr>
        <w:annotationRef/>
      </w:r>
      <w:r>
        <w:t xml:space="preserve">Is this only page 65 or do you mean ‘65 </w:t>
      </w:r>
      <w:r w:rsidRPr="00734785">
        <w:rPr>
          <w:i/>
        </w:rPr>
        <w:t>ff.</w:t>
      </w:r>
      <w:proofErr w:type="gramStart"/>
      <w:r>
        <w:t>’ ?</w:t>
      </w:r>
      <w:proofErr w:type="gramEnd"/>
    </w:p>
  </w:comment>
  <w:comment w:id="195" w:author="Uluışık" w:date="2021-10-21T19:15:00Z" w:initials="BA">
    <w:p w14:paraId="1E274EBF" w14:textId="46427E72" w:rsidR="000B4F86" w:rsidRDefault="000B4F86">
      <w:pPr>
        <w:pStyle w:val="Kommentartext"/>
      </w:pPr>
      <w:r>
        <w:rPr>
          <w:rStyle w:val="Kommentarzeichen"/>
        </w:rPr>
        <w:annotationRef/>
      </w:r>
      <w:r>
        <w:t>This needs rephrasing:</w:t>
      </w:r>
    </w:p>
    <w:p w14:paraId="7FF9B40D" w14:textId="77777777" w:rsidR="000B4F86" w:rsidRDefault="000B4F86">
      <w:pPr>
        <w:pStyle w:val="Kommentartext"/>
      </w:pPr>
    </w:p>
    <w:p w14:paraId="40E04BF8" w14:textId="2EB5A487" w:rsidR="000B4F86" w:rsidRDefault="000B4F86">
      <w:pPr>
        <w:pStyle w:val="Kommentartext"/>
      </w:pPr>
      <w:r>
        <w:t>… the number of supranational tweets with this feature is at least equal to the ones by domestic and regional executives, and it sometimes even exceeds their numbers.</w:t>
      </w:r>
    </w:p>
    <w:p w14:paraId="6A2764D0" w14:textId="77777777" w:rsidR="000B4F86" w:rsidRDefault="000B4F86">
      <w:pPr>
        <w:pStyle w:val="Kommentartext"/>
      </w:pPr>
    </w:p>
    <w:p w14:paraId="284A209A" w14:textId="6CCF6E0C" w:rsidR="000B4F86" w:rsidRDefault="000B4F86">
      <w:pPr>
        <w:pStyle w:val="Kommentartext"/>
      </w:pPr>
      <w:r>
        <w:t>That is, if I understood it correctly.</w:t>
      </w:r>
    </w:p>
  </w:comment>
  <w:comment w:id="200" w:author="Uluışık" w:date="2021-10-22T14:29:00Z" w:initials="BA">
    <w:p w14:paraId="3EB0296E" w14:textId="602D17CD" w:rsidR="00F102F4" w:rsidRDefault="00F102F4">
      <w:pPr>
        <w:pStyle w:val="Kommentartext"/>
      </w:pPr>
      <w:r>
        <w:rPr>
          <w:rStyle w:val="Kommentarzeichen"/>
        </w:rPr>
        <w:annotationRef/>
      </w:r>
      <w:r>
        <w:t>Are there multiple that you use? If you refer to the one you used, then singular.</w:t>
      </w:r>
    </w:p>
    <w:p w14:paraId="52589DBF" w14:textId="77777777" w:rsidR="00F53CBF" w:rsidRDefault="00F53CBF">
      <w:pPr>
        <w:pStyle w:val="Kommentartext"/>
      </w:pPr>
    </w:p>
    <w:p w14:paraId="546B77AA" w14:textId="1CA57C85" w:rsidR="00F53CBF" w:rsidRDefault="00F53CBF">
      <w:pPr>
        <w:pStyle w:val="Kommentartext"/>
      </w:pPr>
      <w:r>
        <w:t>I assume singular (see comparative use below highlighted).</w:t>
      </w:r>
    </w:p>
  </w:comment>
  <w:comment w:id="217" w:author="Uluışık" w:date="2021-10-21T20:01:00Z" w:initials="BA">
    <w:p w14:paraId="247EC718" w14:textId="4BA7EF0F" w:rsidR="000B4F86" w:rsidRDefault="000B4F86">
      <w:pPr>
        <w:pStyle w:val="Kommentartext"/>
      </w:pPr>
      <w:r>
        <w:rPr>
          <w:rStyle w:val="Kommentarzeichen"/>
        </w:rPr>
        <w:annotationRef/>
      </w:r>
      <w:r>
        <w:t>Do you mean ‘share’?</w:t>
      </w:r>
    </w:p>
  </w:comment>
  <w:comment w:id="231" w:author="Uluışık" w:date="2021-10-22T14:50:00Z" w:initials="BA">
    <w:p w14:paraId="7FA07CDD" w14:textId="1EF8ADE9" w:rsidR="009A5D48" w:rsidRDefault="009A5D48">
      <w:pPr>
        <w:pStyle w:val="Kommentartext"/>
      </w:pPr>
      <w:r>
        <w:rPr>
          <w:rStyle w:val="Kommentarzeichen"/>
        </w:rPr>
        <w:annotationRef/>
      </w:r>
      <w:r>
        <w:t>This is not clear: “the differences … can be studied on social media in particular”</w:t>
      </w:r>
    </w:p>
    <w:p w14:paraId="7794F004" w14:textId="77777777" w:rsidR="009A5D48" w:rsidRDefault="009A5D48">
      <w:pPr>
        <w:pStyle w:val="Kommentartext"/>
      </w:pPr>
    </w:p>
    <w:p w14:paraId="47C9717B" w14:textId="1B6FC468" w:rsidR="009A5D48" w:rsidRDefault="009A5D48">
      <w:pPr>
        <w:pStyle w:val="Kommentartext"/>
      </w:pPr>
      <w:r>
        <w:t xml:space="preserve">Do you mean the differences can be studied with the help of social media, or using social media as a tool? Please rephrase for clarity. </w:t>
      </w:r>
    </w:p>
  </w:comment>
  <w:comment w:id="245" w:author="Editor" w:date="2021-10-20T13:05:00Z" w:initials="Editor">
    <w:p w14:paraId="45039D59" w14:textId="77777777" w:rsidR="000B4F86" w:rsidRPr="007C588D" w:rsidRDefault="000B4F86" w:rsidP="007C588D">
      <w:pPr>
        <w:pStyle w:val="Kommentartext"/>
        <w:rPr>
          <w:lang w:val="en-US"/>
        </w:rPr>
      </w:pPr>
      <w:r w:rsidRPr="007C588D">
        <w:rPr>
          <w:rStyle w:val="Kommentarzeichen"/>
          <w:lang w:val="en-US"/>
        </w:rPr>
        <w:annotationRef/>
      </w:r>
      <w:r w:rsidRPr="007C588D">
        <w:rPr>
          <w:rStyle w:val="Kommentarzeichen"/>
          <w:lang w:val="en-US"/>
        </w:rPr>
        <w:annotationRef/>
      </w:r>
      <w:r w:rsidRPr="007C588D">
        <w:rPr>
          <w:lang w:val="en-US"/>
        </w:rPr>
        <w:t>Insert any potential acknowledgments here</w:t>
      </w:r>
    </w:p>
  </w:comment>
  <w:comment w:id="247" w:author="Cogitatio Press" w:date="2021-10-20T13:05:00Z" w:initials="CP">
    <w:p w14:paraId="636EF023" w14:textId="77777777" w:rsidR="000B4F86" w:rsidRPr="007C588D" w:rsidRDefault="000B4F86" w:rsidP="007C588D">
      <w:pPr>
        <w:pStyle w:val="Kommentartext"/>
        <w:rPr>
          <w:lang w:val="en-US"/>
        </w:rPr>
      </w:pPr>
      <w:r w:rsidRPr="007C588D">
        <w:rPr>
          <w:rStyle w:val="Kommentarzeichen"/>
          <w:lang w:val="en-US"/>
        </w:rPr>
        <w:annotationRef/>
      </w:r>
      <w:r w:rsidRPr="007C588D">
        <w:rPr>
          <w:lang w:val="en-US"/>
        </w:rPr>
        <w:t>Kindly confirm if the last supplementary file provided is the one we should publish alongside the article. If not, please send us an updated final version.</w:t>
      </w:r>
    </w:p>
  </w:comment>
  <w:comment w:id="248" w:author="Cogitatio" w:date="2021-10-20T13:05:00Z" w:initials="C">
    <w:p w14:paraId="4BC3BD02" w14:textId="77777777" w:rsidR="000B4F86" w:rsidRPr="007C588D" w:rsidRDefault="000B4F86" w:rsidP="007C588D">
      <w:pPr>
        <w:pStyle w:val="Kommentartext"/>
        <w:rPr>
          <w:lang w:val="en-US"/>
        </w:rPr>
      </w:pPr>
      <w:r w:rsidRPr="007C588D">
        <w:rPr>
          <w:rStyle w:val="Kommentarzeichen"/>
          <w:lang w:val="en-US"/>
        </w:rPr>
        <w:annotationRef/>
      </w:r>
      <w:r w:rsidRPr="007C588D">
        <w:rPr>
          <w:lang w:val="en-US"/>
        </w:rPr>
        <w:t>Please double-check that all works in this list are cited in the text and vice-versa</w:t>
      </w:r>
    </w:p>
    <w:p w14:paraId="2F36D782" w14:textId="77777777" w:rsidR="000B4F86" w:rsidRPr="007C588D" w:rsidRDefault="000B4F86" w:rsidP="007C588D">
      <w:pPr>
        <w:pStyle w:val="Kommentartext"/>
        <w:rPr>
          <w:lang w:val="en-US"/>
        </w:rPr>
      </w:pPr>
    </w:p>
    <w:p w14:paraId="0F53A39A" w14:textId="65F671A3" w:rsidR="000B4F86" w:rsidRPr="007C588D" w:rsidRDefault="000B4F86" w:rsidP="007C588D">
      <w:pPr>
        <w:pStyle w:val="Kommentartext"/>
        <w:rPr>
          <w:lang w:val="en-US"/>
        </w:rPr>
      </w:pPr>
      <w:r w:rsidRPr="007C588D">
        <w:rPr>
          <w:lang w:val="en-US"/>
        </w:rPr>
        <w:t>Also, make sure that all in-text citations and references strictly follow the APA guide sent attached in the acceptance email</w:t>
      </w:r>
    </w:p>
  </w:comment>
  <w:comment w:id="250" w:author="Editor" w:date="2021-10-20T13:05:00Z" w:initials="Editor">
    <w:p w14:paraId="375E8C81" w14:textId="77777777" w:rsidR="000B4F86" w:rsidRPr="007C588D" w:rsidRDefault="000B4F86" w:rsidP="007C588D">
      <w:pPr>
        <w:pStyle w:val="Kommentartext"/>
        <w:rPr>
          <w:lang w:val="en-US"/>
        </w:rPr>
      </w:pPr>
      <w:r w:rsidRPr="007C588D">
        <w:rPr>
          <w:rStyle w:val="Kommentarzeichen"/>
          <w:lang w:val="en-US"/>
        </w:rPr>
        <w:annotationRef/>
      </w:r>
      <w:r w:rsidRPr="007C588D">
        <w:rPr>
          <w:rStyle w:val="Kommentarzeichen"/>
          <w:lang w:val="en-US"/>
        </w:rPr>
        <w:annotationRef/>
      </w:r>
      <w:r w:rsidRPr="007C588D">
        <w:rPr>
          <w:lang w:val="en-US"/>
        </w:rPr>
        <w:t>Please provide us with a passport-type photo to be published in the article for each author. The photo must be colored and be at least 110 X 150 pixels</w:t>
      </w:r>
    </w:p>
  </w:comment>
  <w:comment w:id="251" w:author="Editor" w:date="2021-10-20T13:05:00Z" w:initials="Editor">
    <w:p w14:paraId="4141133F" w14:textId="77777777" w:rsidR="000B4F86" w:rsidRPr="007C588D" w:rsidRDefault="000B4F86" w:rsidP="007C588D">
      <w:pPr>
        <w:pStyle w:val="Kommentartext"/>
        <w:rPr>
          <w:lang w:val="en-US"/>
        </w:rPr>
      </w:pPr>
      <w:r w:rsidRPr="007C588D">
        <w:rPr>
          <w:rStyle w:val="Kommentarzeichen"/>
          <w:lang w:val="en-US"/>
        </w:rPr>
        <w:annotationRef/>
      </w:r>
      <w:r w:rsidRPr="007C588D">
        <w:rPr>
          <w:rStyle w:val="Kommentarzeichen"/>
          <w:lang w:val="en-US"/>
        </w:rPr>
        <w:annotationRef/>
      </w:r>
      <w:r w:rsidRPr="007C588D">
        <w:rPr>
          <w:lang w:val="en-US"/>
        </w:rPr>
        <w:t>Please insert a short biography (60 to 80 words) for each author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49A404" w15:done="0"/>
  <w15:commentEx w15:paraId="2A7A0F43" w15:done="0"/>
  <w15:commentEx w15:paraId="435C59AD" w15:done="0"/>
  <w15:commentEx w15:paraId="1E73547F" w15:done="0"/>
  <w15:commentEx w15:paraId="0E9EE563" w15:done="0"/>
  <w15:commentEx w15:paraId="3B89F528" w15:done="0"/>
  <w15:commentEx w15:paraId="792AB815" w15:done="0"/>
  <w15:commentEx w15:paraId="1672E7EF" w15:done="0"/>
  <w15:commentEx w15:paraId="284A209A" w15:done="0"/>
  <w15:commentEx w15:paraId="546B77AA" w15:done="0"/>
  <w15:commentEx w15:paraId="247EC718" w15:done="0"/>
  <w15:commentEx w15:paraId="47C9717B" w15:done="0"/>
  <w15:commentEx w15:paraId="45039D59" w15:done="0"/>
  <w15:commentEx w15:paraId="636EF023" w15:done="0"/>
  <w15:commentEx w15:paraId="0F53A39A" w15:done="0"/>
  <w15:commentEx w15:paraId="375E8C81" w15:done="0"/>
  <w15:commentEx w15:paraId="414113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9AC35" w16cex:dateUtc="2021-10-07T16:26:00Z"/>
  <w16cex:commentExtensible w16cex:durableId="2509ACC2" w16cex:dateUtc="2021-10-07T16:28:00Z"/>
  <w16cex:commentExtensible w16cex:durableId="2509ACFA" w16cex:dateUtc="2021-10-07T16: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49A404" w16cid:durableId="2509AC35"/>
  <w16cid:commentId w16cid:paraId="2A7A0F43" w16cid:durableId="2520FD22"/>
  <w16cid:commentId w16cid:paraId="435C59AD" w16cid:durableId="2520FD23"/>
  <w16cid:commentId w16cid:paraId="1E73547F" w16cid:durableId="2520FD24"/>
  <w16cid:commentId w16cid:paraId="0E9EE563" w16cid:durableId="2520FD25"/>
  <w16cid:commentId w16cid:paraId="3B89F528" w16cid:durableId="2520FD26"/>
  <w16cid:commentId w16cid:paraId="792AB815" w16cid:durableId="2509ACC2"/>
  <w16cid:commentId w16cid:paraId="1672E7EF" w16cid:durableId="2520FD28"/>
  <w16cid:commentId w16cid:paraId="284A209A" w16cid:durableId="2520FD29"/>
  <w16cid:commentId w16cid:paraId="546B77AA" w16cid:durableId="2520FD2A"/>
  <w16cid:commentId w16cid:paraId="247EC718" w16cid:durableId="2520FD2B"/>
  <w16cid:commentId w16cid:paraId="47C9717B" w16cid:durableId="2520FD2C"/>
  <w16cid:commentId w16cid:paraId="45039D59" w16cid:durableId="1EE8BD11"/>
  <w16cid:commentId w16cid:paraId="636EF023" w16cid:durableId="21CC69A3"/>
  <w16cid:commentId w16cid:paraId="0F53A39A" w16cid:durableId="2509ACFA"/>
  <w16cid:commentId w16cid:paraId="375E8C81" w16cid:durableId="228BC94F"/>
  <w16cid:commentId w16cid:paraId="4141133F" w16cid:durableId="228BC9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2CEC54" w14:textId="77777777" w:rsidR="00C912A7" w:rsidRDefault="00C912A7" w:rsidP="00675AF9">
      <w:pPr>
        <w:spacing w:after="0" w:line="240" w:lineRule="auto"/>
      </w:pPr>
      <w:r>
        <w:separator/>
      </w:r>
    </w:p>
  </w:endnote>
  <w:endnote w:type="continuationSeparator" w:id="0">
    <w:p w14:paraId="7BE422F6" w14:textId="77777777" w:rsidR="00C912A7" w:rsidRDefault="00C912A7" w:rsidP="00675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95FF9" w14:textId="2AC666E2" w:rsidR="000B4F86" w:rsidRPr="00B26D46" w:rsidRDefault="000B4F86" w:rsidP="0064153D">
    <w:pPr>
      <w:pStyle w:val="Fuzeile"/>
      <w:pBdr>
        <w:top w:val="single" w:sz="4" w:space="1" w:color="auto"/>
      </w:pBdr>
      <w:tabs>
        <w:tab w:val="clear" w:pos="4252"/>
        <w:tab w:val="clear" w:pos="8504"/>
        <w:tab w:val="right" w:pos="9497"/>
      </w:tabs>
      <w:rPr>
        <w:lang w:val="en-US"/>
      </w:rPr>
    </w:pPr>
    <w:r>
      <w:rPr>
        <w:sz w:val="18"/>
        <w:lang w:val="en-US"/>
      </w:rPr>
      <w:t>Politics and Governance</w:t>
    </w:r>
    <w:r w:rsidRPr="00D84E76">
      <w:rPr>
        <w:sz w:val="18"/>
        <w:lang w:val="en-US"/>
      </w:rPr>
      <w:t xml:space="preserve">, </w:t>
    </w:r>
    <w:r>
      <w:rPr>
        <w:sz w:val="18"/>
        <w:lang w:val="en-US"/>
      </w:rPr>
      <w:t xml:space="preserve">Year, </w:t>
    </w:r>
    <w:r w:rsidRPr="00D84E76">
      <w:rPr>
        <w:sz w:val="18"/>
        <w:lang w:val="en-US"/>
      </w:rPr>
      <w:t>Volume</w:t>
    </w:r>
    <w:r>
      <w:rPr>
        <w:sz w:val="18"/>
        <w:lang w:val="en-US"/>
      </w:rPr>
      <w:t xml:space="preserve"> X</w:t>
    </w:r>
    <w:r w:rsidRPr="00D84E76">
      <w:rPr>
        <w:sz w:val="18"/>
        <w:lang w:val="en-US"/>
      </w:rPr>
      <w:t xml:space="preserve">, Issue </w:t>
    </w:r>
    <w:r>
      <w:rPr>
        <w:sz w:val="18"/>
        <w:lang w:val="en-US"/>
      </w:rPr>
      <w:t>X</w:t>
    </w:r>
    <w:r w:rsidRPr="00D84E76">
      <w:rPr>
        <w:sz w:val="18"/>
        <w:lang w:val="en-US"/>
      </w:rPr>
      <w:t xml:space="preserve">, Pages </w:t>
    </w:r>
    <w:r>
      <w:rPr>
        <w:sz w:val="18"/>
        <w:lang w:val="en-US"/>
      </w:rPr>
      <w:t>X</w:t>
    </w:r>
    <w:r w:rsidRPr="00D84E76">
      <w:rPr>
        <w:sz w:val="18"/>
        <w:lang w:val="en-US"/>
      </w:rPr>
      <w:t>–</w:t>
    </w:r>
    <w:r>
      <w:rPr>
        <w:sz w:val="18"/>
        <w:lang w:val="en-US"/>
      </w:rPr>
      <w:t>X</w:t>
    </w:r>
    <w:r>
      <w:rPr>
        <w:sz w:val="18"/>
        <w:lang w:val="en-US"/>
      </w:rPr>
      <w:tab/>
    </w:r>
    <w:r w:rsidRPr="00D84E76">
      <w:rPr>
        <w:sz w:val="18"/>
        <w:lang w:val="en-US"/>
      </w:rPr>
      <w:fldChar w:fldCharType="begin"/>
    </w:r>
    <w:r w:rsidRPr="00D84E76">
      <w:rPr>
        <w:sz w:val="18"/>
        <w:lang w:val="en-US"/>
      </w:rPr>
      <w:instrText>PAGE   \* MERGEFORMAT</w:instrText>
    </w:r>
    <w:r w:rsidRPr="00D84E76">
      <w:rPr>
        <w:sz w:val="18"/>
        <w:lang w:val="en-US"/>
      </w:rPr>
      <w:fldChar w:fldCharType="separate"/>
    </w:r>
    <w:r w:rsidR="009A5D48">
      <w:rPr>
        <w:noProof/>
        <w:sz w:val="18"/>
        <w:lang w:val="en-US"/>
      </w:rPr>
      <w:t>12</w:t>
    </w:r>
    <w:r w:rsidRPr="00D84E76">
      <w:rPr>
        <w:sz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710B9" w14:textId="77777777" w:rsidR="000B4F86" w:rsidRPr="009946EC" w:rsidRDefault="000B4F86" w:rsidP="009946EC">
    <w:pPr>
      <w:pStyle w:val="Fuzeile"/>
      <w:pBdr>
        <w:top w:val="single" w:sz="4" w:space="1" w:color="auto"/>
      </w:pBdr>
      <w:jc w:val="right"/>
      <w:rPr>
        <w:sz w:val="18"/>
      </w:rPr>
    </w:pPr>
    <w:r w:rsidRPr="009946EC">
      <w:rPr>
        <w:sz w:val="18"/>
      </w:rPr>
      <w:fldChar w:fldCharType="begin"/>
    </w:r>
    <w:r w:rsidRPr="009946EC">
      <w:rPr>
        <w:sz w:val="18"/>
      </w:rPr>
      <w:instrText>PAGE   \* MERGEFORMAT</w:instrText>
    </w:r>
    <w:r w:rsidRPr="009946EC">
      <w:rPr>
        <w:sz w:val="18"/>
      </w:rPr>
      <w:fldChar w:fldCharType="separate"/>
    </w:r>
    <w:r>
      <w:rPr>
        <w:noProof/>
        <w:sz w:val="18"/>
      </w:rPr>
      <w:t>1</w:t>
    </w:r>
    <w:r w:rsidRPr="009946EC">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4F65CB" w14:textId="77777777" w:rsidR="00C912A7" w:rsidRDefault="00C912A7" w:rsidP="00675AF9">
      <w:pPr>
        <w:spacing w:after="0" w:line="240" w:lineRule="auto"/>
      </w:pPr>
      <w:r>
        <w:separator/>
      </w:r>
    </w:p>
  </w:footnote>
  <w:footnote w:type="continuationSeparator" w:id="0">
    <w:p w14:paraId="70FDCA4A" w14:textId="77777777" w:rsidR="00C912A7" w:rsidRDefault="00C912A7" w:rsidP="00675A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7B779" w14:textId="77777777" w:rsidR="000B4F86" w:rsidRDefault="000B4F86" w:rsidP="00CC0D43">
    <w:pPr>
      <w:pStyle w:val="Kopfzeile"/>
      <w:pBdr>
        <w:bottom w:val="single" w:sz="4" w:space="1" w:color="auto"/>
      </w:pBdr>
    </w:pPr>
    <w:r>
      <w:rPr>
        <w:noProof/>
        <w:lang w:val="de-DE" w:eastAsia="de-DE"/>
      </w:rPr>
      <w:drawing>
        <wp:inline distT="0" distB="0" distL="0" distR="0" wp14:anchorId="3CF676AD" wp14:editId="5633A0A4">
          <wp:extent cx="1076325" cy="219075"/>
          <wp:effectExtent l="0" t="0" r="0" b="0"/>
          <wp:docPr id="1" name="Picture 1" descr="cogitatio-ver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itatio-version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2190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16C99" w14:textId="77777777" w:rsidR="000B4F86" w:rsidRDefault="000B4F86" w:rsidP="00D84E76">
    <w:pPr>
      <w:pStyle w:val="Kopfzeile"/>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C708B"/>
    <w:multiLevelType w:val="hybridMultilevel"/>
    <w:tmpl w:val="BC2ED2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ED77D02"/>
    <w:multiLevelType w:val="hybridMultilevel"/>
    <w:tmpl w:val="F3824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1139B"/>
    <w:multiLevelType w:val="hybridMultilevel"/>
    <w:tmpl w:val="951AA054"/>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D55747A"/>
    <w:multiLevelType w:val="hybridMultilevel"/>
    <w:tmpl w:val="9D4271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F2C0C96"/>
    <w:multiLevelType w:val="hybridMultilevel"/>
    <w:tmpl w:val="1EBEE9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9CA7810"/>
    <w:multiLevelType w:val="hybridMultilevel"/>
    <w:tmpl w:val="CCBCFBB4"/>
    <w:lvl w:ilvl="0" w:tplc="F64E8ED0">
      <w:start w:val="1"/>
      <w:numFmt w:val="bullet"/>
      <w:lvlText w:val=""/>
      <w:lvlJc w:val="left"/>
      <w:pPr>
        <w:ind w:left="720" w:hanging="360"/>
      </w:pPr>
      <w:rPr>
        <w:rFonts w:ascii="Wingdings" w:hAnsi="Wingdings" w:hint="default"/>
        <w:color w:val="FF000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307D643D"/>
    <w:multiLevelType w:val="hybridMultilevel"/>
    <w:tmpl w:val="A592541C"/>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396518F1"/>
    <w:multiLevelType w:val="hybridMultilevel"/>
    <w:tmpl w:val="139CBEA6"/>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452A2D61"/>
    <w:multiLevelType w:val="hybridMultilevel"/>
    <w:tmpl w:val="4B926E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4936550F"/>
    <w:multiLevelType w:val="hybridMultilevel"/>
    <w:tmpl w:val="C3B21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11073E"/>
    <w:multiLevelType w:val="hybridMultilevel"/>
    <w:tmpl w:val="F48E73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3536D91"/>
    <w:multiLevelType w:val="hybridMultilevel"/>
    <w:tmpl w:val="919A562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5D9C6D0E"/>
    <w:multiLevelType w:val="hybridMultilevel"/>
    <w:tmpl w:val="FF1217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18F72CD"/>
    <w:multiLevelType w:val="hybridMultilevel"/>
    <w:tmpl w:val="B32E7616"/>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6B9A53F4"/>
    <w:multiLevelType w:val="hybridMultilevel"/>
    <w:tmpl w:val="2176148A"/>
    <w:lvl w:ilvl="0" w:tplc="1DE2AC20">
      <w:start w:val="1"/>
      <w:numFmt w:val="bullet"/>
      <w:lvlText w:val=""/>
      <w:lvlJc w:val="left"/>
      <w:pPr>
        <w:ind w:left="720" w:hanging="360"/>
      </w:pPr>
      <w:rPr>
        <w:rFonts w:ascii="Wingdings" w:hAnsi="Wingdings" w:hint="default"/>
        <w:color w:val="00B05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8"/>
  </w:num>
  <w:num w:numId="4">
    <w:abstractNumId w:val="7"/>
  </w:num>
  <w:num w:numId="5">
    <w:abstractNumId w:val="2"/>
  </w:num>
  <w:num w:numId="6">
    <w:abstractNumId w:val="6"/>
  </w:num>
  <w:num w:numId="7">
    <w:abstractNumId w:val="9"/>
  </w:num>
  <w:num w:numId="8">
    <w:abstractNumId w:val="0"/>
  </w:num>
  <w:num w:numId="9">
    <w:abstractNumId w:val="11"/>
  </w:num>
  <w:num w:numId="10">
    <w:abstractNumId w:val="5"/>
  </w:num>
  <w:num w:numId="11">
    <w:abstractNumId w:val="14"/>
  </w:num>
  <w:num w:numId="12">
    <w:abstractNumId w:val="12"/>
  </w:num>
  <w:num w:numId="13">
    <w:abstractNumId w:val="10"/>
  </w:num>
  <w:num w:numId="14">
    <w:abstractNumId w:val="1"/>
  </w:num>
  <w:num w:numId="1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gitatio">
    <w15:presenceInfo w15:providerId="None" w15:userId="Cogitat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consecutiveHyphenLimit w:val="3"/>
  <w:hyphenationZone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F88"/>
    <w:rsid w:val="00005862"/>
    <w:rsid w:val="00007D1B"/>
    <w:rsid w:val="00010617"/>
    <w:rsid w:val="0001167D"/>
    <w:rsid w:val="00011B22"/>
    <w:rsid w:val="000129A6"/>
    <w:rsid w:val="00012A01"/>
    <w:rsid w:val="00013D14"/>
    <w:rsid w:val="00017D89"/>
    <w:rsid w:val="00021BFF"/>
    <w:rsid w:val="00024341"/>
    <w:rsid w:val="00025B6E"/>
    <w:rsid w:val="000309ED"/>
    <w:rsid w:val="00033892"/>
    <w:rsid w:val="00033D78"/>
    <w:rsid w:val="0003779A"/>
    <w:rsid w:val="00037F16"/>
    <w:rsid w:val="00037F9A"/>
    <w:rsid w:val="00042904"/>
    <w:rsid w:val="000449BB"/>
    <w:rsid w:val="000518BF"/>
    <w:rsid w:val="00051A1B"/>
    <w:rsid w:val="0005513D"/>
    <w:rsid w:val="00057E4D"/>
    <w:rsid w:val="00061E08"/>
    <w:rsid w:val="00062E48"/>
    <w:rsid w:val="000660FE"/>
    <w:rsid w:val="00067DE1"/>
    <w:rsid w:val="000742E9"/>
    <w:rsid w:val="000743EF"/>
    <w:rsid w:val="000756C9"/>
    <w:rsid w:val="00080D7A"/>
    <w:rsid w:val="00087902"/>
    <w:rsid w:val="000901E1"/>
    <w:rsid w:val="00091508"/>
    <w:rsid w:val="00091B45"/>
    <w:rsid w:val="00091E38"/>
    <w:rsid w:val="000A07F3"/>
    <w:rsid w:val="000A0D2D"/>
    <w:rsid w:val="000A1A9E"/>
    <w:rsid w:val="000A37EE"/>
    <w:rsid w:val="000A699E"/>
    <w:rsid w:val="000A6F49"/>
    <w:rsid w:val="000B3E98"/>
    <w:rsid w:val="000B4F86"/>
    <w:rsid w:val="000B64A4"/>
    <w:rsid w:val="000C180D"/>
    <w:rsid w:val="000C4998"/>
    <w:rsid w:val="000C6BB4"/>
    <w:rsid w:val="000C6CB3"/>
    <w:rsid w:val="000C73E0"/>
    <w:rsid w:val="000D2A4F"/>
    <w:rsid w:val="000D2B48"/>
    <w:rsid w:val="000D31D6"/>
    <w:rsid w:val="000D33C2"/>
    <w:rsid w:val="000D4F85"/>
    <w:rsid w:val="000E12A3"/>
    <w:rsid w:val="000E1CB6"/>
    <w:rsid w:val="000F5357"/>
    <w:rsid w:val="000F5F19"/>
    <w:rsid w:val="000F68C2"/>
    <w:rsid w:val="000F6E98"/>
    <w:rsid w:val="00101DF3"/>
    <w:rsid w:val="00102BB5"/>
    <w:rsid w:val="0010619A"/>
    <w:rsid w:val="001103D6"/>
    <w:rsid w:val="0011405F"/>
    <w:rsid w:val="00121DE6"/>
    <w:rsid w:val="00122957"/>
    <w:rsid w:val="001316D7"/>
    <w:rsid w:val="00135B72"/>
    <w:rsid w:val="001455D2"/>
    <w:rsid w:val="00150107"/>
    <w:rsid w:val="001507E1"/>
    <w:rsid w:val="00152B02"/>
    <w:rsid w:val="00155AF8"/>
    <w:rsid w:val="001608EA"/>
    <w:rsid w:val="00160C9A"/>
    <w:rsid w:val="0016126B"/>
    <w:rsid w:val="001637C8"/>
    <w:rsid w:val="001665A9"/>
    <w:rsid w:val="00170723"/>
    <w:rsid w:val="00172ECB"/>
    <w:rsid w:val="00173980"/>
    <w:rsid w:val="001753DC"/>
    <w:rsid w:val="0017781E"/>
    <w:rsid w:val="00192657"/>
    <w:rsid w:val="00193E2A"/>
    <w:rsid w:val="00193FA2"/>
    <w:rsid w:val="00194DC3"/>
    <w:rsid w:val="001957F4"/>
    <w:rsid w:val="0019666F"/>
    <w:rsid w:val="001A0796"/>
    <w:rsid w:val="001A0BC1"/>
    <w:rsid w:val="001A4C3B"/>
    <w:rsid w:val="001B065D"/>
    <w:rsid w:val="001B1E72"/>
    <w:rsid w:val="001B53FB"/>
    <w:rsid w:val="001C0E97"/>
    <w:rsid w:val="001C2021"/>
    <w:rsid w:val="001C20F8"/>
    <w:rsid w:val="001C490E"/>
    <w:rsid w:val="001D4988"/>
    <w:rsid w:val="001D7C47"/>
    <w:rsid w:val="001E08A5"/>
    <w:rsid w:val="001E1C36"/>
    <w:rsid w:val="001E4A3A"/>
    <w:rsid w:val="001F014E"/>
    <w:rsid w:val="001F0999"/>
    <w:rsid w:val="001F26CD"/>
    <w:rsid w:val="001F29C2"/>
    <w:rsid w:val="001F62D8"/>
    <w:rsid w:val="00202163"/>
    <w:rsid w:val="0021323F"/>
    <w:rsid w:val="0021355D"/>
    <w:rsid w:val="00213604"/>
    <w:rsid w:val="002136F4"/>
    <w:rsid w:val="002140DD"/>
    <w:rsid w:val="00214D89"/>
    <w:rsid w:val="00215B71"/>
    <w:rsid w:val="00216716"/>
    <w:rsid w:val="00217A3A"/>
    <w:rsid w:val="002212F7"/>
    <w:rsid w:val="002255C6"/>
    <w:rsid w:val="00227A93"/>
    <w:rsid w:val="00231C69"/>
    <w:rsid w:val="002354AA"/>
    <w:rsid w:val="00235F4B"/>
    <w:rsid w:val="002447F1"/>
    <w:rsid w:val="00246675"/>
    <w:rsid w:val="00247634"/>
    <w:rsid w:val="002509E5"/>
    <w:rsid w:val="002528C1"/>
    <w:rsid w:val="00252B3F"/>
    <w:rsid w:val="00255DEC"/>
    <w:rsid w:val="00256416"/>
    <w:rsid w:val="0025727A"/>
    <w:rsid w:val="00261290"/>
    <w:rsid w:val="00261C76"/>
    <w:rsid w:val="00261DD5"/>
    <w:rsid w:val="00261E97"/>
    <w:rsid w:val="00262EBF"/>
    <w:rsid w:val="00270786"/>
    <w:rsid w:val="00273E50"/>
    <w:rsid w:val="002762DB"/>
    <w:rsid w:val="00290453"/>
    <w:rsid w:val="00290D3B"/>
    <w:rsid w:val="0029563D"/>
    <w:rsid w:val="002A0591"/>
    <w:rsid w:val="002A4982"/>
    <w:rsid w:val="002A76D3"/>
    <w:rsid w:val="002B045F"/>
    <w:rsid w:val="002B0663"/>
    <w:rsid w:val="002B24F8"/>
    <w:rsid w:val="002B2795"/>
    <w:rsid w:val="002B481C"/>
    <w:rsid w:val="002C1B7F"/>
    <w:rsid w:val="002C2BA1"/>
    <w:rsid w:val="002C5D54"/>
    <w:rsid w:val="002C72A4"/>
    <w:rsid w:val="002C7827"/>
    <w:rsid w:val="002D2AC3"/>
    <w:rsid w:val="002D4867"/>
    <w:rsid w:val="002D6AE3"/>
    <w:rsid w:val="002D7F75"/>
    <w:rsid w:val="002E4BD3"/>
    <w:rsid w:val="002E5018"/>
    <w:rsid w:val="002E534C"/>
    <w:rsid w:val="002E568F"/>
    <w:rsid w:val="002E7307"/>
    <w:rsid w:val="002F0A2C"/>
    <w:rsid w:val="002F32B5"/>
    <w:rsid w:val="002F380D"/>
    <w:rsid w:val="002F3D47"/>
    <w:rsid w:val="002F5BBE"/>
    <w:rsid w:val="00301766"/>
    <w:rsid w:val="00303CB1"/>
    <w:rsid w:val="003047D1"/>
    <w:rsid w:val="00306893"/>
    <w:rsid w:val="003076C0"/>
    <w:rsid w:val="003155E3"/>
    <w:rsid w:val="00316DAC"/>
    <w:rsid w:val="00317A71"/>
    <w:rsid w:val="00321E96"/>
    <w:rsid w:val="00322DEE"/>
    <w:rsid w:val="0032303F"/>
    <w:rsid w:val="0032361F"/>
    <w:rsid w:val="00323B59"/>
    <w:rsid w:val="0032464D"/>
    <w:rsid w:val="0032673F"/>
    <w:rsid w:val="00326BCB"/>
    <w:rsid w:val="003275B8"/>
    <w:rsid w:val="00330CA0"/>
    <w:rsid w:val="00331D26"/>
    <w:rsid w:val="003352DA"/>
    <w:rsid w:val="003361B0"/>
    <w:rsid w:val="003404B4"/>
    <w:rsid w:val="00340C32"/>
    <w:rsid w:val="0034145D"/>
    <w:rsid w:val="003436E1"/>
    <w:rsid w:val="00343975"/>
    <w:rsid w:val="003443B2"/>
    <w:rsid w:val="00347AD4"/>
    <w:rsid w:val="00347B58"/>
    <w:rsid w:val="00347E88"/>
    <w:rsid w:val="003521FF"/>
    <w:rsid w:val="00352816"/>
    <w:rsid w:val="003537C5"/>
    <w:rsid w:val="0035437B"/>
    <w:rsid w:val="00355A52"/>
    <w:rsid w:val="0035623F"/>
    <w:rsid w:val="00357C26"/>
    <w:rsid w:val="0036079B"/>
    <w:rsid w:val="003607B9"/>
    <w:rsid w:val="0036492C"/>
    <w:rsid w:val="00365384"/>
    <w:rsid w:val="003657FF"/>
    <w:rsid w:val="00367B7C"/>
    <w:rsid w:val="00373035"/>
    <w:rsid w:val="00375ACA"/>
    <w:rsid w:val="00375E9C"/>
    <w:rsid w:val="003770F7"/>
    <w:rsid w:val="00377799"/>
    <w:rsid w:val="0037798B"/>
    <w:rsid w:val="00377EE4"/>
    <w:rsid w:val="00385FC3"/>
    <w:rsid w:val="00386C03"/>
    <w:rsid w:val="0039136B"/>
    <w:rsid w:val="00394B13"/>
    <w:rsid w:val="00395D8C"/>
    <w:rsid w:val="0039691C"/>
    <w:rsid w:val="003A050C"/>
    <w:rsid w:val="003A227C"/>
    <w:rsid w:val="003A248E"/>
    <w:rsid w:val="003A3F22"/>
    <w:rsid w:val="003A753F"/>
    <w:rsid w:val="003B0F21"/>
    <w:rsid w:val="003B13B1"/>
    <w:rsid w:val="003B2CE1"/>
    <w:rsid w:val="003B4071"/>
    <w:rsid w:val="003C2342"/>
    <w:rsid w:val="003C3069"/>
    <w:rsid w:val="003C5444"/>
    <w:rsid w:val="003C6B0D"/>
    <w:rsid w:val="003C7B06"/>
    <w:rsid w:val="003C7D64"/>
    <w:rsid w:val="003D016B"/>
    <w:rsid w:val="003D5D02"/>
    <w:rsid w:val="003D789D"/>
    <w:rsid w:val="003D7D1A"/>
    <w:rsid w:val="003E2D9C"/>
    <w:rsid w:val="003E4EAB"/>
    <w:rsid w:val="003E7EDC"/>
    <w:rsid w:val="003F19E3"/>
    <w:rsid w:val="003F214C"/>
    <w:rsid w:val="003F758C"/>
    <w:rsid w:val="003F7897"/>
    <w:rsid w:val="0040202D"/>
    <w:rsid w:val="00404FC8"/>
    <w:rsid w:val="00407414"/>
    <w:rsid w:val="004100E3"/>
    <w:rsid w:val="004154F4"/>
    <w:rsid w:val="00421067"/>
    <w:rsid w:val="00421BED"/>
    <w:rsid w:val="00424129"/>
    <w:rsid w:val="00427BDC"/>
    <w:rsid w:val="0043153D"/>
    <w:rsid w:val="00431C33"/>
    <w:rsid w:val="00440CA8"/>
    <w:rsid w:val="00441C3A"/>
    <w:rsid w:val="00450389"/>
    <w:rsid w:val="004514FD"/>
    <w:rsid w:val="00451F95"/>
    <w:rsid w:val="00457108"/>
    <w:rsid w:val="004579E5"/>
    <w:rsid w:val="00460218"/>
    <w:rsid w:val="004619B9"/>
    <w:rsid w:val="00464155"/>
    <w:rsid w:val="004709BE"/>
    <w:rsid w:val="00470FA9"/>
    <w:rsid w:val="00472475"/>
    <w:rsid w:val="00476700"/>
    <w:rsid w:val="00481B0D"/>
    <w:rsid w:val="00482C41"/>
    <w:rsid w:val="004836FE"/>
    <w:rsid w:val="00486527"/>
    <w:rsid w:val="00486D55"/>
    <w:rsid w:val="00490F14"/>
    <w:rsid w:val="00491C74"/>
    <w:rsid w:val="00492F97"/>
    <w:rsid w:val="0049509D"/>
    <w:rsid w:val="00495CA9"/>
    <w:rsid w:val="004A01A1"/>
    <w:rsid w:val="004A0703"/>
    <w:rsid w:val="004A21DD"/>
    <w:rsid w:val="004A4DF3"/>
    <w:rsid w:val="004A522C"/>
    <w:rsid w:val="004A5839"/>
    <w:rsid w:val="004B48DA"/>
    <w:rsid w:val="004B5181"/>
    <w:rsid w:val="004C1351"/>
    <w:rsid w:val="004C26E8"/>
    <w:rsid w:val="004C2D3C"/>
    <w:rsid w:val="004C3F7E"/>
    <w:rsid w:val="004C505A"/>
    <w:rsid w:val="004C779B"/>
    <w:rsid w:val="004D1A97"/>
    <w:rsid w:val="004D2367"/>
    <w:rsid w:val="004D52F5"/>
    <w:rsid w:val="004D5E50"/>
    <w:rsid w:val="004D7C9D"/>
    <w:rsid w:val="004E0310"/>
    <w:rsid w:val="004E3FC8"/>
    <w:rsid w:val="004F022B"/>
    <w:rsid w:val="004F1D57"/>
    <w:rsid w:val="004F49CC"/>
    <w:rsid w:val="004F4B50"/>
    <w:rsid w:val="004F646E"/>
    <w:rsid w:val="005003CE"/>
    <w:rsid w:val="005016A5"/>
    <w:rsid w:val="00501BC2"/>
    <w:rsid w:val="005025AC"/>
    <w:rsid w:val="0050284E"/>
    <w:rsid w:val="0050414F"/>
    <w:rsid w:val="00504392"/>
    <w:rsid w:val="005044C1"/>
    <w:rsid w:val="0050761C"/>
    <w:rsid w:val="005102DE"/>
    <w:rsid w:val="005121FB"/>
    <w:rsid w:val="00512683"/>
    <w:rsid w:val="005214DD"/>
    <w:rsid w:val="0052271A"/>
    <w:rsid w:val="00525614"/>
    <w:rsid w:val="00532D33"/>
    <w:rsid w:val="00534561"/>
    <w:rsid w:val="00537EA2"/>
    <w:rsid w:val="0054042E"/>
    <w:rsid w:val="0054065E"/>
    <w:rsid w:val="00542614"/>
    <w:rsid w:val="00542692"/>
    <w:rsid w:val="00546B78"/>
    <w:rsid w:val="0055173C"/>
    <w:rsid w:val="00552F8E"/>
    <w:rsid w:val="00553EFA"/>
    <w:rsid w:val="00554E27"/>
    <w:rsid w:val="00556793"/>
    <w:rsid w:val="005569BE"/>
    <w:rsid w:val="005578EA"/>
    <w:rsid w:val="00560269"/>
    <w:rsid w:val="00560C2C"/>
    <w:rsid w:val="00560DAD"/>
    <w:rsid w:val="005638E7"/>
    <w:rsid w:val="00564D2E"/>
    <w:rsid w:val="00567B1E"/>
    <w:rsid w:val="00571BBD"/>
    <w:rsid w:val="0057200D"/>
    <w:rsid w:val="005725E5"/>
    <w:rsid w:val="005728AF"/>
    <w:rsid w:val="0057384D"/>
    <w:rsid w:val="005746CF"/>
    <w:rsid w:val="0057716F"/>
    <w:rsid w:val="0058058B"/>
    <w:rsid w:val="00581385"/>
    <w:rsid w:val="00582374"/>
    <w:rsid w:val="00582BDC"/>
    <w:rsid w:val="00584446"/>
    <w:rsid w:val="00585E81"/>
    <w:rsid w:val="00587527"/>
    <w:rsid w:val="00590D61"/>
    <w:rsid w:val="005970EE"/>
    <w:rsid w:val="00597BF3"/>
    <w:rsid w:val="005A437F"/>
    <w:rsid w:val="005A58D8"/>
    <w:rsid w:val="005A7F70"/>
    <w:rsid w:val="005B31BD"/>
    <w:rsid w:val="005B48BF"/>
    <w:rsid w:val="005B5BD1"/>
    <w:rsid w:val="005B64C1"/>
    <w:rsid w:val="005B7EC7"/>
    <w:rsid w:val="005C1430"/>
    <w:rsid w:val="005C5854"/>
    <w:rsid w:val="005C7B9B"/>
    <w:rsid w:val="005C7E87"/>
    <w:rsid w:val="005D43D0"/>
    <w:rsid w:val="005D4A7B"/>
    <w:rsid w:val="005D4DA5"/>
    <w:rsid w:val="005D593A"/>
    <w:rsid w:val="005E3248"/>
    <w:rsid w:val="005E5C2B"/>
    <w:rsid w:val="005F0AB9"/>
    <w:rsid w:val="005F7FE3"/>
    <w:rsid w:val="0060177D"/>
    <w:rsid w:val="00601A09"/>
    <w:rsid w:val="00603552"/>
    <w:rsid w:val="0060553C"/>
    <w:rsid w:val="00607330"/>
    <w:rsid w:val="006076B2"/>
    <w:rsid w:val="00610C6E"/>
    <w:rsid w:val="00613CE6"/>
    <w:rsid w:val="00615977"/>
    <w:rsid w:val="006176E5"/>
    <w:rsid w:val="0061795C"/>
    <w:rsid w:val="0062037D"/>
    <w:rsid w:val="00620833"/>
    <w:rsid w:val="0062107F"/>
    <w:rsid w:val="0062357B"/>
    <w:rsid w:val="00625CE8"/>
    <w:rsid w:val="00630732"/>
    <w:rsid w:val="00632089"/>
    <w:rsid w:val="0063237A"/>
    <w:rsid w:val="00634B26"/>
    <w:rsid w:val="0064153D"/>
    <w:rsid w:val="00645246"/>
    <w:rsid w:val="00645A19"/>
    <w:rsid w:val="0064749A"/>
    <w:rsid w:val="00652588"/>
    <w:rsid w:val="00652FD3"/>
    <w:rsid w:val="006547B2"/>
    <w:rsid w:val="006618F2"/>
    <w:rsid w:val="006628FE"/>
    <w:rsid w:val="00664985"/>
    <w:rsid w:val="0067013A"/>
    <w:rsid w:val="00670E53"/>
    <w:rsid w:val="00674C78"/>
    <w:rsid w:val="00675AF9"/>
    <w:rsid w:val="006779A4"/>
    <w:rsid w:val="00680A9A"/>
    <w:rsid w:val="006816B5"/>
    <w:rsid w:val="006961DA"/>
    <w:rsid w:val="00697553"/>
    <w:rsid w:val="006A096C"/>
    <w:rsid w:val="006A1C16"/>
    <w:rsid w:val="006A2AF4"/>
    <w:rsid w:val="006A3F90"/>
    <w:rsid w:val="006A4731"/>
    <w:rsid w:val="006A5C95"/>
    <w:rsid w:val="006B3083"/>
    <w:rsid w:val="006B4A79"/>
    <w:rsid w:val="006B4C5B"/>
    <w:rsid w:val="006B7B55"/>
    <w:rsid w:val="006C756B"/>
    <w:rsid w:val="006C78CD"/>
    <w:rsid w:val="006E0B8C"/>
    <w:rsid w:val="006E17DF"/>
    <w:rsid w:val="006E61A0"/>
    <w:rsid w:val="006E7845"/>
    <w:rsid w:val="006F10F9"/>
    <w:rsid w:val="006F170E"/>
    <w:rsid w:val="006F47A0"/>
    <w:rsid w:val="006F47EB"/>
    <w:rsid w:val="00701E9C"/>
    <w:rsid w:val="00702831"/>
    <w:rsid w:val="00702B20"/>
    <w:rsid w:val="00702D9C"/>
    <w:rsid w:val="0070303C"/>
    <w:rsid w:val="00712247"/>
    <w:rsid w:val="00713E6A"/>
    <w:rsid w:val="00715EFA"/>
    <w:rsid w:val="007162A6"/>
    <w:rsid w:val="007201C2"/>
    <w:rsid w:val="00725938"/>
    <w:rsid w:val="007319FF"/>
    <w:rsid w:val="007344BF"/>
    <w:rsid w:val="00734785"/>
    <w:rsid w:val="00740D82"/>
    <w:rsid w:val="00744334"/>
    <w:rsid w:val="00746071"/>
    <w:rsid w:val="0075007C"/>
    <w:rsid w:val="00756FF3"/>
    <w:rsid w:val="00757D75"/>
    <w:rsid w:val="00760074"/>
    <w:rsid w:val="00762100"/>
    <w:rsid w:val="00764A24"/>
    <w:rsid w:val="0076658E"/>
    <w:rsid w:val="007665F7"/>
    <w:rsid w:val="00767723"/>
    <w:rsid w:val="00767CDD"/>
    <w:rsid w:val="00770F88"/>
    <w:rsid w:val="00775040"/>
    <w:rsid w:val="00776AA0"/>
    <w:rsid w:val="00777349"/>
    <w:rsid w:val="007819F4"/>
    <w:rsid w:val="007829CA"/>
    <w:rsid w:val="00785BA6"/>
    <w:rsid w:val="007868AA"/>
    <w:rsid w:val="00786D20"/>
    <w:rsid w:val="007946F6"/>
    <w:rsid w:val="00795891"/>
    <w:rsid w:val="00795C68"/>
    <w:rsid w:val="00795D0B"/>
    <w:rsid w:val="007972D3"/>
    <w:rsid w:val="007A17F8"/>
    <w:rsid w:val="007A7C92"/>
    <w:rsid w:val="007A7CBA"/>
    <w:rsid w:val="007B64DD"/>
    <w:rsid w:val="007C1927"/>
    <w:rsid w:val="007C588D"/>
    <w:rsid w:val="007D0F40"/>
    <w:rsid w:val="007D1662"/>
    <w:rsid w:val="007D1D8F"/>
    <w:rsid w:val="007D3CF4"/>
    <w:rsid w:val="007D4B5E"/>
    <w:rsid w:val="007D6C1B"/>
    <w:rsid w:val="007D7C37"/>
    <w:rsid w:val="007E046E"/>
    <w:rsid w:val="007E686B"/>
    <w:rsid w:val="007F21B5"/>
    <w:rsid w:val="007F3308"/>
    <w:rsid w:val="007F4E91"/>
    <w:rsid w:val="00805BA4"/>
    <w:rsid w:val="008073B7"/>
    <w:rsid w:val="008074B6"/>
    <w:rsid w:val="00813020"/>
    <w:rsid w:val="008134E1"/>
    <w:rsid w:val="00813720"/>
    <w:rsid w:val="00814088"/>
    <w:rsid w:val="00814738"/>
    <w:rsid w:val="00820AF0"/>
    <w:rsid w:val="00821606"/>
    <w:rsid w:val="008216DF"/>
    <w:rsid w:val="00821ABB"/>
    <w:rsid w:val="00821EFA"/>
    <w:rsid w:val="0082263F"/>
    <w:rsid w:val="008238BA"/>
    <w:rsid w:val="008274D3"/>
    <w:rsid w:val="00831005"/>
    <w:rsid w:val="00832CA1"/>
    <w:rsid w:val="00834699"/>
    <w:rsid w:val="00837500"/>
    <w:rsid w:val="00840DDB"/>
    <w:rsid w:val="0084217D"/>
    <w:rsid w:val="00843747"/>
    <w:rsid w:val="00843B05"/>
    <w:rsid w:val="00846A63"/>
    <w:rsid w:val="00852435"/>
    <w:rsid w:val="00856614"/>
    <w:rsid w:val="008632E8"/>
    <w:rsid w:val="00864B5C"/>
    <w:rsid w:val="00865BDE"/>
    <w:rsid w:val="00866DFA"/>
    <w:rsid w:val="00867850"/>
    <w:rsid w:val="00871739"/>
    <w:rsid w:val="00872B05"/>
    <w:rsid w:val="00872D2B"/>
    <w:rsid w:val="008739EB"/>
    <w:rsid w:val="00876536"/>
    <w:rsid w:val="00877AE1"/>
    <w:rsid w:val="008801A7"/>
    <w:rsid w:val="00880B6E"/>
    <w:rsid w:val="0088274B"/>
    <w:rsid w:val="008828BA"/>
    <w:rsid w:val="0088478C"/>
    <w:rsid w:val="00884891"/>
    <w:rsid w:val="008873E6"/>
    <w:rsid w:val="00891D4F"/>
    <w:rsid w:val="00893C5E"/>
    <w:rsid w:val="00894C38"/>
    <w:rsid w:val="008951BA"/>
    <w:rsid w:val="00895437"/>
    <w:rsid w:val="00897810"/>
    <w:rsid w:val="008A253C"/>
    <w:rsid w:val="008A6FB2"/>
    <w:rsid w:val="008B08D0"/>
    <w:rsid w:val="008C4CB2"/>
    <w:rsid w:val="008D24C1"/>
    <w:rsid w:val="008D2C53"/>
    <w:rsid w:val="008D6558"/>
    <w:rsid w:val="008D77CF"/>
    <w:rsid w:val="008E0FB7"/>
    <w:rsid w:val="008E2E11"/>
    <w:rsid w:val="008E31D7"/>
    <w:rsid w:val="008E3614"/>
    <w:rsid w:val="008E5FF2"/>
    <w:rsid w:val="008E6D7B"/>
    <w:rsid w:val="008E75D4"/>
    <w:rsid w:val="008F5906"/>
    <w:rsid w:val="00900B9E"/>
    <w:rsid w:val="00900F1C"/>
    <w:rsid w:val="009018DD"/>
    <w:rsid w:val="009019A4"/>
    <w:rsid w:val="00903450"/>
    <w:rsid w:val="00904B74"/>
    <w:rsid w:val="009067AC"/>
    <w:rsid w:val="00910D21"/>
    <w:rsid w:val="00912142"/>
    <w:rsid w:val="0091230B"/>
    <w:rsid w:val="009128DA"/>
    <w:rsid w:val="00914968"/>
    <w:rsid w:val="00917CBB"/>
    <w:rsid w:val="00917E73"/>
    <w:rsid w:val="00917EB5"/>
    <w:rsid w:val="00924167"/>
    <w:rsid w:val="00924BC5"/>
    <w:rsid w:val="00926A1D"/>
    <w:rsid w:val="00927CA5"/>
    <w:rsid w:val="009315E0"/>
    <w:rsid w:val="00933399"/>
    <w:rsid w:val="00936944"/>
    <w:rsid w:val="00936E5D"/>
    <w:rsid w:val="0093719C"/>
    <w:rsid w:val="00941197"/>
    <w:rsid w:val="00942E8A"/>
    <w:rsid w:val="009449C8"/>
    <w:rsid w:val="00947C21"/>
    <w:rsid w:val="00954DDD"/>
    <w:rsid w:val="00957ED1"/>
    <w:rsid w:val="00960792"/>
    <w:rsid w:val="009623D0"/>
    <w:rsid w:val="0096361F"/>
    <w:rsid w:val="00963D1C"/>
    <w:rsid w:val="00965014"/>
    <w:rsid w:val="0097000C"/>
    <w:rsid w:val="00971C69"/>
    <w:rsid w:val="00972126"/>
    <w:rsid w:val="009734C4"/>
    <w:rsid w:val="009762A1"/>
    <w:rsid w:val="0098053B"/>
    <w:rsid w:val="0098229F"/>
    <w:rsid w:val="00982672"/>
    <w:rsid w:val="00983E7C"/>
    <w:rsid w:val="009840DC"/>
    <w:rsid w:val="00984746"/>
    <w:rsid w:val="00986720"/>
    <w:rsid w:val="00986992"/>
    <w:rsid w:val="009873DB"/>
    <w:rsid w:val="009946EC"/>
    <w:rsid w:val="00996A8C"/>
    <w:rsid w:val="009975C1"/>
    <w:rsid w:val="009A2277"/>
    <w:rsid w:val="009A2639"/>
    <w:rsid w:val="009A3BAA"/>
    <w:rsid w:val="009A4251"/>
    <w:rsid w:val="009A5D48"/>
    <w:rsid w:val="009A7DAA"/>
    <w:rsid w:val="009B3B43"/>
    <w:rsid w:val="009B522E"/>
    <w:rsid w:val="009B604D"/>
    <w:rsid w:val="009C4088"/>
    <w:rsid w:val="009C52A7"/>
    <w:rsid w:val="009C5756"/>
    <w:rsid w:val="009C59CB"/>
    <w:rsid w:val="009C6D4B"/>
    <w:rsid w:val="009D149A"/>
    <w:rsid w:val="009D58C1"/>
    <w:rsid w:val="009E0855"/>
    <w:rsid w:val="009E1560"/>
    <w:rsid w:val="009E7EBE"/>
    <w:rsid w:val="009F5680"/>
    <w:rsid w:val="009F6F12"/>
    <w:rsid w:val="009F6F4C"/>
    <w:rsid w:val="00A01D9C"/>
    <w:rsid w:val="00A0265A"/>
    <w:rsid w:val="00A02D15"/>
    <w:rsid w:val="00A118CE"/>
    <w:rsid w:val="00A11B4C"/>
    <w:rsid w:val="00A233EF"/>
    <w:rsid w:val="00A2429B"/>
    <w:rsid w:val="00A2458C"/>
    <w:rsid w:val="00A247B4"/>
    <w:rsid w:val="00A2504A"/>
    <w:rsid w:val="00A27792"/>
    <w:rsid w:val="00A27FA7"/>
    <w:rsid w:val="00A30420"/>
    <w:rsid w:val="00A3157A"/>
    <w:rsid w:val="00A31C1B"/>
    <w:rsid w:val="00A31E7D"/>
    <w:rsid w:val="00A341E4"/>
    <w:rsid w:val="00A35DBA"/>
    <w:rsid w:val="00A37406"/>
    <w:rsid w:val="00A41C59"/>
    <w:rsid w:val="00A47577"/>
    <w:rsid w:val="00A52755"/>
    <w:rsid w:val="00A53CA7"/>
    <w:rsid w:val="00A543D0"/>
    <w:rsid w:val="00A5718E"/>
    <w:rsid w:val="00A60668"/>
    <w:rsid w:val="00A6502E"/>
    <w:rsid w:val="00A65453"/>
    <w:rsid w:val="00A66FC8"/>
    <w:rsid w:val="00A67186"/>
    <w:rsid w:val="00A71F03"/>
    <w:rsid w:val="00A73EDD"/>
    <w:rsid w:val="00A74E1C"/>
    <w:rsid w:val="00A74E6B"/>
    <w:rsid w:val="00A76940"/>
    <w:rsid w:val="00A76AE3"/>
    <w:rsid w:val="00A859C0"/>
    <w:rsid w:val="00A8792E"/>
    <w:rsid w:val="00A9067A"/>
    <w:rsid w:val="00A908E8"/>
    <w:rsid w:val="00A9231D"/>
    <w:rsid w:val="00A92F17"/>
    <w:rsid w:val="00A94267"/>
    <w:rsid w:val="00AA1213"/>
    <w:rsid w:val="00AA2F7F"/>
    <w:rsid w:val="00AA48E1"/>
    <w:rsid w:val="00AB23F3"/>
    <w:rsid w:val="00AB3CAE"/>
    <w:rsid w:val="00AB6DA4"/>
    <w:rsid w:val="00AB70ED"/>
    <w:rsid w:val="00AC0048"/>
    <w:rsid w:val="00AC0900"/>
    <w:rsid w:val="00AC0B09"/>
    <w:rsid w:val="00AC0DC9"/>
    <w:rsid w:val="00AC3045"/>
    <w:rsid w:val="00AC4774"/>
    <w:rsid w:val="00AC4879"/>
    <w:rsid w:val="00AC7F9F"/>
    <w:rsid w:val="00AD03C4"/>
    <w:rsid w:val="00AD06FC"/>
    <w:rsid w:val="00AD2F11"/>
    <w:rsid w:val="00AE1460"/>
    <w:rsid w:val="00AE2590"/>
    <w:rsid w:val="00AE25AE"/>
    <w:rsid w:val="00AE2C0D"/>
    <w:rsid w:val="00AE5835"/>
    <w:rsid w:val="00AF3C2D"/>
    <w:rsid w:val="00AF5214"/>
    <w:rsid w:val="00AF745E"/>
    <w:rsid w:val="00AF751E"/>
    <w:rsid w:val="00AF7DA2"/>
    <w:rsid w:val="00B02F28"/>
    <w:rsid w:val="00B05161"/>
    <w:rsid w:val="00B12F0D"/>
    <w:rsid w:val="00B13DB2"/>
    <w:rsid w:val="00B1451D"/>
    <w:rsid w:val="00B20A3B"/>
    <w:rsid w:val="00B21829"/>
    <w:rsid w:val="00B21A0C"/>
    <w:rsid w:val="00B2216D"/>
    <w:rsid w:val="00B2374D"/>
    <w:rsid w:val="00B2654C"/>
    <w:rsid w:val="00B26B2A"/>
    <w:rsid w:val="00B26D46"/>
    <w:rsid w:val="00B30A9F"/>
    <w:rsid w:val="00B30D75"/>
    <w:rsid w:val="00B3438C"/>
    <w:rsid w:val="00B40402"/>
    <w:rsid w:val="00B41D37"/>
    <w:rsid w:val="00B54B30"/>
    <w:rsid w:val="00B55AEB"/>
    <w:rsid w:val="00B5650B"/>
    <w:rsid w:val="00B56E6E"/>
    <w:rsid w:val="00B5796C"/>
    <w:rsid w:val="00B61A09"/>
    <w:rsid w:val="00B70896"/>
    <w:rsid w:val="00B71BB5"/>
    <w:rsid w:val="00B75FE7"/>
    <w:rsid w:val="00B81102"/>
    <w:rsid w:val="00B81CCD"/>
    <w:rsid w:val="00B829A6"/>
    <w:rsid w:val="00B85972"/>
    <w:rsid w:val="00B867EC"/>
    <w:rsid w:val="00B86C5B"/>
    <w:rsid w:val="00B92EA2"/>
    <w:rsid w:val="00B937F8"/>
    <w:rsid w:val="00BA0E1F"/>
    <w:rsid w:val="00BA5FAA"/>
    <w:rsid w:val="00BB034F"/>
    <w:rsid w:val="00BB05ED"/>
    <w:rsid w:val="00BB292F"/>
    <w:rsid w:val="00BB2E46"/>
    <w:rsid w:val="00BB4FF5"/>
    <w:rsid w:val="00BB5A26"/>
    <w:rsid w:val="00BB606A"/>
    <w:rsid w:val="00BC349F"/>
    <w:rsid w:val="00BC54AB"/>
    <w:rsid w:val="00BC604B"/>
    <w:rsid w:val="00BC6502"/>
    <w:rsid w:val="00BD005E"/>
    <w:rsid w:val="00BD0147"/>
    <w:rsid w:val="00BD17EE"/>
    <w:rsid w:val="00BD1E7C"/>
    <w:rsid w:val="00BD379F"/>
    <w:rsid w:val="00BD4357"/>
    <w:rsid w:val="00BD467B"/>
    <w:rsid w:val="00BD5B9F"/>
    <w:rsid w:val="00BE0472"/>
    <w:rsid w:val="00BE71A4"/>
    <w:rsid w:val="00BE7D47"/>
    <w:rsid w:val="00BF039F"/>
    <w:rsid w:val="00BF5DB8"/>
    <w:rsid w:val="00BF6C80"/>
    <w:rsid w:val="00BF776C"/>
    <w:rsid w:val="00C00E50"/>
    <w:rsid w:val="00C0350A"/>
    <w:rsid w:val="00C0633D"/>
    <w:rsid w:val="00C0778C"/>
    <w:rsid w:val="00C10970"/>
    <w:rsid w:val="00C132C3"/>
    <w:rsid w:val="00C138C8"/>
    <w:rsid w:val="00C14E54"/>
    <w:rsid w:val="00C1579C"/>
    <w:rsid w:val="00C16952"/>
    <w:rsid w:val="00C169D3"/>
    <w:rsid w:val="00C21698"/>
    <w:rsid w:val="00C23D44"/>
    <w:rsid w:val="00C249BD"/>
    <w:rsid w:val="00C2544F"/>
    <w:rsid w:val="00C255A8"/>
    <w:rsid w:val="00C25DC3"/>
    <w:rsid w:val="00C277B5"/>
    <w:rsid w:val="00C338A4"/>
    <w:rsid w:val="00C35036"/>
    <w:rsid w:val="00C40F10"/>
    <w:rsid w:val="00C438D5"/>
    <w:rsid w:val="00C43FA7"/>
    <w:rsid w:val="00C450E8"/>
    <w:rsid w:val="00C45E7B"/>
    <w:rsid w:val="00C4746F"/>
    <w:rsid w:val="00C50726"/>
    <w:rsid w:val="00C51789"/>
    <w:rsid w:val="00C517CA"/>
    <w:rsid w:val="00C54FD2"/>
    <w:rsid w:val="00C552CA"/>
    <w:rsid w:val="00C557DA"/>
    <w:rsid w:val="00C559FE"/>
    <w:rsid w:val="00C567A1"/>
    <w:rsid w:val="00C6336C"/>
    <w:rsid w:val="00C6346E"/>
    <w:rsid w:val="00C72046"/>
    <w:rsid w:val="00C73765"/>
    <w:rsid w:val="00C742A4"/>
    <w:rsid w:val="00C74628"/>
    <w:rsid w:val="00C74693"/>
    <w:rsid w:val="00C74E55"/>
    <w:rsid w:val="00C77765"/>
    <w:rsid w:val="00C77B7F"/>
    <w:rsid w:val="00C77C3D"/>
    <w:rsid w:val="00C80C81"/>
    <w:rsid w:val="00C86D17"/>
    <w:rsid w:val="00C87EA3"/>
    <w:rsid w:val="00C912A7"/>
    <w:rsid w:val="00C9144F"/>
    <w:rsid w:val="00C924BE"/>
    <w:rsid w:val="00C928EF"/>
    <w:rsid w:val="00CA02D3"/>
    <w:rsid w:val="00CA0571"/>
    <w:rsid w:val="00CA3D52"/>
    <w:rsid w:val="00CA4846"/>
    <w:rsid w:val="00CA4FA3"/>
    <w:rsid w:val="00CA6A4C"/>
    <w:rsid w:val="00CA6CDD"/>
    <w:rsid w:val="00CB0566"/>
    <w:rsid w:val="00CB0832"/>
    <w:rsid w:val="00CB3987"/>
    <w:rsid w:val="00CB4ABB"/>
    <w:rsid w:val="00CB7529"/>
    <w:rsid w:val="00CC0D43"/>
    <w:rsid w:val="00CC2D3B"/>
    <w:rsid w:val="00CC2FF8"/>
    <w:rsid w:val="00CC3C63"/>
    <w:rsid w:val="00CC65A1"/>
    <w:rsid w:val="00CC674F"/>
    <w:rsid w:val="00CC7231"/>
    <w:rsid w:val="00CD2A0C"/>
    <w:rsid w:val="00CD307E"/>
    <w:rsid w:val="00CD4486"/>
    <w:rsid w:val="00CD5567"/>
    <w:rsid w:val="00CD5DB4"/>
    <w:rsid w:val="00CD6A32"/>
    <w:rsid w:val="00CD769B"/>
    <w:rsid w:val="00CE01FD"/>
    <w:rsid w:val="00CE1033"/>
    <w:rsid w:val="00CE1C70"/>
    <w:rsid w:val="00CE24DD"/>
    <w:rsid w:val="00CE2D23"/>
    <w:rsid w:val="00CE4F88"/>
    <w:rsid w:val="00CE7CE8"/>
    <w:rsid w:val="00CF041F"/>
    <w:rsid w:val="00CF046B"/>
    <w:rsid w:val="00CF0B1D"/>
    <w:rsid w:val="00CF2954"/>
    <w:rsid w:val="00CF2D5F"/>
    <w:rsid w:val="00CF306F"/>
    <w:rsid w:val="00CF6326"/>
    <w:rsid w:val="00D002B6"/>
    <w:rsid w:val="00D0206E"/>
    <w:rsid w:val="00D03067"/>
    <w:rsid w:val="00D03C0D"/>
    <w:rsid w:val="00D054CB"/>
    <w:rsid w:val="00D06036"/>
    <w:rsid w:val="00D114D6"/>
    <w:rsid w:val="00D12FE4"/>
    <w:rsid w:val="00D151E9"/>
    <w:rsid w:val="00D165AA"/>
    <w:rsid w:val="00D16D89"/>
    <w:rsid w:val="00D2215B"/>
    <w:rsid w:val="00D254A0"/>
    <w:rsid w:val="00D27B41"/>
    <w:rsid w:val="00D33EAD"/>
    <w:rsid w:val="00D34072"/>
    <w:rsid w:val="00D374C5"/>
    <w:rsid w:val="00D40E78"/>
    <w:rsid w:val="00D44EC1"/>
    <w:rsid w:val="00D457B0"/>
    <w:rsid w:val="00D4673B"/>
    <w:rsid w:val="00D50294"/>
    <w:rsid w:val="00D51654"/>
    <w:rsid w:val="00D52615"/>
    <w:rsid w:val="00D62F5F"/>
    <w:rsid w:val="00D700B5"/>
    <w:rsid w:val="00D70D19"/>
    <w:rsid w:val="00D73C9C"/>
    <w:rsid w:val="00D7534D"/>
    <w:rsid w:val="00D81870"/>
    <w:rsid w:val="00D81BE5"/>
    <w:rsid w:val="00D84E76"/>
    <w:rsid w:val="00D86D3C"/>
    <w:rsid w:val="00D92073"/>
    <w:rsid w:val="00D94F3B"/>
    <w:rsid w:val="00DA23F9"/>
    <w:rsid w:val="00DA3438"/>
    <w:rsid w:val="00DA5018"/>
    <w:rsid w:val="00DB0C73"/>
    <w:rsid w:val="00DB1746"/>
    <w:rsid w:val="00DB61BF"/>
    <w:rsid w:val="00DB7BCD"/>
    <w:rsid w:val="00DB7C27"/>
    <w:rsid w:val="00DC007E"/>
    <w:rsid w:val="00DC0B3E"/>
    <w:rsid w:val="00DC2184"/>
    <w:rsid w:val="00DC223D"/>
    <w:rsid w:val="00DC4F36"/>
    <w:rsid w:val="00DC59DC"/>
    <w:rsid w:val="00DC5FAB"/>
    <w:rsid w:val="00DC7BB0"/>
    <w:rsid w:val="00DD0E02"/>
    <w:rsid w:val="00DD18DA"/>
    <w:rsid w:val="00DD206D"/>
    <w:rsid w:val="00DD24F9"/>
    <w:rsid w:val="00DD7CDF"/>
    <w:rsid w:val="00DE1033"/>
    <w:rsid w:val="00DE17A6"/>
    <w:rsid w:val="00DE55CF"/>
    <w:rsid w:val="00DE57C4"/>
    <w:rsid w:val="00DE6B51"/>
    <w:rsid w:val="00DF4ED4"/>
    <w:rsid w:val="00DF56EB"/>
    <w:rsid w:val="00E03F2B"/>
    <w:rsid w:val="00E06A27"/>
    <w:rsid w:val="00E07C34"/>
    <w:rsid w:val="00E10406"/>
    <w:rsid w:val="00E11F5C"/>
    <w:rsid w:val="00E16B33"/>
    <w:rsid w:val="00E21BB3"/>
    <w:rsid w:val="00E22752"/>
    <w:rsid w:val="00E259CD"/>
    <w:rsid w:val="00E33C6C"/>
    <w:rsid w:val="00E352E9"/>
    <w:rsid w:val="00E363F7"/>
    <w:rsid w:val="00E37477"/>
    <w:rsid w:val="00E41576"/>
    <w:rsid w:val="00E44135"/>
    <w:rsid w:val="00E45B74"/>
    <w:rsid w:val="00E516C4"/>
    <w:rsid w:val="00E53635"/>
    <w:rsid w:val="00E5480C"/>
    <w:rsid w:val="00E569DF"/>
    <w:rsid w:val="00E6061C"/>
    <w:rsid w:val="00E60970"/>
    <w:rsid w:val="00E65354"/>
    <w:rsid w:val="00E665B7"/>
    <w:rsid w:val="00E70AD4"/>
    <w:rsid w:val="00E74C08"/>
    <w:rsid w:val="00E82204"/>
    <w:rsid w:val="00E83E0A"/>
    <w:rsid w:val="00E85D84"/>
    <w:rsid w:val="00E871A8"/>
    <w:rsid w:val="00E9564E"/>
    <w:rsid w:val="00E9663F"/>
    <w:rsid w:val="00E97B0A"/>
    <w:rsid w:val="00EA22FB"/>
    <w:rsid w:val="00EA63E5"/>
    <w:rsid w:val="00EB00F7"/>
    <w:rsid w:val="00EB1B64"/>
    <w:rsid w:val="00EB1E33"/>
    <w:rsid w:val="00EB415C"/>
    <w:rsid w:val="00EC07E0"/>
    <w:rsid w:val="00EC7F81"/>
    <w:rsid w:val="00ED341A"/>
    <w:rsid w:val="00ED5AAF"/>
    <w:rsid w:val="00EE1226"/>
    <w:rsid w:val="00EE1501"/>
    <w:rsid w:val="00EE54E7"/>
    <w:rsid w:val="00EE76EB"/>
    <w:rsid w:val="00EF1A8A"/>
    <w:rsid w:val="00EF7097"/>
    <w:rsid w:val="00EF7D15"/>
    <w:rsid w:val="00F00DC5"/>
    <w:rsid w:val="00F02D97"/>
    <w:rsid w:val="00F03B37"/>
    <w:rsid w:val="00F04659"/>
    <w:rsid w:val="00F0483B"/>
    <w:rsid w:val="00F068BB"/>
    <w:rsid w:val="00F102F4"/>
    <w:rsid w:val="00F12A8E"/>
    <w:rsid w:val="00F15B93"/>
    <w:rsid w:val="00F2008C"/>
    <w:rsid w:val="00F216E4"/>
    <w:rsid w:val="00F24401"/>
    <w:rsid w:val="00F263B5"/>
    <w:rsid w:val="00F3179C"/>
    <w:rsid w:val="00F31BBE"/>
    <w:rsid w:val="00F3462D"/>
    <w:rsid w:val="00F37122"/>
    <w:rsid w:val="00F41471"/>
    <w:rsid w:val="00F469A9"/>
    <w:rsid w:val="00F46F3E"/>
    <w:rsid w:val="00F479CA"/>
    <w:rsid w:val="00F503E4"/>
    <w:rsid w:val="00F516C6"/>
    <w:rsid w:val="00F53338"/>
    <w:rsid w:val="00F53CBF"/>
    <w:rsid w:val="00F54AE4"/>
    <w:rsid w:val="00F56448"/>
    <w:rsid w:val="00F60C5E"/>
    <w:rsid w:val="00F61ADB"/>
    <w:rsid w:val="00F61FFB"/>
    <w:rsid w:val="00F649F3"/>
    <w:rsid w:val="00F64F1D"/>
    <w:rsid w:val="00F70249"/>
    <w:rsid w:val="00F71CEA"/>
    <w:rsid w:val="00F7216E"/>
    <w:rsid w:val="00F76CC4"/>
    <w:rsid w:val="00F83A9F"/>
    <w:rsid w:val="00F84696"/>
    <w:rsid w:val="00F85AE2"/>
    <w:rsid w:val="00F924FF"/>
    <w:rsid w:val="00F92BAF"/>
    <w:rsid w:val="00F93DCA"/>
    <w:rsid w:val="00F95018"/>
    <w:rsid w:val="00F95947"/>
    <w:rsid w:val="00FA2ABF"/>
    <w:rsid w:val="00FA4167"/>
    <w:rsid w:val="00FB1398"/>
    <w:rsid w:val="00FB4BB0"/>
    <w:rsid w:val="00FB73A0"/>
    <w:rsid w:val="00FC0AC9"/>
    <w:rsid w:val="00FC1856"/>
    <w:rsid w:val="00FC6904"/>
    <w:rsid w:val="00FC73FE"/>
    <w:rsid w:val="00FD24B6"/>
    <w:rsid w:val="00FD549A"/>
    <w:rsid w:val="00FE2621"/>
    <w:rsid w:val="00FE2F44"/>
    <w:rsid w:val="00FE3F92"/>
    <w:rsid w:val="00FE5DDD"/>
    <w:rsid w:val="00FE7BE7"/>
    <w:rsid w:val="00FF0698"/>
    <w:rsid w:val="00FF26F1"/>
    <w:rsid w:val="00FF339A"/>
    <w:rsid w:val="00FF40FC"/>
    <w:rsid w:val="00FF546C"/>
    <w:rsid w:val="00FF5476"/>
    <w:rsid w:val="00FF59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C74F7"/>
  <w15:docId w15:val="{2E2A99DF-961E-42C4-81E5-792D0694B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after="160" w:line="259" w:lineRule="auto"/>
    </w:pPr>
    <w:rPr>
      <w:sz w:val="22"/>
      <w:szCs w:val="22"/>
      <w:lang w:eastAsia="en-US"/>
    </w:rPr>
  </w:style>
  <w:style w:type="paragraph" w:styleId="berschrift1">
    <w:name w:val="heading 1"/>
    <w:basedOn w:val="Standard"/>
    <w:next w:val="Standard"/>
    <w:link w:val="berschrift1Zchn"/>
    <w:uiPriority w:val="9"/>
    <w:qFormat/>
    <w:rsid w:val="006F47EB"/>
    <w:pPr>
      <w:keepNext/>
      <w:spacing w:before="240" w:after="60"/>
      <w:outlineLvl w:val="0"/>
    </w:pPr>
    <w:rPr>
      <w:rFonts w:ascii="Calibri Light" w:eastAsia="Times New Roman" w:hAnsi="Calibri Light"/>
      <w:b/>
      <w:bCs/>
      <w:kern w:val="32"/>
      <w:sz w:val="32"/>
      <w:szCs w:val="32"/>
    </w:rPr>
  </w:style>
  <w:style w:type="paragraph" w:styleId="berschrift2">
    <w:name w:val="heading 2"/>
    <w:basedOn w:val="Standard"/>
    <w:next w:val="Standard"/>
    <w:link w:val="berschrift2Zchn"/>
    <w:uiPriority w:val="9"/>
    <w:unhideWhenUsed/>
    <w:qFormat/>
    <w:rsid w:val="00670E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75AF9"/>
    <w:pPr>
      <w:tabs>
        <w:tab w:val="center" w:pos="4252"/>
        <w:tab w:val="right" w:pos="8504"/>
      </w:tabs>
    </w:pPr>
  </w:style>
  <w:style w:type="character" w:customStyle="1" w:styleId="KopfzeileZchn">
    <w:name w:val="Kopfzeile Zchn"/>
    <w:link w:val="Kopfzeile"/>
    <w:uiPriority w:val="99"/>
    <w:rsid w:val="00675AF9"/>
    <w:rPr>
      <w:sz w:val="22"/>
      <w:szCs w:val="22"/>
      <w:lang w:eastAsia="en-US"/>
    </w:rPr>
  </w:style>
  <w:style w:type="paragraph" w:styleId="Fuzeile">
    <w:name w:val="footer"/>
    <w:basedOn w:val="Standard"/>
    <w:link w:val="FuzeileZchn"/>
    <w:uiPriority w:val="99"/>
    <w:unhideWhenUsed/>
    <w:rsid w:val="00675AF9"/>
    <w:pPr>
      <w:tabs>
        <w:tab w:val="center" w:pos="4252"/>
        <w:tab w:val="right" w:pos="8504"/>
      </w:tabs>
    </w:pPr>
  </w:style>
  <w:style w:type="character" w:customStyle="1" w:styleId="FuzeileZchn">
    <w:name w:val="Fußzeile Zchn"/>
    <w:link w:val="Fuzeile"/>
    <w:uiPriority w:val="99"/>
    <w:rsid w:val="00675AF9"/>
    <w:rPr>
      <w:sz w:val="22"/>
      <w:szCs w:val="22"/>
      <w:lang w:eastAsia="en-US"/>
    </w:rPr>
  </w:style>
  <w:style w:type="table" w:styleId="Tabellenraster">
    <w:name w:val="Table Grid"/>
    <w:basedOn w:val="NormaleTabelle"/>
    <w:uiPriority w:val="39"/>
    <w:rsid w:val="00CF2D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ntext">
    <w:name w:val="endnote text"/>
    <w:basedOn w:val="Standard"/>
    <w:link w:val="EndnotentextZchn"/>
    <w:uiPriority w:val="99"/>
    <w:semiHidden/>
    <w:unhideWhenUsed/>
    <w:rsid w:val="00DE55CF"/>
    <w:rPr>
      <w:sz w:val="20"/>
      <w:szCs w:val="20"/>
    </w:rPr>
  </w:style>
  <w:style w:type="character" w:customStyle="1" w:styleId="EndnotentextZchn">
    <w:name w:val="Endnotentext Zchn"/>
    <w:link w:val="Endnotentext"/>
    <w:uiPriority w:val="99"/>
    <w:semiHidden/>
    <w:rsid w:val="00DE55CF"/>
    <w:rPr>
      <w:lang w:eastAsia="en-US"/>
    </w:rPr>
  </w:style>
  <w:style w:type="character" w:styleId="Endnotenzeichen">
    <w:name w:val="endnote reference"/>
    <w:uiPriority w:val="99"/>
    <w:semiHidden/>
    <w:unhideWhenUsed/>
    <w:rsid w:val="00DE55CF"/>
    <w:rPr>
      <w:vertAlign w:val="superscript"/>
    </w:rPr>
  </w:style>
  <w:style w:type="paragraph" w:styleId="Funotentext">
    <w:name w:val="footnote text"/>
    <w:basedOn w:val="Standard"/>
    <w:link w:val="FunotentextZchn"/>
    <w:uiPriority w:val="99"/>
    <w:semiHidden/>
    <w:unhideWhenUsed/>
    <w:rsid w:val="00DE55CF"/>
    <w:rPr>
      <w:sz w:val="20"/>
      <w:szCs w:val="20"/>
    </w:rPr>
  </w:style>
  <w:style w:type="character" w:customStyle="1" w:styleId="FunotentextZchn">
    <w:name w:val="Fußnotentext Zchn"/>
    <w:link w:val="Funotentext"/>
    <w:uiPriority w:val="99"/>
    <w:semiHidden/>
    <w:rsid w:val="00DE55CF"/>
    <w:rPr>
      <w:lang w:eastAsia="en-US"/>
    </w:rPr>
  </w:style>
  <w:style w:type="character" w:styleId="Funotenzeichen">
    <w:name w:val="footnote reference"/>
    <w:unhideWhenUsed/>
    <w:rsid w:val="00DE55CF"/>
    <w:rPr>
      <w:vertAlign w:val="superscript"/>
    </w:rPr>
  </w:style>
  <w:style w:type="character" w:styleId="Zeilennummer">
    <w:name w:val="line number"/>
    <w:basedOn w:val="Absatz-Standardschriftart"/>
    <w:uiPriority w:val="99"/>
    <w:semiHidden/>
    <w:unhideWhenUsed/>
    <w:rsid w:val="00957ED1"/>
  </w:style>
  <w:style w:type="character" w:styleId="Hyperlink">
    <w:name w:val="Hyperlink"/>
    <w:uiPriority w:val="99"/>
    <w:unhideWhenUsed/>
    <w:rsid w:val="00AC0900"/>
    <w:rPr>
      <w:color w:val="0563C1"/>
      <w:u w:val="single"/>
    </w:rPr>
  </w:style>
  <w:style w:type="character" w:styleId="Fett">
    <w:name w:val="Strong"/>
    <w:uiPriority w:val="22"/>
    <w:qFormat/>
    <w:rsid w:val="00B2216D"/>
    <w:rPr>
      <w:b/>
      <w:bCs/>
    </w:rPr>
  </w:style>
  <w:style w:type="character" w:styleId="Hervorhebung">
    <w:name w:val="Emphasis"/>
    <w:uiPriority w:val="20"/>
    <w:qFormat/>
    <w:rsid w:val="00B2216D"/>
    <w:rPr>
      <w:i/>
      <w:iCs/>
    </w:rPr>
  </w:style>
  <w:style w:type="paragraph" w:styleId="StandardWeb">
    <w:name w:val="Normal (Web)"/>
    <w:basedOn w:val="Standard"/>
    <w:uiPriority w:val="99"/>
    <w:unhideWhenUsed/>
    <w:rsid w:val="005B5BD1"/>
    <w:pPr>
      <w:spacing w:before="100" w:beforeAutospacing="1" w:after="100" w:afterAutospacing="1" w:line="240" w:lineRule="auto"/>
    </w:pPr>
    <w:rPr>
      <w:rFonts w:ascii="Times New Roman" w:eastAsia="Times New Roman" w:hAnsi="Times New Roman"/>
      <w:sz w:val="24"/>
      <w:szCs w:val="24"/>
      <w:lang w:eastAsia="pt-PT"/>
    </w:rPr>
  </w:style>
  <w:style w:type="character" w:customStyle="1" w:styleId="berschrift1Zchn">
    <w:name w:val="Überschrift 1 Zchn"/>
    <w:link w:val="berschrift1"/>
    <w:uiPriority w:val="9"/>
    <w:rsid w:val="006F47EB"/>
    <w:rPr>
      <w:rFonts w:ascii="Calibri Light" w:eastAsia="Times New Roman" w:hAnsi="Calibri Light"/>
      <w:b/>
      <w:bCs/>
      <w:kern w:val="32"/>
      <w:sz w:val="32"/>
      <w:szCs w:val="32"/>
      <w:lang w:val="pt-PT"/>
    </w:rPr>
  </w:style>
  <w:style w:type="paragraph" w:styleId="Sprechblasentext">
    <w:name w:val="Balloon Text"/>
    <w:basedOn w:val="Standard"/>
    <w:link w:val="SprechblasentextZchn"/>
    <w:uiPriority w:val="99"/>
    <w:semiHidden/>
    <w:unhideWhenUsed/>
    <w:rsid w:val="00872B05"/>
    <w:pPr>
      <w:spacing w:after="0"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872B05"/>
    <w:rPr>
      <w:rFonts w:ascii="Segoe UI" w:hAnsi="Segoe UI" w:cs="Segoe UI"/>
      <w:sz w:val="18"/>
      <w:szCs w:val="18"/>
      <w:lang w:val="pt-PT"/>
    </w:rPr>
  </w:style>
  <w:style w:type="character" w:styleId="Kommentarzeichen">
    <w:name w:val="annotation reference"/>
    <w:uiPriority w:val="99"/>
    <w:unhideWhenUsed/>
    <w:rsid w:val="005638E7"/>
    <w:rPr>
      <w:sz w:val="16"/>
      <w:szCs w:val="16"/>
    </w:rPr>
  </w:style>
  <w:style w:type="paragraph" w:styleId="Kommentartext">
    <w:name w:val="annotation text"/>
    <w:basedOn w:val="Standard"/>
    <w:link w:val="KommentartextZchn"/>
    <w:uiPriority w:val="99"/>
    <w:unhideWhenUsed/>
    <w:rsid w:val="005638E7"/>
    <w:rPr>
      <w:sz w:val="20"/>
      <w:szCs w:val="20"/>
    </w:rPr>
  </w:style>
  <w:style w:type="character" w:customStyle="1" w:styleId="KommentartextZchn">
    <w:name w:val="Kommentartext Zchn"/>
    <w:basedOn w:val="Absatz-Standardschriftart"/>
    <w:link w:val="Kommentartext"/>
    <w:uiPriority w:val="99"/>
    <w:rsid w:val="005638E7"/>
    <w:rPr>
      <w:lang w:val="pt-PT" w:eastAsia="en-US"/>
    </w:rPr>
  </w:style>
  <w:style w:type="paragraph" w:styleId="Kommentarthema">
    <w:name w:val="annotation subject"/>
    <w:basedOn w:val="Kommentartext"/>
    <w:next w:val="Kommentartext"/>
    <w:link w:val="KommentarthemaZchn"/>
    <w:uiPriority w:val="99"/>
    <w:semiHidden/>
    <w:unhideWhenUsed/>
    <w:rsid w:val="005638E7"/>
    <w:rPr>
      <w:b/>
      <w:bCs/>
    </w:rPr>
  </w:style>
  <w:style w:type="character" w:customStyle="1" w:styleId="KommentarthemaZchn">
    <w:name w:val="Kommentarthema Zchn"/>
    <w:basedOn w:val="KommentartextZchn"/>
    <w:link w:val="Kommentarthema"/>
    <w:uiPriority w:val="99"/>
    <w:semiHidden/>
    <w:rsid w:val="005638E7"/>
    <w:rPr>
      <w:b/>
      <w:bCs/>
      <w:lang w:val="pt-PT" w:eastAsia="en-US"/>
    </w:rPr>
  </w:style>
  <w:style w:type="table" w:customStyle="1" w:styleId="EinfacheTabelle41">
    <w:name w:val="Einfache Tabelle 41"/>
    <w:basedOn w:val="NormaleTabelle"/>
    <w:uiPriority w:val="44"/>
    <w:rsid w:val="005638E7"/>
    <w:rPr>
      <w:lang w:val="en-US"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EinfacheTabelle21">
    <w:name w:val="Einfache Tabelle 21"/>
    <w:basedOn w:val="NormaleTabelle"/>
    <w:uiPriority w:val="42"/>
    <w:rsid w:val="005638E7"/>
    <w:rPr>
      <w:lang w:val="en-US" w:eastAsia="en-US"/>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customStyle="1" w:styleId="NichtaufgelsteErwhnung1">
    <w:name w:val="Nicht aufgelöste Erwähnung1"/>
    <w:basedOn w:val="Absatz-Standardschriftart"/>
    <w:uiPriority w:val="99"/>
    <w:semiHidden/>
    <w:unhideWhenUsed/>
    <w:rsid w:val="004F022B"/>
    <w:rPr>
      <w:color w:val="605E5C"/>
      <w:shd w:val="clear" w:color="auto" w:fill="E1DFDD"/>
    </w:rPr>
  </w:style>
  <w:style w:type="paragraph" w:styleId="Beschriftung">
    <w:name w:val="caption"/>
    <w:basedOn w:val="Standard"/>
    <w:next w:val="Standard"/>
    <w:uiPriority w:val="35"/>
    <w:unhideWhenUsed/>
    <w:qFormat/>
    <w:rsid w:val="009C6D4B"/>
    <w:pPr>
      <w:spacing w:after="200" w:line="240" w:lineRule="auto"/>
    </w:pPr>
    <w:rPr>
      <w:i/>
      <w:iCs/>
      <w:color w:val="44546A" w:themeColor="text2"/>
      <w:sz w:val="18"/>
      <w:szCs w:val="18"/>
    </w:rPr>
  </w:style>
  <w:style w:type="paragraph" w:styleId="Listenabsatz">
    <w:name w:val="List Paragraph"/>
    <w:basedOn w:val="Standard"/>
    <w:uiPriority w:val="34"/>
    <w:qFormat/>
    <w:rsid w:val="008F5906"/>
    <w:pPr>
      <w:ind w:left="720"/>
      <w:contextualSpacing/>
    </w:pPr>
  </w:style>
  <w:style w:type="paragraph" w:styleId="Literaturverzeichnis">
    <w:name w:val="Bibliography"/>
    <w:basedOn w:val="Standard"/>
    <w:next w:val="Standard"/>
    <w:uiPriority w:val="37"/>
    <w:unhideWhenUsed/>
    <w:rsid w:val="00CF6326"/>
    <w:pPr>
      <w:spacing w:after="240" w:line="240" w:lineRule="auto"/>
      <w:ind w:left="720" w:hanging="720"/>
    </w:pPr>
  </w:style>
  <w:style w:type="character" w:customStyle="1" w:styleId="berschrift2Zchn">
    <w:name w:val="Überschrift 2 Zchn"/>
    <w:basedOn w:val="Absatz-Standardschriftart"/>
    <w:link w:val="berschrift2"/>
    <w:uiPriority w:val="9"/>
    <w:rsid w:val="00670E53"/>
    <w:rPr>
      <w:rFonts w:asciiTheme="majorHAnsi" w:eastAsiaTheme="majorEastAsia" w:hAnsiTheme="majorHAnsi" w:cstheme="majorBidi"/>
      <w:color w:val="2F5496" w:themeColor="accent1" w:themeShade="BF"/>
      <w:sz w:val="26"/>
      <w:szCs w:val="26"/>
      <w:lang w:val="pt-PT" w:eastAsia="en-US"/>
    </w:rPr>
  </w:style>
  <w:style w:type="character" w:styleId="BesuchterLink">
    <w:name w:val="FollowedHyperlink"/>
    <w:basedOn w:val="Absatz-Standardschriftart"/>
    <w:uiPriority w:val="99"/>
    <w:semiHidden/>
    <w:unhideWhenUsed/>
    <w:rsid w:val="00670E53"/>
    <w:rPr>
      <w:color w:val="954F72"/>
      <w:u w:val="single"/>
    </w:rPr>
  </w:style>
  <w:style w:type="paragraph" w:customStyle="1" w:styleId="msonormal0">
    <w:name w:val="msonormal"/>
    <w:basedOn w:val="Standard"/>
    <w:rsid w:val="00670E53"/>
    <w:pPr>
      <w:spacing w:before="100" w:beforeAutospacing="1" w:after="100" w:afterAutospacing="1" w:line="240" w:lineRule="auto"/>
    </w:pPr>
    <w:rPr>
      <w:rFonts w:ascii="Times New Roman" w:eastAsia="Times New Roman" w:hAnsi="Times New Roman"/>
      <w:sz w:val="24"/>
      <w:szCs w:val="24"/>
      <w:lang w:val="nb-NO" w:eastAsia="nb-NO"/>
    </w:rPr>
  </w:style>
  <w:style w:type="table" w:customStyle="1" w:styleId="TabellemithellemGitternetz1">
    <w:name w:val="Tabelle mit hellem Gitternetz1"/>
    <w:basedOn w:val="NormaleTabelle"/>
    <w:uiPriority w:val="40"/>
    <w:rsid w:val="00670E53"/>
    <w:rPr>
      <w:rFonts w:asciiTheme="minorHAnsi" w:eastAsiaTheme="minorHAnsi" w:hAnsiTheme="minorHAnsi" w:cstheme="minorBidi"/>
      <w:sz w:val="22"/>
      <w:szCs w:val="22"/>
      <w:lang w:val="de-DE"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haltsverzeichnisberschrift">
    <w:name w:val="TOC Heading"/>
    <w:basedOn w:val="berschrift1"/>
    <w:next w:val="Standard"/>
    <w:uiPriority w:val="39"/>
    <w:unhideWhenUsed/>
    <w:qFormat/>
    <w:rsid w:val="00670E53"/>
    <w:pPr>
      <w:keepLines/>
      <w:spacing w:after="0"/>
      <w:outlineLvl w:val="9"/>
    </w:pPr>
    <w:rPr>
      <w:rFonts w:asciiTheme="majorHAnsi" w:eastAsiaTheme="majorEastAsia" w:hAnsiTheme="majorHAnsi" w:cstheme="majorBidi"/>
      <w:b w:val="0"/>
      <w:bCs w:val="0"/>
      <w:color w:val="2F5496" w:themeColor="accent1" w:themeShade="BF"/>
      <w:kern w:val="0"/>
      <w:lang w:val="de-DE" w:eastAsia="de-DE"/>
    </w:rPr>
  </w:style>
  <w:style w:type="paragraph" w:styleId="Verzeichnis1">
    <w:name w:val="toc 1"/>
    <w:basedOn w:val="Standard"/>
    <w:next w:val="Standard"/>
    <w:autoRedefine/>
    <w:uiPriority w:val="39"/>
    <w:unhideWhenUsed/>
    <w:rsid w:val="00670E53"/>
    <w:pPr>
      <w:spacing w:after="100"/>
    </w:pPr>
  </w:style>
  <w:style w:type="paragraph" w:styleId="Verzeichnis2">
    <w:name w:val="toc 2"/>
    <w:basedOn w:val="Standard"/>
    <w:next w:val="Standard"/>
    <w:autoRedefine/>
    <w:uiPriority w:val="39"/>
    <w:unhideWhenUsed/>
    <w:rsid w:val="00670E53"/>
    <w:pPr>
      <w:spacing w:after="100"/>
      <w:ind w:left="220"/>
    </w:pPr>
  </w:style>
  <w:style w:type="paragraph" w:styleId="Textkrper">
    <w:name w:val="Body Text"/>
    <w:basedOn w:val="Standard"/>
    <w:link w:val="TextkrperZchn"/>
    <w:qFormat/>
    <w:rsid w:val="0063237A"/>
    <w:pPr>
      <w:spacing w:before="180" w:after="180" w:line="240" w:lineRule="auto"/>
    </w:pPr>
    <w:rPr>
      <w:rFonts w:asciiTheme="minorHAnsi" w:eastAsiaTheme="minorHAnsi" w:hAnsiTheme="minorHAnsi" w:cstheme="minorBidi"/>
      <w:sz w:val="24"/>
      <w:szCs w:val="24"/>
      <w:lang w:val="en-US"/>
    </w:rPr>
  </w:style>
  <w:style w:type="character" w:customStyle="1" w:styleId="TextkrperZchn">
    <w:name w:val="Textkörper Zchn"/>
    <w:basedOn w:val="Absatz-Standardschriftart"/>
    <w:link w:val="Textkrper"/>
    <w:rsid w:val="0063237A"/>
    <w:rPr>
      <w:rFonts w:asciiTheme="minorHAnsi" w:eastAsiaTheme="minorHAnsi" w:hAnsiTheme="minorHAnsi" w:cstheme="minorBidi"/>
      <w:sz w:val="24"/>
      <w:szCs w:val="24"/>
      <w:lang w:val="en-US" w:eastAsia="en-US"/>
    </w:rPr>
  </w:style>
  <w:style w:type="paragraph" w:customStyle="1" w:styleId="FirstParagraph">
    <w:name w:val="First Paragraph"/>
    <w:basedOn w:val="Textkrper"/>
    <w:next w:val="Textkrper"/>
    <w:qFormat/>
    <w:rsid w:val="0063237A"/>
  </w:style>
  <w:style w:type="paragraph" w:customStyle="1" w:styleId="Compact">
    <w:name w:val="Compact"/>
    <w:basedOn w:val="Textkrper"/>
    <w:qFormat/>
    <w:rsid w:val="0063237A"/>
    <w:pPr>
      <w:spacing w:before="36" w:after="36"/>
    </w:pPr>
  </w:style>
  <w:style w:type="table" w:customStyle="1" w:styleId="Table">
    <w:name w:val="Table"/>
    <w:semiHidden/>
    <w:qFormat/>
    <w:rsid w:val="0063237A"/>
    <w:pPr>
      <w:spacing w:after="200"/>
    </w:pPr>
    <w:rPr>
      <w:rFonts w:asciiTheme="minorHAnsi" w:eastAsiaTheme="minorHAnsi" w:hAnsiTheme="minorHAnsi" w:cstheme="minorBidi"/>
      <w:sz w:val="24"/>
      <w:szCs w:val="24"/>
      <w:lang w:val="en-US" w:eastAsia="nb-NO"/>
    </w:rPr>
    <w:tblPr>
      <w:tblCellMar>
        <w:top w:w="0" w:type="dxa"/>
        <w:left w:w="108" w:type="dxa"/>
        <w:bottom w:w="0" w:type="dxa"/>
        <w:right w:w="108" w:type="dxa"/>
      </w:tblCellMar>
    </w:tblPr>
    <w:tblStylePr w:type="firstRow">
      <w:tblPr/>
      <w:tcPr>
        <w:tcBorders>
          <w:bottom w:val="single" w:sz="2"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6348">
      <w:bodyDiv w:val="1"/>
      <w:marLeft w:val="0"/>
      <w:marRight w:val="0"/>
      <w:marTop w:val="0"/>
      <w:marBottom w:val="0"/>
      <w:divBdr>
        <w:top w:val="none" w:sz="0" w:space="0" w:color="auto"/>
        <w:left w:val="none" w:sz="0" w:space="0" w:color="auto"/>
        <w:bottom w:val="none" w:sz="0" w:space="0" w:color="auto"/>
        <w:right w:val="none" w:sz="0" w:space="0" w:color="auto"/>
      </w:divBdr>
    </w:div>
    <w:div w:id="398528139">
      <w:bodyDiv w:val="1"/>
      <w:marLeft w:val="0"/>
      <w:marRight w:val="0"/>
      <w:marTop w:val="0"/>
      <w:marBottom w:val="0"/>
      <w:divBdr>
        <w:top w:val="none" w:sz="0" w:space="0" w:color="auto"/>
        <w:left w:val="none" w:sz="0" w:space="0" w:color="auto"/>
        <w:bottom w:val="none" w:sz="0" w:space="0" w:color="auto"/>
        <w:right w:val="none" w:sz="0" w:space="0" w:color="auto"/>
      </w:divBdr>
    </w:div>
    <w:div w:id="696540621">
      <w:bodyDiv w:val="1"/>
      <w:marLeft w:val="0"/>
      <w:marRight w:val="0"/>
      <w:marTop w:val="0"/>
      <w:marBottom w:val="0"/>
      <w:divBdr>
        <w:top w:val="none" w:sz="0" w:space="0" w:color="auto"/>
        <w:left w:val="none" w:sz="0" w:space="0" w:color="auto"/>
        <w:bottom w:val="none" w:sz="0" w:space="0" w:color="auto"/>
        <w:right w:val="none" w:sz="0" w:space="0" w:color="auto"/>
      </w:divBdr>
    </w:div>
    <w:div w:id="707219766">
      <w:bodyDiv w:val="1"/>
      <w:marLeft w:val="0"/>
      <w:marRight w:val="0"/>
      <w:marTop w:val="0"/>
      <w:marBottom w:val="0"/>
      <w:divBdr>
        <w:top w:val="none" w:sz="0" w:space="0" w:color="auto"/>
        <w:left w:val="none" w:sz="0" w:space="0" w:color="auto"/>
        <w:bottom w:val="none" w:sz="0" w:space="0" w:color="auto"/>
        <w:right w:val="none" w:sz="0" w:space="0" w:color="auto"/>
      </w:divBdr>
    </w:div>
    <w:div w:id="825972403">
      <w:bodyDiv w:val="1"/>
      <w:marLeft w:val="0"/>
      <w:marRight w:val="0"/>
      <w:marTop w:val="0"/>
      <w:marBottom w:val="0"/>
      <w:divBdr>
        <w:top w:val="none" w:sz="0" w:space="0" w:color="auto"/>
        <w:left w:val="none" w:sz="0" w:space="0" w:color="auto"/>
        <w:bottom w:val="none" w:sz="0" w:space="0" w:color="auto"/>
        <w:right w:val="none" w:sz="0" w:space="0" w:color="auto"/>
      </w:divBdr>
      <w:divsChild>
        <w:div w:id="42289024">
          <w:marLeft w:val="0"/>
          <w:marRight w:val="0"/>
          <w:marTop w:val="0"/>
          <w:marBottom w:val="0"/>
          <w:divBdr>
            <w:top w:val="none" w:sz="0" w:space="0" w:color="auto"/>
            <w:left w:val="none" w:sz="0" w:space="0" w:color="auto"/>
            <w:bottom w:val="none" w:sz="0" w:space="0" w:color="auto"/>
            <w:right w:val="none" w:sz="0" w:space="0" w:color="auto"/>
          </w:divBdr>
        </w:div>
        <w:div w:id="179466167">
          <w:marLeft w:val="0"/>
          <w:marRight w:val="0"/>
          <w:marTop w:val="0"/>
          <w:marBottom w:val="0"/>
          <w:divBdr>
            <w:top w:val="none" w:sz="0" w:space="0" w:color="auto"/>
            <w:left w:val="none" w:sz="0" w:space="0" w:color="auto"/>
            <w:bottom w:val="none" w:sz="0" w:space="0" w:color="auto"/>
            <w:right w:val="none" w:sz="0" w:space="0" w:color="auto"/>
          </w:divBdr>
        </w:div>
        <w:div w:id="292709171">
          <w:marLeft w:val="0"/>
          <w:marRight w:val="0"/>
          <w:marTop w:val="0"/>
          <w:marBottom w:val="0"/>
          <w:divBdr>
            <w:top w:val="none" w:sz="0" w:space="0" w:color="auto"/>
            <w:left w:val="none" w:sz="0" w:space="0" w:color="auto"/>
            <w:bottom w:val="none" w:sz="0" w:space="0" w:color="auto"/>
            <w:right w:val="none" w:sz="0" w:space="0" w:color="auto"/>
          </w:divBdr>
        </w:div>
        <w:div w:id="728575350">
          <w:marLeft w:val="0"/>
          <w:marRight w:val="0"/>
          <w:marTop w:val="0"/>
          <w:marBottom w:val="0"/>
          <w:divBdr>
            <w:top w:val="none" w:sz="0" w:space="0" w:color="auto"/>
            <w:left w:val="none" w:sz="0" w:space="0" w:color="auto"/>
            <w:bottom w:val="none" w:sz="0" w:space="0" w:color="auto"/>
            <w:right w:val="none" w:sz="0" w:space="0" w:color="auto"/>
          </w:divBdr>
        </w:div>
        <w:div w:id="852304086">
          <w:marLeft w:val="0"/>
          <w:marRight w:val="0"/>
          <w:marTop w:val="0"/>
          <w:marBottom w:val="0"/>
          <w:divBdr>
            <w:top w:val="none" w:sz="0" w:space="0" w:color="auto"/>
            <w:left w:val="none" w:sz="0" w:space="0" w:color="auto"/>
            <w:bottom w:val="none" w:sz="0" w:space="0" w:color="auto"/>
            <w:right w:val="none" w:sz="0" w:space="0" w:color="auto"/>
          </w:divBdr>
        </w:div>
        <w:div w:id="908148776">
          <w:marLeft w:val="0"/>
          <w:marRight w:val="0"/>
          <w:marTop w:val="0"/>
          <w:marBottom w:val="0"/>
          <w:divBdr>
            <w:top w:val="none" w:sz="0" w:space="0" w:color="auto"/>
            <w:left w:val="none" w:sz="0" w:space="0" w:color="auto"/>
            <w:bottom w:val="none" w:sz="0" w:space="0" w:color="auto"/>
            <w:right w:val="none" w:sz="0" w:space="0" w:color="auto"/>
          </w:divBdr>
        </w:div>
        <w:div w:id="1389263812">
          <w:marLeft w:val="0"/>
          <w:marRight w:val="0"/>
          <w:marTop w:val="0"/>
          <w:marBottom w:val="0"/>
          <w:divBdr>
            <w:top w:val="none" w:sz="0" w:space="0" w:color="auto"/>
            <w:left w:val="none" w:sz="0" w:space="0" w:color="auto"/>
            <w:bottom w:val="none" w:sz="0" w:space="0" w:color="auto"/>
            <w:right w:val="none" w:sz="0" w:space="0" w:color="auto"/>
          </w:divBdr>
        </w:div>
        <w:div w:id="1453746648">
          <w:marLeft w:val="0"/>
          <w:marRight w:val="0"/>
          <w:marTop w:val="0"/>
          <w:marBottom w:val="0"/>
          <w:divBdr>
            <w:top w:val="none" w:sz="0" w:space="0" w:color="auto"/>
            <w:left w:val="none" w:sz="0" w:space="0" w:color="auto"/>
            <w:bottom w:val="none" w:sz="0" w:space="0" w:color="auto"/>
            <w:right w:val="none" w:sz="0" w:space="0" w:color="auto"/>
          </w:divBdr>
        </w:div>
        <w:div w:id="1592738612">
          <w:marLeft w:val="0"/>
          <w:marRight w:val="0"/>
          <w:marTop w:val="0"/>
          <w:marBottom w:val="0"/>
          <w:divBdr>
            <w:top w:val="none" w:sz="0" w:space="0" w:color="auto"/>
            <w:left w:val="none" w:sz="0" w:space="0" w:color="auto"/>
            <w:bottom w:val="none" w:sz="0" w:space="0" w:color="auto"/>
            <w:right w:val="none" w:sz="0" w:space="0" w:color="auto"/>
          </w:divBdr>
        </w:div>
      </w:divsChild>
    </w:div>
    <w:div w:id="832142132">
      <w:bodyDiv w:val="1"/>
      <w:marLeft w:val="0"/>
      <w:marRight w:val="0"/>
      <w:marTop w:val="0"/>
      <w:marBottom w:val="0"/>
      <w:divBdr>
        <w:top w:val="none" w:sz="0" w:space="0" w:color="auto"/>
        <w:left w:val="none" w:sz="0" w:space="0" w:color="auto"/>
        <w:bottom w:val="none" w:sz="0" w:space="0" w:color="auto"/>
        <w:right w:val="none" w:sz="0" w:space="0" w:color="auto"/>
      </w:divBdr>
    </w:div>
    <w:div w:id="1285888882">
      <w:bodyDiv w:val="1"/>
      <w:marLeft w:val="0"/>
      <w:marRight w:val="0"/>
      <w:marTop w:val="0"/>
      <w:marBottom w:val="0"/>
      <w:divBdr>
        <w:top w:val="none" w:sz="0" w:space="0" w:color="auto"/>
        <w:left w:val="none" w:sz="0" w:space="0" w:color="auto"/>
        <w:bottom w:val="none" w:sz="0" w:space="0" w:color="auto"/>
        <w:right w:val="none" w:sz="0" w:space="0" w:color="auto"/>
      </w:divBdr>
    </w:div>
    <w:div w:id="1654143751">
      <w:bodyDiv w:val="1"/>
      <w:marLeft w:val="0"/>
      <w:marRight w:val="0"/>
      <w:marTop w:val="0"/>
      <w:marBottom w:val="0"/>
      <w:divBdr>
        <w:top w:val="none" w:sz="0" w:space="0" w:color="auto"/>
        <w:left w:val="none" w:sz="0" w:space="0" w:color="auto"/>
        <w:bottom w:val="none" w:sz="0" w:space="0" w:color="auto"/>
        <w:right w:val="none" w:sz="0" w:space="0" w:color="auto"/>
      </w:divBdr>
    </w:div>
    <w:div w:id="1697921213">
      <w:bodyDiv w:val="1"/>
      <w:marLeft w:val="0"/>
      <w:marRight w:val="0"/>
      <w:marTop w:val="0"/>
      <w:marBottom w:val="0"/>
      <w:divBdr>
        <w:top w:val="none" w:sz="0" w:space="0" w:color="auto"/>
        <w:left w:val="none" w:sz="0" w:space="0" w:color="auto"/>
        <w:bottom w:val="none" w:sz="0" w:space="0" w:color="auto"/>
        <w:right w:val="none" w:sz="0" w:space="0" w:color="auto"/>
      </w:divBdr>
    </w:div>
    <w:div w:id="1731885197">
      <w:bodyDiv w:val="1"/>
      <w:marLeft w:val="0"/>
      <w:marRight w:val="0"/>
      <w:marTop w:val="0"/>
      <w:marBottom w:val="0"/>
      <w:divBdr>
        <w:top w:val="none" w:sz="0" w:space="0" w:color="auto"/>
        <w:left w:val="none" w:sz="0" w:space="0" w:color="auto"/>
        <w:bottom w:val="none" w:sz="0" w:space="0" w:color="auto"/>
        <w:right w:val="none" w:sz="0" w:space="0" w:color="auto"/>
      </w:divBdr>
    </w:div>
    <w:div w:id="1767922947">
      <w:bodyDiv w:val="1"/>
      <w:marLeft w:val="0"/>
      <w:marRight w:val="0"/>
      <w:marTop w:val="0"/>
      <w:marBottom w:val="0"/>
      <w:divBdr>
        <w:top w:val="none" w:sz="0" w:space="0" w:color="auto"/>
        <w:left w:val="none" w:sz="0" w:space="0" w:color="auto"/>
        <w:bottom w:val="none" w:sz="0" w:space="0" w:color="auto"/>
        <w:right w:val="none" w:sz="0" w:space="0" w:color="auto"/>
      </w:divBdr>
    </w:div>
    <w:div w:id="1804040999">
      <w:bodyDiv w:val="1"/>
      <w:marLeft w:val="0"/>
      <w:marRight w:val="0"/>
      <w:marTop w:val="0"/>
      <w:marBottom w:val="0"/>
      <w:divBdr>
        <w:top w:val="none" w:sz="0" w:space="0" w:color="auto"/>
        <w:left w:val="none" w:sz="0" w:space="0" w:color="auto"/>
        <w:bottom w:val="none" w:sz="0" w:space="0" w:color="auto"/>
        <w:right w:val="none" w:sz="0" w:space="0" w:color="auto"/>
      </w:divBdr>
    </w:div>
    <w:div w:id="1825589379">
      <w:bodyDiv w:val="1"/>
      <w:marLeft w:val="0"/>
      <w:marRight w:val="0"/>
      <w:marTop w:val="0"/>
      <w:marBottom w:val="0"/>
      <w:divBdr>
        <w:top w:val="none" w:sz="0" w:space="0" w:color="auto"/>
        <w:left w:val="none" w:sz="0" w:space="0" w:color="auto"/>
        <w:bottom w:val="none" w:sz="0" w:space="0" w:color="auto"/>
        <w:right w:val="none" w:sz="0" w:space="0" w:color="auto"/>
      </w:divBdr>
    </w:div>
    <w:div w:id="1992711511">
      <w:bodyDiv w:val="1"/>
      <w:marLeft w:val="0"/>
      <w:marRight w:val="0"/>
      <w:marTop w:val="0"/>
      <w:marBottom w:val="0"/>
      <w:divBdr>
        <w:top w:val="none" w:sz="0" w:space="0" w:color="auto"/>
        <w:left w:val="none" w:sz="0" w:space="0" w:color="auto"/>
        <w:bottom w:val="none" w:sz="0" w:space="0" w:color="auto"/>
        <w:right w:val="none" w:sz="0" w:space="0" w:color="auto"/>
      </w:divBdr>
    </w:div>
    <w:div w:id="2009207945">
      <w:bodyDiv w:val="1"/>
      <w:marLeft w:val="0"/>
      <w:marRight w:val="0"/>
      <w:marTop w:val="0"/>
      <w:marBottom w:val="0"/>
      <w:divBdr>
        <w:top w:val="none" w:sz="0" w:space="0" w:color="auto"/>
        <w:left w:val="none" w:sz="0" w:space="0" w:color="auto"/>
        <w:bottom w:val="none" w:sz="0" w:space="0" w:color="auto"/>
        <w:right w:val="none" w:sz="0" w:space="0" w:color="auto"/>
      </w:divBdr>
    </w:div>
    <w:div w:id="206853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na.ozdemir@ntnu.no" TargetMode="External"/><Relationship Id="rId13" Type="http://schemas.microsoft.com/office/2016/09/relationships/commentsIds" Target="commentsIds.xml"/><Relationship Id="rId18" Type="http://schemas.openxmlformats.org/officeDocument/2006/relationships/header" Target="header1.xml"/><Relationship Id="rId26"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microsoft.com/office/2011/relationships/people" Target="people.xml"/><Relationship Id="rId10" Type="http://schemas.openxmlformats.org/officeDocument/2006/relationships/hyperlink" Target="http://www.christian-rauh.eu"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christian.rauh@wzb.eu" TargetMode="External"/><Relationship Id="rId14" Type="http://schemas.openxmlformats.org/officeDocument/2006/relationships/image" Target="media/image1.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35023-AE13-4930-859D-436DAD436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27882</Words>
  <Characters>175659</Characters>
  <Application>Microsoft Office Word</Application>
  <DocSecurity>0</DocSecurity>
  <Lines>1463</Lines>
  <Paragraphs>406</Paragraphs>
  <ScaleCrop>false</ScaleCrop>
  <HeadingPairs>
    <vt:vector size="6" baseType="variant">
      <vt:variant>
        <vt:lpstr>Titel</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203135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Furkan Özdemir</dc:creator>
  <cp:keywords/>
  <dc:description/>
  <cp:lastModifiedBy>Christian Rauh</cp:lastModifiedBy>
  <cp:revision>2</cp:revision>
  <cp:lastPrinted>2021-09-29T09:45:00Z</cp:lastPrinted>
  <dcterms:created xsi:type="dcterms:W3CDTF">2021-10-25T08:10:00Z</dcterms:created>
  <dcterms:modified xsi:type="dcterms:W3CDTF">2021-10-25T08:10:00Z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id="eO3KQBzh"/&gt;&lt;style id="http://www.zotero.org/styles/journal-of-european-public-policy" hasBibliography="1" bibliographyStyleHasBeenSet="1"/&gt;&lt;prefs&gt;&lt;pref name="fieldType" value="Field"/&gt;&lt;pref nam</vt:lpwstr>
  </property>
  <property fmtid="{D5CDD505-2E9C-101B-9397-08002B2CF9AE}" pid="3" name="ZOTERO_PREF_2">
    <vt:lpwstr>e="automaticJournalAbbreviations" value="true"/&gt;&lt;/prefs&gt;&lt;/data&gt;</vt:lpwstr>
  </property>
</Properties>
</file>