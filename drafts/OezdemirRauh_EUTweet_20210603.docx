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FF0416" w:rsidRDefault="00AA1C57">
      <w:pPr>
        <w:pStyle w:val="Title"/>
        <w:rPr>
          <w:lang w:val="es-ES"/>
        </w:rPr>
      </w:pPr>
      <w:r w:rsidRPr="00FF0416">
        <w:rPr>
          <w:lang w:val="es-ES"/>
        </w:rPr>
        <w:t>Com_qual_v1</w:t>
      </w:r>
    </w:p>
    <w:p w14:paraId="16ECC644" w14:textId="77777777" w:rsidR="00427BC8" w:rsidRPr="00FF0416" w:rsidRDefault="00AA1C57">
      <w:pPr>
        <w:pStyle w:val="Author"/>
        <w:rPr>
          <w:lang w:val="es-ES"/>
        </w:rPr>
      </w:pPr>
      <w:r w:rsidRPr="00FF0416">
        <w:rPr>
          <w:lang w:val="es-ES"/>
        </w:rPr>
        <w:t>Sina Özdemir</w:t>
      </w:r>
      <w:r>
        <w:rPr>
          <w:rStyle w:val="FootnoteReference"/>
        </w:rPr>
        <w:footnoteReference w:id="1"/>
      </w:r>
    </w:p>
    <w:p w14:paraId="147EEE81" w14:textId="77777777" w:rsidR="00427BC8" w:rsidRDefault="00AA1C57">
      <w:pPr>
        <w:pStyle w:val="Author"/>
      </w:pPr>
      <w:r>
        <w:t>Christian Rauh</w:t>
      </w:r>
      <w:r>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373B326" w14:textId="77777777" w:rsidR="00427BC8" w:rsidRDefault="00AA1C57">
      <w:pPr>
        <w:pStyle w:val="Heading2"/>
      </w:pPr>
      <w:bookmarkStart w:id="1" w:name="para-1"/>
      <w:r>
        <w:t>Para 1:</w:t>
      </w:r>
    </w:p>
    <w:p w14:paraId="58AC69BB" w14:textId="77777777" w:rsidR="00427BC8" w:rsidRDefault="00AA1C57">
      <w:pPr>
        <w:pStyle w:val="Compact"/>
        <w:numPr>
          <w:ilvl w:val="0"/>
          <w:numId w:val="2"/>
        </w:numPr>
      </w:pPr>
      <w:r>
        <w:t>the EU is irreversably policitised. Its legitimacy is challenged on many fronts</w:t>
      </w:r>
    </w:p>
    <w:p w14:paraId="69611C39" w14:textId="77777777" w:rsidR="00427BC8" w:rsidRDefault="00AA1C57">
      <w:pPr>
        <w:pStyle w:val="Heading2"/>
      </w:pPr>
      <w:bookmarkStart w:id="2" w:name="para-2"/>
      <w:bookmarkEnd w:id="1"/>
      <w:r>
        <w:t>Para 2:</w:t>
      </w:r>
    </w:p>
    <w:p w14:paraId="4D84A91F" w14:textId="77777777" w:rsidR="00427BC8" w:rsidRDefault="00AA1C57">
      <w:pPr>
        <w:pStyle w:val="Compact"/>
        <w:numPr>
          <w:ilvl w:val="0"/>
          <w:numId w:val="3"/>
        </w:numPr>
      </w:pPr>
      <w:r>
        <w:t>The EU has internal and external problems with communicating its legitimacy</w:t>
      </w:r>
    </w:p>
    <w:p w14:paraId="7558F21C" w14:textId="77777777" w:rsidR="00427BC8" w:rsidRDefault="00AA1C57">
      <w:pPr>
        <w:pStyle w:val="Heading2"/>
      </w:pPr>
      <w:bookmarkStart w:id="3" w:name="para-3"/>
      <w:bookmarkEnd w:id="2"/>
      <w:r>
        <w:t>Para 3:</w:t>
      </w:r>
    </w:p>
    <w:p w14:paraId="704D12EE" w14:textId="77777777" w:rsidR="00427BC8" w:rsidRDefault="00AA1C57">
      <w:pPr>
        <w:pStyle w:val="Compact"/>
        <w:numPr>
          <w:ilvl w:val="0"/>
          <w:numId w:val="4"/>
        </w:numPr>
      </w:pPr>
      <w:r>
        <w:t>Social media offers unique solutions to external communication problems</w:t>
      </w:r>
    </w:p>
    <w:p w14:paraId="57DC30EA" w14:textId="77777777" w:rsidR="00427BC8" w:rsidRDefault="00AA1C57">
      <w:pPr>
        <w:pStyle w:val="Heading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Heading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Heading1"/>
      </w:pPr>
      <w:bookmarkStart w:id="6" w:name="legitimacy-deficit-of-the-eu"/>
      <w:bookmarkEnd w:id="0"/>
      <w:bookmarkEnd w:id="5"/>
      <w:r>
        <w:t>Legitimacy deficit of the EU</w:t>
      </w:r>
    </w:p>
    <w:p w14:paraId="431C344E" w14:textId="77777777" w:rsidR="00427BC8" w:rsidRDefault="00AA1C57">
      <w:pPr>
        <w:pStyle w:val="Heading2"/>
      </w:pPr>
      <w:bookmarkStart w:id="7"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1" w:name="para-4-1"/>
      <w:bookmarkEnd w:id="10"/>
      <w:r>
        <w:t>Para 4:</w:t>
      </w:r>
    </w:p>
    <w:p w14:paraId="38C3773A" w14:textId="28A6D30C" w:rsidR="00427BC8" w:rsidRDefault="00AA1C57">
      <w:pPr>
        <w:pStyle w:val="Compact"/>
        <w:numPr>
          <w:ilvl w:val="0"/>
          <w:numId w:val="11"/>
        </w:numPr>
        <w:rPr>
          <w:ins w:id="12" w:author="Sina Furkan Özdemir" w:date="2021-06-09T17:41:00Z"/>
        </w:rPr>
      </w:pPr>
      <w:r>
        <w:t>Legitimacy deficit: communication deficit</w:t>
      </w:r>
    </w:p>
    <w:p w14:paraId="22FB3BE4" w14:textId="68BC9353" w:rsidR="00D124F2" w:rsidRDefault="00D124F2" w:rsidP="00D124F2">
      <w:pPr>
        <w:pStyle w:val="Compact"/>
        <w:rPr>
          <w:ins w:id="13" w:author="Sina Furkan Özdemir" w:date="2021-06-09T17:41:00Z"/>
        </w:rPr>
      </w:pPr>
    </w:p>
    <w:p w14:paraId="7BE43708" w14:textId="76602488" w:rsidR="00D124F2" w:rsidRDefault="00D124F2" w:rsidP="00D124F2">
      <w:pPr>
        <w:pStyle w:val="Heading2"/>
        <w:rPr>
          <w:ins w:id="14" w:author="Sina Furkan Özdemir" w:date="2021-06-09T17:42:00Z"/>
        </w:rPr>
      </w:pPr>
      <w:ins w:id="15" w:author="Sina Furkan Özdemir" w:date="2021-06-09T17:41:00Z">
        <w:r>
          <w:t xml:space="preserve">Para </w:t>
        </w:r>
        <w:r>
          <w:t>5</w:t>
        </w:r>
        <w:r>
          <w:t>:</w:t>
        </w:r>
      </w:ins>
    </w:p>
    <w:p w14:paraId="3235EA36" w14:textId="548D3DEF" w:rsidR="00D124F2" w:rsidRDefault="00D124F2" w:rsidP="00D124F2">
      <w:pPr>
        <w:pStyle w:val="Compact"/>
        <w:numPr>
          <w:ilvl w:val="0"/>
          <w:numId w:val="11"/>
        </w:numPr>
        <w:rPr>
          <w:ins w:id="16" w:author="Sina Furkan Özdemir" w:date="2021-06-09T17:42:00Z"/>
        </w:rPr>
      </w:pPr>
      <w:ins w:id="17" w:author="Sina Furkan Özdemir" w:date="2021-06-09T17:42:00Z">
        <w:r>
          <w:t>Different public communication strategies and how they can help with legitimacy</w:t>
        </w:r>
      </w:ins>
    </w:p>
    <w:p w14:paraId="498DECFD" w14:textId="64C986B7" w:rsidR="00D124F2" w:rsidRDefault="00D124F2" w:rsidP="00D124F2">
      <w:pPr>
        <w:pStyle w:val="Compact"/>
        <w:rPr>
          <w:ins w:id="18" w:author="Sina Furkan Özdemir" w:date="2021-06-09T17:42:00Z"/>
        </w:rPr>
      </w:pPr>
    </w:p>
    <w:tbl>
      <w:tblPr>
        <w:tblStyle w:val="TableGrid"/>
        <w:tblW w:w="10075" w:type="dxa"/>
        <w:tblLook w:val="04A0" w:firstRow="1" w:lastRow="0" w:firstColumn="1" w:lastColumn="0" w:noHBand="0" w:noVBand="1"/>
        <w:tblPrChange w:id="19" w:author="Sina Furkan Özdemir" w:date="2021-06-09T17:50:00Z">
          <w:tblPr>
            <w:tblStyle w:val="TableGrid"/>
            <w:tblW w:w="0" w:type="auto"/>
            <w:tblLook w:val="04A0" w:firstRow="1" w:lastRow="0" w:firstColumn="1" w:lastColumn="0" w:noHBand="0" w:noVBand="1"/>
          </w:tblPr>
        </w:tblPrChange>
      </w:tblPr>
      <w:tblGrid>
        <w:gridCol w:w="1814"/>
        <w:gridCol w:w="1568"/>
        <w:gridCol w:w="2272"/>
        <w:gridCol w:w="2115"/>
        <w:gridCol w:w="2360"/>
        <w:tblGridChange w:id="20">
          <w:tblGrid>
            <w:gridCol w:w="1696"/>
            <w:gridCol w:w="1468"/>
            <w:gridCol w:w="2120"/>
            <w:gridCol w:w="1864"/>
            <w:gridCol w:w="2202"/>
          </w:tblGrid>
        </w:tblGridChange>
      </w:tblGrid>
      <w:tr w:rsidR="003832E3" w14:paraId="77E1856A" w14:textId="0262DFAC" w:rsidTr="001B5F5E">
        <w:trPr>
          <w:ins w:id="21" w:author="Sina Furkan Özdemir" w:date="2021-06-09T17:42:00Z"/>
        </w:trPr>
        <w:tc>
          <w:tcPr>
            <w:tcW w:w="1696" w:type="dxa"/>
            <w:tcPrChange w:id="22" w:author="Sina Furkan Özdemir" w:date="2021-06-09T17:50:00Z">
              <w:tcPr>
                <w:tcW w:w="2279" w:type="dxa"/>
              </w:tcPr>
            </w:tcPrChange>
          </w:tcPr>
          <w:p w14:paraId="76BE96AA" w14:textId="072289BC" w:rsidR="00D42A20" w:rsidRDefault="00D42A20" w:rsidP="00D124F2">
            <w:pPr>
              <w:pStyle w:val="Compact"/>
              <w:rPr>
                <w:ins w:id="23" w:author="Sina Furkan Özdemir" w:date="2021-06-09T17:42:00Z"/>
              </w:rPr>
            </w:pPr>
            <w:ins w:id="24" w:author="Sina Furkan Özdemir" w:date="2021-06-09T17:42:00Z">
              <w:r>
                <w:t>Public communication strategy</w:t>
              </w:r>
            </w:ins>
          </w:p>
        </w:tc>
        <w:tc>
          <w:tcPr>
            <w:tcW w:w="1468" w:type="dxa"/>
            <w:tcPrChange w:id="25" w:author="Sina Furkan Özdemir" w:date="2021-06-09T17:50:00Z">
              <w:tcPr>
                <w:tcW w:w="1477" w:type="dxa"/>
              </w:tcPr>
            </w:tcPrChange>
          </w:tcPr>
          <w:p w14:paraId="207CA046" w14:textId="414B910F" w:rsidR="00D42A20" w:rsidRDefault="00D42A20" w:rsidP="00D124F2">
            <w:pPr>
              <w:pStyle w:val="Compact"/>
              <w:rPr>
                <w:ins w:id="26" w:author="Sina Furkan Özdemir" w:date="2021-06-09T17:45:00Z"/>
              </w:rPr>
            </w:pPr>
            <w:ins w:id="27" w:author="Sina Furkan Özdemir" w:date="2021-06-09T17:45:00Z">
              <w:r>
                <w:t>Interlocutors</w:t>
              </w:r>
            </w:ins>
          </w:p>
        </w:tc>
        <w:tc>
          <w:tcPr>
            <w:tcW w:w="2120" w:type="dxa"/>
            <w:tcPrChange w:id="28" w:author="Sina Furkan Özdemir" w:date="2021-06-09T17:50:00Z">
              <w:tcPr>
                <w:tcW w:w="1848" w:type="dxa"/>
              </w:tcPr>
            </w:tcPrChange>
          </w:tcPr>
          <w:p w14:paraId="08A6E887" w14:textId="4563CB57" w:rsidR="00D42A20" w:rsidRDefault="00D42A20" w:rsidP="00D124F2">
            <w:pPr>
              <w:pStyle w:val="Compact"/>
              <w:rPr>
                <w:ins w:id="29" w:author="Sina Furkan Özdemir" w:date="2021-06-09T17:42:00Z"/>
              </w:rPr>
            </w:pPr>
            <w:ins w:id="30" w:author="Sina Furkan Özdemir" w:date="2021-06-09T17:43:00Z">
              <w:r>
                <w:t>Potential effect</w:t>
              </w:r>
            </w:ins>
          </w:p>
        </w:tc>
        <w:tc>
          <w:tcPr>
            <w:tcW w:w="1864" w:type="dxa"/>
            <w:tcPrChange w:id="31" w:author="Sina Furkan Özdemir" w:date="2021-06-09T17:50:00Z">
              <w:tcPr>
                <w:tcW w:w="2099" w:type="dxa"/>
              </w:tcPr>
            </w:tcPrChange>
          </w:tcPr>
          <w:p w14:paraId="063344C2" w14:textId="455CB8F3" w:rsidR="00D42A20" w:rsidRDefault="00D42A20" w:rsidP="00D124F2">
            <w:pPr>
              <w:pStyle w:val="Compact"/>
              <w:rPr>
                <w:ins w:id="32" w:author="Sina Furkan Özdemir" w:date="2021-06-09T17:42:00Z"/>
              </w:rPr>
            </w:pPr>
            <w:ins w:id="33" w:author="Sina Furkan Özdemir" w:date="2021-06-09T17:43:00Z">
              <w:r>
                <w:t>Contribution to legitimacy</w:t>
              </w:r>
            </w:ins>
          </w:p>
        </w:tc>
        <w:tc>
          <w:tcPr>
            <w:tcW w:w="2927" w:type="dxa"/>
            <w:tcPrChange w:id="34" w:author="Sina Furkan Özdemir" w:date="2021-06-09T17:50:00Z">
              <w:tcPr>
                <w:tcW w:w="1647" w:type="dxa"/>
              </w:tcPr>
            </w:tcPrChange>
          </w:tcPr>
          <w:p w14:paraId="262B7BB0" w14:textId="31B8444F" w:rsidR="00D42A20" w:rsidRDefault="00D42A20" w:rsidP="00D124F2">
            <w:pPr>
              <w:pStyle w:val="Compact"/>
              <w:rPr>
                <w:ins w:id="35" w:author="Sina Furkan Özdemir" w:date="2021-06-09T17:43:00Z"/>
              </w:rPr>
            </w:pPr>
            <w:ins w:id="36" w:author="Sina Furkan Özdemir" w:date="2021-06-09T17:43:00Z">
              <w:r>
                <w:t>Possible success condition</w:t>
              </w:r>
            </w:ins>
          </w:p>
        </w:tc>
      </w:tr>
      <w:tr w:rsidR="003832E3" w14:paraId="34612C40" w14:textId="60CA0154" w:rsidTr="001B5F5E">
        <w:trPr>
          <w:ins w:id="37" w:author="Sina Furkan Özdemir" w:date="2021-06-09T17:42:00Z"/>
        </w:trPr>
        <w:tc>
          <w:tcPr>
            <w:tcW w:w="1696" w:type="dxa"/>
            <w:tcPrChange w:id="38" w:author="Sina Furkan Özdemir" w:date="2021-06-09T17:50:00Z">
              <w:tcPr>
                <w:tcW w:w="2279" w:type="dxa"/>
              </w:tcPr>
            </w:tcPrChange>
          </w:tcPr>
          <w:p w14:paraId="21C82387" w14:textId="3AADCD8E" w:rsidR="00D42A20" w:rsidRDefault="00D42A20" w:rsidP="00D124F2">
            <w:pPr>
              <w:pStyle w:val="Compact"/>
              <w:rPr>
                <w:ins w:id="39" w:author="Sina Furkan Özdemir" w:date="2021-06-09T17:42:00Z"/>
              </w:rPr>
            </w:pPr>
            <w:ins w:id="40" w:author="Sina Furkan Özdemir" w:date="2021-06-09T17:45:00Z">
              <w:r>
                <w:t>One way communication</w:t>
              </w:r>
            </w:ins>
          </w:p>
        </w:tc>
        <w:tc>
          <w:tcPr>
            <w:tcW w:w="1468" w:type="dxa"/>
            <w:tcPrChange w:id="41" w:author="Sina Furkan Özdemir" w:date="2021-06-09T17:50:00Z">
              <w:tcPr>
                <w:tcW w:w="1477" w:type="dxa"/>
              </w:tcPr>
            </w:tcPrChange>
          </w:tcPr>
          <w:p w14:paraId="42786611" w14:textId="305C4054" w:rsidR="00D42A20" w:rsidRDefault="00611237" w:rsidP="00D124F2">
            <w:pPr>
              <w:pStyle w:val="Compact"/>
              <w:rPr>
                <w:ins w:id="42" w:author="Sina Furkan Özdemir" w:date="2021-06-09T17:45:00Z"/>
              </w:rPr>
            </w:pPr>
            <w:ins w:id="43" w:author="Sina Furkan Özdemir" w:date="2021-06-09T17:45:00Z">
              <w:r>
                <w:t>EU -</w:t>
              </w:r>
            </w:ins>
            <w:ins w:id="44" w:author="Sina Furkan Özdemir" w:date="2021-06-09T17:48:00Z">
              <w:r w:rsidR="007C19ED">
                <w:t>&gt;</w:t>
              </w:r>
            </w:ins>
            <w:ins w:id="45" w:author="Sina Furkan Özdemir" w:date="2021-06-09T17:45:00Z">
              <w:r>
                <w:t xml:space="preserve"> Citizenry</w:t>
              </w:r>
            </w:ins>
          </w:p>
        </w:tc>
        <w:tc>
          <w:tcPr>
            <w:tcW w:w="2120" w:type="dxa"/>
            <w:tcPrChange w:id="46" w:author="Sina Furkan Özdemir" w:date="2021-06-09T17:50:00Z">
              <w:tcPr>
                <w:tcW w:w="1848" w:type="dxa"/>
              </w:tcPr>
            </w:tcPrChange>
          </w:tcPr>
          <w:p w14:paraId="3294CE90" w14:textId="60A495FB" w:rsidR="00611237" w:rsidRDefault="00611237" w:rsidP="00FA4409">
            <w:pPr>
              <w:pStyle w:val="Compact"/>
              <w:numPr>
                <w:ilvl w:val="0"/>
                <w:numId w:val="18"/>
              </w:numPr>
              <w:rPr>
                <w:ins w:id="47" w:author="Sina Furkan Özdemir" w:date="2021-06-09T17:45:00Z"/>
              </w:rPr>
              <w:pPrChange w:id="48" w:author="Sina Furkan Özdemir" w:date="2021-06-09T17:47:00Z">
                <w:pPr>
                  <w:pStyle w:val="Compact"/>
                </w:pPr>
              </w:pPrChange>
            </w:pPr>
            <w:ins w:id="49" w:author="Sina Furkan Özdemir" w:date="2021-06-09T17:45:00Z">
              <w:r>
                <w:t>Educate,</w:t>
              </w:r>
            </w:ins>
          </w:p>
          <w:p w14:paraId="54E74A47" w14:textId="2282B51E" w:rsidR="00611237" w:rsidRDefault="00611237" w:rsidP="00FA4409">
            <w:pPr>
              <w:pStyle w:val="Compact"/>
              <w:numPr>
                <w:ilvl w:val="0"/>
                <w:numId w:val="18"/>
              </w:numPr>
              <w:rPr>
                <w:ins w:id="50" w:author="Sina Furkan Özdemir" w:date="2021-06-09T17:47:00Z"/>
              </w:rPr>
            </w:pPr>
            <w:ins w:id="51" w:author="Sina Furkan Özdemir" w:date="2021-06-09T17:45:00Z">
              <w:r>
                <w:t>Image management</w:t>
              </w:r>
            </w:ins>
          </w:p>
          <w:p w14:paraId="0B6B08E2" w14:textId="6BD8C0CA" w:rsidR="00FA4409" w:rsidRDefault="00FA4409" w:rsidP="00FA4409">
            <w:pPr>
              <w:pStyle w:val="Compact"/>
              <w:numPr>
                <w:ilvl w:val="0"/>
                <w:numId w:val="18"/>
              </w:numPr>
              <w:rPr>
                <w:ins w:id="52" w:author="Sina Furkan Özdemir" w:date="2021-06-09T17:45:00Z"/>
              </w:rPr>
              <w:pPrChange w:id="53" w:author="Sina Furkan Özdemir" w:date="2021-06-09T17:47:00Z">
                <w:pPr>
                  <w:pStyle w:val="Compact"/>
                </w:pPr>
              </w:pPrChange>
            </w:pPr>
            <w:ins w:id="54" w:author="Sina Furkan Özdemir" w:date="2021-06-09T17:47:00Z">
              <w:r>
                <w:t>Prim</w:t>
              </w:r>
            </w:ins>
            <w:ins w:id="55" w:author="Sina Furkan Özdemir" w:date="2021-06-09T17:52:00Z">
              <w:r w:rsidR="00E024D8">
                <w:t>ing</w:t>
              </w:r>
            </w:ins>
            <w:ins w:id="56" w:author="Sina Furkan Özdemir" w:date="2021-06-09T17:47:00Z">
              <w:r>
                <w:t>(?)</w:t>
              </w:r>
            </w:ins>
          </w:p>
          <w:p w14:paraId="1607BACD" w14:textId="58587758" w:rsidR="00611237" w:rsidRDefault="00611237" w:rsidP="00D124F2">
            <w:pPr>
              <w:pStyle w:val="Compact"/>
              <w:rPr>
                <w:ins w:id="57" w:author="Sina Furkan Özdemir" w:date="2021-06-09T17:42:00Z"/>
              </w:rPr>
            </w:pPr>
          </w:p>
        </w:tc>
        <w:tc>
          <w:tcPr>
            <w:tcW w:w="1864" w:type="dxa"/>
            <w:tcPrChange w:id="58" w:author="Sina Furkan Özdemir" w:date="2021-06-09T17:50:00Z">
              <w:tcPr>
                <w:tcW w:w="2099" w:type="dxa"/>
              </w:tcPr>
            </w:tcPrChange>
          </w:tcPr>
          <w:p w14:paraId="41960C43" w14:textId="188FF5A1" w:rsidR="00D42A20" w:rsidRDefault="00FA4409" w:rsidP="00FA4409">
            <w:pPr>
              <w:pStyle w:val="Compact"/>
              <w:numPr>
                <w:ilvl w:val="0"/>
                <w:numId w:val="19"/>
              </w:numPr>
              <w:rPr>
                <w:ins w:id="59" w:author="Sina Furkan Özdemir" w:date="2021-06-09T17:42:00Z"/>
              </w:rPr>
              <w:pPrChange w:id="60" w:author="Sina Furkan Özdemir" w:date="2021-06-09T17:47:00Z">
                <w:pPr>
                  <w:pStyle w:val="Compact"/>
                </w:pPr>
              </w:pPrChange>
            </w:pPr>
            <w:ins w:id="61" w:author="Sina Furkan Özdemir" w:date="2021-06-09T17:47:00Z">
              <w:r>
                <w:t>All types legitimacy</w:t>
              </w:r>
            </w:ins>
          </w:p>
        </w:tc>
        <w:tc>
          <w:tcPr>
            <w:tcW w:w="2927" w:type="dxa"/>
            <w:tcPrChange w:id="62" w:author="Sina Furkan Özdemir" w:date="2021-06-09T17:50:00Z">
              <w:tcPr>
                <w:tcW w:w="1647" w:type="dxa"/>
              </w:tcPr>
            </w:tcPrChange>
          </w:tcPr>
          <w:p w14:paraId="40BB8924" w14:textId="77777777" w:rsidR="00D42A20" w:rsidRDefault="003832E3" w:rsidP="003832E3">
            <w:pPr>
              <w:pStyle w:val="Compact"/>
              <w:numPr>
                <w:ilvl w:val="0"/>
                <w:numId w:val="21"/>
              </w:numPr>
              <w:rPr>
                <w:ins w:id="63" w:author="Sina Furkan Özdemir" w:date="2021-06-09T17:49:00Z"/>
              </w:rPr>
            </w:pPr>
            <w:ins w:id="64" w:author="Sina Furkan Özdemir" w:date="2021-06-09T17:49:00Z">
              <w:r>
                <w:t>Transparency</w:t>
              </w:r>
            </w:ins>
          </w:p>
          <w:p w14:paraId="40A1DC91" w14:textId="1842E26D" w:rsidR="003832E3" w:rsidRDefault="003832E3" w:rsidP="003832E3">
            <w:pPr>
              <w:pStyle w:val="Compact"/>
              <w:numPr>
                <w:ilvl w:val="0"/>
                <w:numId w:val="21"/>
              </w:numPr>
              <w:rPr>
                <w:ins w:id="65" w:author="Sina Furkan Özdemir" w:date="2021-06-09T17:43:00Z"/>
              </w:rPr>
              <w:pPrChange w:id="66" w:author="Sina Furkan Özdemir" w:date="2021-06-09T17:49:00Z">
                <w:pPr>
                  <w:pStyle w:val="Compact"/>
                </w:pPr>
              </w:pPrChange>
            </w:pPr>
            <w:ins w:id="67" w:author="Sina Furkan Özdemir" w:date="2021-06-09T17:49:00Z">
              <w:r>
                <w:t>Publicity</w:t>
              </w:r>
            </w:ins>
          </w:p>
        </w:tc>
      </w:tr>
      <w:tr w:rsidR="003832E3" w14:paraId="0E2C6E41" w14:textId="2549EF8B" w:rsidTr="001B5F5E">
        <w:trPr>
          <w:ins w:id="68" w:author="Sina Furkan Özdemir" w:date="2021-06-09T17:42:00Z"/>
        </w:trPr>
        <w:tc>
          <w:tcPr>
            <w:tcW w:w="1696" w:type="dxa"/>
            <w:tcPrChange w:id="69" w:author="Sina Furkan Özdemir" w:date="2021-06-09T17:50:00Z">
              <w:tcPr>
                <w:tcW w:w="2279" w:type="dxa"/>
              </w:tcPr>
            </w:tcPrChange>
          </w:tcPr>
          <w:p w14:paraId="0EEB58C9" w14:textId="1861EE5B" w:rsidR="00D42A20" w:rsidRDefault="007C19ED" w:rsidP="00D124F2">
            <w:pPr>
              <w:pStyle w:val="Compact"/>
              <w:rPr>
                <w:ins w:id="70" w:author="Sina Furkan Özdemir" w:date="2021-06-09T17:42:00Z"/>
              </w:rPr>
            </w:pPr>
            <w:ins w:id="71" w:author="Sina Furkan Özdemir" w:date="2021-06-09T17:48:00Z">
              <w:r>
                <w:t>Networked</w:t>
              </w:r>
            </w:ins>
          </w:p>
        </w:tc>
        <w:tc>
          <w:tcPr>
            <w:tcW w:w="1468" w:type="dxa"/>
            <w:tcPrChange w:id="72" w:author="Sina Furkan Özdemir" w:date="2021-06-09T17:50:00Z">
              <w:tcPr>
                <w:tcW w:w="1477" w:type="dxa"/>
              </w:tcPr>
            </w:tcPrChange>
          </w:tcPr>
          <w:p w14:paraId="0A9915FC" w14:textId="3D68A439" w:rsidR="00D42A20" w:rsidRDefault="007C19ED" w:rsidP="00D124F2">
            <w:pPr>
              <w:pStyle w:val="Compact"/>
              <w:rPr>
                <w:ins w:id="73" w:author="Sina Furkan Özdemir" w:date="2021-06-09T17:45:00Z"/>
              </w:rPr>
            </w:pPr>
            <w:ins w:id="74" w:author="Sina Furkan Özdemir" w:date="2021-06-09T17:48:00Z">
              <w:r>
                <w:t>EU (&lt;)-&gt; other public figures</w:t>
              </w:r>
            </w:ins>
          </w:p>
        </w:tc>
        <w:tc>
          <w:tcPr>
            <w:tcW w:w="2120" w:type="dxa"/>
            <w:tcPrChange w:id="75" w:author="Sina Furkan Özdemir" w:date="2021-06-09T17:50:00Z">
              <w:tcPr>
                <w:tcW w:w="1848" w:type="dxa"/>
              </w:tcPr>
            </w:tcPrChange>
          </w:tcPr>
          <w:p w14:paraId="3491CB36" w14:textId="77777777" w:rsidR="00D42A20" w:rsidRDefault="004618AC" w:rsidP="007C19ED">
            <w:pPr>
              <w:pStyle w:val="Compact"/>
              <w:numPr>
                <w:ilvl w:val="0"/>
                <w:numId w:val="20"/>
              </w:numPr>
              <w:rPr>
                <w:ins w:id="76" w:author="Sina Furkan Özdemir" w:date="2021-06-09T17:49:00Z"/>
              </w:rPr>
            </w:pPr>
            <w:ins w:id="77" w:author="Sina Furkan Özdemir" w:date="2021-06-09T17:49:00Z">
              <w:r>
                <w:t>Educate,</w:t>
              </w:r>
            </w:ins>
          </w:p>
          <w:p w14:paraId="3B4465E7" w14:textId="77777777" w:rsidR="004618AC" w:rsidRDefault="004618AC" w:rsidP="007C19ED">
            <w:pPr>
              <w:pStyle w:val="Compact"/>
              <w:numPr>
                <w:ilvl w:val="0"/>
                <w:numId w:val="20"/>
              </w:numPr>
              <w:rPr>
                <w:ins w:id="78" w:author="Sina Furkan Özdemir" w:date="2021-06-09T17:49:00Z"/>
              </w:rPr>
            </w:pPr>
            <w:ins w:id="79" w:author="Sina Furkan Özdemir" w:date="2021-06-09T17:49:00Z">
              <w:r>
                <w:t>Borrow legitimacy</w:t>
              </w:r>
            </w:ins>
          </w:p>
          <w:p w14:paraId="15972918" w14:textId="593BC43D" w:rsidR="004618AC" w:rsidRDefault="004618AC" w:rsidP="007C19ED">
            <w:pPr>
              <w:pStyle w:val="Compact"/>
              <w:numPr>
                <w:ilvl w:val="0"/>
                <w:numId w:val="20"/>
              </w:numPr>
              <w:rPr>
                <w:ins w:id="80" w:author="Sina Furkan Özdemir" w:date="2021-06-09T17:49:00Z"/>
              </w:rPr>
            </w:pPr>
            <w:ins w:id="81" w:author="Sina Furkan Özdemir" w:date="2021-06-09T17:49:00Z">
              <w:r>
                <w:t>Prim</w:t>
              </w:r>
            </w:ins>
            <w:ins w:id="82" w:author="Sina Furkan Özdemir" w:date="2021-06-09T17:52:00Z">
              <w:r w:rsidR="00E024D8">
                <w:t>ing</w:t>
              </w:r>
            </w:ins>
          </w:p>
          <w:p w14:paraId="009ACD10" w14:textId="77777777" w:rsidR="004618AC" w:rsidRDefault="004618AC" w:rsidP="00E024D8">
            <w:pPr>
              <w:pStyle w:val="Compact"/>
              <w:ind w:left="360"/>
              <w:rPr>
                <w:ins w:id="83" w:author="Sina Furkan Özdemir" w:date="2021-06-09T17:49:00Z"/>
              </w:rPr>
              <w:pPrChange w:id="84" w:author="Sina Furkan Özdemir" w:date="2021-06-09T17:52:00Z">
                <w:pPr>
                  <w:pStyle w:val="Compact"/>
                  <w:numPr>
                    <w:numId w:val="20"/>
                  </w:numPr>
                  <w:ind w:left="720" w:hanging="360"/>
                </w:pPr>
              </w:pPrChange>
            </w:pPr>
          </w:p>
          <w:p w14:paraId="75B9E012" w14:textId="4EE07FE4" w:rsidR="004618AC" w:rsidRDefault="004618AC" w:rsidP="004618AC">
            <w:pPr>
              <w:pStyle w:val="Compact"/>
              <w:ind w:left="720"/>
              <w:rPr>
                <w:ins w:id="85" w:author="Sina Furkan Özdemir" w:date="2021-06-09T17:42:00Z"/>
              </w:rPr>
              <w:pPrChange w:id="86" w:author="Sina Furkan Özdemir" w:date="2021-06-09T17:49:00Z">
                <w:pPr>
                  <w:pStyle w:val="Compact"/>
                </w:pPr>
              </w:pPrChange>
            </w:pPr>
          </w:p>
        </w:tc>
        <w:tc>
          <w:tcPr>
            <w:tcW w:w="1864" w:type="dxa"/>
            <w:tcPrChange w:id="87" w:author="Sina Furkan Özdemir" w:date="2021-06-09T17:50:00Z">
              <w:tcPr>
                <w:tcW w:w="2099" w:type="dxa"/>
              </w:tcPr>
            </w:tcPrChange>
          </w:tcPr>
          <w:p w14:paraId="76D6168F" w14:textId="0FC37DEB" w:rsidR="00D42A20" w:rsidRDefault="003832E3" w:rsidP="003832E3">
            <w:pPr>
              <w:pStyle w:val="Compact"/>
              <w:numPr>
                <w:ilvl w:val="0"/>
                <w:numId w:val="19"/>
              </w:numPr>
              <w:rPr>
                <w:ins w:id="88" w:author="Sina Furkan Özdemir" w:date="2021-06-09T17:42:00Z"/>
              </w:rPr>
              <w:pPrChange w:id="89" w:author="Sina Furkan Özdemir" w:date="2021-06-09T17:49:00Z">
                <w:pPr>
                  <w:pStyle w:val="Compact"/>
                </w:pPr>
              </w:pPrChange>
            </w:pPr>
            <w:ins w:id="90" w:author="Sina Furkan Özdemir" w:date="2021-06-09T17:49:00Z">
              <w:r>
                <w:t>All types of legitimacy</w:t>
              </w:r>
            </w:ins>
          </w:p>
        </w:tc>
        <w:tc>
          <w:tcPr>
            <w:tcW w:w="2927" w:type="dxa"/>
            <w:tcPrChange w:id="91" w:author="Sina Furkan Özdemir" w:date="2021-06-09T17:50:00Z">
              <w:tcPr>
                <w:tcW w:w="1647" w:type="dxa"/>
              </w:tcPr>
            </w:tcPrChange>
          </w:tcPr>
          <w:p w14:paraId="0EB0B11D" w14:textId="04EF9CED" w:rsidR="00D42A20" w:rsidRDefault="001B5F5E" w:rsidP="001B5F5E">
            <w:pPr>
              <w:pStyle w:val="Compact"/>
              <w:numPr>
                <w:ilvl w:val="0"/>
                <w:numId w:val="22"/>
              </w:numPr>
              <w:rPr>
                <w:ins w:id="92" w:author="Sina Furkan Özdemir" w:date="2021-06-09T17:50:00Z"/>
              </w:rPr>
            </w:pPr>
            <w:ins w:id="93" w:author="Sina Furkan Özdemir" w:date="2021-06-09T17:50:00Z">
              <w:r>
                <w:t>Transparency</w:t>
              </w:r>
            </w:ins>
          </w:p>
          <w:p w14:paraId="20775AF9" w14:textId="503BEE97" w:rsidR="001B5F5E" w:rsidRDefault="001B5F5E" w:rsidP="001B5F5E">
            <w:pPr>
              <w:pStyle w:val="Compact"/>
              <w:numPr>
                <w:ilvl w:val="0"/>
                <w:numId w:val="22"/>
              </w:numPr>
              <w:rPr>
                <w:ins w:id="94" w:author="Sina Furkan Özdemir" w:date="2021-06-09T17:43:00Z"/>
              </w:rPr>
              <w:pPrChange w:id="95" w:author="Sina Furkan Özdemir" w:date="2021-06-09T17:50:00Z">
                <w:pPr>
                  <w:pStyle w:val="Compact"/>
                </w:pPr>
              </w:pPrChange>
            </w:pPr>
            <w:ins w:id="96" w:author="Sina Furkan Özdemir" w:date="2021-06-09T17:50:00Z">
              <w:r>
                <w:t>Publicity</w:t>
              </w:r>
            </w:ins>
          </w:p>
        </w:tc>
      </w:tr>
      <w:tr w:rsidR="003832E3" w14:paraId="0F602A13" w14:textId="5ECF8A76" w:rsidTr="001B5F5E">
        <w:trPr>
          <w:ins w:id="97" w:author="Sina Furkan Özdemir" w:date="2021-06-09T17:42:00Z"/>
        </w:trPr>
        <w:tc>
          <w:tcPr>
            <w:tcW w:w="1696" w:type="dxa"/>
            <w:tcPrChange w:id="98" w:author="Sina Furkan Özdemir" w:date="2021-06-09T17:50:00Z">
              <w:tcPr>
                <w:tcW w:w="2279" w:type="dxa"/>
              </w:tcPr>
            </w:tcPrChange>
          </w:tcPr>
          <w:p w14:paraId="598E624B" w14:textId="6B01F8BC" w:rsidR="00D42A20" w:rsidRDefault="001B5F5E" w:rsidP="00D124F2">
            <w:pPr>
              <w:pStyle w:val="Compact"/>
              <w:rPr>
                <w:ins w:id="99" w:author="Sina Furkan Özdemir" w:date="2021-06-09T17:42:00Z"/>
              </w:rPr>
            </w:pPr>
            <w:ins w:id="100" w:author="Sina Furkan Özdemir" w:date="2021-06-09T17:50:00Z">
              <w:r>
                <w:t>Dialogic communication</w:t>
              </w:r>
            </w:ins>
          </w:p>
        </w:tc>
        <w:tc>
          <w:tcPr>
            <w:tcW w:w="1468" w:type="dxa"/>
            <w:tcPrChange w:id="101" w:author="Sina Furkan Özdemir" w:date="2021-06-09T17:50:00Z">
              <w:tcPr>
                <w:tcW w:w="1477" w:type="dxa"/>
              </w:tcPr>
            </w:tcPrChange>
          </w:tcPr>
          <w:p w14:paraId="19CBDBC2" w14:textId="5746E12F" w:rsidR="00D42A20" w:rsidRDefault="001B5F5E" w:rsidP="00D124F2">
            <w:pPr>
              <w:pStyle w:val="Compact"/>
              <w:rPr>
                <w:ins w:id="102" w:author="Sina Furkan Özdemir" w:date="2021-06-09T17:45:00Z"/>
              </w:rPr>
            </w:pPr>
            <w:ins w:id="103" w:author="Sina Furkan Özdemir" w:date="2021-06-09T17:50:00Z">
              <w:r>
                <w:t>EU &lt;-&gt; citizenry</w:t>
              </w:r>
            </w:ins>
          </w:p>
        </w:tc>
        <w:tc>
          <w:tcPr>
            <w:tcW w:w="2120" w:type="dxa"/>
            <w:tcPrChange w:id="104" w:author="Sina Furkan Özdemir" w:date="2021-06-09T17:50:00Z">
              <w:tcPr>
                <w:tcW w:w="1848" w:type="dxa"/>
              </w:tcPr>
            </w:tcPrChange>
          </w:tcPr>
          <w:p w14:paraId="040DFA54" w14:textId="77837EF0" w:rsidR="00D42A20" w:rsidRDefault="002526BA" w:rsidP="00800170">
            <w:pPr>
              <w:pStyle w:val="Compact"/>
              <w:numPr>
                <w:ilvl w:val="0"/>
                <w:numId w:val="23"/>
              </w:numPr>
              <w:rPr>
                <w:ins w:id="105" w:author="Sina Furkan Özdemir" w:date="2021-06-09T17:50:00Z"/>
              </w:rPr>
            </w:pPr>
            <w:ins w:id="106" w:author="Sina Furkan Özdemir" w:date="2021-06-09T17:51:00Z">
              <w:r>
                <w:t>Build good relationship with citizenry</w:t>
              </w:r>
            </w:ins>
          </w:p>
          <w:p w14:paraId="0A19B8B8" w14:textId="77777777" w:rsidR="00800170" w:rsidRDefault="00800170" w:rsidP="00800170">
            <w:pPr>
              <w:pStyle w:val="Compact"/>
              <w:numPr>
                <w:ilvl w:val="0"/>
                <w:numId w:val="23"/>
              </w:numPr>
              <w:rPr>
                <w:ins w:id="107" w:author="Sina Furkan Özdemir" w:date="2021-06-09T17:52:00Z"/>
              </w:rPr>
            </w:pPr>
            <w:ins w:id="108" w:author="Sina Furkan Özdemir" w:date="2021-06-09T17:50:00Z">
              <w:r>
                <w:t>Co-creat</w:t>
              </w:r>
            </w:ins>
            <w:ins w:id="109" w:author="Sina Furkan Özdemir" w:date="2021-06-09T17:52:00Z">
              <w:r w:rsidR="00EA12D4">
                <w:t>ion of policies and agenda</w:t>
              </w:r>
            </w:ins>
          </w:p>
          <w:p w14:paraId="465DB74E" w14:textId="22CC13A0" w:rsidR="00EA12D4" w:rsidRDefault="00EA12D4" w:rsidP="00E024D8">
            <w:pPr>
              <w:pStyle w:val="Compact"/>
              <w:rPr>
                <w:ins w:id="110" w:author="Sina Furkan Özdemir" w:date="2021-06-09T17:42:00Z"/>
              </w:rPr>
              <w:pPrChange w:id="111" w:author="Sina Furkan Özdemir" w:date="2021-06-09T17:52:00Z">
                <w:pPr>
                  <w:pStyle w:val="Compact"/>
                </w:pPr>
              </w:pPrChange>
            </w:pPr>
          </w:p>
        </w:tc>
        <w:tc>
          <w:tcPr>
            <w:tcW w:w="1864" w:type="dxa"/>
            <w:tcPrChange w:id="112" w:author="Sina Furkan Özdemir" w:date="2021-06-09T17:50:00Z">
              <w:tcPr>
                <w:tcW w:w="2099" w:type="dxa"/>
              </w:tcPr>
            </w:tcPrChange>
          </w:tcPr>
          <w:p w14:paraId="144DFFEF" w14:textId="71D7AED9" w:rsidR="00D42A20" w:rsidRDefault="00E024D8" w:rsidP="00E024D8">
            <w:pPr>
              <w:pStyle w:val="Compact"/>
              <w:numPr>
                <w:ilvl w:val="0"/>
                <w:numId w:val="19"/>
              </w:numPr>
              <w:rPr>
                <w:ins w:id="113" w:author="Sina Furkan Özdemir" w:date="2021-06-09T17:42:00Z"/>
              </w:rPr>
              <w:pPrChange w:id="114" w:author="Sina Furkan Özdemir" w:date="2021-06-09T17:52:00Z">
                <w:pPr>
                  <w:pStyle w:val="Compact"/>
                </w:pPr>
              </w:pPrChange>
            </w:pPr>
            <w:ins w:id="115" w:author="Sina Furkan Özdemir" w:date="2021-06-09T17:52:00Z">
              <w:r>
                <w:t>Democratic legitimacy</w:t>
              </w:r>
            </w:ins>
          </w:p>
        </w:tc>
        <w:tc>
          <w:tcPr>
            <w:tcW w:w="2927" w:type="dxa"/>
            <w:tcPrChange w:id="116" w:author="Sina Furkan Özdemir" w:date="2021-06-09T17:50:00Z">
              <w:tcPr>
                <w:tcW w:w="1647" w:type="dxa"/>
              </w:tcPr>
            </w:tcPrChange>
          </w:tcPr>
          <w:p w14:paraId="2192F490" w14:textId="6770BEFD" w:rsidR="00D42A20" w:rsidRDefault="00E024D8" w:rsidP="00E024D8">
            <w:pPr>
              <w:pStyle w:val="Compact"/>
              <w:numPr>
                <w:ilvl w:val="0"/>
                <w:numId w:val="24"/>
              </w:numPr>
              <w:rPr>
                <w:ins w:id="117" w:author="Sina Furkan Özdemir" w:date="2021-06-09T17:53:00Z"/>
              </w:rPr>
            </w:pPr>
            <w:ins w:id="118" w:author="Sina Furkan Özdemir" w:date="2021-06-09T17:53:00Z">
              <w:r>
                <w:t>Exercise</w:t>
              </w:r>
            </w:ins>
          </w:p>
          <w:p w14:paraId="5AFFC2FB" w14:textId="4A833A97" w:rsidR="00E024D8" w:rsidRDefault="00D262A3" w:rsidP="00E024D8">
            <w:pPr>
              <w:pStyle w:val="Compact"/>
              <w:numPr>
                <w:ilvl w:val="0"/>
                <w:numId w:val="24"/>
              </w:numPr>
              <w:rPr>
                <w:ins w:id="119" w:author="Sina Furkan Özdemir" w:date="2021-06-09T17:43:00Z"/>
              </w:rPr>
              <w:pPrChange w:id="120" w:author="Sina Furkan Özdemir" w:date="2021-06-09T17:52:00Z">
                <w:pPr>
                  <w:pStyle w:val="Compact"/>
                </w:pPr>
              </w:pPrChange>
            </w:pPr>
            <w:ins w:id="121" w:author="Sina Furkan Özdemir" w:date="2021-06-09T17:53:00Z">
              <w:r>
                <w:t>Publicity</w:t>
              </w:r>
            </w:ins>
          </w:p>
        </w:tc>
      </w:tr>
    </w:tbl>
    <w:p w14:paraId="22420E66" w14:textId="77777777" w:rsidR="00D124F2" w:rsidRDefault="00D124F2" w:rsidP="00D124F2">
      <w:pPr>
        <w:pStyle w:val="Compact"/>
        <w:rPr>
          <w:ins w:id="122" w:author="Sina Furkan Özdemir" w:date="2021-06-09T17:42:00Z"/>
        </w:rPr>
        <w:pPrChange w:id="123" w:author="Sina Furkan Özdemir" w:date="2021-06-09T17:42:00Z">
          <w:pPr>
            <w:pStyle w:val="Compact"/>
            <w:numPr>
              <w:numId w:val="11"/>
            </w:numPr>
            <w:ind w:left="720" w:hanging="480"/>
          </w:pPr>
        </w:pPrChange>
      </w:pPr>
    </w:p>
    <w:p w14:paraId="5966E299" w14:textId="77777777" w:rsidR="00D124F2" w:rsidRDefault="00D124F2" w:rsidP="00D124F2">
      <w:pPr>
        <w:pStyle w:val="Compact"/>
        <w:rPr>
          <w:ins w:id="124" w:author="Sina Furkan Özdemir" w:date="2021-06-09T17:42:00Z"/>
        </w:rPr>
      </w:pPr>
    </w:p>
    <w:p w14:paraId="6166625A" w14:textId="0AD48234" w:rsidR="00D124F2" w:rsidRPr="00D124F2" w:rsidRDefault="00D124F2" w:rsidP="00D124F2">
      <w:pPr>
        <w:pStyle w:val="BodyText"/>
        <w:rPr>
          <w:ins w:id="125" w:author="Sina Furkan Özdemir" w:date="2021-06-09T17:41:00Z"/>
          <w:rPrChange w:id="126" w:author="Sina Furkan Özdemir" w:date="2021-06-09T17:42:00Z">
            <w:rPr>
              <w:ins w:id="127" w:author="Sina Furkan Özdemir" w:date="2021-06-09T17:41:00Z"/>
            </w:rPr>
          </w:rPrChange>
        </w:rPr>
        <w:pPrChange w:id="128" w:author="Sina Furkan Özdemir" w:date="2021-06-09T17:42:00Z">
          <w:pPr>
            <w:pStyle w:val="Heading2"/>
          </w:pPr>
        </w:pPrChange>
      </w:pPr>
    </w:p>
    <w:p w14:paraId="256CD316" w14:textId="77777777" w:rsidR="00D124F2" w:rsidRDefault="00D124F2" w:rsidP="00D124F2">
      <w:pPr>
        <w:pStyle w:val="Compact"/>
        <w:pPrChange w:id="129" w:author="Sina Furkan Özdemir" w:date="2021-06-09T17:41:00Z">
          <w:pPr>
            <w:pStyle w:val="Compact"/>
            <w:numPr>
              <w:numId w:val="11"/>
            </w:numPr>
            <w:ind w:left="720" w:hanging="480"/>
          </w:pPr>
        </w:pPrChange>
      </w:pPr>
    </w:p>
    <w:p w14:paraId="753F1117" w14:textId="5BE2A6A9" w:rsidR="00FD7013" w:rsidRDefault="00AA1C57" w:rsidP="00FD7013">
      <w:pPr>
        <w:pStyle w:val="Heading1"/>
        <w:rPr>
          <w:ins w:id="130" w:author="Sina Furkan Özdemir" w:date="2021-06-09T17:40:00Z"/>
        </w:rPr>
      </w:pPr>
      <w:bookmarkStart w:id="131" w:name="X91f2997adf86e8cbc6f00792196581c4c1db04a"/>
      <w:bookmarkEnd w:id="6"/>
      <w:bookmarkEnd w:id="11"/>
      <w:r>
        <w:t>Public communication and the EU’s legitimacy</w:t>
      </w:r>
    </w:p>
    <w:p w14:paraId="0C31884F" w14:textId="77777777" w:rsidR="000235D5" w:rsidRPr="000235D5" w:rsidRDefault="000235D5" w:rsidP="000235D5">
      <w:pPr>
        <w:pStyle w:val="BodyText"/>
        <w:rPr>
          <w:rPrChange w:id="132" w:author="Sina Furkan Özdemir" w:date="2021-06-09T17:40:00Z">
            <w:rPr/>
          </w:rPrChange>
        </w:rPr>
        <w:pPrChange w:id="133" w:author="Sina Furkan Özdemir" w:date="2021-06-09T17:40:00Z">
          <w:pPr>
            <w:pStyle w:val="Heading1"/>
          </w:pPr>
        </w:pPrChange>
      </w:pPr>
    </w:p>
    <w:p w14:paraId="20F2A3FC" w14:textId="53FC02F9" w:rsidR="00FD7013" w:rsidRDefault="00FD7013" w:rsidP="000235D5">
      <w:pPr>
        <w:pStyle w:val="Heading3"/>
        <w:pPrChange w:id="134" w:author="Sina Furkan Özdemir" w:date="2021-06-09T17:41:00Z">
          <w:pPr>
            <w:pStyle w:val="Heading2"/>
          </w:pPr>
        </w:pPrChange>
      </w:pPr>
      <w:bookmarkStart w:id="135" w:name="para-1-2"/>
      <w:r>
        <w:lastRenderedPageBreak/>
        <w:t>Para 1:</w:t>
      </w:r>
    </w:p>
    <w:p w14:paraId="7A291230" w14:textId="06C80B6C" w:rsidR="002A3476" w:rsidRDefault="0064139E" w:rsidP="002A3476">
      <w:pPr>
        <w:pStyle w:val="BodyText"/>
        <w:jc w:val="both"/>
      </w:pPr>
      <w:r>
        <w:t xml:space="preserve">For </w:t>
      </w:r>
      <w:ins w:id="136" w:author="Sina Furkan Özdemir" w:date="2021-06-09T17:46:00Z">
        <w:r w:rsidR="001905C9">
          <w:t>one</w:t>
        </w:r>
      </w:ins>
      <w:ins w:id="137" w:author="Sina Furkan Özdemir" w:date="2021-06-09T17:47:00Z">
        <w:r w:rsidR="00FA4409">
          <w:t xml:space="preserve"> - </w:t>
        </w:r>
      </w:ins>
      <w:ins w:id="138" w:author="Sina Furkan Özdemir" w:date="2021-06-09T17:46:00Z">
        <w:r w:rsidR="001905C9">
          <w:t>way</w:t>
        </w:r>
      </w:ins>
      <w:ins w:id="139" w:author="Sina Furkan Özdemir" w:date="2021-06-09T15:38:00Z">
        <w:r w:rsidR="004002DF">
          <w:t xml:space="preserve"> </w:t>
        </w:r>
      </w:ins>
      <w:r>
        <w:t xml:space="preserve">public communication to reproduce the legitimacy of a political system, it needs to provide </w:t>
      </w:r>
      <w:r w:rsidR="00370532">
        <w:t>both transparency and publicity for the political system</w:t>
      </w:r>
      <w:r w:rsidR="009F2AF4">
        <w:fldChar w:fldCharType="begin"/>
      </w:r>
      <w:r w:rsidR="00A73DFD">
        <w:instrText xml:space="preserve"> ADDIN ZOTERO_ITEM CSL_CITATION {"citationID":"QbDrRW7O","properties":{"formattedCitation":"(H\\uc0\\u252{}ller, 2007)","plainCitation":"(Hüller, 2007)","noteIndex":0},"citationItems":[{"id":4308,"uris":["http://zotero.org/groups/2912652/items/VLJYNPF7"],"uri":["http://zotero.org/groups/2912652/items/VLJYNPF7"],"itemData":{"id":4308,"type":"article-journal","abstract":"This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9F2AF4">
        <w:fldChar w:fldCharType="separate"/>
      </w:r>
      <w:r w:rsidR="00A73DFD" w:rsidRPr="00A73DFD">
        <w:rPr>
          <w:rFonts w:ascii="Cambria" w:hAnsi="Cambria" w:cs="Times New Roman"/>
        </w:rPr>
        <w:t>(Hüller, 2007)</w:t>
      </w:r>
      <w:r w:rsidR="009F2AF4">
        <w:fldChar w:fldCharType="end"/>
      </w:r>
      <w:r w:rsidR="00370532">
        <w:t>.</w:t>
      </w:r>
      <w:r w:rsidR="006B1C4A">
        <w:t xml:space="preserve"> Transparency</w:t>
      </w:r>
      <w:r w:rsidR="0061434A">
        <w:t xml:space="preserve">, in this sense, means that public communication regularly publishes political acts, processes, issues and responsibilities in </w:t>
      </w:r>
      <w:r w:rsidR="00D0094E">
        <w:t>the decision making</w:t>
      </w:r>
      <w:r w:rsidR="00E634EB">
        <w:t xml:space="preserve"> in the political system</w:t>
      </w:r>
      <w:r w:rsidR="00D0094E">
        <w:t xml:space="preserve"> without any severe restrictions in the visibility. </w:t>
      </w:r>
      <w:r w:rsidR="00676402">
        <w:t>This way</w:t>
      </w:r>
      <w:r w:rsidR="00440116">
        <w:t xml:space="preserve">, the public communication </w:t>
      </w:r>
      <w:r w:rsidR="00725A1F">
        <w:t>provides</w:t>
      </w:r>
      <w:r w:rsidR="00440116">
        <w:t xml:space="preserve"> the audience of the political authority </w:t>
      </w:r>
      <w:r w:rsidR="00EE32E4">
        <w:t xml:space="preserve">with the necessary information to make an </w:t>
      </w:r>
      <w:r w:rsidR="00BD6D6C">
        <w:t>informed decision</w:t>
      </w:r>
      <w:r w:rsidR="00EE32E4">
        <w:t xml:space="preserve"> in democratic feed-back processes. </w:t>
      </w:r>
      <w:r w:rsidR="00BD6D6C">
        <w:t>However, providing a transparency is only a necessary condition</w:t>
      </w:r>
      <w:r w:rsidR="0061433F">
        <w:t xml:space="preserve"> for public communication</w:t>
      </w:r>
      <w:r w:rsidR="00BD6D6C">
        <w:t xml:space="preserve"> </w:t>
      </w:r>
      <w:r w:rsidR="0061433F">
        <w:t xml:space="preserve">to reproduce political legitimacy. </w:t>
      </w:r>
      <w:r w:rsidR="00F24288">
        <w:t>To achieve this ai</w:t>
      </w:r>
      <w:r w:rsidR="00BE6B00">
        <w:t>m, the public communication needs to garner publicity for the political system. Publicity, in this case</w:t>
      </w:r>
      <w:r w:rsidR="006E5AA5">
        <w:t xml:space="preserve">, refers to the fact that the audience of the political authority becomes aware of the issues, acts and processes of the </w:t>
      </w:r>
      <w:r w:rsidR="00DD0E56">
        <w:t xml:space="preserve">political system. In other words, putting information on the ether is </w:t>
      </w:r>
      <w:r w:rsidR="00920E28">
        <w:t>not enough for reproducing political legitimacy. Th</w:t>
      </w:r>
      <w:r w:rsidR="001C15EF">
        <w:t>e transparency</w:t>
      </w:r>
      <w:r w:rsidR="00920E28">
        <w:t xml:space="preserve"> information </w:t>
      </w:r>
      <w:r w:rsidR="00177ADE">
        <w:t>needs</w:t>
      </w:r>
      <w:r w:rsidR="00920E28">
        <w:t xml:space="preserve"> to be consumed</w:t>
      </w:r>
      <w:r w:rsidR="001C15EF">
        <w:t xml:space="preserve"> by the citizenry</w:t>
      </w:r>
      <w:r w:rsidR="00920E28">
        <w:t xml:space="preserve"> and incorporated into</w:t>
      </w:r>
      <w:r w:rsidR="00177ADE">
        <w:t xml:space="preserve"> citizens’</w:t>
      </w:r>
      <w:r w:rsidR="00920E28">
        <w:t xml:space="preserve"> </w:t>
      </w:r>
      <w:r w:rsidR="00177ADE">
        <w:t>political</w:t>
      </w:r>
      <w:r w:rsidR="00920E28">
        <w:t xml:space="preserve"> knowledge </w:t>
      </w:r>
      <w:commentRangeStart w:id="140"/>
      <w:r w:rsidR="00920E28">
        <w:t>structure</w:t>
      </w:r>
      <w:commentRangeEnd w:id="140"/>
      <w:r w:rsidR="002C76E7">
        <w:rPr>
          <w:rStyle w:val="CommentReference"/>
        </w:rPr>
        <w:commentReference w:id="140"/>
      </w:r>
      <w:r w:rsidR="00177ADE">
        <w:t>.</w:t>
      </w:r>
    </w:p>
    <w:p w14:paraId="7C2235EF" w14:textId="2BB044BC" w:rsidR="002A3476" w:rsidRDefault="002A3476" w:rsidP="000235D5">
      <w:pPr>
        <w:pStyle w:val="Heading3"/>
        <w:pPrChange w:id="141" w:author="Sina Furkan Özdemir" w:date="2021-06-09T17:41:00Z">
          <w:pPr>
            <w:pStyle w:val="Heading2"/>
          </w:pPr>
        </w:pPrChange>
      </w:pPr>
      <w:r>
        <w:t>Para 2:</w:t>
      </w:r>
    </w:p>
    <w:p w14:paraId="2449A8E8" w14:textId="31396105" w:rsidR="002A3476" w:rsidRPr="002A3476" w:rsidRDefault="002A3476" w:rsidP="002A3476">
      <w:pPr>
        <w:pStyle w:val="BodyText"/>
        <w:numPr>
          <w:ilvl w:val="0"/>
          <w:numId w:val="17"/>
        </w:numPr>
      </w:pPr>
      <w:r>
        <w:t xml:space="preserve">Necessary and sufficient conditions for </w:t>
      </w:r>
      <w:r w:rsidR="00C017FA">
        <w:t>publicity</w:t>
      </w:r>
    </w:p>
    <w:p w14:paraId="0A4E59C5" w14:textId="70A922D5" w:rsidR="000D2470" w:rsidRDefault="008D4872" w:rsidP="00E14A59">
      <w:pPr>
        <w:pStyle w:val="BodyText"/>
        <w:ind w:firstLine="360"/>
        <w:jc w:val="both"/>
        <w:rPr>
          <w:ins w:id="142" w:author="Sina Furkan Özdemir" w:date="2021-06-09T14:18:00Z"/>
        </w:rPr>
        <w:pPrChange w:id="143" w:author="Sina Furkan Özdemir" w:date="2021-06-09T14:19:00Z">
          <w:pPr>
            <w:pStyle w:val="BodyText"/>
            <w:jc w:val="both"/>
          </w:pPr>
        </w:pPrChange>
      </w:pPr>
      <w:ins w:id="144" w:author="Sina Furkan Özdemir" w:date="2021-06-09T13:03:00Z">
        <w:r>
          <w:t>Besides the content of</w:t>
        </w:r>
      </w:ins>
      <w:ins w:id="145" w:author="Sina Furkan Özdemir" w:date="2021-06-09T13:04:00Z">
        <w:r>
          <w:t xml:space="preserve"> the messages,</w:t>
        </w:r>
        <w:r w:rsidR="00553C33">
          <w:t xml:space="preserve"> </w:t>
        </w:r>
      </w:ins>
      <w:del w:id="146" w:author="Sina Furkan Özdemir" w:date="2021-06-09T13:04:00Z">
        <w:r w:rsidR="0038335C" w:rsidDel="00553C33">
          <w:delText>T</w:delText>
        </w:r>
      </w:del>
      <w:ins w:id="147" w:author="Sina Furkan Özdemir" w:date="2021-06-09T13:04:00Z">
        <w:r w:rsidR="00553C33">
          <w:t>t</w:t>
        </w:r>
      </w:ins>
      <w:r w:rsidR="0038335C">
        <w:t>here are several</w:t>
      </w:r>
      <w:ins w:id="148" w:author="Sina Furkan Özdemir" w:date="2021-06-09T13:04:00Z">
        <w:r w:rsidR="00553C33">
          <w:t xml:space="preserve"> structural</w:t>
        </w:r>
      </w:ins>
      <w:r w:rsidR="00ED5EFC">
        <w:t xml:space="preserve"> f</w:t>
      </w:r>
      <w:ins w:id="149" w:author="Sina Furkan Özdemir" w:date="2021-06-09T13:04:00Z">
        <w:r w:rsidR="00553C33">
          <w:t>eatures of a public message</w:t>
        </w:r>
      </w:ins>
      <w:del w:id="150" w:author="Sina Furkan Özdemir" w:date="2021-06-09T13:04:00Z">
        <w:r w:rsidR="00ED5EFC" w:rsidDel="00553C33">
          <w:delText>actors</w:delText>
        </w:r>
      </w:del>
      <w:r w:rsidR="00ED5EFC">
        <w:t xml:space="preserve"> that can establish publicity via public communication. First of which is the </w:t>
      </w:r>
      <w:ins w:id="151" w:author="Sina Furkan Özdemir" w:date="2021-06-09T12:51:00Z">
        <w:r w:rsidR="00BC19D3">
          <w:t xml:space="preserve">comprehensibility </w:t>
        </w:r>
      </w:ins>
      <w:del w:id="152" w:author="Sina Furkan Özdemir" w:date="2021-06-09T12:51:00Z">
        <w:r w:rsidR="009B19EC" w:rsidDel="00BC19D3">
          <w:delText xml:space="preserve">linguistic complexity </w:delText>
        </w:r>
      </w:del>
      <w:r w:rsidR="009B19EC">
        <w:t>of the public communication messages</w:t>
      </w:r>
      <w:r w:rsidR="00B7665A">
        <w:t>.</w:t>
      </w:r>
      <w:ins w:id="153" w:author="Sina Furkan Özdemir" w:date="2021-06-09T13:06:00Z">
        <w:r w:rsidR="00A15009">
          <w:t xml:space="preserve"> On text level, </w:t>
        </w:r>
      </w:ins>
      <w:del w:id="154" w:author="Sina Furkan Özdemir" w:date="2021-06-09T13:06:00Z">
        <w:r w:rsidR="004F3A5F" w:rsidDel="00A15009">
          <w:delText xml:space="preserve"> </w:delText>
        </w:r>
        <w:r w:rsidR="00D55ACB" w:rsidDel="00A15009">
          <w:delText>P</w:delText>
        </w:r>
      </w:del>
      <w:ins w:id="155" w:author="Sina Furkan Özdemir" w:date="2021-06-09T13:06:00Z">
        <w:r w:rsidR="00A15009">
          <w:t>p</w:t>
        </w:r>
      </w:ins>
      <w:r w:rsidR="00D55ACB">
        <w:t>olitical messages that have lower</w:t>
      </w:r>
      <w:r w:rsidR="004F3A5F">
        <w:t xml:space="preserve"> semantic and syntactic complexity </w:t>
      </w:r>
      <w:del w:id="156" w:author="Sina Furkan Özdemir" w:date="2021-06-09T12:56:00Z">
        <w:r w:rsidR="004F3A5F" w:rsidDel="00D97F64">
          <w:delText xml:space="preserve">of political messages </w:delText>
        </w:r>
      </w:del>
      <w:r w:rsidR="004F3A5F">
        <w:t>strongly influence political knowledge acquisition and engagement with the messages</w:t>
      </w:r>
      <w:r w:rsidR="004F3A5F">
        <w:fldChar w:fldCharType="begin"/>
      </w:r>
      <w:ins w:id="157" w:author="Sina Furkan Özdemir" w:date="2021-06-09T14:37:00Z">
        <w:r w:rsidR="00697874">
          <w:instrText xml:space="preserve"> ADDIN ZOTERO_ITEM CSL_CITATION {"citationID":"xShcNOSP","properties":{"formattedCitation":"(Bischof &amp; Senninger, 2018; Eveland et al., 2004; Spirling, 2015)","plainCitation":"(Bischof &amp; Senninger, 2018; Eveland et al., 2004; Spirling, 2015)","noteIndex":0},"citationItems":[{"id":4421,"uris":["http://zotero.org/groups/2912652/items/ILLYQJYM"],"uri":["http://zotero.org/groups/2912652/items/ILLYQJYM"],"itemData":{"id":4421,"type":"article-journal","abstract":"Which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Complexity","volume":"78","author":[{"family":"Spirling","given":"Arthur"}],"issued":{"date-parts":[["2015",12,17]]}}}],"schema":"https://github.com/citation-style-language/schema/raw/master/csl-citation.json"} </w:instrText>
        </w:r>
      </w:ins>
      <w:del w:id="158" w:author="Sina Furkan Özdemir" w:date="2021-06-09T14:37:00Z">
        <w:r w:rsidR="004F3A5F" w:rsidDel="00697874">
          <w:del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del>
      <w:r w:rsidR="004F3A5F">
        <w:fldChar w:fldCharType="separate"/>
      </w:r>
      <w:ins w:id="159" w:author="Sina Furkan Özdemir" w:date="2021-06-09T14:37:00Z">
        <w:r w:rsidR="00697874" w:rsidRPr="00697874">
          <w:rPr>
            <w:rFonts w:ascii="Cambria" w:hAnsi="Cambria"/>
            <w:rPrChange w:id="160" w:author="Sina Furkan Özdemir" w:date="2021-06-09T14:37:00Z">
              <w:rPr/>
            </w:rPrChange>
          </w:rPr>
          <w:t>(Bischof &amp; Senninger, 2018; Eveland et al., 2004; Spirling, 2015)</w:t>
        </w:r>
      </w:ins>
      <w:del w:id="161" w:author="Sina Furkan Özdemir" w:date="2021-06-09T14:37:00Z">
        <w:r w:rsidR="004F3A5F" w:rsidRPr="00697874" w:rsidDel="00697874">
          <w:rPr>
            <w:rPrChange w:id="162" w:author="Sina Furkan Özdemir" w:date="2021-06-09T14:37:00Z">
              <w:rPr>
                <w:rFonts w:ascii="Cambria" w:hAnsi="Cambria"/>
              </w:rPr>
            </w:rPrChange>
          </w:rPr>
          <w:delText>(Bischof &amp; Senninger, 2018; Eveland et al., 2004; Spirling, 2015; Tolochko et al., 2019)</w:delText>
        </w:r>
      </w:del>
      <w:r w:rsidR="004F3A5F">
        <w:fldChar w:fldCharType="end"/>
      </w:r>
      <w:r w:rsidR="004F3A5F">
        <w:t>. Semantic complexity of a message refers to the difficulty of comprehension of the words and phrases in the message (eg: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ins w:id="163" w:author="Sina Furkan Özdemir" w:date="2021-06-09T12:51:00Z">
        <w:r w:rsidR="00AE23E1">
          <w:t xml:space="preserve"> </w:t>
        </w:r>
      </w:ins>
      <w:r w:rsidR="004F3A5F">
        <w:fldChar w:fldCharType="begin"/>
      </w:r>
      <w:ins w:id="164" w:author="Sina Furkan Özdemir" w:date="2021-06-09T14:37:00Z">
        <w:r w:rsidR="00697874">
          <w:instrText xml:space="preserve"> ADDIN ZOTERO_ITEM CSL_CITATION {"citationID":"LPgJZBYH","properties":{"formattedCitation":"(Lang et al., 2007; Tolochko et al., 2019)","plainCitation":"(Lang et al., 2007; Tolochko et al., 2019)","noteIndex":0},"citationItems":[{"id":4415,"uris":["http://zotero.org/groups/2912652/items/K68EXNLG"],"uri":["http://zotero.org/groups/2912652/items/K68EXNLG"],"itemData":{"id":4415,"type":"article-journal","abstract":"This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del w:id="165" w:author="Sina Furkan Özdemir" w:date="2021-06-09T14:37:00Z">
        <w:r w:rsidR="004F3A5F" w:rsidDel="00697874">
          <w:del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delInstrText>
        </w:r>
        <w:r w:rsidR="004F3A5F" w:rsidRPr="0004279C" w:rsidDel="00697874">
          <w:del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delInstrText>
        </w:r>
      </w:del>
      <w:r w:rsidR="004F3A5F">
        <w:fldChar w:fldCharType="separate"/>
      </w:r>
      <w:ins w:id="166" w:author="Sina Furkan Özdemir" w:date="2021-06-09T14:37:00Z">
        <w:r w:rsidR="00697874" w:rsidRPr="00697874">
          <w:rPr>
            <w:rFonts w:ascii="Cambria" w:hAnsi="Cambria"/>
            <w:rPrChange w:id="167" w:author="Sina Furkan Özdemir" w:date="2021-06-09T14:37:00Z">
              <w:rPr/>
            </w:rPrChange>
          </w:rPr>
          <w:t>(Lang et al., 2007; Tolochko et al., 2019)</w:t>
        </w:r>
      </w:ins>
      <w:del w:id="168" w:author="Sina Furkan Özdemir" w:date="2021-06-09T14:37:00Z">
        <w:r w:rsidR="004F3A5F" w:rsidRPr="00697874" w:rsidDel="00697874">
          <w:rPr>
            <w:rPrChange w:id="169" w:author="Sina Furkan Özdemir" w:date="2021-06-09T14:37:00Z">
              <w:rPr>
                <w:rFonts w:ascii="Cambria" w:hAnsi="Cambria"/>
              </w:rPr>
            </w:rPrChange>
          </w:rPr>
          <w:delText>(Lang et al., 2007)</w:delText>
        </w:r>
      </w:del>
      <w:r w:rsidR="004F3A5F">
        <w:fldChar w:fldCharType="end"/>
      </w:r>
      <w:r w:rsidR="004F3A5F" w:rsidRPr="0004279C">
        <w:t>, thus reducing th</w:t>
      </w:r>
      <w:r w:rsidR="004F3A5F">
        <w:t>e knowledge acquisition and engagement with the political message.</w:t>
      </w:r>
      <w:ins w:id="170" w:author="Sina Furkan Özdemir" w:date="2021-06-09T13:06:00Z">
        <w:r w:rsidR="00A15009">
          <w:t xml:space="preserve"> In addition, multimodality in a public message can </w:t>
        </w:r>
      </w:ins>
      <w:ins w:id="171" w:author="Sina Furkan Özdemir" w:date="2021-06-09T13:07:00Z">
        <w:r w:rsidR="00B22E93">
          <w:t>assist</w:t>
        </w:r>
      </w:ins>
      <w:ins w:id="172" w:author="Sina Furkan Özdemir" w:date="2021-06-09T13:06:00Z">
        <w:r w:rsidR="00A15009">
          <w:t xml:space="preserve"> </w:t>
        </w:r>
        <w:r w:rsidR="00B22E93">
          <w:t xml:space="preserve">comprehensibility </w:t>
        </w:r>
      </w:ins>
      <w:ins w:id="173" w:author="Sina Furkan Özdemir" w:date="2021-06-09T13:07:00Z">
        <w:r w:rsidR="00B22E93">
          <w:t xml:space="preserve">of a message, thus </w:t>
        </w:r>
        <w:r w:rsidR="00001E5A">
          <w:t xml:space="preserve">further increasing the likelihood of creating publicity via public communication. </w:t>
        </w:r>
      </w:ins>
      <w:ins w:id="174" w:author="Sina Furkan Özdemir" w:date="2021-06-09T14:16:00Z">
        <w:r w:rsidR="00C05C3A">
          <w:t xml:space="preserve">As the </w:t>
        </w:r>
      </w:ins>
      <w:ins w:id="175" w:author="Sina Furkan Özdemir" w:date="2021-06-09T14:38:00Z">
        <w:r w:rsidR="00697874">
          <w:t>adage</w:t>
        </w:r>
      </w:ins>
      <w:ins w:id="176" w:author="Sina Furkan Özdemir" w:date="2021-06-09T14:16:00Z">
        <w:r w:rsidR="00C05C3A">
          <w:t xml:space="preserve"> </w:t>
        </w:r>
        <w:r w:rsidR="000122BD">
          <w:t>succinctly puts it</w:t>
        </w:r>
      </w:ins>
      <w:ins w:id="177" w:author="Sina Furkan Özdemir" w:date="2021-06-09T14:38:00Z">
        <w:r w:rsidR="00697874">
          <w:t>,</w:t>
        </w:r>
      </w:ins>
      <w:ins w:id="178" w:author="Sina Furkan Özdemir" w:date="2021-06-09T14:16:00Z">
        <w:r w:rsidR="000122BD">
          <w:t xml:space="preserve"> a single image can worth thousand words. </w:t>
        </w:r>
      </w:ins>
      <w:ins w:id="179" w:author="Sina Furkan Özdemir" w:date="2021-06-09T14:38:00Z">
        <w:r w:rsidR="004F6DBE">
          <w:t>P</w:t>
        </w:r>
      </w:ins>
      <w:ins w:id="180" w:author="Sina Furkan Özdemir" w:date="2021-06-09T14:16:00Z">
        <w:r w:rsidR="000122BD">
          <w:t>resenting information via visual medium improves information compr</w:t>
        </w:r>
      </w:ins>
      <w:ins w:id="181" w:author="Sina Furkan Özdemir" w:date="2021-06-09T14:17:00Z">
        <w:r w:rsidR="000122BD">
          <w:t xml:space="preserve">ehension and </w:t>
        </w:r>
        <w:r w:rsidR="00120B7D">
          <w:t xml:space="preserve">recall </w:t>
        </w:r>
        <w:r w:rsidR="00120B7D">
          <w:fldChar w:fldCharType="begin"/>
        </w:r>
        <w:r w:rsidR="00120B7D">
          <w:instrText xml:space="preserve"> ADDIN ZOTERO_ITEM CSL_CITATION {"citationID":"bOC2XMeP","properties":{"formattedCitation":"(Hibbing &amp; Rankin-Erickson, 2003)","plainCitation":"(Hibbing &amp; Rankin-Erickson, 2003)","noteIndex":0},"citationItems":[{"id":4494,"uris":["http://zotero.org/groups/2912652/items/Q3X73QSN"],"uri":["http://zotero.org/groups/2912652/items/Q3X73QSN"],"itemData":{"id":4494,"type":"article-journal","container-title":"The Reading Teacher","ISSN":"0034-0561","issue":"8","note":"publisher: [Wiley, International Reading Association]","page":"758-770","source":"JSTOR","title":"A Picture Is Worth a Thousand Words: Using Visual Images to Improve Comprehension for Middle School Struggling Readers","title-short":"A Picture Is Worth a Thousand Words","volume":"56","author":[{"family":"Hibbing","given":"Anne Nielsen"},{"family":"Rankin-Erickson","given":"Joan L."}],"issued":{"date-parts":[["2003"]]}}}],"schema":"https://github.com/citation-style-language/schema/raw/master/csl-citation.json"} </w:instrText>
        </w:r>
      </w:ins>
      <w:r w:rsidR="00120B7D">
        <w:fldChar w:fldCharType="separate"/>
      </w:r>
      <w:ins w:id="182" w:author="Sina Furkan Özdemir" w:date="2021-06-09T14:17:00Z">
        <w:r w:rsidR="00120B7D" w:rsidRPr="00120B7D">
          <w:rPr>
            <w:rFonts w:ascii="Cambria" w:hAnsi="Cambria"/>
            <w:rPrChange w:id="183" w:author="Sina Furkan Özdemir" w:date="2021-06-09T14:17:00Z">
              <w:rPr/>
            </w:rPrChange>
          </w:rPr>
          <w:t>(Hibbing &amp; Rankin-Erickson, 2003)</w:t>
        </w:r>
        <w:r w:rsidR="00120B7D">
          <w:fldChar w:fldCharType="end"/>
        </w:r>
        <w:r w:rsidR="00D10F85">
          <w:t xml:space="preserve">. Moreover, the visual materials such as powerful images or </w:t>
        </w:r>
      </w:ins>
      <w:ins w:id="184" w:author="Sina Furkan Özdemir" w:date="2021-06-09T14:18:00Z">
        <w:r w:rsidR="00D10F85">
          <w:t xml:space="preserve">videos can serve as an “attention hook” that pulls the audience in and encourage them to pay more attention to the </w:t>
        </w:r>
        <w:r w:rsidR="00E14A59">
          <w:t>public message</w:t>
        </w:r>
      </w:ins>
      <w:ins w:id="185" w:author="Sina Furkan Özdemir" w:date="2021-06-09T14:38:00Z">
        <w:r w:rsidR="004F6DBE">
          <w:t xml:space="preserve"> </w:t>
        </w:r>
      </w:ins>
      <w:ins w:id="186" w:author="Sina Furkan Özdemir" w:date="2021-06-09T14:18:00Z">
        <w:r w:rsidR="00E14A59">
          <w:fldChar w:fldCharType="begin"/>
        </w:r>
        <w:r w:rsidR="00E14A59">
          <w:instrText xml:space="preserve"> ADDIN ZOTERO_ITEM CSL_CITATION {"citationID":"WJmUmKSM","properties":{"formattedCitation":"(Dhanesh &amp; Rahman, 2021)","plainCitation":"(Dhanesh &amp; Rahman, 2021)","noteIndex":0},"citationItems":[{"id":4507,"uris":["http://zotero.org/groups/2912652/items/YQVUNZLS"],"uri":["http://zotero.org/groups/2912652/items/YQVUNZLS"],"itemData":{"id":4507,"type":"article-journal","abstract":"Considering the pervasiveness of social media platforms that foreground visuals over text and the consequent rise of visually acculturated publics, this study examined the visual frame building strategies employed by international news media and organizational communication personnel in their coverage of war, conflict and humanitarian crises. Findings generated through 15 in-depth elite interviews with senior media and communication practitioners drawn from large, international news and multilateral organizations revealed four main visual frame building strategies. These strategies include audience-centered strategies of (1) using strong narrative pictures to create a compelling visual hook (2) selecting humanized and personalized images to cut through compassion fatigue, and (3) scripting to the visual; and humanitarian organizations’ character-centred strategy of (4) eschewing negative imagery in favour of framing the characters using positive frames of agency and dignity. These rich insights are explained by the simultaneous influences of traditional and social media, particularly the trend of humanization and personalization of subjects in war and conflict stories, a development largely effected by social media logics. Implications for public relations theory and practice are discussed.","container-title":"Public Relations Review","DOI":"10.1016/j.pubrev.2020.102003","ISSN":"0363-8111","issue":"1","journalAbbreviation":"Public Relations Review","language":"en","page":"102003","source":"ScienceDirect","title":"Visual communication and public relations: Visual frame building strategies in war and conflict stories","title-short":"Visual communication and public relations","volume":"47","author":[{"family":"Dhanesh","given":"Ganga S."},{"family":"Rahman","given":"Nadia"}],"issued":{"date-parts":[["2021",3,1]]}}}],"schema":"https://github.com/citation-style-language/schema/raw/master/csl-citation.json"} </w:instrText>
        </w:r>
      </w:ins>
      <w:r w:rsidR="00E14A59">
        <w:fldChar w:fldCharType="separate"/>
      </w:r>
      <w:ins w:id="187" w:author="Sina Furkan Özdemir" w:date="2021-06-09T14:18:00Z">
        <w:r w:rsidR="00E14A59" w:rsidRPr="00E14A59">
          <w:rPr>
            <w:rFonts w:ascii="Cambria" w:hAnsi="Cambria"/>
            <w:rPrChange w:id="188" w:author="Sina Furkan Özdemir" w:date="2021-06-09T14:18:00Z">
              <w:rPr/>
            </w:rPrChange>
          </w:rPr>
          <w:t>(Dhanesh &amp; Rahman, 2021)</w:t>
        </w:r>
        <w:r w:rsidR="00E14A59">
          <w:fldChar w:fldCharType="end"/>
        </w:r>
        <w:r w:rsidR="00E14A59">
          <w:t>.</w:t>
        </w:r>
      </w:ins>
    </w:p>
    <w:p w14:paraId="69CE85B7" w14:textId="32ECA1F6" w:rsidR="00E14A59" w:rsidRDefault="00E14A59" w:rsidP="00D0094E">
      <w:pPr>
        <w:pStyle w:val="BodyText"/>
        <w:jc w:val="both"/>
        <w:rPr>
          <w:ins w:id="189" w:author="Sina Furkan Özdemir" w:date="2021-06-09T14:18:00Z"/>
        </w:rPr>
      </w:pPr>
    </w:p>
    <w:p w14:paraId="3B0E2419" w14:textId="6DE8BD7E" w:rsidR="00E14A59" w:rsidRDefault="00E14A59" w:rsidP="00D0094E">
      <w:pPr>
        <w:pStyle w:val="BodyText"/>
        <w:jc w:val="both"/>
      </w:pPr>
      <w:ins w:id="190" w:author="Sina Furkan Özdemir" w:date="2021-06-09T14:19:00Z">
        <w:r>
          <w:tab/>
        </w:r>
      </w:ins>
      <w:commentRangeStart w:id="191"/>
      <w:ins w:id="192" w:author="Sina Furkan Özdemir" w:date="2021-06-09T15:39:00Z">
        <w:r w:rsidR="00B134EC">
          <w:t>Another</w:t>
        </w:r>
        <w:r w:rsidR="00086B6D">
          <w:t xml:space="preserve"> </w:t>
        </w:r>
      </w:ins>
      <w:commentRangeEnd w:id="191"/>
      <w:ins w:id="193" w:author="Sina Furkan Özdemir" w:date="2021-06-09T15:40:00Z">
        <w:r w:rsidR="008D435B">
          <w:rPr>
            <w:rStyle w:val="CommentReference"/>
          </w:rPr>
          <w:commentReference w:id="191"/>
        </w:r>
      </w:ins>
      <w:ins w:id="194" w:author="Sina Furkan Özdemir" w:date="2021-06-09T15:39:00Z">
        <w:r w:rsidR="00086B6D">
          <w:t xml:space="preserve">way that the public communication can contribute to the </w:t>
        </w:r>
        <w:r w:rsidR="00E77358">
          <w:t>overall legiti</w:t>
        </w:r>
      </w:ins>
      <w:ins w:id="195" w:author="Sina Furkan Özdemir" w:date="2021-06-09T15:40:00Z">
        <w:r w:rsidR="00E77358">
          <w:t xml:space="preserve">macy is by improving and reinforcing democratic legitimacy of the political system via two-way symmetric, or dialogical, communication practices. </w:t>
        </w:r>
      </w:ins>
    </w:p>
    <w:p w14:paraId="7BAFC5D9" w14:textId="77777777" w:rsidR="00BD6D6C" w:rsidRPr="0064139E" w:rsidRDefault="00BD6D6C" w:rsidP="00D0094E">
      <w:pPr>
        <w:pStyle w:val="BodyText"/>
        <w:jc w:val="both"/>
      </w:pPr>
    </w:p>
    <w:p w14:paraId="0952F40D" w14:textId="53E44ECF" w:rsidR="004201A5" w:rsidRPr="004201A5" w:rsidRDefault="00AA1C57" w:rsidP="000235D5">
      <w:pPr>
        <w:pStyle w:val="Heading3"/>
        <w:pPrChange w:id="196" w:author="Sina Furkan Özdemir" w:date="2021-06-09T17:41:00Z">
          <w:pPr>
            <w:pStyle w:val="Heading2"/>
          </w:pPr>
        </w:pPrChange>
      </w:pPr>
      <w:r>
        <w:t xml:space="preserve">Para </w:t>
      </w:r>
      <w:r w:rsidR="00C017FA">
        <w:t>3</w:t>
      </w:r>
      <w:r>
        <w:t>:</w:t>
      </w:r>
    </w:p>
    <w:p w14:paraId="13C1D65F" w14:textId="1BE8E318" w:rsidR="00427BC8" w:rsidRDefault="00AA1C57">
      <w:pPr>
        <w:pStyle w:val="Compact"/>
        <w:numPr>
          <w:ilvl w:val="0"/>
          <w:numId w:val="12"/>
        </w:numPr>
      </w:pPr>
      <w:r>
        <w:t>Communication deficit: internal problems</w:t>
      </w:r>
    </w:p>
    <w:p w14:paraId="505CD6D3" w14:textId="18570BE5" w:rsidR="004201A5" w:rsidRDefault="004201A5" w:rsidP="004201A5">
      <w:pPr>
        <w:pStyle w:val="Compact"/>
      </w:pPr>
    </w:p>
    <w:p w14:paraId="501ED369" w14:textId="5A1DD846" w:rsidR="004201A5" w:rsidRDefault="004201A5" w:rsidP="004201A5">
      <w:pPr>
        <w:pStyle w:val="BodyText"/>
        <w:jc w:val="both"/>
      </w:pPr>
      <w:r>
        <w:t xml:space="preserve">The extant research has time and again shown that the EU public communication faces severe endogenous and exogeneous obstacles </w:t>
      </w:r>
      <w:r w:rsidR="003A5716">
        <w:t>meeting these conditions in their public communication.</w:t>
      </w:r>
    </w:p>
    <w:p w14:paraId="5E700C5B" w14:textId="77777777" w:rsidR="004201A5" w:rsidRDefault="004201A5" w:rsidP="004201A5">
      <w:pPr>
        <w:pStyle w:val="Compact"/>
      </w:pPr>
    </w:p>
    <w:p w14:paraId="0E49AA18" w14:textId="172E668A" w:rsidR="00427BC8" w:rsidRDefault="00AA1C57" w:rsidP="000235D5">
      <w:pPr>
        <w:pStyle w:val="Heading3"/>
        <w:pPrChange w:id="197" w:author="Sina Furkan Özdemir" w:date="2021-06-09T17:41:00Z">
          <w:pPr>
            <w:pStyle w:val="Heading2"/>
          </w:pPr>
        </w:pPrChange>
      </w:pPr>
      <w:bookmarkStart w:id="198" w:name="para-2-2"/>
      <w:bookmarkEnd w:id="135"/>
      <w:r>
        <w:t xml:space="preserve">Para </w:t>
      </w:r>
      <w:r w:rsidR="00FD7013">
        <w:t>3</w:t>
      </w:r>
      <w:r>
        <w:t>:</w:t>
      </w:r>
    </w:p>
    <w:p w14:paraId="3B0F1B4F" w14:textId="77777777" w:rsidR="00427BC8" w:rsidRDefault="00AA1C57">
      <w:pPr>
        <w:pStyle w:val="Compact"/>
        <w:numPr>
          <w:ilvl w:val="0"/>
          <w:numId w:val="13"/>
        </w:numPr>
      </w:pPr>
      <w:r>
        <w:t>Communication deficit: external problems</w:t>
      </w:r>
    </w:p>
    <w:p w14:paraId="4D976F34" w14:textId="7D09DB70" w:rsidR="00427BC8" w:rsidRDefault="00AA1C57" w:rsidP="000235D5">
      <w:pPr>
        <w:pStyle w:val="Heading3"/>
        <w:pPrChange w:id="199" w:author="Sina Furkan Özdemir" w:date="2021-06-09T17:41:00Z">
          <w:pPr>
            <w:pStyle w:val="Heading2"/>
          </w:pPr>
        </w:pPrChange>
      </w:pPr>
      <w:bookmarkStart w:id="200" w:name="para-3-3"/>
      <w:bookmarkEnd w:id="198"/>
      <w:r>
        <w:t xml:space="preserve">Para </w:t>
      </w:r>
      <w:r w:rsidR="00FD7013">
        <w:t>4</w:t>
      </w:r>
      <w:r>
        <w:t>:</w:t>
      </w:r>
    </w:p>
    <w:p w14:paraId="4591FEFF" w14:textId="77777777" w:rsidR="00427BC8" w:rsidRDefault="00AA1C57">
      <w:pPr>
        <w:pStyle w:val="Compact"/>
        <w:numPr>
          <w:ilvl w:val="0"/>
          <w:numId w:val="14"/>
        </w:numPr>
      </w:pPr>
      <w:r>
        <w:t>Attempts at remedying communication deficit</w:t>
      </w:r>
    </w:p>
    <w:p w14:paraId="0CF06610" w14:textId="3A2ACB6B" w:rsidR="00427BC8" w:rsidRDefault="00AA1C57" w:rsidP="000235D5">
      <w:pPr>
        <w:pStyle w:val="Heading3"/>
        <w:pPrChange w:id="201" w:author="Sina Furkan Özdemir" w:date="2021-06-09T17:41:00Z">
          <w:pPr>
            <w:pStyle w:val="Heading2"/>
          </w:pPr>
        </w:pPrChange>
      </w:pPr>
      <w:bookmarkStart w:id="202" w:name="para-4-2"/>
      <w:bookmarkEnd w:id="200"/>
      <w:r>
        <w:t xml:space="preserve">Para </w:t>
      </w:r>
      <w:r w:rsidR="00FD7013">
        <w:t>5</w:t>
      </w:r>
      <w:r>
        <w:t>:</w:t>
      </w:r>
    </w:p>
    <w:p w14:paraId="7D883D17" w14:textId="77777777" w:rsidR="00427BC8" w:rsidRDefault="00AA1C57">
      <w:pPr>
        <w:numPr>
          <w:ilvl w:val="0"/>
          <w:numId w:val="15"/>
        </w:numPr>
      </w:pPr>
      <w:r>
        <w:t>How can public communication via social media help with legitimacy deficit</w:t>
      </w:r>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r>
        <w:t>SoMe: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Ease-of-reade: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46F6E39F" w:rsidR="00427BC8" w:rsidRDefault="00AA1C57">
      <w:pPr>
        <w:numPr>
          <w:ilvl w:val="1"/>
          <w:numId w:val="16"/>
        </w:numPr>
      </w:pPr>
      <w:r>
        <w:t>Political responsiblity reporting: Helps with transparency, because now the audience knows who is responsible for what</w:t>
      </w:r>
    </w:p>
    <w:p w14:paraId="08871F70" w14:textId="7FB9BA9A" w:rsidR="00EF750A" w:rsidRDefault="00EF750A" w:rsidP="00EF750A"/>
    <w:p w14:paraId="1338966A" w14:textId="77777777" w:rsidR="00EF750A" w:rsidRDefault="00EF750A" w:rsidP="00EF750A"/>
    <w:p w14:paraId="4B13E760" w14:textId="26FF6A67" w:rsidR="00427BC8" w:rsidRDefault="00AA1C57">
      <w:pPr>
        <w:pStyle w:val="Heading1"/>
      </w:pPr>
      <w:bookmarkStart w:id="203" w:name="data-and-method"/>
      <w:bookmarkEnd w:id="131"/>
      <w:bookmarkEnd w:id="202"/>
      <w:r>
        <w:t>Data</w:t>
      </w:r>
      <w:r w:rsidR="00A3260D">
        <w:t xml:space="preserve"> collection</w:t>
      </w:r>
    </w:p>
    <w:p w14:paraId="55A02431" w14:textId="6997CDB8" w:rsidR="00427BC8" w:rsidRDefault="00A3260D">
      <w:pPr>
        <w:pStyle w:val="Heading2"/>
      </w:pPr>
      <w:bookmarkStart w:id="204" w:name="data"/>
      <w:r>
        <w:t>Supranational tweets and relevant benchmarks</w:t>
      </w:r>
    </w:p>
    <w:p w14:paraId="72633EEA" w14:textId="604D8CA7" w:rsidR="006A4A71" w:rsidRDefault="006A4A71" w:rsidP="007549D9">
      <w:pPr>
        <w:pStyle w:val="FirstParagraph"/>
        <w:jc w:val="both"/>
      </w:pPr>
      <w:r>
        <w:t xml:space="preserve">To study supranational communication on </w:t>
      </w:r>
      <w:commentRangeStart w:id="205"/>
      <w:r>
        <w:t>Twitter</w:t>
      </w:r>
      <w:commentRangeEnd w:id="205"/>
      <w:r w:rsidR="007549D9">
        <w:rPr>
          <w:rStyle w:val="CommentReference"/>
        </w:rPr>
        <w:commentReference w:id="205"/>
      </w:r>
      <w:r w:rsidR="00DC6735">
        <w:t>,</w:t>
      </w:r>
      <w:r>
        <w:t xml:space="preserve"> our data collection starts with identifying the population of relevant accounts. Our selection follows two basic consideratio</w:t>
      </w:r>
      <w:r w:rsidR="007549D9">
        <w:t xml:space="preserve">ns. </w:t>
      </w:r>
      <w:r>
        <w:t>First</w:t>
      </w:r>
      <w:r w:rsidR="007549D9">
        <w:t>ly</w:t>
      </w:r>
      <w:r>
        <w:t xml:space="preserve">, we want </w:t>
      </w:r>
      <w:r w:rsidR="007549D9">
        <w:t>to gain a clear picture of the EU’s public communication as a polity [CITATION HERE]</w:t>
      </w:r>
      <w:r w:rsidR="00DC6735">
        <w:t>.</w:t>
      </w:r>
      <w:r w:rsidR="007549D9">
        <w:t xml:space="preserve"> </w:t>
      </w:r>
      <w:r w:rsidR="00DC6735">
        <w:t>T</w:t>
      </w:r>
      <w:r w:rsidR="007549D9">
        <w:t xml:space="preserve">he accounts we analyze should </w:t>
      </w:r>
      <w:r w:rsidR="00DC6735">
        <w:t xml:space="preserve">thus </w:t>
      </w:r>
      <w:r w:rsidR="007549D9">
        <w:t>c</w:t>
      </w:r>
      <w:r>
        <w:t>ollectively reflect</w:t>
      </w:r>
      <w:r w:rsidR="007549D9">
        <w:t xml:space="preserve"> the</w:t>
      </w:r>
      <w:r>
        <w:t xml:space="preserve"> branches of the EU that exercise political authority</w:t>
      </w:r>
      <w:r w:rsidR="007549D9">
        <w:t xml:space="preserve"> (in the sense of taking or </w:t>
      </w:r>
      <w:r w:rsidR="00DC6735">
        <w:t xml:space="preserve">at least </w:t>
      </w:r>
      <w:r w:rsidR="007549D9">
        <w:t xml:space="preserve">contributing to collective </w:t>
      </w:r>
      <w:r w:rsidR="007549D9">
        <w:lastRenderedPageBreak/>
        <w:t>decision-making</w:t>
      </w:r>
      <w:r w:rsidR="00DC6735">
        <w:t xml:space="preserve"> in the supranational polity</w:t>
      </w:r>
      <w:r w:rsidR="007549D9">
        <w:t>)</w:t>
      </w:r>
      <w:r>
        <w:t xml:space="preserve">. Secondly, extant research </w:t>
      </w:r>
      <w:r w:rsidR="007549D9">
        <w:t>highlights</w:t>
      </w:r>
      <w:r>
        <w:t xml:space="preserve"> that </w:t>
      </w:r>
      <w:r w:rsidR="007549D9">
        <w:t xml:space="preserve">especially the </w:t>
      </w:r>
      <w:r>
        <w:t>executive branches of the EU (i.e</w:t>
      </w:r>
      <w:r w:rsidR="007549D9">
        <w:t>.</w:t>
      </w:r>
      <w:r>
        <w:t xml:space="preserve"> </w:t>
      </w:r>
      <w:r w:rsidR="00DC6735">
        <w:t xml:space="preserve">the </w:t>
      </w:r>
      <w:r>
        <w:t>supranational institutions</w:t>
      </w:r>
      <w:r w:rsidR="00DC6735">
        <w:t xml:space="preserve"> in the narrow sense</w:t>
      </w:r>
      <w:r>
        <w:t xml:space="preserve">) such as the Commission and the ECB, are often the core subjects of </w:t>
      </w:r>
      <w:r w:rsidR="007549D9">
        <w:t xml:space="preserve">EU </w:t>
      </w:r>
      <w:r>
        <w:t xml:space="preserve">politicization in national media. </w:t>
      </w:r>
      <w:r w:rsidR="00DC6735">
        <w:t>I</w:t>
      </w:r>
      <w:r>
        <w:t xml:space="preserve">t is often </w:t>
      </w:r>
      <w:r w:rsidR="007549D9">
        <w:t>the</w:t>
      </w:r>
      <w:r>
        <w:t xml:space="preserve"> institutional legitimacy </w:t>
      </w:r>
      <w:r w:rsidR="007549D9">
        <w:t xml:space="preserve">of executive EU actors </w:t>
      </w:r>
      <w:r>
        <w:t xml:space="preserve">that is questioned and equated with the overall </w:t>
      </w:r>
      <w:r w:rsidR="007549D9">
        <w:t xml:space="preserve">EU </w:t>
      </w:r>
      <w:r>
        <w:t>legitimacy in mind</w:t>
      </w:r>
      <w:r w:rsidR="007549D9">
        <w:t xml:space="preserve">s of citizens </w:t>
      </w:r>
      <w:r w:rsidR="00FF0416">
        <w:fldChar w:fldCharType="begin"/>
      </w:r>
      <w:r w:rsidR="0029015A">
        <w:instrText xml:space="preserve"> ADDIN ZOTERO_ITEM CSL_CITATION {"citationID":"q9b1wQIn","properties":{"formattedCitation":"(Silva 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F0416">
        <w:fldChar w:fldCharType="separate"/>
      </w:r>
      <w:r w:rsidR="0029015A" w:rsidRPr="0029015A">
        <w:rPr>
          <w:rFonts w:ascii="Cambria" w:hAnsi="Cambria"/>
        </w:rPr>
        <w:t>(Silva et al., 2021)</w:t>
      </w:r>
      <w:r w:rsidR="00FF0416">
        <w:fldChar w:fldCharType="end"/>
      </w:r>
      <w:r w:rsidR="0029015A">
        <w:t>.</w:t>
      </w:r>
    </w:p>
    <w:p w14:paraId="345737CF" w14:textId="65492B8E" w:rsidR="002C1FF7" w:rsidRDefault="0006344E" w:rsidP="00B22A1C">
      <w:pPr>
        <w:pStyle w:val="BodyText"/>
        <w:jc w:val="both"/>
      </w:pPr>
      <w:r>
        <w:t xml:space="preserve">Accordingly, we identified </w:t>
      </w:r>
      <w:r w:rsidR="00B22A1C">
        <w:t>the</w:t>
      </w:r>
      <w:r>
        <w:t xml:space="preserve"> Twitter accounts of the EU’ supranational institutions </w:t>
      </w:r>
      <w:r w:rsidR="00B22A1C">
        <w:t xml:space="preserve">(e.g. </w:t>
      </w:r>
      <w:r w:rsidR="00DC6735">
        <w:t>@</w:t>
      </w:r>
      <w:r w:rsidR="00DC6735" w:rsidRPr="00DC6735">
        <w:t>EU_Commission</w:t>
      </w:r>
      <w:r w:rsidR="00B22A1C">
        <w:t>), their sub-branches (</w:t>
      </w:r>
      <w:r w:rsidR="00DC6735">
        <w:t xml:space="preserve">e.g. </w:t>
      </w:r>
      <w:r w:rsidR="00DC6735" w:rsidRPr="00DC6735">
        <w:rPr>
          <w:i/>
        </w:rPr>
        <w:t>@EUHomeAffairs</w:t>
      </w:r>
      <w:r w:rsidR="00B22A1C">
        <w:t>) and dedicated EU agencies (</w:t>
      </w:r>
      <w:r w:rsidR="00DC6735">
        <w:t xml:space="preserve">e.g. </w:t>
      </w:r>
      <w:r w:rsidR="00DC6735" w:rsidRPr="00DC6735">
        <w:rPr>
          <w:i/>
        </w:rPr>
        <w:t>@Frontex</w:t>
      </w:r>
      <w:r w:rsidR="00B22A1C">
        <w:t>), as well as the personal accounts of the individuals heading these institutions such as Commissioners</w:t>
      </w:r>
      <w:r w:rsidR="002B0B49">
        <w:t xml:space="preserve"> (e.g. </w:t>
      </w:r>
      <w:r w:rsidR="002B0B49" w:rsidRPr="002B0B49">
        <w:rPr>
          <w:rStyle w:val="css-901oao"/>
          <w:i/>
        </w:rPr>
        <w:t>@TimmermansEU</w:t>
      </w:r>
      <w:r w:rsidR="002B0B49">
        <w:rPr>
          <w:rStyle w:val="css-901oao"/>
        </w:rPr>
        <w:t>)</w:t>
      </w:r>
      <w:r w:rsidR="00B22A1C">
        <w:t>, Director-Generals</w:t>
      </w:r>
      <w:r w:rsidR="002B0B49">
        <w:t xml:space="preserve"> (e.g. </w:t>
      </w:r>
      <w:r w:rsidR="002B0B49" w:rsidRPr="002B0B49">
        <w:rPr>
          <w:rStyle w:val="css-901oao"/>
          <w:i/>
        </w:rPr>
        <w:t>@lemaitre_eu</w:t>
      </w:r>
      <w:r w:rsidR="002B0B49">
        <w:rPr>
          <w:rStyle w:val="css-901oao"/>
        </w:rPr>
        <w:t>)</w:t>
      </w:r>
      <w:r w:rsidR="00B22A1C">
        <w:t xml:space="preserve">, or agency </w:t>
      </w:r>
      <w:r w:rsidR="002B0B49">
        <w:t xml:space="preserve">heads </w:t>
      </w:r>
      <w:r w:rsidR="00B22A1C">
        <w:t>(</w:t>
      </w:r>
      <w:r w:rsidR="002B0B49">
        <w:t xml:space="preserve">e.g. </w:t>
      </w:r>
      <w:commentRangeStart w:id="206"/>
      <w:r w:rsidR="002B0B49">
        <w:t>@</w:t>
      </w:r>
      <w:r w:rsidR="002B0B49" w:rsidRPr="002B0B49">
        <w:t>stefanomanservi</w:t>
      </w:r>
      <w:commentRangeEnd w:id="206"/>
      <w:r w:rsidR="002B0B49">
        <w:rPr>
          <w:rStyle w:val="CommentReference"/>
        </w:rPr>
        <w:commentReference w:id="206"/>
      </w:r>
      <w:r w:rsidR="00B22A1C">
        <w:t xml:space="preserve">). Including only accounts that are verified by Twitter to be actually owned by the person or organization </w:t>
      </w:r>
      <w:r w:rsidR="002C1FF7">
        <w:t>they</w:t>
      </w:r>
      <w:r w:rsidR="00B22A1C">
        <w:t xml:space="preserve"> claim to represent (as indicated by the blue check mark badge on the platform), we end up with </w:t>
      </w:r>
      <w:r w:rsidR="00B22A1C" w:rsidRPr="002C1FF7">
        <w:rPr>
          <w:i/>
        </w:rPr>
        <w:t>115 active supranational Twitter accounts</w:t>
      </w:r>
      <w:r w:rsidR="00B22A1C">
        <w:t>. The full list is provided in Appendix XXX. For each of these supranational account</w:t>
      </w:r>
      <w:r w:rsidR="002C1FF7">
        <w:t>s</w:t>
      </w:r>
      <w:r w:rsidR="00B22A1C">
        <w:t xml:space="preserve"> we have </w:t>
      </w:r>
      <w:r w:rsidR="002C1FF7">
        <w:t xml:space="preserve">then </w:t>
      </w:r>
      <w:r w:rsidR="00B22A1C">
        <w:t>collected all tweets between the date an account was created and May 3 2021 through the Twitter API 2.0 academic track</w:t>
      </w:r>
      <w:r w:rsidR="002C1FF7">
        <w:t xml:space="preserve">, resulting in a dataset of </w:t>
      </w:r>
      <w:r w:rsidR="002C1FF7" w:rsidRPr="00042BC7">
        <w:rPr>
          <w:i/>
        </w:rPr>
        <w:t xml:space="preserve">1,065,203 </w:t>
      </w:r>
      <w:r w:rsidR="00042BC7" w:rsidRPr="00042BC7">
        <w:rPr>
          <w:i/>
        </w:rPr>
        <w:t>individual tweets</w:t>
      </w:r>
      <w:r w:rsidR="00042BC7">
        <w:t>.</w:t>
      </w:r>
    </w:p>
    <w:p w14:paraId="3B997377" w14:textId="65084E50" w:rsidR="002C1FF7" w:rsidRDefault="002C1FF7" w:rsidP="00B22A1C">
      <w:pPr>
        <w:pStyle w:val="BodyText"/>
        <w:jc w:val="both"/>
      </w:pPr>
      <w:r>
        <w:t xml:space="preserve">While this offers </w:t>
      </w:r>
      <w:r w:rsidR="00042BC7">
        <w:t xml:space="preserve">a thus far unprecedented empirical perspective on the social media messages of supranational actors, the information it contains </w:t>
      </w:r>
      <w:r w:rsidR="005C15EF">
        <w:t>cannot be easily assessed</w:t>
      </w:r>
      <w:r w:rsidR="00042BC7">
        <w:t xml:space="preserve"> in </w:t>
      </w:r>
      <w:r w:rsidR="005C15EF">
        <w:t xml:space="preserve">some </w:t>
      </w:r>
      <w:r w:rsidR="00042BC7">
        <w:t xml:space="preserve">absolute </w:t>
      </w:r>
      <w:r w:rsidR="005C15EF">
        <w:t>sense</w:t>
      </w:r>
      <w:r w:rsidR="00042BC7">
        <w:t xml:space="preserve">. </w:t>
      </w:r>
      <w:r w:rsidR="005C15EF">
        <w:t>Thus, t</w:t>
      </w:r>
      <w:r w:rsidR="00042BC7">
        <w:t xml:space="preserve">o put supranational communication behavior on Twitter into perspective, we collected </w:t>
      </w:r>
      <w:r w:rsidR="00042BC7" w:rsidRPr="00042BC7">
        <w:rPr>
          <w:i/>
        </w:rPr>
        <w:t xml:space="preserve">three </w:t>
      </w:r>
      <w:r w:rsidR="005C15EF">
        <w:rPr>
          <w:i/>
        </w:rPr>
        <w:t xml:space="preserve">additional </w:t>
      </w:r>
      <w:r w:rsidR="00042BC7" w:rsidRPr="00042BC7">
        <w:rPr>
          <w:i/>
        </w:rPr>
        <w:t>benchmark datasets</w:t>
      </w:r>
      <w:r w:rsidR="00042BC7">
        <w:t xml:space="preserve">. </w:t>
      </w:r>
    </w:p>
    <w:p w14:paraId="0AB1180F" w14:textId="0DBC6C97" w:rsidR="005C15EF" w:rsidRDefault="00042BC7" w:rsidP="00B22A1C">
      <w:pPr>
        <w:pStyle w:val="BodyText"/>
        <w:jc w:val="both"/>
      </w:pPr>
      <w:r>
        <w:t xml:space="preserve">The first benchmark simply aims to establish what constitutes ‘normal’ behavior on the platform through a by-and-large </w:t>
      </w:r>
      <w:r w:rsidRPr="005C15EF">
        <w:rPr>
          <w:i/>
        </w:rPr>
        <w:t>random sample of tweets</w:t>
      </w:r>
      <w:r>
        <w:t>. To construct this sample</w:t>
      </w:r>
      <w:r w:rsidR="005C15EF">
        <w:t>, we streamed in tweets from 26 of the EU countries for a week with five-minute windows through Twitter Decahose API. This generates X,XXX,XXX tweets that we can use as a baseline for ‘typical’ tweet features.</w:t>
      </w:r>
    </w:p>
    <w:p w14:paraId="469730C7" w14:textId="09690B2D" w:rsidR="000671F6" w:rsidRDefault="005C15EF" w:rsidP="00B22A1C">
      <w:pPr>
        <w:pStyle w:val="BodyText"/>
        <w:jc w:val="both"/>
      </w:pPr>
      <w:r>
        <w:t xml:space="preserve">More importantly, however, we have </w:t>
      </w:r>
      <w:r w:rsidR="000671F6">
        <w:t xml:space="preserve">to </w:t>
      </w:r>
      <w:r>
        <w:t>note above that the particular legitimacy challenge</w:t>
      </w:r>
      <w:r w:rsidR="00F240EB">
        <w:t>s</w:t>
      </w:r>
      <w:r>
        <w:t xml:space="preserve"> </w:t>
      </w:r>
      <w:r w:rsidR="00F240EB">
        <w:t>that</w:t>
      </w:r>
      <w:r>
        <w:t xml:space="preserve"> EU </w:t>
      </w:r>
      <w:r w:rsidR="00F240EB">
        <w:t xml:space="preserve">actors face </w:t>
      </w:r>
      <w:r>
        <w:t xml:space="preserve">emerge from the fact </w:t>
      </w:r>
      <w:r w:rsidR="000671F6">
        <w:t xml:space="preserve">that – in Delors’ words – the EU is an unidentified </w:t>
      </w:r>
      <w:r w:rsidR="00C6314E">
        <w:t xml:space="preserve">political </w:t>
      </w:r>
      <w:r w:rsidR="000671F6">
        <w:t xml:space="preserve">object. On the one hand, its competencies approximate that of a nation state. On the other hand, it carries significant markers of an international organization where member states guide and decide on how the political authority will be exercised. </w:t>
      </w:r>
      <w:r>
        <w:t xml:space="preserve">Our other two benchmark data sets thus focus on </w:t>
      </w:r>
      <w:r w:rsidR="00F240EB">
        <w:t xml:space="preserve">comparing supranational media communication to exactly </w:t>
      </w:r>
      <w:r>
        <w:t xml:space="preserve">these </w:t>
      </w:r>
      <w:r w:rsidR="000671F6">
        <w:t xml:space="preserve">different </w:t>
      </w:r>
      <w:r>
        <w:t xml:space="preserve">levels of governance. </w:t>
      </w:r>
    </w:p>
    <w:p w14:paraId="602DC8AC" w14:textId="430BEDAD" w:rsidR="004B07B6" w:rsidRDefault="000671F6" w:rsidP="004B07B6">
      <w:pPr>
        <w:pStyle w:val="BodyText"/>
        <w:jc w:val="both"/>
      </w:pPr>
      <w:r>
        <w:t>To approximate communication of national governments</w:t>
      </w:r>
      <w:r w:rsidR="005C15EF">
        <w:t xml:space="preserve">, we </w:t>
      </w:r>
      <w:r>
        <w:t xml:space="preserve">target the current UK government ministers, ministries, executive offices, agencies and individuals who are in charge of these institutions (see appendix XXX for the full list of XXX accounts). Collecting the data analogously to the supranational EU actors above, this results in a benchmark </w:t>
      </w:r>
      <w:r w:rsidR="00A3260D">
        <w:t>of</w:t>
      </w:r>
      <w:r>
        <w:t xml:space="preserve"> XXX,XXX tweets. To approximate communication of international organizations, we identified </w:t>
      </w:r>
      <w:r w:rsidR="004B07B6">
        <w:t xml:space="preserve">IOs that have a roughly similar policy scope as the EU, picking </w:t>
      </w:r>
      <w:r w:rsidR="00A3260D">
        <w:t xml:space="preserve">those organizations </w:t>
      </w:r>
      <w:r w:rsidR="004B07B6">
        <w:t xml:space="preserve">that are in the range of one standard deviation around the EU </w:t>
      </w:r>
      <w:r w:rsidR="00A3260D">
        <w:t>with regard to</w:t>
      </w:r>
      <w:r w:rsidR="004B07B6">
        <w:t xml:space="preserve"> the number of policy areas covered as </w:t>
      </w:r>
      <w:r w:rsidR="00A3260D">
        <w:t>provided</w:t>
      </w:r>
      <w:r w:rsidR="004B07B6">
        <w:t xml:space="preserve"> in the MIA data set </w:t>
      </w:r>
      <w:r w:rsidR="004B07B6">
        <w:fldChar w:fldCharType="begin"/>
      </w:r>
      <w:r w:rsidR="0029015A">
        <w:instrText xml:space="preserve"> ADDIN ZOTERO_ITEM CSL_CITATION {"citationID":"RL62GK6y","properties":{"formattedCitation":"(Hooghe 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004B07B6">
        <w:fldChar w:fldCharType="separate"/>
      </w:r>
      <w:r w:rsidR="004B07B6" w:rsidRPr="004B07B6">
        <w:rPr>
          <w:rFonts w:ascii="Cambria" w:hAnsi="Cambria"/>
        </w:rPr>
        <w:t>(Hooghe et al., 2017)</w:t>
      </w:r>
      <w:r w:rsidR="004B07B6">
        <w:fldChar w:fldCharType="end"/>
      </w:r>
      <w:r w:rsidR="004B07B6">
        <w:t xml:space="preserve">. We identified their Twitter accounts along the list collected and kindly shared by Matthias Ecker-Erhardt </w:t>
      </w:r>
      <w:r w:rsidR="004B07B6">
        <w:fldChar w:fldCharType="begin"/>
      </w:r>
      <w:r w:rsidR="0029015A">
        <w:instrText xml:space="preserve"> ADDIN ZOTERO_ITEM CSL_CITATION {"citationID":"5GJWHPH8","properties":{"formattedCitation":"(2020;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004B07B6">
        <w:fldChar w:fldCharType="separate"/>
      </w:r>
      <w:r w:rsidR="004B07B6" w:rsidRPr="00F240EB">
        <w:rPr>
          <w:rFonts w:ascii="Cambria" w:hAnsi="Cambria"/>
        </w:rPr>
        <w:t xml:space="preserve">(2020; </w:t>
      </w:r>
      <w:r w:rsidR="004B07B6" w:rsidRPr="00F240EB">
        <w:rPr>
          <w:rFonts w:ascii="Cambria" w:hAnsi="Cambria"/>
        </w:rPr>
        <w:lastRenderedPageBreak/>
        <w:t>full list in Appendix XXX)</w:t>
      </w:r>
      <w:r w:rsidR="004B07B6">
        <w:fldChar w:fldCharType="end"/>
      </w:r>
      <w:r w:rsidR="004B07B6">
        <w:t>. This results in 55 accounts for which we could analogously collect 294,219 individual tweets for our final benchmark.</w:t>
      </w:r>
    </w:p>
    <w:p w14:paraId="629E2FBF" w14:textId="77777777" w:rsidR="00B22A1C" w:rsidRDefault="00B22A1C" w:rsidP="006A4A71">
      <w:pPr>
        <w:pStyle w:val="BodyText"/>
        <w:jc w:val="both"/>
      </w:pPr>
    </w:p>
    <w:p w14:paraId="3C35D7C5" w14:textId="57C4163E" w:rsidR="00427BC8" w:rsidRDefault="00A3260D">
      <w:pPr>
        <w:pStyle w:val="Heading2"/>
      </w:pPr>
      <w:bookmarkStart w:id="207" w:name="method"/>
      <w:bookmarkEnd w:id="204"/>
      <w:r>
        <w:t>Indicators</w:t>
      </w:r>
    </w:p>
    <w:p w14:paraId="25E90C35" w14:textId="3C3C5DC9" w:rsidR="00A3260D" w:rsidRDefault="00A3260D" w:rsidP="00EA1DC0">
      <w:pPr>
        <w:pStyle w:val="BodyText"/>
        <w:jc w:val="both"/>
      </w:pPr>
      <w: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208"/>
      <w:r>
        <w:t>Along our discussion above</w:t>
      </w:r>
      <w:commentRangeEnd w:id="208"/>
      <w:r>
        <w:rPr>
          <w:rStyle w:val="CommentReference"/>
        </w:rPr>
        <w:commentReference w:id="208"/>
      </w:r>
      <w:r>
        <w:t>, three blocks of indicators are of key interest here.</w:t>
      </w:r>
    </w:p>
    <w:p w14:paraId="68BBFEB7" w14:textId="7696BE1D" w:rsidR="00A3260D" w:rsidRPr="00EA1DC0" w:rsidRDefault="004A39FD" w:rsidP="00EA1DC0">
      <w:pPr>
        <w:pStyle w:val="BodyText"/>
        <w:jc w:val="both"/>
      </w:pPr>
      <w:r>
        <w:rPr>
          <w:i/>
        </w:rPr>
        <w:t>T</w:t>
      </w:r>
      <w:r w:rsidR="00EA1DC0">
        <w:rPr>
          <w:i/>
        </w:rPr>
        <w:t>extual message content</w:t>
      </w:r>
      <w:r w:rsidR="00A3260D" w:rsidRPr="00EA1DC0">
        <w:rPr>
          <w:i/>
        </w:rPr>
        <w:t>:</w:t>
      </w:r>
      <w:r w:rsidR="00EA1DC0">
        <w:rPr>
          <w:i/>
        </w:rPr>
        <w:t xml:space="preserve"> </w:t>
      </w:r>
      <w:commentRangeStart w:id="209"/>
      <w:r w:rsidR="00EA1DC0">
        <w:t xml:space="preserve">As noted above </w:t>
      </w:r>
      <w:commentRangeEnd w:id="209"/>
      <w:r w:rsidR="00A750C7">
        <w:rPr>
          <w:rStyle w:val="CommentReference"/>
        </w:rPr>
        <w:commentReference w:id="209"/>
      </w:r>
      <w:r w:rsidR="00EA1DC0">
        <w:t xml:space="preserve">a necessary condition for engaging messages is that the message is easily understandable and graspable in the first place. Exploiting the validations and tools provided by Benoit, Spirling, and Munger </w:t>
      </w:r>
      <w:r w:rsidR="00EA1DC0">
        <w:fldChar w:fldCharType="begin"/>
      </w:r>
      <w:r w:rsidR="0029015A">
        <w:instrText xml:space="preserve"> ADDIN ZOTERO_ITEM CSL_CITATION {"citationID":"uXj5V5AR","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EA1DC0">
        <w:fldChar w:fldCharType="separate"/>
      </w:r>
      <w:r w:rsidR="00EA1DC0" w:rsidRPr="00EA1DC0">
        <w:rPr>
          <w:rFonts w:ascii="Cambria" w:hAnsi="Cambria"/>
        </w:rPr>
        <w:t>(2019)</w:t>
      </w:r>
      <w:r w:rsidR="00EA1DC0">
        <w:fldChar w:fldCharType="end"/>
      </w:r>
      <w:r w:rsidR="00EA1DC0">
        <w:t xml:space="preserve"> we thus extract </w:t>
      </w:r>
      <w:r>
        <w:t>two</w:t>
      </w:r>
      <w:r w:rsidR="00EA1DC0">
        <w:t xml:space="preserve"> features from the English-language elements of each Tweet (for details on text-preprocessing please refer to Appendix XXX and the scripts in the replication package). First, we measure syntactic and grammatical complexity by the Flesh/Kincaid readin</w:t>
      </w:r>
      <w:r>
        <w:t>g</w:t>
      </w:r>
      <w:r w:rsidR="00EA1DC0">
        <w:t xml:space="preserve"> ease score</w:t>
      </w:r>
      <w:r>
        <w:t>.</w:t>
      </w:r>
      <w:r w:rsidR="00EA1DC0">
        <w:t xml:space="preserve"> </w:t>
      </w:r>
      <w:r>
        <w:t>This</w:t>
      </w:r>
      <w:r w:rsidR="00EA1DC0">
        <w:t xml:space="preserve"> compound indicator of sentence and word length</w:t>
      </w:r>
      <w:r>
        <w:t xml:space="preserve"> captures the</w:t>
      </w:r>
      <w:r w:rsidR="004B2C08">
        <w:t xml:space="preserve"> required</w:t>
      </w:r>
      <w:r>
        <w:t xml:space="preserve"> cognitive mobilization (often described by anchoring it in education levels) to grasp the textual content of a message.</w:t>
      </w:r>
      <w:r w:rsidR="00EA1DC0">
        <w:t xml:space="preserve"> Second, we measure familiarity of the vocabulary supranational actors use</w:t>
      </w:r>
      <w:r>
        <w:t>. This is</w:t>
      </w:r>
      <w:r w:rsidR="00EA1DC0">
        <w:t xml:space="preserve"> </w:t>
      </w:r>
      <w:r>
        <w:t xml:space="preserve">proxied by </w:t>
      </w:r>
      <w:r w:rsidR="00EA1DC0">
        <w:t xml:space="preserve">the average frequency by which </w:t>
      </w:r>
      <w:r>
        <w:t xml:space="preserve">the words in a given tweet </w:t>
      </w:r>
      <w:r w:rsidR="00EA1DC0">
        <w:t xml:space="preserve">occur </w:t>
      </w:r>
      <w:r>
        <w:t>in</w:t>
      </w:r>
      <w:r w:rsidR="00EA1DC0">
        <w:t xml:space="preserve"> the </w:t>
      </w:r>
      <w:r>
        <w:t xml:space="preserve">overall </w:t>
      </w:r>
      <w:r w:rsidR="00EA1DC0">
        <w:t xml:space="preserve">Google Books corpus as the broadest available </w:t>
      </w:r>
      <w:r>
        <w:t>representation of the English language. The intuition is that words that are more common in the English language (as opposed to rarer technical and specialized jargon) are better known and thus more readily understandable by a broad audience</w:t>
      </w:r>
      <w:commentRangeStart w:id="210"/>
      <w:r>
        <w:t xml:space="preserve">. Furthermore, we assess whether a particularly positive or negative tone of the message is related to engagement by extracting the sentiment of expressed in its textual component along the Lexicoder Sentiment Dictionary </w:t>
      </w:r>
      <w:r>
        <w:fldChar w:fldCharType="begin"/>
      </w:r>
      <w:r w:rsidR="0029015A">
        <w:instrText xml:space="preserve"> ADDIN ZOTERO_ITEM CSL_CITATION {"citationID":"Em1XybFg","properties":{"formattedCitation":"(Young &amp; Soroka, 2012)","plainCitation":"(Young &amp; Soroka, 2012)","noteIndex":0},"citationItems":[{"id":4478,"uris":["http://zotero.org/groups/2912652/items/9A96IKHS"],"uri":["http://zotero.org/groups/2912652/items/9A96IKHS"],"itemData":{"id":4478,"type":"article-journal","abstract":"An increasing number of studies in political communication focus on the ?sentiment? or ?tone? of news content, political speeches, or advertisements. This growing interest in measuring sentiment coincides with a dramatic increase in the volume of digitized information. Computer automation has a great deal of potential in this new media environment. The objective here is to outline and validate a new automated measurement instrument for sentiment analysis in political texts. Our instrument uses a dictionary-based approach consisting of a simple word count of the frequency of keywords in a text from a predefined dictionary. The design of the freely available Lexicoder Sentiment Dictionary (LSD) is discussed in detail here. The dictionary is tested against a body of human-coded news content, and the resulting codes are also compared to results from nine existing content-analytic dictionaries. Analyses suggest that the LSD produces results that are more systematically related to human coding than are results based on the other available dictionaries. The LSD is thus a useful starting point for a revived discussion about dictionary construction and validation in sentiment analysis for political communication.","container-title":"Political Communication","DOI":"10.1080/10584609.2012.671234","ISSN":"1058-4609","issue":"2","page":"205-231","title":"Affective News: The Automated Coding of Sentiment in Political Texts","volume":"29","author":[{"family":"Young","given":"Lori"},{"family":"Soroka","given":"Stuart"}],"issued":{"date-parts":[["2012",4,1]]}}}],"schema":"https://github.com/citation-style-language/schema/raw/master/csl-citation.json"} </w:instrText>
      </w:r>
      <w:r>
        <w:fldChar w:fldCharType="separate"/>
      </w:r>
      <w:r w:rsidRPr="004A39FD">
        <w:rPr>
          <w:rFonts w:ascii="Cambria" w:hAnsi="Cambria"/>
        </w:rPr>
        <w:t>(Young &amp; Soroka, 2012)</w:t>
      </w:r>
      <w:r>
        <w:fldChar w:fldCharType="end"/>
      </w:r>
      <w:r>
        <w:t>.</w:t>
      </w:r>
      <w:commentRangeStart w:id="211"/>
      <w:commentRangeStart w:id="212"/>
      <w:commentRangeEnd w:id="211"/>
      <w:r>
        <w:rPr>
          <w:rStyle w:val="CommentReference"/>
        </w:rPr>
        <w:commentReference w:id="211"/>
      </w:r>
      <w:commentRangeEnd w:id="212"/>
      <w:r w:rsidR="00DD0A8C">
        <w:rPr>
          <w:rStyle w:val="CommentReference"/>
        </w:rPr>
        <w:commentReference w:id="212"/>
      </w:r>
      <w:commentRangeEnd w:id="210"/>
      <w:r w:rsidR="007A7C3F">
        <w:rPr>
          <w:rStyle w:val="CommentReference"/>
        </w:rPr>
        <w:commentReference w:id="210"/>
      </w:r>
    </w:p>
    <w:p w14:paraId="5B00F243" w14:textId="6399740A" w:rsidR="00EA1DC0" w:rsidRDefault="00EA1DC0" w:rsidP="00EA1DC0">
      <w:pPr>
        <w:pStyle w:val="BodyText"/>
        <w:jc w:val="both"/>
      </w:pPr>
      <w:r w:rsidRPr="00A750C7">
        <w:rPr>
          <w:i/>
        </w:rPr>
        <w:t xml:space="preserve">Multimedia </w:t>
      </w:r>
      <w:r w:rsidR="00A750C7" w:rsidRPr="00A750C7">
        <w:rPr>
          <w:i/>
        </w:rPr>
        <w:t>message content</w:t>
      </w:r>
      <w:r>
        <w:t>:</w:t>
      </w:r>
      <w:r w:rsidR="00A750C7">
        <w:t xml:space="preserve"> </w:t>
      </w:r>
      <w:r w:rsidR="00BA6CA2">
        <w:t>Beyond text, t</w:t>
      </w:r>
      <w:r w:rsidR="00A750C7">
        <w:t xml:space="preserve">he Twitter platform allows </w:t>
      </w:r>
      <w:r w:rsidR="00BA6CA2">
        <w:t xml:space="preserve">(or even encourages) </w:t>
      </w:r>
      <w:r w:rsidR="00A750C7">
        <w:t>various</w:t>
      </w:r>
      <w:r w:rsidR="00BA6CA2">
        <w:t xml:space="preserve"> </w:t>
      </w:r>
      <w:r w:rsidR="004E5D41">
        <w:t xml:space="preserve">means of </w:t>
      </w:r>
      <w:r w:rsidR="00BA6CA2">
        <w:t>multimedia</w:t>
      </w:r>
      <w:r w:rsidR="004E5D41">
        <w:t xml:space="preserve"> messaging</w:t>
      </w:r>
      <w:r w:rsidR="00BA6CA2">
        <w:t xml:space="preserve">. Symbols, pictures, or videos can transmit a large amount of information </w:t>
      </w:r>
      <w:r w:rsidR="00BA6CA2">
        <w:fldChar w:fldCharType="begin"/>
      </w:r>
      <w:r w:rsidR="0029015A">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BA6CA2">
        <w:fldChar w:fldCharType="separate"/>
      </w:r>
      <w:r w:rsidR="00BA6CA2" w:rsidRPr="006A4A71">
        <w:rPr>
          <w:rFonts w:ascii="Cambria" w:hAnsi="Cambria"/>
        </w:rPr>
        <w:t>(Tang &amp; Hew, 2018)</w:t>
      </w:r>
      <w:r w:rsidR="00BA6CA2">
        <w:fldChar w:fldCharType="end"/>
      </w:r>
      <w:r w:rsidR="00BA6CA2">
        <w:t xml:space="preserve">, rendering their usage also relevant for </w:t>
      </w:r>
      <w:r w:rsidR="004E5D41">
        <w:t xml:space="preserve">engaging </w:t>
      </w:r>
      <w:r w:rsidR="00BA6CA2">
        <w:t>political communication</w:t>
      </w:r>
      <w:r w:rsidR="004E5D41">
        <w:t xml:space="preserve"> at least in principle</w:t>
      </w:r>
      <w:r w:rsidR="00BA6CA2">
        <w:t>. Thus</w:t>
      </w:r>
      <w:r w:rsidR="004E5D41">
        <w:t>,</w:t>
      </w:r>
      <w:r w:rsidR="00BA6CA2">
        <w:t xml:space="preserve"> we initially extract and count the number of emoticons and other special symbols from the content of each tweet by resorting to the relevant Unicode blocks (see Appendix XXX as well as the replication scripts for details). We also store whether a Tweet contains embedded pictures and/or videos as well as links to external URLs from the entities URL field offered by the Twiter API.</w:t>
      </w:r>
    </w:p>
    <w:p w14:paraId="3DB878DC" w14:textId="38DE54A7" w:rsidR="00A3260D" w:rsidRDefault="00A3260D" w:rsidP="00AD4BA7">
      <w:pPr>
        <w:pStyle w:val="BodyText"/>
        <w:jc w:val="both"/>
      </w:pPr>
      <w:r w:rsidRPr="00BA6CA2">
        <w:rPr>
          <w:i/>
          <w:iCs/>
        </w:rPr>
        <w:t>Engagement with other users</w:t>
      </w:r>
      <w:r w:rsidR="00AD4BA7">
        <w:rPr>
          <w:i/>
          <w:iCs/>
        </w:rPr>
        <w:t xml:space="preserve"> and debates</w:t>
      </w:r>
      <w:r>
        <w:t>:</w:t>
      </w:r>
      <w:r w:rsidR="00BA6CA2">
        <w:t xml:space="preserve"> As a decidedly interactive platform, Twitter offers supranational actors not only the possibility to </w:t>
      </w:r>
      <w:commentRangeStart w:id="213"/>
      <w:commentRangeStart w:id="214"/>
      <w:r w:rsidR="00BA6CA2">
        <w:t>propagate</w:t>
      </w:r>
      <w:commentRangeEnd w:id="213"/>
      <w:r w:rsidR="00AD4BA7">
        <w:rPr>
          <w:rStyle w:val="CommentReference"/>
        </w:rPr>
        <w:commentReference w:id="213"/>
      </w:r>
      <w:commentRangeEnd w:id="214"/>
      <w:r w:rsidR="00AD397F">
        <w:rPr>
          <w:rStyle w:val="CommentReference"/>
        </w:rPr>
        <w:commentReference w:id="214"/>
      </w:r>
      <w:r w:rsidR="00BA6CA2">
        <w:t xml:space="preserve"> their </w:t>
      </w:r>
      <w:r w:rsidR="00D22DE7">
        <w:t xml:space="preserve">own </w:t>
      </w:r>
      <w:r w:rsidR="00BA6CA2">
        <w:t xml:space="preserve">messages but also </w:t>
      </w:r>
      <w:r w:rsidR="00D22DE7">
        <w:t xml:space="preserve">allows them </w:t>
      </w:r>
      <w:r w:rsidR="00BA6CA2">
        <w:t>to amplify</w:t>
      </w:r>
      <w:r w:rsidR="00D22DE7">
        <w:t xml:space="preserve"> (retweet)</w:t>
      </w:r>
      <w:r w:rsidR="00BA6CA2">
        <w:t>, respond</w:t>
      </w:r>
      <w:r w:rsidR="00D22DE7">
        <w:t xml:space="preserve"> to (repl</w:t>
      </w:r>
      <w:r w:rsidR="00AD4BA7">
        <w:t>y</w:t>
      </w:r>
      <w:r w:rsidR="00D22DE7">
        <w:t>)</w:t>
      </w:r>
      <w:r w:rsidR="00BA6CA2">
        <w:t xml:space="preserve">, or contextualize </w:t>
      </w:r>
      <w:r w:rsidR="00D22DE7">
        <w:t xml:space="preserve">(quote) </w:t>
      </w:r>
      <w:r w:rsidR="00BA6CA2">
        <w:t xml:space="preserve">the messages of other platform users. </w:t>
      </w:r>
      <w:r w:rsidR="00AD4BA7">
        <w:t xml:space="preserve">To see to what extent supranational actors make use of these more dialogue-oriented features of the platform, we study </w:t>
      </w:r>
      <w:r w:rsidR="00D22DE7">
        <w:t xml:space="preserve">the shares of retweets, replies, and quotes </w:t>
      </w:r>
      <w:r w:rsidR="00AD4BA7">
        <w:t xml:space="preserve">in the overall amount of supranational messages. In addition, we extract direct, linked references to other Twitter users – so-called @-mentions – from the tweets as they also indicated the willingness to actively speak about and with other actors. Finally, we consider </w:t>
      </w:r>
      <w:r w:rsidR="00AD4BA7">
        <w:lastRenderedPageBreak/>
        <w:t>the number of hashtags per tweet, a common way to cross-reference a message to a specific subject or theme debated on the platform.</w:t>
      </w:r>
    </w:p>
    <w:p w14:paraId="6AAA57C6" w14:textId="3A80C6E9" w:rsidR="00A3260D" w:rsidRDefault="00A3260D" w:rsidP="00896896">
      <w:pPr>
        <w:pStyle w:val="BodyText"/>
        <w:jc w:val="both"/>
      </w:pPr>
      <w:r w:rsidRPr="00AD4BA7">
        <w:rPr>
          <w:i/>
          <w:iCs/>
        </w:rPr>
        <w:t>Engagement of other users</w:t>
      </w:r>
      <w:r w:rsidR="00AD4BA7">
        <w:t xml:space="preserve">: </w:t>
      </w:r>
      <w:r w:rsidR="00896896">
        <w:t>Ultimately, we want to study in how far supranational messages result in user engagement. We focus on the main engagement tools that the platform offers. Likes (or favorites in Twitter parlance) allow the user to express a favorable attitude towards a given message through a red heart button.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w:t>
      </w:r>
      <w:r w:rsidR="00647BB3">
        <w:t>e</w:t>
      </w:r>
      <w:r w:rsidR="00896896">
        <w:t>t</w:t>
      </w:r>
      <w:r w:rsidR="00647BB3">
        <w:t>,</w:t>
      </w:r>
      <w:r w:rsidR="00896896">
        <w:t xml:space="preserve"> thus, we extract the counts of likes, ret</w:t>
      </w:r>
      <w:r w:rsidR="00647BB3">
        <w:t>w</w:t>
      </w:r>
      <w:r w:rsidR="00896896">
        <w:t>eets, quotes and replies from the user</w:t>
      </w:r>
      <w:r w:rsidR="00647BB3">
        <w:t xml:space="preserve"> </w:t>
      </w:r>
      <w:r w:rsidR="00896896">
        <w:t>engagement</w:t>
      </w:r>
      <w:r w:rsidR="00647BB3">
        <w:t xml:space="preserve"> </w:t>
      </w:r>
      <w:r w:rsidR="00896896">
        <w:t>statistics fields supplied by the Twitter API</w:t>
      </w:r>
      <w:commentRangeStart w:id="215"/>
      <w:commentRangeStart w:id="216"/>
      <w:r w:rsidR="00896896">
        <w:t>.</w:t>
      </w:r>
      <w:commentRangeEnd w:id="215"/>
      <w:r w:rsidR="00647BB3">
        <w:rPr>
          <w:rStyle w:val="CommentReference"/>
        </w:rPr>
        <w:commentReference w:id="215"/>
      </w:r>
      <w:commentRangeEnd w:id="216"/>
      <w:r w:rsidR="00CD6CC4">
        <w:rPr>
          <w:rStyle w:val="CommentReference"/>
        </w:rPr>
        <w:commentReference w:id="216"/>
      </w:r>
      <w:r w:rsidR="00647BB3">
        <w:t xml:space="preserve"> </w:t>
      </w:r>
      <w:commentRangeStart w:id="217"/>
      <w:commentRangeStart w:id="218"/>
      <w:commentRangeEnd w:id="217"/>
      <w:r w:rsidR="00647BB3">
        <w:rPr>
          <w:rStyle w:val="CommentReference"/>
        </w:rPr>
        <w:commentReference w:id="217"/>
      </w:r>
      <w:commentRangeEnd w:id="218"/>
      <w:r w:rsidR="00413872">
        <w:rPr>
          <w:rStyle w:val="CommentReference"/>
        </w:rPr>
        <w:commentReference w:id="218"/>
      </w:r>
    </w:p>
    <w:p w14:paraId="26F2667F" w14:textId="3C0B632D" w:rsidR="003B677B" w:rsidRDefault="003B677B" w:rsidP="00331C96">
      <w:pPr>
        <w:pStyle w:val="BodyText"/>
        <w:jc w:val="both"/>
      </w:pPr>
    </w:p>
    <w:p w14:paraId="32D256FF" w14:textId="77777777" w:rsidR="00427BC8" w:rsidRPr="0004279C" w:rsidRDefault="00AA1C57">
      <w:pPr>
        <w:pStyle w:val="Heading1"/>
      </w:pPr>
      <w:bookmarkStart w:id="219" w:name="results-and-discussion"/>
      <w:bookmarkEnd w:id="203"/>
      <w:bookmarkEnd w:id="207"/>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Heading2"/>
      </w:pPr>
      <w:bookmarkStart w:id="220" w:name="X04e5f752f68e32d50535e28ba375aab410b1071"/>
      <w:r w:rsidRPr="0004279C">
        <w:lastRenderedPageBreak/>
        <w:t>Within sample comparision: communication performance of different EU accounts</w:t>
      </w:r>
    </w:p>
    <w:p w14:paraId="11417B82" w14:textId="77777777" w:rsidR="00427BC8" w:rsidRPr="0004279C" w:rsidRDefault="00AA1C57">
      <w:pPr>
        <w:pStyle w:val="Heading3"/>
      </w:pPr>
      <w:bookmarkStart w:id="221" w:name="ease-of-read"/>
      <w:r w:rsidRPr="0004279C">
        <w:t>Ease of read:</w:t>
      </w:r>
    </w:p>
    <w:p w14:paraId="182BEECA" w14:textId="77777777" w:rsidR="00427BC8" w:rsidRPr="0004279C" w:rsidRDefault="00AA1C57">
      <w:pPr>
        <w:pStyle w:val="Heading3"/>
      </w:pPr>
      <w:bookmarkStart w:id="222" w:name="interactivity"/>
      <w:bookmarkEnd w:id="221"/>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5926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`summarise()` has grouped output by 'Actor_type'. You can override using the `.groups` argument.</w:t>
      </w:r>
    </w:p>
    <w:p w14:paraId="2F909E59" w14:textId="77777777" w:rsidR="00427BC8" w:rsidRPr="0004279C" w:rsidRDefault="00AA1C57">
      <w:pPr>
        <w:pStyle w:val="FirstParagraph"/>
      </w:pPr>
      <w:r>
        <w:rPr>
          <w:noProof/>
        </w:rPr>
        <w:lastRenderedPageBreak/>
        <w:drawing>
          <wp:anchor distT="0" distB="0" distL="114300" distR="114300" simplePos="0" relativeHeight="251658240"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commentRangeStart w:id="223"/>
      <w:commentRangeEnd w:id="223"/>
      <w:r w:rsidR="002F18B7">
        <w:rPr>
          <w:rStyle w:val="CommentReference"/>
        </w:rPr>
        <w:commentReference w:id="223"/>
      </w:r>
    </w:p>
    <w:p w14:paraId="5A178AC8" w14:textId="77777777" w:rsidR="00427BC8" w:rsidRPr="0004279C" w:rsidRDefault="00AA1C57">
      <w:pPr>
        <w:pStyle w:val="Heading3"/>
      </w:pPr>
      <w:bookmarkStart w:id="224" w:name="political-responsiblity-reporting"/>
      <w:bookmarkEnd w:id="222"/>
      <w:r w:rsidRPr="0004279C">
        <w:t>Political responsiblity reporting:</w:t>
      </w:r>
    </w:p>
    <w:p w14:paraId="5433FB50" w14:textId="77777777" w:rsidR="00427BC8" w:rsidRPr="0004279C" w:rsidRDefault="00AA1C57">
      <w:pPr>
        <w:pStyle w:val="Heading2"/>
      </w:pPr>
      <w:bookmarkStart w:id="225" w:name="X915bea9b2d452c7edac65d1e057c849fc4454d7"/>
      <w:bookmarkEnd w:id="220"/>
      <w:bookmarkEnd w:id="224"/>
      <w:r w:rsidRPr="0004279C">
        <w:t>Benchmarks: communication performance of the EU compared to IOs and national governments</w:t>
      </w:r>
    </w:p>
    <w:p w14:paraId="693D120A" w14:textId="77777777" w:rsidR="00427BC8" w:rsidRPr="0004279C" w:rsidRDefault="00AA1C57">
      <w:pPr>
        <w:pStyle w:val="Heading3"/>
      </w:pPr>
      <w:bookmarkStart w:id="226" w:name="ease-of-read-1"/>
      <w:r w:rsidRPr="0004279C">
        <w:t>Ease of read</w:t>
      </w:r>
    </w:p>
    <w:p w14:paraId="66E9EBA3" w14:textId="77777777" w:rsidR="00427BC8" w:rsidRPr="0004279C" w:rsidRDefault="00AA1C57">
      <w:pPr>
        <w:pStyle w:val="Heading3"/>
      </w:pPr>
      <w:bookmarkStart w:id="227" w:name="interactivity-1"/>
      <w:bookmarkEnd w:id="226"/>
      <w:r w:rsidRPr="0004279C">
        <w:t>Interactivity</w:t>
      </w:r>
    </w:p>
    <w:p w14:paraId="3701BC89" w14:textId="4261AEF9" w:rsidR="00427BC8" w:rsidRPr="0004279C" w:rsidRDefault="00AA1C57">
      <w:pPr>
        <w:pStyle w:val="Heading3"/>
      </w:pPr>
      <w:bookmarkStart w:id="228" w:name="political-responsiblity-reporting-1"/>
      <w:bookmarkEnd w:id="227"/>
      <w:r w:rsidRPr="0004279C">
        <w:t xml:space="preserve">Political </w:t>
      </w:r>
      <w:r w:rsidR="00F70024" w:rsidRPr="0004279C">
        <w:t>responsibility</w:t>
      </w:r>
      <w:r w:rsidRPr="0004279C">
        <w:t xml:space="preserve"> reporting:</w:t>
      </w:r>
    </w:p>
    <w:p w14:paraId="58AA91F5" w14:textId="77777777" w:rsidR="00427BC8" w:rsidRPr="0004279C" w:rsidRDefault="00AA1C57">
      <w:pPr>
        <w:pStyle w:val="Heading1"/>
      </w:pPr>
      <w:bookmarkStart w:id="229" w:name="conclusion"/>
      <w:bookmarkEnd w:id="219"/>
      <w:bookmarkEnd w:id="225"/>
      <w:bookmarkEnd w:id="228"/>
      <w:r w:rsidRPr="0004279C">
        <w:t>Conclusion</w:t>
      </w:r>
    </w:p>
    <w:p w14:paraId="22AE5B11" w14:textId="1EBF3B5B" w:rsidR="00427BC8" w:rsidRDefault="00AA1C57">
      <w:pPr>
        <w:pStyle w:val="Heading1"/>
      </w:pPr>
      <w:bookmarkStart w:id="230" w:name="references"/>
      <w:bookmarkEnd w:id="229"/>
      <w:r w:rsidRPr="0004279C">
        <w:t>References</w:t>
      </w:r>
      <w:bookmarkEnd w:id="230"/>
    </w:p>
    <w:p w14:paraId="4758D344" w14:textId="77777777" w:rsidR="00697874" w:rsidRPr="00697874" w:rsidRDefault="00177ADE" w:rsidP="00697874">
      <w:pPr>
        <w:pStyle w:val="Bibliography"/>
        <w:rPr>
          <w:ins w:id="231" w:author="Sina Furkan Özdemir" w:date="2021-06-09T14:37:00Z"/>
          <w:rFonts w:ascii="Cambria" w:hAnsi="Cambria" w:cs="Times New Roman"/>
          <w:rPrChange w:id="232" w:author="Sina Furkan Özdemir" w:date="2021-06-09T14:37:00Z">
            <w:rPr>
              <w:ins w:id="233" w:author="Sina Furkan Özdemir" w:date="2021-06-09T14:37:00Z"/>
              <w:rFonts w:ascii="Times New Roman" w:hAnsi="Times New Roman" w:cs="Times New Roman"/>
            </w:rPr>
          </w:rPrChange>
        </w:rPr>
        <w:pPrChange w:id="234" w:author="Sina Furkan Özdemir" w:date="2021-06-09T14:37:00Z">
          <w:pPr>
            <w:widowControl w:val="0"/>
            <w:autoSpaceDE w:val="0"/>
            <w:autoSpaceDN w:val="0"/>
            <w:adjustRightInd w:val="0"/>
            <w:spacing w:after="0"/>
          </w:pPr>
        </w:pPrChange>
      </w:pPr>
      <w:r>
        <w:fldChar w:fldCharType="begin"/>
      </w:r>
      <w:ins w:id="235" w:author="Sina Furkan Özdemir" w:date="2021-06-09T12:51:00Z">
        <w:r w:rsidR="00AE23E1">
          <w:instrText xml:space="preserve"> ADDIN ZOTERO_BIBL {"uncited":[],"omitted":[],"custom":[]} CSL_BIBLIOGRAPHY </w:instrText>
        </w:r>
      </w:ins>
      <w:del w:id="236" w:author="Sina Furkan Özdemir" w:date="2021-06-09T12:51:00Z">
        <w:r w:rsidDel="00AE23E1">
          <w:delInstrText xml:space="preserve"> ADDIN ZOTERO_BIBL {"uncited":[],"omitted":[],"custom":[]} CSL_BIBLIOGRAPHY </w:delInstrText>
        </w:r>
      </w:del>
      <w:r>
        <w:fldChar w:fldCharType="separate"/>
      </w:r>
      <w:ins w:id="237" w:author="Sina Furkan Özdemir" w:date="2021-06-09T14:37:00Z">
        <w:r w:rsidR="00697874" w:rsidRPr="00697874">
          <w:rPr>
            <w:rFonts w:ascii="Cambria" w:hAnsi="Cambria" w:cs="Times New Roman"/>
            <w:rPrChange w:id="238" w:author="Sina Furkan Özdemir" w:date="2021-06-09T14:37:00Z">
              <w:rPr>
                <w:rFonts w:ascii="Times New Roman" w:hAnsi="Times New Roman" w:cs="Times New Roman"/>
              </w:rPr>
            </w:rPrChange>
          </w:rPr>
          <w:t xml:space="preserve">Benoit, K., Munger, K., &amp; Spirling, A. (2019). Measuring and Explaining Political Sophistication through Textual Complexity. </w:t>
        </w:r>
        <w:r w:rsidR="00697874" w:rsidRPr="00697874">
          <w:rPr>
            <w:rFonts w:ascii="Cambria" w:hAnsi="Cambria" w:cs="Times New Roman"/>
            <w:i/>
            <w:iCs/>
            <w:rPrChange w:id="239" w:author="Sina Furkan Özdemir" w:date="2021-06-09T14:37:00Z">
              <w:rPr>
                <w:rFonts w:ascii="Times New Roman" w:hAnsi="Times New Roman" w:cs="Times New Roman"/>
                <w:i/>
                <w:iCs/>
              </w:rPr>
            </w:rPrChange>
          </w:rPr>
          <w:t>American Journal of Political Science</w:t>
        </w:r>
        <w:r w:rsidR="00697874" w:rsidRPr="00697874">
          <w:rPr>
            <w:rFonts w:ascii="Cambria" w:hAnsi="Cambria" w:cs="Times New Roman"/>
            <w:rPrChange w:id="240" w:author="Sina Furkan Özdemir" w:date="2021-06-09T14:37:00Z">
              <w:rPr>
                <w:rFonts w:ascii="Times New Roman" w:hAnsi="Times New Roman" w:cs="Times New Roman"/>
              </w:rPr>
            </w:rPrChange>
          </w:rPr>
          <w:t xml:space="preserve">, </w:t>
        </w:r>
        <w:r w:rsidR="00697874" w:rsidRPr="00697874">
          <w:rPr>
            <w:rFonts w:ascii="Cambria" w:hAnsi="Cambria" w:cs="Times New Roman"/>
            <w:i/>
            <w:iCs/>
            <w:rPrChange w:id="241" w:author="Sina Furkan Özdemir" w:date="2021-06-09T14:37:00Z">
              <w:rPr>
                <w:rFonts w:ascii="Times New Roman" w:hAnsi="Times New Roman" w:cs="Times New Roman"/>
                <w:i/>
                <w:iCs/>
              </w:rPr>
            </w:rPrChange>
          </w:rPr>
          <w:t>63</w:t>
        </w:r>
        <w:r w:rsidR="00697874" w:rsidRPr="00697874">
          <w:rPr>
            <w:rFonts w:ascii="Cambria" w:hAnsi="Cambria" w:cs="Times New Roman"/>
            <w:rPrChange w:id="242" w:author="Sina Furkan Özdemir" w:date="2021-06-09T14:37:00Z">
              <w:rPr>
                <w:rFonts w:ascii="Times New Roman" w:hAnsi="Times New Roman" w:cs="Times New Roman"/>
              </w:rPr>
            </w:rPrChange>
          </w:rPr>
          <w:t>(2), 491–508. https://doi.org/10.1111/ajps.12423</w:t>
        </w:r>
      </w:ins>
    </w:p>
    <w:p w14:paraId="35ADA15C" w14:textId="77777777" w:rsidR="00697874" w:rsidRPr="00697874" w:rsidRDefault="00697874" w:rsidP="00697874">
      <w:pPr>
        <w:pStyle w:val="Bibliography"/>
        <w:rPr>
          <w:ins w:id="243" w:author="Sina Furkan Özdemir" w:date="2021-06-09T14:37:00Z"/>
          <w:rFonts w:ascii="Cambria" w:hAnsi="Cambria" w:cs="Times New Roman"/>
          <w:rPrChange w:id="244" w:author="Sina Furkan Özdemir" w:date="2021-06-09T14:37:00Z">
            <w:rPr>
              <w:ins w:id="245" w:author="Sina Furkan Özdemir" w:date="2021-06-09T14:37:00Z"/>
              <w:rFonts w:ascii="Times New Roman" w:hAnsi="Times New Roman" w:cs="Times New Roman"/>
            </w:rPr>
          </w:rPrChange>
        </w:rPr>
        <w:pPrChange w:id="246" w:author="Sina Furkan Özdemir" w:date="2021-06-09T14:37:00Z">
          <w:pPr>
            <w:widowControl w:val="0"/>
            <w:autoSpaceDE w:val="0"/>
            <w:autoSpaceDN w:val="0"/>
            <w:adjustRightInd w:val="0"/>
            <w:spacing w:after="0"/>
          </w:pPr>
        </w:pPrChange>
      </w:pPr>
      <w:ins w:id="247" w:author="Sina Furkan Özdemir" w:date="2021-06-09T14:37:00Z">
        <w:r w:rsidRPr="00697874">
          <w:rPr>
            <w:rFonts w:ascii="Cambria" w:hAnsi="Cambria" w:cs="Times New Roman"/>
            <w:rPrChange w:id="248" w:author="Sina Furkan Özdemir" w:date="2021-06-09T14:37:00Z">
              <w:rPr>
                <w:rFonts w:ascii="Times New Roman" w:hAnsi="Times New Roman" w:cs="Times New Roman"/>
              </w:rPr>
            </w:rPrChange>
          </w:rPr>
          <w:lastRenderedPageBreak/>
          <w:t xml:space="preserve">Bischof, D., &amp; Senninger, R. (2018). Simple politics for the people? Complexity in campaign messages and political knowledge. </w:t>
        </w:r>
        <w:r w:rsidRPr="00697874">
          <w:rPr>
            <w:rFonts w:ascii="Cambria" w:hAnsi="Cambria" w:cs="Times New Roman"/>
            <w:i/>
            <w:iCs/>
            <w:rPrChange w:id="249" w:author="Sina Furkan Özdemir" w:date="2021-06-09T14:37:00Z">
              <w:rPr>
                <w:rFonts w:ascii="Times New Roman" w:hAnsi="Times New Roman" w:cs="Times New Roman"/>
                <w:i/>
                <w:iCs/>
              </w:rPr>
            </w:rPrChange>
          </w:rPr>
          <w:t>European Journal of Political Research</w:t>
        </w:r>
        <w:r w:rsidRPr="00697874">
          <w:rPr>
            <w:rFonts w:ascii="Cambria" w:hAnsi="Cambria" w:cs="Times New Roman"/>
            <w:rPrChange w:id="250" w:author="Sina Furkan Özdemir" w:date="2021-06-09T14:37:00Z">
              <w:rPr>
                <w:rFonts w:ascii="Times New Roman" w:hAnsi="Times New Roman" w:cs="Times New Roman"/>
              </w:rPr>
            </w:rPrChange>
          </w:rPr>
          <w:t xml:space="preserve">, </w:t>
        </w:r>
        <w:r w:rsidRPr="00697874">
          <w:rPr>
            <w:rFonts w:ascii="Cambria" w:hAnsi="Cambria" w:cs="Times New Roman"/>
            <w:i/>
            <w:iCs/>
            <w:rPrChange w:id="251" w:author="Sina Furkan Özdemir" w:date="2021-06-09T14:37:00Z">
              <w:rPr>
                <w:rFonts w:ascii="Times New Roman" w:hAnsi="Times New Roman" w:cs="Times New Roman"/>
                <w:i/>
                <w:iCs/>
              </w:rPr>
            </w:rPrChange>
          </w:rPr>
          <w:t>57</w:t>
        </w:r>
        <w:r w:rsidRPr="00697874">
          <w:rPr>
            <w:rFonts w:ascii="Cambria" w:hAnsi="Cambria" w:cs="Times New Roman"/>
            <w:rPrChange w:id="252" w:author="Sina Furkan Özdemir" w:date="2021-06-09T14:37:00Z">
              <w:rPr>
                <w:rFonts w:ascii="Times New Roman" w:hAnsi="Times New Roman" w:cs="Times New Roman"/>
              </w:rPr>
            </w:rPrChange>
          </w:rPr>
          <w:t>(2), 473–495. https://doi.org/10.1111/1475-6765.12235</w:t>
        </w:r>
      </w:ins>
    </w:p>
    <w:p w14:paraId="61140F1A" w14:textId="77777777" w:rsidR="00697874" w:rsidRPr="00697874" w:rsidRDefault="00697874" w:rsidP="00697874">
      <w:pPr>
        <w:pStyle w:val="Bibliography"/>
        <w:rPr>
          <w:ins w:id="253" w:author="Sina Furkan Özdemir" w:date="2021-06-09T14:37:00Z"/>
          <w:rFonts w:ascii="Cambria" w:hAnsi="Cambria" w:cs="Times New Roman"/>
          <w:rPrChange w:id="254" w:author="Sina Furkan Özdemir" w:date="2021-06-09T14:37:00Z">
            <w:rPr>
              <w:ins w:id="255" w:author="Sina Furkan Özdemir" w:date="2021-06-09T14:37:00Z"/>
              <w:rFonts w:ascii="Times New Roman" w:hAnsi="Times New Roman" w:cs="Times New Roman"/>
            </w:rPr>
          </w:rPrChange>
        </w:rPr>
        <w:pPrChange w:id="256" w:author="Sina Furkan Özdemir" w:date="2021-06-09T14:37:00Z">
          <w:pPr>
            <w:widowControl w:val="0"/>
            <w:autoSpaceDE w:val="0"/>
            <w:autoSpaceDN w:val="0"/>
            <w:adjustRightInd w:val="0"/>
            <w:spacing w:after="0"/>
          </w:pPr>
        </w:pPrChange>
      </w:pPr>
      <w:ins w:id="257" w:author="Sina Furkan Özdemir" w:date="2021-06-09T14:37:00Z">
        <w:r w:rsidRPr="00697874">
          <w:rPr>
            <w:rFonts w:ascii="Cambria" w:hAnsi="Cambria" w:cs="Times New Roman"/>
            <w:rPrChange w:id="258" w:author="Sina Furkan Özdemir" w:date="2021-06-09T14:37:00Z">
              <w:rPr>
                <w:rFonts w:ascii="Times New Roman" w:hAnsi="Times New Roman" w:cs="Times New Roman"/>
              </w:rPr>
            </w:rPrChange>
          </w:rPr>
          <w:t xml:space="preserve">Dhanesh, G. S., &amp; Rahman, N. (2021). Visual communication and public relations: Visual frame building strategies in war and conflict stories. </w:t>
        </w:r>
        <w:r w:rsidRPr="00697874">
          <w:rPr>
            <w:rFonts w:ascii="Cambria" w:hAnsi="Cambria" w:cs="Times New Roman"/>
            <w:i/>
            <w:iCs/>
            <w:rPrChange w:id="259" w:author="Sina Furkan Özdemir" w:date="2021-06-09T14:37:00Z">
              <w:rPr>
                <w:rFonts w:ascii="Times New Roman" w:hAnsi="Times New Roman" w:cs="Times New Roman"/>
                <w:i/>
                <w:iCs/>
              </w:rPr>
            </w:rPrChange>
          </w:rPr>
          <w:t>Public Relations Review</w:t>
        </w:r>
        <w:r w:rsidRPr="00697874">
          <w:rPr>
            <w:rFonts w:ascii="Cambria" w:hAnsi="Cambria" w:cs="Times New Roman"/>
            <w:rPrChange w:id="260" w:author="Sina Furkan Özdemir" w:date="2021-06-09T14:37:00Z">
              <w:rPr>
                <w:rFonts w:ascii="Times New Roman" w:hAnsi="Times New Roman" w:cs="Times New Roman"/>
              </w:rPr>
            </w:rPrChange>
          </w:rPr>
          <w:t xml:space="preserve">, </w:t>
        </w:r>
        <w:r w:rsidRPr="00697874">
          <w:rPr>
            <w:rFonts w:ascii="Cambria" w:hAnsi="Cambria" w:cs="Times New Roman"/>
            <w:i/>
            <w:iCs/>
            <w:rPrChange w:id="261" w:author="Sina Furkan Özdemir" w:date="2021-06-09T14:37:00Z">
              <w:rPr>
                <w:rFonts w:ascii="Times New Roman" w:hAnsi="Times New Roman" w:cs="Times New Roman"/>
                <w:i/>
                <w:iCs/>
              </w:rPr>
            </w:rPrChange>
          </w:rPr>
          <w:t>47</w:t>
        </w:r>
        <w:r w:rsidRPr="00697874">
          <w:rPr>
            <w:rFonts w:ascii="Cambria" w:hAnsi="Cambria" w:cs="Times New Roman"/>
            <w:rPrChange w:id="262" w:author="Sina Furkan Özdemir" w:date="2021-06-09T14:37:00Z">
              <w:rPr>
                <w:rFonts w:ascii="Times New Roman" w:hAnsi="Times New Roman" w:cs="Times New Roman"/>
              </w:rPr>
            </w:rPrChange>
          </w:rPr>
          <w:t>(1), 102003. https://doi.org/10.1016/j.pubrev.2020.102003</w:t>
        </w:r>
      </w:ins>
    </w:p>
    <w:p w14:paraId="599439A0" w14:textId="77777777" w:rsidR="00697874" w:rsidRPr="00697874" w:rsidRDefault="00697874" w:rsidP="00697874">
      <w:pPr>
        <w:pStyle w:val="Bibliography"/>
        <w:rPr>
          <w:ins w:id="263" w:author="Sina Furkan Özdemir" w:date="2021-06-09T14:37:00Z"/>
          <w:rFonts w:ascii="Cambria" w:hAnsi="Cambria" w:cs="Times New Roman"/>
          <w:rPrChange w:id="264" w:author="Sina Furkan Özdemir" w:date="2021-06-09T14:37:00Z">
            <w:rPr>
              <w:ins w:id="265" w:author="Sina Furkan Özdemir" w:date="2021-06-09T14:37:00Z"/>
              <w:rFonts w:ascii="Times New Roman" w:hAnsi="Times New Roman" w:cs="Times New Roman"/>
            </w:rPr>
          </w:rPrChange>
        </w:rPr>
        <w:pPrChange w:id="266" w:author="Sina Furkan Özdemir" w:date="2021-06-09T14:37:00Z">
          <w:pPr>
            <w:widowControl w:val="0"/>
            <w:autoSpaceDE w:val="0"/>
            <w:autoSpaceDN w:val="0"/>
            <w:adjustRightInd w:val="0"/>
            <w:spacing w:after="0"/>
          </w:pPr>
        </w:pPrChange>
      </w:pPr>
      <w:ins w:id="267" w:author="Sina Furkan Özdemir" w:date="2021-06-09T14:37:00Z">
        <w:r w:rsidRPr="00697874">
          <w:rPr>
            <w:rFonts w:ascii="Cambria" w:hAnsi="Cambria" w:cs="Times New Roman"/>
            <w:rPrChange w:id="268" w:author="Sina Furkan Özdemir" w:date="2021-06-09T14:37:00Z">
              <w:rPr>
                <w:rFonts w:ascii="Times New Roman" w:hAnsi="Times New Roman" w:cs="Times New Roman"/>
              </w:rPr>
            </w:rPrChange>
          </w:rPr>
          <w:t xml:space="preserve">Ecker-Ehrhardt, M. (2020). IO Public Communication Going Digital? Understanding Social Media Adoption and Use in Times of Politicization. In </w:t>
        </w:r>
        <w:r w:rsidRPr="00697874">
          <w:rPr>
            <w:rFonts w:ascii="Cambria" w:hAnsi="Cambria" w:cs="Times New Roman"/>
            <w:i/>
            <w:iCs/>
            <w:rPrChange w:id="269" w:author="Sina Furkan Özdemir" w:date="2021-06-09T14:37:00Z">
              <w:rPr>
                <w:rFonts w:ascii="Times New Roman" w:hAnsi="Times New Roman" w:cs="Times New Roman"/>
                <w:i/>
                <w:iCs/>
              </w:rPr>
            </w:rPrChange>
          </w:rPr>
          <w:t>Digital Diplomacy and International Organisations</w:t>
        </w:r>
        <w:r w:rsidRPr="00697874">
          <w:rPr>
            <w:rFonts w:ascii="Cambria" w:hAnsi="Cambria" w:cs="Times New Roman"/>
            <w:rPrChange w:id="270" w:author="Sina Furkan Özdemir" w:date="2021-06-09T14:37:00Z">
              <w:rPr>
                <w:rFonts w:ascii="Times New Roman" w:hAnsi="Times New Roman" w:cs="Times New Roman"/>
              </w:rPr>
            </w:rPrChange>
          </w:rPr>
          <w:t>. Routledge.</w:t>
        </w:r>
      </w:ins>
    </w:p>
    <w:p w14:paraId="26739F85" w14:textId="77777777" w:rsidR="00697874" w:rsidRPr="00697874" w:rsidRDefault="00697874" w:rsidP="00697874">
      <w:pPr>
        <w:pStyle w:val="Bibliography"/>
        <w:rPr>
          <w:ins w:id="271" w:author="Sina Furkan Özdemir" w:date="2021-06-09T14:37:00Z"/>
          <w:rFonts w:ascii="Cambria" w:hAnsi="Cambria" w:cs="Times New Roman"/>
          <w:rPrChange w:id="272" w:author="Sina Furkan Özdemir" w:date="2021-06-09T14:37:00Z">
            <w:rPr>
              <w:ins w:id="273" w:author="Sina Furkan Özdemir" w:date="2021-06-09T14:37:00Z"/>
              <w:rFonts w:ascii="Times New Roman" w:hAnsi="Times New Roman" w:cs="Times New Roman"/>
            </w:rPr>
          </w:rPrChange>
        </w:rPr>
        <w:pPrChange w:id="274" w:author="Sina Furkan Özdemir" w:date="2021-06-09T14:37:00Z">
          <w:pPr>
            <w:widowControl w:val="0"/>
            <w:autoSpaceDE w:val="0"/>
            <w:autoSpaceDN w:val="0"/>
            <w:adjustRightInd w:val="0"/>
            <w:spacing w:after="0"/>
          </w:pPr>
        </w:pPrChange>
      </w:pPr>
      <w:ins w:id="275" w:author="Sina Furkan Özdemir" w:date="2021-06-09T14:37:00Z">
        <w:r w:rsidRPr="00697874">
          <w:rPr>
            <w:rFonts w:ascii="Cambria" w:hAnsi="Cambria" w:cs="Times New Roman"/>
            <w:rPrChange w:id="276" w:author="Sina Furkan Özdemir" w:date="2021-06-09T14:37:00Z">
              <w:rPr>
                <w:rFonts w:ascii="Times New Roman" w:hAnsi="Times New Roman" w:cs="Times New Roman"/>
              </w:rPr>
            </w:rPrChange>
          </w:rPr>
          <w:t xml:space="preserve">Eveland, W. P., Jr., Cortese, J., Park, H., &amp; Dunwoody, S. (2004). How Web Site Organization Influences Free Recall, Factual Knowledge, and Knowledge Structure Density. </w:t>
        </w:r>
        <w:r w:rsidRPr="00697874">
          <w:rPr>
            <w:rFonts w:ascii="Cambria" w:hAnsi="Cambria" w:cs="Times New Roman"/>
            <w:i/>
            <w:iCs/>
            <w:rPrChange w:id="277" w:author="Sina Furkan Özdemir" w:date="2021-06-09T14:37:00Z">
              <w:rPr>
                <w:rFonts w:ascii="Times New Roman" w:hAnsi="Times New Roman" w:cs="Times New Roman"/>
                <w:i/>
                <w:iCs/>
              </w:rPr>
            </w:rPrChange>
          </w:rPr>
          <w:t>Human Communication Research</w:t>
        </w:r>
        <w:r w:rsidRPr="00697874">
          <w:rPr>
            <w:rFonts w:ascii="Cambria" w:hAnsi="Cambria" w:cs="Times New Roman"/>
            <w:rPrChange w:id="278" w:author="Sina Furkan Özdemir" w:date="2021-06-09T14:37:00Z">
              <w:rPr>
                <w:rFonts w:ascii="Times New Roman" w:hAnsi="Times New Roman" w:cs="Times New Roman"/>
              </w:rPr>
            </w:rPrChange>
          </w:rPr>
          <w:t xml:space="preserve">, </w:t>
        </w:r>
        <w:r w:rsidRPr="00697874">
          <w:rPr>
            <w:rFonts w:ascii="Cambria" w:hAnsi="Cambria" w:cs="Times New Roman"/>
            <w:i/>
            <w:iCs/>
            <w:rPrChange w:id="279" w:author="Sina Furkan Özdemir" w:date="2021-06-09T14:37:00Z">
              <w:rPr>
                <w:rFonts w:ascii="Times New Roman" w:hAnsi="Times New Roman" w:cs="Times New Roman"/>
                <w:i/>
                <w:iCs/>
              </w:rPr>
            </w:rPrChange>
          </w:rPr>
          <w:t>30</w:t>
        </w:r>
        <w:r w:rsidRPr="00697874">
          <w:rPr>
            <w:rFonts w:ascii="Cambria" w:hAnsi="Cambria" w:cs="Times New Roman"/>
            <w:rPrChange w:id="280" w:author="Sina Furkan Özdemir" w:date="2021-06-09T14:37:00Z">
              <w:rPr>
                <w:rFonts w:ascii="Times New Roman" w:hAnsi="Times New Roman" w:cs="Times New Roman"/>
              </w:rPr>
            </w:rPrChange>
          </w:rPr>
          <w:t>(2), 208–233. https://doi.org/10.1111/j.1468-2958.2004.tb00731.x</w:t>
        </w:r>
      </w:ins>
    </w:p>
    <w:p w14:paraId="3CBB767A" w14:textId="77777777" w:rsidR="00697874" w:rsidRPr="00697874" w:rsidRDefault="00697874" w:rsidP="00697874">
      <w:pPr>
        <w:pStyle w:val="Bibliography"/>
        <w:rPr>
          <w:ins w:id="281" w:author="Sina Furkan Özdemir" w:date="2021-06-09T14:37:00Z"/>
          <w:rFonts w:ascii="Cambria" w:hAnsi="Cambria" w:cs="Times New Roman"/>
          <w:rPrChange w:id="282" w:author="Sina Furkan Özdemir" w:date="2021-06-09T14:37:00Z">
            <w:rPr>
              <w:ins w:id="283" w:author="Sina Furkan Özdemir" w:date="2021-06-09T14:37:00Z"/>
              <w:rFonts w:ascii="Times New Roman" w:hAnsi="Times New Roman" w:cs="Times New Roman"/>
            </w:rPr>
          </w:rPrChange>
        </w:rPr>
        <w:pPrChange w:id="284" w:author="Sina Furkan Özdemir" w:date="2021-06-09T14:37:00Z">
          <w:pPr>
            <w:widowControl w:val="0"/>
            <w:autoSpaceDE w:val="0"/>
            <w:autoSpaceDN w:val="0"/>
            <w:adjustRightInd w:val="0"/>
            <w:spacing w:after="0"/>
          </w:pPr>
        </w:pPrChange>
      </w:pPr>
      <w:ins w:id="285" w:author="Sina Furkan Özdemir" w:date="2021-06-09T14:37:00Z">
        <w:r w:rsidRPr="00697874">
          <w:rPr>
            <w:rFonts w:ascii="Cambria" w:hAnsi="Cambria" w:cs="Times New Roman"/>
            <w:rPrChange w:id="286" w:author="Sina Furkan Özdemir" w:date="2021-06-09T14:37:00Z">
              <w:rPr>
                <w:rFonts w:ascii="Times New Roman" w:hAnsi="Times New Roman" w:cs="Times New Roman"/>
              </w:rPr>
            </w:rPrChange>
          </w:rPr>
          <w:t xml:space="preserve">Hibbing, A. N., &amp; Rankin-Erickson, J. L. (2003). A Picture Is Worth a Thousand Words: Using Visual Images to Improve Comprehension for Middle School Struggling Readers. </w:t>
        </w:r>
        <w:r w:rsidRPr="00697874">
          <w:rPr>
            <w:rFonts w:ascii="Cambria" w:hAnsi="Cambria" w:cs="Times New Roman"/>
            <w:i/>
            <w:iCs/>
            <w:rPrChange w:id="287" w:author="Sina Furkan Özdemir" w:date="2021-06-09T14:37:00Z">
              <w:rPr>
                <w:rFonts w:ascii="Times New Roman" w:hAnsi="Times New Roman" w:cs="Times New Roman"/>
                <w:i/>
                <w:iCs/>
              </w:rPr>
            </w:rPrChange>
          </w:rPr>
          <w:t>The Reading Teacher</w:t>
        </w:r>
        <w:r w:rsidRPr="00697874">
          <w:rPr>
            <w:rFonts w:ascii="Cambria" w:hAnsi="Cambria" w:cs="Times New Roman"/>
            <w:rPrChange w:id="288" w:author="Sina Furkan Özdemir" w:date="2021-06-09T14:37:00Z">
              <w:rPr>
                <w:rFonts w:ascii="Times New Roman" w:hAnsi="Times New Roman" w:cs="Times New Roman"/>
              </w:rPr>
            </w:rPrChange>
          </w:rPr>
          <w:t xml:space="preserve">, </w:t>
        </w:r>
        <w:r w:rsidRPr="00697874">
          <w:rPr>
            <w:rFonts w:ascii="Cambria" w:hAnsi="Cambria" w:cs="Times New Roman"/>
            <w:i/>
            <w:iCs/>
            <w:rPrChange w:id="289" w:author="Sina Furkan Özdemir" w:date="2021-06-09T14:37:00Z">
              <w:rPr>
                <w:rFonts w:ascii="Times New Roman" w:hAnsi="Times New Roman" w:cs="Times New Roman"/>
                <w:i/>
                <w:iCs/>
              </w:rPr>
            </w:rPrChange>
          </w:rPr>
          <w:t>56</w:t>
        </w:r>
        <w:r w:rsidRPr="00697874">
          <w:rPr>
            <w:rFonts w:ascii="Cambria" w:hAnsi="Cambria" w:cs="Times New Roman"/>
            <w:rPrChange w:id="290" w:author="Sina Furkan Özdemir" w:date="2021-06-09T14:37:00Z">
              <w:rPr>
                <w:rFonts w:ascii="Times New Roman" w:hAnsi="Times New Roman" w:cs="Times New Roman"/>
              </w:rPr>
            </w:rPrChange>
          </w:rPr>
          <w:t>(8), 758–770.</w:t>
        </w:r>
      </w:ins>
    </w:p>
    <w:p w14:paraId="7EBCF2E5" w14:textId="77777777" w:rsidR="00697874" w:rsidRPr="00697874" w:rsidRDefault="00697874" w:rsidP="00697874">
      <w:pPr>
        <w:pStyle w:val="Bibliography"/>
        <w:rPr>
          <w:ins w:id="291" w:author="Sina Furkan Özdemir" w:date="2021-06-09T14:37:00Z"/>
          <w:rFonts w:ascii="Cambria" w:hAnsi="Cambria" w:cs="Times New Roman"/>
          <w:rPrChange w:id="292" w:author="Sina Furkan Özdemir" w:date="2021-06-09T14:37:00Z">
            <w:rPr>
              <w:ins w:id="293" w:author="Sina Furkan Özdemir" w:date="2021-06-09T14:37:00Z"/>
              <w:rFonts w:ascii="Times New Roman" w:hAnsi="Times New Roman" w:cs="Times New Roman"/>
            </w:rPr>
          </w:rPrChange>
        </w:rPr>
        <w:pPrChange w:id="294" w:author="Sina Furkan Özdemir" w:date="2021-06-09T14:37:00Z">
          <w:pPr>
            <w:widowControl w:val="0"/>
            <w:autoSpaceDE w:val="0"/>
            <w:autoSpaceDN w:val="0"/>
            <w:adjustRightInd w:val="0"/>
            <w:spacing w:after="0"/>
          </w:pPr>
        </w:pPrChange>
      </w:pPr>
      <w:ins w:id="295" w:author="Sina Furkan Özdemir" w:date="2021-06-09T14:37:00Z">
        <w:r w:rsidRPr="00697874">
          <w:rPr>
            <w:rFonts w:ascii="Cambria" w:hAnsi="Cambria" w:cs="Times New Roman"/>
            <w:rPrChange w:id="296" w:author="Sina Furkan Özdemir" w:date="2021-06-09T14:37:00Z">
              <w:rPr>
                <w:rFonts w:ascii="Times New Roman" w:hAnsi="Times New Roman" w:cs="Times New Roman"/>
              </w:rPr>
            </w:rPrChange>
          </w:rPr>
          <w:t xml:space="preserve">Hooghe, L., Marks, G., Lenz, T., Bezuijen, J., Ceka, B., &amp; Derderyan, S. (2017). </w:t>
        </w:r>
        <w:r w:rsidRPr="00697874">
          <w:rPr>
            <w:rFonts w:ascii="Cambria" w:hAnsi="Cambria" w:cs="Times New Roman"/>
            <w:i/>
            <w:iCs/>
            <w:rPrChange w:id="297" w:author="Sina Furkan Özdemir" w:date="2021-06-09T14:37:00Z">
              <w:rPr>
                <w:rFonts w:ascii="Times New Roman" w:hAnsi="Times New Roman" w:cs="Times New Roman"/>
                <w:i/>
                <w:iCs/>
              </w:rPr>
            </w:rPrChange>
          </w:rPr>
          <w:t>Measuring International Authority: A Postfunctionalist Theory of Governance, Volume III</w:t>
        </w:r>
        <w:r w:rsidRPr="00697874">
          <w:rPr>
            <w:rFonts w:ascii="Cambria" w:hAnsi="Cambria" w:cs="Times New Roman"/>
            <w:rPrChange w:id="298" w:author="Sina Furkan Özdemir" w:date="2021-06-09T14:37:00Z">
              <w:rPr>
                <w:rFonts w:ascii="Times New Roman" w:hAnsi="Times New Roman" w:cs="Times New Roman"/>
              </w:rPr>
            </w:rPrChange>
          </w:rPr>
          <w:t>. Oxford University Press.</w:t>
        </w:r>
      </w:ins>
    </w:p>
    <w:p w14:paraId="31BF2D75" w14:textId="77777777" w:rsidR="00697874" w:rsidRPr="00697874" w:rsidRDefault="00697874" w:rsidP="00697874">
      <w:pPr>
        <w:pStyle w:val="Bibliography"/>
        <w:rPr>
          <w:ins w:id="299" w:author="Sina Furkan Özdemir" w:date="2021-06-09T14:37:00Z"/>
          <w:rFonts w:ascii="Cambria" w:hAnsi="Cambria" w:cs="Times New Roman"/>
          <w:rPrChange w:id="300" w:author="Sina Furkan Özdemir" w:date="2021-06-09T14:37:00Z">
            <w:rPr>
              <w:ins w:id="301" w:author="Sina Furkan Özdemir" w:date="2021-06-09T14:37:00Z"/>
              <w:rFonts w:ascii="Times New Roman" w:hAnsi="Times New Roman" w:cs="Times New Roman"/>
            </w:rPr>
          </w:rPrChange>
        </w:rPr>
        <w:pPrChange w:id="302" w:author="Sina Furkan Özdemir" w:date="2021-06-09T14:37:00Z">
          <w:pPr>
            <w:widowControl w:val="0"/>
            <w:autoSpaceDE w:val="0"/>
            <w:autoSpaceDN w:val="0"/>
            <w:adjustRightInd w:val="0"/>
            <w:spacing w:after="0"/>
          </w:pPr>
        </w:pPrChange>
      </w:pPr>
      <w:ins w:id="303" w:author="Sina Furkan Özdemir" w:date="2021-06-09T14:37:00Z">
        <w:r w:rsidRPr="00697874">
          <w:rPr>
            <w:rFonts w:ascii="Cambria" w:hAnsi="Cambria" w:cs="Times New Roman"/>
            <w:rPrChange w:id="304" w:author="Sina Furkan Özdemir" w:date="2021-06-09T14:37:00Z">
              <w:rPr>
                <w:rFonts w:ascii="Times New Roman" w:hAnsi="Times New Roman" w:cs="Times New Roman"/>
              </w:rPr>
            </w:rPrChange>
          </w:rPr>
          <w:t xml:space="preserve">Hüller, T. (2007). Assessing EU strategies for publicity. </w:t>
        </w:r>
        <w:r w:rsidRPr="00697874">
          <w:rPr>
            <w:rFonts w:ascii="Cambria" w:hAnsi="Cambria" w:cs="Times New Roman"/>
            <w:i/>
            <w:iCs/>
            <w:rPrChange w:id="305" w:author="Sina Furkan Özdemir" w:date="2021-06-09T14:37:00Z">
              <w:rPr>
                <w:rFonts w:ascii="Times New Roman" w:hAnsi="Times New Roman" w:cs="Times New Roman"/>
                <w:i/>
                <w:iCs/>
              </w:rPr>
            </w:rPrChange>
          </w:rPr>
          <w:t>Journal of European Public Policy</w:t>
        </w:r>
        <w:r w:rsidRPr="00697874">
          <w:rPr>
            <w:rFonts w:ascii="Cambria" w:hAnsi="Cambria" w:cs="Times New Roman"/>
            <w:rPrChange w:id="306" w:author="Sina Furkan Özdemir" w:date="2021-06-09T14:37:00Z">
              <w:rPr>
                <w:rFonts w:ascii="Times New Roman" w:hAnsi="Times New Roman" w:cs="Times New Roman"/>
              </w:rPr>
            </w:rPrChange>
          </w:rPr>
          <w:t xml:space="preserve">, </w:t>
        </w:r>
        <w:r w:rsidRPr="00697874">
          <w:rPr>
            <w:rFonts w:ascii="Cambria" w:hAnsi="Cambria" w:cs="Times New Roman"/>
            <w:i/>
            <w:iCs/>
            <w:rPrChange w:id="307" w:author="Sina Furkan Özdemir" w:date="2021-06-09T14:37:00Z">
              <w:rPr>
                <w:rFonts w:ascii="Times New Roman" w:hAnsi="Times New Roman" w:cs="Times New Roman"/>
                <w:i/>
                <w:iCs/>
              </w:rPr>
            </w:rPrChange>
          </w:rPr>
          <w:t>14</w:t>
        </w:r>
        <w:r w:rsidRPr="00697874">
          <w:rPr>
            <w:rFonts w:ascii="Cambria" w:hAnsi="Cambria" w:cs="Times New Roman"/>
            <w:rPrChange w:id="308" w:author="Sina Furkan Özdemir" w:date="2021-06-09T14:37:00Z">
              <w:rPr>
                <w:rFonts w:ascii="Times New Roman" w:hAnsi="Times New Roman" w:cs="Times New Roman"/>
              </w:rPr>
            </w:rPrChange>
          </w:rPr>
          <w:t>(4), 563–581. https://doi.org/10.1080/13501760701314391</w:t>
        </w:r>
      </w:ins>
    </w:p>
    <w:p w14:paraId="0E3FBB7F" w14:textId="77777777" w:rsidR="00697874" w:rsidRPr="00697874" w:rsidRDefault="00697874" w:rsidP="00697874">
      <w:pPr>
        <w:pStyle w:val="Bibliography"/>
        <w:rPr>
          <w:ins w:id="309" w:author="Sina Furkan Özdemir" w:date="2021-06-09T14:37:00Z"/>
          <w:rFonts w:ascii="Cambria" w:hAnsi="Cambria" w:cs="Times New Roman"/>
          <w:lang w:val="de-DE"/>
          <w:rPrChange w:id="310" w:author="Sina Furkan Özdemir" w:date="2021-06-09T14:37:00Z">
            <w:rPr>
              <w:ins w:id="311" w:author="Sina Furkan Özdemir" w:date="2021-06-09T14:37:00Z"/>
              <w:rFonts w:ascii="Times New Roman" w:hAnsi="Times New Roman" w:cs="Times New Roman"/>
            </w:rPr>
          </w:rPrChange>
        </w:rPr>
        <w:pPrChange w:id="312" w:author="Sina Furkan Özdemir" w:date="2021-06-09T14:37:00Z">
          <w:pPr>
            <w:widowControl w:val="0"/>
            <w:autoSpaceDE w:val="0"/>
            <w:autoSpaceDN w:val="0"/>
            <w:adjustRightInd w:val="0"/>
            <w:spacing w:after="0"/>
          </w:pPr>
        </w:pPrChange>
      </w:pPr>
      <w:ins w:id="313" w:author="Sina Furkan Özdemir" w:date="2021-06-09T14:37:00Z">
        <w:r w:rsidRPr="00697874">
          <w:rPr>
            <w:rFonts w:ascii="Cambria" w:hAnsi="Cambria" w:cs="Times New Roman"/>
            <w:rPrChange w:id="314" w:author="Sina Furkan Özdemir" w:date="2021-06-09T14:37:00Z">
              <w:rPr>
                <w:rFonts w:ascii="Times New Roman" w:hAnsi="Times New Roman" w:cs="Times New Roman"/>
              </w:rPr>
            </w:rPrChange>
          </w:rPr>
          <w:t xml:space="preserve">Lang, A., Park, B., Sanders-Jackson, A. N., Wilson, B. D., &amp; Wang, Z. (2007). Cognition and Emotion in TV Message Processing: How Valence, Arousing Content, Structural </w:t>
        </w:r>
        <w:r w:rsidRPr="00697874">
          <w:rPr>
            <w:rFonts w:ascii="Cambria" w:hAnsi="Cambria" w:cs="Times New Roman"/>
            <w:rPrChange w:id="315" w:author="Sina Furkan Özdemir" w:date="2021-06-09T14:37:00Z">
              <w:rPr>
                <w:rFonts w:ascii="Times New Roman" w:hAnsi="Times New Roman" w:cs="Times New Roman"/>
              </w:rPr>
            </w:rPrChange>
          </w:rPr>
          <w:lastRenderedPageBreak/>
          <w:t xml:space="preserve">Complexity, and Information Density Affect the Availability of Cognitive Resources. </w:t>
        </w:r>
        <w:r w:rsidRPr="00697874">
          <w:rPr>
            <w:rFonts w:ascii="Cambria" w:hAnsi="Cambria" w:cs="Times New Roman"/>
            <w:i/>
            <w:iCs/>
            <w:lang w:val="de-DE"/>
            <w:rPrChange w:id="316" w:author="Sina Furkan Özdemir" w:date="2021-06-09T14:37:00Z">
              <w:rPr>
                <w:rFonts w:ascii="Times New Roman" w:hAnsi="Times New Roman" w:cs="Times New Roman"/>
                <w:i/>
                <w:iCs/>
              </w:rPr>
            </w:rPrChange>
          </w:rPr>
          <w:t>Media Psychology</w:t>
        </w:r>
        <w:r w:rsidRPr="00697874">
          <w:rPr>
            <w:rFonts w:ascii="Cambria" w:hAnsi="Cambria" w:cs="Times New Roman"/>
            <w:lang w:val="de-DE"/>
            <w:rPrChange w:id="317" w:author="Sina Furkan Özdemir" w:date="2021-06-09T14:37:00Z">
              <w:rPr>
                <w:rFonts w:ascii="Times New Roman" w:hAnsi="Times New Roman" w:cs="Times New Roman"/>
              </w:rPr>
            </w:rPrChange>
          </w:rPr>
          <w:t xml:space="preserve">, </w:t>
        </w:r>
        <w:r w:rsidRPr="00697874">
          <w:rPr>
            <w:rFonts w:ascii="Cambria" w:hAnsi="Cambria" w:cs="Times New Roman"/>
            <w:i/>
            <w:iCs/>
            <w:lang w:val="de-DE"/>
            <w:rPrChange w:id="318" w:author="Sina Furkan Özdemir" w:date="2021-06-09T14:37:00Z">
              <w:rPr>
                <w:rFonts w:ascii="Times New Roman" w:hAnsi="Times New Roman" w:cs="Times New Roman"/>
                <w:i/>
                <w:iCs/>
              </w:rPr>
            </w:rPrChange>
          </w:rPr>
          <w:t>10</w:t>
        </w:r>
        <w:r w:rsidRPr="00697874">
          <w:rPr>
            <w:rFonts w:ascii="Cambria" w:hAnsi="Cambria" w:cs="Times New Roman"/>
            <w:lang w:val="de-DE"/>
            <w:rPrChange w:id="319" w:author="Sina Furkan Özdemir" w:date="2021-06-09T14:37:00Z">
              <w:rPr>
                <w:rFonts w:ascii="Times New Roman" w:hAnsi="Times New Roman" w:cs="Times New Roman"/>
              </w:rPr>
            </w:rPrChange>
          </w:rPr>
          <w:t>(3), 317–338. https://doi.org/10.1080/15213260701532880</w:t>
        </w:r>
      </w:ins>
    </w:p>
    <w:p w14:paraId="3E08B062" w14:textId="77777777" w:rsidR="00697874" w:rsidRPr="00697874" w:rsidRDefault="00697874" w:rsidP="00697874">
      <w:pPr>
        <w:pStyle w:val="Bibliography"/>
        <w:rPr>
          <w:ins w:id="320" w:author="Sina Furkan Özdemir" w:date="2021-06-09T14:37:00Z"/>
          <w:rFonts w:ascii="Cambria" w:hAnsi="Cambria" w:cs="Times New Roman"/>
          <w:rPrChange w:id="321" w:author="Sina Furkan Özdemir" w:date="2021-06-09T14:37:00Z">
            <w:rPr>
              <w:ins w:id="322" w:author="Sina Furkan Özdemir" w:date="2021-06-09T14:37:00Z"/>
              <w:rFonts w:ascii="Times New Roman" w:hAnsi="Times New Roman" w:cs="Times New Roman"/>
            </w:rPr>
          </w:rPrChange>
        </w:rPr>
        <w:pPrChange w:id="323" w:author="Sina Furkan Özdemir" w:date="2021-06-09T14:37:00Z">
          <w:pPr>
            <w:widowControl w:val="0"/>
            <w:autoSpaceDE w:val="0"/>
            <w:autoSpaceDN w:val="0"/>
            <w:adjustRightInd w:val="0"/>
            <w:spacing w:after="0"/>
          </w:pPr>
        </w:pPrChange>
      </w:pPr>
      <w:ins w:id="324" w:author="Sina Furkan Özdemir" w:date="2021-06-09T14:37:00Z">
        <w:r w:rsidRPr="00697874">
          <w:rPr>
            <w:rFonts w:ascii="Cambria" w:hAnsi="Cambria" w:cs="Times New Roman"/>
            <w:lang w:val="de-DE"/>
            <w:rPrChange w:id="325" w:author="Sina Furkan Özdemir" w:date="2021-06-09T14:37:00Z">
              <w:rPr>
                <w:rFonts w:ascii="Times New Roman" w:hAnsi="Times New Roman" w:cs="Times New Roman"/>
              </w:rPr>
            </w:rPrChange>
          </w:rPr>
          <w:t xml:space="preserve">Silva, T., Kartalis, Y., &amp; Lobo, M. C. (2021). </w:t>
        </w:r>
        <w:r w:rsidRPr="00697874">
          <w:rPr>
            <w:rFonts w:ascii="Cambria" w:hAnsi="Cambria" w:cs="Times New Roman"/>
            <w:rPrChange w:id="326" w:author="Sina Furkan Özdemir" w:date="2021-06-09T14:37:00Z">
              <w:rPr>
                <w:rFonts w:ascii="Times New Roman" w:hAnsi="Times New Roman" w:cs="Times New Roman"/>
              </w:rPr>
            </w:rPrChange>
          </w:rPr>
          <w:t xml:space="preserve">Highlighting supranational institutions? An automated analysis of EU politicisation (2002–2017). </w:t>
        </w:r>
        <w:r w:rsidRPr="00697874">
          <w:rPr>
            <w:rFonts w:ascii="Cambria" w:hAnsi="Cambria" w:cs="Times New Roman"/>
            <w:i/>
            <w:iCs/>
            <w:rPrChange w:id="327" w:author="Sina Furkan Özdemir" w:date="2021-06-09T14:37:00Z">
              <w:rPr>
                <w:rFonts w:ascii="Times New Roman" w:hAnsi="Times New Roman" w:cs="Times New Roman"/>
                <w:i/>
                <w:iCs/>
              </w:rPr>
            </w:rPrChange>
          </w:rPr>
          <w:t>West European Politics</w:t>
        </w:r>
        <w:r w:rsidRPr="00697874">
          <w:rPr>
            <w:rFonts w:ascii="Cambria" w:hAnsi="Cambria" w:cs="Times New Roman"/>
            <w:rPrChange w:id="328" w:author="Sina Furkan Özdemir" w:date="2021-06-09T14:37:00Z">
              <w:rPr>
                <w:rFonts w:ascii="Times New Roman" w:hAnsi="Times New Roman" w:cs="Times New Roman"/>
              </w:rPr>
            </w:rPrChange>
          </w:rPr>
          <w:t xml:space="preserve">, </w:t>
        </w:r>
        <w:r w:rsidRPr="00697874">
          <w:rPr>
            <w:rFonts w:ascii="Cambria" w:hAnsi="Cambria" w:cs="Times New Roman"/>
            <w:i/>
            <w:iCs/>
            <w:rPrChange w:id="329" w:author="Sina Furkan Özdemir" w:date="2021-06-09T14:37:00Z">
              <w:rPr>
                <w:rFonts w:ascii="Times New Roman" w:hAnsi="Times New Roman" w:cs="Times New Roman"/>
                <w:i/>
                <w:iCs/>
              </w:rPr>
            </w:rPrChange>
          </w:rPr>
          <w:t>0</w:t>
        </w:r>
        <w:r w:rsidRPr="00697874">
          <w:rPr>
            <w:rFonts w:ascii="Cambria" w:hAnsi="Cambria" w:cs="Times New Roman"/>
            <w:rPrChange w:id="330" w:author="Sina Furkan Özdemir" w:date="2021-06-09T14:37:00Z">
              <w:rPr>
                <w:rFonts w:ascii="Times New Roman" w:hAnsi="Times New Roman" w:cs="Times New Roman"/>
              </w:rPr>
            </w:rPrChange>
          </w:rPr>
          <w:t>(0), 1–25. https://doi.org/10.1080/01402382.2021.1910778</w:t>
        </w:r>
      </w:ins>
    </w:p>
    <w:p w14:paraId="6E6370BF" w14:textId="77777777" w:rsidR="00697874" w:rsidRPr="00697874" w:rsidRDefault="00697874" w:rsidP="00697874">
      <w:pPr>
        <w:pStyle w:val="Bibliography"/>
        <w:rPr>
          <w:ins w:id="331" w:author="Sina Furkan Özdemir" w:date="2021-06-09T14:37:00Z"/>
          <w:rFonts w:ascii="Cambria" w:hAnsi="Cambria" w:cs="Times New Roman"/>
          <w:rPrChange w:id="332" w:author="Sina Furkan Özdemir" w:date="2021-06-09T14:37:00Z">
            <w:rPr>
              <w:ins w:id="333" w:author="Sina Furkan Özdemir" w:date="2021-06-09T14:37:00Z"/>
              <w:rFonts w:ascii="Times New Roman" w:hAnsi="Times New Roman" w:cs="Times New Roman"/>
            </w:rPr>
          </w:rPrChange>
        </w:rPr>
        <w:pPrChange w:id="334" w:author="Sina Furkan Özdemir" w:date="2021-06-09T14:37:00Z">
          <w:pPr>
            <w:widowControl w:val="0"/>
            <w:autoSpaceDE w:val="0"/>
            <w:autoSpaceDN w:val="0"/>
            <w:adjustRightInd w:val="0"/>
            <w:spacing w:after="0"/>
          </w:pPr>
        </w:pPrChange>
      </w:pPr>
      <w:ins w:id="335" w:author="Sina Furkan Özdemir" w:date="2021-06-09T14:37:00Z">
        <w:r w:rsidRPr="00697874">
          <w:rPr>
            <w:rFonts w:ascii="Cambria" w:hAnsi="Cambria" w:cs="Times New Roman"/>
            <w:rPrChange w:id="336" w:author="Sina Furkan Özdemir" w:date="2021-06-09T14:37:00Z">
              <w:rPr>
                <w:rFonts w:ascii="Times New Roman" w:hAnsi="Times New Roman" w:cs="Times New Roman"/>
              </w:rPr>
            </w:rPrChange>
          </w:rPr>
          <w:t xml:space="preserve">Spirling, A. (2015). Democratization and Linguistic Complexity: The Effect of Franchise Extension on Parliamentary Discourse, 1832–1915. </w:t>
        </w:r>
        <w:r w:rsidRPr="00697874">
          <w:rPr>
            <w:rFonts w:ascii="Cambria" w:hAnsi="Cambria" w:cs="Times New Roman"/>
            <w:i/>
            <w:iCs/>
            <w:rPrChange w:id="337" w:author="Sina Furkan Özdemir" w:date="2021-06-09T14:37:00Z">
              <w:rPr>
                <w:rFonts w:ascii="Times New Roman" w:hAnsi="Times New Roman" w:cs="Times New Roman"/>
                <w:i/>
                <w:iCs/>
              </w:rPr>
            </w:rPrChange>
          </w:rPr>
          <w:t>The Journal of Politics</w:t>
        </w:r>
        <w:r w:rsidRPr="00697874">
          <w:rPr>
            <w:rFonts w:ascii="Cambria" w:hAnsi="Cambria" w:cs="Times New Roman"/>
            <w:rPrChange w:id="338" w:author="Sina Furkan Özdemir" w:date="2021-06-09T14:37:00Z">
              <w:rPr>
                <w:rFonts w:ascii="Times New Roman" w:hAnsi="Times New Roman" w:cs="Times New Roman"/>
              </w:rPr>
            </w:rPrChange>
          </w:rPr>
          <w:t xml:space="preserve">, </w:t>
        </w:r>
        <w:r w:rsidRPr="00697874">
          <w:rPr>
            <w:rFonts w:ascii="Cambria" w:hAnsi="Cambria" w:cs="Times New Roman"/>
            <w:i/>
            <w:iCs/>
            <w:rPrChange w:id="339" w:author="Sina Furkan Özdemir" w:date="2021-06-09T14:37:00Z">
              <w:rPr>
                <w:rFonts w:ascii="Times New Roman" w:hAnsi="Times New Roman" w:cs="Times New Roman"/>
                <w:i/>
                <w:iCs/>
              </w:rPr>
            </w:rPrChange>
          </w:rPr>
          <w:t>78</w:t>
        </w:r>
        <w:r w:rsidRPr="00697874">
          <w:rPr>
            <w:rFonts w:ascii="Cambria" w:hAnsi="Cambria" w:cs="Times New Roman"/>
            <w:rPrChange w:id="340" w:author="Sina Furkan Özdemir" w:date="2021-06-09T14:37:00Z">
              <w:rPr>
                <w:rFonts w:ascii="Times New Roman" w:hAnsi="Times New Roman" w:cs="Times New Roman"/>
              </w:rPr>
            </w:rPrChange>
          </w:rPr>
          <w:t>(1), 120–136. https://doi.org/10.1086/683612</w:t>
        </w:r>
      </w:ins>
    </w:p>
    <w:p w14:paraId="77E944B9" w14:textId="77777777" w:rsidR="00697874" w:rsidRPr="00697874" w:rsidRDefault="00697874" w:rsidP="00697874">
      <w:pPr>
        <w:pStyle w:val="Bibliography"/>
        <w:rPr>
          <w:ins w:id="341" w:author="Sina Furkan Özdemir" w:date="2021-06-09T14:37:00Z"/>
          <w:rFonts w:ascii="Cambria" w:hAnsi="Cambria" w:cs="Times New Roman"/>
          <w:lang w:val="nb-NO"/>
          <w:rPrChange w:id="342" w:author="Sina Furkan Özdemir" w:date="2021-06-09T14:37:00Z">
            <w:rPr>
              <w:ins w:id="343" w:author="Sina Furkan Özdemir" w:date="2021-06-09T14:37:00Z"/>
              <w:rFonts w:ascii="Times New Roman" w:hAnsi="Times New Roman" w:cs="Times New Roman"/>
            </w:rPr>
          </w:rPrChange>
        </w:rPr>
        <w:pPrChange w:id="344" w:author="Sina Furkan Özdemir" w:date="2021-06-09T14:37:00Z">
          <w:pPr>
            <w:widowControl w:val="0"/>
            <w:autoSpaceDE w:val="0"/>
            <w:autoSpaceDN w:val="0"/>
            <w:adjustRightInd w:val="0"/>
            <w:spacing w:after="0"/>
          </w:pPr>
        </w:pPrChange>
      </w:pPr>
      <w:ins w:id="345" w:author="Sina Furkan Özdemir" w:date="2021-06-09T14:37:00Z">
        <w:r w:rsidRPr="00697874">
          <w:rPr>
            <w:rFonts w:ascii="Cambria" w:hAnsi="Cambria" w:cs="Times New Roman"/>
            <w:rPrChange w:id="346" w:author="Sina Furkan Özdemir" w:date="2021-06-09T14:37:00Z">
              <w:rPr>
                <w:rFonts w:ascii="Times New Roman" w:hAnsi="Times New Roman" w:cs="Times New Roman"/>
              </w:rPr>
            </w:rPrChange>
          </w:rPr>
          <w:t xml:space="preserve">Tang, Y., &amp; Hew, K. F. (2018). Emoticon, Emoji, and Sticker Use in Computer-Mediated Communications: Understanding Its Communicative Function, Impact, User Behavior, and Motive. In L. Deng, W. W. K. Ma, &amp; C. W. R. Fong (Eds.), </w:t>
        </w:r>
        <w:r w:rsidRPr="00697874">
          <w:rPr>
            <w:rFonts w:ascii="Cambria" w:hAnsi="Cambria" w:cs="Times New Roman"/>
            <w:i/>
            <w:iCs/>
            <w:rPrChange w:id="347" w:author="Sina Furkan Özdemir" w:date="2021-06-09T14:37:00Z">
              <w:rPr>
                <w:rFonts w:ascii="Times New Roman" w:hAnsi="Times New Roman" w:cs="Times New Roman"/>
                <w:i/>
                <w:iCs/>
              </w:rPr>
            </w:rPrChange>
          </w:rPr>
          <w:t>New Media for Educational Change</w:t>
        </w:r>
        <w:r w:rsidRPr="00697874">
          <w:rPr>
            <w:rFonts w:ascii="Cambria" w:hAnsi="Cambria" w:cs="Times New Roman"/>
            <w:rPrChange w:id="348" w:author="Sina Furkan Özdemir" w:date="2021-06-09T14:37:00Z">
              <w:rPr>
                <w:rFonts w:ascii="Times New Roman" w:hAnsi="Times New Roman" w:cs="Times New Roman"/>
              </w:rPr>
            </w:rPrChange>
          </w:rPr>
          <w:t xml:space="preserve"> (pp. 191–201). </w:t>
        </w:r>
        <w:r w:rsidRPr="00697874">
          <w:rPr>
            <w:rFonts w:ascii="Cambria" w:hAnsi="Cambria" w:cs="Times New Roman"/>
            <w:lang w:val="nb-NO"/>
            <w:rPrChange w:id="349" w:author="Sina Furkan Özdemir" w:date="2021-06-09T14:37:00Z">
              <w:rPr>
                <w:rFonts w:ascii="Times New Roman" w:hAnsi="Times New Roman" w:cs="Times New Roman"/>
              </w:rPr>
            </w:rPrChange>
          </w:rPr>
          <w:t>Springer. https://doi.org/10.1007/978-981-10-8896-4_16</w:t>
        </w:r>
      </w:ins>
    </w:p>
    <w:p w14:paraId="4AFE586E" w14:textId="77777777" w:rsidR="00697874" w:rsidRPr="00697874" w:rsidRDefault="00697874" w:rsidP="00697874">
      <w:pPr>
        <w:pStyle w:val="Bibliography"/>
        <w:rPr>
          <w:ins w:id="350" w:author="Sina Furkan Özdemir" w:date="2021-06-09T14:37:00Z"/>
          <w:rFonts w:ascii="Cambria" w:hAnsi="Cambria" w:cs="Times New Roman"/>
          <w:rPrChange w:id="351" w:author="Sina Furkan Özdemir" w:date="2021-06-09T14:37:00Z">
            <w:rPr>
              <w:ins w:id="352" w:author="Sina Furkan Özdemir" w:date="2021-06-09T14:37:00Z"/>
              <w:rFonts w:ascii="Times New Roman" w:hAnsi="Times New Roman" w:cs="Times New Roman"/>
            </w:rPr>
          </w:rPrChange>
        </w:rPr>
        <w:pPrChange w:id="353" w:author="Sina Furkan Özdemir" w:date="2021-06-09T14:37:00Z">
          <w:pPr>
            <w:widowControl w:val="0"/>
            <w:autoSpaceDE w:val="0"/>
            <w:autoSpaceDN w:val="0"/>
            <w:adjustRightInd w:val="0"/>
            <w:spacing w:after="0"/>
          </w:pPr>
        </w:pPrChange>
      </w:pPr>
      <w:ins w:id="354" w:author="Sina Furkan Özdemir" w:date="2021-06-09T14:37:00Z">
        <w:r w:rsidRPr="00697874">
          <w:rPr>
            <w:rFonts w:ascii="Cambria" w:hAnsi="Cambria" w:cs="Times New Roman"/>
            <w:lang w:val="nb-NO"/>
            <w:rPrChange w:id="355" w:author="Sina Furkan Özdemir" w:date="2021-06-09T14:37:00Z">
              <w:rPr>
                <w:rFonts w:ascii="Times New Roman" w:hAnsi="Times New Roman" w:cs="Times New Roman"/>
              </w:rPr>
            </w:rPrChange>
          </w:rPr>
          <w:t xml:space="preserve">Tolochko, P., Song, H., &amp; Boomgaarden, H. (2019). </w:t>
        </w:r>
        <w:r w:rsidRPr="00697874">
          <w:rPr>
            <w:rFonts w:ascii="Cambria" w:hAnsi="Cambria" w:cs="Times New Roman"/>
            <w:rPrChange w:id="356" w:author="Sina Furkan Özdemir" w:date="2021-06-09T14:37:00Z">
              <w:rPr>
                <w:rFonts w:ascii="Times New Roman" w:hAnsi="Times New Roman" w:cs="Times New Roman"/>
              </w:rPr>
            </w:rPrChange>
          </w:rPr>
          <w:t xml:space="preserve">“That Looks Hard!”: Effects of Objective and Perceived Textual Complexity on Factual and Structural Political Knowledge. </w:t>
        </w:r>
        <w:r w:rsidRPr="00697874">
          <w:rPr>
            <w:rFonts w:ascii="Cambria" w:hAnsi="Cambria" w:cs="Times New Roman"/>
            <w:i/>
            <w:iCs/>
            <w:rPrChange w:id="357" w:author="Sina Furkan Özdemir" w:date="2021-06-09T14:37:00Z">
              <w:rPr>
                <w:rFonts w:ascii="Times New Roman" w:hAnsi="Times New Roman" w:cs="Times New Roman"/>
                <w:i/>
                <w:iCs/>
              </w:rPr>
            </w:rPrChange>
          </w:rPr>
          <w:t>Political Communication</w:t>
        </w:r>
        <w:r w:rsidRPr="00697874">
          <w:rPr>
            <w:rFonts w:ascii="Cambria" w:hAnsi="Cambria" w:cs="Times New Roman"/>
            <w:rPrChange w:id="358" w:author="Sina Furkan Özdemir" w:date="2021-06-09T14:37:00Z">
              <w:rPr>
                <w:rFonts w:ascii="Times New Roman" w:hAnsi="Times New Roman" w:cs="Times New Roman"/>
              </w:rPr>
            </w:rPrChange>
          </w:rPr>
          <w:t xml:space="preserve">, </w:t>
        </w:r>
        <w:r w:rsidRPr="00697874">
          <w:rPr>
            <w:rFonts w:ascii="Cambria" w:hAnsi="Cambria" w:cs="Times New Roman"/>
            <w:i/>
            <w:iCs/>
            <w:rPrChange w:id="359" w:author="Sina Furkan Özdemir" w:date="2021-06-09T14:37:00Z">
              <w:rPr>
                <w:rFonts w:ascii="Times New Roman" w:hAnsi="Times New Roman" w:cs="Times New Roman"/>
                <w:i/>
                <w:iCs/>
              </w:rPr>
            </w:rPrChange>
          </w:rPr>
          <w:t>36</w:t>
        </w:r>
        <w:r w:rsidRPr="00697874">
          <w:rPr>
            <w:rFonts w:ascii="Cambria" w:hAnsi="Cambria" w:cs="Times New Roman"/>
            <w:rPrChange w:id="360" w:author="Sina Furkan Özdemir" w:date="2021-06-09T14:37:00Z">
              <w:rPr>
                <w:rFonts w:ascii="Times New Roman" w:hAnsi="Times New Roman" w:cs="Times New Roman"/>
              </w:rPr>
            </w:rPrChange>
          </w:rPr>
          <w:t>(4), 609–628. https://doi.org/10.1080/10584609.2019.1631919</w:t>
        </w:r>
      </w:ins>
    </w:p>
    <w:p w14:paraId="1A934B1B" w14:textId="77777777" w:rsidR="00697874" w:rsidRPr="00697874" w:rsidRDefault="00697874" w:rsidP="00697874">
      <w:pPr>
        <w:pStyle w:val="Bibliography"/>
        <w:rPr>
          <w:ins w:id="361" w:author="Sina Furkan Özdemir" w:date="2021-06-09T14:37:00Z"/>
          <w:rFonts w:ascii="Cambria" w:hAnsi="Cambria" w:cs="Times New Roman"/>
          <w:rPrChange w:id="362" w:author="Sina Furkan Özdemir" w:date="2021-06-09T14:37:00Z">
            <w:rPr>
              <w:ins w:id="363" w:author="Sina Furkan Özdemir" w:date="2021-06-09T14:37:00Z"/>
              <w:rFonts w:ascii="Times New Roman" w:hAnsi="Times New Roman" w:cs="Times New Roman"/>
            </w:rPr>
          </w:rPrChange>
        </w:rPr>
        <w:pPrChange w:id="364" w:author="Sina Furkan Özdemir" w:date="2021-06-09T14:37:00Z">
          <w:pPr>
            <w:widowControl w:val="0"/>
            <w:autoSpaceDE w:val="0"/>
            <w:autoSpaceDN w:val="0"/>
            <w:adjustRightInd w:val="0"/>
            <w:spacing w:after="0"/>
          </w:pPr>
        </w:pPrChange>
      </w:pPr>
      <w:ins w:id="365" w:author="Sina Furkan Özdemir" w:date="2021-06-09T14:37:00Z">
        <w:r w:rsidRPr="00697874">
          <w:rPr>
            <w:rFonts w:ascii="Cambria" w:hAnsi="Cambria" w:cs="Times New Roman"/>
            <w:rPrChange w:id="366" w:author="Sina Furkan Özdemir" w:date="2021-06-09T14:37:00Z">
              <w:rPr>
                <w:rFonts w:ascii="Times New Roman" w:hAnsi="Times New Roman" w:cs="Times New Roman"/>
              </w:rPr>
            </w:rPrChange>
          </w:rPr>
          <w:t xml:space="preserve">Young, L., &amp; Soroka, S. (2012). Affective News: The Automated Coding of Sentiment in Political Texts. </w:t>
        </w:r>
        <w:r w:rsidRPr="00697874">
          <w:rPr>
            <w:rFonts w:ascii="Cambria" w:hAnsi="Cambria" w:cs="Times New Roman"/>
            <w:i/>
            <w:iCs/>
            <w:rPrChange w:id="367" w:author="Sina Furkan Özdemir" w:date="2021-06-09T14:37:00Z">
              <w:rPr>
                <w:rFonts w:ascii="Times New Roman" w:hAnsi="Times New Roman" w:cs="Times New Roman"/>
                <w:i/>
                <w:iCs/>
              </w:rPr>
            </w:rPrChange>
          </w:rPr>
          <w:t>Political Communication</w:t>
        </w:r>
        <w:r w:rsidRPr="00697874">
          <w:rPr>
            <w:rFonts w:ascii="Cambria" w:hAnsi="Cambria" w:cs="Times New Roman"/>
            <w:rPrChange w:id="368" w:author="Sina Furkan Özdemir" w:date="2021-06-09T14:37:00Z">
              <w:rPr>
                <w:rFonts w:ascii="Times New Roman" w:hAnsi="Times New Roman" w:cs="Times New Roman"/>
              </w:rPr>
            </w:rPrChange>
          </w:rPr>
          <w:t xml:space="preserve">, </w:t>
        </w:r>
        <w:r w:rsidRPr="00697874">
          <w:rPr>
            <w:rFonts w:ascii="Cambria" w:hAnsi="Cambria" w:cs="Times New Roman"/>
            <w:i/>
            <w:iCs/>
            <w:rPrChange w:id="369" w:author="Sina Furkan Özdemir" w:date="2021-06-09T14:37:00Z">
              <w:rPr>
                <w:rFonts w:ascii="Times New Roman" w:hAnsi="Times New Roman" w:cs="Times New Roman"/>
                <w:i/>
                <w:iCs/>
              </w:rPr>
            </w:rPrChange>
          </w:rPr>
          <w:t>29</w:t>
        </w:r>
        <w:r w:rsidRPr="00697874">
          <w:rPr>
            <w:rFonts w:ascii="Cambria" w:hAnsi="Cambria" w:cs="Times New Roman"/>
            <w:rPrChange w:id="370" w:author="Sina Furkan Özdemir" w:date="2021-06-09T14:37:00Z">
              <w:rPr>
                <w:rFonts w:ascii="Times New Roman" w:hAnsi="Times New Roman" w:cs="Times New Roman"/>
              </w:rPr>
            </w:rPrChange>
          </w:rPr>
          <w:t>(2), 205–231. https://doi.org/10.1080/10584609.2012.671234</w:t>
        </w:r>
      </w:ins>
    </w:p>
    <w:p w14:paraId="22F3D80A" w14:textId="7EF917C3" w:rsidR="00177ADE" w:rsidRPr="00177ADE" w:rsidDel="00AE23E1" w:rsidRDefault="00177ADE" w:rsidP="00177ADE">
      <w:pPr>
        <w:pStyle w:val="Bibliography"/>
        <w:rPr>
          <w:del w:id="371" w:author="Sina Furkan Özdemir" w:date="2021-06-09T12:51:00Z"/>
          <w:rFonts w:ascii="Cambria" w:hAnsi="Cambria"/>
        </w:rPr>
      </w:pPr>
      <w:del w:id="372" w:author="Sina Furkan Özdemir" w:date="2021-06-09T12:51:00Z">
        <w:r w:rsidRPr="00177ADE" w:rsidDel="00AE23E1">
          <w:rPr>
            <w:rFonts w:ascii="Cambria" w:hAnsi="Cambria"/>
          </w:rPr>
          <w:delText xml:space="preserve">Benoit, K., Munger, K., &amp; Spirling, A. (2019). Measuring and Explaining Political Sophistication through Textual Complexity. </w:delText>
        </w:r>
        <w:r w:rsidRPr="00177ADE" w:rsidDel="00AE23E1">
          <w:rPr>
            <w:rFonts w:ascii="Cambria" w:hAnsi="Cambria"/>
            <w:i/>
            <w:iCs/>
          </w:rPr>
          <w:delText>American Journal of Political Science</w:delText>
        </w:r>
        <w:r w:rsidRPr="00177ADE" w:rsidDel="00AE23E1">
          <w:rPr>
            <w:rFonts w:ascii="Cambria" w:hAnsi="Cambria"/>
          </w:rPr>
          <w:delText xml:space="preserve">, </w:delText>
        </w:r>
        <w:r w:rsidRPr="00177ADE" w:rsidDel="00AE23E1">
          <w:rPr>
            <w:rFonts w:ascii="Cambria" w:hAnsi="Cambria"/>
            <w:i/>
            <w:iCs/>
          </w:rPr>
          <w:delText>63</w:delText>
        </w:r>
        <w:r w:rsidRPr="00177ADE" w:rsidDel="00AE23E1">
          <w:rPr>
            <w:rFonts w:ascii="Cambria" w:hAnsi="Cambria"/>
          </w:rPr>
          <w:delText>(2), 491–508. https://doi.org/10.1111/ajps.12423</w:delText>
        </w:r>
      </w:del>
    </w:p>
    <w:p w14:paraId="7FB3B54C" w14:textId="617D2D20" w:rsidR="00177ADE" w:rsidRPr="00177ADE" w:rsidDel="00AE23E1" w:rsidRDefault="00177ADE" w:rsidP="00177ADE">
      <w:pPr>
        <w:pStyle w:val="Bibliography"/>
        <w:rPr>
          <w:del w:id="373" w:author="Sina Furkan Özdemir" w:date="2021-06-09T12:51:00Z"/>
          <w:rFonts w:ascii="Cambria" w:hAnsi="Cambria"/>
        </w:rPr>
      </w:pPr>
      <w:del w:id="374" w:author="Sina Furkan Özdemir" w:date="2021-06-09T12:51:00Z">
        <w:r w:rsidRPr="00177ADE" w:rsidDel="00AE23E1">
          <w:rPr>
            <w:rFonts w:ascii="Cambria" w:hAnsi="Cambria"/>
          </w:rPr>
          <w:delText xml:space="preserve">Ecker-Ehrhardt, M. (2020). IO Public Communication Going Digital? Understanding Social Media Adoption and Use in Times of Politicization. In </w:delText>
        </w:r>
        <w:r w:rsidRPr="00177ADE" w:rsidDel="00AE23E1">
          <w:rPr>
            <w:rFonts w:ascii="Cambria" w:hAnsi="Cambria"/>
            <w:i/>
            <w:iCs/>
          </w:rPr>
          <w:delText>Digital Diplomacy and International Organisations</w:delText>
        </w:r>
        <w:r w:rsidRPr="00177ADE" w:rsidDel="00AE23E1">
          <w:rPr>
            <w:rFonts w:ascii="Cambria" w:hAnsi="Cambria"/>
          </w:rPr>
          <w:delText>. Routledge.</w:delText>
        </w:r>
      </w:del>
    </w:p>
    <w:p w14:paraId="2C3F1142" w14:textId="0F3109E6" w:rsidR="00177ADE" w:rsidRPr="00177ADE" w:rsidDel="00AE23E1" w:rsidRDefault="00177ADE" w:rsidP="00177ADE">
      <w:pPr>
        <w:pStyle w:val="Bibliography"/>
        <w:rPr>
          <w:del w:id="375" w:author="Sina Furkan Özdemir" w:date="2021-06-09T12:51:00Z"/>
          <w:rFonts w:ascii="Cambria" w:hAnsi="Cambria"/>
        </w:rPr>
      </w:pPr>
      <w:del w:id="376" w:author="Sina Furkan Özdemir" w:date="2021-06-09T12:51:00Z">
        <w:r w:rsidRPr="00177ADE" w:rsidDel="00AE23E1">
          <w:rPr>
            <w:rFonts w:ascii="Cambria" w:hAnsi="Cambria"/>
          </w:rPr>
          <w:delText xml:space="preserve">Hooghe, L., Marks, G., Lenz, T., Bezuijen, J., Ceka, B., &amp; Derderyan, S. (2017). </w:delText>
        </w:r>
        <w:r w:rsidRPr="00177ADE" w:rsidDel="00AE23E1">
          <w:rPr>
            <w:rFonts w:ascii="Cambria" w:hAnsi="Cambria"/>
            <w:i/>
            <w:iCs/>
          </w:rPr>
          <w:delText>Measuring International Authority: A Postfunctionalist Theory of Governance, Volume III</w:delText>
        </w:r>
        <w:r w:rsidRPr="00177ADE" w:rsidDel="00AE23E1">
          <w:rPr>
            <w:rFonts w:ascii="Cambria" w:hAnsi="Cambria"/>
          </w:rPr>
          <w:delText>. Oxford University Press.</w:delText>
        </w:r>
      </w:del>
    </w:p>
    <w:p w14:paraId="0A85D324" w14:textId="33D0401A" w:rsidR="00177ADE" w:rsidRPr="00177ADE" w:rsidDel="00AE23E1" w:rsidRDefault="00177ADE" w:rsidP="00177ADE">
      <w:pPr>
        <w:pStyle w:val="Bibliography"/>
        <w:rPr>
          <w:del w:id="377" w:author="Sina Furkan Özdemir" w:date="2021-06-09T12:51:00Z"/>
          <w:rFonts w:ascii="Cambria" w:hAnsi="Cambria"/>
        </w:rPr>
      </w:pPr>
      <w:del w:id="378" w:author="Sina Furkan Özdemir" w:date="2021-06-09T12:51:00Z">
        <w:r w:rsidRPr="00177ADE" w:rsidDel="00AE23E1">
          <w:rPr>
            <w:rFonts w:ascii="Cambria" w:hAnsi="Cambria"/>
          </w:rPr>
          <w:delText xml:space="preserve">Hüller, T. (2007). Assessing EU strategies for publicity. </w:delText>
        </w:r>
        <w:r w:rsidRPr="00177ADE" w:rsidDel="00AE23E1">
          <w:rPr>
            <w:rFonts w:ascii="Cambria" w:hAnsi="Cambria"/>
            <w:i/>
            <w:iCs/>
          </w:rPr>
          <w:delText>Journal of European Public Policy</w:delText>
        </w:r>
        <w:r w:rsidRPr="00177ADE" w:rsidDel="00AE23E1">
          <w:rPr>
            <w:rFonts w:ascii="Cambria" w:hAnsi="Cambria"/>
          </w:rPr>
          <w:delText xml:space="preserve">, </w:delText>
        </w:r>
        <w:r w:rsidRPr="00177ADE" w:rsidDel="00AE23E1">
          <w:rPr>
            <w:rFonts w:ascii="Cambria" w:hAnsi="Cambria"/>
            <w:i/>
            <w:iCs/>
          </w:rPr>
          <w:delText>14</w:delText>
        </w:r>
        <w:r w:rsidRPr="00177ADE" w:rsidDel="00AE23E1">
          <w:rPr>
            <w:rFonts w:ascii="Cambria" w:hAnsi="Cambria"/>
          </w:rPr>
          <w:delText>(4), 563–581. https://doi.org/10.1080/13501760701314391</w:delText>
        </w:r>
      </w:del>
    </w:p>
    <w:p w14:paraId="4B01CE77" w14:textId="244FD130" w:rsidR="00177ADE" w:rsidRPr="00177ADE" w:rsidDel="00AE23E1" w:rsidRDefault="00177ADE" w:rsidP="00177ADE">
      <w:pPr>
        <w:pStyle w:val="Bibliography"/>
        <w:rPr>
          <w:del w:id="379" w:author="Sina Furkan Özdemir" w:date="2021-06-09T12:51:00Z"/>
          <w:rFonts w:ascii="Cambria" w:hAnsi="Cambria"/>
        </w:rPr>
      </w:pPr>
      <w:del w:id="380" w:author="Sina Furkan Özdemir" w:date="2021-06-09T12:51:00Z">
        <w:r w:rsidRPr="00177ADE" w:rsidDel="00AE23E1">
          <w:rPr>
            <w:rFonts w:ascii="Cambria" w:hAnsi="Cambria"/>
            <w:lang w:val="nb-NO"/>
          </w:rPr>
          <w:delText xml:space="preserve">Silva, T., Kartalis, Y., &amp; Lobo, M. C. (2021). </w:delText>
        </w:r>
        <w:r w:rsidRPr="00177ADE" w:rsidDel="00AE23E1">
          <w:rPr>
            <w:rFonts w:ascii="Cambria" w:hAnsi="Cambria"/>
          </w:rPr>
          <w:delText xml:space="preserve">Highlighting supranational institutions? An automated analysis of EU politicisation (2002–2017). </w:delText>
        </w:r>
        <w:r w:rsidRPr="00177ADE" w:rsidDel="00AE23E1">
          <w:rPr>
            <w:rFonts w:ascii="Cambria" w:hAnsi="Cambria"/>
            <w:i/>
            <w:iCs/>
          </w:rPr>
          <w:delText>West European Politics</w:delText>
        </w:r>
        <w:r w:rsidRPr="00177ADE" w:rsidDel="00AE23E1">
          <w:rPr>
            <w:rFonts w:ascii="Cambria" w:hAnsi="Cambria"/>
          </w:rPr>
          <w:delText xml:space="preserve">, </w:delText>
        </w:r>
        <w:r w:rsidRPr="00177ADE" w:rsidDel="00AE23E1">
          <w:rPr>
            <w:rFonts w:ascii="Cambria" w:hAnsi="Cambria"/>
            <w:i/>
            <w:iCs/>
          </w:rPr>
          <w:delText>0</w:delText>
        </w:r>
        <w:r w:rsidRPr="00177ADE" w:rsidDel="00AE23E1">
          <w:rPr>
            <w:rFonts w:ascii="Cambria" w:hAnsi="Cambria"/>
          </w:rPr>
          <w:delText>(0), 1–25. https://doi.org/10.1080/01402382.2021.1910778</w:delText>
        </w:r>
      </w:del>
    </w:p>
    <w:p w14:paraId="1F5A8286" w14:textId="444FA135" w:rsidR="00177ADE" w:rsidRPr="00177ADE" w:rsidDel="00AE23E1" w:rsidRDefault="00177ADE" w:rsidP="00177ADE">
      <w:pPr>
        <w:pStyle w:val="Bibliography"/>
        <w:rPr>
          <w:del w:id="381" w:author="Sina Furkan Özdemir" w:date="2021-06-09T12:51:00Z"/>
          <w:rFonts w:ascii="Cambria" w:hAnsi="Cambria"/>
        </w:rPr>
      </w:pPr>
      <w:del w:id="382" w:author="Sina Furkan Özdemir" w:date="2021-06-09T12:51:00Z">
        <w:r w:rsidRPr="00177ADE" w:rsidDel="00AE23E1">
          <w:rPr>
            <w:rFonts w:ascii="Cambria" w:hAnsi="Cambria"/>
          </w:rPr>
          <w:delText xml:space="preserve">Tang, Y., &amp; Hew, K. F. (2018). Emoticon, Emoji, and Sticker Use in Computer-Mediated Communications: Understanding Its Communicative Function, Impact, User Behavior, and Motive. In L. Deng, W. W. K. Ma, &amp; C. W. R. Fong (Eds.), </w:delText>
        </w:r>
        <w:r w:rsidRPr="00177ADE" w:rsidDel="00AE23E1">
          <w:rPr>
            <w:rFonts w:ascii="Cambria" w:hAnsi="Cambria"/>
            <w:i/>
            <w:iCs/>
          </w:rPr>
          <w:delText>New Media for Educational Change</w:delText>
        </w:r>
        <w:r w:rsidRPr="00177ADE" w:rsidDel="00AE23E1">
          <w:rPr>
            <w:rFonts w:ascii="Cambria" w:hAnsi="Cambria"/>
          </w:rPr>
          <w:delText xml:space="preserve"> (pp. 191–201). Springer. https://doi.org/10.1007/978-981-10-8896-4_16</w:delText>
        </w:r>
      </w:del>
    </w:p>
    <w:p w14:paraId="6E4E199B" w14:textId="1048907F" w:rsidR="00177ADE" w:rsidRPr="00177ADE" w:rsidDel="00AE23E1" w:rsidRDefault="00177ADE" w:rsidP="00177ADE">
      <w:pPr>
        <w:pStyle w:val="Bibliography"/>
        <w:rPr>
          <w:del w:id="383" w:author="Sina Furkan Özdemir" w:date="2021-06-09T12:51:00Z"/>
          <w:rFonts w:ascii="Cambria" w:hAnsi="Cambria"/>
        </w:rPr>
      </w:pPr>
      <w:del w:id="384" w:author="Sina Furkan Özdemir" w:date="2021-06-09T12:51:00Z">
        <w:r w:rsidRPr="00177ADE" w:rsidDel="00AE23E1">
          <w:rPr>
            <w:rFonts w:ascii="Cambria" w:hAnsi="Cambria"/>
          </w:rPr>
          <w:delText xml:space="preserve">Young, L., &amp; Soroka, S. (2012). Affective News: The Automated Coding of Sentiment in Political Texts. </w:delText>
        </w:r>
        <w:r w:rsidRPr="00177ADE" w:rsidDel="00AE23E1">
          <w:rPr>
            <w:rFonts w:ascii="Cambria" w:hAnsi="Cambria"/>
            <w:i/>
            <w:iCs/>
          </w:rPr>
          <w:delText>Political Communication</w:delText>
        </w:r>
        <w:r w:rsidRPr="00177ADE" w:rsidDel="00AE23E1">
          <w:rPr>
            <w:rFonts w:ascii="Cambria" w:hAnsi="Cambria"/>
          </w:rPr>
          <w:delText xml:space="preserve">, </w:delText>
        </w:r>
        <w:r w:rsidRPr="00177ADE" w:rsidDel="00AE23E1">
          <w:rPr>
            <w:rFonts w:ascii="Cambria" w:hAnsi="Cambria"/>
            <w:i/>
            <w:iCs/>
          </w:rPr>
          <w:delText>29</w:delText>
        </w:r>
        <w:r w:rsidRPr="00177ADE" w:rsidDel="00AE23E1">
          <w:rPr>
            <w:rFonts w:ascii="Cambria" w:hAnsi="Cambria"/>
          </w:rPr>
          <w:delText>(2), 205–231. https://doi.org/10.1080/10584609.2012.671234</w:delText>
        </w:r>
      </w:del>
    </w:p>
    <w:p w14:paraId="2954C1F1" w14:textId="1EAB75B8" w:rsidR="00177ADE" w:rsidRPr="00177ADE" w:rsidRDefault="00177ADE" w:rsidP="00177ADE">
      <w:pPr>
        <w:pStyle w:val="BodyText"/>
      </w:pPr>
      <w:r>
        <w:fldChar w:fldCharType="end"/>
      </w:r>
    </w:p>
    <w:sectPr w:rsidR="00177ADE" w:rsidRPr="00177ADE">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0" w:author="Sina Furkan Özdemir" w:date="2021-06-09T11:04:00Z" w:initials="SFÖ">
    <w:p w14:paraId="1EF93335" w14:textId="77777777" w:rsidR="002C76E7" w:rsidRDefault="002C76E7" w:rsidP="007F2AC2">
      <w:pPr>
        <w:pStyle w:val="CommentText"/>
      </w:pPr>
      <w:r>
        <w:rPr>
          <w:rStyle w:val="CommentReference"/>
        </w:rPr>
        <w:annotationRef/>
      </w:r>
      <w:r>
        <w:rPr>
          <w:lang w:val="tr-TR"/>
        </w:rPr>
        <w:t>Should I add a paragraph about what helps generating these here before start talking about how the EU fails to achieve these?</w:t>
      </w:r>
    </w:p>
  </w:comment>
  <w:comment w:id="191" w:author="Sina Furkan Özdemir" w:date="2021-06-09T15:40:00Z" w:initials="SFÖ">
    <w:p w14:paraId="765C3237" w14:textId="77777777" w:rsidR="008D435B" w:rsidRDefault="008D435B" w:rsidP="00445667">
      <w:pPr>
        <w:pStyle w:val="CommentText"/>
      </w:pPr>
      <w:r>
        <w:rPr>
          <w:rStyle w:val="CommentReference"/>
        </w:rPr>
        <w:annotationRef/>
      </w:r>
      <w:r>
        <w:rPr>
          <w:lang w:val="tr-TR"/>
        </w:rPr>
        <w:t>left here.</w:t>
      </w:r>
    </w:p>
  </w:comment>
  <w:comment w:id="205" w:author="Christian Rauh" w:date="2021-06-03T09:45:00Z" w:initials="CR">
    <w:p w14:paraId="1A9E4F09" w14:textId="49FF6363" w:rsidR="007549D9" w:rsidRDefault="007549D9" w:rsidP="008D435B">
      <w:pPr>
        <w:pStyle w:val="CommentText"/>
      </w:pPr>
      <w:r>
        <w:rPr>
          <w:rStyle w:val="CommentReference"/>
        </w:rPr>
        <w:annotationRef/>
      </w:r>
      <w:r>
        <w:t>We need to briefly justify platform choice, probably here if it does not happen earlier</w:t>
      </w:r>
    </w:p>
  </w:comment>
  <w:comment w:id="206" w:author="Christian Rauh" w:date="2021-06-03T13:27:00Z" w:initials="CR">
    <w:p w14:paraId="4318CA04" w14:textId="689753B5" w:rsidR="002B0B49" w:rsidRDefault="002B0B49">
      <w:pPr>
        <w:pStyle w:val="CommentText"/>
      </w:pPr>
      <w:r>
        <w:rPr>
          <w:rStyle w:val="CommentReference"/>
        </w:rPr>
        <w:annotationRef/>
      </w:r>
      <w:r>
        <w:t>Look up better example</w:t>
      </w:r>
    </w:p>
  </w:comment>
  <w:comment w:id="208" w:author="Christian Rauh" w:date="2021-06-03T11:12:00Z" w:initials="CR">
    <w:p w14:paraId="63D58187" w14:textId="10D7134E" w:rsidR="00A3260D" w:rsidRDefault="00A3260D">
      <w:pPr>
        <w:pStyle w:val="CommentText"/>
      </w:pPr>
      <w:r>
        <w:rPr>
          <w:rStyle w:val="CommentReference"/>
        </w:rPr>
        <w:annotationRef/>
      </w:r>
    </w:p>
  </w:comment>
  <w:comment w:id="209" w:author="Christian Rauh" w:date="2021-06-03T11:36:00Z" w:initials="CR">
    <w:p w14:paraId="03D71265" w14:textId="77777777" w:rsidR="00A750C7" w:rsidRDefault="00A750C7">
      <w:pPr>
        <w:pStyle w:val="CommentText"/>
      </w:pPr>
      <w:r>
        <w:rPr>
          <w:rStyle w:val="CommentReference"/>
        </w:rPr>
        <w:annotationRef/>
      </w:r>
      <w:r>
        <w:t>These things need to prepared mainly in section 2 above. Here it should be really the technical information only.</w:t>
      </w:r>
    </w:p>
    <w:p w14:paraId="4F85AA04" w14:textId="77777777" w:rsidR="00A750C7" w:rsidRDefault="00A750C7">
      <w:pPr>
        <w:pStyle w:val="CommentText"/>
      </w:pPr>
    </w:p>
    <w:p w14:paraId="7DBEA043" w14:textId="050075BD" w:rsidR="00A750C7" w:rsidRDefault="00A750C7">
      <w:pPr>
        <w:pStyle w:val="CommentText"/>
      </w:pPr>
      <w:r>
        <w:t>I like the parts you have written already but think that the belong rather int section 2:</w:t>
      </w:r>
    </w:p>
    <w:p w14:paraId="33ED7213" w14:textId="77777777" w:rsidR="00A750C7" w:rsidRDefault="00A750C7">
      <w:pPr>
        <w:pStyle w:val="CommentText"/>
      </w:pPr>
    </w:p>
    <w:p w14:paraId="54C85756" w14:textId="77777777" w:rsidR="00A750C7" w:rsidRDefault="00A750C7" w:rsidP="00A750C7">
      <w:pPr>
        <w:pStyle w:val="BodyText"/>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228D4B29" w14:textId="151724DA" w:rsidR="00A750C7" w:rsidRDefault="00A750C7">
      <w:pPr>
        <w:pStyle w:val="CommentText"/>
      </w:pPr>
    </w:p>
  </w:comment>
  <w:comment w:id="211" w:author="Christian Rauh" w:date="2021-06-03T11:35:00Z" w:initials="CR">
    <w:p w14:paraId="4DA9BAD8" w14:textId="60FE9B00" w:rsidR="004A39FD" w:rsidRDefault="004A39FD">
      <w:pPr>
        <w:pStyle w:val="CommentText"/>
      </w:pPr>
      <w:r>
        <w:rPr>
          <w:rStyle w:val="CommentReference"/>
        </w:rPr>
        <w:annotationRef/>
      </w:r>
      <w:r>
        <w:t xml:space="preserve">I left out verbal style for now, </w:t>
      </w:r>
      <w:r w:rsidR="00A750C7">
        <w:t>not really sure of whether to include it</w:t>
      </w:r>
    </w:p>
  </w:comment>
  <w:comment w:id="212" w:author="Sina Furkan Özdemir" w:date="2021-06-09T09:54:00Z" w:initials="SFÖ">
    <w:p w14:paraId="0A7CEA68" w14:textId="77777777" w:rsidR="00DD0A8C" w:rsidRDefault="00DD0A8C" w:rsidP="00FC3478">
      <w:pPr>
        <w:pStyle w:val="CommentText"/>
      </w:pPr>
      <w:r>
        <w:rPr>
          <w:rStyle w:val="CommentReference"/>
        </w:rPr>
        <w:annotationRef/>
      </w:r>
      <w:r>
        <w:rPr>
          <w:lang w:val="tr-TR"/>
        </w:rPr>
        <w:t>I'll move the discussion on how syntactic and semantic complexity influence political learning to body section.</w:t>
      </w:r>
    </w:p>
  </w:comment>
  <w:comment w:id="210" w:author="Sina Furkan Özdemir" w:date="2021-06-09T13:05:00Z" w:initials="SFÖ">
    <w:p w14:paraId="38581834" w14:textId="77777777" w:rsidR="007A7C3F" w:rsidRDefault="007A7C3F" w:rsidP="008C32AB">
      <w:pPr>
        <w:pStyle w:val="CommentText"/>
      </w:pPr>
      <w:r>
        <w:rPr>
          <w:rStyle w:val="CommentReference"/>
        </w:rPr>
        <w:annotationRef/>
      </w:r>
      <w:r>
        <w:rPr>
          <w:lang w:val="tr-TR"/>
        </w:rPr>
        <w:t>Cool but we are looking at the effect of structural features of messages on engagement, right? Sentiment goes in the direction of content, so I am not really sure if it is in line with the purpose of the paper.</w:t>
      </w:r>
    </w:p>
  </w:comment>
  <w:comment w:id="213" w:author="Christian Rauh" w:date="2021-06-03T12:46:00Z" w:initials="CR">
    <w:p w14:paraId="5F425D40" w14:textId="26A55829" w:rsidR="00AD4BA7" w:rsidRDefault="00AD4BA7" w:rsidP="007A7C3F">
      <w:pPr>
        <w:pStyle w:val="CommentText"/>
      </w:pPr>
      <w:r>
        <w:rPr>
          <w:rStyle w:val="CommentReference"/>
        </w:rPr>
        <w:annotationRef/>
      </w:r>
      <w:r>
        <w:t>Also here some theoretical preparation is needed above, I am thinking of something like propaganda vs political dialogue …</w:t>
      </w:r>
    </w:p>
  </w:comment>
  <w:comment w:id="214" w:author="Sina Furkan Özdemir" w:date="2021-06-09T09:55:00Z" w:initials="SFÖ">
    <w:p w14:paraId="2D88CD64" w14:textId="77777777" w:rsidR="00AD397F" w:rsidRDefault="00AD397F" w:rsidP="005E7D5B">
      <w:pPr>
        <w:pStyle w:val="CommentText"/>
      </w:pPr>
      <w:r>
        <w:rPr>
          <w:rStyle w:val="CommentReference"/>
        </w:rPr>
        <w:annotationRef/>
      </w:r>
      <w:r>
        <w:rPr>
          <w:lang w:val="tr-TR"/>
        </w:rPr>
        <w:t xml:space="preserve">I am not sure what you mean. </w:t>
      </w:r>
    </w:p>
  </w:comment>
  <w:comment w:id="215" w:author="Christian Rauh" w:date="2021-06-03T13:07:00Z" w:initials="CR">
    <w:p w14:paraId="795BA2D2" w14:textId="743C4D4B" w:rsidR="00647BB3" w:rsidRDefault="00647BB3" w:rsidP="00AD397F">
      <w:pPr>
        <w:pStyle w:val="CommentText"/>
      </w:pPr>
      <w:r>
        <w:rPr>
          <w:rStyle w:val="CommentReference"/>
        </w:rPr>
        <w:annotationRef/>
      </w:r>
      <w:r>
        <w:t>Normalization by follower counts can either be discussed hre or in the analysis below …</w:t>
      </w:r>
    </w:p>
  </w:comment>
  <w:comment w:id="216" w:author="Sina Furkan Özdemir" w:date="2021-06-09T09:56:00Z" w:initials="SFÖ">
    <w:p w14:paraId="3B0BE16B" w14:textId="77777777" w:rsidR="00CD6CC4" w:rsidRDefault="00CD6CC4" w:rsidP="00487670">
      <w:pPr>
        <w:pStyle w:val="CommentText"/>
      </w:pPr>
      <w:r>
        <w:rPr>
          <w:rStyle w:val="CommentReference"/>
        </w:rPr>
        <w:annotationRef/>
      </w:r>
      <w:r>
        <w:rPr>
          <w:lang w:val="tr-TR"/>
        </w:rPr>
        <w:t>Here seems like the better options since we are already talking about indicators and normalization is part of the indicator.</w:t>
      </w:r>
    </w:p>
  </w:comment>
  <w:comment w:id="217" w:author="Christian Rauh" w:date="2021-06-03T13:08:00Z" w:initials="CR">
    <w:p w14:paraId="18C92708" w14:textId="51D38A21" w:rsidR="00647BB3" w:rsidRDefault="00647BB3" w:rsidP="00CD6CC4">
      <w:pPr>
        <w:pStyle w:val="CommentText"/>
      </w:pPr>
      <w:r>
        <w:rPr>
          <w:rStyle w:val="CommentReference"/>
        </w:rPr>
        <w:annotationRef/>
      </w:r>
      <w:r>
        <w:t>I would use these text bits in the discussion of the results below:</w:t>
      </w:r>
    </w:p>
    <w:p w14:paraId="1C1BF57D" w14:textId="77777777" w:rsidR="00647BB3" w:rsidRDefault="00647BB3">
      <w:pPr>
        <w:pStyle w:val="CommentText"/>
      </w:pPr>
    </w:p>
    <w:p w14:paraId="77EB241C" w14:textId="77777777" w:rsidR="00647BB3" w:rsidRDefault="00647BB3" w:rsidP="00647BB3">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1969162F" w14:textId="1AD92E12" w:rsidR="00647BB3" w:rsidRDefault="00647BB3">
      <w:pPr>
        <w:pStyle w:val="CommentText"/>
      </w:pPr>
    </w:p>
  </w:comment>
  <w:comment w:id="218" w:author="Sina Furkan Özdemir" w:date="2021-06-09T09:57:00Z" w:initials="SFÖ">
    <w:p w14:paraId="41296657" w14:textId="77777777" w:rsidR="00413872" w:rsidRDefault="00413872" w:rsidP="004E42D6">
      <w:pPr>
        <w:pStyle w:val="CommentText"/>
      </w:pPr>
      <w:r>
        <w:rPr>
          <w:rStyle w:val="CommentReference"/>
        </w:rPr>
        <w:annotationRef/>
      </w:r>
      <w:r>
        <w:rPr>
          <w:lang w:val="tr-TR"/>
        </w:rPr>
        <w:t xml:space="preserve">Well, these would certainly come up when we discuss the results. </w:t>
      </w:r>
    </w:p>
  </w:comment>
  <w:comment w:id="223" w:author="Christian Rauh" w:date="2021-06-03T13:09:00Z" w:initials="CR">
    <w:p w14:paraId="219ED263" w14:textId="6C47E95A" w:rsidR="002F18B7" w:rsidRDefault="002F18B7" w:rsidP="00413872">
      <w:pPr>
        <w:pStyle w:val="CommentText"/>
      </w:pPr>
      <w:r>
        <w:rPr>
          <w:rStyle w:val="CommentReference"/>
        </w:rPr>
        <w:annotationRef/>
      </w:r>
      <w:r>
        <w:t xml:space="preserve">Sina, in which file can I find these codings? </w:t>
      </w:r>
      <w:r>
        <w:br/>
      </w:r>
    </w:p>
    <w:p w14:paraId="21328856" w14:textId="70C04289" w:rsidR="002F18B7" w:rsidRDefault="002F18B7">
      <w:pPr>
        <w:pStyle w:val="CommentText"/>
      </w:pPr>
      <w:r>
        <w:t>In my extant scripts I just simply distinguished persons from institutions – otherwise it becomes to much (as we would need to discuss the catrgories in detail)</w:t>
      </w:r>
    </w:p>
    <w:p w14:paraId="1BC8F119" w14:textId="77777777" w:rsidR="002F18B7" w:rsidRDefault="002F18B7">
      <w:pPr>
        <w:pStyle w:val="CommentText"/>
      </w:pPr>
    </w:p>
    <w:p w14:paraId="50F2A7F1" w14:textId="7073A0FD" w:rsidR="002F18B7" w:rsidRDefault="002F18B7">
      <w:pPr>
        <w:pStyle w:val="CommentText"/>
      </w:pPr>
      <w:r>
        <w:t>But maybe a descriptive appendix on variation (ecluding temporal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F93335" w15:done="0"/>
  <w15:commentEx w15:paraId="765C3237" w15:done="0"/>
  <w15:commentEx w15:paraId="1A9E4F09" w15:done="0"/>
  <w15:commentEx w15:paraId="4318CA04" w15:done="0"/>
  <w15:commentEx w15:paraId="63D58187" w15:done="0"/>
  <w15:commentEx w15:paraId="228D4B29" w15:done="0"/>
  <w15:commentEx w15:paraId="4DA9BAD8" w15:done="0"/>
  <w15:commentEx w15:paraId="0A7CEA68" w15:paraIdParent="4DA9BAD8" w15:done="0"/>
  <w15:commentEx w15:paraId="38581834" w15:done="0"/>
  <w15:commentEx w15:paraId="5F425D40" w15:done="0"/>
  <w15:commentEx w15:paraId="2D88CD64" w15:paraIdParent="5F425D40" w15:done="0"/>
  <w15:commentEx w15:paraId="795BA2D2" w15:done="0"/>
  <w15:commentEx w15:paraId="3B0BE16B" w15:paraIdParent="795BA2D2" w15:done="0"/>
  <w15:commentEx w15:paraId="1969162F" w15:done="0"/>
  <w15:commentEx w15:paraId="41296657" w15:paraIdParent="1969162F" w15:done="0"/>
  <w15:commentEx w15:paraId="50F2A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1EA5" w16cex:dateUtc="2021-06-09T09:04:00Z"/>
  <w16cex:commentExtensible w16cex:durableId="246B5F7A" w16cex:dateUtc="2021-06-09T13:40:00Z"/>
  <w16cex:commentExtensible w16cex:durableId="2463231E" w16cex:dateUtc="2021-06-03T07:45:00Z"/>
  <w16cex:commentExtensible w16cex:durableId="24635740" w16cex:dateUtc="2021-06-03T11:27:00Z"/>
  <w16cex:commentExtensible w16cex:durableId="2463379C" w16cex:dateUtc="2021-06-03T09:12:00Z"/>
  <w16cex:commentExtensible w16cex:durableId="24633D47" w16cex:dateUtc="2021-06-03T09:36:00Z"/>
  <w16cex:commentExtensible w16cex:durableId="24633D1B" w16cex:dateUtc="2021-06-03T09:35:00Z"/>
  <w16cex:commentExtensible w16cex:durableId="246B0E3F" w16cex:dateUtc="2021-06-09T07:54:00Z"/>
  <w16cex:commentExtensible w16cex:durableId="246B3B22" w16cex:dateUtc="2021-06-09T11:05:00Z"/>
  <w16cex:commentExtensible w16cex:durableId="24634DC3" w16cex:dateUtc="2021-06-03T10:46:00Z"/>
  <w16cex:commentExtensible w16cex:durableId="246B0EAA" w16cex:dateUtc="2021-06-09T07:55:00Z"/>
  <w16cex:commentExtensible w16cex:durableId="2463528F" w16cex:dateUtc="2021-06-03T11:07:00Z"/>
  <w16cex:commentExtensible w16cex:durableId="246B0ECB" w16cex:dateUtc="2021-06-09T07:56:00Z"/>
  <w16cex:commentExtensible w16cex:durableId="246352B4" w16cex:dateUtc="2021-06-03T11:08:00Z"/>
  <w16cex:commentExtensible w16cex:durableId="246B0F0E" w16cex:dateUtc="2021-06-09T07:57:00Z"/>
  <w16cex:commentExtensible w16cex:durableId="24635310" w16cex:dateUtc="2021-06-03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F93335" w16cid:durableId="246B1EA5"/>
  <w16cid:commentId w16cid:paraId="765C3237" w16cid:durableId="246B5F7A"/>
  <w16cid:commentId w16cid:paraId="1A9E4F09" w16cid:durableId="2463231E"/>
  <w16cid:commentId w16cid:paraId="4318CA04" w16cid:durableId="24635740"/>
  <w16cid:commentId w16cid:paraId="63D58187" w16cid:durableId="2463379C"/>
  <w16cid:commentId w16cid:paraId="228D4B29" w16cid:durableId="24633D47"/>
  <w16cid:commentId w16cid:paraId="4DA9BAD8" w16cid:durableId="24633D1B"/>
  <w16cid:commentId w16cid:paraId="0A7CEA68" w16cid:durableId="246B0E3F"/>
  <w16cid:commentId w16cid:paraId="38581834" w16cid:durableId="246B3B22"/>
  <w16cid:commentId w16cid:paraId="5F425D40" w16cid:durableId="24634DC3"/>
  <w16cid:commentId w16cid:paraId="2D88CD64" w16cid:durableId="246B0EAA"/>
  <w16cid:commentId w16cid:paraId="795BA2D2" w16cid:durableId="2463528F"/>
  <w16cid:commentId w16cid:paraId="3B0BE16B" w16cid:durableId="246B0ECB"/>
  <w16cid:commentId w16cid:paraId="1969162F" w16cid:durableId="246352B4"/>
  <w16cid:commentId w16cid:paraId="41296657" w16cid:durableId="246B0F0E"/>
  <w16cid:commentId w16cid:paraId="50F2A7F1" w16cid:durableId="24635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77A3" w14:textId="77777777" w:rsidR="00377389" w:rsidRDefault="00377389">
      <w:pPr>
        <w:spacing w:after="0"/>
      </w:pPr>
      <w:r>
        <w:separator/>
      </w:r>
    </w:p>
  </w:endnote>
  <w:endnote w:type="continuationSeparator" w:id="0">
    <w:p w14:paraId="24FECB8F" w14:textId="77777777" w:rsidR="00377389" w:rsidRDefault="003773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68734" w14:textId="77777777" w:rsidR="00377389" w:rsidRDefault="00377389">
      <w:r>
        <w:separator/>
      </w:r>
    </w:p>
  </w:footnote>
  <w:footnote w:type="continuationSeparator" w:id="0">
    <w:p w14:paraId="2FC99A33" w14:textId="77777777" w:rsidR="00377389" w:rsidRDefault="00377389">
      <w:r>
        <w:continuationSeparator/>
      </w:r>
    </w:p>
  </w:footnote>
  <w:footnote w:id="1">
    <w:p w14:paraId="1AFC60BD" w14:textId="77777777" w:rsidR="00427BC8" w:rsidRDefault="00AA1C57">
      <w:pPr>
        <w:pStyle w:val="FootnoteText"/>
      </w:pPr>
      <w:r>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Pr>
          <w:rStyle w:val="FootnoteReference"/>
        </w:rPr>
        <w:footnoteRef/>
      </w:r>
      <w:r>
        <w:t xml:space="preserve"> Prof., Global Governance Unit, Social Science Center Berlin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6B306A6"/>
    <w:multiLevelType w:val="hybridMultilevel"/>
    <w:tmpl w:val="5CDA7D5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D5D253D"/>
    <w:multiLevelType w:val="hybridMultilevel"/>
    <w:tmpl w:val="464647FA"/>
    <w:lvl w:ilvl="0" w:tplc="ADECB99C">
      <w:start w:val="2"/>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CC50D7"/>
    <w:multiLevelType w:val="hybridMultilevel"/>
    <w:tmpl w:val="2C5E7B28"/>
    <w:lvl w:ilvl="0" w:tplc="1F04226E">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1A0B2F"/>
    <w:multiLevelType w:val="hybridMultilevel"/>
    <w:tmpl w:val="CD5AB05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79F7D71"/>
    <w:multiLevelType w:val="hybridMultilevel"/>
    <w:tmpl w:val="22A46C0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80A75FF"/>
    <w:multiLevelType w:val="hybridMultilevel"/>
    <w:tmpl w:val="2CECD80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3CC1CFE"/>
    <w:multiLevelType w:val="hybridMultilevel"/>
    <w:tmpl w:val="DCB81B6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50A5687"/>
    <w:multiLevelType w:val="hybridMultilevel"/>
    <w:tmpl w:val="8E4ECFE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3"/>
  </w:num>
  <w:num w:numId="18">
    <w:abstractNumId w:val="4"/>
  </w:num>
  <w:num w:numId="19">
    <w:abstractNumId w:val="2"/>
  </w:num>
  <w:num w:numId="20">
    <w:abstractNumId w:val="1"/>
  </w:num>
  <w:num w:numId="21">
    <w:abstractNumId w:val="8"/>
  </w:num>
  <w:num w:numId="22">
    <w:abstractNumId w:val="7"/>
  </w:num>
  <w:num w:numId="23">
    <w:abstractNumId w:val="9"/>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5A"/>
    <w:rsid w:val="00011C8B"/>
    <w:rsid w:val="000122BD"/>
    <w:rsid w:val="000235D5"/>
    <w:rsid w:val="000279A7"/>
    <w:rsid w:val="00034E06"/>
    <w:rsid w:val="0004279C"/>
    <w:rsid w:val="00042BC7"/>
    <w:rsid w:val="0006344E"/>
    <w:rsid w:val="00066786"/>
    <w:rsid w:val="000671F6"/>
    <w:rsid w:val="000709A8"/>
    <w:rsid w:val="00086B6D"/>
    <w:rsid w:val="00086F26"/>
    <w:rsid w:val="000A5DFE"/>
    <w:rsid w:val="000B1FFC"/>
    <w:rsid w:val="000D2470"/>
    <w:rsid w:val="000D4648"/>
    <w:rsid w:val="00101477"/>
    <w:rsid w:val="00103B38"/>
    <w:rsid w:val="001205DF"/>
    <w:rsid w:val="00120B7D"/>
    <w:rsid w:val="00154967"/>
    <w:rsid w:val="00177ADE"/>
    <w:rsid w:val="001905C9"/>
    <w:rsid w:val="001B5F5E"/>
    <w:rsid w:val="001B653D"/>
    <w:rsid w:val="001C15EF"/>
    <w:rsid w:val="00200934"/>
    <w:rsid w:val="002325C3"/>
    <w:rsid w:val="002526BA"/>
    <w:rsid w:val="002606EE"/>
    <w:rsid w:val="00276C03"/>
    <w:rsid w:val="0029015A"/>
    <w:rsid w:val="002A3476"/>
    <w:rsid w:val="002A37A6"/>
    <w:rsid w:val="002B0B49"/>
    <w:rsid w:val="002C1FF7"/>
    <w:rsid w:val="002C76E7"/>
    <w:rsid w:val="002F18B7"/>
    <w:rsid w:val="00306F1A"/>
    <w:rsid w:val="00331C96"/>
    <w:rsid w:val="003515D6"/>
    <w:rsid w:val="003607B4"/>
    <w:rsid w:val="00370532"/>
    <w:rsid w:val="00377389"/>
    <w:rsid w:val="003832E3"/>
    <w:rsid w:val="0038335C"/>
    <w:rsid w:val="00390BB8"/>
    <w:rsid w:val="003A5716"/>
    <w:rsid w:val="003B677B"/>
    <w:rsid w:val="003C101E"/>
    <w:rsid w:val="003F5F68"/>
    <w:rsid w:val="004002DF"/>
    <w:rsid w:val="00413872"/>
    <w:rsid w:val="00416812"/>
    <w:rsid w:val="0041714F"/>
    <w:rsid w:val="004201A5"/>
    <w:rsid w:val="00427BC8"/>
    <w:rsid w:val="0043399E"/>
    <w:rsid w:val="00440116"/>
    <w:rsid w:val="00443AE0"/>
    <w:rsid w:val="004618AC"/>
    <w:rsid w:val="00495178"/>
    <w:rsid w:val="004A39FD"/>
    <w:rsid w:val="004B07B6"/>
    <w:rsid w:val="004B2C08"/>
    <w:rsid w:val="004E181E"/>
    <w:rsid w:val="004E29B3"/>
    <w:rsid w:val="004E5D41"/>
    <w:rsid w:val="004E6B86"/>
    <w:rsid w:val="004E72A3"/>
    <w:rsid w:val="004F3A5F"/>
    <w:rsid w:val="004F689C"/>
    <w:rsid w:val="004F6DBE"/>
    <w:rsid w:val="00513B20"/>
    <w:rsid w:val="00545EEA"/>
    <w:rsid w:val="00553C33"/>
    <w:rsid w:val="00557D64"/>
    <w:rsid w:val="00590D07"/>
    <w:rsid w:val="005C15EF"/>
    <w:rsid w:val="005C74FF"/>
    <w:rsid w:val="005F0D07"/>
    <w:rsid w:val="005F7A6F"/>
    <w:rsid w:val="00611237"/>
    <w:rsid w:val="0061433F"/>
    <w:rsid w:val="0061434A"/>
    <w:rsid w:val="0064139E"/>
    <w:rsid w:val="00647BB3"/>
    <w:rsid w:val="0065143F"/>
    <w:rsid w:val="00657EB3"/>
    <w:rsid w:val="00676402"/>
    <w:rsid w:val="006922E1"/>
    <w:rsid w:val="00697874"/>
    <w:rsid w:val="006A4A71"/>
    <w:rsid w:val="006B1C4A"/>
    <w:rsid w:val="006E5AA5"/>
    <w:rsid w:val="007102E9"/>
    <w:rsid w:val="00722A59"/>
    <w:rsid w:val="00725A1F"/>
    <w:rsid w:val="00733895"/>
    <w:rsid w:val="007549D9"/>
    <w:rsid w:val="00757CF7"/>
    <w:rsid w:val="00783A00"/>
    <w:rsid w:val="00784D58"/>
    <w:rsid w:val="007A6233"/>
    <w:rsid w:val="007A7C3F"/>
    <w:rsid w:val="007C19ED"/>
    <w:rsid w:val="007E12A1"/>
    <w:rsid w:val="007F13BB"/>
    <w:rsid w:val="00800170"/>
    <w:rsid w:val="00814D62"/>
    <w:rsid w:val="00883531"/>
    <w:rsid w:val="00896896"/>
    <w:rsid w:val="008A469C"/>
    <w:rsid w:val="008D435B"/>
    <w:rsid w:val="008D4872"/>
    <w:rsid w:val="008D6863"/>
    <w:rsid w:val="00902DAB"/>
    <w:rsid w:val="00903435"/>
    <w:rsid w:val="00920E28"/>
    <w:rsid w:val="00921931"/>
    <w:rsid w:val="009309E3"/>
    <w:rsid w:val="009575F4"/>
    <w:rsid w:val="00977A38"/>
    <w:rsid w:val="00994C1A"/>
    <w:rsid w:val="009A0AF5"/>
    <w:rsid w:val="009B19EC"/>
    <w:rsid w:val="009C1469"/>
    <w:rsid w:val="009D7117"/>
    <w:rsid w:val="009E72A2"/>
    <w:rsid w:val="009F2AF4"/>
    <w:rsid w:val="00A012B9"/>
    <w:rsid w:val="00A15009"/>
    <w:rsid w:val="00A152B0"/>
    <w:rsid w:val="00A26172"/>
    <w:rsid w:val="00A3219A"/>
    <w:rsid w:val="00A3260D"/>
    <w:rsid w:val="00A40FF0"/>
    <w:rsid w:val="00A54BAC"/>
    <w:rsid w:val="00A72526"/>
    <w:rsid w:val="00A73DFD"/>
    <w:rsid w:val="00A73EF3"/>
    <w:rsid w:val="00A750C7"/>
    <w:rsid w:val="00AA1C57"/>
    <w:rsid w:val="00AA2971"/>
    <w:rsid w:val="00AD397F"/>
    <w:rsid w:val="00AD4BA7"/>
    <w:rsid w:val="00AE23E1"/>
    <w:rsid w:val="00B134EC"/>
    <w:rsid w:val="00B22A1C"/>
    <w:rsid w:val="00B22E93"/>
    <w:rsid w:val="00B50492"/>
    <w:rsid w:val="00B73374"/>
    <w:rsid w:val="00B7665A"/>
    <w:rsid w:val="00B86B75"/>
    <w:rsid w:val="00BA6CA2"/>
    <w:rsid w:val="00BB3D27"/>
    <w:rsid w:val="00BB46B6"/>
    <w:rsid w:val="00BC19D3"/>
    <w:rsid w:val="00BC48D5"/>
    <w:rsid w:val="00BC5772"/>
    <w:rsid w:val="00BD6D6C"/>
    <w:rsid w:val="00BE2BC3"/>
    <w:rsid w:val="00BE6B00"/>
    <w:rsid w:val="00C017FA"/>
    <w:rsid w:val="00C05C3A"/>
    <w:rsid w:val="00C23E5C"/>
    <w:rsid w:val="00C36279"/>
    <w:rsid w:val="00C6314E"/>
    <w:rsid w:val="00C64966"/>
    <w:rsid w:val="00C65C79"/>
    <w:rsid w:val="00C96B0B"/>
    <w:rsid w:val="00CA5F8C"/>
    <w:rsid w:val="00CD6CC4"/>
    <w:rsid w:val="00CD7DD7"/>
    <w:rsid w:val="00CE08B6"/>
    <w:rsid w:val="00CE70AB"/>
    <w:rsid w:val="00D0094E"/>
    <w:rsid w:val="00D10F85"/>
    <w:rsid w:val="00D124F2"/>
    <w:rsid w:val="00D2166A"/>
    <w:rsid w:val="00D22DE7"/>
    <w:rsid w:val="00D262A3"/>
    <w:rsid w:val="00D2639D"/>
    <w:rsid w:val="00D42A20"/>
    <w:rsid w:val="00D55ACB"/>
    <w:rsid w:val="00D573F4"/>
    <w:rsid w:val="00D97F64"/>
    <w:rsid w:val="00DA115A"/>
    <w:rsid w:val="00DC37B3"/>
    <w:rsid w:val="00DC5BD4"/>
    <w:rsid w:val="00DC6735"/>
    <w:rsid w:val="00DD0A8C"/>
    <w:rsid w:val="00DD0E56"/>
    <w:rsid w:val="00E024D8"/>
    <w:rsid w:val="00E14A59"/>
    <w:rsid w:val="00E30197"/>
    <w:rsid w:val="00E315A3"/>
    <w:rsid w:val="00E634EB"/>
    <w:rsid w:val="00E72CF9"/>
    <w:rsid w:val="00E77358"/>
    <w:rsid w:val="00E77EC7"/>
    <w:rsid w:val="00EA12D4"/>
    <w:rsid w:val="00EA1DC0"/>
    <w:rsid w:val="00EA2715"/>
    <w:rsid w:val="00ED5882"/>
    <w:rsid w:val="00ED5EFC"/>
    <w:rsid w:val="00EE32E4"/>
    <w:rsid w:val="00EF18CF"/>
    <w:rsid w:val="00EF750A"/>
    <w:rsid w:val="00F036D0"/>
    <w:rsid w:val="00F06236"/>
    <w:rsid w:val="00F067DF"/>
    <w:rsid w:val="00F15EA5"/>
    <w:rsid w:val="00F240EB"/>
    <w:rsid w:val="00F24288"/>
    <w:rsid w:val="00F70024"/>
    <w:rsid w:val="00F76F0F"/>
    <w:rsid w:val="00F84A96"/>
    <w:rsid w:val="00FA4409"/>
    <w:rsid w:val="00FD7013"/>
    <w:rsid w:val="00FF04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09E3"/>
    <w:rPr>
      <w:sz w:val="16"/>
      <w:szCs w:val="16"/>
    </w:rPr>
  </w:style>
  <w:style w:type="paragraph" w:styleId="CommentText">
    <w:name w:val="annotation text"/>
    <w:basedOn w:val="Normal"/>
    <w:link w:val="CommentTextChar"/>
    <w:unhideWhenUsed/>
    <w:rsid w:val="009309E3"/>
    <w:rPr>
      <w:sz w:val="20"/>
      <w:szCs w:val="20"/>
    </w:rPr>
  </w:style>
  <w:style w:type="character" w:customStyle="1" w:styleId="CommentTextChar">
    <w:name w:val="Comment Text Char"/>
    <w:basedOn w:val="DefaultParagraphFont"/>
    <w:link w:val="CommentText"/>
    <w:rsid w:val="009309E3"/>
    <w:rPr>
      <w:sz w:val="20"/>
      <w:szCs w:val="20"/>
    </w:rPr>
  </w:style>
  <w:style w:type="paragraph" w:styleId="CommentSubject">
    <w:name w:val="annotation subject"/>
    <w:basedOn w:val="CommentText"/>
    <w:next w:val="CommentText"/>
    <w:link w:val="CommentSubjectChar"/>
    <w:semiHidden/>
    <w:unhideWhenUsed/>
    <w:rsid w:val="009309E3"/>
    <w:rPr>
      <w:b/>
      <w:bCs/>
    </w:rPr>
  </w:style>
  <w:style w:type="character" w:customStyle="1" w:styleId="CommentSubjectChar">
    <w:name w:val="Comment Subject Char"/>
    <w:basedOn w:val="CommentTextChar"/>
    <w:link w:val="CommentSubject"/>
    <w:semiHidden/>
    <w:rsid w:val="009309E3"/>
    <w:rPr>
      <w:b/>
      <w:bCs/>
      <w:sz w:val="20"/>
      <w:szCs w:val="20"/>
    </w:rPr>
  </w:style>
  <w:style w:type="character" w:customStyle="1" w:styleId="css-901oao">
    <w:name w:val="css-901oao"/>
    <w:basedOn w:val="DefaultParagraphFont"/>
    <w:rsid w:val="002B0B49"/>
  </w:style>
  <w:style w:type="table" w:styleId="TableGrid">
    <w:name w:val="Table Grid"/>
    <w:basedOn w:val="TableNormal"/>
    <w:rsid w:val="00D124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4223-97ED-4AE6-B39D-85A7297B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9545</Words>
  <Characters>50593</Characters>
  <Application>Microsoft Office Word</Application>
  <DocSecurity>0</DocSecurity>
  <Lines>421</Lines>
  <Paragraphs>120</Paragraphs>
  <ScaleCrop>false</ScaleCrop>
  <HeadingPairs>
    <vt:vector size="2" baseType="variant">
      <vt:variant>
        <vt:lpstr>Titel</vt:lpstr>
      </vt:variant>
      <vt:variant>
        <vt:i4>1</vt:i4>
      </vt:variant>
    </vt:vector>
  </HeadingPairs>
  <TitlesOfParts>
    <vt:vector size="1" baseType="lpstr">
      <vt:lpstr>Com_qual_v1</vt:lpstr>
    </vt:vector>
  </TitlesOfParts>
  <Company/>
  <LinksUpToDate>false</LinksUpToDate>
  <CharactersWithSpaces>60018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129</cp:revision>
  <dcterms:created xsi:type="dcterms:W3CDTF">2021-06-03T07:33:00Z</dcterms:created>
  <dcterms:modified xsi:type="dcterms:W3CDTF">2021-06-09T15:53:00Z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id="hOjOZXcG"/&gt;&lt;style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