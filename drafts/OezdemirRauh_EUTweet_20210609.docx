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1E50B" w14:textId="77777777" w:rsidR="00427BC8" w:rsidRPr="00FF0416" w:rsidRDefault="00AA1C57">
      <w:pPr>
        <w:pStyle w:val="Title"/>
        <w:rPr>
          <w:lang w:val="es-ES"/>
        </w:rPr>
      </w:pPr>
      <w:r w:rsidRPr="00FF0416">
        <w:rPr>
          <w:lang w:val="es-ES"/>
        </w:rPr>
        <w:t>Com_qual_v1</w:t>
      </w:r>
    </w:p>
    <w:p w14:paraId="16ECC644" w14:textId="77777777" w:rsidR="00427BC8" w:rsidRPr="00FF0416" w:rsidRDefault="00AA1C57">
      <w:pPr>
        <w:pStyle w:val="Author"/>
        <w:rPr>
          <w:lang w:val="es-ES"/>
        </w:rPr>
      </w:pPr>
      <w:r w:rsidRPr="00FF0416">
        <w:rPr>
          <w:lang w:val="es-ES"/>
        </w:rPr>
        <w:t>Sina Özdemir</w:t>
      </w:r>
      <w:r>
        <w:rPr>
          <w:rStyle w:val="FootnoteReference"/>
        </w:rPr>
        <w:footnoteReference w:id="1"/>
      </w:r>
    </w:p>
    <w:p w14:paraId="147EEE81" w14:textId="77777777" w:rsidR="00427BC8" w:rsidRDefault="00AA1C57">
      <w:pPr>
        <w:pStyle w:val="Author"/>
      </w:pPr>
      <w:r>
        <w:t>Christian Rauh</w:t>
      </w:r>
      <w:r>
        <w:rPr>
          <w:rStyle w:val="FootnoteReference"/>
        </w:rPr>
        <w:footnoteReference w:id="2"/>
      </w:r>
    </w:p>
    <w:p w14:paraId="64908F7F" w14:textId="77777777" w:rsidR="00427BC8" w:rsidRDefault="00AA1C57">
      <w:pPr>
        <w:pStyle w:val="Date"/>
      </w:pPr>
      <w:r>
        <w:t>5/14/2021</w:t>
      </w:r>
    </w:p>
    <w:p w14:paraId="18DDE3AA" w14:textId="77777777" w:rsidR="00427BC8" w:rsidRDefault="00AA1C57">
      <w:pPr>
        <w:pStyle w:val="Heading1"/>
      </w:pPr>
      <w:bookmarkStart w:id="0" w:name="introduction"/>
      <w:r>
        <w:t>Introduction</w:t>
      </w:r>
    </w:p>
    <w:p w14:paraId="172B9EED" w14:textId="77044360" w:rsidR="00112677" w:rsidDel="00851301" w:rsidRDefault="00AA1C57" w:rsidP="00112677">
      <w:pPr>
        <w:pStyle w:val="BodyText"/>
        <w:jc w:val="both"/>
        <w:rPr>
          <w:del w:id="1" w:author="Sina Furkan Özdemir" w:date="2021-06-12T14:57:00Z"/>
          <w:moveTo w:id="2" w:author="Sina Furkan Özdemir" w:date="2021-06-12T12:46:00Z"/>
        </w:rPr>
      </w:pPr>
      <w:bookmarkStart w:id="3" w:name="para-1"/>
      <w:del w:id="4" w:author="Sina Furkan Özdemir" w:date="2021-06-12T14:57:00Z">
        <w:r w:rsidDel="00851301">
          <w:delText>Para 1:</w:delText>
        </w:r>
      </w:del>
      <w:moveToRangeStart w:id="5" w:author="Sina Furkan Özdemir" w:date="2021-06-12T12:46:00Z" w:name="move74394402"/>
    </w:p>
    <w:p w14:paraId="58F30CC7" w14:textId="77777777" w:rsidR="00851301" w:rsidRDefault="00112677" w:rsidP="00112677">
      <w:pPr>
        <w:pStyle w:val="BodyText"/>
        <w:jc w:val="both"/>
        <w:rPr>
          <w:ins w:id="6" w:author="Sina Furkan Özdemir" w:date="2021-06-12T14:57:00Z"/>
        </w:rPr>
      </w:pPr>
      <w:moveTo w:id="7" w:author="Sina Furkan Özdemir" w:date="2021-06-12T12:46:00Z">
        <w:del w:id="8" w:author="Sina Furkan Özdemir" w:date="2021-06-12T14:57:00Z">
          <w:r w:rsidDel="00851301">
            <w:delText>the EU is irreversably policitised. Its legitimacy is challenged on many fronts</w:delText>
          </w:r>
        </w:del>
      </w:moveTo>
      <w:moveToRangeEnd w:id="5"/>
    </w:p>
    <w:p w14:paraId="39275356" w14:textId="4B2D81AD" w:rsidR="00666DBC" w:rsidRPr="001572E8" w:rsidDel="00E71969" w:rsidRDefault="00666DBC" w:rsidP="00851301">
      <w:pPr>
        <w:pStyle w:val="BodyText"/>
        <w:ind w:firstLine="720"/>
        <w:jc w:val="both"/>
        <w:rPr>
          <w:moveFrom w:id="9" w:author="Sina Furkan Özdemir" w:date="2021-06-12T12:46:00Z"/>
        </w:rPr>
        <w:pPrChange w:id="10" w:author="Sina Furkan Özdemir" w:date="2021-06-12T14:57:00Z">
          <w:pPr>
            <w:pStyle w:val="Heading2"/>
          </w:pPr>
        </w:pPrChange>
      </w:pPr>
      <w:ins w:id="11" w:author="Sina Furkan Özdemir" w:date="2021-06-12T12:23:00Z">
        <w:r>
          <w:t xml:space="preserve">The EU has a precarious relationship with its citizen. </w:t>
        </w:r>
      </w:ins>
      <w:ins w:id="12" w:author="Sina Furkan Özdemir" w:date="2021-06-12T12:24:00Z">
        <w:r w:rsidR="005B36D1">
          <w:t xml:space="preserve">Ever increasing politicization of the EU politics, more specifically the EU integration, has repeatedly shown that </w:t>
        </w:r>
        <w:r w:rsidR="00846481">
          <w:t xml:space="preserve">the EU have a veritable popular legitimacy problem. </w:t>
        </w:r>
      </w:ins>
      <w:ins w:id="13" w:author="Sina Furkan Özdemir" w:date="2021-06-12T12:26:00Z">
        <w:r w:rsidR="00291273">
          <w:t>The failure of constitutional referendum, the infamous Brexit deci</w:t>
        </w:r>
      </w:ins>
      <w:ins w:id="14" w:author="Sina Furkan Özdemir" w:date="2021-06-12T12:27:00Z">
        <w:r w:rsidR="00291273">
          <w:t>sion, and the rise of Eurosceptic mobilization</w:t>
        </w:r>
      </w:ins>
      <w:commentRangeStart w:id="15"/>
      <w:ins w:id="16" w:author="Sina Furkan Özdemir" w:date="2021-06-12T12:42:00Z">
        <w:r w:rsidR="00B60C07">
          <w:fldChar w:fldCharType="begin"/>
        </w:r>
        <w:r w:rsidR="00325EFC">
          <w:instrText xml:space="preserve"> ADDIN ZOTERO_ITEM CSL_CITATION {"citationID":"HTaXW8yT","properties":{"formattedCitation":"(Meijers &amp; Rauh, 2016)","plainCitation":"(Meijers &amp; Rauh, 2016)","noteIndex":0},"citationItems":[{"id":1138,"uris":["http://zotero.org/users/5392384/items/9PLKU98U"],"uri":["http://zotero.org/users/5392384/items/9PLKU98U"],"itemData":{"id":1138,"type":"article-journal","container-title":"Politics and Governance","DOI":"10.17645/pag.v4i1.455","ISSN":"2183-2463","issue":"1","language":"en","page":"83-103","source":"www.cogitatiopress.com","title":"Has Eurosceptic Mobilization Become More Contagious? Comparing the 2009 and 2014 EP Election Campaigns in The Netherlands and France","title-short":"Has Eurosceptic Mobilization Become More Contagious?","volume":"4","author":[{"family":"Meijers","given":"Maurits"},{"family":"Rauh","given":"Christian"}],"issued":{"date-parts":[["2016",2,29]]}}}],"schema":"https://github.com/citation-style-language/schema/raw/master/csl-citation.json"} </w:instrText>
        </w:r>
      </w:ins>
      <w:r w:rsidR="00B60C07">
        <w:fldChar w:fldCharType="separate"/>
      </w:r>
      <w:ins w:id="17" w:author="Sina Furkan Özdemir" w:date="2021-06-12T12:42:00Z">
        <w:r w:rsidR="00325EFC" w:rsidRPr="00325EFC">
          <w:rPr>
            <w:rFonts w:ascii="Cambria" w:hAnsi="Cambria"/>
            <w:rPrChange w:id="18" w:author="Sina Furkan Özdemir" w:date="2021-06-12T12:42:00Z">
              <w:rPr/>
            </w:rPrChange>
          </w:rPr>
          <w:t>(</w:t>
        </w:r>
        <w:proofErr w:type="spellStart"/>
        <w:r w:rsidR="00325EFC" w:rsidRPr="00325EFC">
          <w:rPr>
            <w:rFonts w:ascii="Cambria" w:hAnsi="Cambria"/>
            <w:rPrChange w:id="19" w:author="Sina Furkan Özdemir" w:date="2021-06-12T12:42:00Z">
              <w:rPr/>
            </w:rPrChange>
          </w:rPr>
          <w:t>Meijers</w:t>
        </w:r>
        <w:proofErr w:type="spellEnd"/>
        <w:r w:rsidR="00325EFC" w:rsidRPr="00325EFC">
          <w:rPr>
            <w:rFonts w:ascii="Cambria" w:hAnsi="Cambria"/>
            <w:rPrChange w:id="20" w:author="Sina Furkan Özdemir" w:date="2021-06-12T12:42:00Z">
              <w:rPr/>
            </w:rPrChange>
          </w:rPr>
          <w:t xml:space="preserve"> &amp; Rauh, 2016)</w:t>
        </w:r>
        <w:r w:rsidR="00B60C07">
          <w:fldChar w:fldCharType="end"/>
        </w:r>
      </w:ins>
      <w:commentRangeEnd w:id="15"/>
      <w:ins w:id="21" w:author="Sina Furkan Özdemir" w:date="2021-06-12T12:45:00Z">
        <w:r w:rsidR="00EA0876">
          <w:rPr>
            <w:rStyle w:val="CommentReference"/>
          </w:rPr>
          <w:commentReference w:id="15"/>
        </w:r>
      </w:ins>
      <w:ins w:id="22" w:author="Sina Furkan Özdemir" w:date="2021-06-12T12:27:00Z">
        <w:r w:rsidR="00291273">
          <w:t xml:space="preserve"> </w:t>
        </w:r>
        <w:r w:rsidR="00274681">
          <w:t xml:space="preserve">have clearly demonstrated the </w:t>
        </w:r>
      </w:ins>
      <w:ins w:id="23" w:author="Sina Furkan Özdemir" w:date="2021-06-12T12:28:00Z">
        <w:r w:rsidR="00F858EC">
          <w:t>EU no longer enjoys a permissive consensus from the citizenry</w:t>
        </w:r>
        <w:r w:rsidR="002621A3">
          <w:t xml:space="preserve">. </w:t>
        </w:r>
      </w:ins>
      <w:ins w:id="24" w:author="Sina Furkan Özdemir" w:date="2021-06-12T12:29:00Z">
        <w:r w:rsidR="005C61FA">
          <w:t xml:space="preserve">The supranational actors </w:t>
        </w:r>
      </w:ins>
      <w:ins w:id="25" w:author="Sina Furkan Özdemir" w:date="2021-06-12T12:30:00Z">
        <w:r w:rsidR="005D0A43">
          <w:t xml:space="preserve">are not only at the receiving end of such controversial public debates. In principle, they can participate in such public debates </w:t>
        </w:r>
        <w:proofErr w:type="gramStart"/>
        <w:r w:rsidR="005D0A43">
          <w:t>in</w:t>
        </w:r>
      </w:ins>
      <w:ins w:id="26" w:author="Sina Furkan Özdemir" w:date="2021-06-12T12:31:00Z">
        <w:r w:rsidR="005D0A43">
          <w:t xml:space="preserve"> order to</w:t>
        </w:r>
        <w:proofErr w:type="gramEnd"/>
        <w:r w:rsidR="005D0A43">
          <w:t xml:space="preserve"> defend themselves and give account of their exercise of political power</w:t>
        </w:r>
      </w:ins>
      <w:ins w:id="27" w:author="Sina Furkan Özdemir" w:date="2021-06-12T12:35:00Z">
        <w:r w:rsidR="00A32FDB">
          <w:t xml:space="preserve">, thus foster their </w:t>
        </w:r>
      </w:ins>
      <w:ins w:id="28" w:author="Sina Furkan Özdemir" w:date="2021-06-12T12:36:00Z">
        <w:r w:rsidR="00A32FDB">
          <w:t>popular</w:t>
        </w:r>
      </w:ins>
      <w:ins w:id="29" w:author="Sina Furkan Özdemir" w:date="2021-06-12T12:35:00Z">
        <w:r w:rsidR="00A32FDB">
          <w:t xml:space="preserve"> legitimac</w:t>
        </w:r>
      </w:ins>
      <w:ins w:id="30" w:author="Sina Furkan Özdemir" w:date="2021-06-12T12:36:00Z">
        <w:r w:rsidR="00A32FDB">
          <w:t>y</w:t>
        </w:r>
      </w:ins>
      <w:ins w:id="31" w:author="Sina Furkan Özdemir" w:date="2021-06-12T12:31:00Z">
        <w:r w:rsidR="005D0A43">
          <w:t>.</w:t>
        </w:r>
        <w:r w:rsidR="002228E9">
          <w:t xml:space="preserve"> Primary tool for this is the public communication channels of the supranational actors</w:t>
        </w:r>
      </w:ins>
      <w:ins w:id="32" w:author="Sina Furkan Özdemir" w:date="2021-06-12T12:35:00Z">
        <w:r w:rsidR="00E71969">
          <w:t xml:space="preserve"> </w:t>
        </w:r>
      </w:ins>
      <w:ins w:id="33" w:author="Sina Furkan Özdemir" w:date="2021-06-12T12:32:00Z">
        <w:r w:rsidR="001572E8">
          <w:fldChar w:fldCharType="begin"/>
        </w:r>
        <w:r w:rsidR="00011275">
          <w:instrText xml:space="preserve"> ADDIN ZOTERO_ITEM CSL_CITATION {"citationID":"e1rUx1sA","properties":{"formattedCitation":"(Ecker-Ehrhardt, 2018, 2020)","plainCitation":"(Ecker-Ehrhardt, 2018, 2020)","noteIndex":0},"citationItems":[{"id":151,"uris":["http://zotero.org/users/5392384/items/A7RQULNB"],"uri":["http://zotero.org/users/5392384/items/A7RQULNB"],"itemData":{"id":151,"type":"article-journal","abstract":"International organizations (I0) have centralized their public communication to a large extent over recent decades by undertaking a broader codification of communication tasks as well as a departmentalization of these tasks within units of IO bureaucracies. The paper provides the first systematic analysis of this important development in institutional design using a novel data set on the organization of public communication in 48 IOs between 1950 and 2015. It identifies self-legitimation as a key driver of centralization in the face of increased levels of politicization, that is, public awareness and activism directed at IOs. Empirically, the study suggests that the centralization of public communication significantly increases as transnational civil society organizes and gains access to IO decision-making. Further, politicization in terms of contentious activism and public scandals substantially accounts for varying levels of centralization across IOs.","container-title":"The Review of International Organizations","DOI":"10.1007/s11558-017-9287-y","ISSN":"1559-744X","issue":"4","journalAbbreviation":"Rev Int Organ","language":"en","page":"519-546","source":"Springer Link","title":"Self-legitimation in the face of politicization: Why international organizations centralized public communication","title-short":"Self-legitimation in the face of politicization","volume":"13","author":[{"family":"Ecker-Ehrhardt","given":"Matthias"}],"issued":{"date-parts":[["2018",12,1]]}}},{"id":4480,"uris":["http://zotero.org/groups/2912652/items/P36MW4GY"],"uri":["http://zotero.org/groups/2912652/items/P36MW4GY"],"itemData":{"id":4480,"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Digital?","author":[{"family":"Ecker-Ehrhardt","given":"Matthias"}],"issued":{"date-parts":[["2020"]]}}}],"schema":"https://github.com/citation-style-language/schema/raw/master/csl-citation.json"} </w:instrText>
        </w:r>
      </w:ins>
      <w:r w:rsidR="001572E8">
        <w:fldChar w:fldCharType="separate"/>
      </w:r>
      <w:ins w:id="34" w:author="Sina Furkan Özdemir" w:date="2021-06-12T12:32:00Z">
        <w:r w:rsidR="00011275" w:rsidRPr="00011275">
          <w:rPr>
            <w:rFonts w:ascii="Cambria" w:hAnsi="Cambria"/>
            <w:rPrChange w:id="35" w:author="Sina Furkan Özdemir" w:date="2021-06-12T12:32:00Z">
              <w:rPr/>
            </w:rPrChange>
          </w:rPr>
          <w:t>(Ecker-Ehrhardt, 2018, 2020)</w:t>
        </w:r>
        <w:r w:rsidR="001572E8">
          <w:fldChar w:fldCharType="end"/>
        </w:r>
      </w:ins>
      <w:ins w:id="36" w:author="Sina Furkan Özdemir" w:date="2021-06-12T12:31:00Z">
        <w:r w:rsidR="002228E9">
          <w:t>.</w:t>
        </w:r>
      </w:ins>
      <w:moveFromRangeStart w:id="37" w:author="Sina Furkan Özdemir" w:date="2021-06-12T12:46:00Z" w:name="move74394402"/>
    </w:p>
    <w:p w14:paraId="58AC69BB" w14:textId="5A235043" w:rsidR="00427BC8" w:rsidRDefault="00AA1C57" w:rsidP="00851301">
      <w:pPr>
        <w:pStyle w:val="BodyText"/>
        <w:ind w:firstLine="720"/>
        <w:jc w:val="both"/>
        <w:pPrChange w:id="38" w:author="Sina Furkan Özdemir" w:date="2021-06-12T14:57:00Z">
          <w:pPr>
            <w:pStyle w:val="Compact"/>
            <w:numPr>
              <w:numId w:val="2"/>
            </w:numPr>
            <w:ind w:left="720" w:hanging="480"/>
          </w:pPr>
        </w:pPrChange>
      </w:pPr>
      <w:moveFrom w:id="39" w:author="Sina Furkan Özdemir" w:date="2021-06-12T12:46:00Z">
        <w:r w:rsidDel="00112677">
          <w:t>the EU is irreversably policitised. Its legitimacy is challenged on many fronts</w:t>
        </w:r>
      </w:moveFrom>
      <w:moveFromRangeEnd w:id="37"/>
    </w:p>
    <w:p w14:paraId="69611C39" w14:textId="1F724929" w:rsidR="00427BC8" w:rsidDel="00851301" w:rsidRDefault="00AA1C57">
      <w:pPr>
        <w:pStyle w:val="Heading2"/>
        <w:rPr>
          <w:del w:id="40" w:author="Sina Furkan Özdemir" w:date="2021-06-12T14:57:00Z"/>
        </w:rPr>
      </w:pPr>
      <w:bookmarkStart w:id="41" w:name="para-2"/>
      <w:bookmarkEnd w:id="3"/>
      <w:del w:id="42" w:author="Sina Furkan Özdemir" w:date="2021-06-12T14:57:00Z">
        <w:r w:rsidDel="00851301">
          <w:delText>Para 2:</w:delText>
        </w:r>
      </w:del>
    </w:p>
    <w:p w14:paraId="636F8205" w14:textId="77777777" w:rsidR="00851301" w:rsidRDefault="00AA1C57" w:rsidP="00E71969">
      <w:pPr>
        <w:pStyle w:val="BodyText"/>
        <w:jc w:val="both"/>
        <w:rPr>
          <w:ins w:id="43" w:author="Sina Furkan Özdemir" w:date="2021-06-12T14:57:00Z"/>
        </w:rPr>
      </w:pPr>
      <w:del w:id="44" w:author="Sina Furkan Özdemir" w:date="2021-06-12T14:57:00Z">
        <w:r w:rsidDel="00851301">
          <w:delText>The EU has internal and external problems with communicating its legitimacy</w:delText>
        </w:r>
      </w:del>
    </w:p>
    <w:p w14:paraId="6513BAF8" w14:textId="0F01E8F0" w:rsidR="00E71969" w:rsidRDefault="00E71969" w:rsidP="00851301">
      <w:pPr>
        <w:pStyle w:val="BodyText"/>
        <w:ind w:firstLine="720"/>
        <w:jc w:val="both"/>
        <w:rPr>
          <w:ins w:id="45" w:author="Sina Furkan Özdemir" w:date="2021-06-12T14:56:00Z"/>
        </w:rPr>
        <w:pPrChange w:id="46" w:author="Sina Furkan Özdemir" w:date="2021-06-12T14:57:00Z">
          <w:pPr>
            <w:pStyle w:val="BodyText"/>
            <w:jc w:val="both"/>
          </w:pPr>
        </w:pPrChange>
      </w:pPr>
      <w:ins w:id="47" w:author="Sina Furkan Özdemir" w:date="2021-06-12T12:35:00Z">
        <w:r>
          <w:t xml:space="preserve">While the public communication remains to be one of the essential tools to handle increasing politicization, the EU supranational actors seem to face </w:t>
        </w:r>
      </w:ins>
      <w:ins w:id="48" w:author="Sina Furkan Özdemir" w:date="2021-06-12T12:37:00Z">
        <w:r w:rsidR="00DF6671">
          <w:t>endogenous and exogenous</w:t>
        </w:r>
      </w:ins>
      <w:ins w:id="49" w:author="Sina Furkan Özdemir" w:date="2021-06-12T12:35:00Z">
        <w:r>
          <w:t xml:space="preserve"> obstacles in using the tool in its full potential. Internally, the</w:t>
        </w:r>
      </w:ins>
      <w:ins w:id="50" w:author="Sina Furkan Özdemir" w:date="2021-06-12T13:07:00Z">
        <w:r w:rsidR="00C37D24">
          <w:t xml:space="preserve"> EU supranational actors </w:t>
        </w:r>
      </w:ins>
      <w:ins w:id="51" w:author="Sina Furkan Özdemir" w:date="2021-06-12T13:08:00Z">
        <w:r w:rsidR="00C37D24">
          <w:t xml:space="preserve">seem to prefer de-politicize their </w:t>
        </w:r>
        <w:r w:rsidR="00286F00">
          <w:t xml:space="preserve">activities </w:t>
        </w:r>
        <w:r w:rsidR="00286F00">
          <w:fldChar w:fldCharType="begin"/>
        </w:r>
      </w:ins>
      <w:ins w:id="52" w:author="Sina Furkan Özdemir" w:date="2021-06-12T14:33:00Z">
        <w:r w:rsidR="00505CD0">
          <w:instrText xml:space="preserve"> ADDIN ZOTERO_ITEM CSL_CITATION {"citationID":"P4gJF5Rb","properties":{"formattedCitation":"(Biego\\uc0\\u324{}, 2013; Bressanelli et al., 2020; De Wilde &amp; Z\\uc0\\u252{}rn, 2012; Schimmelfennig, 2020)","plainCitation":"(Biegoń, 2013; Bressanelli et al., 2020; De Wilde &amp; Zürn, 2012; Schimmelfennig, 2020)","noteIndex":0},"citationItems":[{"id":153,"uris":["http://zotero.org/users/5392384/items/IJVRZD7G"],"uri":["http://zotero.org/users/5392384/items/IJVRZD7G"],"itemData":{"id":153,"type":"article-journal","abstract":"Throughout its history, the legitimacy of the European Union has constantly been challenged. Eroding levels of political support have not left political elites unaffected. This article focuses on legitimation strategies formulated by the Commission between 1973 and 1994 and applies a post-structuralist framework to account for the development of legitimation strategies over time. The formulation of legitimation strategies becomes possible within distinct discourses while other plans of action to generate political support remain unthinkable. Narrative analysis is proposed as a useful methodological tool to analyze structures of meaning that restrain the Commission in its choice of legitimation strategies.","container-title":"JCMS: Journal of Common Market Studies","DOI":"10.1111/j.1468-5965.2012.02310.x","ISSN":"1468-5965","issue":"2","language":"en","note":"_eprint: https://onlinelibrary.wiley.com/doi/pdf/10.1111/j.1468-5965.2012.02310.x","page":"194-211","source":"Wiley Online Library","title":"Specifying the Arena of Possibilities: Post-structuralist Narrative Analysis and the European Commission's Legitimation Strategies","title-short":"Specifying the Arena of Possibilities","volume":"51","author":[{"family":"Biegoń","given":"Dominika"}],"issued":{"date-parts":[["2013"]]}}},{"id":4536,"uris":["http://zotero.org/groups/2912652/items/ZTQ24XB7"],"uri":["http://zotero.org/groups/2912652/items/ZTQ24XB7"],"itemData":{"id":4536,"type":"article-journal","abstract":"This contribution conceptualises bottom-up politicisation in Europe’s multi-level system. EU-level actors, we argue, respond strategically to the functional and political pressures ‘travelling up’ from the member states. Perceiving domestic dissensus as either constraining or enabling, actors display both self-restraint and assertiveness in their responses. Motivated by the survival of the EU as a system ‘under attack’, and by the preservation of their own substantive and procedural powers, actors choose to either politicise or depoliticise decision-making, behaviour and policy outcomes at the supranational level. As a collection, this Special Issue demonstrate that the choices actors make ‘under stress’ at the EU-level – ranging from ‘restrained depoliticisation’ to ‘assertive politicisation’ – are, indeed, conditional on how bottom-up pressures are perceived and processed.","container-title":"Journal of European Public Policy","DOI":"10.1080/13501763.2020.1713193","ISSN":"1350-1763","issue":"3","note":"publisher: Routledge\n_eprint: https://doi.org/10.1080/13501763.2020.1713193","page":"329-341","source":"Taylor and Francis+NEJM","title":"EU Actors under pressure: politicisation and depoliticisation as strategic responses","title-short":"EU Actors under pressure","volume":"27","author":[{"family":"Bressanelli","given":"Edoardo"},{"family":"Koop","given":"Christel"},{"family":"Reh","given":"Christine"}],"issued":{"date-parts":[["2020",3,3]]}}},{"id":253,"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4533,"uris":["http://zotero.org/groups/2912652/items/FYL5K87I"],"uri":["http://zotero.org/groups/2912652/items/FYL5K87I"],"itemData":{"id":4533,"type":"article-journal","abstract":"Politicisation in the EU is mostly analysed as a domestic-level process constraining EU-level actors. Yet EU actors also engage in strategic politicisation management. This article theorises the conditions under which EU actors engage in either depoliticisation or politicisation strategies when they react to bottom-up pressures. It stipulates that politicisation management depends on the actors and issue context in question. Elected EU actors choose politicisation strategies, in particular if they represent challenger parties, deal with domestically salient and core state policies and are close to elections. By contrast, unelected EU actors prefer depoliticisation strategies except in the context of inter-institutional conflict. The politicisation of high-risk policies also produces depoliticisation. Recent empirical studies provide support to these conjectures and suggest that strategic politicisation management allows EU actors to maintain considerable room of manoeuvre.","container-title":"Journal of European Public Policy","DOI":"10.1080/13501763.2020.1712458","ISSN":"1350-1763","issue":"3","note":"publisher: Routledge\n_eprint: https://doi.org/10.1080/13501763.2020.1712458","page":"342-361","source":"Taylor and Francis+NEJM","title":"Politicisation management in the European Union","volume":"27","author":[{"family":"Schimmelfennig","given":"Frank"}],"issued":{"date-parts":[["2020",3,3]]}}}],"schema":"https://github.com/citation-style-language/schema/raw/master/csl-citation.json"} </w:instrText>
        </w:r>
      </w:ins>
      <w:r w:rsidR="00286F00">
        <w:fldChar w:fldCharType="separate"/>
      </w:r>
      <w:ins w:id="53" w:author="Sina Furkan Özdemir" w:date="2021-06-12T14:33:00Z">
        <w:r w:rsidR="000961AC" w:rsidRPr="000961AC">
          <w:rPr>
            <w:rFonts w:ascii="Cambria" w:hAnsi="Cambria" w:cs="Times New Roman"/>
            <w:rPrChange w:id="54" w:author="Sina Furkan Özdemir" w:date="2021-06-12T14:33:00Z">
              <w:rPr>
                <w:rFonts w:ascii="Times New Roman" w:hAnsi="Times New Roman" w:cs="Times New Roman"/>
              </w:rPr>
            </w:rPrChange>
          </w:rPr>
          <w:t>(</w:t>
        </w:r>
        <w:proofErr w:type="spellStart"/>
        <w:r w:rsidR="000961AC" w:rsidRPr="000961AC">
          <w:rPr>
            <w:rFonts w:ascii="Cambria" w:hAnsi="Cambria" w:cs="Times New Roman"/>
            <w:rPrChange w:id="55" w:author="Sina Furkan Özdemir" w:date="2021-06-12T14:33:00Z">
              <w:rPr>
                <w:rFonts w:ascii="Times New Roman" w:hAnsi="Times New Roman" w:cs="Times New Roman"/>
              </w:rPr>
            </w:rPrChange>
          </w:rPr>
          <w:t>Biegoń</w:t>
        </w:r>
        <w:proofErr w:type="spellEnd"/>
        <w:r w:rsidR="000961AC" w:rsidRPr="000961AC">
          <w:rPr>
            <w:rFonts w:ascii="Cambria" w:hAnsi="Cambria" w:cs="Times New Roman"/>
            <w:rPrChange w:id="56" w:author="Sina Furkan Özdemir" w:date="2021-06-12T14:33:00Z">
              <w:rPr>
                <w:rFonts w:ascii="Times New Roman" w:hAnsi="Times New Roman" w:cs="Times New Roman"/>
              </w:rPr>
            </w:rPrChange>
          </w:rPr>
          <w:t xml:space="preserve">, 2013; </w:t>
        </w:r>
        <w:proofErr w:type="spellStart"/>
        <w:r w:rsidR="000961AC" w:rsidRPr="000961AC">
          <w:rPr>
            <w:rFonts w:ascii="Cambria" w:hAnsi="Cambria" w:cs="Times New Roman"/>
            <w:rPrChange w:id="57" w:author="Sina Furkan Özdemir" w:date="2021-06-12T14:33:00Z">
              <w:rPr>
                <w:rFonts w:ascii="Times New Roman" w:hAnsi="Times New Roman" w:cs="Times New Roman"/>
              </w:rPr>
            </w:rPrChange>
          </w:rPr>
          <w:t>Bressanelli</w:t>
        </w:r>
        <w:proofErr w:type="spellEnd"/>
        <w:r w:rsidR="000961AC" w:rsidRPr="000961AC">
          <w:rPr>
            <w:rFonts w:ascii="Cambria" w:hAnsi="Cambria" w:cs="Times New Roman"/>
            <w:rPrChange w:id="58" w:author="Sina Furkan Özdemir" w:date="2021-06-12T14:33:00Z">
              <w:rPr>
                <w:rFonts w:ascii="Times New Roman" w:hAnsi="Times New Roman" w:cs="Times New Roman"/>
              </w:rPr>
            </w:rPrChange>
          </w:rPr>
          <w:t xml:space="preserve"> et al., 2020; De Wilde &amp; Zürn, 2012; </w:t>
        </w:r>
        <w:proofErr w:type="spellStart"/>
        <w:r w:rsidR="000961AC" w:rsidRPr="000961AC">
          <w:rPr>
            <w:rFonts w:ascii="Cambria" w:hAnsi="Cambria" w:cs="Times New Roman"/>
            <w:rPrChange w:id="59" w:author="Sina Furkan Özdemir" w:date="2021-06-12T14:33:00Z">
              <w:rPr>
                <w:rFonts w:ascii="Times New Roman" w:hAnsi="Times New Roman" w:cs="Times New Roman"/>
              </w:rPr>
            </w:rPrChange>
          </w:rPr>
          <w:t>Schimmelfennig</w:t>
        </w:r>
        <w:proofErr w:type="spellEnd"/>
        <w:r w:rsidR="000961AC" w:rsidRPr="000961AC">
          <w:rPr>
            <w:rFonts w:ascii="Cambria" w:hAnsi="Cambria" w:cs="Times New Roman"/>
            <w:rPrChange w:id="60" w:author="Sina Furkan Özdemir" w:date="2021-06-12T14:33:00Z">
              <w:rPr>
                <w:rFonts w:ascii="Times New Roman" w:hAnsi="Times New Roman" w:cs="Times New Roman"/>
              </w:rPr>
            </w:rPrChange>
          </w:rPr>
          <w:t>, 2020)</w:t>
        </w:r>
      </w:ins>
      <w:ins w:id="61" w:author="Sina Furkan Özdemir" w:date="2021-06-12T13:08:00Z">
        <w:r w:rsidR="00286F00">
          <w:fldChar w:fldCharType="end"/>
        </w:r>
        <w:r w:rsidR="00286F00">
          <w:t xml:space="preserve"> by adopting a</w:t>
        </w:r>
        <w:r w:rsidR="0058250B">
          <w:t xml:space="preserve"> </w:t>
        </w:r>
      </w:ins>
      <w:ins w:id="62" w:author="Sina Furkan Özdemir" w:date="2021-06-12T13:09:00Z">
        <w:r w:rsidR="0058250B">
          <w:t>technocratic language ladened with jargon and inacc</w:t>
        </w:r>
        <w:r w:rsidR="00901144">
          <w:t>essible to wider public</w:t>
        </w:r>
      </w:ins>
      <w:ins w:id="63" w:author="Sina Furkan Özdemir" w:date="2021-06-12T14:57:00Z">
        <w:r w:rsidR="00851301">
          <w:t xml:space="preserve"> </w:t>
        </w:r>
      </w:ins>
      <w:ins w:id="64" w:author="Sina Furkan Özdemir" w:date="2021-06-12T13:09:00Z">
        <w:r w:rsidR="00901144">
          <w:fldChar w:fldCharType="begin"/>
        </w:r>
      </w:ins>
      <w:ins w:id="65" w:author="Sina Furkan Özdemir" w:date="2021-06-12T14:34:00Z">
        <w:r w:rsidR="005F725E">
          <w:instrText xml:space="preserve"> ADDIN ZOTERO_ITEM CSL_CITATION {"citationID":"FRQHHG9i","properties":{"formattedCitation":"(Rauh, 2021; Rauh et al., 2019)","plainCitation":"(Rauh, 2021; Rauh et al., 2019)","noteIndex":0},"citationItems":[{"id":4532,"uris":["http://zotero.org/groups/2912652/items/HR4R9X5A"],"uri":["http://zotero.org/groups/2912652/items/HR4R9X5A"],"itemData":{"id":4532,"type":"article-journal","abstract":"The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needed.","language":"en","page":"25","source":"Zotero","title":"From the Berlaymont to the citizen? The language of European Commission press releases 1985-2020","author":[{"family":"Rauh","given":"Christian"}],"issued":{"date-parts":[["2021"]]}}},{"id":4322,"uris":["http://zotero.org/groups/2912652/items/7FTT44LU"],"uri":["http://zotero.org/groups/2912652/items/7FTT44LU"],"itemData":{"id":4322,"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Research","DOI":"10.1111/1475-6765.12350","source":"Scopus","title":"Undermining, defusing or defending European integration? Assessing public communication of European executives in times of EU politicisation","title-short":"Undermining, defusing or defending European integration?","author":[{"family":"Rauh","given":"Christian"},{"family":"Bes","given":"B.J."},{"family":"Schoonvelde","given":"M."}],"issued":{"date-parts":[["2019"]]}}}],"schema":"https://github.com/citation-style-language/schema/raw/master/csl-citation.json"} </w:instrText>
        </w:r>
      </w:ins>
      <w:r w:rsidR="00901144">
        <w:fldChar w:fldCharType="separate"/>
      </w:r>
      <w:ins w:id="66" w:author="Sina Furkan Özdemir" w:date="2021-06-12T14:34:00Z">
        <w:r w:rsidR="005F725E" w:rsidRPr="005F725E">
          <w:rPr>
            <w:rFonts w:ascii="Cambria" w:hAnsi="Cambria"/>
            <w:rPrChange w:id="67" w:author="Sina Furkan Özdemir" w:date="2021-06-12T14:34:00Z">
              <w:rPr/>
            </w:rPrChange>
          </w:rPr>
          <w:t>(Rauh, 2021; Rauh et al., 2019)</w:t>
        </w:r>
      </w:ins>
      <w:ins w:id="68" w:author="Sina Furkan Özdemir" w:date="2021-06-12T13:09:00Z">
        <w:r w:rsidR="00901144">
          <w:fldChar w:fldCharType="end"/>
        </w:r>
        <w:r w:rsidR="00901144">
          <w:t xml:space="preserve">. What is more, the public communication </w:t>
        </w:r>
      </w:ins>
      <w:ins w:id="69" w:author="Sina Furkan Özdemir" w:date="2021-06-12T13:10:00Z">
        <w:r w:rsidR="00901144">
          <w:t xml:space="preserve">efforts of the EU seems to be plagued by internal conflicts and </w:t>
        </w:r>
        <w:r w:rsidR="00C2707C">
          <w:t xml:space="preserve">competition over limited resources </w:t>
        </w:r>
        <w:commentRangeStart w:id="70"/>
        <w:r w:rsidR="00C2707C">
          <w:fldChar w:fldCharType="begin"/>
        </w:r>
      </w:ins>
      <w:ins w:id="71" w:author="Sina Furkan Özdemir" w:date="2021-06-12T13:23:00Z">
        <w:r w:rsidR="00EB3EBD">
          <w:instrText xml:space="preserve"> ADDIN ZOTERO_ITEM CSL_CITATION {"citationID":"mllVaNy1","properties":{"formattedCitation":"(Altides, 2009; Bijsmans &amp; Altides, 2007)","plainCitation":"(Altides, 2009; Bijsmans &amp; Altides, 2007)","noteIndex":0},"citationItems":[{"id":4333,"uris":["http://zotero.org/groups/2912652/items/UBALVZPG"],"uri":["http://zotero.org/groups/2912652/items/UBALVZPG"],"itemData":{"id":4333,"type":"book","call-number":"JA85.2.E85 A47 2009","collection-number":"b. 16","collection-title":"Regieren in Europa","event-place":"Baden-Baden","ISBN":"978-3-8329-4966-2","number-of-pages":"227","publisher":"Nomos","publisher-place":"Baden-Baden","source":"Library of Congress ISBN","title":"Making EU politics public: how the EU institutions develop public communication","title-short":"Making EU politics public","author":[{"family":"Altides","given":"Christina"}],"issued":{"date-parts":[["2009"]]}}},{"id":1387,"uris":["http://zotero.org/users/5392384/items/2D7W9WKH"],"uri":["http://zotero.org/users/5392384/items/2D7W9WKH"],"itemData":{"id":1387,"type":"article-journal","abstract":"Information about political processes is an important prerequisite for debates in the public sphere, which can strengthen the legitimacy of decisions. This article analyses how far both Commission communication and media news coverage contain information on (a) policy issues, (b) the policy process and (c) the actors involved and the positions they take. Data have been gathered through a qualitative content analysis of Commission communication output and the news coverage in two Dutch and two German newspapers with regard to two specific policies: the sustainable use of natural resources and wastes and the accession process leading up to the Eastern Enlargement. The results suggest that the Commission and the national media emphasize different aspects of the EU political process. This could pose problems in terms of the legitimacy of EU policies and the Commission’s role therein.","container-title":"Journal of European Integration","DOI":"10.1080/07036330701442315","ISSN":"0703-6337","issue":"3","note":"publisher: Routledge\n_eprint: https://doi.org/10.1080/07036330701442315","page":"323-340","source":"Taylor and Francis+NEJM","title":"‘Bridging the Gap’ between EU Politics and Citizens? The European Commission, National Media and EU Affairs in the Public Sphere","title-short":"‘Bridging the Gap’ between EU Politics and Citizens?","volume":"29","author":[{"family":"Bijsmans","given":"Patrick"},{"family":"Altides","given":"Christina"}],"issued":{"date-parts":[["2007",7,1]]}}}],"schema":"https://github.com/citation-style-language/schema/raw/master/csl-citation.json"} </w:instrText>
        </w:r>
      </w:ins>
      <w:r w:rsidR="00C2707C">
        <w:fldChar w:fldCharType="separate"/>
      </w:r>
      <w:ins w:id="72" w:author="Sina Furkan Özdemir" w:date="2021-06-12T13:23:00Z">
        <w:r w:rsidR="00EB3EBD" w:rsidRPr="00EB3EBD">
          <w:rPr>
            <w:rFonts w:ascii="Cambria" w:hAnsi="Cambria"/>
            <w:rPrChange w:id="73" w:author="Sina Furkan Özdemir" w:date="2021-06-12T13:23:00Z">
              <w:rPr/>
            </w:rPrChange>
          </w:rPr>
          <w:t>(</w:t>
        </w:r>
        <w:proofErr w:type="spellStart"/>
        <w:r w:rsidR="00EB3EBD" w:rsidRPr="00EB3EBD">
          <w:rPr>
            <w:rFonts w:ascii="Cambria" w:hAnsi="Cambria"/>
            <w:rPrChange w:id="74" w:author="Sina Furkan Özdemir" w:date="2021-06-12T13:23:00Z">
              <w:rPr/>
            </w:rPrChange>
          </w:rPr>
          <w:t>Altides</w:t>
        </w:r>
        <w:proofErr w:type="spellEnd"/>
        <w:r w:rsidR="00EB3EBD" w:rsidRPr="00EB3EBD">
          <w:rPr>
            <w:rFonts w:ascii="Cambria" w:hAnsi="Cambria"/>
            <w:rPrChange w:id="75" w:author="Sina Furkan Özdemir" w:date="2021-06-12T13:23:00Z">
              <w:rPr/>
            </w:rPrChange>
          </w:rPr>
          <w:t xml:space="preserve">, 2009; </w:t>
        </w:r>
        <w:proofErr w:type="spellStart"/>
        <w:r w:rsidR="00EB3EBD" w:rsidRPr="00EB3EBD">
          <w:rPr>
            <w:rFonts w:ascii="Cambria" w:hAnsi="Cambria"/>
            <w:rPrChange w:id="76" w:author="Sina Furkan Özdemir" w:date="2021-06-12T13:23:00Z">
              <w:rPr/>
            </w:rPrChange>
          </w:rPr>
          <w:t>Bijsmans</w:t>
        </w:r>
        <w:proofErr w:type="spellEnd"/>
        <w:r w:rsidR="00EB3EBD" w:rsidRPr="00EB3EBD">
          <w:rPr>
            <w:rFonts w:ascii="Cambria" w:hAnsi="Cambria"/>
            <w:rPrChange w:id="77" w:author="Sina Furkan Özdemir" w:date="2021-06-12T13:23:00Z">
              <w:rPr/>
            </w:rPrChange>
          </w:rPr>
          <w:t xml:space="preserve"> &amp; </w:t>
        </w:r>
        <w:proofErr w:type="spellStart"/>
        <w:r w:rsidR="00EB3EBD" w:rsidRPr="00EB3EBD">
          <w:rPr>
            <w:rFonts w:ascii="Cambria" w:hAnsi="Cambria"/>
            <w:rPrChange w:id="78" w:author="Sina Furkan Özdemir" w:date="2021-06-12T13:23:00Z">
              <w:rPr/>
            </w:rPrChange>
          </w:rPr>
          <w:t>Altides</w:t>
        </w:r>
        <w:proofErr w:type="spellEnd"/>
        <w:r w:rsidR="00EB3EBD" w:rsidRPr="00EB3EBD">
          <w:rPr>
            <w:rFonts w:ascii="Cambria" w:hAnsi="Cambria"/>
            <w:rPrChange w:id="79" w:author="Sina Furkan Özdemir" w:date="2021-06-12T13:23:00Z">
              <w:rPr/>
            </w:rPrChange>
          </w:rPr>
          <w:t>, 2007)</w:t>
        </w:r>
      </w:ins>
      <w:ins w:id="80" w:author="Sina Furkan Özdemir" w:date="2021-06-12T13:10:00Z">
        <w:r w:rsidR="00C2707C">
          <w:fldChar w:fldCharType="end"/>
        </w:r>
      </w:ins>
      <w:commentRangeEnd w:id="70"/>
      <w:ins w:id="81" w:author="Sina Furkan Özdemir" w:date="2021-06-12T14:32:00Z">
        <w:r w:rsidR="001948FE">
          <w:rPr>
            <w:rStyle w:val="CommentReference"/>
          </w:rPr>
          <w:commentReference w:id="70"/>
        </w:r>
      </w:ins>
      <w:ins w:id="82" w:author="Sina Furkan Özdemir" w:date="2021-06-12T13:27:00Z">
        <w:r w:rsidR="00AC13C0">
          <w:t>.</w:t>
        </w:r>
      </w:ins>
      <w:ins w:id="83" w:author="Sina Furkan Özdemir" w:date="2021-06-12T14:34:00Z">
        <w:r w:rsidR="005F725E">
          <w:t xml:space="preserve">  Externally</w:t>
        </w:r>
      </w:ins>
      <w:ins w:id="84" w:author="Sina Furkan Özdemir" w:date="2021-06-12T14:47:00Z">
        <w:r w:rsidR="00F02327">
          <w:t>,</w:t>
        </w:r>
      </w:ins>
      <w:ins w:id="85" w:author="Sina Furkan Özdemir" w:date="2021-06-12T14:46:00Z">
        <w:r w:rsidR="00000823" w:rsidRPr="00000823">
          <w:t xml:space="preserve"> </w:t>
        </w:r>
      </w:ins>
      <w:ins w:id="86" w:author="Sina Furkan Özdemir" w:date="2021-06-12T14:47:00Z">
        <w:r w:rsidR="00F02327">
          <w:t>t</w:t>
        </w:r>
      </w:ins>
      <w:ins w:id="87" w:author="Sina Furkan Özdemir" w:date="2021-06-12T14:46:00Z">
        <w:r w:rsidR="00000823" w:rsidRPr="00000823">
          <w:t xml:space="preserve">he EU faces public spheres fractured along national borders and national languages, thus forcing the EU to communicate with its citizens through national political elites, and national media (Koopmans &amp; Statham, 2010; </w:t>
        </w:r>
        <w:proofErr w:type="spellStart"/>
        <w:r w:rsidR="00000823" w:rsidRPr="00000823">
          <w:t>Risse</w:t>
        </w:r>
        <w:proofErr w:type="spellEnd"/>
        <w:r w:rsidR="00000823" w:rsidRPr="00000823">
          <w:t xml:space="preserve">, 2014; Trenz, 2004; Walter, 2015). What is more, the EU issues are selectively covered in national media, giving prominence to certain actors and stories, mainly prioritizing events and actors that have significant news value in their selection (Trenz, 2008; Wilde, </w:t>
        </w:r>
        <w:r w:rsidR="00000823" w:rsidRPr="00000823">
          <w:t>2019; de</w:t>
        </w:r>
        <w:r w:rsidR="00000823" w:rsidRPr="00000823">
          <w:t xml:space="preserve"> Vreese, 2001; de Vreese et al., 2006). Extant literature on media coverage of EU affairs observes that the primary focus of news coverage is major events such as EU summits, elections, enlargement, and scandals (Boomgaarden et al., 2013; Vreese, 2001; Hobolt &amp; Tilley, 2014). </w:t>
        </w:r>
      </w:ins>
      <w:ins w:id="88" w:author="Sina Furkan Özdemir" w:date="2021-06-12T14:35:00Z">
        <w:r w:rsidR="00EB280B">
          <w:t xml:space="preserve"> </w:t>
        </w:r>
      </w:ins>
      <w:ins w:id="89" w:author="Sina Furkan Özdemir" w:date="2021-06-12T14:48:00Z">
        <w:r w:rsidR="00231B55">
          <w:t xml:space="preserve">This is partially due to </w:t>
        </w:r>
        <w:r w:rsidR="00165A89">
          <w:t xml:space="preserve">public communication practices of the EU itself; </w:t>
        </w:r>
      </w:ins>
      <w:ins w:id="90" w:author="Sina Furkan Özdemir" w:date="2021-06-12T14:49:00Z">
        <w:r w:rsidR="00165A89">
          <w:t xml:space="preserve">journalists </w:t>
        </w:r>
        <w:r w:rsidR="006A1B52">
          <w:t>often have to make do with very complex,  voluminous, and scattered political information from the</w:t>
        </w:r>
        <w:r w:rsidR="009D24F6">
          <w:t xml:space="preserve"> EU supranational acto</w:t>
        </w:r>
      </w:ins>
      <w:ins w:id="91" w:author="Sina Furkan Özdemir" w:date="2021-06-12T14:50:00Z">
        <w:r w:rsidR="009D24F6">
          <w:t xml:space="preserve">rs, making it even harder to transfer the EU public communication to the national public spheres </w:t>
        </w:r>
        <w:r w:rsidR="009D24F6">
          <w:fldChar w:fldCharType="begin"/>
        </w:r>
      </w:ins>
      <w:ins w:id="92" w:author="Sina Furkan Özdemir" w:date="2021-06-12T14:54:00Z">
        <w:r w:rsidR="00807AA6">
          <w:instrText xml:space="preserve"> ADDIN ZOTERO_ITEM CSL_CITATION {"citationID":"2Nn4NdTP","properties":{"formattedCitation":"(Martins et al., 2012; Statham, 2008, 2010)","plainCitation":"(Martins et al., 2012; Statham, 2008, 2010)","noteIndex":0},"citationItems":[{"id":4345,"uris":["http://zotero.org/groups/2912652/items/BUIJGTBP"],"uri":["http://zotero.org/groups/2912652/items/BUIJGTBP"],"itemData":{"id":4345,"type":"article-journal","abstract":"This study contributes to the debate on the European Union (EU) ‘communication deficit’ by assessing EU-media relations. Previous literature has examined the way EU institutions interface with journalists, but tells us little about potential differences between these institutions’ communication performance. Moreover, research tends to address the main actors of this process, Brussels-based correspondents and EU officials, separately. Drawing on interviews with both groups, we established a direct comparison of their perceptions on (1) the press work of each EU institution; (2) the interaction between EU institutions; and (3) their own informal contacts. Results show that specific communicative patterns are aroused from the various institutions, the EU inter-institutional cooperation is negatively evaluated, and non-official information channels are a key asset for communicating in Brussels. Adopting a broader standpoint, our findings reveal that long-standing EU structural and organisational deficiencies might be enduring the ‘communication deficit’.","container-title":"Journal of European Integration","DOI":"10.1080/07036337.2011.584345","ISSN":"0703-6337","issue":"4","note":"publisher: Routledge\n_eprint: https://doi.org/10.1080/07036337.2011.584345","page":"305-322","source":"Taylor and Francis+NEJM","title":"Information Flow and Communication Deficit: Perceptions of Brussels-Based Correspondents and EU Officials","title-short":"Information Flow and Communication Deficit","volume":"34","author":[{"family":"Martins","given":"Ana Isabel"},{"family":"Lecheler","given":"Sophie"},{"family":"vreese","given":"Claes H. De"}],"issued":{"date-parts":[["2012",6,1]]}}},{"id":4548,"uris":["http://zotero.org/groups/2912652/items/RIX6FX8Q"],"uri":["http://zotero.org/groups/2912652/items/RIX6FX8Q"],"itemData":{"id":4548,"type":"article-journal","abstract":"This article addresses `media performance' and European governance. It examines how newspaper journalists view different aspects of their practices and roles in this process. First, the study provides a general picture of how journalism has responded to the transformation of politics resulting from advancing European integration. Second, it examines whether, based on journalists' assessments, this has involved a transformation of the practices and norms of journalism. The sample consists of 110 interviews with journalists from newspapers in Britain, France, Germany, Italy, the Netherlands, Spain and Switzerland, plus four transnationals. We find a limited but emergent `Europeanization' of journalism, carried by transnational newspapers serving specialist audiences and to a limited extent by European correspondents on the national press. Regarding `performance', we consider that journalists would be able to adapt and `Europeanize' to a greater extent if politicians improved their own communication efforts and made European governance more relevant to citizens.","container-title":"Journalism","DOI":"10.1177/1464884908091292","ISSN":"1464-8849","issue":"4","journalAbbreviation":"Journalism","note":"publisher: SAGE Publications","page":"398-422","source":"SAGE Journals","title":"Making Europe news: How journalists view their role and media performance","title-short":"Making Europe news","volume":"9","author":[{"family":"Statham","given":"Paul"}],"issued":{"date-parts":[["2008",8,1]]}}},{"id":4550,"uris":["http://zotero.org/groups/2912652/items/BTAXMNSR"],"uri":["http://zotero.org/groups/2912652/items/BTAXMNSR"],"itemData":{"id":4550,"type":"chapter","container-title":"The Making of a European Public Sphere","event-place":"Cambridge","ISBN":"978-0-511-76101-0","note":"DOI: 10.1017/CBO9780511761010.009","page":"125-150","publisher":"Cambridge University Press","publisher-place":"Cambridge","source":"DOI.org (Crossref)","title":"Making Europe News","URL":"https://www.cambridge.org/core/product/identifier/CBO9780511761010A018/type/book_part","editor":[{"family":"Koopmans","given":"Ruud"},{"family":"Statham","given":"Paul"}],"author":[{"family":"Statham","given":"Paul"}],"accessed":{"date-parts":[["2021",6,12]]},"issued":{"date-parts":[["2010"]]}}}],"schema":"https://github.com/citation-style-language/schema/raw/master/csl-citation.json"} </w:instrText>
        </w:r>
      </w:ins>
      <w:r w:rsidR="009D24F6">
        <w:fldChar w:fldCharType="separate"/>
      </w:r>
      <w:ins w:id="93" w:author="Sina Furkan Özdemir" w:date="2021-06-12T14:54:00Z">
        <w:r w:rsidR="00807AA6" w:rsidRPr="00807AA6">
          <w:rPr>
            <w:rFonts w:ascii="Cambria" w:hAnsi="Cambria"/>
            <w:rPrChange w:id="94" w:author="Sina Furkan Özdemir" w:date="2021-06-12T14:54:00Z">
              <w:rPr/>
            </w:rPrChange>
          </w:rPr>
          <w:t>(Martins et al., 2012; Statham, 2008, 2010)</w:t>
        </w:r>
      </w:ins>
      <w:ins w:id="95" w:author="Sina Furkan Özdemir" w:date="2021-06-12T14:50:00Z">
        <w:r w:rsidR="009D24F6">
          <w:fldChar w:fldCharType="end"/>
        </w:r>
        <w:r w:rsidR="009D24F6">
          <w:t>.</w:t>
        </w:r>
      </w:ins>
    </w:p>
    <w:p w14:paraId="36F20834" w14:textId="6875F740" w:rsidR="00E71969" w:rsidDel="001626B8" w:rsidRDefault="00E71969" w:rsidP="00E71969">
      <w:pPr>
        <w:pStyle w:val="Compact"/>
        <w:rPr>
          <w:del w:id="96" w:author="Sina Furkan Özdemir" w:date="2021-06-12T15:37:00Z"/>
        </w:rPr>
        <w:pPrChange w:id="97" w:author="Sina Furkan Özdemir" w:date="2021-06-12T12:35:00Z">
          <w:pPr>
            <w:pStyle w:val="Compact"/>
            <w:numPr>
              <w:numId w:val="3"/>
            </w:numPr>
            <w:ind w:left="720" w:hanging="480"/>
          </w:pPr>
        </w:pPrChange>
      </w:pPr>
    </w:p>
    <w:p w14:paraId="7558F21C" w14:textId="2CCBF675" w:rsidR="00427BC8" w:rsidDel="001626B8" w:rsidRDefault="00AA1C57">
      <w:pPr>
        <w:pStyle w:val="Heading2"/>
        <w:rPr>
          <w:del w:id="98" w:author="Sina Furkan Özdemir" w:date="2021-06-12T15:37:00Z"/>
        </w:rPr>
      </w:pPr>
      <w:bookmarkStart w:id="99" w:name="para-3"/>
      <w:bookmarkEnd w:id="41"/>
      <w:del w:id="100" w:author="Sina Furkan Özdemir" w:date="2021-06-12T15:37:00Z">
        <w:r w:rsidDel="001626B8">
          <w:delText>Para 3:</w:delText>
        </w:r>
      </w:del>
    </w:p>
    <w:p w14:paraId="6DEE4000" w14:textId="77777777" w:rsidR="001626B8" w:rsidRDefault="00AA1C57" w:rsidP="00000753">
      <w:pPr>
        <w:jc w:val="both"/>
        <w:rPr>
          <w:ins w:id="101" w:author="Sina Furkan Özdemir" w:date="2021-06-12T15:37:00Z"/>
        </w:rPr>
      </w:pPr>
      <w:del w:id="102" w:author="Sina Furkan Özdemir" w:date="2021-06-12T15:37:00Z">
        <w:r w:rsidDel="001626B8">
          <w:delText>Social media offers unique solutions to external communication problems</w:delText>
        </w:r>
      </w:del>
    </w:p>
    <w:p w14:paraId="0DFF796E" w14:textId="4D1D08FA" w:rsidR="00000753" w:rsidRDefault="00000753" w:rsidP="00000753">
      <w:pPr>
        <w:jc w:val="both"/>
        <w:pPrChange w:id="103" w:author="Sina Furkan Özdemir" w:date="2021-06-12T15:14:00Z">
          <w:pPr>
            <w:pStyle w:val="Compact"/>
            <w:numPr>
              <w:numId w:val="4"/>
            </w:numPr>
            <w:ind w:left="720" w:hanging="480"/>
          </w:pPr>
        </w:pPrChange>
      </w:pPr>
      <w:ins w:id="104" w:author="Sina Furkan Özdemir" w:date="2021-06-12T15:14:00Z">
        <w:r>
          <w:t>While they are not the panacea to all the public communication ailments of the EU</w:t>
        </w:r>
      </w:ins>
      <w:ins w:id="105" w:author="Sina Furkan Özdemir" w:date="2021-06-12T15:15:00Z">
        <w:r w:rsidR="007808DF">
          <w:t xml:space="preserve">, social media platforms offer opportunities for reproduction of popular legitimacy </w:t>
        </w:r>
        <w:r w:rsidR="007B6EBA">
          <w:t>via public communication</w:t>
        </w:r>
      </w:ins>
      <w:ins w:id="106" w:author="Sina Furkan Özdemir" w:date="2021-06-12T15:16:00Z">
        <w:r w:rsidR="007B6EBA">
          <w:t xml:space="preserve"> for the EU</w:t>
        </w:r>
      </w:ins>
      <w:ins w:id="107" w:author="Sina Furkan Özdemir" w:date="2021-06-12T15:14:00Z">
        <w:r w:rsidRPr="00000753">
          <w:t xml:space="preserve">. First, social media have the potential to transcend national boundaries by enabling the citizens to engage a diverse set of content beyond nationally generated ones (Bossetta et al., 2017). This, in turn, creates an opportunity for the EU to reach out to </w:t>
        </w:r>
      </w:ins>
      <w:ins w:id="108" w:author="Sina Furkan Özdemir" w:date="2021-06-12T15:16:00Z">
        <w:r w:rsidR="00FA3FF5">
          <w:t>the citizenry</w:t>
        </w:r>
      </w:ins>
      <w:ins w:id="109" w:author="Sina Furkan Özdemir" w:date="2021-06-12T15:14:00Z">
        <w:r w:rsidRPr="00000753">
          <w:t xml:space="preserve"> without the limitations of traditional communication channels. Secondly, social media platforms imbue users with a degree of gatekeeping power (Wallace, 2018). The decentralized gatekeeping structure in social media platforms, where users themselves can choose which topic will be allowed to the information environment, permits the EU to determine which issues to inject into the information environment</w:t>
        </w:r>
      </w:ins>
      <w:ins w:id="110" w:author="Sina Furkan Özdemir" w:date="2021-06-12T15:16:00Z">
        <w:r w:rsidR="00FA3FF5">
          <w:t>, thus</w:t>
        </w:r>
      </w:ins>
      <w:ins w:id="111" w:author="Sina Furkan Özdemir" w:date="2021-06-12T15:17:00Z">
        <w:r w:rsidR="00FA3FF5">
          <w:t xml:space="preserve"> enabling the EU to circumvent the editorial selection of journalists to a certain </w:t>
        </w:r>
        <w:commentRangeStart w:id="112"/>
        <w:r w:rsidR="00FA3FF5">
          <w:t>extent.</w:t>
        </w:r>
      </w:ins>
      <w:commentRangeEnd w:id="112"/>
      <w:ins w:id="113" w:author="Sina Furkan Özdemir" w:date="2021-06-12T15:19:00Z">
        <w:r w:rsidR="0046015D">
          <w:rPr>
            <w:rStyle w:val="CommentReference"/>
          </w:rPr>
          <w:commentReference w:id="112"/>
        </w:r>
      </w:ins>
      <w:ins w:id="114" w:author="Sina Furkan Özdemir" w:date="2021-06-12T15:17:00Z">
        <w:r w:rsidR="00676292">
          <w:t xml:space="preserve"> </w:t>
        </w:r>
      </w:ins>
      <w:ins w:id="115" w:author="Sina Furkan Özdemir" w:date="2021-06-12T15:14:00Z">
        <w:r w:rsidRPr="00000753">
          <w:t>Thirdly, social media platforms are very cost-efficient tools of communication for communicators. It takes mere minutes to set up an account and they are often very easy to maintain. Lastly, social media provide low hurdle and continuous information source for the users. Unlike static webpages of web 2.0, social media does not require the user to consciously and actively go to a website to learn about the EU. Users only need to follow the relevant social media accounts to stay in contact.</w:t>
        </w:r>
      </w:ins>
    </w:p>
    <w:p w14:paraId="57DC30EA" w14:textId="29D240D1" w:rsidR="00427BC8" w:rsidDel="001626B8" w:rsidRDefault="00AA1C57">
      <w:pPr>
        <w:pStyle w:val="Heading2"/>
        <w:rPr>
          <w:del w:id="116" w:author="Sina Furkan Özdemir" w:date="2021-06-12T15:37:00Z"/>
        </w:rPr>
      </w:pPr>
      <w:bookmarkStart w:id="117" w:name="para-4"/>
      <w:bookmarkEnd w:id="99"/>
      <w:del w:id="118" w:author="Sina Furkan Özdemir" w:date="2021-06-12T15:37:00Z">
        <w:r w:rsidDel="001626B8">
          <w:delText>Para 4:</w:delText>
        </w:r>
      </w:del>
    </w:p>
    <w:p w14:paraId="00B1DA27" w14:textId="5B410552" w:rsidR="00B0781C" w:rsidRDefault="00AA1C57" w:rsidP="00B0781C">
      <w:pPr>
        <w:pStyle w:val="Compact"/>
        <w:rPr>
          <w:ins w:id="119" w:author="Sina Furkan Özdemir" w:date="2021-06-12T15:19:00Z"/>
        </w:rPr>
      </w:pPr>
      <w:del w:id="120" w:author="Sina Furkan Özdemir" w:date="2021-06-12T15:37:00Z">
        <w:r w:rsidDel="001626B8">
          <w:delText>What we do in the article</w:delText>
        </w:r>
      </w:del>
    </w:p>
    <w:p w14:paraId="28C77CF7" w14:textId="1D262705" w:rsidR="00FD3F48" w:rsidRDefault="00B0781C" w:rsidP="00876F6A">
      <w:pPr>
        <w:pStyle w:val="Compact"/>
        <w:jc w:val="both"/>
        <w:pPrChange w:id="121" w:author="Sina Furkan Özdemir" w:date="2021-06-12T15:25:00Z">
          <w:pPr>
            <w:pStyle w:val="Compact"/>
            <w:numPr>
              <w:numId w:val="5"/>
            </w:numPr>
            <w:ind w:left="720" w:hanging="480"/>
          </w:pPr>
        </w:pPrChange>
      </w:pPr>
      <w:ins w:id="122" w:author="Sina Furkan Özdemir" w:date="2021-06-12T15:19:00Z">
        <w:r>
          <w:t xml:space="preserve">Against this backdrop, we set out to </w:t>
        </w:r>
        <w:r w:rsidR="00F66FEB">
          <w:t>investigate the EU supranati</w:t>
        </w:r>
      </w:ins>
      <w:ins w:id="123" w:author="Sina Furkan Özdemir" w:date="2021-06-12T15:20:00Z">
        <w:r w:rsidR="00F66FEB">
          <w:t>onal actors</w:t>
        </w:r>
        <w:r w:rsidR="00F66FEB">
          <w:rPr>
            <w:rStyle w:val="FootnoteReference"/>
          </w:rPr>
          <w:footnoteReference w:id="3"/>
        </w:r>
      </w:ins>
      <w:ins w:id="126" w:author="Sina Furkan Özdemir" w:date="2021-06-12T15:21:00Z">
        <w:r w:rsidR="00CE340C">
          <w:t xml:space="preserve"> on social media platforms, specifically Twitter. The goal of this article is two folds. </w:t>
        </w:r>
      </w:ins>
      <w:ins w:id="127" w:author="Sina Furkan Özdemir" w:date="2021-06-12T15:22:00Z">
        <w:r w:rsidR="008C79CB">
          <w:t>The first aim is to establish necessary and sufficient conditions for the</w:t>
        </w:r>
      </w:ins>
      <w:ins w:id="128" w:author="Sina Furkan Özdemir" w:date="2021-06-12T15:23:00Z">
        <w:r w:rsidR="00BF23CD">
          <w:t xml:space="preserve"> different</w:t>
        </w:r>
      </w:ins>
      <w:ins w:id="129" w:author="Sina Furkan Özdemir" w:date="2021-06-12T15:22:00Z">
        <w:r w:rsidR="008C79CB">
          <w:t xml:space="preserve"> public communication</w:t>
        </w:r>
      </w:ins>
      <w:ins w:id="130" w:author="Sina Furkan Özdemir" w:date="2021-06-12T15:23:00Z">
        <w:r w:rsidR="00BF23CD">
          <w:t xml:space="preserve"> practices</w:t>
        </w:r>
      </w:ins>
      <w:ins w:id="131" w:author="Sina Furkan Özdemir" w:date="2021-06-12T15:22:00Z">
        <w:r w:rsidR="008C79CB">
          <w:t xml:space="preserve"> to reproduce the p</w:t>
        </w:r>
      </w:ins>
      <w:ins w:id="132" w:author="Sina Furkan Özdemir" w:date="2021-06-12T15:23:00Z">
        <w:r w:rsidR="00BF23CD">
          <w:t>opular legitimacy</w:t>
        </w:r>
      </w:ins>
      <w:ins w:id="133" w:author="Sina Furkan Özdemir" w:date="2021-06-12T15:22:00Z">
        <w:r w:rsidR="008C79CB">
          <w:t>. The second aim is t</w:t>
        </w:r>
      </w:ins>
      <w:ins w:id="134" w:author="Sina Furkan Özdemir" w:date="2021-06-12T15:23:00Z">
        <w:r w:rsidR="00BF23CD">
          <w:t>o investigate how and to what extend the EU supranational public communication meet</w:t>
        </w:r>
      </w:ins>
      <w:ins w:id="135" w:author="Sina Furkan Özdemir" w:date="2021-06-12T15:26:00Z">
        <w:r w:rsidR="00DA6773">
          <w:t>s</w:t>
        </w:r>
      </w:ins>
      <w:ins w:id="136" w:author="Sina Furkan Özdemir" w:date="2021-06-12T15:23:00Z">
        <w:r w:rsidR="00BF23CD">
          <w:t xml:space="preserve"> these criteria. To this end</w:t>
        </w:r>
      </w:ins>
      <w:ins w:id="137" w:author="Sina Furkan Özdemir" w:date="2021-06-12T15:24:00Z">
        <w:r w:rsidR="00D45043">
          <w:t xml:space="preserve">, </w:t>
        </w:r>
      </w:ins>
      <w:ins w:id="138" w:author="Sina Furkan Özdemir" w:date="2021-06-12T15:35:00Z">
        <w:r w:rsidR="00742B44">
          <w:t>building</w:t>
        </w:r>
        <w:r w:rsidR="00876F6A">
          <w:t xml:space="preserve"> on extant public accountability and communication deficit literatures, we focus</w:t>
        </w:r>
        <w:r w:rsidR="00876F6A">
          <w:t xml:space="preserve"> </w:t>
        </w:r>
        <w:r w:rsidR="00876F6A">
          <w:t>on three sets of indicators. First, citizen engagement requires understandability, and we quantify reading</w:t>
        </w:r>
        <w:r w:rsidR="00876F6A">
          <w:t xml:space="preserve"> </w:t>
        </w:r>
        <w:r w:rsidR="00876F6A">
          <w:t>ease and word familiarity of EU tweets. Second, engagement requires clarification of political action, and</w:t>
        </w:r>
        <w:r w:rsidR="00876F6A">
          <w:t xml:space="preserve"> </w:t>
        </w:r>
        <w:r w:rsidR="00876F6A">
          <w:t>we exploit part-of-speech structures to see whether the tweets clarify who does what. Third, engagement</w:t>
        </w:r>
        <w:r w:rsidR="00876F6A">
          <w:t xml:space="preserve"> </w:t>
        </w:r>
        <w:r w:rsidR="00876F6A">
          <w:t>requires responsiveness, and we quantify the amount of two-way communication by the EU accounts utilizing</w:t>
        </w:r>
        <w:r w:rsidR="00876F6A">
          <w:t xml:space="preserve"> </w:t>
        </w:r>
        <w:r w:rsidR="00876F6A">
          <w:t xml:space="preserve">retweets and replies by these accounts. These indicators, their variation across different EU </w:t>
        </w:r>
        <w:r w:rsidR="00EB27D7">
          <w:t>accounts</w:t>
        </w:r>
        <w:r w:rsidR="00876F6A">
          <w:t>,</w:t>
        </w:r>
        <w:r w:rsidR="00876F6A">
          <w:t xml:space="preserve"> </w:t>
        </w:r>
        <w:r w:rsidR="00876F6A">
          <w:t>and benchmarks from random tweet samples by national citize</w:t>
        </w:r>
      </w:ins>
      <w:ins w:id="139" w:author="Sina Furkan Özdemir" w:date="2021-06-12T15:36:00Z">
        <w:r w:rsidR="00EB27D7">
          <w:t>ns,</w:t>
        </w:r>
        <w:r w:rsidR="0026244F">
          <w:t xml:space="preserve"> tweets from</w:t>
        </w:r>
        <w:r w:rsidR="00EB27D7">
          <w:t xml:space="preserve"> </w:t>
        </w:r>
        <w:r w:rsidR="0026244F">
          <w:t>various</w:t>
        </w:r>
        <w:r w:rsidR="00EB27D7">
          <w:t xml:space="preserve"> international organizations and </w:t>
        </w:r>
        <w:r w:rsidR="0026244F">
          <w:t>the UK government</w:t>
        </w:r>
      </w:ins>
      <w:ins w:id="140" w:author="Sina Furkan Özdemir" w:date="2021-06-12T15:35:00Z">
        <w:r w:rsidR="00876F6A">
          <w:t>, provide a novel</w:t>
        </w:r>
        <w:r w:rsidR="00876F6A">
          <w:t xml:space="preserve"> </w:t>
        </w:r>
        <w:r w:rsidR="00876F6A">
          <w:t xml:space="preserve">empirical perspective on the quality of </w:t>
        </w:r>
      </w:ins>
      <w:ins w:id="141" w:author="Sina Furkan Özdemir" w:date="2021-06-12T15:37:00Z">
        <w:r w:rsidR="001626B8">
          <w:t xml:space="preserve">the </w:t>
        </w:r>
        <w:r w:rsidR="001626B8">
          <w:t>EU</w:t>
        </w:r>
      </w:ins>
      <w:ins w:id="142" w:author="Sina Furkan Özdemir" w:date="2021-06-12T15:35:00Z">
        <w:r w:rsidR="00876F6A">
          <w:t xml:space="preserve"> public communication</w:t>
        </w:r>
      </w:ins>
      <w:ins w:id="143" w:author="Sina Furkan Özdemir" w:date="2021-06-12T15:37:00Z">
        <w:r w:rsidR="001626B8">
          <w:t xml:space="preserve"> on Twitter.</w:t>
        </w:r>
      </w:ins>
    </w:p>
    <w:p w14:paraId="77B399AF" w14:textId="2FE14FC2" w:rsidR="00427BC8" w:rsidDel="001626B8" w:rsidRDefault="00AA1C57">
      <w:pPr>
        <w:pStyle w:val="Heading2"/>
        <w:rPr>
          <w:del w:id="144" w:author="Sina Furkan Özdemir" w:date="2021-06-12T15:37:00Z"/>
        </w:rPr>
      </w:pPr>
      <w:bookmarkStart w:id="145" w:name="para-5"/>
      <w:bookmarkEnd w:id="117"/>
      <w:del w:id="146" w:author="Sina Furkan Özdemir" w:date="2021-06-12T15:37:00Z">
        <w:r w:rsidDel="001626B8">
          <w:delText>Para 5:</w:delText>
        </w:r>
      </w:del>
    </w:p>
    <w:p w14:paraId="7FC4F8AF" w14:textId="5FC3B709" w:rsidR="00BF61D0" w:rsidRDefault="00AA1C57" w:rsidP="00063489">
      <w:pPr>
        <w:pStyle w:val="Compact"/>
        <w:jc w:val="both"/>
        <w:rPr>
          <w:ins w:id="147" w:author="Sina Furkan Özdemir" w:date="2021-06-12T15:26:00Z"/>
        </w:rPr>
        <w:pPrChange w:id="148" w:author="Sina Furkan Özdemir" w:date="2021-06-12T15:29:00Z">
          <w:pPr>
            <w:pStyle w:val="Compact"/>
          </w:pPr>
        </w:pPrChange>
      </w:pPr>
      <w:del w:id="149" w:author="Sina Furkan Özdemir" w:date="2021-06-12T15:37:00Z">
        <w:r w:rsidDel="001626B8">
          <w:delText>Organization of the article</w:delText>
        </w:r>
      </w:del>
    </w:p>
    <w:p w14:paraId="51BF0ED9" w14:textId="397EBCB7" w:rsidR="00BF61D0" w:rsidRDefault="00BF61D0" w:rsidP="00063489">
      <w:pPr>
        <w:pStyle w:val="Compact"/>
        <w:jc w:val="both"/>
        <w:pPrChange w:id="150" w:author="Sina Furkan Özdemir" w:date="2021-06-12T15:29:00Z">
          <w:pPr>
            <w:pStyle w:val="Compact"/>
            <w:numPr>
              <w:numId w:val="6"/>
            </w:numPr>
            <w:ind w:left="720" w:hanging="480"/>
          </w:pPr>
        </w:pPrChange>
      </w:pPr>
      <w:ins w:id="151" w:author="Sina Furkan Özdemir" w:date="2021-06-12T15:26:00Z">
        <w:r>
          <w:t xml:space="preserve">This article is organized in </w:t>
        </w:r>
      </w:ins>
      <w:ins w:id="152" w:author="Sina Furkan Özdemir" w:date="2021-06-12T15:29:00Z">
        <w:r w:rsidR="00063489">
          <w:t>six</w:t>
        </w:r>
      </w:ins>
      <w:ins w:id="153" w:author="Sina Furkan Özdemir" w:date="2021-06-12T15:26:00Z">
        <w:r>
          <w:t xml:space="preserve"> sections. In the next section, we review the extant literature on legitimacy of the EU and </w:t>
        </w:r>
        <w:r w:rsidR="00CB65CE">
          <w:t>sketc</w:t>
        </w:r>
      </w:ins>
      <w:ins w:id="154" w:author="Sina Furkan Özdemir" w:date="2021-06-12T15:27:00Z">
        <w:r w:rsidR="00CB65CE">
          <w:t xml:space="preserve">h out how different </w:t>
        </w:r>
        <w:r w:rsidR="00F24D35">
          <w:t>modes of public communication</w:t>
        </w:r>
      </w:ins>
      <w:ins w:id="155" w:author="Sina Furkan Özdemir" w:date="2021-06-12T15:28:00Z">
        <w:r w:rsidR="00847805">
          <w:t xml:space="preserve"> on social media</w:t>
        </w:r>
      </w:ins>
      <w:ins w:id="156" w:author="Sina Furkan Özdemir" w:date="2021-06-12T15:27:00Z">
        <w:r w:rsidR="00F24D35">
          <w:t xml:space="preserve"> can help with the popular legitimacy.</w:t>
        </w:r>
      </w:ins>
      <w:ins w:id="157" w:author="Sina Furkan Özdemir" w:date="2021-06-12T15:28:00Z">
        <w:r w:rsidR="00847805">
          <w:t xml:space="preserve"> In the third, section we turn our attention to the necessary and sufficient conditions </w:t>
        </w:r>
        <w:r w:rsidR="00063489">
          <w:t xml:space="preserve">for this goal. </w:t>
        </w:r>
      </w:ins>
      <w:ins w:id="158" w:author="Sina Furkan Özdemir" w:date="2021-06-12T15:29:00Z">
        <w:r w:rsidR="00063489">
          <w:t xml:space="preserve">The fourth section presents our research design, </w:t>
        </w:r>
        <w:proofErr w:type="gramStart"/>
        <w:r w:rsidR="00063489">
          <w:t>data</w:t>
        </w:r>
        <w:proofErr w:type="gramEnd"/>
        <w:r w:rsidR="00063489">
          <w:t xml:space="preserve"> and methods. </w:t>
        </w:r>
      </w:ins>
      <w:ins w:id="159" w:author="Sina Furkan Özdemir" w:date="2021-06-12T15:30:00Z">
        <w:r w:rsidR="00DC7989">
          <w:t>In the fifth section, we</w:t>
        </w:r>
      </w:ins>
      <w:ins w:id="160" w:author="Sina Furkan Özdemir" w:date="2021-06-12T15:31:00Z">
        <w:r w:rsidR="006D30B1">
          <w:t xml:space="preserve"> demonstrate our results and evaluate our findings </w:t>
        </w:r>
        <w:r w:rsidR="005478D3">
          <w:t>vis-à-vis necessary and sufficient conditions.</w:t>
        </w:r>
      </w:ins>
      <w:ins w:id="161" w:author="Sina Furkan Özdemir" w:date="2021-06-12T15:32:00Z">
        <w:r w:rsidR="00D45A2B">
          <w:t xml:space="preserve"> </w:t>
        </w:r>
        <w:commentRangeStart w:id="162"/>
        <w:r w:rsidR="00D45A2B">
          <w:t xml:space="preserve">The last section concludes the article with a discussion of possible ways to improve public communication on social media in the light of </w:t>
        </w:r>
      </w:ins>
      <w:ins w:id="163" w:author="Sina Furkan Özdemir" w:date="2021-06-12T15:33:00Z">
        <w:r w:rsidR="00D45A2B">
          <w:t>our findings and offer further research venues.</w:t>
        </w:r>
      </w:ins>
      <w:commentRangeEnd w:id="162"/>
      <w:ins w:id="164" w:author="Sina Furkan Özdemir" w:date="2021-06-12T15:34:00Z">
        <w:r w:rsidR="00A35FC9">
          <w:rPr>
            <w:rStyle w:val="CommentReference"/>
          </w:rPr>
          <w:commentReference w:id="162"/>
        </w:r>
      </w:ins>
    </w:p>
    <w:p w14:paraId="066DF352" w14:textId="5BB3B465" w:rsidR="00427BC8" w:rsidRDefault="00AA1C57" w:rsidP="001626B8">
      <w:pPr>
        <w:pStyle w:val="Heading1"/>
        <w:tabs>
          <w:tab w:val="left" w:pos="6136"/>
        </w:tabs>
        <w:pPrChange w:id="165" w:author="Sina Furkan Özdemir" w:date="2021-06-12T15:38:00Z">
          <w:pPr>
            <w:pStyle w:val="Heading1"/>
          </w:pPr>
        </w:pPrChange>
      </w:pPr>
      <w:bookmarkStart w:id="166" w:name="legitimacy-deficit-of-the-eu"/>
      <w:bookmarkEnd w:id="0"/>
      <w:bookmarkEnd w:id="145"/>
      <w:r>
        <w:t>Legitimacy deficit of the EU</w:t>
      </w:r>
      <w:ins w:id="167" w:author="Sina Furkan Özdemir" w:date="2021-06-12T15:38:00Z">
        <w:r w:rsidR="001626B8">
          <w:tab/>
        </w:r>
      </w:ins>
    </w:p>
    <w:p w14:paraId="431C344E" w14:textId="77777777" w:rsidR="00427BC8" w:rsidRDefault="00AA1C57">
      <w:pPr>
        <w:pStyle w:val="Heading2"/>
      </w:pPr>
      <w:bookmarkStart w:id="168" w:name="para-1-1"/>
      <w:r>
        <w:t>Para 1:</w:t>
      </w:r>
    </w:p>
    <w:p w14:paraId="2C0F71EC" w14:textId="77777777" w:rsidR="00427BC8" w:rsidRDefault="00AA1C57">
      <w:pPr>
        <w:pStyle w:val="Compact"/>
        <w:numPr>
          <w:ilvl w:val="0"/>
          <w:numId w:val="7"/>
        </w:numPr>
      </w:pPr>
      <w:r>
        <w:t>Introduction: what kind of legitimacy problem</w:t>
      </w:r>
    </w:p>
    <w:p w14:paraId="67923F8D" w14:textId="77777777" w:rsidR="00427BC8" w:rsidRDefault="00AA1C57">
      <w:pPr>
        <w:pStyle w:val="Heading2"/>
      </w:pPr>
      <w:bookmarkStart w:id="169" w:name="para-2-1"/>
      <w:bookmarkEnd w:id="168"/>
      <w:r>
        <w:t>Para 2:</w:t>
      </w:r>
    </w:p>
    <w:p w14:paraId="709CF5BD" w14:textId="77777777" w:rsidR="00427BC8" w:rsidRDefault="00AA1C57">
      <w:pPr>
        <w:pStyle w:val="Compact"/>
        <w:numPr>
          <w:ilvl w:val="0"/>
          <w:numId w:val="8"/>
        </w:numPr>
      </w:pPr>
      <w:r>
        <w:t>Legitimacy deficit: input legitimacy</w:t>
      </w:r>
    </w:p>
    <w:p w14:paraId="508C349E" w14:textId="77777777" w:rsidR="00427BC8" w:rsidRDefault="00AA1C57">
      <w:pPr>
        <w:pStyle w:val="Heading2"/>
      </w:pPr>
      <w:bookmarkStart w:id="170" w:name="para-3-1"/>
      <w:bookmarkEnd w:id="169"/>
      <w:r>
        <w:t>Para 3:</w:t>
      </w:r>
    </w:p>
    <w:p w14:paraId="2DCB6D0A" w14:textId="77777777" w:rsidR="00427BC8" w:rsidRDefault="00AA1C57">
      <w:pPr>
        <w:pStyle w:val="Compact"/>
        <w:numPr>
          <w:ilvl w:val="0"/>
          <w:numId w:val="9"/>
        </w:numPr>
      </w:pPr>
      <w:r>
        <w:t>Legitimacy deficit: output legitimacy</w:t>
      </w:r>
    </w:p>
    <w:p w14:paraId="7022D1BA" w14:textId="77777777" w:rsidR="00427BC8" w:rsidRDefault="00AA1C57">
      <w:pPr>
        <w:pStyle w:val="Heading2"/>
      </w:pPr>
      <w:bookmarkStart w:id="171" w:name="para-3-2"/>
      <w:bookmarkEnd w:id="170"/>
      <w:r>
        <w:t>Para 3:</w:t>
      </w:r>
    </w:p>
    <w:p w14:paraId="02D4B626" w14:textId="77777777" w:rsidR="00427BC8" w:rsidRDefault="00AA1C57">
      <w:pPr>
        <w:pStyle w:val="Compact"/>
        <w:numPr>
          <w:ilvl w:val="0"/>
          <w:numId w:val="10"/>
        </w:numPr>
      </w:pPr>
      <w:r>
        <w:t>Legitimacy deficit: throughput legitimacy</w:t>
      </w:r>
    </w:p>
    <w:p w14:paraId="355C80BC" w14:textId="77777777" w:rsidR="00427BC8" w:rsidRDefault="00AA1C57">
      <w:pPr>
        <w:pStyle w:val="Heading2"/>
      </w:pPr>
      <w:bookmarkStart w:id="172" w:name="para-4-1"/>
      <w:bookmarkEnd w:id="171"/>
      <w:r>
        <w:t>Para 4:</w:t>
      </w:r>
    </w:p>
    <w:p w14:paraId="38C3773A" w14:textId="28A6D30C" w:rsidR="00427BC8" w:rsidRDefault="00AA1C57">
      <w:pPr>
        <w:pStyle w:val="Compact"/>
        <w:numPr>
          <w:ilvl w:val="0"/>
          <w:numId w:val="11"/>
        </w:numPr>
        <w:rPr>
          <w:ins w:id="173" w:author="Sina Furkan Özdemir" w:date="2021-06-09T17:41:00Z"/>
        </w:rPr>
      </w:pPr>
      <w:r>
        <w:t>Legitimacy deficit: communication deficit</w:t>
      </w:r>
    </w:p>
    <w:p w14:paraId="22FB3BE4" w14:textId="68BC9353" w:rsidR="00D124F2" w:rsidRDefault="00D124F2" w:rsidP="00D124F2">
      <w:pPr>
        <w:pStyle w:val="Compact"/>
        <w:rPr>
          <w:ins w:id="174" w:author="Sina Furkan Özdemir" w:date="2021-06-09T17:41:00Z"/>
        </w:rPr>
      </w:pPr>
    </w:p>
    <w:p w14:paraId="7BE43708" w14:textId="76602488" w:rsidR="00D124F2" w:rsidRDefault="00D124F2" w:rsidP="00D124F2">
      <w:pPr>
        <w:pStyle w:val="Heading2"/>
        <w:rPr>
          <w:ins w:id="175" w:author="Sina Furkan Özdemir" w:date="2021-06-09T17:42:00Z"/>
        </w:rPr>
      </w:pPr>
      <w:ins w:id="176" w:author="Sina Furkan Özdemir" w:date="2021-06-09T17:41:00Z">
        <w:r>
          <w:t>Para 5:</w:t>
        </w:r>
      </w:ins>
    </w:p>
    <w:p w14:paraId="3235EA36" w14:textId="548D3DEF" w:rsidR="00D124F2" w:rsidRDefault="00D124F2" w:rsidP="00D124F2">
      <w:pPr>
        <w:pStyle w:val="Compact"/>
        <w:numPr>
          <w:ilvl w:val="0"/>
          <w:numId w:val="11"/>
        </w:numPr>
        <w:rPr>
          <w:ins w:id="177" w:author="Sina Furkan Özdemir" w:date="2021-06-09T17:42:00Z"/>
        </w:rPr>
      </w:pPr>
      <w:ins w:id="178" w:author="Sina Furkan Özdemir" w:date="2021-06-09T17:42:00Z">
        <w:r>
          <w:t>Different public communication strategies and how they can help with legitimacy</w:t>
        </w:r>
      </w:ins>
    </w:p>
    <w:p w14:paraId="498DECFD" w14:textId="64C986B7" w:rsidR="00D124F2" w:rsidRDefault="00D124F2" w:rsidP="00D124F2">
      <w:pPr>
        <w:pStyle w:val="Compact"/>
        <w:rPr>
          <w:ins w:id="179" w:author="Sina Furkan Özdemir" w:date="2021-06-09T17:42:00Z"/>
        </w:rPr>
      </w:pPr>
    </w:p>
    <w:tbl>
      <w:tblPr>
        <w:tblStyle w:val="TableGrid"/>
        <w:tblW w:w="10075" w:type="dxa"/>
        <w:tblLook w:val="04A0" w:firstRow="1" w:lastRow="0" w:firstColumn="1" w:lastColumn="0" w:noHBand="0" w:noVBand="1"/>
        <w:tblPrChange w:id="180" w:author="Sina Furkan Özdemir" w:date="2021-06-09T17:50:00Z">
          <w:tblPr>
            <w:tblStyle w:val="TableGrid"/>
            <w:tblW w:w="0" w:type="auto"/>
            <w:tblLook w:val="04A0" w:firstRow="1" w:lastRow="0" w:firstColumn="1" w:lastColumn="0" w:noHBand="0" w:noVBand="1"/>
          </w:tblPr>
        </w:tblPrChange>
      </w:tblPr>
      <w:tblGrid>
        <w:gridCol w:w="2285"/>
        <w:gridCol w:w="1568"/>
        <w:gridCol w:w="2272"/>
        <w:gridCol w:w="2115"/>
        <w:gridCol w:w="2360"/>
        <w:tblGridChange w:id="181">
          <w:tblGrid>
            <w:gridCol w:w="1696"/>
            <w:gridCol w:w="1468"/>
            <w:gridCol w:w="2120"/>
            <w:gridCol w:w="1864"/>
            <w:gridCol w:w="2202"/>
          </w:tblGrid>
        </w:tblGridChange>
      </w:tblGrid>
      <w:tr w:rsidR="003832E3" w14:paraId="77E1856A" w14:textId="0262DFAC" w:rsidTr="001B5F5E">
        <w:trPr>
          <w:ins w:id="182" w:author="Sina Furkan Özdemir" w:date="2021-06-09T17:42:00Z"/>
        </w:trPr>
        <w:tc>
          <w:tcPr>
            <w:tcW w:w="1696" w:type="dxa"/>
            <w:tcPrChange w:id="183" w:author="Sina Furkan Özdemir" w:date="2021-06-09T17:50:00Z">
              <w:tcPr>
                <w:tcW w:w="2279" w:type="dxa"/>
              </w:tcPr>
            </w:tcPrChange>
          </w:tcPr>
          <w:p w14:paraId="76BE96AA" w14:textId="072289BC" w:rsidR="00D42A20" w:rsidRDefault="00D42A20" w:rsidP="00D124F2">
            <w:pPr>
              <w:pStyle w:val="Compact"/>
              <w:rPr>
                <w:ins w:id="184" w:author="Sina Furkan Özdemir" w:date="2021-06-09T17:42:00Z"/>
              </w:rPr>
            </w:pPr>
            <w:commentRangeStart w:id="185"/>
            <w:ins w:id="186" w:author="Sina Furkan Özdemir" w:date="2021-06-09T17:42:00Z">
              <w:r>
                <w:t xml:space="preserve">Public </w:t>
              </w:r>
            </w:ins>
            <w:commentRangeEnd w:id="185"/>
            <w:ins w:id="187" w:author="Sina Furkan Özdemir" w:date="2021-06-09T18:03:00Z">
              <w:r w:rsidR="00F01D2A">
                <w:rPr>
                  <w:rStyle w:val="CommentReference"/>
                </w:rPr>
                <w:commentReference w:id="185"/>
              </w:r>
            </w:ins>
            <w:ins w:id="188" w:author="Sina Furkan Özdemir" w:date="2021-06-09T17:42:00Z">
              <w:r>
                <w:t>communication strategy</w:t>
              </w:r>
            </w:ins>
          </w:p>
        </w:tc>
        <w:tc>
          <w:tcPr>
            <w:tcW w:w="1468" w:type="dxa"/>
            <w:tcPrChange w:id="189" w:author="Sina Furkan Özdemir" w:date="2021-06-09T17:50:00Z">
              <w:tcPr>
                <w:tcW w:w="1477" w:type="dxa"/>
              </w:tcPr>
            </w:tcPrChange>
          </w:tcPr>
          <w:p w14:paraId="207CA046" w14:textId="414B910F" w:rsidR="00D42A20" w:rsidRDefault="00D42A20" w:rsidP="00D124F2">
            <w:pPr>
              <w:pStyle w:val="Compact"/>
              <w:rPr>
                <w:ins w:id="190" w:author="Sina Furkan Özdemir" w:date="2021-06-09T17:45:00Z"/>
              </w:rPr>
            </w:pPr>
            <w:ins w:id="191" w:author="Sina Furkan Özdemir" w:date="2021-06-09T17:45:00Z">
              <w:r>
                <w:t>Interlocutors</w:t>
              </w:r>
            </w:ins>
          </w:p>
        </w:tc>
        <w:tc>
          <w:tcPr>
            <w:tcW w:w="2120" w:type="dxa"/>
            <w:tcPrChange w:id="192" w:author="Sina Furkan Özdemir" w:date="2021-06-09T17:50:00Z">
              <w:tcPr>
                <w:tcW w:w="1848" w:type="dxa"/>
              </w:tcPr>
            </w:tcPrChange>
          </w:tcPr>
          <w:p w14:paraId="08A6E887" w14:textId="4563CB57" w:rsidR="00D42A20" w:rsidRDefault="00D42A20" w:rsidP="00D124F2">
            <w:pPr>
              <w:pStyle w:val="Compact"/>
              <w:rPr>
                <w:ins w:id="193" w:author="Sina Furkan Özdemir" w:date="2021-06-09T17:42:00Z"/>
              </w:rPr>
            </w:pPr>
            <w:ins w:id="194" w:author="Sina Furkan Özdemir" w:date="2021-06-09T17:43:00Z">
              <w:r>
                <w:t>Potential effect</w:t>
              </w:r>
            </w:ins>
          </w:p>
        </w:tc>
        <w:tc>
          <w:tcPr>
            <w:tcW w:w="1864" w:type="dxa"/>
            <w:tcPrChange w:id="195" w:author="Sina Furkan Özdemir" w:date="2021-06-09T17:50:00Z">
              <w:tcPr>
                <w:tcW w:w="2099" w:type="dxa"/>
              </w:tcPr>
            </w:tcPrChange>
          </w:tcPr>
          <w:p w14:paraId="063344C2" w14:textId="455CB8F3" w:rsidR="00D42A20" w:rsidRDefault="00D42A20" w:rsidP="00D124F2">
            <w:pPr>
              <w:pStyle w:val="Compact"/>
              <w:rPr>
                <w:ins w:id="196" w:author="Sina Furkan Özdemir" w:date="2021-06-09T17:42:00Z"/>
              </w:rPr>
            </w:pPr>
            <w:ins w:id="197" w:author="Sina Furkan Özdemir" w:date="2021-06-09T17:43:00Z">
              <w:r>
                <w:t>Contribution to legitimacy</w:t>
              </w:r>
            </w:ins>
          </w:p>
        </w:tc>
        <w:tc>
          <w:tcPr>
            <w:tcW w:w="2927" w:type="dxa"/>
            <w:tcPrChange w:id="198" w:author="Sina Furkan Özdemir" w:date="2021-06-09T17:50:00Z">
              <w:tcPr>
                <w:tcW w:w="1647" w:type="dxa"/>
              </w:tcPr>
            </w:tcPrChange>
          </w:tcPr>
          <w:p w14:paraId="262B7BB0" w14:textId="31B8444F" w:rsidR="00D42A20" w:rsidRDefault="00D42A20" w:rsidP="00D124F2">
            <w:pPr>
              <w:pStyle w:val="Compact"/>
              <w:rPr>
                <w:ins w:id="199" w:author="Sina Furkan Özdemir" w:date="2021-06-09T17:43:00Z"/>
              </w:rPr>
            </w:pPr>
            <w:ins w:id="200" w:author="Sina Furkan Özdemir" w:date="2021-06-09T17:43:00Z">
              <w:r>
                <w:t>Possible success condition</w:t>
              </w:r>
            </w:ins>
          </w:p>
        </w:tc>
      </w:tr>
      <w:tr w:rsidR="003832E3" w14:paraId="34612C40" w14:textId="60CA0154" w:rsidTr="001B5F5E">
        <w:trPr>
          <w:ins w:id="201" w:author="Sina Furkan Özdemir" w:date="2021-06-09T17:42:00Z"/>
        </w:trPr>
        <w:tc>
          <w:tcPr>
            <w:tcW w:w="1696" w:type="dxa"/>
            <w:tcPrChange w:id="202" w:author="Sina Furkan Özdemir" w:date="2021-06-09T17:50:00Z">
              <w:tcPr>
                <w:tcW w:w="2279" w:type="dxa"/>
              </w:tcPr>
            </w:tcPrChange>
          </w:tcPr>
          <w:p w14:paraId="21C82387" w14:textId="3AADCD8E" w:rsidR="00D42A20" w:rsidRDefault="00D42A20" w:rsidP="00D124F2">
            <w:pPr>
              <w:pStyle w:val="Compact"/>
              <w:rPr>
                <w:ins w:id="203" w:author="Sina Furkan Özdemir" w:date="2021-06-09T17:42:00Z"/>
              </w:rPr>
            </w:pPr>
            <w:ins w:id="204" w:author="Sina Furkan Özdemir" w:date="2021-06-09T17:45:00Z">
              <w:r>
                <w:t>One way communication</w:t>
              </w:r>
            </w:ins>
          </w:p>
        </w:tc>
        <w:tc>
          <w:tcPr>
            <w:tcW w:w="1468" w:type="dxa"/>
            <w:tcPrChange w:id="205" w:author="Sina Furkan Özdemir" w:date="2021-06-09T17:50:00Z">
              <w:tcPr>
                <w:tcW w:w="1477" w:type="dxa"/>
              </w:tcPr>
            </w:tcPrChange>
          </w:tcPr>
          <w:p w14:paraId="42786611" w14:textId="305C4054" w:rsidR="00D42A20" w:rsidRDefault="00611237" w:rsidP="00D124F2">
            <w:pPr>
              <w:pStyle w:val="Compact"/>
              <w:rPr>
                <w:ins w:id="206" w:author="Sina Furkan Özdemir" w:date="2021-06-09T17:45:00Z"/>
              </w:rPr>
            </w:pPr>
            <w:ins w:id="207" w:author="Sina Furkan Özdemir" w:date="2021-06-09T17:45:00Z">
              <w:r>
                <w:t>EU -</w:t>
              </w:r>
            </w:ins>
            <w:ins w:id="208" w:author="Sina Furkan Özdemir" w:date="2021-06-09T17:48:00Z">
              <w:r w:rsidR="007C19ED">
                <w:t>&gt;</w:t>
              </w:r>
            </w:ins>
            <w:ins w:id="209" w:author="Sina Furkan Özdemir" w:date="2021-06-09T17:45:00Z">
              <w:r>
                <w:t xml:space="preserve"> Citizenry</w:t>
              </w:r>
            </w:ins>
          </w:p>
        </w:tc>
        <w:tc>
          <w:tcPr>
            <w:tcW w:w="2120" w:type="dxa"/>
            <w:tcPrChange w:id="210" w:author="Sina Furkan Özdemir" w:date="2021-06-09T17:50:00Z">
              <w:tcPr>
                <w:tcW w:w="1848" w:type="dxa"/>
              </w:tcPr>
            </w:tcPrChange>
          </w:tcPr>
          <w:p w14:paraId="3294CE90" w14:textId="60A495FB" w:rsidR="00611237" w:rsidRDefault="00611237">
            <w:pPr>
              <w:pStyle w:val="Compact"/>
              <w:numPr>
                <w:ilvl w:val="0"/>
                <w:numId w:val="18"/>
              </w:numPr>
              <w:rPr>
                <w:ins w:id="211" w:author="Sina Furkan Özdemir" w:date="2021-06-09T17:45:00Z"/>
              </w:rPr>
              <w:pPrChange w:id="212" w:author="Sina Furkan Özdemir" w:date="2021-06-09T17:47:00Z">
                <w:pPr>
                  <w:pStyle w:val="Compact"/>
                </w:pPr>
              </w:pPrChange>
            </w:pPr>
            <w:ins w:id="213" w:author="Sina Furkan Özdemir" w:date="2021-06-09T17:45:00Z">
              <w:r>
                <w:t>Educate,</w:t>
              </w:r>
            </w:ins>
          </w:p>
          <w:p w14:paraId="54E74A47" w14:textId="2282B51E" w:rsidR="00611237" w:rsidRDefault="00611237" w:rsidP="00FA4409">
            <w:pPr>
              <w:pStyle w:val="Compact"/>
              <w:numPr>
                <w:ilvl w:val="0"/>
                <w:numId w:val="18"/>
              </w:numPr>
              <w:rPr>
                <w:ins w:id="214" w:author="Sina Furkan Özdemir" w:date="2021-06-09T17:47:00Z"/>
              </w:rPr>
            </w:pPr>
            <w:ins w:id="215" w:author="Sina Furkan Özdemir" w:date="2021-06-09T17:45:00Z">
              <w:r>
                <w:t>Image management</w:t>
              </w:r>
            </w:ins>
          </w:p>
          <w:p w14:paraId="0B6B08E2" w14:textId="6BD8C0CA" w:rsidR="00FA4409" w:rsidRDefault="00FA4409">
            <w:pPr>
              <w:pStyle w:val="Compact"/>
              <w:numPr>
                <w:ilvl w:val="0"/>
                <w:numId w:val="18"/>
              </w:numPr>
              <w:rPr>
                <w:ins w:id="216" w:author="Sina Furkan Özdemir" w:date="2021-06-09T17:45:00Z"/>
              </w:rPr>
              <w:pPrChange w:id="217" w:author="Sina Furkan Özdemir" w:date="2021-06-09T17:47:00Z">
                <w:pPr>
                  <w:pStyle w:val="Compact"/>
                </w:pPr>
              </w:pPrChange>
            </w:pPr>
            <w:ins w:id="218" w:author="Sina Furkan Özdemir" w:date="2021-06-09T17:47:00Z">
              <w:r>
                <w:t>Prim</w:t>
              </w:r>
            </w:ins>
            <w:ins w:id="219" w:author="Sina Furkan Özdemir" w:date="2021-06-09T17:52:00Z">
              <w:r w:rsidR="00E024D8">
                <w:t>ing</w:t>
              </w:r>
            </w:ins>
            <w:ins w:id="220" w:author="Sina Furkan Özdemir" w:date="2021-06-09T17:47:00Z">
              <w:r>
                <w:t>(?)</w:t>
              </w:r>
            </w:ins>
          </w:p>
          <w:p w14:paraId="1607BACD" w14:textId="58587758" w:rsidR="00611237" w:rsidRDefault="00611237" w:rsidP="00D124F2">
            <w:pPr>
              <w:pStyle w:val="Compact"/>
              <w:rPr>
                <w:ins w:id="221" w:author="Sina Furkan Özdemir" w:date="2021-06-09T17:42:00Z"/>
              </w:rPr>
            </w:pPr>
          </w:p>
        </w:tc>
        <w:tc>
          <w:tcPr>
            <w:tcW w:w="1864" w:type="dxa"/>
            <w:tcPrChange w:id="222" w:author="Sina Furkan Özdemir" w:date="2021-06-09T17:50:00Z">
              <w:tcPr>
                <w:tcW w:w="2099" w:type="dxa"/>
              </w:tcPr>
            </w:tcPrChange>
          </w:tcPr>
          <w:p w14:paraId="41960C43" w14:textId="188FF5A1" w:rsidR="00D42A20" w:rsidRDefault="00FA4409">
            <w:pPr>
              <w:pStyle w:val="Compact"/>
              <w:numPr>
                <w:ilvl w:val="0"/>
                <w:numId w:val="19"/>
              </w:numPr>
              <w:rPr>
                <w:ins w:id="223" w:author="Sina Furkan Özdemir" w:date="2021-06-09T17:42:00Z"/>
              </w:rPr>
              <w:pPrChange w:id="224" w:author="Sina Furkan Özdemir" w:date="2021-06-09T17:47:00Z">
                <w:pPr>
                  <w:pStyle w:val="Compact"/>
                </w:pPr>
              </w:pPrChange>
            </w:pPr>
            <w:ins w:id="225" w:author="Sina Furkan Özdemir" w:date="2021-06-09T17:47:00Z">
              <w:r>
                <w:t xml:space="preserve">All </w:t>
              </w:r>
              <w:proofErr w:type="gramStart"/>
              <w:r>
                <w:t>types</w:t>
              </w:r>
              <w:proofErr w:type="gramEnd"/>
              <w:r>
                <w:t xml:space="preserve"> legitimacy</w:t>
              </w:r>
            </w:ins>
          </w:p>
        </w:tc>
        <w:tc>
          <w:tcPr>
            <w:tcW w:w="2927" w:type="dxa"/>
            <w:tcPrChange w:id="226" w:author="Sina Furkan Özdemir" w:date="2021-06-09T17:50:00Z">
              <w:tcPr>
                <w:tcW w:w="1647" w:type="dxa"/>
              </w:tcPr>
            </w:tcPrChange>
          </w:tcPr>
          <w:p w14:paraId="40BB8924" w14:textId="77777777" w:rsidR="00D42A20" w:rsidRDefault="003832E3" w:rsidP="003832E3">
            <w:pPr>
              <w:pStyle w:val="Compact"/>
              <w:numPr>
                <w:ilvl w:val="0"/>
                <w:numId w:val="21"/>
              </w:numPr>
              <w:rPr>
                <w:ins w:id="227" w:author="Sina Furkan Özdemir" w:date="2021-06-09T17:49:00Z"/>
              </w:rPr>
            </w:pPr>
            <w:ins w:id="228" w:author="Sina Furkan Özdemir" w:date="2021-06-09T17:49:00Z">
              <w:r>
                <w:t>Transparency</w:t>
              </w:r>
            </w:ins>
          </w:p>
          <w:p w14:paraId="40A1DC91" w14:textId="1842E26D" w:rsidR="003832E3" w:rsidRDefault="003832E3">
            <w:pPr>
              <w:pStyle w:val="Compact"/>
              <w:numPr>
                <w:ilvl w:val="0"/>
                <w:numId w:val="21"/>
              </w:numPr>
              <w:rPr>
                <w:ins w:id="229" w:author="Sina Furkan Özdemir" w:date="2021-06-09T17:43:00Z"/>
              </w:rPr>
              <w:pPrChange w:id="230" w:author="Sina Furkan Özdemir" w:date="2021-06-09T17:49:00Z">
                <w:pPr>
                  <w:pStyle w:val="Compact"/>
                </w:pPr>
              </w:pPrChange>
            </w:pPr>
            <w:ins w:id="231" w:author="Sina Furkan Özdemir" w:date="2021-06-09T17:49:00Z">
              <w:r>
                <w:t>Publicity</w:t>
              </w:r>
            </w:ins>
          </w:p>
        </w:tc>
      </w:tr>
      <w:tr w:rsidR="003832E3" w14:paraId="0E2C6E41" w14:textId="2549EF8B" w:rsidTr="001B5F5E">
        <w:trPr>
          <w:ins w:id="232" w:author="Sina Furkan Özdemir" w:date="2021-06-09T17:42:00Z"/>
        </w:trPr>
        <w:tc>
          <w:tcPr>
            <w:tcW w:w="1696" w:type="dxa"/>
            <w:tcPrChange w:id="233" w:author="Sina Furkan Özdemir" w:date="2021-06-09T17:50:00Z">
              <w:tcPr>
                <w:tcW w:w="2279" w:type="dxa"/>
              </w:tcPr>
            </w:tcPrChange>
          </w:tcPr>
          <w:p w14:paraId="0EEB58C9" w14:textId="1861EE5B" w:rsidR="00D42A20" w:rsidRDefault="007C19ED" w:rsidP="00D124F2">
            <w:pPr>
              <w:pStyle w:val="Compact"/>
              <w:rPr>
                <w:ins w:id="234" w:author="Sina Furkan Özdemir" w:date="2021-06-09T17:42:00Z"/>
              </w:rPr>
            </w:pPr>
            <w:ins w:id="235" w:author="Sina Furkan Özdemir" w:date="2021-06-09T17:48:00Z">
              <w:r>
                <w:t>Networked</w:t>
              </w:r>
            </w:ins>
          </w:p>
        </w:tc>
        <w:tc>
          <w:tcPr>
            <w:tcW w:w="1468" w:type="dxa"/>
            <w:tcPrChange w:id="236" w:author="Sina Furkan Özdemir" w:date="2021-06-09T17:50:00Z">
              <w:tcPr>
                <w:tcW w:w="1477" w:type="dxa"/>
              </w:tcPr>
            </w:tcPrChange>
          </w:tcPr>
          <w:p w14:paraId="0A9915FC" w14:textId="3D68A439" w:rsidR="00D42A20" w:rsidRDefault="007C19ED" w:rsidP="00D124F2">
            <w:pPr>
              <w:pStyle w:val="Compact"/>
              <w:rPr>
                <w:ins w:id="237" w:author="Sina Furkan Özdemir" w:date="2021-06-09T17:45:00Z"/>
              </w:rPr>
            </w:pPr>
            <w:ins w:id="238" w:author="Sina Furkan Özdemir" w:date="2021-06-09T17:48:00Z">
              <w:r>
                <w:t>EU (&lt;)-&gt; other public figures</w:t>
              </w:r>
            </w:ins>
          </w:p>
        </w:tc>
        <w:tc>
          <w:tcPr>
            <w:tcW w:w="2120" w:type="dxa"/>
            <w:tcPrChange w:id="239" w:author="Sina Furkan Özdemir" w:date="2021-06-09T17:50:00Z">
              <w:tcPr>
                <w:tcW w:w="1848" w:type="dxa"/>
              </w:tcPr>
            </w:tcPrChange>
          </w:tcPr>
          <w:p w14:paraId="3491CB36" w14:textId="77777777" w:rsidR="00D42A20" w:rsidRDefault="004618AC" w:rsidP="007C19ED">
            <w:pPr>
              <w:pStyle w:val="Compact"/>
              <w:numPr>
                <w:ilvl w:val="0"/>
                <w:numId w:val="20"/>
              </w:numPr>
              <w:rPr>
                <w:ins w:id="240" w:author="Sina Furkan Özdemir" w:date="2021-06-09T17:49:00Z"/>
              </w:rPr>
            </w:pPr>
            <w:ins w:id="241" w:author="Sina Furkan Özdemir" w:date="2021-06-09T17:49:00Z">
              <w:r>
                <w:t>Educate,</w:t>
              </w:r>
            </w:ins>
          </w:p>
          <w:p w14:paraId="3B4465E7" w14:textId="77777777" w:rsidR="004618AC" w:rsidRDefault="004618AC" w:rsidP="007C19ED">
            <w:pPr>
              <w:pStyle w:val="Compact"/>
              <w:numPr>
                <w:ilvl w:val="0"/>
                <w:numId w:val="20"/>
              </w:numPr>
              <w:rPr>
                <w:ins w:id="242" w:author="Sina Furkan Özdemir" w:date="2021-06-09T17:49:00Z"/>
              </w:rPr>
            </w:pPr>
            <w:ins w:id="243" w:author="Sina Furkan Özdemir" w:date="2021-06-09T17:49:00Z">
              <w:r>
                <w:t>Borrow legitimacy</w:t>
              </w:r>
            </w:ins>
          </w:p>
          <w:p w14:paraId="15972918" w14:textId="593BC43D" w:rsidR="004618AC" w:rsidRDefault="004618AC" w:rsidP="007C19ED">
            <w:pPr>
              <w:pStyle w:val="Compact"/>
              <w:numPr>
                <w:ilvl w:val="0"/>
                <w:numId w:val="20"/>
              </w:numPr>
              <w:rPr>
                <w:ins w:id="244" w:author="Sina Furkan Özdemir" w:date="2021-06-09T17:49:00Z"/>
              </w:rPr>
            </w:pPr>
            <w:ins w:id="245" w:author="Sina Furkan Özdemir" w:date="2021-06-09T17:49:00Z">
              <w:r>
                <w:t>Prim</w:t>
              </w:r>
            </w:ins>
            <w:ins w:id="246" w:author="Sina Furkan Özdemir" w:date="2021-06-09T17:52:00Z">
              <w:r w:rsidR="00E024D8">
                <w:t>ing</w:t>
              </w:r>
            </w:ins>
          </w:p>
          <w:p w14:paraId="009ACD10" w14:textId="77777777" w:rsidR="004618AC" w:rsidRDefault="004618AC">
            <w:pPr>
              <w:pStyle w:val="Compact"/>
              <w:ind w:left="360"/>
              <w:rPr>
                <w:ins w:id="247" w:author="Sina Furkan Özdemir" w:date="2021-06-09T17:49:00Z"/>
              </w:rPr>
              <w:pPrChange w:id="248" w:author="Sina Furkan Özdemir" w:date="2021-06-09T17:52:00Z">
                <w:pPr>
                  <w:pStyle w:val="Compact"/>
                  <w:numPr>
                    <w:numId w:val="20"/>
                  </w:numPr>
                  <w:ind w:left="720" w:hanging="360"/>
                </w:pPr>
              </w:pPrChange>
            </w:pPr>
          </w:p>
          <w:p w14:paraId="75B9E012" w14:textId="4EE07FE4" w:rsidR="004618AC" w:rsidRDefault="004618AC">
            <w:pPr>
              <w:pStyle w:val="Compact"/>
              <w:ind w:left="720"/>
              <w:rPr>
                <w:ins w:id="249" w:author="Sina Furkan Özdemir" w:date="2021-06-09T17:42:00Z"/>
              </w:rPr>
              <w:pPrChange w:id="250" w:author="Sina Furkan Özdemir" w:date="2021-06-09T17:49:00Z">
                <w:pPr>
                  <w:pStyle w:val="Compact"/>
                </w:pPr>
              </w:pPrChange>
            </w:pPr>
          </w:p>
        </w:tc>
        <w:tc>
          <w:tcPr>
            <w:tcW w:w="1864" w:type="dxa"/>
            <w:tcPrChange w:id="251" w:author="Sina Furkan Özdemir" w:date="2021-06-09T17:50:00Z">
              <w:tcPr>
                <w:tcW w:w="2099" w:type="dxa"/>
              </w:tcPr>
            </w:tcPrChange>
          </w:tcPr>
          <w:p w14:paraId="76D6168F" w14:textId="0FC37DEB" w:rsidR="00D42A20" w:rsidRDefault="003832E3">
            <w:pPr>
              <w:pStyle w:val="Compact"/>
              <w:numPr>
                <w:ilvl w:val="0"/>
                <w:numId w:val="19"/>
              </w:numPr>
              <w:rPr>
                <w:ins w:id="252" w:author="Sina Furkan Özdemir" w:date="2021-06-09T17:42:00Z"/>
              </w:rPr>
              <w:pPrChange w:id="253" w:author="Sina Furkan Özdemir" w:date="2021-06-09T17:49:00Z">
                <w:pPr>
                  <w:pStyle w:val="Compact"/>
                </w:pPr>
              </w:pPrChange>
            </w:pPr>
            <w:ins w:id="254" w:author="Sina Furkan Özdemir" w:date="2021-06-09T17:49:00Z">
              <w:r>
                <w:t>All types of legitimacy</w:t>
              </w:r>
            </w:ins>
          </w:p>
        </w:tc>
        <w:tc>
          <w:tcPr>
            <w:tcW w:w="2927" w:type="dxa"/>
            <w:tcPrChange w:id="255" w:author="Sina Furkan Özdemir" w:date="2021-06-09T17:50:00Z">
              <w:tcPr>
                <w:tcW w:w="1647" w:type="dxa"/>
              </w:tcPr>
            </w:tcPrChange>
          </w:tcPr>
          <w:p w14:paraId="0EB0B11D" w14:textId="04EF9CED" w:rsidR="00D42A20" w:rsidRDefault="001B5F5E" w:rsidP="001B5F5E">
            <w:pPr>
              <w:pStyle w:val="Compact"/>
              <w:numPr>
                <w:ilvl w:val="0"/>
                <w:numId w:val="22"/>
              </w:numPr>
              <w:rPr>
                <w:ins w:id="256" w:author="Sina Furkan Özdemir" w:date="2021-06-09T17:50:00Z"/>
              </w:rPr>
            </w:pPr>
            <w:ins w:id="257" w:author="Sina Furkan Özdemir" w:date="2021-06-09T17:50:00Z">
              <w:r>
                <w:t>Transparency</w:t>
              </w:r>
            </w:ins>
          </w:p>
          <w:p w14:paraId="20775AF9" w14:textId="503BEE97" w:rsidR="001B5F5E" w:rsidRDefault="001B5F5E">
            <w:pPr>
              <w:pStyle w:val="Compact"/>
              <w:numPr>
                <w:ilvl w:val="0"/>
                <w:numId w:val="22"/>
              </w:numPr>
              <w:rPr>
                <w:ins w:id="258" w:author="Sina Furkan Özdemir" w:date="2021-06-09T17:43:00Z"/>
              </w:rPr>
              <w:pPrChange w:id="259" w:author="Sina Furkan Özdemir" w:date="2021-06-09T17:50:00Z">
                <w:pPr>
                  <w:pStyle w:val="Compact"/>
                </w:pPr>
              </w:pPrChange>
            </w:pPr>
            <w:ins w:id="260" w:author="Sina Furkan Özdemir" w:date="2021-06-09T17:50:00Z">
              <w:r>
                <w:t>Publicity</w:t>
              </w:r>
            </w:ins>
          </w:p>
        </w:tc>
      </w:tr>
      <w:tr w:rsidR="003832E3" w14:paraId="0F602A13" w14:textId="5ECF8A76" w:rsidTr="001B5F5E">
        <w:trPr>
          <w:ins w:id="261" w:author="Sina Furkan Özdemir" w:date="2021-06-09T17:42:00Z"/>
        </w:trPr>
        <w:tc>
          <w:tcPr>
            <w:tcW w:w="1696" w:type="dxa"/>
            <w:tcPrChange w:id="262" w:author="Sina Furkan Özdemir" w:date="2021-06-09T17:50:00Z">
              <w:tcPr>
                <w:tcW w:w="2279" w:type="dxa"/>
              </w:tcPr>
            </w:tcPrChange>
          </w:tcPr>
          <w:p w14:paraId="598E624B" w14:textId="6B01F8BC" w:rsidR="00D42A20" w:rsidRDefault="001B5F5E" w:rsidP="00D124F2">
            <w:pPr>
              <w:pStyle w:val="Compact"/>
              <w:rPr>
                <w:ins w:id="263" w:author="Sina Furkan Özdemir" w:date="2021-06-09T17:42:00Z"/>
              </w:rPr>
            </w:pPr>
            <w:ins w:id="264" w:author="Sina Furkan Özdemir" w:date="2021-06-09T17:50:00Z">
              <w:r>
                <w:t>Dialogic communication</w:t>
              </w:r>
            </w:ins>
          </w:p>
        </w:tc>
        <w:tc>
          <w:tcPr>
            <w:tcW w:w="1468" w:type="dxa"/>
            <w:tcPrChange w:id="265" w:author="Sina Furkan Özdemir" w:date="2021-06-09T17:50:00Z">
              <w:tcPr>
                <w:tcW w:w="1477" w:type="dxa"/>
              </w:tcPr>
            </w:tcPrChange>
          </w:tcPr>
          <w:p w14:paraId="19CBDBC2" w14:textId="5746E12F" w:rsidR="00D42A20" w:rsidRDefault="001B5F5E" w:rsidP="00D124F2">
            <w:pPr>
              <w:pStyle w:val="Compact"/>
              <w:rPr>
                <w:ins w:id="266" w:author="Sina Furkan Özdemir" w:date="2021-06-09T17:45:00Z"/>
              </w:rPr>
            </w:pPr>
            <w:ins w:id="267" w:author="Sina Furkan Özdemir" w:date="2021-06-09T17:50:00Z">
              <w:r>
                <w:t>EU &lt;-&gt; citizenry</w:t>
              </w:r>
            </w:ins>
          </w:p>
        </w:tc>
        <w:tc>
          <w:tcPr>
            <w:tcW w:w="2120" w:type="dxa"/>
            <w:tcPrChange w:id="268" w:author="Sina Furkan Özdemir" w:date="2021-06-09T17:50:00Z">
              <w:tcPr>
                <w:tcW w:w="1848" w:type="dxa"/>
              </w:tcPr>
            </w:tcPrChange>
          </w:tcPr>
          <w:p w14:paraId="040DFA54" w14:textId="77837EF0" w:rsidR="00D42A20" w:rsidRDefault="002526BA" w:rsidP="00800170">
            <w:pPr>
              <w:pStyle w:val="Compact"/>
              <w:numPr>
                <w:ilvl w:val="0"/>
                <w:numId w:val="23"/>
              </w:numPr>
              <w:rPr>
                <w:ins w:id="269" w:author="Sina Furkan Özdemir" w:date="2021-06-09T17:50:00Z"/>
              </w:rPr>
            </w:pPr>
            <w:ins w:id="270" w:author="Sina Furkan Özdemir" w:date="2021-06-09T17:51:00Z">
              <w:r>
                <w:t>Build good relationship with citizenry</w:t>
              </w:r>
            </w:ins>
          </w:p>
          <w:p w14:paraId="0A19B8B8" w14:textId="77777777" w:rsidR="00800170" w:rsidRDefault="00800170" w:rsidP="00800170">
            <w:pPr>
              <w:pStyle w:val="Compact"/>
              <w:numPr>
                <w:ilvl w:val="0"/>
                <w:numId w:val="23"/>
              </w:numPr>
              <w:rPr>
                <w:ins w:id="271" w:author="Sina Furkan Özdemir" w:date="2021-06-09T17:52:00Z"/>
              </w:rPr>
            </w:pPr>
            <w:ins w:id="272" w:author="Sina Furkan Özdemir" w:date="2021-06-09T17:50:00Z">
              <w:r>
                <w:t>Co-creat</w:t>
              </w:r>
            </w:ins>
            <w:ins w:id="273" w:author="Sina Furkan Özdemir" w:date="2021-06-09T17:52:00Z">
              <w:r w:rsidR="00EA12D4">
                <w:t>ion of policies and agenda</w:t>
              </w:r>
            </w:ins>
          </w:p>
          <w:p w14:paraId="465DB74E" w14:textId="22CC13A0" w:rsidR="00EA12D4" w:rsidRDefault="00EA12D4">
            <w:pPr>
              <w:pStyle w:val="Compact"/>
              <w:rPr>
                <w:ins w:id="274" w:author="Sina Furkan Özdemir" w:date="2021-06-09T17:42:00Z"/>
              </w:rPr>
            </w:pPr>
          </w:p>
        </w:tc>
        <w:tc>
          <w:tcPr>
            <w:tcW w:w="1864" w:type="dxa"/>
            <w:tcPrChange w:id="275" w:author="Sina Furkan Özdemir" w:date="2021-06-09T17:50:00Z">
              <w:tcPr>
                <w:tcW w:w="2099" w:type="dxa"/>
              </w:tcPr>
            </w:tcPrChange>
          </w:tcPr>
          <w:p w14:paraId="144DFFEF" w14:textId="71D7AED9" w:rsidR="00D42A20" w:rsidRDefault="00E024D8">
            <w:pPr>
              <w:pStyle w:val="Compact"/>
              <w:numPr>
                <w:ilvl w:val="0"/>
                <w:numId w:val="19"/>
              </w:numPr>
              <w:rPr>
                <w:ins w:id="276" w:author="Sina Furkan Özdemir" w:date="2021-06-09T17:42:00Z"/>
              </w:rPr>
              <w:pPrChange w:id="277" w:author="Sina Furkan Özdemir" w:date="2021-06-09T17:52:00Z">
                <w:pPr>
                  <w:pStyle w:val="Compact"/>
                </w:pPr>
              </w:pPrChange>
            </w:pPr>
            <w:ins w:id="278" w:author="Sina Furkan Özdemir" w:date="2021-06-09T17:52:00Z">
              <w:r>
                <w:t>Democratic legitimacy</w:t>
              </w:r>
            </w:ins>
          </w:p>
        </w:tc>
        <w:tc>
          <w:tcPr>
            <w:tcW w:w="2927" w:type="dxa"/>
            <w:tcPrChange w:id="279" w:author="Sina Furkan Özdemir" w:date="2021-06-09T17:50:00Z">
              <w:tcPr>
                <w:tcW w:w="1647" w:type="dxa"/>
              </w:tcPr>
            </w:tcPrChange>
          </w:tcPr>
          <w:p w14:paraId="2192F490" w14:textId="6770BEFD" w:rsidR="00D42A20" w:rsidRDefault="00E024D8" w:rsidP="00E024D8">
            <w:pPr>
              <w:pStyle w:val="Compact"/>
              <w:numPr>
                <w:ilvl w:val="0"/>
                <w:numId w:val="24"/>
              </w:numPr>
              <w:rPr>
                <w:ins w:id="280" w:author="Sina Furkan Özdemir" w:date="2021-06-09T17:53:00Z"/>
              </w:rPr>
            </w:pPr>
            <w:ins w:id="281" w:author="Sina Furkan Özdemir" w:date="2021-06-09T17:53:00Z">
              <w:r>
                <w:t>Exercise</w:t>
              </w:r>
            </w:ins>
          </w:p>
          <w:p w14:paraId="5AFFC2FB" w14:textId="4A833A97" w:rsidR="00E024D8" w:rsidRDefault="00D262A3">
            <w:pPr>
              <w:pStyle w:val="Compact"/>
              <w:numPr>
                <w:ilvl w:val="0"/>
                <w:numId w:val="24"/>
              </w:numPr>
              <w:rPr>
                <w:ins w:id="282" w:author="Sina Furkan Özdemir" w:date="2021-06-09T17:43:00Z"/>
              </w:rPr>
              <w:pPrChange w:id="283" w:author="Sina Furkan Özdemir" w:date="2021-06-09T17:52:00Z">
                <w:pPr>
                  <w:pStyle w:val="Compact"/>
                </w:pPr>
              </w:pPrChange>
            </w:pPr>
            <w:ins w:id="284" w:author="Sina Furkan Özdemir" w:date="2021-06-09T17:53:00Z">
              <w:r>
                <w:t>Publicity</w:t>
              </w:r>
            </w:ins>
          </w:p>
        </w:tc>
      </w:tr>
    </w:tbl>
    <w:p w14:paraId="22420E66" w14:textId="77777777" w:rsidR="00D124F2" w:rsidRDefault="00D124F2">
      <w:pPr>
        <w:pStyle w:val="Compact"/>
        <w:rPr>
          <w:ins w:id="285" w:author="Sina Furkan Özdemir" w:date="2021-06-09T17:42:00Z"/>
        </w:rPr>
        <w:pPrChange w:id="286" w:author="Sina Furkan Özdemir" w:date="2021-06-09T17:42:00Z">
          <w:pPr>
            <w:pStyle w:val="Compact"/>
            <w:numPr>
              <w:numId w:val="11"/>
            </w:numPr>
            <w:ind w:left="720" w:hanging="480"/>
          </w:pPr>
        </w:pPrChange>
      </w:pPr>
    </w:p>
    <w:p w14:paraId="5966E299" w14:textId="77777777" w:rsidR="00D124F2" w:rsidRDefault="00D124F2" w:rsidP="00D124F2">
      <w:pPr>
        <w:pStyle w:val="Compact"/>
        <w:rPr>
          <w:ins w:id="287" w:author="Sina Furkan Özdemir" w:date="2021-06-09T17:42:00Z"/>
        </w:rPr>
      </w:pPr>
    </w:p>
    <w:p w14:paraId="6166625A" w14:textId="0AD48234" w:rsidR="00D124F2" w:rsidRPr="001572E8" w:rsidRDefault="00D124F2">
      <w:pPr>
        <w:pStyle w:val="BodyText"/>
        <w:rPr>
          <w:ins w:id="288" w:author="Sina Furkan Özdemir" w:date="2021-06-09T17:41:00Z"/>
        </w:rPr>
        <w:pPrChange w:id="289" w:author="Sina Furkan Özdemir" w:date="2021-06-09T17:42:00Z">
          <w:pPr>
            <w:pStyle w:val="Heading2"/>
          </w:pPr>
        </w:pPrChange>
      </w:pPr>
    </w:p>
    <w:p w14:paraId="256CD316" w14:textId="77777777" w:rsidR="00D124F2" w:rsidRDefault="00D124F2">
      <w:pPr>
        <w:pStyle w:val="Compact"/>
        <w:pPrChange w:id="290" w:author="Sina Furkan Özdemir" w:date="2021-06-09T17:41:00Z">
          <w:pPr>
            <w:pStyle w:val="Compact"/>
            <w:numPr>
              <w:numId w:val="11"/>
            </w:numPr>
            <w:ind w:left="720" w:hanging="480"/>
          </w:pPr>
        </w:pPrChange>
      </w:pPr>
    </w:p>
    <w:p w14:paraId="753F1117" w14:textId="5BE2A6A9" w:rsidR="00FD7013" w:rsidRDefault="00AA1C57" w:rsidP="00FD7013">
      <w:pPr>
        <w:pStyle w:val="Heading1"/>
        <w:rPr>
          <w:ins w:id="291" w:author="Sina Furkan Özdemir" w:date="2021-06-09T17:40:00Z"/>
        </w:rPr>
      </w:pPr>
      <w:bookmarkStart w:id="292" w:name="X91f2997adf86e8cbc6f00792196581c4c1db04a"/>
      <w:bookmarkEnd w:id="166"/>
      <w:bookmarkEnd w:id="172"/>
      <w:r>
        <w:t>Public communication and the EU’s legitimacy</w:t>
      </w:r>
    </w:p>
    <w:p w14:paraId="0C31884F" w14:textId="77777777" w:rsidR="000235D5" w:rsidRPr="001572E8" w:rsidRDefault="000235D5">
      <w:pPr>
        <w:pStyle w:val="BodyText"/>
        <w:pPrChange w:id="293" w:author="Sina Furkan Özdemir" w:date="2021-06-09T17:40:00Z">
          <w:pPr>
            <w:pStyle w:val="Heading1"/>
          </w:pPr>
        </w:pPrChange>
      </w:pPr>
    </w:p>
    <w:p w14:paraId="20F2A3FC" w14:textId="53FC02F9" w:rsidR="00FD7013" w:rsidRDefault="00FD7013">
      <w:pPr>
        <w:pStyle w:val="Heading3"/>
        <w:pPrChange w:id="294" w:author="Sina Furkan Özdemir" w:date="2021-06-09T17:41:00Z">
          <w:pPr>
            <w:pStyle w:val="Heading2"/>
          </w:pPr>
        </w:pPrChange>
      </w:pPr>
      <w:bookmarkStart w:id="295" w:name="para-1-2"/>
      <w:r>
        <w:t>Para 1:</w:t>
      </w:r>
    </w:p>
    <w:p w14:paraId="7A291230" w14:textId="06C80B6C" w:rsidR="002A3476" w:rsidRDefault="0064139E" w:rsidP="002A3476">
      <w:pPr>
        <w:pStyle w:val="BodyText"/>
        <w:jc w:val="both"/>
      </w:pPr>
      <w:r>
        <w:t xml:space="preserve">For </w:t>
      </w:r>
      <w:ins w:id="296" w:author="Sina Furkan Özdemir" w:date="2021-06-09T17:46:00Z">
        <w:r w:rsidR="001905C9">
          <w:t>one</w:t>
        </w:r>
      </w:ins>
      <w:ins w:id="297" w:author="Sina Furkan Özdemir" w:date="2021-06-09T17:47:00Z">
        <w:r w:rsidR="00FA4409">
          <w:t xml:space="preserve"> - </w:t>
        </w:r>
      </w:ins>
      <w:ins w:id="298" w:author="Sina Furkan Özdemir" w:date="2021-06-09T17:46:00Z">
        <w:r w:rsidR="001905C9">
          <w:t>way</w:t>
        </w:r>
      </w:ins>
      <w:ins w:id="299" w:author="Sina Furkan Özdemir" w:date="2021-06-09T15:38:00Z">
        <w:r w:rsidR="004002DF">
          <w:t xml:space="preserve"> </w:t>
        </w:r>
      </w:ins>
      <w:r>
        <w:t xml:space="preserve">public communication to reproduce the legitimacy of a political system, it needs to provide </w:t>
      </w:r>
      <w:r w:rsidR="00370532">
        <w:t>both transparency and publicity for the political system</w:t>
      </w:r>
      <w:r w:rsidR="009F2AF4">
        <w:fldChar w:fldCharType="begin"/>
      </w:r>
      <w:r w:rsidR="00A73DFD">
        <w:instrText xml:space="preserve"> ADDIN ZOTERO_ITEM CSL_CITATION {"citationID":"QbDrRW7O","properties":{"formattedCitation":"(H\\uc0\\u252{}ller, 2007)","plainCitation":"(Hüller, 2007)","noteIndex":0},"citationItems":[{"id":4308,"uris":["http://zotero.org/groups/2912652/items/VLJYNPF7"],"uri":["http://zotero.org/groups/2912652/items/VLJYNPF7"],"itemData":{"id":4308,"type":"article-journal","abstract":"This article shows why European Union (EU) strategies to improve democratic legitimacy by strengthening its publicity have (unnecessarily) failed. Due to an ‘under-theorized’ image of democracy, the institutional means chosen are inappropriate to draw the expected public attention and as a consequence most of the aims pursued. Most notably, it misses (in accordance with most of the literature on the EU's democratic deficit) the important distinction between mere transparency and publicity: for improving democratic legitimacy it is not enough for political acts and processes to be published (to be transparent), they also have to be sufficiently perceived by European citizens. This holds true for any democratic theory, even if there are differences in their specific expectations of publicity.","container-title":"Journal of European Public Policy","DOI":"10.1080/13501760701314391","ISSN":"1350-1763","issue":"4","note":"publisher: Routledge\n_eprint: https://doi.org/10.1080/13501760701314391","page":"563-581","source":"Taylor and Francis+NEJM","title":"Assessing EU strategies for publicity","volume":"14","author":[{"family":"Hüller","given":"Thorsten"}],"issued":{"date-parts":[["2007",6,1]]}}}],"schema":"https://github.com/citation-style-language/schema/raw/master/csl-citation.json"} </w:instrText>
      </w:r>
      <w:r w:rsidR="009F2AF4">
        <w:fldChar w:fldCharType="separate"/>
      </w:r>
      <w:r w:rsidR="00A73DFD" w:rsidRPr="00A73DFD">
        <w:rPr>
          <w:rFonts w:ascii="Cambria" w:hAnsi="Cambria" w:cs="Times New Roman"/>
        </w:rPr>
        <w:t>(Hüller, 2007)</w:t>
      </w:r>
      <w:r w:rsidR="009F2AF4">
        <w:fldChar w:fldCharType="end"/>
      </w:r>
      <w:r w:rsidR="00370532">
        <w:t>.</w:t>
      </w:r>
      <w:r w:rsidR="006B1C4A">
        <w:t xml:space="preserve"> Transparency</w:t>
      </w:r>
      <w:r w:rsidR="0061434A">
        <w:t xml:space="preserve">, in this sense, means that public communication regularly publishes political acts, processes, issues and responsibilities in </w:t>
      </w:r>
      <w:r w:rsidR="00D0094E">
        <w:t>the decision making</w:t>
      </w:r>
      <w:r w:rsidR="00E634EB">
        <w:t xml:space="preserve"> in the political system</w:t>
      </w:r>
      <w:r w:rsidR="00D0094E">
        <w:t xml:space="preserve"> without any severe restrictions in the visibility. </w:t>
      </w:r>
      <w:r w:rsidR="00676402">
        <w:t>This way</w:t>
      </w:r>
      <w:r w:rsidR="00440116">
        <w:t xml:space="preserve">, the public communication </w:t>
      </w:r>
      <w:r w:rsidR="00725A1F">
        <w:t>provides</w:t>
      </w:r>
      <w:r w:rsidR="00440116">
        <w:t xml:space="preserve"> the audience of the political authority </w:t>
      </w:r>
      <w:r w:rsidR="00EE32E4">
        <w:t xml:space="preserve">with the necessary information to make an </w:t>
      </w:r>
      <w:r w:rsidR="00BD6D6C">
        <w:t>informed decision</w:t>
      </w:r>
      <w:r w:rsidR="00EE32E4">
        <w:t xml:space="preserve"> in democratic feed-back processes. </w:t>
      </w:r>
      <w:r w:rsidR="00BD6D6C">
        <w:t>However, providing a transparency is only a necessary condition</w:t>
      </w:r>
      <w:r w:rsidR="0061433F">
        <w:t xml:space="preserve"> for public communication</w:t>
      </w:r>
      <w:r w:rsidR="00BD6D6C">
        <w:t xml:space="preserve"> </w:t>
      </w:r>
      <w:r w:rsidR="0061433F">
        <w:t xml:space="preserve">to reproduce political legitimacy. </w:t>
      </w:r>
      <w:r w:rsidR="00F24288">
        <w:t>To achieve this ai</w:t>
      </w:r>
      <w:r w:rsidR="00BE6B00">
        <w:t>m, the public communication needs to garner publicity for the political system. Publicity, in this case</w:t>
      </w:r>
      <w:r w:rsidR="006E5AA5">
        <w:t xml:space="preserve">, refers to the fact that the audience of the political authority becomes aware of the issues, acts and processes of the </w:t>
      </w:r>
      <w:r w:rsidR="00DD0E56">
        <w:t xml:space="preserve">political system. In other words, putting information on the ether is </w:t>
      </w:r>
      <w:r w:rsidR="00920E28">
        <w:t>not enough for reproducing political legitimacy. Th</w:t>
      </w:r>
      <w:r w:rsidR="001C15EF">
        <w:t>e transparency</w:t>
      </w:r>
      <w:r w:rsidR="00920E28">
        <w:t xml:space="preserve"> information </w:t>
      </w:r>
      <w:r w:rsidR="00177ADE">
        <w:t>needs</w:t>
      </w:r>
      <w:r w:rsidR="00920E28">
        <w:t xml:space="preserve"> to be consumed</w:t>
      </w:r>
      <w:r w:rsidR="001C15EF">
        <w:t xml:space="preserve"> by the citizenry</w:t>
      </w:r>
      <w:r w:rsidR="00920E28">
        <w:t xml:space="preserve"> and incorporated into</w:t>
      </w:r>
      <w:r w:rsidR="00177ADE">
        <w:t xml:space="preserve"> citizens’</w:t>
      </w:r>
      <w:r w:rsidR="00920E28">
        <w:t xml:space="preserve"> </w:t>
      </w:r>
      <w:r w:rsidR="00177ADE">
        <w:t>political</w:t>
      </w:r>
      <w:r w:rsidR="00920E28">
        <w:t xml:space="preserve"> knowledge </w:t>
      </w:r>
      <w:commentRangeStart w:id="300"/>
      <w:r w:rsidR="00920E28">
        <w:t>structure</w:t>
      </w:r>
      <w:commentRangeEnd w:id="300"/>
      <w:r w:rsidR="002C76E7">
        <w:rPr>
          <w:rStyle w:val="CommentReference"/>
        </w:rPr>
        <w:commentReference w:id="300"/>
      </w:r>
      <w:r w:rsidR="00177ADE">
        <w:t>.</w:t>
      </w:r>
    </w:p>
    <w:p w14:paraId="7C2235EF" w14:textId="2BB044BC" w:rsidR="002A3476" w:rsidRDefault="002A3476">
      <w:pPr>
        <w:pStyle w:val="Heading3"/>
        <w:pPrChange w:id="301" w:author="Sina Furkan Özdemir" w:date="2021-06-09T17:41:00Z">
          <w:pPr>
            <w:pStyle w:val="Heading2"/>
          </w:pPr>
        </w:pPrChange>
      </w:pPr>
      <w:r>
        <w:t>Para 2:</w:t>
      </w:r>
    </w:p>
    <w:p w14:paraId="2449A8E8" w14:textId="31396105" w:rsidR="002A3476" w:rsidRPr="002A3476" w:rsidRDefault="002A3476" w:rsidP="002A3476">
      <w:pPr>
        <w:pStyle w:val="BodyText"/>
        <w:numPr>
          <w:ilvl w:val="0"/>
          <w:numId w:val="17"/>
        </w:numPr>
      </w:pPr>
      <w:r>
        <w:t xml:space="preserve">Necessary and sufficient conditions for </w:t>
      </w:r>
      <w:r w:rsidR="00C017FA">
        <w:t>publicity</w:t>
      </w:r>
    </w:p>
    <w:p w14:paraId="0A4E59C5" w14:textId="125F105D" w:rsidR="000D2470" w:rsidRDefault="008D4872">
      <w:pPr>
        <w:pStyle w:val="BodyText"/>
        <w:ind w:firstLine="360"/>
        <w:jc w:val="both"/>
        <w:rPr>
          <w:ins w:id="302" w:author="Sina Furkan Özdemir" w:date="2021-06-09T14:18:00Z"/>
        </w:rPr>
        <w:pPrChange w:id="303" w:author="Sina Furkan Özdemir" w:date="2021-06-09T14:19:00Z">
          <w:pPr>
            <w:pStyle w:val="BodyText"/>
            <w:jc w:val="both"/>
          </w:pPr>
        </w:pPrChange>
      </w:pPr>
      <w:ins w:id="304" w:author="Sina Furkan Özdemir" w:date="2021-06-09T13:03:00Z">
        <w:r>
          <w:t>Besides the content of</w:t>
        </w:r>
      </w:ins>
      <w:ins w:id="305" w:author="Sina Furkan Özdemir" w:date="2021-06-09T13:04:00Z">
        <w:r>
          <w:t xml:space="preserve"> the messages,</w:t>
        </w:r>
        <w:r w:rsidR="00553C33">
          <w:t xml:space="preserve"> </w:t>
        </w:r>
      </w:ins>
      <w:del w:id="306" w:author="Sina Furkan Özdemir" w:date="2021-06-09T13:04:00Z">
        <w:r w:rsidR="0038335C" w:rsidDel="00553C33">
          <w:delText>T</w:delText>
        </w:r>
      </w:del>
      <w:ins w:id="307" w:author="Sina Furkan Özdemir" w:date="2021-06-09T13:04:00Z">
        <w:r w:rsidR="00553C33">
          <w:t>t</w:t>
        </w:r>
      </w:ins>
      <w:r w:rsidR="0038335C">
        <w:t>here are several</w:t>
      </w:r>
      <w:ins w:id="308" w:author="Sina Furkan Özdemir" w:date="2021-06-09T13:04:00Z">
        <w:r w:rsidR="00553C33">
          <w:t xml:space="preserve"> structural</w:t>
        </w:r>
      </w:ins>
      <w:r w:rsidR="00ED5EFC">
        <w:t xml:space="preserve"> f</w:t>
      </w:r>
      <w:ins w:id="309" w:author="Sina Furkan Özdemir" w:date="2021-06-09T13:04:00Z">
        <w:r w:rsidR="00553C33">
          <w:t>eatures of a public message</w:t>
        </w:r>
      </w:ins>
      <w:del w:id="310" w:author="Sina Furkan Özdemir" w:date="2021-06-09T13:04:00Z">
        <w:r w:rsidR="00ED5EFC" w:rsidDel="00553C33">
          <w:delText>actors</w:delText>
        </w:r>
      </w:del>
      <w:r w:rsidR="00ED5EFC">
        <w:t xml:space="preserve"> that can establish publicity</w:t>
      </w:r>
      <w:del w:id="311" w:author="Sina Furkan Özdemir" w:date="2021-06-12T12:11:00Z">
        <w:r w:rsidR="00ED5EFC" w:rsidDel="00FF030E">
          <w:delText xml:space="preserve"> via public communication</w:delText>
        </w:r>
      </w:del>
      <w:r w:rsidR="00ED5EFC">
        <w:t xml:space="preserve">. First of which is the </w:t>
      </w:r>
      <w:ins w:id="312" w:author="Sina Furkan Özdemir" w:date="2021-06-09T12:51:00Z">
        <w:r w:rsidR="00BC19D3">
          <w:t xml:space="preserve">comprehensibility </w:t>
        </w:r>
      </w:ins>
      <w:del w:id="313" w:author="Sina Furkan Özdemir" w:date="2021-06-09T12:51:00Z">
        <w:r w:rsidR="009B19EC" w:rsidDel="00BC19D3">
          <w:delText xml:space="preserve">linguistic complexity </w:delText>
        </w:r>
      </w:del>
      <w:r w:rsidR="009B19EC">
        <w:t>of the public communication messages</w:t>
      </w:r>
      <w:r w:rsidR="00B7665A">
        <w:t>.</w:t>
      </w:r>
      <w:ins w:id="314" w:author="Sina Furkan Özdemir" w:date="2021-06-09T13:06:00Z">
        <w:r w:rsidR="00A15009">
          <w:t xml:space="preserve"> On text level, </w:t>
        </w:r>
      </w:ins>
      <w:del w:id="315" w:author="Sina Furkan Özdemir" w:date="2021-06-09T13:06:00Z">
        <w:r w:rsidR="004F3A5F" w:rsidDel="00A15009">
          <w:delText xml:space="preserve"> </w:delText>
        </w:r>
        <w:r w:rsidR="00D55ACB" w:rsidDel="00A15009">
          <w:delText>P</w:delText>
        </w:r>
      </w:del>
      <w:ins w:id="316" w:author="Sina Furkan Özdemir" w:date="2021-06-09T13:06:00Z">
        <w:r w:rsidR="00A15009">
          <w:t>p</w:t>
        </w:r>
      </w:ins>
      <w:r w:rsidR="00D55ACB">
        <w:t>olitical messages that have lower</w:t>
      </w:r>
      <w:r w:rsidR="004F3A5F">
        <w:t xml:space="preserve"> semantic and syntactic complexity </w:t>
      </w:r>
      <w:del w:id="317" w:author="Sina Furkan Özdemir" w:date="2021-06-09T12:56:00Z">
        <w:r w:rsidR="004F3A5F" w:rsidDel="00D97F64">
          <w:delText xml:space="preserve">of political messages </w:delText>
        </w:r>
      </w:del>
      <w:r w:rsidR="004F3A5F">
        <w:t>strongly influence political knowledge acquisition and engagement with the messages</w:t>
      </w:r>
      <w:r w:rsidR="004F3A5F">
        <w:fldChar w:fldCharType="begin"/>
      </w:r>
      <w:ins w:id="318" w:author="Sina Furkan Özdemir" w:date="2021-06-09T14:37:00Z">
        <w:r w:rsidR="00697874">
          <w:instrText xml:space="preserve"> ADDIN ZOTERO_ITEM CSL_CITATION {"citationID":"xShcNOSP","properties":{"formattedCitation":"(Bischof &amp; Senninger, 2018; Eveland et al., 2004; Spirling, 2015)","plainCitation":"(Bischof &amp; Senninger, 2018; Eveland et al., 2004; Spirling, 2015)","noteIndex":0},"citationItems":[{"id":4421,"uris":["http://zotero.org/groups/2912652/items/ILLYQJYM"],"uri":["http://zotero.org/groups/2912652/items/ILLYQJYM"],"itemData":{"id":4421,"type":"article-journal","abstract":"Which parties use simple language in their campaign messages, and do simple campaign messages resonate with voters’ information about parties? This study introduces a novel link between the language applied during election campaigns and citizens’ ability to position parties in the ideological space. To this end, how complexity of campaign messages varies across parties as well as how it affects voters’ knowledge about party positions is investigated. Theoretically, it is suggested that populist parties are more likely to simplify their campaign messages to demarcate themselves from mainstream competitors. In turn, voters should perceive and process simpler campaign messages better and, therefore, have more knowledge about the position of parties that communicate simpler campaign messages. The article presents and validates a measure of complexity and uses it to assess the language of manifestos in Austria and Germany in the period 1945–2013. It shows that political parties, in general, use barely comprehensible language to communicate their policy positions. However, differences between parties exist and support is found for the conjecture about populist parties as they employ significantly less complex language in their manifestos. Second, evidence is found that individuals are better able to place parties in the ideological space if parties use less complex campaign messages. The findings lead to greater understanding of mass-elite linkages during election campaigns and have important consequences for the future analysis of manifesto data.","container-title":"European Journal of Political Research","DOI":"https://doi.org/10.1111/1475-6765.12235","ISSN":"1475-6765","issue":"2","language":"en","note":"_eprint: https://ejpr.onlinelibrary.wiley.com/doi/pdf/10.1111/1475-6765.12235","page":"473-495","source":"Wiley Online Library","title":"Simple politics for the people? Complexity in campaign messages and political knowledge","title-short":"Simple politics for the people?","volume":"57","author":[{"family":"Bischof","given":"Daniel"},{"family":"Senninger","given":"Roman"}],"issued":{"date-parts":[["2018"]]}}},{"id":4412,"uris":["http://zotero.org/groups/2912652/items/Z56NSZPE"],"uri":["http://zotero.org/groups/2912652/items/Z56NSZPE"],"itemData":{"id":4412,"type":"article-journal","abstract":"Past research has demonstrated that nonlinear Web presentations (i.e., those that allow viewing in multiple orders) may lead to decreased free recall and learning of factual information compared to traditional, print-like linear Web designs. Recent evidence suggests, however, that nonlinear designs may facilitate learning of the interconnectedness of the presented information. This article presents experimental data from a combined sample of college students and adults (N= 172) manipulating site design and motivation designed to test for these various learning effects and to examine the potential influence of two mediating variables: selective scanning and elaboration. The central finding is that linear site designs encourage factual learning, whereas nonlinear designs increase knowledge structure density (KSD). The effects of elaboration and selective scanning, however, are mixed.","container-title":"Human Communication Research","DOI":"10.1111/j.1468-2958.2004.tb00731.x","ISSN":"0360-3989","issue":"2","journalAbbreviation":"Human Communication Research","page":"208-233","source":"Silverchair","title":"How Web Site Organization Influences Free Recall, Factual Knowledge, and Knowledge Structure Density","volume":"30","author":[{"family":"Eveland","given":"William P.","suffix":"Jr."},{"family":"Cortese","given":"Juliann"},{"family":"Park","given":"Heesun"},{"family":"Dunwoody","given":"Sharon"}],"issued":{"date-parts":[["2004",4,1]]}}},{"id":4418,"uris":["http://zotero.org/groups/2912652/items/LNME3L8N"],"uri":["http://zotero.org/groups/2912652/items/LNME3L8N"],"itemData":{"id":4418,"type":"article-journal","abstract":"We consider the impact of the Second Reform Act, and the doubling of the electorate it delivered, on the linguistic complexity of speeches made by members of parliament in Britain. Noting that the new voters were generally poorer and less educated than those who already enjoyed the suffrage, we hypothesize that cabinet ministers had strong incentives—relative to other members—to appeal to these new electors with simpler statements during parliamentary debates. We assess this claim with a data set of over half a million speeches for the period between the Great Reform Act and Great War, along with methods for measuring the comprehensibility of texts—which we validate in some detail. The theorized relationship holds: ministers become statistically significantly easier to understand (on average) relative to backbenchers, and this effect occurs almost immediately after the 1868 election. We show that this result is not an artifact of new personnel in the House of Commons.","container-title":"The Journal of Politics","DOI":"10.1086/683612","ISSN":"0022-3816","issue":"1","note":"publisher: The University of Chicago Press","page":"120-136","source":"journals.uchicago.edu (Atypon)","title":"Democratization and Linguistic Complexity: The Effect of Franchise Extension on Parliamentary Discourse, 1832–1915","title-short":"Democratization and Linguistic Complexity","volume":"78","author":[{"family":"Spirling","given":"Arthur"}],"issued":{"date-parts":[["2015",12,17]]}}}],"schema":"https://github.com/citation-style-language/schema/raw/master/csl-citation.json"} </w:instrText>
        </w:r>
      </w:ins>
      <w:del w:id="319" w:author="Sina Furkan Özdemir" w:date="2021-06-09T14:37:00Z">
        <w:r w:rsidR="004F3A5F" w:rsidDel="00697874">
          <w:delInstrText xml:space="preserve"> ADDIN ZOTERO_ITEM CSL_CITATION {"citationID":"u5xIvmww","properties":{"formattedCitation":"(Bischof &amp; Senninger, 2018; Eveland et al., 2004; Spirling, 2015; Tolochko et al., 2019)","plainCitation":"(Bischof &amp; Senninger, 2018; Eveland et al., 2004; Spirling, 2015; Tolochko et al., 2019)","noteIndex":0},"citationItems":[{"id":4421,"uris":["http://zotero.org/groups/2912652/items/ILLYQJYM"],"uri":["http://zotero.org/groups/2912652/items/ILLYQJYM"],"itemData":{"id":4421,"type":"article-journal","abstract":"Which parties use simple language in their campaign messages, and do simple campaign messages resonate with voters’ information about parties? This study introduces a novel link between the language applied during election campaigns and citizens’ ability to position parties in the ideological space. To this end, how complexity of campaign messages varies across parties as well as how it affects voters’ knowledge about party positions is investigated. Theoretically, it is suggested that populist parties are more likely to simplify their campaign messages to demarcate themselves from mainstream competitors. In turn, voters should perceive and process simpler campaign messages better and, therefore, have more knowledge about the position of parties that communicate simpler campaign messages. The article presents and validates a measure of complexity and uses it to assess the language of manifestos in Austria and Germany in the period 1945–2013. It shows that political parties, in general, use barely comprehensible language to communicate their policy positions. However, differences between parties exist and support is found for the conjecture about populist parties as they employ significantly less complex language in their manifestos. Second, evidence is found that individuals are better able to place parties in the ideological space if parties use less complex campaign messages. The findings lead to greater understanding of mass-elite linkages during election campaigns and have important consequences for the future analysis of manifesto data.","container-title":"European Journal of Political Research","DOI":"https://doi.org/10.1111/1475-6765.12235","ISSN":"1475-6765","issue":"2","language":"en","note":"_eprint: https://ejpr.onlinelibrary.wiley.com/doi/pdf/10.1111/1475-6765.12235","page":"473-495","source":"Wiley Online Library","title":"Simple politics for the people? Complexity in campaign messages and political knowledge","title-short":"Simple politics for the people?","volume":"57","author":[{"family":"Bischof","given":"Daniel"},{"family":"Senninger","given":"Roman"}],"issued":{"date-parts":[["2018"]]}}},{"id":4412,"uris":["http://zotero.org/groups/2912652/items/Z56NSZPE"],"uri":["http://zotero.org/groups/2912652/items/Z56NSZPE"],"itemData":{"id":4412,"type":"article-journal","abstract":"Past research has demonstrated that nonlinear Web presentations (i.e., those that allow viewing in multiple orders) may lead to decreased free recall and learning of factual information compared to traditional, print-like linear Web designs. Recent evidence suggests, however, that nonlinear designs may facilitate learning of the interconnectedness of the presented information. This article presents experimental data from a combined sample of college students and adults (N= 172) manipulating site design and motivation designed to test for these various learning effects and to examine the potential influence of two mediating variables: selective scanning and elaboration. The central finding is that linear site designs encourage factual learning, whereas nonlinear designs increase knowledge structure density (KSD). The effects of elaboration and selective scanning, however, are mixed.","container-title":"Human Communication Research","DOI":"10.1111/j.1468-2958.2004.tb00731.x","ISSN":"0360-3989","issue":"2","journalAbbreviation":"Human Communication Research","page":"208-233","source":"Silverchair","title":"How Web Site Organization Influences Free Recall, Factual Knowledge, and Knowledge Structure Density","volume":"30","author":[{"family":"Eveland","given":"William P.","suffix":"Jr."},{"family":"Cortese","given":"Juliann"},{"family":"Park","given":"Heesun"},{"family":"Dunwoody","given":"Sharon"}],"issued":{"date-parts":[["2004",4,1]]}}},{"id":4418,"uris":["http://zotero.org/groups/2912652/items/LNME3L8N"],"uri":["http://zotero.org/groups/2912652/items/LNME3L8N"],"itemData":{"id":4418,"type":"article-journal","abstract":"We consider the impact of the Second Reform Act, and the doubling of the electorate it delivered, on the linguistic complexity of speeches made by members of parliament in Britain. Noting that the new voters were generally poorer and less educated than those who already enjoyed the suffrage, we hypothesize that cabinet ministers had strong incentives—relative to other members—to appeal to these new electors with simpler statements during parliamentary debates. We assess this claim with a data set of over half a million speeches for the period between the Great Reform Act and Great War, along with methods for measuring the comprehensibility of texts—which we validate in some detail. The theorized relationship holds: ministers become statistically significantly easier to understand (on average) relative to backbenchers, and this effect occurs almost immediately after the 1868 election. We show that this result is not an artifact of new personnel in the House of Commons.","container-title":"The Journal of Politics","DOI":"10.1086/683612","ISSN":"0022-3816","issue":"1","note":"publisher: The University of Chicago Press","page":"120-136","source":"journals.uchicago.edu (Atypon)","title":"Democratization and Linguistic Complexity: The Effect of Franchise Extension on Parliamentary Discourse, 1832–1915","title-short":"Democratization and Linguistic Complexity","volume":"78","author":[{"family":"Spirling","given":"Arthur"}],"issued":{"date-parts":[["2015",12,17]]}}},{"id":4409,"uris":["http://zotero.org/groups/2912652/items/LR4GMTFQ"],"uri":["http://zotero.org/groups/2912652/items/LR4GMTFQ"],"itemData":{"id":4409,"type":"article-journal","abstract":"Communication of political information is vital for a well-functioning democratic system, and texts are one of the main mediums of politics. Most studies dealing with political text consider how such texts communicate content, rather than the structural characteristics of texts themselves. The current study focuses on complexity as one of the focal structural characteristics of political text. Previous research showed that different types of textual complexity affect learning processes. Such prior studies are, however, limited both conceptually and empirically. This study addresses these gaps by employing a large-scale experimental design (N= 822), investigating how different dimensions of textual complexity affect factual and structural political knowledge, and whether such relationships are mediated through perceived complexity. Results indicate that different levels (high vs. low) and different dimensions of textual complexity (semantic vs. syntactic) influence reader’s perception of text, as well as their factual and structural knowledge. Only semantic complexity has an effect on one’s perceived complexity, which in turn negatively affects factual and structural knowledge. Syntactic complexity directly lowered one’s factual knowledge acquisition, while there was no direct effect of syntactic complexity on structural knowledge. The results suggest that text complexity indeed plays an important role in political information acquisition, and our findings also highlight the importance of perception in mediating the structural effects of the text.","container-title":"Political Communication","DOI":"10.1080/10584609.2019.1631919","ISSN":"1058-4609","issue":"4","note":"publisher: Routledge\n_eprint: https://doi.org/10.1080/10584609.2019.1631919","page":"609-628","source":"Taylor and Francis+NEJM","title":"“That Looks Hard!”: Effects of Objective and Perceived Textual Complexity on Factual and Structural Political Knowledge","title-short":"“That Looks Hard!”","volume":"36","author":[{"family":"Tolochko","given":"Petro"},{"family":"Song","given":"Hyunjin"},{"family":"Boomgaarden","given":"Hajo"}],"issued":{"date-parts":[["2019",10,2]]}}}],"schema":"https://github.com/citation-style-language/schema/raw/master/csl-citation.json"} </w:delInstrText>
        </w:r>
      </w:del>
      <w:r w:rsidR="004F3A5F">
        <w:fldChar w:fldCharType="separate"/>
      </w:r>
      <w:ins w:id="320" w:author="Sina Furkan Özdemir" w:date="2021-06-09T14:37:00Z">
        <w:r w:rsidR="00697874" w:rsidRPr="00697874">
          <w:rPr>
            <w:rFonts w:ascii="Cambria" w:hAnsi="Cambria"/>
            <w:rPrChange w:id="321" w:author="Sina Furkan Özdemir" w:date="2021-06-09T14:37:00Z">
              <w:rPr/>
            </w:rPrChange>
          </w:rPr>
          <w:t>(Bischof &amp; Senninger, 2018; Eveland et al., 2004; Spirling, 2015)</w:t>
        </w:r>
      </w:ins>
      <w:del w:id="322" w:author="Sina Furkan Özdemir" w:date="2021-06-09T14:37:00Z">
        <w:r w:rsidR="004F3A5F" w:rsidRPr="00697874" w:rsidDel="00697874">
          <w:rPr>
            <w:rPrChange w:id="323" w:author="Sina Furkan Özdemir" w:date="2021-06-09T14:37:00Z">
              <w:rPr>
                <w:rFonts w:ascii="Cambria" w:hAnsi="Cambria"/>
              </w:rPr>
            </w:rPrChange>
          </w:rPr>
          <w:delText>(Bischof &amp; Senninger, 2018; Eveland et al., 2004; Spirling, 2015; Tolochko et al., 2019)</w:delText>
        </w:r>
      </w:del>
      <w:r w:rsidR="004F3A5F">
        <w:fldChar w:fldCharType="end"/>
      </w:r>
      <w:r w:rsidR="004F3A5F">
        <w:t>. Semantic complexity of a message refers to the difficulty of comprehension of the words and phrases in the message (</w:t>
      </w:r>
      <w:proofErr w:type="spellStart"/>
      <w:r w:rsidR="004F3A5F">
        <w:t>eg</w:t>
      </w:r>
      <w:proofErr w:type="spellEnd"/>
      <w:r w:rsidR="004F3A5F">
        <w:t xml:space="preserve">: relevant vs pertinent). Syntactic complexity, on the other hand, refers to the difficulty of the </w:t>
      </w:r>
      <w:del w:id="324" w:author="Sina Furkan Özdemir" w:date="2021-06-12T12:11:00Z">
        <w:r w:rsidR="004F3A5F" w:rsidDel="00596F9F">
          <w:delText xml:space="preserve">structural </w:delText>
        </w:r>
      </w:del>
      <w:ins w:id="325" w:author="Sina Furkan Özdemir" w:date="2021-06-12T12:11:00Z">
        <w:r w:rsidR="00596F9F">
          <w:t>grammatical</w:t>
        </w:r>
        <w:r w:rsidR="00596F9F">
          <w:t xml:space="preserve"> </w:t>
        </w:r>
      </w:ins>
      <w:r w:rsidR="004F3A5F">
        <w:t>characteristics of texts such as long noun phrases, and clauses (</w:t>
      </w:r>
      <w:proofErr w:type="spellStart"/>
      <w:r w:rsidR="004F3A5F">
        <w:t>eg</w:t>
      </w:r>
      <w:proofErr w:type="spellEnd"/>
      <w:r w:rsidR="004F3A5F">
        <w:t>: the tall man stands next to the door vs the man who is tall and standing next to the door). Complex messages requires more cognitive resources to be processed and incorporated into the knowledge structure</w:t>
      </w:r>
      <w:ins w:id="326" w:author="Sina Furkan Özdemir" w:date="2021-06-09T12:51:00Z">
        <w:r w:rsidR="00AE23E1">
          <w:t xml:space="preserve"> </w:t>
        </w:r>
      </w:ins>
      <w:r w:rsidR="004F3A5F">
        <w:fldChar w:fldCharType="begin"/>
      </w:r>
      <w:ins w:id="327" w:author="Sina Furkan Özdemir" w:date="2021-06-09T14:37:00Z">
        <w:r w:rsidR="00697874">
          <w:instrText xml:space="preserve"> ADDIN ZOTERO_ITEM CSL_CITATION {"citationID":"LPgJZBYH","properties":{"formattedCitation":"(Lang et al., 2007; Tolochko et al., 2019)","plainCitation":"(Lang et al., 2007; Tolochko et al., 2019)","noteIndex":0},"citationItems":[{"id":4415,"uris":["http://zotero.org/groups/2912652/items/K68EXNLG"],"uri":["http://zotero.org/groups/2912652/items/K68EXNLG"],"itemData":{"id":4415,"type":"article-journal","abstract":"This paper examines whether emotional message content alters the effects of structural complexity and information density on available resources, measured by secondary task reaction times (STRTs), and message encoding, measured by audio recognition. In addition, hypotheses relating motivational activation and resource availability based on the motivational activation concepts of positivity offset (greater appetitive activation in a neutral environment) and negativity bias (faster aversive activation) influence are tested. Results replicate previous research supporting the contention that STRTs measure available resources. In addition, they show that the basic pattern of STRTs and recognition as a function of allocated and required resources is relatively consistent regardless of emotional content of the message. Emotion appears to function as a constant, increasing both resource allocation and resources required. Finally, these data provide some initial support for predicted relationships between motivational activation and resource allocation based on the constructs of positivity offset and negativity bias.","container-title":"Media Psychology","DOI":"10.1080/15213260701532880","ISSN":"1521-3269","issue":"3","note":"publisher: Routledge\n_eprint: https://doi.org/10.1080/15213260701532880","page":"317-338","source":"Taylor and Francis+NEJM","title":"Cognition and Emotion in TV Message Processing: How Valence, Arousing Content, Structural Complexity, and Information Density Affect the Availability of Cognitive Resources","title-short":"Cognition and Emotion in TV Message Processing","volume":"10","author":[{"family":"Lang","given":"Annie"},{"family":"Park","given":"Byungho"},{"family":"Sanders-Jackson","given":"Ashley N."},{"family":"Wilson","given":"Brian D."},{"family":"Wang","given":"Zheng"}],"issued":{"date-parts":[["2007",9,28]]}}},{"id":4409,"uris":["http://zotero.org/groups/2912652/items/LR4GMTFQ"],"uri":["http://zotero.org/groups/2912652/items/LR4GMTFQ"],"itemData":{"id":4409,"type":"article-journal","abstract":"Communication of political information is vital for a well-functioning democratic system, and texts are one of the main mediums of politics. Most studies dealing with political text consider how such texts communicate content, rather than the structural characteristics of texts themselves. The current study focuses on complexity as one of the focal structural characteristics of political text. Previous research showed that different types of textual complexity affect learning processes. Such prior studies are, however, limited both conceptually and empirically. This study addresses these gaps by employing a large-scale experimental design (N= 822), investigating how different dimensions of textual complexity affect factual and structural political knowledge, and whether such relationships are mediated through perceived complexity. Results indicate that different levels (high vs. low) and different dimensions of textual complexity (semantic vs. syntactic) influence reader’s perception of text, as well as their factual and structural knowledge. Only semantic complexity has an effect on one’s perceived complexity, which in turn negatively affects factual and structural knowledge. Syntactic complexity directly lowered one’s factual knowledge acquisition, while there was no direct effect of syntactic complexity on structural knowledge. The results suggest that text complexity indeed plays an important role in political information acquisition, and our findings also highlight the importance of perception in mediating the structural effects of the text.","container-title":"Political Communication","DOI":"10.1080/10584609.2019.1631919","ISSN":"1058-4609","issue":"4","note":"publisher: Routledge\n_eprint: https://doi.org/10.1080/10584609.2019.1631919","page":"609-628","source":"Taylor and Francis+NEJM","title":"“That Looks Hard!”: Effects of Objective and Perceived Textual Complexity on Factual and Structural Political Knowledge","title-short":"“That Looks Hard!”","volume":"36","author":[{"family":"Tolochko","given":"Petro"},{"family":"Song","given":"Hyunjin"},{"family":"Boomgaarden","given":"Hajo"}],"issued":{"date-parts":[["2019",10,2]]}}}],"schema":"https://github.com/citation-style-language/schema/raw/master/csl-citation.json"} </w:instrText>
        </w:r>
      </w:ins>
      <w:del w:id="328" w:author="Sina Furkan Özdemir" w:date="2021-06-09T14:37:00Z">
        <w:r w:rsidR="004F3A5F" w:rsidDel="00697874">
          <w:delInstrText xml:space="preserve"> ADDIN ZOTERO_ITEM CSL_CITATION {"citationID":"cDpI0je0","properties":{"formattedCitation":"(Lang et al., 2007)","plainCitation":"(Lang et al., 2007)","noteIndex":0},"citationItems":[{"id":4415,"uris":["http://zotero.org/groups/2912652/items/K68EXNLG"],"uri":["http://zotero.org/groups/2912652/items/K68EXNLG"],"itemData":{"id":4415,"type":"article-journal","abstract":"This paper examines whether emotional message content alters the effects of structural complexity and information density on available resources, measured by secondary task reaction times (STRTs), and message encoding, measured by audio recognition. In addition, hypotheses relating motivational activation and resource availability based on the motivational activation concepts of positivity offset (greater appetitive activation in a neutral environment) and negativity b</w:delInstrText>
        </w:r>
        <w:r w:rsidR="004F3A5F" w:rsidRPr="0004279C" w:rsidDel="00697874">
          <w:delInstrText xml:space="preserve">ias (faster aversive activation) influence are tested. Results replicate previous research supporting the contention that STRTs measure available resources. In addition, they show that the basic pattern of STRTs and recognition as a function of allocated and required resources is relatively consistent regardless of emotional content of the message. Emotion appears to function as a constant, increasing both resource allocation and resources required. Finally, these data provide some initial support for predicted relationships between motivational activation and resource allocation based on the constructs of positivity offset and negativity bias.","container-title":"Media Psychology","DOI":"10.1080/15213260701532880","ISSN":"1521-3269","issue":"3","note":"publisher: Routledge\n_eprint: https://doi.org/10.1080/15213260701532880","page":"317-338","source":"Taylor and Francis+NEJM","title":"Cognition and Emotion in TV Message Processing: How Valence, Arousing Content, Structural Complexity, and Information Density Affect the Availability of Cognitive Resources","title-short":"Cognition and Emotion in TV Message Processing","volume":"10","author":[{"family":"Lang","given":"Annie"},{"family":"Park","given":"Byungho"},{"family":"Sanders-Jackson","given":"Ashley N."},{"family":"Wilson","given":"Brian D."},{"family":"Wang","given":"Zheng"}],"issued":{"date-parts":[["2007",9,28]]}}}],"schema":"https://github.com/citation-style-language/schema/raw/master/csl-citation.json"} </w:delInstrText>
        </w:r>
      </w:del>
      <w:r w:rsidR="004F3A5F">
        <w:fldChar w:fldCharType="separate"/>
      </w:r>
      <w:ins w:id="329" w:author="Sina Furkan Özdemir" w:date="2021-06-09T14:37:00Z">
        <w:r w:rsidR="00697874" w:rsidRPr="00697874">
          <w:rPr>
            <w:rFonts w:ascii="Cambria" w:hAnsi="Cambria"/>
            <w:rPrChange w:id="330" w:author="Sina Furkan Özdemir" w:date="2021-06-09T14:37:00Z">
              <w:rPr/>
            </w:rPrChange>
          </w:rPr>
          <w:t>(Lang et al., 2007; Tolochko et al., 2019)</w:t>
        </w:r>
      </w:ins>
      <w:del w:id="331" w:author="Sina Furkan Özdemir" w:date="2021-06-09T14:37:00Z">
        <w:r w:rsidR="004F3A5F" w:rsidRPr="00697874" w:rsidDel="00697874">
          <w:rPr>
            <w:rPrChange w:id="332" w:author="Sina Furkan Özdemir" w:date="2021-06-09T14:37:00Z">
              <w:rPr>
                <w:rFonts w:ascii="Cambria" w:hAnsi="Cambria"/>
              </w:rPr>
            </w:rPrChange>
          </w:rPr>
          <w:delText>(Lang et al., 2007)</w:delText>
        </w:r>
      </w:del>
      <w:r w:rsidR="004F3A5F">
        <w:fldChar w:fldCharType="end"/>
      </w:r>
      <w:r w:rsidR="004F3A5F" w:rsidRPr="0004279C">
        <w:t>, thus reducing th</w:t>
      </w:r>
      <w:r w:rsidR="004F3A5F">
        <w:t>e knowledge acquisition and engagement with the political message.</w:t>
      </w:r>
      <w:ins w:id="333" w:author="Sina Furkan Özdemir" w:date="2021-06-09T13:06:00Z">
        <w:r w:rsidR="00A15009">
          <w:t xml:space="preserve"> </w:t>
        </w:r>
      </w:ins>
      <w:ins w:id="334" w:author="Sina Furkan Özdemir" w:date="2021-06-12T12:12:00Z">
        <w:r w:rsidR="00A30EDB">
          <w:t>Besides the comprehensibility of message text</w:t>
        </w:r>
      </w:ins>
      <w:ins w:id="335" w:author="Sina Furkan Özdemir" w:date="2021-06-09T13:06:00Z">
        <w:r w:rsidR="00A15009">
          <w:t xml:space="preserve">, multimodality in a public message can </w:t>
        </w:r>
      </w:ins>
      <w:ins w:id="336" w:author="Sina Furkan Özdemir" w:date="2021-06-09T13:07:00Z">
        <w:r w:rsidR="00B22E93">
          <w:t>assist</w:t>
        </w:r>
      </w:ins>
      <w:ins w:id="337" w:author="Sina Furkan Özdemir" w:date="2021-06-09T13:06:00Z">
        <w:r w:rsidR="00A15009">
          <w:t xml:space="preserve"> </w:t>
        </w:r>
        <w:r w:rsidR="00B22E93">
          <w:t xml:space="preserve">comprehensibility </w:t>
        </w:r>
      </w:ins>
      <w:ins w:id="338" w:author="Sina Furkan Özdemir" w:date="2021-06-09T13:07:00Z">
        <w:r w:rsidR="00B22E93">
          <w:t xml:space="preserve">of a message, thus </w:t>
        </w:r>
        <w:r w:rsidR="00001E5A">
          <w:t xml:space="preserve">further increasing the likelihood of creating publicity via public communication. </w:t>
        </w:r>
      </w:ins>
      <w:ins w:id="339" w:author="Sina Furkan Özdemir" w:date="2021-06-09T14:16:00Z">
        <w:r w:rsidR="00C05C3A">
          <w:t xml:space="preserve">As the </w:t>
        </w:r>
      </w:ins>
      <w:ins w:id="340" w:author="Sina Furkan Özdemir" w:date="2021-06-09T14:38:00Z">
        <w:r w:rsidR="00697874">
          <w:t>adage</w:t>
        </w:r>
      </w:ins>
      <w:ins w:id="341" w:author="Sina Furkan Özdemir" w:date="2021-06-09T14:16:00Z">
        <w:r w:rsidR="00C05C3A">
          <w:t xml:space="preserve"> </w:t>
        </w:r>
        <w:r w:rsidR="000122BD">
          <w:t>succinctly puts it</w:t>
        </w:r>
      </w:ins>
      <w:ins w:id="342" w:author="Sina Furkan Özdemir" w:date="2021-06-09T14:38:00Z">
        <w:r w:rsidR="00697874">
          <w:t>,</w:t>
        </w:r>
      </w:ins>
      <w:ins w:id="343" w:author="Sina Furkan Özdemir" w:date="2021-06-09T14:16:00Z">
        <w:r w:rsidR="000122BD">
          <w:t xml:space="preserve"> a single image can worth thousand words. </w:t>
        </w:r>
      </w:ins>
      <w:ins w:id="344" w:author="Sina Furkan Özdemir" w:date="2021-06-09T14:38:00Z">
        <w:r w:rsidR="004F6DBE">
          <w:t>P</w:t>
        </w:r>
      </w:ins>
      <w:ins w:id="345" w:author="Sina Furkan Özdemir" w:date="2021-06-09T14:16:00Z">
        <w:r w:rsidR="000122BD">
          <w:t>resenting information via visual medium improves information compr</w:t>
        </w:r>
      </w:ins>
      <w:ins w:id="346" w:author="Sina Furkan Özdemir" w:date="2021-06-09T14:17:00Z">
        <w:r w:rsidR="000122BD">
          <w:t xml:space="preserve">ehension and </w:t>
        </w:r>
        <w:r w:rsidR="00120B7D">
          <w:t xml:space="preserve">recall </w:t>
        </w:r>
        <w:r w:rsidR="00120B7D">
          <w:fldChar w:fldCharType="begin"/>
        </w:r>
        <w:r w:rsidR="00120B7D">
          <w:instrText xml:space="preserve"> ADDIN ZOTERO_ITEM CSL_CITATION {"citationID":"bOC2XMeP","properties":{"formattedCitation":"(Hibbing &amp; Rankin-Erickson, 2003)","plainCitation":"(Hibbing &amp; Rankin-Erickson, 2003)","noteIndex":0},"citationItems":[{"id":4494,"uris":["http://zotero.org/groups/2912652/items/Q3X73QSN"],"uri":["http://zotero.org/groups/2912652/items/Q3X73QSN"],"itemData":{"id":4494,"type":"article-journal","container-title":"The Reading Teacher","ISSN":"0034-0561","issue":"8","note":"publisher: [Wiley, International Reading Association]","page":"758-770","source":"JSTOR","title":"A Picture Is Worth a Thousand Words: Using Visual Images to Improve Comprehension for Middle School Struggling Readers","title-short":"A Picture Is Worth a Thousand Words","volume":"56","author":[{"family":"Hibbing","given":"Anne Nielsen"},{"family":"Rankin-Erickson","given":"Joan L."}],"issued":{"date-parts":[["2003"]]}}}],"schema":"https://github.com/citation-style-language/schema/raw/master/csl-citation.json"} </w:instrText>
        </w:r>
      </w:ins>
      <w:r w:rsidR="00120B7D">
        <w:fldChar w:fldCharType="separate"/>
      </w:r>
      <w:ins w:id="347" w:author="Sina Furkan Özdemir" w:date="2021-06-09T14:17:00Z">
        <w:r w:rsidR="00120B7D" w:rsidRPr="00120B7D">
          <w:rPr>
            <w:rFonts w:ascii="Cambria" w:hAnsi="Cambria"/>
            <w:rPrChange w:id="348" w:author="Sina Furkan Özdemir" w:date="2021-06-09T14:17:00Z">
              <w:rPr/>
            </w:rPrChange>
          </w:rPr>
          <w:t>(Hibbing &amp; Rankin-Erickson, 2003)</w:t>
        </w:r>
        <w:r w:rsidR="00120B7D">
          <w:fldChar w:fldCharType="end"/>
        </w:r>
        <w:r w:rsidR="00D10F85">
          <w:t xml:space="preserve">. Moreover, the visual materials such as powerful images or </w:t>
        </w:r>
      </w:ins>
      <w:ins w:id="349" w:author="Sina Furkan Özdemir" w:date="2021-06-09T14:18:00Z">
        <w:r w:rsidR="00D10F85">
          <w:t xml:space="preserve">videos can serve as an “attention hook” that pulls the audience in and encourage them to pay more attention to the </w:t>
        </w:r>
        <w:r w:rsidR="00E14A59">
          <w:t>public message</w:t>
        </w:r>
      </w:ins>
      <w:ins w:id="350" w:author="Sina Furkan Özdemir" w:date="2021-06-09T14:38:00Z">
        <w:r w:rsidR="004F6DBE">
          <w:t xml:space="preserve"> </w:t>
        </w:r>
      </w:ins>
      <w:ins w:id="351" w:author="Sina Furkan Özdemir" w:date="2021-06-09T14:18:00Z">
        <w:r w:rsidR="00E14A59">
          <w:fldChar w:fldCharType="begin"/>
        </w:r>
        <w:r w:rsidR="00E14A59">
          <w:instrText xml:space="preserve"> ADDIN ZOTERO_ITEM CSL_CITATION {"citationID":"WJmUmKSM","properties":{"formattedCitation":"(Dhanesh &amp; Rahman, 2021)","plainCitation":"(Dhanesh &amp; Rahman, 2021)","noteIndex":0},"citationItems":[{"id":4507,"uris":["http://zotero.org/groups/2912652/items/YQVUNZLS"],"uri":["http://zotero.org/groups/2912652/items/YQVUNZLS"],"itemData":{"id":4507,"type":"article-journal","abstract":"Considering the pervasiveness of social media platforms that foreground visuals over text and the consequent rise of visually acculturated publics, this study examined the visual frame building strategies employed by international news media and organizational communication personnel in their coverage of war, conflict and humanitarian crises. Findings generated through 15 in-depth elite interviews with senior media and communication practitioners drawn from large, international news and multilateral organizations revealed four main visual frame building strategies. These strategies include audience-centered strategies of (1) using strong narrative pictures to create a compelling visual hook (2) selecting humanized and personalized images to cut through compassion fatigue, and (3) scripting to the visual; and humanitarian organizations’ character-centred strategy of (4) eschewing negative imagery in favour of framing the characters using positive frames of agency and dignity. These rich insights are explained by the simultaneous influences of traditional and social media, particularly the trend of humanization and personalization of subjects in war and conflict stories, a development largely effected by social media logics. Implications for public relations theory and practice are discussed.","container-title":"Public Relations Review","DOI":"10.1016/j.pubrev.2020.102003","ISSN":"0363-8111","issue":"1","journalAbbreviation":"Public Relations Review","language":"en","page":"102003","source":"ScienceDirect","title":"Visual communication and public relations: Visual frame building strategies in war and conflict stories","title-short":"Visual communication and public relations","volume":"47","author":[{"family":"Dhanesh","given":"Ganga S."},{"family":"Rahman","given":"Nadia"}],"issued":{"date-parts":[["2021",3,1]]}}}],"schema":"https://github.com/citation-style-language/schema/raw/master/csl-citation.json"} </w:instrText>
        </w:r>
      </w:ins>
      <w:r w:rsidR="00E14A59">
        <w:fldChar w:fldCharType="separate"/>
      </w:r>
      <w:ins w:id="352" w:author="Sina Furkan Özdemir" w:date="2021-06-09T14:18:00Z">
        <w:r w:rsidR="00E14A59" w:rsidRPr="00E14A59">
          <w:rPr>
            <w:rFonts w:ascii="Cambria" w:hAnsi="Cambria"/>
            <w:rPrChange w:id="353" w:author="Sina Furkan Özdemir" w:date="2021-06-09T14:18:00Z">
              <w:rPr/>
            </w:rPrChange>
          </w:rPr>
          <w:t>(Dhanesh &amp; Rahman, 2021)</w:t>
        </w:r>
        <w:r w:rsidR="00E14A59">
          <w:fldChar w:fldCharType="end"/>
        </w:r>
        <w:r w:rsidR="00E14A59">
          <w:t>.</w:t>
        </w:r>
      </w:ins>
    </w:p>
    <w:p w14:paraId="69CE85B7" w14:textId="32ECA1F6" w:rsidR="00E14A59" w:rsidRDefault="00E14A59" w:rsidP="00D0094E">
      <w:pPr>
        <w:pStyle w:val="BodyText"/>
        <w:jc w:val="both"/>
        <w:rPr>
          <w:ins w:id="354" w:author="Sina Furkan Özdemir" w:date="2021-06-09T14:18:00Z"/>
        </w:rPr>
      </w:pPr>
    </w:p>
    <w:p w14:paraId="3B0E2419" w14:textId="6DE8BD7E" w:rsidR="00E14A59" w:rsidRDefault="00E14A59" w:rsidP="00D0094E">
      <w:pPr>
        <w:pStyle w:val="BodyText"/>
        <w:jc w:val="both"/>
      </w:pPr>
      <w:ins w:id="355" w:author="Sina Furkan Özdemir" w:date="2021-06-09T14:19:00Z">
        <w:r>
          <w:tab/>
        </w:r>
      </w:ins>
      <w:commentRangeStart w:id="356"/>
      <w:ins w:id="357" w:author="Sina Furkan Özdemir" w:date="2021-06-09T15:39:00Z">
        <w:r w:rsidR="00B134EC">
          <w:t>Another</w:t>
        </w:r>
        <w:r w:rsidR="00086B6D">
          <w:t xml:space="preserve"> </w:t>
        </w:r>
      </w:ins>
      <w:commentRangeEnd w:id="356"/>
      <w:ins w:id="358" w:author="Sina Furkan Özdemir" w:date="2021-06-09T15:40:00Z">
        <w:r w:rsidR="008D435B">
          <w:rPr>
            <w:rStyle w:val="CommentReference"/>
          </w:rPr>
          <w:commentReference w:id="356"/>
        </w:r>
      </w:ins>
      <w:ins w:id="359" w:author="Sina Furkan Özdemir" w:date="2021-06-09T15:39:00Z">
        <w:r w:rsidR="00086B6D">
          <w:t xml:space="preserve">way that the public communication can contribute to the </w:t>
        </w:r>
        <w:r w:rsidR="00E77358">
          <w:t>overall legiti</w:t>
        </w:r>
      </w:ins>
      <w:ins w:id="360" w:author="Sina Furkan Özdemir" w:date="2021-06-09T15:40:00Z">
        <w:r w:rsidR="00E77358">
          <w:t xml:space="preserve">macy is by improving and reinforcing democratic legitimacy of the political system via two-way symmetric, or dialogical, communication practices. </w:t>
        </w:r>
      </w:ins>
    </w:p>
    <w:p w14:paraId="7BAFC5D9" w14:textId="77777777" w:rsidR="00BD6D6C" w:rsidRPr="0064139E" w:rsidRDefault="00BD6D6C" w:rsidP="00D0094E">
      <w:pPr>
        <w:pStyle w:val="BodyText"/>
        <w:jc w:val="both"/>
      </w:pPr>
    </w:p>
    <w:p w14:paraId="0952F40D" w14:textId="53E44ECF" w:rsidR="004201A5" w:rsidRPr="004201A5" w:rsidRDefault="00AA1C57">
      <w:pPr>
        <w:pStyle w:val="Heading3"/>
        <w:pPrChange w:id="361" w:author="Sina Furkan Özdemir" w:date="2021-06-09T17:41:00Z">
          <w:pPr>
            <w:pStyle w:val="Heading2"/>
          </w:pPr>
        </w:pPrChange>
      </w:pPr>
      <w:r>
        <w:t xml:space="preserve">Para </w:t>
      </w:r>
      <w:r w:rsidR="00C017FA">
        <w:t>3</w:t>
      </w:r>
      <w:r>
        <w:t>:</w:t>
      </w:r>
    </w:p>
    <w:p w14:paraId="13C1D65F" w14:textId="1BE8E318" w:rsidR="00427BC8" w:rsidRDefault="00AA1C57">
      <w:pPr>
        <w:pStyle w:val="Compact"/>
        <w:numPr>
          <w:ilvl w:val="0"/>
          <w:numId w:val="12"/>
        </w:numPr>
      </w:pPr>
      <w:r>
        <w:t>Communication deficit: internal problems</w:t>
      </w:r>
    </w:p>
    <w:p w14:paraId="505CD6D3" w14:textId="18570BE5" w:rsidR="004201A5" w:rsidRDefault="004201A5" w:rsidP="004201A5">
      <w:pPr>
        <w:pStyle w:val="Compact"/>
      </w:pPr>
    </w:p>
    <w:p w14:paraId="501ED369" w14:textId="5A1DD846" w:rsidR="004201A5" w:rsidRDefault="004201A5" w:rsidP="004201A5">
      <w:pPr>
        <w:pStyle w:val="BodyText"/>
        <w:jc w:val="both"/>
      </w:pPr>
      <w:r>
        <w:t xml:space="preserve">The extant research has time and again shown that the EU public communication faces severe endogenous and exogeneous obstacles </w:t>
      </w:r>
      <w:r w:rsidR="003A5716">
        <w:t>meeting these conditions in their public communication.</w:t>
      </w:r>
    </w:p>
    <w:p w14:paraId="5E700C5B" w14:textId="77777777" w:rsidR="004201A5" w:rsidRDefault="004201A5" w:rsidP="004201A5">
      <w:pPr>
        <w:pStyle w:val="Compact"/>
      </w:pPr>
    </w:p>
    <w:p w14:paraId="0E49AA18" w14:textId="172E668A" w:rsidR="00427BC8" w:rsidRDefault="00AA1C57">
      <w:pPr>
        <w:pStyle w:val="Heading3"/>
        <w:pPrChange w:id="362" w:author="Sina Furkan Özdemir" w:date="2021-06-09T17:41:00Z">
          <w:pPr>
            <w:pStyle w:val="Heading2"/>
          </w:pPr>
        </w:pPrChange>
      </w:pPr>
      <w:bookmarkStart w:id="363" w:name="para-2-2"/>
      <w:bookmarkEnd w:id="295"/>
      <w:r>
        <w:t xml:space="preserve">Para </w:t>
      </w:r>
      <w:r w:rsidR="00FD7013">
        <w:t>3</w:t>
      </w:r>
      <w:r>
        <w:t>:</w:t>
      </w:r>
    </w:p>
    <w:p w14:paraId="3B0F1B4F" w14:textId="77777777" w:rsidR="00427BC8" w:rsidRDefault="00AA1C57">
      <w:pPr>
        <w:pStyle w:val="Compact"/>
        <w:numPr>
          <w:ilvl w:val="0"/>
          <w:numId w:val="13"/>
        </w:numPr>
      </w:pPr>
      <w:r>
        <w:t>Communication deficit: external problems</w:t>
      </w:r>
    </w:p>
    <w:p w14:paraId="4D976F34" w14:textId="7D09DB70" w:rsidR="00427BC8" w:rsidRDefault="00AA1C57">
      <w:pPr>
        <w:pStyle w:val="Heading3"/>
        <w:pPrChange w:id="364" w:author="Sina Furkan Özdemir" w:date="2021-06-09T17:41:00Z">
          <w:pPr>
            <w:pStyle w:val="Heading2"/>
          </w:pPr>
        </w:pPrChange>
      </w:pPr>
      <w:bookmarkStart w:id="365" w:name="para-3-3"/>
      <w:bookmarkEnd w:id="363"/>
      <w:r>
        <w:t xml:space="preserve">Para </w:t>
      </w:r>
      <w:r w:rsidR="00FD7013">
        <w:t>4</w:t>
      </w:r>
      <w:r>
        <w:t>:</w:t>
      </w:r>
    </w:p>
    <w:p w14:paraId="4591FEFF" w14:textId="77777777" w:rsidR="00427BC8" w:rsidRDefault="00AA1C57">
      <w:pPr>
        <w:pStyle w:val="Compact"/>
        <w:numPr>
          <w:ilvl w:val="0"/>
          <w:numId w:val="14"/>
        </w:numPr>
      </w:pPr>
      <w:r>
        <w:t>Attempts at remedying communication deficit</w:t>
      </w:r>
    </w:p>
    <w:p w14:paraId="0CF06610" w14:textId="3A2ACB6B" w:rsidR="00427BC8" w:rsidRDefault="00AA1C57">
      <w:pPr>
        <w:pStyle w:val="Heading3"/>
        <w:pPrChange w:id="366" w:author="Sina Furkan Özdemir" w:date="2021-06-09T17:41:00Z">
          <w:pPr>
            <w:pStyle w:val="Heading2"/>
          </w:pPr>
        </w:pPrChange>
      </w:pPr>
      <w:bookmarkStart w:id="367" w:name="para-4-2"/>
      <w:bookmarkEnd w:id="365"/>
      <w:r>
        <w:t xml:space="preserve">Para </w:t>
      </w:r>
      <w:r w:rsidR="00FD7013">
        <w:t>5</w:t>
      </w:r>
      <w:r>
        <w:t>:</w:t>
      </w:r>
    </w:p>
    <w:p w14:paraId="7D883D17" w14:textId="77777777" w:rsidR="00427BC8" w:rsidRDefault="00AA1C57">
      <w:pPr>
        <w:numPr>
          <w:ilvl w:val="0"/>
          <w:numId w:val="15"/>
        </w:numPr>
      </w:pPr>
      <w:r>
        <w:t xml:space="preserve">How can public communication via social media help with legitimacy </w:t>
      </w:r>
      <w:proofErr w:type="gramStart"/>
      <w:r>
        <w:t>deficit</w:t>
      </w:r>
      <w:proofErr w:type="gramEnd"/>
    </w:p>
    <w:p w14:paraId="6E9C8DEB" w14:textId="77777777" w:rsidR="00427BC8" w:rsidRDefault="00AA1C57">
      <w:pPr>
        <w:numPr>
          <w:ilvl w:val="1"/>
          <w:numId w:val="16"/>
        </w:numPr>
      </w:pPr>
      <w:r>
        <w:t>Meritocratic legitimacy (Meyer 1999)</w:t>
      </w:r>
    </w:p>
    <w:p w14:paraId="06FD663D" w14:textId="77777777" w:rsidR="00427BC8" w:rsidRDefault="00AA1C57">
      <w:pPr>
        <w:numPr>
          <w:ilvl w:val="1"/>
          <w:numId w:val="16"/>
        </w:numPr>
      </w:pPr>
      <w:proofErr w:type="spellStart"/>
      <w:r>
        <w:t>SoMe</w:t>
      </w:r>
      <w:proofErr w:type="spellEnd"/>
      <w:r>
        <w:t>: direct communication with citizens, thus a solution to external communication problems</w:t>
      </w:r>
    </w:p>
    <w:p w14:paraId="4247DAFF" w14:textId="77777777" w:rsidR="00427BC8" w:rsidRDefault="00AA1C57">
      <w:pPr>
        <w:numPr>
          <w:ilvl w:val="1"/>
          <w:numId w:val="16"/>
        </w:numPr>
      </w:pPr>
      <w:r>
        <w:t>Volume: telling what the EU does helps with output legitimacy</w:t>
      </w:r>
    </w:p>
    <w:p w14:paraId="59A94240" w14:textId="77777777" w:rsidR="00427BC8" w:rsidRDefault="00AA1C57">
      <w:pPr>
        <w:numPr>
          <w:ilvl w:val="1"/>
          <w:numId w:val="16"/>
        </w:numPr>
      </w:pPr>
      <w:r>
        <w:t>Ease-of-</w:t>
      </w:r>
      <w:proofErr w:type="spellStart"/>
      <w:r>
        <w:t>reade</w:t>
      </w:r>
      <w:proofErr w:type="spellEnd"/>
      <w:r>
        <w:t>: makes the EU politics comprehensible</w:t>
      </w:r>
    </w:p>
    <w:p w14:paraId="4D5F7461" w14:textId="77777777" w:rsidR="00427BC8" w:rsidRDefault="00AA1C57">
      <w:pPr>
        <w:numPr>
          <w:ilvl w:val="1"/>
          <w:numId w:val="16"/>
        </w:numPr>
      </w:pPr>
      <w:r>
        <w:t>Interactivity: build connection with the audience so that audience feels heard</w:t>
      </w:r>
    </w:p>
    <w:p w14:paraId="620092FD" w14:textId="46F6E39F" w:rsidR="00427BC8" w:rsidRDefault="00AA1C57">
      <w:pPr>
        <w:numPr>
          <w:ilvl w:val="1"/>
          <w:numId w:val="16"/>
        </w:numPr>
      </w:pPr>
      <w:r>
        <w:t xml:space="preserve">Political </w:t>
      </w:r>
      <w:proofErr w:type="spellStart"/>
      <w:r>
        <w:t>responsiblity</w:t>
      </w:r>
      <w:proofErr w:type="spellEnd"/>
      <w:r>
        <w:t xml:space="preserve"> reporting: Helps with transparency, because now the audience knows who is responsible for what</w:t>
      </w:r>
    </w:p>
    <w:p w14:paraId="08871F70" w14:textId="7FB9BA9A" w:rsidR="00EF750A" w:rsidRDefault="00EF750A" w:rsidP="00EF750A"/>
    <w:p w14:paraId="1338966A" w14:textId="77777777" w:rsidR="00EF750A" w:rsidRDefault="00EF750A" w:rsidP="00EF750A"/>
    <w:p w14:paraId="4B13E760" w14:textId="26FF6A67" w:rsidR="00427BC8" w:rsidRDefault="00AA1C57">
      <w:pPr>
        <w:pStyle w:val="Heading1"/>
      </w:pPr>
      <w:bookmarkStart w:id="368" w:name="data-and-method"/>
      <w:bookmarkEnd w:id="292"/>
      <w:bookmarkEnd w:id="367"/>
      <w:r>
        <w:t>Data</w:t>
      </w:r>
      <w:r w:rsidR="00A3260D">
        <w:t xml:space="preserve"> collection</w:t>
      </w:r>
    </w:p>
    <w:p w14:paraId="55A02431" w14:textId="6997CDB8" w:rsidR="00427BC8" w:rsidRDefault="00A3260D">
      <w:pPr>
        <w:pStyle w:val="Heading2"/>
      </w:pPr>
      <w:bookmarkStart w:id="369" w:name="data"/>
      <w:r>
        <w:t>Supranational tweets and relevant benchmarks</w:t>
      </w:r>
    </w:p>
    <w:p w14:paraId="72633EEA" w14:textId="604D8CA7" w:rsidR="006A4A71" w:rsidRDefault="006A4A71" w:rsidP="007549D9">
      <w:pPr>
        <w:pStyle w:val="FirstParagraph"/>
        <w:jc w:val="both"/>
      </w:pPr>
      <w:r>
        <w:t xml:space="preserve">To study supranational communication on </w:t>
      </w:r>
      <w:commentRangeStart w:id="370"/>
      <w:r>
        <w:t>Twitter</w:t>
      </w:r>
      <w:commentRangeEnd w:id="370"/>
      <w:r w:rsidR="007549D9">
        <w:rPr>
          <w:rStyle w:val="CommentReference"/>
        </w:rPr>
        <w:commentReference w:id="370"/>
      </w:r>
      <w:r w:rsidR="00DC6735">
        <w:t>,</w:t>
      </w:r>
      <w:r>
        <w:t xml:space="preserve"> our data collection starts with identifying the population of relevant accounts. Our selection follows two basic consideratio</w:t>
      </w:r>
      <w:r w:rsidR="007549D9">
        <w:t xml:space="preserve">ns. </w:t>
      </w:r>
      <w:r>
        <w:t>First</w:t>
      </w:r>
      <w:r w:rsidR="007549D9">
        <w:t>ly</w:t>
      </w:r>
      <w:r>
        <w:t xml:space="preserve">, we want </w:t>
      </w:r>
      <w:r w:rsidR="007549D9">
        <w:t>to gain a clear picture of the EU’s public communication as a polity [CITATION HERE]</w:t>
      </w:r>
      <w:r w:rsidR="00DC6735">
        <w:t>.</w:t>
      </w:r>
      <w:r w:rsidR="007549D9">
        <w:t xml:space="preserve"> </w:t>
      </w:r>
      <w:r w:rsidR="00DC6735">
        <w:t>T</w:t>
      </w:r>
      <w:r w:rsidR="007549D9">
        <w:t xml:space="preserve">he accounts we analyze should </w:t>
      </w:r>
      <w:r w:rsidR="00DC6735">
        <w:t xml:space="preserve">thus </w:t>
      </w:r>
      <w:r w:rsidR="007549D9">
        <w:t>c</w:t>
      </w:r>
      <w:r>
        <w:t>ollectively reflect</w:t>
      </w:r>
      <w:r w:rsidR="007549D9">
        <w:t xml:space="preserve"> the</w:t>
      </w:r>
      <w:r>
        <w:t xml:space="preserve"> branches of the EU that exercise political authority</w:t>
      </w:r>
      <w:r w:rsidR="007549D9">
        <w:t xml:space="preserve"> (in the sense of taking or </w:t>
      </w:r>
      <w:r w:rsidR="00DC6735">
        <w:t xml:space="preserve">at least </w:t>
      </w:r>
      <w:r w:rsidR="007549D9">
        <w:t>contributing to collective decision-making</w:t>
      </w:r>
      <w:r w:rsidR="00DC6735">
        <w:t xml:space="preserve"> in the supranational polity</w:t>
      </w:r>
      <w:r w:rsidR="007549D9">
        <w:t>)</w:t>
      </w:r>
      <w:r>
        <w:t xml:space="preserve">. Secondly, extant research </w:t>
      </w:r>
      <w:r w:rsidR="007549D9">
        <w:t>highlights</w:t>
      </w:r>
      <w:r>
        <w:t xml:space="preserve"> that </w:t>
      </w:r>
      <w:r w:rsidR="007549D9">
        <w:t xml:space="preserve">especially the </w:t>
      </w:r>
      <w:r>
        <w:t>executive branches of the EU (</w:t>
      </w:r>
      <w:proofErr w:type="gramStart"/>
      <w:r>
        <w:t>i.e</w:t>
      </w:r>
      <w:r w:rsidR="007549D9">
        <w:t>.</w:t>
      </w:r>
      <w:proofErr w:type="gramEnd"/>
      <w:r>
        <w:t xml:space="preserve"> </w:t>
      </w:r>
      <w:r w:rsidR="00DC6735">
        <w:t xml:space="preserve">the </w:t>
      </w:r>
      <w:r>
        <w:t>supranational institutions</w:t>
      </w:r>
      <w:r w:rsidR="00DC6735">
        <w:t xml:space="preserve"> in the narrow sense</w:t>
      </w:r>
      <w:r>
        <w:t xml:space="preserve">) such as the Commission and the ECB, are often the core subjects of </w:t>
      </w:r>
      <w:r w:rsidR="007549D9">
        <w:t xml:space="preserve">EU </w:t>
      </w:r>
      <w:r>
        <w:t xml:space="preserve">politicization in national media. </w:t>
      </w:r>
      <w:r w:rsidR="00DC6735">
        <w:t>I</w:t>
      </w:r>
      <w:r>
        <w:t xml:space="preserve">t is often </w:t>
      </w:r>
      <w:r w:rsidR="007549D9">
        <w:t>the</w:t>
      </w:r>
      <w:r>
        <w:t xml:space="preserve"> institutional legitimacy </w:t>
      </w:r>
      <w:r w:rsidR="007549D9">
        <w:t xml:space="preserve">of executive EU actors </w:t>
      </w:r>
      <w:r>
        <w:t xml:space="preserve">that is questioned and equated with the overall </w:t>
      </w:r>
      <w:r w:rsidR="007549D9">
        <w:t xml:space="preserve">EU </w:t>
      </w:r>
      <w:r>
        <w:t>legitimacy in mind</w:t>
      </w:r>
      <w:r w:rsidR="007549D9">
        <w:t xml:space="preserve">s of citizens </w:t>
      </w:r>
      <w:r w:rsidR="00FF0416">
        <w:fldChar w:fldCharType="begin"/>
      </w:r>
      <w:r w:rsidR="0029015A">
        <w:instrText xml:space="preserve"> ADDIN ZOTERO_ITEM CSL_CITATION {"citationID":"q9b1wQIn","properties":{"formattedCitation":"(Silva et al., 2021)","plainCitation":"(Silva et al., 2021)","noteIndex":0},"citationItems":[{"id":4400,"uris":["http://zotero.org/groups/2912652/items/Y4NCCSCJ"],"uri":["http://zotero.org/groups/2912652/items/Y4NCCSCJ"],"itemData":{"id":4400,"type":"article-journal","abstract":"This article examines, using automated text analyses, the EU politicisation in the media of six Eurozone countries (Belgium, Germany, Greece, Ireland, Portugal and Spain), between 2002 and 2017. By contrasting creditor and debtor countries, the article analyses how the Eurozone crisis affected the politicisation of the EU and its institutions using a unique dataset of 165,341 articles from 12 newspapers. The results show that the Eurozone crisis increased the politicisation of the EU, particularly in the countries that were at the forefront of the Eurozone bailouts. Importantly, the crisis contributed as well to a more multifaceted news coverage of the European Union, namely with a greater emphasis given to supranational institutions vis-à-vis intergovernmental ones. Yet, this supranational coverage was associated with the increasingly negative tone of articles. To that extent, this study shows that greater mention of EU institutions may not necessarily contribute to a Europeanisation of public debates.Supplemental data for this article can be accessed online at: https://doi.org/10.1080/01402382.2021.1910778 .","container-title":"West European Politics","DOI":"10.1080/01402382.2021.1910778","ISSN":"0140-2382","issue":"0","note":"publisher: Routledge\n_eprint: https://doi.org/10.1080/01402382.2021.1910778","page":"1-25","source":"Taylor and Francis+NEJM","title":"Highlighting supranational institutions? An automated analysis of EU politicisation (2002–2017)","title-short":"Highlighting supranational institutions?","volume":"0","author":[{"family":"Silva","given":"Tiago"},{"family":"Kartalis","given":"Yani"},{"family":"Lobo","given":"Marina Costa"}],"issued":{"date-parts":[["2021",4,30]]}}}],"schema":"https://github.com/citation-style-language/schema/raw/master/csl-citation.json"} </w:instrText>
      </w:r>
      <w:r w:rsidR="00FF0416">
        <w:fldChar w:fldCharType="separate"/>
      </w:r>
      <w:r w:rsidR="0029015A" w:rsidRPr="0029015A">
        <w:rPr>
          <w:rFonts w:ascii="Cambria" w:hAnsi="Cambria"/>
        </w:rPr>
        <w:t>(Silva et al., 2021)</w:t>
      </w:r>
      <w:r w:rsidR="00FF0416">
        <w:fldChar w:fldCharType="end"/>
      </w:r>
      <w:r w:rsidR="0029015A">
        <w:t>.</w:t>
      </w:r>
    </w:p>
    <w:p w14:paraId="345737CF" w14:textId="65492B8E" w:rsidR="002C1FF7" w:rsidRDefault="0006344E" w:rsidP="00B22A1C">
      <w:pPr>
        <w:pStyle w:val="BodyText"/>
        <w:jc w:val="both"/>
      </w:pPr>
      <w:r>
        <w:t xml:space="preserve">Accordingly, we identified </w:t>
      </w:r>
      <w:r w:rsidR="00B22A1C">
        <w:t>the</w:t>
      </w:r>
      <w:r>
        <w:t xml:space="preserve"> Twitter accounts of the EU’ supranational institutions </w:t>
      </w:r>
      <w:r w:rsidR="00B22A1C">
        <w:t>(</w:t>
      </w:r>
      <w:proofErr w:type="gramStart"/>
      <w:r w:rsidR="00B22A1C">
        <w:t>e.g.</w:t>
      </w:r>
      <w:proofErr w:type="gramEnd"/>
      <w:r w:rsidR="00B22A1C">
        <w:t xml:space="preserve"> </w:t>
      </w:r>
      <w:r w:rsidR="00DC6735">
        <w:t>@</w:t>
      </w:r>
      <w:r w:rsidR="00DC6735" w:rsidRPr="00DC6735">
        <w:t>EU_Commission</w:t>
      </w:r>
      <w:r w:rsidR="00B22A1C">
        <w:t>), their sub-branches (</w:t>
      </w:r>
      <w:r w:rsidR="00DC6735">
        <w:t xml:space="preserve">e.g. </w:t>
      </w:r>
      <w:r w:rsidR="00DC6735" w:rsidRPr="00DC6735">
        <w:rPr>
          <w:i/>
        </w:rPr>
        <w:t>@EUHomeAffairs</w:t>
      </w:r>
      <w:r w:rsidR="00B22A1C">
        <w:t>) and dedicated EU agencies (</w:t>
      </w:r>
      <w:r w:rsidR="00DC6735">
        <w:t xml:space="preserve">e.g. </w:t>
      </w:r>
      <w:r w:rsidR="00DC6735" w:rsidRPr="00DC6735">
        <w:rPr>
          <w:i/>
        </w:rPr>
        <w:t>@Frontex</w:t>
      </w:r>
      <w:r w:rsidR="00B22A1C">
        <w:t>), as well as the personal accounts of the individuals heading these institutions such as Commissioners</w:t>
      </w:r>
      <w:r w:rsidR="002B0B49">
        <w:t xml:space="preserve"> (e.g. </w:t>
      </w:r>
      <w:r w:rsidR="002B0B49" w:rsidRPr="002B0B49">
        <w:rPr>
          <w:rStyle w:val="css-901oao"/>
          <w:i/>
        </w:rPr>
        <w:t>@TimmermansEU</w:t>
      </w:r>
      <w:r w:rsidR="002B0B49">
        <w:rPr>
          <w:rStyle w:val="css-901oao"/>
        </w:rPr>
        <w:t>)</w:t>
      </w:r>
      <w:r w:rsidR="00B22A1C">
        <w:t>, Director-Generals</w:t>
      </w:r>
      <w:r w:rsidR="002B0B49">
        <w:t xml:space="preserve"> (e.g. </w:t>
      </w:r>
      <w:r w:rsidR="002B0B49" w:rsidRPr="002B0B49">
        <w:rPr>
          <w:rStyle w:val="css-901oao"/>
          <w:i/>
        </w:rPr>
        <w:t>@lemaitre_eu</w:t>
      </w:r>
      <w:r w:rsidR="002B0B49">
        <w:rPr>
          <w:rStyle w:val="css-901oao"/>
        </w:rPr>
        <w:t>)</w:t>
      </w:r>
      <w:r w:rsidR="00B22A1C">
        <w:t xml:space="preserve">, or agency </w:t>
      </w:r>
      <w:r w:rsidR="002B0B49">
        <w:t xml:space="preserve">heads </w:t>
      </w:r>
      <w:r w:rsidR="00B22A1C">
        <w:t>(</w:t>
      </w:r>
      <w:r w:rsidR="002B0B49">
        <w:t xml:space="preserve">e.g. </w:t>
      </w:r>
      <w:commentRangeStart w:id="371"/>
      <w:r w:rsidR="002B0B49">
        <w:t>@</w:t>
      </w:r>
      <w:r w:rsidR="002B0B49" w:rsidRPr="002B0B49">
        <w:t>stefanomanservi</w:t>
      </w:r>
      <w:commentRangeEnd w:id="371"/>
      <w:r w:rsidR="002B0B49">
        <w:rPr>
          <w:rStyle w:val="CommentReference"/>
        </w:rPr>
        <w:commentReference w:id="371"/>
      </w:r>
      <w:r w:rsidR="00B22A1C">
        <w:t xml:space="preserve">). Including only accounts that are verified by Twitter to be </w:t>
      </w:r>
      <w:proofErr w:type="gramStart"/>
      <w:r w:rsidR="00B22A1C">
        <w:t>actually owned</w:t>
      </w:r>
      <w:proofErr w:type="gramEnd"/>
      <w:r w:rsidR="00B22A1C">
        <w:t xml:space="preserve"> by the person or organization </w:t>
      </w:r>
      <w:r w:rsidR="002C1FF7">
        <w:t>they</w:t>
      </w:r>
      <w:r w:rsidR="00B22A1C">
        <w:t xml:space="preserve"> claim to represent (as indicated by the blue check mark badge on the platform), we end up with </w:t>
      </w:r>
      <w:r w:rsidR="00B22A1C" w:rsidRPr="002C1FF7">
        <w:rPr>
          <w:i/>
        </w:rPr>
        <w:t>115 active supranational Twitter accounts</w:t>
      </w:r>
      <w:r w:rsidR="00B22A1C">
        <w:t>. The full list is provided in Appendix XXX. For each of these supranational account</w:t>
      </w:r>
      <w:r w:rsidR="002C1FF7">
        <w:t>s</w:t>
      </w:r>
      <w:r w:rsidR="00B22A1C">
        <w:t xml:space="preserve"> we have </w:t>
      </w:r>
      <w:r w:rsidR="002C1FF7">
        <w:t xml:space="preserve">then </w:t>
      </w:r>
      <w:r w:rsidR="00B22A1C">
        <w:t xml:space="preserve">collected all tweets between the date an account was created and May </w:t>
      </w:r>
      <w:proofErr w:type="gramStart"/>
      <w:r w:rsidR="00B22A1C">
        <w:t>3</w:t>
      </w:r>
      <w:proofErr w:type="gramEnd"/>
      <w:r w:rsidR="00B22A1C">
        <w:t xml:space="preserve"> 2021 through the Twitter API 2.0 academic track</w:t>
      </w:r>
      <w:r w:rsidR="002C1FF7">
        <w:t xml:space="preserve">, resulting in a dataset of </w:t>
      </w:r>
      <w:r w:rsidR="002C1FF7" w:rsidRPr="00042BC7">
        <w:rPr>
          <w:i/>
        </w:rPr>
        <w:t xml:space="preserve">1,065,203 </w:t>
      </w:r>
      <w:r w:rsidR="00042BC7" w:rsidRPr="00042BC7">
        <w:rPr>
          <w:i/>
        </w:rPr>
        <w:t>individual tweets</w:t>
      </w:r>
      <w:r w:rsidR="00042BC7">
        <w:t>.</w:t>
      </w:r>
    </w:p>
    <w:p w14:paraId="3B997377" w14:textId="65084E50" w:rsidR="002C1FF7" w:rsidRDefault="002C1FF7" w:rsidP="00B22A1C">
      <w:pPr>
        <w:pStyle w:val="BodyText"/>
        <w:jc w:val="both"/>
      </w:pPr>
      <w:r>
        <w:t xml:space="preserve">While this offers </w:t>
      </w:r>
      <w:r w:rsidR="00042BC7">
        <w:t xml:space="preserve">a thus far unprecedented empirical perspective on the social media messages of supranational actors, the information it contains </w:t>
      </w:r>
      <w:r w:rsidR="005C15EF">
        <w:t>cannot be easily assessed</w:t>
      </w:r>
      <w:r w:rsidR="00042BC7">
        <w:t xml:space="preserve"> in </w:t>
      </w:r>
      <w:r w:rsidR="005C15EF">
        <w:t xml:space="preserve">some </w:t>
      </w:r>
      <w:r w:rsidR="00042BC7">
        <w:t xml:space="preserve">absolute </w:t>
      </w:r>
      <w:r w:rsidR="005C15EF">
        <w:t>sense</w:t>
      </w:r>
      <w:r w:rsidR="00042BC7">
        <w:t xml:space="preserve">. </w:t>
      </w:r>
      <w:r w:rsidR="005C15EF">
        <w:t>Thus, t</w:t>
      </w:r>
      <w:r w:rsidR="00042BC7">
        <w:t xml:space="preserve">o put supranational communication behavior on Twitter into perspective, we collected </w:t>
      </w:r>
      <w:r w:rsidR="00042BC7" w:rsidRPr="00042BC7">
        <w:rPr>
          <w:i/>
        </w:rPr>
        <w:t xml:space="preserve">three </w:t>
      </w:r>
      <w:r w:rsidR="005C15EF">
        <w:rPr>
          <w:i/>
        </w:rPr>
        <w:t xml:space="preserve">additional </w:t>
      </w:r>
      <w:r w:rsidR="00042BC7" w:rsidRPr="00042BC7">
        <w:rPr>
          <w:i/>
        </w:rPr>
        <w:t>benchmark datasets</w:t>
      </w:r>
      <w:r w:rsidR="00042BC7">
        <w:t xml:space="preserve">. </w:t>
      </w:r>
    </w:p>
    <w:p w14:paraId="0AB1180F" w14:textId="0DBC6C97" w:rsidR="005C15EF" w:rsidRDefault="00042BC7" w:rsidP="00B22A1C">
      <w:pPr>
        <w:pStyle w:val="BodyText"/>
        <w:jc w:val="both"/>
      </w:pPr>
      <w:r>
        <w:t xml:space="preserve">The first benchmark simply aims to establish what constitutes ‘normal’ behavior on the platform through a by-and-large </w:t>
      </w:r>
      <w:r w:rsidRPr="005C15EF">
        <w:rPr>
          <w:i/>
        </w:rPr>
        <w:t>random sample of tweets</w:t>
      </w:r>
      <w:r>
        <w:t>. To construct this sample</w:t>
      </w:r>
      <w:r w:rsidR="005C15EF">
        <w:t xml:space="preserve">, we streamed in tweets from 26 of the EU countries for a week with five-minute windows through Twitter </w:t>
      </w:r>
      <w:proofErr w:type="spellStart"/>
      <w:r w:rsidR="005C15EF">
        <w:t>Decahose</w:t>
      </w:r>
      <w:proofErr w:type="spellEnd"/>
      <w:r w:rsidR="005C15EF">
        <w:t xml:space="preserve"> API. This generates </w:t>
      </w:r>
      <w:proofErr w:type="gramStart"/>
      <w:r w:rsidR="005C15EF">
        <w:t>X,XXX</w:t>
      </w:r>
      <w:proofErr w:type="gramEnd"/>
      <w:r w:rsidR="005C15EF">
        <w:t>,XXX tweets that we can use as a baseline for ‘typical’ tweet features.</w:t>
      </w:r>
    </w:p>
    <w:p w14:paraId="469730C7" w14:textId="09690B2D" w:rsidR="000671F6" w:rsidRDefault="005C15EF" w:rsidP="00B22A1C">
      <w:pPr>
        <w:pStyle w:val="BodyText"/>
        <w:jc w:val="both"/>
      </w:pPr>
      <w:r>
        <w:t xml:space="preserve">More importantly, however, we </w:t>
      </w:r>
      <w:proofErr w:type="gramStart"/>
      <w:r>
        <w:t xml:space="preserve">have </w:t>
      </w:r>
      <w:r w:rsidR="000671F6">
        <w:t>to</w:t>
      </w:r>
      <w:proofErr w:type="gramEnd"/>
      <w:r w:rsidR="000671F6">
        <w:t xml:space="preserve"> </w:t>
      </w:r>
      <w:r>
        <w:t>note above that the particular legitimacy challenge</w:t>
      </w:r>
      <w:r w:rsidR="00F240EB">
        <w:t>s</w:t>
      </w:r>
      <w:r>
        <w:t xml:space="preserve"> </w:t>
      </w:r>
      <w:r w:rsidR="00F240EB">
        <w:t>that</w:t>
      </w:r>
      <w:r>
        <w:t xml:space="preserve"> EU </w:t>
      </w:r>
      <w:r w:rsidR="00F240EB">
        <w:t xml:space="preserve">actors face </w:t>
      </w:r>
      <w:r>
        <w:t xml:space="preserve">emerge from the fact </w:t>
      </w:r>
      <w:r w:rsidR="000671F6">
        <w:t xml:space="preserve">that – in </w:t>
      </w:r>
      <w:proofErr w:type="spellStart"/>
      <w:r w:rsidR="000671F6">
        <w:t>Delors</w:t>
      </w:r>
      <w:proofErr w:type="spellEnd"/>
      <w:r w:rsidR="000671F6">
        <w:t xml:space="preserve">’ words – the EU is an unidentified </w:t>
      </w:r>
      <w:r w:rsidR="00C6314E">
        <w:t xml:space="preserve">political </w:t>
      </w:r>
      <w:r w:rsidR="000671F6">
        <w:t xml:space="preserve">object. On the one hand, its competencies approximate that of a nation state. On the other hand, it carries significant markers of an international organization where member states guide and decide on how the political authority will be exercised. </w:t>
      </w:r>
      <w:r>
        <w:t xml:space="preserve">Our other two benchmark data sets thus focus on </w:t>
      </w:r>
      <w:r w:rsidR="00F240EB">
        <w:t xml:space="preserve">comparing supranational media communication to exactly </w:t>
      </w:r>
      <w:r>
        <w:t xml:space="preserve">these </w:t>
      </w:r>
      <w:r w:rsidR="000671F6">
        <w:t xml:space="preserve">different </w:t>
      </w:r>
      <w:r>
        <w:t xml:space="preserve">levels of governance. </w:t>
      </w:r>
    </w:p>
    <w:p w14:paraId="602DC8AC" w14:textId="430BEDAD" w:rsidR="004B07B6" w:rsidRDefault="000671F6" w:rsidP="004B07B6">
      <w:pPr>
        <w:pStyle w:val="BodyText"/>
        <w:jc w:val="both"/>
      </w:pPr>
      <w:r>
        <w:t>To approximate communication of national governments</w:t>
      </w:r>
      <w:r w:rsidR="005C15EF">
        <w:t xml:space="preserve">, we </w:t>
      </w:r>
      <w:r>
        <w:t xml:space="preserve">target the current UK government ministers, ministries, executive offices, </w:t>
      </w:r>
      <w:proofErr w:type="gramStart"/>
      <w:r>
        <w:t>agencies</w:t>
      </w:r>
      <w:proofErr w:type="gramEnd"/>
      <w:r>
        <w:t xml:space="preserve"> and individuals who are in charge of these institutions (see appendix XXX for the full list of XXX accounts). Collecting the data analogously to the supranational EU actors above, this results in a benchmark </w:t>
      </w:r>
      <w:r w:rsidR="00A3260D">
        <w:t>of</w:t>
      </w:r>
      <w:r>
        <w:t xml:space="preserve"> </w:t>
      </w:r>
      <w:proofErr w:type="gramStart"/>
      <w:r>
        <w:t>XXX,XXX</w:t>
      </w:r>
      <w:proofErr w:type="gramEnd"/>
      <w:r>
        <w:t xml:space="preserve"> tweets. To approximate communication of international organizations, we identified </w:t>
      </w:r>
      <w:r w:rsidR="004B07B6">
        <w:t xml:space="preserve">IOs that have a roughly similar policy scope as the EU, picking </w:t>
      </w:r>
      <w:r w:rsidR="00A3260D">
        <w:t xml:space="preserve">those organizations </w:t>
      </w:r>
      <w:r w:rsidR="004B07B6">
        <w:t xml:space="preserve">that are in the range of one standard deviation around the EU </w:t>
      </w:r>
      <w:r w:rsidR="00A3260D">
        <w:t>with regard to</w:t>
      </w:r>
      <w:r w:rsidR="004B07B6">
        <w:t xml:space="preserve"> the number of policy areas covered as </w:t>
      </w:r>
      <w:r w:rsidR="00A3260D">
        <w:t>provided</w:t>
      </w:r>
      <w:r w:rsidR="004B07B6">
        <w:t xml:space="preserve"> in the MIA data set </w:t>
      </w:r>
      <w:r w:rsidR="004B07B6">
        <w:fldChar w:fldCharType="begin"/>
      </w:r>
      <w:r w:rsidR="0029015A">
        <w:instrText xml:space="preserve"> ADDIN ZOTERO_ITEM CSL_CITATION {"citationID":"RL62GK6y","properties":{"formattedCitation":"(Hooghe et al., 2017)","plainCitation":"(Hooghe et al., 2017)","noteIndex":0},"citationItems":[{"id":4479,"uris":["http://zotero.org/groups/2912652/items/JQ4PRQ9U"],"uri":["http://zotero.org/groups/2912652/items/JQ4PRQ9U"],"itemData":{"id":4479,"type":"book","abstract":"This is the third of five ambitious volumes theorizing the structure of governance above and below the central state. This book is written for those interested in the character, causes, and consequences of governance within the state.This book sets out a measure of authority for seventy-six international organizations (IOs) from 1950, or the time of their establishment, to 2010 which can allow researchers to test expectations about the character, sources, and consequences of international governance. The international organizations considered are regional (e.g. the EU, Andean Community, NAFTA), cross-regional (e.g. Commonwealth of Nations, the Organization of Islamic Cooperation), and global (e.g. the UN, World Bank, WTO). Firstly, the book introduces carefully constructed estimates for the scope and depth of authority exercised by international governments. The estimates are unique in their comparative scope, their specificity, and time span. Secondly, it describes describe broad trends in IO authority by comparing delegation and pooling, over time, across IOs, and across decision areas. Thirdly, it presents the evidence gathered by the authors to estimate international authority by carefully discussing forty-seven international organizations, and showing how their bodies are composed, what decisions each body makes, and how they make decisions. Transformations in Governance is a major new academic book series from Oxford University Press. It is designed to accommodate the impressive growth of research in comparative politics, international relations, public policy, federalism, environmental and urban studies concerned with the dispersion of authority from central states up to supranational institutions, down to subnational governments, and side-ways to public-private networks. It brings together work that significantly advances our understanding of the organization, causes, and consequences of multilevel and complex governance. The series is selective, containing annually a small number of books of exceptionally high quality by leading and emerging scholars. The series targets mainly single-authored or co-authored work, but it is pluralistic in terms of disciplinary specialization, research design, method, and geographical scope. Case studies as well as comparative studies, historical as well as contemporary studies, and studies with a national, regional, or international focus are all central to its aims. Authors use qualitative, quantitative, formal modeling, or mixed methods. A trade mark of the books is that they combine scholarly rigour with readable prose and an attractive production style. The series is edited by Liesbet Hooghe and Gary Marks of the University of North Carolina, Chapel Hill, and Walter Mattli of the University of Oxford.","collection-title":"Transformations in Governance","event-place":"Oxford, New York","ISBN":"978-0-19-872449-0","number-of-pages":"920","publisher":"Oxford University Press","publisher-place":"Oxford, New York","source":"Oxford University Press","title":"Measuring International Authority: A Postfunctionalist Theory of Governance, Volume III","title-short":"Measuring International Authority","author":[{"family":"Hooghe","given":"Liesbet"},{"family":"Marks","given":"Gary"},{"family":"Lenz","given":"Tobias"},{"family":"Bezuijen","given":"Jeanine"},{"family":"Ceka","given":"Besir"},{"family":"Derderyan","given":"Svet"}],"issued":{"date-parts":[["2017",8,17]]}}}],"schema":"https://github.com/citation-style-language/schema/raw/master/csl-citation.json"} </w:instrText>
      </w:r>
      <w:r w:rsidR="004B07B6">
        <w:fldChar w:fldCharType="separate"/>
      </w:r>
      <w:r w:rsidR="004B07B6" w:rsidRPr="004B07B6">
        <w:rPr>
          <w:rFonts w:ascii="Cambria" w:hAnsi="Cambria"/>
        </w:rPr>
        <w:t>(Hooghe et al., 2017)</w:t>
      </w:r>
      <w:r w:rsidR="004B07B6">
        <w:fldChar w:fldCharType="end"/>
      </w:r>
      <w:r w:rsidR="004B07B6">
        <w:t xml:space="preserve">. We identified their Twitter accounts along the list collected and kindly shared by Matthias Ecker-Erhardt </w:t>
      </w:r>
      <w:r w:rsidR="004B07B6">
        <w:fldChar w:fldCharType="begin"/>
      </w:r>
      <w:r w:rsidR="0029015A">
        <w:instrText xml:space="preserve"> ADDIN ZOTERO_ITEM CSL_CITATION {"citationID":"5GJWHPH8","properties":{"formattedCitation":"(2020; full list in Appendix XXX)","plainCitation":"(2020; full list in Appendix XXX)","noteIndex":0},"citationItems":[{"id":4480,"uris":["http://zotero.org/groups/2912652/items/P36MW4GY"],"uri":["http://zotero.org/groups/2912652/items/P36MW4GY"],"itemData":{"id":4480,"type":"chapter","abstract":"This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Digital?","author":[{"family":"Ecker-Ehrhardt","given":"Matthias"}],"issued":{"date-parts":[["2020"]]}},"suppress-author":true,"suffix":"; full list in Appendix XXX"}],"schema":"https://github.com/citation-style-language/schema/raw/master/csl-citation.json"} </w:instrText>
      </w:r>
      <w:r w:rsidR="004B07B6">
        <w:fldChar w:fldCharType="separate"/>
      </w:r>
      <w:r w:rsidR="004B07B6" w:rsidRPr="00F240EB">
        <w:rPr>
          <w:rFonts w:ascii="Cambria" w:hAnsi="Cambria"/>
        </w:rPr>
        <w:t>(2020; full list in Appendix XXX)</w:t>
      </w:r>
      <w:r w:rsidR="004B07B6">
        <w:fldChar w:fldCharType="end"/>
      </w:r>
      <w:r w:rsidR="004B07B6">
        <w:t>. This results in 55 accounts for which we could analogously collect 294,219 individual tweets for our final benchmark.</w:t>
      </w:r>
    </w:p>
    <w:p w14:paraId="629E2FBF" w14:textId="77777777" w:rsidR="00B22A1C" w:rsidRDefault="00B22A1C" w:rsidP="006A4A71">
      <w:pPr>
        <w:pStyle w:val="BodyText"/>
        <w:jc w:val="both"/>
      </w:pPr>
    </w:p>
    <w:p w14:paraId="3C35D7C5" w14:textId="57C4163E" w:rsidR="00427BC8" w:rsidRDefault="00A3260D">
      <w:pPr>
        <w:pStyle w:val="Heading2"/>
      </w:pPr>
      <w:bookmarkStart w:id="372" w:name="method"/>
      <w:bookmarkEnd w:id="369"/>
      <w:r>
        <w:t>Indicators</w:t>
      </w:r>
    </w:p>
    <w:p w14:paraId="25E90C35" w14:textId="3C3C5DC9" w:rsidR="00A3260D" w:rsidRDefault="00A3260D" w:rsidP="00EA1DC0">
      <w:pPr>
        <w:pStyle w:val="BodyText"/>
        <w:jc w:val="both"/>
      </w:pPr>
      <w:r>
        <w:t xml:space="preserve">Besides describing and comparing the volume of supranational communication via Twitter, our primary interest lies in charting the characteristics of the collected tweets with a focus on what they can tell us about engaging with and engagement of citizens on this interactive platform. </w:t>
      </w:r>
      <w:commentRangeStart w:id="373"/>
      <w:r>
        <w:t>Along our discussion above</w:t>
      </w:r>
      <w:commentRangeEnd w:id="373"/>
      <w:r>
        <w:rPr>
          <w:rStyle w:val="CommentReference"/>
        </w:rPr>
        <w:commentReference w:id="373"/>
      </w:r>
      <w:r>
        <w:t>, three blocks of indicators are of key interest here.</w:t>
      </w:r>
    </w:p>
    <w:p w14:paraId="68BBFEB7" w14:textId="7696BE1D" w:rsidR="00A3260D" w:rsidRPr="00EA1DC0" w:rsidRDefault="004A39FD" w:rsidP="00EA1DC0">
      <w:pPr>
        <w:pStyle w:val="BodyText"/>
        <w:jc w:val="both"/>
      </w:pPr>
      <w:r>
        <w:rPr>
          <w:i/>
        </w:rPr>
        <w:t>T</w:t>
      </w:r>
      <w:r w:rsidR="00EA1DC0">
        <w:rPr>
          <w:i/>
        </w:rPr>
        <w:t>extual message content</w:t>
      </w:r>
      <w:r w:rsidR="00A3260D" w:rsidRPr="00EA1DC0">
        <w:rPr>
          <w:i/>
        </w:rPr>
        <w:t>:</w:t>
      </w:r>
      <w:r w:rsidR="00EA1DC0">
        <w:rPr>
          <w:i/>
        </w:rPr>
        <w:t xml:space="preserve"> </w:t>
      </w:r>
      <w:commentRangeStart w:id="374"/>
      <w:r w:rsidR="00EA1DC0">
        <w:t xml:space="preserve">As noted above </w:t>
      </w:r>
      <w:commentRangeEnd w:id="374"/>
      <w:r w:rsidR="00A750C7">
        <w:rPr>
          <w:rStyle w:val="CommentReference"/>
        </w:rPr>
        <w:commentReference w:id="374"/>
      </w:r>
      <w:r w:rsidR="00EA1DC0">
        <w:t xml:space="preserve">a necessary condition for engaging messages is that the message is easily understandable and graspable in the first place. Exploiting the validations and tools provided by Benoit, </w:t>
      </w:r>
      <w:proofErr w:type="spellStart"/>
      <w:r w:rsidR="00EA1DC0">
        <w:t>Spirling</w:t>
      </w:r>
      <w:proofErr w:type="spellEnd"/>
      <w:r w:rsidR="00EA1DC0">
        <w:t xml:space="preserve">, and Munger </w:t>
      </w:r>
      <w:r w:rsidR="00EA1DC0">
        <w:fldChar w:fldCharType="begin"/>
      </w:r>
      <w:r w:rsidR="0029015A">
        <w:instrText xml:space="preserve"> ADDIN ZOTERO_ITEM CSL_CITATION {"citationID":"uXj5V5AR","properties":{"formattedCitation":"(2019)","plainCitation":"(2019)","noteIndex":0},"citationItems":[{"id":4378,"uris":["http://zotero.org/groups/2912652/items/KKVXM6T8"],"uri":["http://zotero.org/groups/2912652/items/KKVXM6T8"],"itemData":{"id":4378,"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suppress-author":true}],"schema":"https://github.com/citation-style-language/schema/raw/master/csl-citation.json"} </w:instrText>
      </w:r>
      <w:r w:rsidR="00EA1DC0">
        <w:fldChar w:fldCharType="separate"/>
      </w:r>
      <w:r w:rsidR="00EA1DC0" w:rsidRPr="00EA1DC0">
        <w:rPr>
          <w:rFonts w:ascii="Cambria" w:hAnsi="Cambria"/>
        </w:rPr>
        <w:t>(2019)</w:t>
      </w:r>
      <w:r w:rsidR="00EA1DC0">
        <w:fldChar w:fldCharType="end"/>
      </w:r>
      <w:r w:rsidR="00EA1DC0">
        <w:t xml:space="preserve"> we thus extract </w:t>
      </w:r>
      <w:r>
        <w:t>two</w:t>
      </w:r>
      <w:r w:rsidR="00EA1DC0">
        <w:t xml:space="preserve"> features from the English-language elements of each Tweet (for details on text-preprocessing please refer to Appendix XXX and the scripts in the replication package). First, we measure syntactic and grammatical complexity by the Flesh/Kincaid readin</w:t>
      </w:r>
      <w:r>
        <w:t>g</w:t>
      </w:r>
      <w:r w:rsidR="00EA1DC0">
        <w:t xml:space="preserve"> ease score</w:t>
      </w:r>
      <w:r>
        <w:t>.</w:t>
      </w:r>
      <w:r w:rsidR="00EA1DC0">
        <w:t xml:space="preserve"> </w:t>
      </w:r>
      <w:r>
        <w:t>This</w:t>
      </w:r>
      <w:r w:rsidR="00EA1DC0">
        <w:t xml:space="preserve"> compound indicator of sentence and word length</w:t>
      </w:r>
      <w:r>
        <w:t xml:space="preserve"> captures the</w:t>
      </w:r>
      <w:r w:rsidR="004B2C08">
        <w:t xml:space="preserve"> required</w:t>
      </w:r>
      <w:r>
        <w:t xml:space="preserve"> cognitive mobilization (often described by anchoring it in education levels) to grasp the textual content of a message.</w:t>
      </w:r>
      <w:r w:rsidR="00EA1DC0">
        <w:t xml:space="preserve"> Second, we measure familiarity of the vocabulary supranational actors use</w:t>
      </w:r>
      <w:r>
        <w:t>. This is</w:t>
      </w:r>
      <w:r w:rsidR="00EA1DC0">
        <w:t xml:space="preserve"> </w:t>
      </w:r>
      <w:r>
        <w:t xml:space="preserve">proxied by </w:t>
      </w:r>
      <w:r w:rsidR="00EA1DC0">
        <w:t xml:space="preserve">the average frequency by which </w:t>
      </w:r>
      <w:r>
        <w:t xml:space="preserve">the words </w:t>
      </w:r>
      <w:proofErr w:type="gramStart"/>
      <w:r>
        <w:t>in a given</w:t>
      </w:r>
      <w:proofErr w:type="gramEnd"/>
      <w:r>
        <w:t xml:space="preserve"> tweet </w:t>
      </w:r>
      <w:r w:rsidR="00EA1DC0">
        <w:t xml:space="preserve">occur </w:t>
      </w:r>
      <w:r>
        <w:t>in</w:t>
      </w:r>
      <w:r w:rsidR="00EA1DC0">
        <w:t xml:space="preserve"> the </w:t>
      </w:r>
      <w:r>
        <w:t xml:space="preserve">overall </w:t>
      </w:r>
      <w:r w:rsidR="00EA1DC0">
        <w:t xml:space="preserve">Google Books corpus as the broadest available </w:t>
      </w:r>
      <w:r>
        <w:t>representation of the English language. The intuition is that words that are more common in the English language (as opposed to rarer technical and specialized jargon) are better known and thus more readily understandable by a broad audience</w:t>
      </w:r>
      <w:commentRangeStart w:id="375"/>
      <w:r>
        <w:t xml:space="preserve">. Furthermore, we assess whether a particularly positive or negative tone of the message is related to engagement by extracting the sentiment of expressed in its textual component along the </w:t>
      </w:r>
      <w:proofErr w:type="spellStart"/>
      <w:r>
        <w:t>Lexicoder</w:t>
      </w:r>
      <w:proofErr w:type="spellEnd"/>
      <w:r>
        <w:t xml:space="preserve"> Sentiment Dictionary </w:t>
      </w:r>
      <w:r>
        <w:fldChar w:fldCharType="begin"/>
      </w:r>
      <w:r w:rsidR="0029015A">
        <w:instrText xml:space="preserve"> ADDIN ZOTERO_ITEM CSL_CITATION {"citationID":"Em1XybFg","properties":{"formattedCitation":"(Young &amp; Soroka, 2012)","plainCitation":"(Young &amp; Soroka, 2012)","noteIndex":0},"citationItems":[{"id":4478,"uris":["http://zotero.org/groups/2912652/items/9A96IKHS"],"uri":["http://zotero.org/groups/2912652/items/9A96IKHS"],"itemData":{"id":4478,"type":"article-journal","abstract":"An increasing number of studies in political communication focus on the ?sentiment? or ?tone? of news content, political speeches, or advertisements. This growing interest in measuring sentiment coincides with a dramatic increase in the volume of digitized information. Computer automation has a great deal of potential in this new media environment. The objective here is to outline and validate a new automated measurement instrument for sentiment analysis in political texts. Our instrument uses a dictionary-based approach consisting of a simple word count of the frequency of keywords in a text from a predefined dictionary. The design of the freely available Lexicoder Sentiment Dictionary (LSD) is discussed in detail here. The dictionary is tested against a body of human-coded news content, and the resulting codes are also compared to results from nine existing content-analytic dictionaries. Analyses suggest that the LSD produces results that are more systematically related to human coding than are results based on the other available dictionaries. The LSD is thus a useful starting point for a revived discussion about dictionary construction and validation in sentiment analysis for political communication.","container-title":"Political Communication","DOI":"10.1080/10584609.2012.671234","ISSN":"1058-4609","issue":"2","page":"205-231","title":"Affective News: The Automated Coding of Sentiment in Political Texts","volume":"29","author":[{"family":"Young","given":"Lori"},{"family":"Soroka","given":"Stuart"}],"issued":{"date-parts":[["2012",4,1]]}}}],"schema":"https://github.com/citation-style-language/schema/raw/master/csl-citation.json"} </w:instrText>
      </w:r>
      <w:r>
        <w:fldChar w:fldCharType="separate"/>
      </w:r>
      <w:r w:rsidRPr="004A39FD">
        <w:rPr>
          <w:rFonts w:ascii="Cambria" w:hAnsi="Cambria"/>
        </w:rPr>
        <w:t>(Young &amp; Soroka, 2012)</w:t>
      </w:r>
      <w:r>
        <w:fldChar w:fldCharType="end"/>
      </w:r>
      <w:r>
        <w:t>.</w:t>
      </w:r>
      <w:commentRangeStart w:id="376"/>
      <w:commentRangeStart w:id="377"/>
      <w:commentRangeEnd w:id="376"/>
      <w:r>
        <w:rPr>
          <w:rStyle w:val="CommentReference"/>
        </w:rPr>
        <w:commentReference w:id="376"/>
      </w:r>
      <w:commentRangeEnd w:id="377"/>
      <w:r w:rsidR="00DD0A8C">
        <w:rPr>
          <w:rStyle w:val="CommentReference"/>
        </w:rPr>
        <w:commentReference w:id="377"/>
      </w:r>
      <w:commentRangeEnd w:id="375"/>
      <w:r w:rsidR="007A7C3F">
        <w:rPr>
          <w:rStyle w:val="CommentReference"/>
        </w:rPr>
        <w:commentReference w:id="375"/>
      </w:r>
    </w:p>
    <w:p w14:paraId="5B00F243" w14:textId="6399740A" w:rsidR="00EA1DC0" w:rsidRDefault="00EA1DC0" w:rsidP="00EA1DC0">
      <w:pPr>
        <w:pStyle w:val="BodyText"/>
        <w:jc w:val="both"/>
      </w:pPr>
      <w:r w:rsidRPr="00A750C7">
        <w:rPr>
          <w:i/>
        </w:rPr>
        <w:t xml:space="preserve">Multimedia </w:t>
      </w:r>
      <w:r w:rsidR="00A750C7" w:rsidRPr="00A750C7">
        <w:rPr>
          <w:i/>
        </w:rPr>
        <w:t>message content</w:t>
      </w:r>
      <w:r>
        <w:t>:</w:t>
      </w:r>
      <w:r w:rsidR="00A750C7">
        <w:t xml:space="preserve"> </w:t>
      </w:r>
      <w:r w:rsidR="00BA6CA2">
        <w:t>Beyond text, t</w:t>
      </w:r>
      <w:r w:rsidR="00A750C7">
        <w:t xml:space="preserve">he Twitter platform allows </w:t>
      </w:r>
      <w:r w:rsidR="00BA6CA2">
        <w:t xml:space="preserve">(or even encourages) </w:t>
      </w:r>
      <w:r w:rsidR="00A750C7">
        <w:t>various</w:t>
      </w:r>
      <w:r w:rsidR="00BA6CA2">
        <w:t xml:space="preserve"> </w:t>
      </w:r>
      <w:r w:rsidR="004E5D41">
        <w:t xml:space="preserve">means of </w:t>
      </w:r>
      <w:r w:rsidR="00BA6CA2">
        <w:t>multimedia</w:t>
      </w:r>
      <w:r w:rsidR="004E5D41">
        <w:t xml:space="preserve"> messaging</w:t>
      </w:r>
      <w:r w:rsidR="00BA6CA2">
        <w:t xml:space="preserve">. Symbols, pictures, or videos can transmit a large amount of information </w:t>
      </w:r>
      <w:r w:rsidR="00BA6CA2">
        <w:fldChar w:fldCharType="begin"/>
      </w:r>
      <w:r w:rsidR="0029015A">
        <w:instrText xml:space="preserve"> ADDIN ZOTERO_ITEM CSL_CITATION {"citationID":"NvwMOp82","properties":{"formattedCitation":"(Tang &amp; Hew, 2018)","plainCitation":"(Tang &amp; Hew, 2018)","noteIndex":0},"citationItems":[{"id":4426,"uris":["http://zotero.org/groups/2912652/items/RSK838UU"],"uri":["http://zotero.org/groups/2912652/items/RSK838UU"],"itemData":{"id":4426,"type":"paper-conference","abstract":"Using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r w:rsidR="00BA6CA2">
        <w:fldChar w:fldCharType="separate"/>
      </w:r>
      <w:r w:rsidR="00BA6CA2" w:rsidRPr="006A4A71">
        <w:rPr>
          <w:rFonts w:ascii="Cambria" w:hAnsi="Cambria"/>
        </w:rPr>
        <w:t>(Tang &amp; Hew, 2018)</w:t>
      </w:r>
      <w:r w:rsidR="00BA6CA2">
        <w:fldChar w:fldCharType="end"/>
      </w:r>
      <w:r w:rsidR="00BA6CA2">
        <w:t xml:space="preserve">, rendering their usage also relevant for </w:t>
      </w:r>
      <w:r w:rsidR="004E5D41">
        <w:t xml:space="preserve">engaging </w:t>
      </w:r>
      <w:r w:rsidR="00BA6CA2">
        <w:t>political communication</w:t>
      </w:r>
      <w:r w:rsidR="004E5D41">
        <w:t xml:space="preserve"> at least in principle</w:t>
      </w:r>
      <w:r w:rsidR="00BA6CA2">
        <w:t>. Thus</w:t>
      </w:r>
      <w:r w:rsidR="004E5D41">
        <w:t>,</w:t>
      </w:r>
      <w:r w:rsidR="00BA6CA2">
        <w:t xml:space="preserve"> we initially extract and count the number of emoticons and other special symbols from the content of each tweet by resorting to the relevant Unicode blocks (see Appendix XXX as well as the replication scripts for details). We also store whether a Tweet contains embedded pictures and/or videos as well as links to external URLs from the </w:t>
      </w:r>
      <w:proofErr w:type="gramStart"/>
      <w:r w:rsidR="00BA6CA2">
        <w:t>entities</w:t>
      </w:r>
      <w:proofErr w:type="gramEnd"/>
      <w:r w:rsidR="00BA6CA2">
        <w:t xml:space="preserve"> URL field offered by the </w:t>
      </w:r>
      <w:proofErr w:type="spellStart"/>
      <w:r w:rsidR="00BA6CA2">
        <w:t>Twiter</w:t>
      </w:r>
      <w:proofErr w:type="spellEnd"/>
      <w:r w:rsidR="00BA6CA2">
        <w:t xml:space="preserve"> API.</w:t>
      </w:r>
    </w:p>
    <w:p w14:paraId="3DB878DC" w14:textId="38DE54A7" w:rsidR="00A3260D" w:rsidRDefault="00A3260D" w:rsidP="00AD4BA7">
      <w:pPr>
        <w:pStyle w:val="BodyText"/>
        <w:jc w:val="both"/>
      </w:pPr>
      <w:r w:rsidRPr="00BA6CA2">
        <w:rPr>
          <w:i/>
          <w:iCs/>
        </w:rPr>
        <w:t>Engagement with other users</w:t>
      </w:r>
      <w:r w:rsidR="00AD4BA7">
        <w:rPr>
          <w:i/>
          <w:iCs/>
        </w:rPr>
        <w:t xml:space="preserve"> and debates</w:t>
      </w:r>
      <w:r>
        <w:t>:</w:t>
      </w:r>
      <w:r w:rsidR="00BA6CA2">
        <w:t xml:space="preserve"> As a decidedly interactive platform, Twitter offers supranational actors not only the possibility to </w:t>
      </w:r>
      <w:commentRangeStart w:id="378"/>
      <w:commentRangeStart w:id="379"/>
      <w:r w:rsidR="00BA6CA2">
        <w:t>propagate</w:t>
      </w:r>
      <w:commentRangeEnd w:id="378"/>
      <w:r w:rsidR="00AD4BA7">
        <w:rPr>
          <w:rStyle w:val="CommentReference"/>
        </w:rPr>
        <w:commentReference w:id="378"/>
      </w:r>
      <w:commentRangeEnd w:id="379"/>
      <w:r w:rsidR="00AD397F">
        <w:rPr>
          <w:rStyle w:val="CommentReference"/>
        </w:rPr>
        <w:commentReference w:id="379"/>
      </w:r>
      <w:r w:rsidR="00BA6CA2">
        <w:t xml:space="preserve"> their </w:t>
      </w:r>
      <w:r w:rsidR="00D22DE7">
        <w:t xml:space="preserve">own </w:t>
      </w:r>
      <w:r w:rsidR="00BA6CA2">
        <w:t xml:space="preserve">messages but also </w:t>
      </w:r>
      <w:r w:rsidR="00D22DE7">
        <w:t xml:space="preserve">allows them </w:t>
      </w:r>
      <w:r w:rsidR="00BA6CA2">
        <w:t>to amplify</w:t>
      </w:r>
      <w:r w:rsidR="00D22DE7">
        <w:t xml:space="preserve"> (retweet)</w:t>
      </w:r>
      <w:r w:rsidR="00BA6CA2">
        <w:t>, respond</w:t>
      </w:r>
      <w:r w:rsidR="00D22DE7">
        <w:t xml:space="preserve"> to (repl</w:t>
      </w:r>
      <w:r w:rsidR="00AD4BA7">
        <w:t>y</w:t>
      </w:r>
      <w:r w:rsidR="00D22DE7">
        <w:t>)</w:t>
      </w:r>
      <w:r w:rsidR="00BA6CA2">
        <w:t xml:space="preserve">, or contextualize </w:t>
      </w:r>
      <w:r w:rsidR="00D22DE7">
        <w:t xml:space="preserve">(quote) </w:t>
      </w:r>
      <w:r w:rsidR="00BA6CA2">
        <w:t xml:space="preserve">the messages of other platform users. </w:t>
      </w:r>
      <w:r w:rsidR="00AD4BA7">
        <w:t xml:space="preserve">To see to what extent supranational </w:t>
      </w:r>
      <w:proofErr w:type="gramStart"/>
      <w:r w:rsidR="00AD4BA7">
        <w:t>actors</w:t>
      </w:r>
      <w:proofErr w:type="gramEnd"/>
      <w:r w:rsidR="00AD4BA7">
        <w:t xml:space="preserve"> make use of these more dialogue-oriented features of the platform, we study </w:t>
      </w:r>
      <w:r w:rsidR="00D22DE7">
        <w:t xml:space="preserve">the shares of retweets, replies, and quotes </w:t>
      </w:r>
      <w:r w:rsidR="00AD4BA7">
        <w:t>in the overall amount of supranational messages. In addition, we extract direct, linked references to other Twitter users – so-called @-mentions – from the tweets as they also indicated the willingness to actively speak about and with other actors. Finally, we consider the number of hashtags per tweet, a common way to cross-reference a message to a specific subject or theme debated on the platform.</w:t>
      </w:r>
    </w:p>
    <w:p w14:paraId="6AAA57C6" w14:textId="3A80C6E9" w:rsidR="00A3260D" w:rsidRDefault="00A3260D" w:rsidP="00896896">
      <w:pPr>
        <w:pStyle w:val="BodyText"/>
        <w:jc w:val="both"/>
      </w:pPr>
      <w:r w:rsidRPr="00AD4BA7">
        <w:rPr>
          <w:i/>
          <w:iCs/>
        </w:rPr>
        <w:t>Engagement of other users</w:t>
      </w:r>
      <w:r w:rsidR="00AD4BA7">
        <w:t xml:space="preserve">: </w:t>
      </w:r>
      <w:r w:rsidR="00896896">
        <w:t>Ultimately, we want to study in how far supranational messages result in user engagement. We focus on the main engagement tools that the platform offers. Likes (or favorites in Twitter parlance) allow the user to express a favorable attitude towards a given message through a red heart button. Retweets allow users to amplify the message by directly sharing it, again with a simply click of a button. More proactive forms of engagement that also allow critical stances in principles are quotes and replies. Here users can either contextualize or directly respond to the message with own bits of texts and/or symbols. For each twe</w:t>
      </w:r>
      <w:r w:rsidR="00647BB3">
        <w:t>e</w:t>
      </w:r>
      <w:r w:rsidR="00896896">
        <w:t>t</w:t>
      </w:r>
      <w:r w:rsidR="00647BB3">
        <w:t>,</w:t>
      </w:r>
      <w:r w:rsidR="00896896">
        <w:t xml:space="preserve"> thus, we extract the counts of likes, ret</w:t>
      </w:r>
      <w:r w:rsidR="00647BB3">
        <w:t>w</w:t>
      </w:r>
      <w:r w:rsidR="00896896">
        <w:t xml:space="preserve">eets, </w:t>
      </w:r>
      <w:proofErr w:type="gramStart"/>
      <w:r w:rsidR="00896896">
        <w:t>quotes</w:t>
      </w:r>
      <w:proofErr w:type="gramEnd"/>
      <w:r w:rsidR="00896896">
        <w:t xml:space="preserve"> and replies from the user</w:t>
      </w:r>
      <w:r w:rsidR="00647BB3">
        <w:t xml:space="preserve"> </w:t>
      </w:r>
      <w:r w:rsidR="00896896">
        <w:t>engagement</w:t>
      </w:r>
      <w:r w:rsidR="00647BB3">
        <w:t xml:space="preserve"> </w:t>
      </w:r>
      <w:r w:rsidR="00896896">
        <w:t>statistics fields supplied by the Twitter API</w:t>
      </w:r>
      <w:commentRangeStart w:id="380"/>
      <w:commentRangeStart w:id="381"/>
      <w:r w:rsidR="00896896">
        <w:t>.</w:t>
      </w:r>
      <w:commentRangeEnd w:id="380"/>
      <w:r w:rsidR="00647BB3">
        <w:rPr>
          <w:rStyle w:val="CommentReference"/>
        </w:rPr>
        <w:commentReference w:id="380"/>
      </w:r>
      <w:commentRangeEnd w:id="381"/>
      <w:r w:rsidR="00CD6CC4">
        <w:rPr>
          <w:rStyle w:val="CommentReference"/>
        </w:rPr>
        <w:commentReference w:id="381"/>
      </w:r>
      <w:r w:rsidR="00647BB3">
        <w:t xml:space="preserve"> </w:t>
      </w:r>
      <w:commentRangeStart w:id="382"/>
      <w:commentRangeStart w:id="383"/>
      <w:commentRangeEnd w:id="382"/>
      <w:r w:rsidR="00647BB3">
        <w:rPr>
          <w:rStyle w:val="CommentReference"/>
        </w:rPr>
        <w:commentReference w:id="382"/>
      </w:r>
      <w:commentRangeEnd w:id="383"/>
      <w:r w:rsidR="00413872">
        <w:rPr>
          <w:rStyle w:val="CommentReference"/>
        </w:rPr>
        <w:commentReference w:id="383"/>
      </w:r>
    </w:p>
    <w:p w14:paraId="26F2667F" w14:textId="3C0B632D" w:rsidR="003B677B" w:rsidRDefault="003B677B" w:rsidP="00331C96">
      <w:pPr>
        <w:pStyle w:val="BodyText"/>
        <w:jc w:val="both"/>
      </w:pPr>
    </w:p>
    <w:p w14:paraId="32D256FF" w14:textId="77777777" w:rsidR="00427BC8" w:rsidRPr="0004279C" w:rsidRDefault="00AA1C57">
      <w:pPr>
        <w:pStyle w:val="Heading1"/>
      </w:pPr>
      <w:bookmarkStart w:id="384" w:name="results-and-discussion"/>
      <w:bookmarkEnd w:id="368"/>
      <w:bookmarkEnd w:id="372"/>
      <w:r w:rsidRPr="0004279C">
        <w:t>Results and discussion</w:t>
      </w:r>
    </w:p>
    <w:p w14:paraId="4A604C87" w14:textId="1ABD418D" w:rsidR="00427BC8" w:rsidRPr="0004279C" w:rsidRDefault="00AA1C57">
      <w:pPr>
        <w:pStyle w:val="FirstParagraph"/>
      </w:pPr>
      <w:r w:rsidRPr="0004279C">
        <w:rPr>
          <w:rFonts w:asciiTheme="majorHAnsi" w:eastAsiaTheme="majorEastAsia" w:hAnsiTheme="majorHAnsi" w:cstheme="majorBidi"/>
          <w:b/>
          <w:bCs/>
          <w:color w:val="4F81BD" w:themeColor="accent1"/>
        </w:rPr>
        <w:t>Broad overview of the data</w:t>
      </w:r>
    </w:p>
    <w:p w14:paraId="6B64B35A" w14:textId="77777777" w:rsidR="00427BC8" w:rsidRPr="0004279C" w:rsidRDefault="00AA1C57">
      <w:pPr>
        <w:pStyle w:val="Heading2"/>
      </w:pPr>
      <w:bookmarkStart w:id="385" w:name="X04e5f752f68e32d50535e28ba375aab410b1071"/>
      <w:r w:rsidRPr="0004279C">
        <w:t xml:space="preserve">Within sample </w:t>
      </w:r>
      <w:proofErr w:type="spellStart"/>
      <w:r w:rsidRPr="0004279C">
        <w:t>comparision</w:t>
      </w:r>
      <w:proofErr w:type="spellEnd"/>
      <w:r w:rsidRPr="0004279C">
        <w:t>: communication performance of different EU accounts</w:t>
      </w:r>
    </w:p>
    <w:p w14:paraId="11417B82" w14:textId="77777777" w:rsidR="00427BC8" w:rsidRPr="0004279C" w:rsidRDefault="00AA1C57">
      <w:pPr>
        <w:pStyle w:val="Heading3"/>
      </w:pPr>
      <w:bookmarkStart w:id="386" w:name="ease-of-read"/>
      <w:r w:rsidRPr="0004279C">
        <w:t>Ease of read:</w:t>
      </w:r>
    </w:p>
    <w:p w14:paraId="182BEECA" w14:textId="77777777" w:rsidR="00427BC8" w:rsidRPr="0004279C" w:rsidRDefault="00AA1C57">
      <w:pPr>
        <w:pStyle w:val="Heading3"/>
      </w:pPr>
      <w:bookmarkStart w:id="387" w:name="interactivity"/>
      <w:bookmarkEnd w:id="386"/>
      <w:r w:rsidRPr="0004279C">
        <w:t>Interactivity:</w:t>
      </w:r>
    </w:p>
    <w:p w14:paraId="68747693" w14:textId="77777777" w:rsidR="00427BC8" w:rsidRPr="0004279C" w:rsidRDefault="00AA1C57">
      <w:pPr>
        <w:pStyle w:val="FirstParagraph"/>
      </w:pPr>
      <w:r>
        <w:rPr>
          <w:noProof/>
        </w:rPr>
        <w:drawing>
          <wp:anchor distT="0" distB="0" distL="114300" distR="114300" simplePos="0" relativeHeight="251674624" behindDoc="0" locked="0" layoutInCell="1" allowOverlap="1" wp14:anchorId="15E866B5" wp14:editId="6AFDD2EA">
            <wp:simplePos x="0" y="0"/>
            <wp:positionH relativeFrom="column">
              <wp:posOffset>0</wp:posOffset>
            </wp:positionH>
            <wp:positionV relativeFrom="paragraph">
              <wp:posOffset>114202</wp:posOffset>
            </wp:positionV>
            <wp:extent cx="4620126" cy="3696101"/>
            <wp:effectExtent l="0" t="0" r="9525"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first_draft_files/figure-docx/interactivity_overall-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anchor>
        </w:drawing>
      </w:r>
    </w:p>
    <w:p w14:paraId="56F5D246" w14:textId="77777777" w:rsidR="00427BC8" w:rsidRPr="0004279C" w:rsidRDefault="00AA1C57">
      <w:pPr>
        <w:pStyle w:val="SourceCode"/>
      </w:pPr>
      <w:r w:rsidRPr="0004279C">
        <w:rPr>
          <w:rStyle w:val="VerbatimChar"/>
        </w:rPr>
        <w:t>## `</w:t>
      </w:r>
      <w:proofErr w:type="spellStart"/>
      <w:proofErr w:type="gramStart"/>
      <w:r w:rsidRPr="0004279C">
        <w:rPr>
          <w:rStyle w:val="VerbatimChar"/>
        </w:rPr>
        <w:t>summarise</w:t>
      </w:r>
      <w:proofErr w:type="spellEnd"/>
      <w:r w:rsidRPr="0004279C">
        <w:rPr>
          <w:rStyle w:val="VerbatimChar"/>
        </w:rPr>
        <w:t>(</w:t>
      </w:r>
      <w:proofErr w:type="gramEnd"/>
      <w:r w:rsidRPr="0004279C">
        <w:rPr>
          <w:rStyle w:val="VerbatimChar"/>
        </w:rPr>
        <w:t>)` has grouped output by '</w:t>
      </w:r>
      <w:proofErr w:type="spellStart"/>
      <w:r w:rsidRPr="0004279C">
        <w:rPr>
          <w:rStyle w:val="VerbatimChar"/>
        </w:rPr>
        <w:t>Actor_type</w:t>
      </w:r>
      <w:proofErr w:type="spellEnd"/>
      <w:r w:rsidRPr="0004279C">
        <w:rPr>
          <w:rStyle w:val="VerbatimChar"/>
        </w:rPr>
        <w:t xml:space="preserve">'. You can override using the </w:t>
      </w:r>
      <w:proofErr w:type="gramStart"/>
      <w:r w:rsidRPr="0004279C">
        <w:rPr>
          <w:rStyle w:val="VerbatimChar"/>
        </w:rPr>
        <w:t>`.groups</w:t>
      </w:r>
      <w:proofErr w:type="gramEnd"/>
      <w:r w:rsidRPr="0004279C">
        <w:rPr>
          <w:rStyle w:val="VerbatimChar"/>
        </w:rPr>
        <w:t>` argument.</w:t>
      </w:r>
    </w:p>
    <w:p w14:paraId="2F909E59" w14:textId="77777777" w:rsidR="00427BC8" w:rsidRPr="0004279C" w:rsidRDefault="00AA1C57">
      <w:pPr>
        <w:pStyle w:val="FirstParagraph"/>
      </w:pPr>
      <w:r>
        <w:rPr>
          <w:noProof/>
        </w:rPr>
        <w:drawing>
          <wp:anchor distT="0" distB="0" distL="114300" distR="114300" simplePos="0" relativeHeight="251657216" behindDoc="0" locked="0" layoutInCell="1" allowOverlap="1" wp14:anchorId="432F5FE6" wp14:editId="50713FC2">
            <wp:simplePos x="0" y="0"/>
            <wp:positionH relativeFrom="column">
              <wp:posOffset>0</wp:posOffset>
            </wp:positionH>
            <wp:positionV relativeFrom="paragraph">
              <wp:posOffset>0</wp:posOffset>
            </wp:positionV>
            <wp:extent cx="4620126" cy="3696101"/>
            <wp:effectExtent l="0" t="0" r="9525" b="0"/>
            <wp:wrapTopAndBottom/>
            <wp:docPr id="2" name="Picture"/>
            <wp:cNvGraphicFramePr/>
            <a:graphic xmlns:a="http://schemas.openxmlformats.org/drawingml/2006/main">
              <a:graphicData uri="http://schemas.openxmlformats.org/drawingml/2006/picture">
                <pic:pic xmlns:pic="http://schemas.openxmlformats.org/drawingml/2006/picture">
                  <pic:nvPicPr>
                    <pic:cNvPr id="0" name="Picture" descr="first_draft_files/figure-docx/interactivity_actor_type-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anchor>
        </w:drawing>
      </w:r>
      <w:r w:rsidRPr="0004279C">
        <w:t xml:space="preserve"> </w:t>
      </w:r>
      <w:r w:rsidRPr="0004279C">
        <w:rPr>
          <w:b/>
          <w:bCs/>
        </w:rPr>
        <w:t>This is not a good graph</w:t>
      </w:r>
      <w:commentRangeStart w:id="388"/>
      <w:commentRangeEnd w:id="388"/>
      <w:r w:rsidR="002F18B7">
        <w:rPr>
          <w:rStyle w:val="CommentReference"/>
        </w:rPr>
        <w:commentReference w:id="388"/>
      </w:r>
    </w:p>
    <w:p w14:paraId="5A178AC8" w14:textId="77777777" w:rsidR="00427BC8" w:rsidRPr="0004279C" w:rsidRDefault="00AA1C57">
      <w:pPr>
        <w:pStyle w:val="Heading3"/>
      </w:pPr>
      <w:bookmarkStart w:id="389" w:name="political-responsiblity-reporting"/>
      <w:bookmarkEnd w:id="387"/>
      <w:r w:rsidRPr="0004279C">
        <w:t xml:space="preserve">Political </w:t>
      </w:r>
      <w:proofErr w:type="spellStart"/>
      <w:r w:rsidRPr="0004279C">
        <w:t>responsiblity</w:t>
      </w:r>
      <w:proofErr w:type="spellEnd"/>
      <w:r w:rsidRPr="0004279C">
        <w:t xml:space="preserve"> reporting:</w:t>
      </w:r>
    </w:p>
    <w:p w14:paraId="5433FB50" w14:textId="77777777" w:rsidR="00427BC8" w:rsidRPr="0004279C" w:rsidRDefault="00AA1C57">
      <w:pPr>
        <w:pStyle w:val="Heading2"/>
      </w:pPr>
      <w:bookmarkStart w:id="390" w:name="X915bea9b2d452c7edac65d1e057c849fc4454d7"/>
      <w:bookmarkEnd w:id="385"/>
      <w:bookmarkEnd w:id="389"/>
      <w:r w:rsidRPr="0004279C">
        <w:t>Benchmarks: communication performance of the EU compared to IOs and national governments</w:t>
      </w:r>
    </w:p>
    <w:p w14:paraId="693D120A" w14:textId="77777777" w:rsidR="00427BC8" w:rsidRPr="0004279C" w:rsidRDefault="00AA1C57">
      <w:pPr>
        <w:pStyle w:val="Heading3"/>
      </w:pPr>
      <w:bookmarkStart w:id="391" w:name="ease-of-read-1"/>
      <w:r w:rsidRPr="0004279C">
        <w:t>Ease of read</w:t>
      </w:r>
    </w:p>
    <w:p w14:paraId="66E9EBA3" w14:textId="77777777" w:rsidR="00427BC8" w:rsidRPr="0004279C" w:rsidRDefault="00AA1C57">
      <w:pPr>
        <w:pStyle w:val="Heading3"/>
      </w:pPr>
      <w:bookmarkStart w:id="392" w:name="interactivity-1"/>
      <w:bookmarkEnd w:id="391"/>
      <w:r w:rsidRPr="0004279C">
        <w:t>Interactivity</w:t>
      </w:r>
    </w:p>
    <w:p w14:paraId="3701BC89" w14:textId="4261AEF9" w:rsidR="00427BC8" w:rsidRPr="0004279C" w:rsidRDefault="00AA1C57">
      <w:pPr>
        <w:pStyle w:val="Heading3"/>
      </w:pPr>
      <w:bookmarkStart w:id="393" w:name="political-responsiblity-reporting-1"/>
      <w:bookmarkEnd w:id="392"/>
      <w:r w:rsidRPr="0004279C">
        <w:t xml:space="preserve">Political </w:t>
      </w:r>
      <w:r w:rsidR="00F70024" w:rsidRPr="0004279C">
        <w:t>responsibility</w:t>
      </w:r>
      <w:r w:rsidRPr="0004279C">
        <w:t xml:space="preserve"> reporting:</w:t>
      </w:r>
    </w:p>
    <w:p w14:paraId="58AA91F5" w14:textId="77777777" w:rsidR="00427BC8" w:rsidRPr="0004279C" w:rsidRDefault="00AA1C57">
      <w:pPr>
        <w:pStyle w:val="Heading1"/>
      </w:pPr>
      <w:bookmarkStart w:id="394" w:name="conclusion"/>
      <w:bookmarkEnd w:id="384"/>
      <w:bookmarkEnd w:id="390"/>
      <w:bookmarkEnd w:id="393"/>
      <w:r w:rsidRPr="0004279C">
        <w:t>Conclusion</w:t>
      </w:r>
    </w:p>
    <w:p w14:paraId="22AE5B11" w14:textId="6E30C8A7" w:rsidR="00427BC8" w:rsidRDefault="00AA1C57">
      <w:pPr>
        <w:pStyle w:val="Heading1"/>
        <w:rPr>
          <w:ins w:id="395" w:author="Sina Furkan Özdemir" w:date="2021-06-12T14:55:00Z"/>
        </w:rPr>
      </w:pPr>
      <w:bookmarkStart w:id="396" w:name="references"/>
      <w:bookmarkEnd w:id="394"/>
      <w:r w:rsidRPr="0004279C">
        <w:t>References</w:t>
      </w:r>
      <w:bookmarkEnd w:id="396"/>
    </w:p>
    <w:p w14:paraId="608EA608" w14:textId="77777777" w:rsidR="00807AA6" w:rsidRPr="00807AA6" w:rsidRDefault="00807AA6" w:rsidP="00807AA6">
      <w:pPr>
        <w:pStyle w:val="BodyText"/>
        <w:pPrChange w:id="397" w:author="Sina Furkan Özdemir" w:date="2021-06-12T14:55:00Z">
          <w:pPr>
            <w:pStyle w:val="Heading1"/>
          </w:pPr>
        </w:pPrChange>
      </w:pPr>
    </w:p>
    <w:p w14:paraId="481A9080" w14:textId="77777777" w:rsidR="002C7039" w:rsidRDefault="00177ADE" w:rsidP="002C7039">
      <w:pPr>
        <w:pStyle w:val="Bibliography"/>
        <w:rPr>
          <w:ins w:id="398" w:author="Sina Furkan Özdemir" w:date="2021-06-12T14:57:00Z"/>
          <w:rFonts w:ascii="Times New Roman" w:hAnsi="Times New Roman" w:cs="Times New Roman"/>
        </w:rPr>
        <w:pPrChange w:id="399" w:author="Sina Furkan Özdemir" w:date="2021-06-12T14:57:00Z">
          <w:pPr>
            <w:widowControl w:val="0"/>
            <w:autoSpaceDE w:val="0"/>
            <w:autoSpaceDN w:val="0"/>
            <w:adjustRightInd w:val="0"/>
            <w:spacing w:after="0"/>
          </w:pPr>
        </w:pPrChange>
      </w:pPr>
      <w:r>
        <w:fldChar w:fldCharType="begin"/>
      </w:r>
      <w:ins w:id="400" w:author="Sina Furkan Özdemir" w:date="2021-06-12T14:54:00Z">
        <w:r w:rsidR="00807AA6">
          <w:instrText xml:space="preserve"> ADDIN ZOTERO_BIBL {"uncited":[],"omitted":[],"custom":[]} CSL_BIBLIOGRAPHY </w:instrText>
        </w:r>
      </w:ins>
      <w:del w:id="401" w:author="Sina Furkan Özdemir" w:date="2021-06-09T12:51:00Z">
        <w:r w:rsidDel="00AE23E1">
          <w:delInstrText xml:space="preserve"> ADDIN ZOTERO_BIBL {"uncited":[],"omitted":[],"custom":[]} CSL_BIBLIOGRAPHY </w:delInstrText>
        </w:r>
      </w:del>
      <w:r>
        <w:fldChar w:fldCharType="separate"/>
      </w:r>
      <w:proofErr w:type="spellStart"/>
      <w:ins w:id="402" w:author="Sina Furkan Özdemir" w:date="2021-06-12T14:57:00Z">
        <w:r w:rsidR="002C7039">
          <w:rPr>
            <w:rFonts w:ascii="Times New Roman" w:hAnsi="Times New Roman" w:cs="Times New Roman"/>
          </w:rPr>
          <w:t>Altides</w:t>
        </w:r>
        <w:proofErr w:type="spellEnd"/>
        <w:r w:rsidR="002C7039">
          <w:rPr>
            <w:rFonts w:ascii="Times New Roman" w:hAnsi="Times New Roman" w:cs="Times New Roman"/>
          </w:rPr>
          <w:t xml:space="preserve">, C. (2009). </w:t>
        </w:r>
        <w:r w:rsidR="002C7039">
          <w:rPr>
            <w:rFonts w:ascii="Times New Roman" w:hAnsi="Times New Roman" w:cs="Times New Roman"/>
            <w:i/>
            <w:iCs/>
          </w:rPr>
          <w:t>Making EU politics public: How the EU institutions develop public communication</w:t>
        </w:r>
        <w:r w:rsidR="002C7039">
          <w:rPr>
            <w:rFonts w:ascii="Times New Roman" w:hAnsi="Times New Roman" w:cs="Times New Roman"/>
          </w:rPr>
          <w:t>. Nomos.</w:t>
        </w:r>
      </w:ins>
    </w:p>
    <w:p w14:paraId="3E265ABD" w14:textId="77777777" w:rsidR="002C7039" w:rsidRDefault="002C7039" w:rsidP="002C7039">
      <w:pPr>
        <w:pStyle w:val="Bibliography"/>
        <w:rPr>
          <w:ins w:id="403" w:author="Sina Furkan Özdemir" w:date="2021-06-12T14:57:00Z"/>
          <w:rFonts w:ascii="Times New Roman" w:hAnsi="Times New Roman" w:cs="Times New Roman"/>
        </w:rPr>
        <w:pPrChange w:id="404" w:author="Sina Furkan Özdemir" w:date="2021-06-12T14:57:00Z">
          <w:pPr>
            <w:widowControl w:val="0"/>
            <w:autoSpaceDE w:val="0"/>
            <w:autoSpaceDN w:val="0"/>
            <w:adjustRightInd w:val="0"/>
            <w:spacing w:after="0"/>
          </w:pPr>
        </w:pPrChange>
      </w:pPr>
      <w:ins w:id="405" w:author="Sina Furkan Özdemir" w:date="2021-06-12T14:57:00Z">
        <w:r>
          <w:rPr>
            <w:rFonts w:ascii="Times New Roman" w:hAnsi="Times New Roman" w:cs="Times New Roman"/>
          </w:rPr>
          <w:t xml:space="preserve">Benoit, K., Munger, K., &amp; </w:t>
        </w:r>
        <w:proofErr w:type="spellStart"/>
        <w:r>
          <w:rPr>
            <w:rFonts w:ascii="Times New Roman" w:hAnsi="Times New Roman" w:cs="Times New Roman"/>
          </w:rPr>
          <w:t>Spirling</w:t>
        </w:r>
        <w:proofErr w:type="spellEnd"/>
        <w:r>
          <w:rPr>
            <w:rFonts w:ascii="Times New Roman" w:hAnsi="Times New Roman" w:cs="Times New Roman"/>
          </w:rPr>
          <w:t xml:space="preserve">, A. (2019). Measuring and Explaining Political Sophistication through Textual Complexity. </w:t>
        </w:r>
        <w:r>
          <w:rPr>
            <w:rFonts w:ascii="Times New Roman" w:hAnsi="Times New Roman" w:cs="Times New Roman"/>
            <w:i/>
            <w:iCs/>
          </w:rPr>
          <w:t>American Journal of Political Science</w:t>
        </w:r>
        <w:r>
          <w:rPr>
            <w:rFonts w:ascii="Times New Roman" w:hAnsi="Times New Roman" w:cs="Times New Roman"/>
          </w:rPr>
          <w:t xml:space="preserve">, </w:t>
        </w:r>
        <w:r>
          <w:rPr>
            <w:rFonts w:ascii="Times New Roman" w:hAnsi="Times New Roman" w:cs="Times New Roman"/>
            <w:i/>
            <w:iCs/>
          </w:rPr>
          <w:t>63</w:t>
        </w:r>
        <w:r>
          <w:rPr>
            <w:rFonts w:ascii="Times New Roman" w:hAnsi="Times New Roman" w:cs="Times New Roman"/>
          </w:rPr>
          <w:t>(2), 491–508. https://doi.org/10.1111/ajps.12423</w:t>
        </w:r>
      </w:ins>
    </w:p>
    <w:p w14:paraId="6073CF23" w14:textId="77777777" w:rsidR="002C7039" w:rsidRDefault="002C7039" w:rsidP="002C7039">
      <w:pPr>
        <w:pStyle w:val="Bibliography"/>
        <w:rPr>
          <w:ins w:id="406" w:author="Sina Furkan Özdemir" w:date="2021-06-12T14:57:00Z"/>
          <w:rFonts w:ascii="Times New Roman" w:hAnsi="Times New Roman" w:cs="Times New Roman"/>
        </w:rPr>
        <w:pPrChange w:id="407" w:author="Sina Furkan Özdemir" w:date="2021-06-12T14:57:00Z">
          <w:pPr>
            <w:widowControl w:val="0"/>
            <w:autoSpaceDE w:val="0"/>
            <w:autoSpaceDN w:val="0"/>
            <w:adjustRightInd w:val="0"/>
            <w:spacing w:after="0"/>
          </w:pPr>
        </w:pPrChange>
      </w:pPr>
      <w:proofErr w:type="spellStart"/>
      <w:ins w:id="408" w:author="Sina Furkan Özdemir" w:date="2021-06-12T14:57:00Z">
        <w:r>
          <w:rPr>
            <w:rFonts w:ascii="Times New Roman" w:hAnsi="Times New Roman" w:cs="Times New Roman"/>
          </w:rPr>
          <w:t>Biegoń</w:t>
        </w:r>
        <w:proofErr w:type="spellEnd"/>
        <w:r>
          <w:rPr>
            <w:rFonts w:ascii="Times New Roman" w:hAnsi="Times New Roman" w:cs="Times New Roman"/>
          </w:rPr>
          <w:t xml:space="preserve">, D. (2013). Specifying the Arena of Possibilities: Post-structuralist Narrative Analysis and the European Commission’s Legitimation Strategies. </w:t>
        </w:r>
        <w:r>
          <w:rPr>
            <w:rFonts w:ascii="Times New Roman" w:hAnsi="Times New Roman" w:cs="Times New Roman"/>
            <w:i/>
            <w:iCs/>
          </w:rPr>
          <w:t>JCMS: Journal of Common Market Studies</w:t>
        </w:r>
        <w:r>
          <w:rPr>
            <w:rFonts w:ascii="Times New Roman" w:hAnsi="Times New Roman" w:cs="Times New Roman"/>
          </w:rPr>
          <w:t xml:space="preserve">, </w:t>
        </w:r>
        <w:r>
          <w:rPr>
            <w:rFonts w:ascii="Times New Roman" w:hAnsi="Times New Roman" w:cs="Times New Roman"/>
            <w:i/>
            <w:iCs/>
          </w:rPr>
          <w:t>51</w:t>
        </w:r>
        <w:r>
          <w:rPr>
            <w:rFonts w:ascii="Times New Roman" w:hAnsi="Times New Roman" w:cs="Times New Roman"/>
          </w:rPr>
          <w:t>(2), 194–211. https://doi.org/10.1111/j.1468-5965.2012.02310.x</w:t>
        </w:r>
      </w:ins>
    </w:p>
    <w:p w14:paraId="55DE60AF" w14:textId="77777777" w:rsidR="002C7039" w:rsidRDefault="002C7039" w:rsidP="002C7039">
      <w:pPr>
        <w:pStyle w:val="Bibliography"/>
        <w:rPr>
          <w:ins w:id="409" w:author="Sina Furkan Özdemir" w:date="2021-06-12T14:57:00Z"/>
          <w:rFonts w:ascii="Times New Roman" w:hAnsi="Times New Roman" w:cs="Times New Roman"/>
        </w:rPr>
        <w:pPrChange w:id="410" w:author="Sina Furkan Özdemir" w:date="2021-06-12T14:57:00Z">
          <w:pPr>
            <w:widowControl w:val="0"/>
            <w:autoSpaceDE w:val="0"/>
            <w:autoSpaceDN w:val="0"/>
            <w:adjustRightInd w:val="0"/>
            <w:spacing w:after="0"/>
          </w:pPr>
        </w:pPrChange>
      </w:pPr>
      <w:proofErr w:type="spellStart"/>
      <w:ins w:id="411" w:author="Sina Furkan Özdemir" w:date="2021-06-12T14:57:00Z">
        <w:r>
          <w:rPr>
            <w:rFonts w:ascii="Times New Roman" w:hAnsi="Times New Roman" w:cs="Times New Roman"/>
          </w:rPr>
          <w:t>Bijsmans</w:t>
        </w:r>
        <w:proofErr w:type="spellEnd"/>
        <w:r>
          <w:rPr>
            <w:rFonts w:ascii="Times New Roman" w:hAnsi="Times New Roman" w:cs="Times New Roman"/>
          </w:rPr>
          <w:t xml:space="preserve">, P., &amp; </w:t>
        </w:r>
        <w:proofErr w:type="spellStart"/>
        <w:r>
          <w:rPr>
            <w:rFonts w:ascii="Times New Roman" w:hAnsi="Times New Roman" w:cs="Times New Roman"/>
          </w:rPr>
          <w:t>Altides</w:t>
        </w:r>
        <w:proofErr w:type="spellEnd"/>
        <w:r>
          <w:rPr>
            <w:rFonts w:ascii="Times New Roman" w:hAnsi="Times New Roman" w:cs="Times New Roman"/>
          </w:rPr>
          <w:t xml:space="preserve">, C. (2007). ‘Bridging the Gap’ between EU Politics and Citizens? The European Commission, National </w:t>
        </w:r>
        <w:proofErr w:type="gramStart"/>
        <w:r>
          <w:rPr>
            <w:rFonts w:ascii="Times New Roman" w:hAnsi="Times New Roman" w:cs="Times New Roman"/>
          </w:rPr>
          <w:t>Media</w:t>
        </w:r>
        <w:proofErr w:type="gramEnd"/>
        <w:r>
          <w:rPr>
            <w:rFonts w:ascii="Times New Roman" w:hAnsi="Times New Roman" w:cs="Times New Roman"/>
          </w:rPr>
          <w:t xml:space="preserve"> and EU Affairs in the Public Sphere. </w:t>
        </w:r>
        <w:r>
          <w:rPr>
            <w:rFonts w:ascii="Times New Roman" w:hAnsi="Times New Roman" w:cs="Times New Roman"/>
            <w:i/>
            <w:iCs/>
          </w:rPr>
          <w:t>Journal of European Integration</w:t>
        </w:r>
        <w:r>
          <w:rPr>
            <w:rFonts w:ascii="Times New Roman" w:hAnsi="Times New Roman" w:cs="Times New Roman"/>
          </w:rPr>
          <w:t xml:space="preserve">, </w:t>
        </w:r>
        <w:r>
          <w:rPr>
            <w:rFonts w:ascii="Times New Roman" w:hAnsi="Times New Roman" w:cs="Times New Roman"/>
            <w:i/>
            <w:iCs/>
          </w:rPr>
          <w:t>29</w:t>
        </w:r>
        <w:r>
          <w:rPr>
            <w:rFonts w:ascii="Times New Roman" w:hAnsi="Times New Roman" w:cs="Times New Roman"/>
          </w:rPr>
          <w:t>(3), 323–340. https://doi.org/10.1080/07036330701442315</w:t>
        </w:r>
      </w:ins>
    </w:p>
    <w:p w14:paraId="4F2FF3CA" w14:textId="77777777" w:rsidR="002C7039" w:rsidRDefault="002C7039" w:rsidP="002C7039">
      <w:pPr>
        <w:pStyle w:val="Bibliography"/>
        <w:rPr>
          <w:ins w:id="412" w:author="Sina Furkan Özdemir" w:date="2021-06-12T14:57:00Z"/>
          <w:rFonts w:ascii="Times New Roman" w:hAnsi="Times New Roman" w:cs="Times New Roman"/>
        </w:rPr>
        <w:pPrChange w:id="413" w:author="Sina Furkan Özdemir" w:date="2021-06-12T14:57:00Z">
          <w:pPr>
            <w:widowControl w:val="0"/>
            <w:autoSpaceDE w:val="0"/>
            <w:autoSpaceDN w:val="0"/>
            <w:adjustRightInd w:val="0"/>
            <w:spacing w:after="0"/>
          </w:pPr>
        </w:pPrChange>
      </w:pPr>
      <w:ins w:id="414" w:author="Sina Furkan Özdemir" w:date="2021-06-12T14:57:00Z">
        <w:r>
          <w:rPr>
            <w:rFonts w:ascii="Times New Roman" w:hAnsi="Times New Roman" w:cs="Times New Roman"/>
          </w:rPr>
          <w:t xml:space="preserve">Bischof, D., &amp; </w:t>
        </w:r>
        <w:proofErr w:type="spellStart"/>
        <w:r>
          <w:rPr>
            <w:rFonts w:ascii="Times New Roman" w:hAnsi="Times New Roman" w:cs="Times New Roman"/>
          </w:rPr>
          <w:t>Senninger</w:t>
        </w:r>
        <w:proofErr w:type="spellEnd"/>
        <w:r>
          <w:rPr>
            <w:rFonts w:ascii="Times New Roman" w:hAnsi="Times New Roman" w:cs="Times New Roman"/>
          </w:rPr>
          <w:t xml:space="preserve">, R. (2018). Simple politics for the people? Complexity in campaign messages and political knowledge. </w:t>
        </w:r>
        <w:r>
          <w:rPr>
            <w:rFonts w:ascii="Times New Roman" w:hAnsi="Times New Roman" w:cs="Times New Roman"/>
            <w:i/>
            <w:iCs/>
          </w:rPr>
          <w:t>European Journal of Political Research</w:t>
        </w:r>
        <w:r>
          <w:rPr>
            <w:rFonts w:ascii="Times New Roman" w:hAnsi="Times New Roman" w:cs="Times New Roman"/>
          </w:rPr>
          <w:t xml:space="preserve">, </w:t>
        </w:r>
        <w:r>
          <w:rPr>
            <w:rFonts w:ascii="Times New Roman" w:hAnsi="Times New Roman" w:cs="Times New Roman"/>
            <w:i/>
            <w:iCs/>
          </w:rPr>
          <w:t>57</w:t>
        </w:r>
        <w:r>
          <w:rPr>
            <w:rFonts w:ascii="Times New Roman" w:hAnsi="Times New Roman" w:cs="Times New Roman"/>
          </w:rPr>
          <w:t>(2), 473–495. https://doi.org/10.1111/1475-6765.12235</w:t>
        </w:r>
      </w:ins>
    </w:p>
    <w:p w14:paraId="7DA85A88" w14:textId="77777777" w:rsidR="002C7039" w:rsidRDefault="002C7039" w:rsidP="002C7039">
      <w:pPr>
        <w:pStyle w:val="Bibliography"/>
        <w:rPr>
          <w:ins w:id="415" w:author="Sina Furkan Özdemir" w:date="2021-06-12T14:57:00Z"/>
          <w:rFonts w:ascii="Times New Roman" w:hAnsi="Times New Roman" w:cs="Times New Roman"/>
        </w:rPr>
        <w:pPrChange w:id="416" w:author="Sina Furkan Özdemir" w:date="2021-06-12T14:57:00Z">
          <w:pPr>
            <w:widowControl w:val="0"/>
            <w:autoSpaceDE w:val="0"/>
            <w:autoSpaceDN w:val="0"/>
            <w:adjustRightInd w:val="0"/>
            <w:spacing w:after="0"/>
          </w:pPr>
        </w:pPrChange>
      </w:pPr>
      <w:proofErr w:type="spellStart"/>
      <w:ins w:id="417" w:author="Sina Furkan Özdemir" w:date="2021-06-12T14:57:00Z">
        <w:r w:rsidRPr="002C7039">
          <w:rPr>
            <w:rFonts w:ascii="Times New Roman" w:hAnsi="Times New Roman" w:cs="Times New Roman"/>
            <w:lang w:val="de-DE"/>
            <w:rPrChange w:id="418" w:author="Sina Furkan Özdemir" w:date="2021-06-12T14:58:00Z">
              <w:rPr>
                <w:rFonts w:ascii="Times New Roman" w:hAnsi="Times New Roman" w:cs="Times New Roman"/>
              </w:rPr>
            </w:rPrChange>
          </w:rPr>
          <w:t>Bressanelli</w:t>
        </w:r>
        <w:proofErr w:type="spellEnd"/>
        <w:r w:rsidRPr="002C7039">
          <w:rPr>
            <w:rFonts w:ascii="Times New Roman" w:hAnsi="Times New Roman" w:cs="Times New Roman"/>
            <w:lang w:val="de-DE"/>
            <w:rPrChange w:id="419" w:author="Sina Furkan Özdemir" w:date="2021-06-12T14:58:00Z">
              <w:rPr>
                <w:rFonts w:ascii="Times New Roman" w:hAnsi="Times New Roman" w:cs="Times New Roman"/>
              </w:rPr>
            </w:rPrChange>
          </w:rPr>
          <w:t xml:space="preserve">, E., Koop, C., &amp; Reh, C. (2020). </w:t>
        </w:r>
        <w:r>
          <w:rPr>
            <w:rFonts w:ascii="Times New Roman" w:hAnsi="Times New Roman" w:cs="Times New Roman"/>
          </w:rPr>
          <w:t xml:space="preserve">EU Actors under pressure: </w:t>
        </w:r>
        <w:proofErr w:type="spellStart"/>
        <w:r>
          <w:rPr>
            <w:rFonts w:ascii="Times New Roman" w:hAnsi="Times New Roman" w:cs="Times New Roman"/>
          </w:rPr>
          <w:t>Politicisation</w:t>
        </w:r>
        <w:proofErr w:type="spellEnd"/>
        <w:r>
          <w:rPr>
            <w:rFonts w:ascii="Times New Roman" w:hAnsi="Times New Roman" w:cs="Times New Roman"/>
          </w:rPr>
          <w:t xml:space="preserve"> and </w:t>
        </w:r>
        <w:proofErr w:type="spellStart"/>
        <w:r>
          <w:rPr>
            <w:rFonts w:ascii="Times New Roman" w:hAnsi="Times New Roman" w:cs="Times New Roman"/>
          </w:rPr>
          <w:t>depoliticisation</w:t>
        </w:r>
        <w:proofErr w:type="spellEnd"/>
        <w:r>
          <w:rPr>
            <w:rFonts w:ascii="Times New Roman" w:hAnsi="Times New Roman" w:cs="Times New Roman"/>
          </w:rPr>
          <w:t xml:space="preserve"> as strategic responses. </w:t>
        </w:r>
        <w:r>
          <w:rPr>
            <w:rFonts w:ascii="Times New Roman" w:hAnsi="Times New Roman" w:cs="Times New Roman"/>
            <w:i/>
            <w:iCs/>
          </w:rPr>
          <w:t>Journal of European Public Policy</w:t>
        </w:r>
        <w:r>
          <w:rPr>
            <w:rFonts w:ascii="Times New Roman" w:hAnsi="Times New Roman" w:cs="Times New Roman"/>
          </w:rPr>
          <w:t xml:space="preserve">, </w:t>
        </w:r>
        <w:r>
          <w:rPr>
            <w:rFonts w:ascii="Times New Roman" w:hAnsi="Times New Roman" w:cs="Times New Roman"/>
            <w:i/>
            <w:iCs/>
          </w:rPr>
          <w:t>27</w:t>
        </w:r>
        <w:r>
          <w:rPr>
            <w:rFonts w:ascii="Times New Roman" w:hAnsi="Times New Roman" w:cs="Times New Roman"/>
          </w:rPr>
          <w:t>(3), 329–341. https://doi.org/10.1080/13501763.2020.1713193</w:t>
        </w:r>
      </w:ins>
    </w:p>
    <w:p w14:paraId="3EA5FE8E" w14:textId="77777777" w:rsidR="002C7039" w:rsidRDefault="002C7039" w:rsidP="002C7039">
      <w:pPr>
        <w:pStyle w:val="Bibliography"/>
        <w:rPr>
          <w:ins w:id="420" w:author="Sina Furkan Özdemir" w:date="2021-06-12T14:57:00Z"/>
          <w:rFonts w:ascii="Times New Roman" w:hAnsi="Times New Roman" w:cs="Times New Roman"/>
        </w:rPr>
        <w:pPrChange w:id="421" w:author="Sina Furkan Özdemir" w:date="2021-06-12T14:57:00Z">
          <w:pPr>
            <w:widowControl w:val="0"/>
            <w:autoSpaceDE w:val="0"/>
            <w:autoSpaceDN w:val="0"/>
            <w:adjustRightInd w:val="0"/>
            <w:spacing w:after="0"/>
          </w:pPr>
        </w:pPrChange>
      </w:pPr>
      <w:ins w:id="422" w:author="Sina Furkan Özdemir" w:date="2021-06-12T14:57:00Z">
        <w:r>
          <w:rPr>
            <w:rFonts w:ascii="Times New Roman" w:hAnsi="Times New Roman" w:cs="Times New Roman"/>
          </w:rPr>
          <w:t xml:space="preserve">De Wilde, P., &amp; Zürn, M. (2012). Can the Politicization of European Integration be </w:t>
        </w:r>
        <w:proofErr w:type="gramStart"/>
        <w:r>
          <w:rPr>
            <w:rFonts w:ascii="Times New Roman" w:hAnsi="Times New Roman" w:cs="Times New Roman"/>
          </w:rPr>
          <w:t>Reversed?*</w:t>
        </w:r>
        <w:proofErr w:type="gramEnd"/>
        <w:r>
          <w:rPr>
            <w:rFonts w:ascii="Times New Roman" w:hAnsi="Times New Roman" w:cs="Times New Roman"/>
          </w:rPr>
          <w:t xml:space="preserve">. </w:t>
        </w:r>
        <w:r>
          <w:rPr>
            <w:rFonts w:ascii="Times New Roman" w:hAnsi="Times New Roman" w:cs="Times New Roman"/>
            <w:i/>
            <w:iCs/>
          </w:rPr>
          <w:t>JCMS: Journal of Common Market Studies</w:t>
        </w:r>
        <w:r>
          <w:rPr>
            <w:rFonts w:ascii="Times New Roman" w:hAnsi="Times New Roman" w:cs="Times New Roman"/>
          </w:rPr>
          <w:t xml:space="preserve">, </w:t>
        </w:r>
        <w:r>
          <w:rPr>
            <w:rFonts w:ascii="Times New Roman" w:hAnsi="Times New Roman" w:cs="Times New Roman"/>
            <w:i/>
            <w:iCs/>
          </w:rPr>
          <w:t>50</w:t>
        </w:r>
        <w:r>
          <w:rPr>
            <w:rFonts w:ascii="Times New Roman" w:hAnsi="Times New Roman" w:cs="Times New Roman"/>
          </w:rPr>
          <w:t>(s1), 137–153. https://doi.org/10.1111/j.1468-5965.2011.02232.x</w:t>
        </w:r>
      </w:ins>
    </w:p>
    <w:p w14:paraId="01235DD7" w14:textId="77777777" w:rsidR="002C7039" w:rsidRDefault="002C7039" w:rsidP="002C7039">
      <w:pPr>
        <w:pStyle w:val="Bibliography"/>
        <w:rPr>
          <w:ins w:id="423" w:author="Sina Furkan Özdemir" w:date="2021-06-12T14:57:00Z"/>
          <w:rFonts w:ascii="Times New Roman" w:hAnsi="Times New Roman" w:cs="Times New Roman"/>
        </w:rPr>
        <w:pPrChange w:id="424" w:author="Sina Furkan Özdemir" w:date="2021-06-12T14:57:00Z">
          <w:pPr>
            <w:widowControl w:val="0"/>
            <w:autoSpaceDE w:val="0"/>
            <w:autoSpaceDN w:val="0"/>
            <w:adjustRightInd w:val="0"/>
            <w:spacing w:after="0"/>
          </w:pPr>
        </w:pPrChange>
      </w:pPr>
      <w:ins w:id="425" w:author="Sina Furkan Özdemir" w:date="2021-06-12T14:57:00Z">
        <w:r>
          <w:rPr>
            <w:rFonts w:ascii="Times New Roman" w:hAnsi="Times New Roman" w:cs="Times New Roman"/>
          </w:rPr>
          <w:t xml:space="preserve">Dhanesh, G. S., &amp; Rahman, N. (2021). Visual communication and public relations: Visual frame building strategies in war and conflict stories. </w:t>
        </w:r>
        <w:r>
          <w:rPr>
            <w:rFonts w:ascii="Times New Roman" w:hAnsi="Times New Roman" w:cs="Times New Roman"/>
            <w:i/>
            <w:iCs/>
          </w:rPr>
          <w:t>Public Relations Review</w:t>
        </w:r>
        <w:r>
          <w:rPr>
            <w:rFonts w:ascii="Times New Roman" w:hAnsi="Times New Roman" w:cs="Times New Roman"/>
          </w:rPr>
          <w:t xml:space="preserve">, </w:t>
        </w:r>
        <w:r>
          <w:rPr>
            <w:rFonts w:ascii="Times New Roman" w:hAnsi="Times New Roman" w:cs="Times New Roman"/>
            <w:i/>
            <w:iCs/>
          </w:rPr>
          <w:t>47</w:t>
        </w:r>
        <w:r>
          <w:rPr>
            <w:rFonts w:ascii="Times New Roman" w:hAnsi="Times New Roman" w:cs="Times New Roman"/>
          </w:rPr>
          <w:t>(1), 102003. https://doi.org/10.1016/j.pubrev.2020.102003</w:t>
        </w:r>
      </w:ins>
    </w:p>
    <w:p w14:paraId="44D3A2D3" w14:textId="77777777" w:rsidR="002C7039" w:rsidRDefault="002C7039" w:rsidP="002C7039">
      <w:pPr>
        <w:pStyle w:val="Bibliography"/>
        <w:rPr>
          <w:ins w:id="426" w:author="Sina Furkan Özdemir" w:date="2021-06-12T14:57:00Z"/>
          <w:rFonts w:ascii="Times New Roman" w:hAnsi="Times New Roman" w:cs="Times New Roman"/>
        </w:rPr>
        <w:pPrChange w:id="427" w:author="Sina Furkan Özdemir" w:date="2021-06-12T14:57:00Z">
          <w:pPr>
            <w:widowControl w:val="0"/>
            <w:autoSpaceDE w:val="0"/>
            <w:autoSpaceDN w:val="0"/>
            <w:adjustRightInd w:val="0"/>
            <w:spacing w:after="0"/>
          </w:pPr>
        </w:pPrChange>
      </w:pPr>
      <w:ins w:id="428" w:author="Sina Furkan Özdemir" w:date="2021-06-12T14:57:00Z">
        <w:r>
          <w:rPr>
            <w:rFonts w:ascii="Times New Roman" w:hAnsi="Times New Roman" w:cs="Times New Roman"/>
          </w:rPr>
          <w:t xml:space="preserve">Ecker-Ehrhardt, M. (2018). Self-legitimation in the face of politicization: Why international organizations centralized public communication. </w:t>
        </w:r>
        <w:r>
          <w:rPr>
            <w:rFonts w:ascii="Times New Roman" w:hAnsi="Times New Roman" w:cs="Times New Roman"/>
            <w:i/>
            <w:iCs/>
          </w:rPr>
          <w:t>The Review of International Organizations</w:t>
        </w:r>
        <w:r>
          <w:rPr>
            <w:rFonts w:ascii="Times New Roman" w:hAnsi="Times New Roman" w:cs="Times New Roman"/>
          </w:rPr>
          <w:t xml:space="preserve">, </w:t>
        </w:r>
        <w:r>
          <w:rPr>
            <w:rFonts w:ascii="Times New Roman" w:hAnsi="Times New Roman" w:cs="Times New Roman"/>
            <w:i/>
            <w:iCs/>
          </w:rPr>
          <w:t>13</w:t>
        </w:r>
        <w:r>
          <w:rPr>
            <w:rFonts w:ascii="Times New Roman" w:hAnsi="Times New Roman" w:cs="Times New Roman"/>
          </w:rPr>
          <w:t>(4), 519–546. https://doi.org/10.1007/s11558-017-9287-y</w:t>
        </w:r>
      </w:ins>
    </w:p>
    <w:p w14:paraId="061A4875" w14:textId="77777777" w:rsidR="002C7039" w:rsidRDefault="002C7039" w:rsidP="002C7039">
      <w:pPr>
        <w:pStyle w:val="Bibliography"/>
        <w:rPr>
          <w:ins w:id="429" w:author="Sina Furkan Özdemir" w:date="2021-06-12T14:57:00Z"/>
          <w:rFonts w:ascii="Times New Roman" w:hAnsi="Times New Roman" w:cs="Times New Roman"/>
        </w:rPr>
        <w:pPrChange w:id="430" w:author="Sina Furkan Özdemir" w:date="2021-06-12T14:57:00Z">
          <w:pPr>
            <w:widowControl w:val="0"/>
            <w:autoSpaceDE w:val="0"/>
            <w:autoSpaceDN w:val="0"/>
            <w:adjustRightInd w:val="0"/>
            <w:spacing w:after="0"/>
          </w:pPr>
        </w:pPrChange>
      </w:pPr>
      <w:ins w:id="431" w:author="Sina Furkan Özdemir" w:date="2021-06-12T14:57:00Z">
        <w:r>
          <w:rPr>
            <w:rFonts w:ascii="Times New Roman" w:hAnsi="Times New Roman" w:cs="Times New Roman"/>
          </w:rPr>
          <w:t xml:space="preserve">Ecker-Ehrhardt, M. (2020). IO Public Communication Going Digital? Understanding Social Media Adoption and Use in Times of Politicization. In </w:t>
        </w:r>
        <w:r>
          <w:rPr>
            <w:rFonts w:ascii="Times New Roman" w:hAnsi="Times New Roman" w:cs="Times New Roman"/>
            <w:i/>
            <w:iCs/>
          </w:rPr>
          <w:t xml:space="preserve">Digital Diplomacy and International </w:t>
        </w:r>
        <w:proofErr w:type="spellStart"/>
        <w:r>
          <w:rPr>
            <w:rFonts w:ascii="Times New Roman" w:hAnsi="Times New Roman" w:cs="Times New Roman"/>
            <w:i/>
            <w:iCs/>
          </w:rPr>
          <w:t>Organisations</w:t>
        </w:r>
        <w:proofErr w:type="spellEnd"/>
        <w:r>
          <w:rPr>
            <w:rFonts w:ascii="Times New Roman" w:hAnsi="Times New Roman" w:cs="Times New Roman"/>
          </w:rPr>
          <w:t>. Routledge.</w:t>
        </w:r>
      </w:ins>
    </w:p>
    <w:p w14:paraId="395A5A3D" w14:textId="77777777" w:rsidR="002C7039" w:rsidRDefault="002C7039" w:rsidP="002C7039">
      <w:pPr>
        <w:pStyle w:val="Bibliography"/>
        <w:rPr>
          <w:ins w:id="432" w:author="Sina Furkan Özdemir" w:date="2021-06-12T14:57:00Z"/>
          <w:rFonts w:ascii="Times New Roman" w:hAnsi="Times New Roman" w:cs="Times New Roman"/>
        </w:rPr>
        <w:pPrChange w:id="433" w:author="Sina Furkan Özdemir" w:date="2021-06-12T14:57:00Z">
          <w:pPr>
            <w:widowControl w:val="0"/>
            <w:autoSpaceDE w:val="0"/>
            <w:autoSpaceDN w:val="0"/>
            <w:adjustRightInd w:val="0"/>
            <w:spacing w:after="0"/>
          </w:pPr>
        </w:pPrChange>
      </w:pPr>
      <w:proofErr w:type="spellStart"/>
      <w:ins w:id="434" w:author="Sina Furkan Özdemir" w:date="2021-06-12T14:57:00Z">
        <w:r>
          <w:rPr>
            <w:rFonts w:ascii="Times New Roman" w:hAnsi="Times New Roman" w:cs="Times New Roman"/>
          </w:rPr>
          <w:t>Eveland</w:t>
        </w:r>
        <w:proofErr w:type="spellEnd"/>
        <w:r>
          <w:rPr>
            <w:rFonts w:ascii="Times New Roman" w:hAnsi="Times New Roman" w:cs="Times New Roman"/>
          </w:rPr>
          <w:t xml:space="preserve">, W. P., Jr., Cortese, J., Park, H., &amp; Dunwoody, S. (2004). How Web Site Organization Influences Free Recall, Factual Knowledge, and Knowledge Structure Density. </w:t>
        </w:r>
        <w:r>
          <w:rPr>
            <w:rFonts w:ascii="Times New Roman" w:hAnsi="Times New Roman" w:cs="Times New Roman"/>
            <w:i/>
            <w:iCs/>
          </w:rPr>
          <w:t>Human Communication Research</w:t>
        </w:r>
        <w:r>
          <w:rPr>
            <w:rFonts w:ascii="Times New Roman" w:hAnsi="Times New Roman" w:cs="Times New Roman"/>
          </w:rPr>
          <w:t xml:space="preserve">, </w:t>
        </w:r>
        <w:r>
          <w:rPr>
            <w:rFonts w:ascii="Times New Roman" w:hAnsi="Times New Roman" w:cs="Times New Roman"/>
            <w:i/>
            <w:iCs/>
          </w:rPr>
          <w:t>30</w:t>
        </w:r>
        <w:r>
          <w:rPr>
            <w:rFonts w:ascii="Times New Roman" w:hAnsi="Times New Roman" w:cs="Times New Roman"/>
          </w:rPr>
          <w:t>(2), 208–233. https://doi.org/10.1111/j.1468-2958.2004.tb00731.x</w:t>
        </w:r>
      </w:ins>
    </w:p>
    <w:p w14:paraId="5A44B6AB" w14:textId="77777777" w:rsidR="002C7039" w:rsidRDefault="002C7039" w:rsidP="002C7039">
      <w:pPr>
        <w:pStyle w:val="Bibliography"/>
        <w:rPr>
          <w:ins w:id="435" w:author="Sina Furkan Özdemir" w:date="2021-06-12T14:57:00Z"/>
          <w:rFonts w:ascii="Times New Roman" w:hAnsi="Times New Roman" w:cs="Times New Roman"/>
        </w:rPr>
        <w:pPrChange w:id="436" w:author="Sina Furkan Özdemir" w:date="2021-06-12T14:57:00Z">
          <w:pPr>
            <w:widowControl w:val="0"/>
            <w:autoSpaceDE w:val="0"/>
            <w:autoSpaceDN w:val="0"/>
            <w:adjustRightInd w:val="0"/>
            <w:spacing w:after="0"/>
          </w:pPr>
        </w:pPrChange>
      </w:pPr>
      <w:ins w:id="437" w:author="Sina Furkan Özdemir" w:date="2021-06-12T14:57:00Z">
        <w:r>
          <w:rPr>
            <w:rFonts w:ascii="Times New Roman" w:hAnsi="Times New Roman" w:cs="Times New Roman"/>
          </w:rPr>
          <w:t xml:space="preserve">Hibbing, A. N., &amp; Rankin-Erickson, J. L. (2003). A Picture Is Worth a Thousand Words: Using Visual Images to Improve Comprehension for Middle School Struggling Readers. </w:t>
        </w:r>
        <w:r>
          <w:rPr>
            <w:rFonts w:ascii="Times New Roman" w:hAnsi="Times New Roman" w:cs="Times New Roman"/>
            <w:i/>
            <w:iCs/>
          </w:rPr>
          <w:t>The Reading Teacher</w:t>
        </w:r>
        <w:r>
          <w:rPr>
            <w:rFonts w:ascii="Times New Roman" w:hAnsi="Times New Roman" w:cs="Times New Roman"/>
          </w:rPr>
          <w:t xml:space="preserve">, </w:t>
        </w:r>
        <w:r>
          <w:rPr>
            <w:rFonts w:ascii="Times New Roman" w:hAnsi="Times New Roman" w:cs="Times New Roman"/>
            <w:i/>
            <w:iCs/>
          </w:rPr>
          <w:t>56</w:t>
        </w:r>
        <w:r>
          <w:rPr>
            <w:rFonts w:ascii="Times New Roman" w:hAnsi="Times New Roman" w:cs="Times New Roman"/>
          </w:rPr>
          <w:t>(8), 758–770.</w:t>
        </w:r>
      </w:ins>
    </w:p>
    <w:p w14:paraId="1920962A" w14:textId="77777777" w:rsidR="002C7039" w:rsidRDefault="002C7039" w:rsidP="002C7039">
      <w:pPr>
        <w:pStyle w:val="Bibliography"/>
        <w:rPr>
          <w:ins w:id="438" w:author="Sina Furkan Özdemir" w:date="2021-06-12T14:57:00Z"/>
          <w:rFonts w:ascii="Times New Roman" w:hAnsi="Times New Roman" w:cs="Times New Roman"/>
        </w:rPr>
        <w:pPrChange w:id="439" w:author="Sina Furkan Özdemir" w:date="2021-06-12T14:57:00Z">
          <w:pPr>
            <w:widowControl w:val="0"/>
            <w:autoSpaceDE w:val="0"/>
            <w:autoSpaceDN w:val="0"/>
            <w:adjustRightInd w:val="0"/>
            <w:spacing w:after="0"/>
          </w:pPr>
        </w:pPrChange>
      </w:pPr>
      <w:ins w:id="440" w:author="Sina Furkan Özdemir" w:date="2021-06-12T14:57:00Z">
        <w:r>
          <w:rPr>
            <w:rFonts w:ascii="Times New Roman" w:hAnsi="Times New Roman" w:cs="Times New Roman"/>
          </w:rPr>
          <w:t xml:space="preserve">Hooghe, L., Marks, G., Lenz, T., </w:t>
        </w:r>
        <w:proofErr w:type="spellStart"/>
        <w:r>
          <w:rPr>
            <w:rFonts w:ascii="Times New Roman" w:hAnsi="Times New Roman" w:cs="Times New Roman"/>
          </w:rPr>
          <w:t>Bezuijen</w:t>
        </w:r>
        <w:proofErr w:type="spellEnd"/>
        <w:r>
          <w:rPr>
            <w:rFonts w:ascii="Times New Roman" w:hAnsi="Times New Roman" w:cs="Times New Roman"/>
          </w:rPr>
          <w:t xml:space="preserve">, J., </w:t>
        </w:r>
        <w:proofErr w:type="spellStart"/>
        <w:r>
          <w:rPr>
            <w:rFonts w:ascii="Times New Roman" w:hAnsi="Times New Roman" w:cs="Times New Roman"/>
          </w:rPr>
          <w:t>Ceka</w:t>
        </w:r>
        <w:proofErr w:type="spellEnd"/>
        <w:r>
          <w:rPr>
            <w:rFonts w:ascii="Times New Roman" w:hAnsi="Times New Roman" w:cs="Times New Roman"/>
          </w:rPr>
          <w:t xml:space="preserve">, B., &amp; </w:t>
        </w:r>
        <w:proofErr w:type="spellStart"/>
        <w:r>
          <w:rPr>
            <w:rFonts w:ascii="Times New Roman" w:hAnsi="Times New Roman" w:cs="Times New Roman"/>
          </w:rPr>
          <w:t>Derderyan</w:t>
        </w:r>
        <w:proofErr w:type="spellEnd"/>
        <w:r>
          <w:rPr>
            <w:rFonts w:ascii="Times New Roman" w:hAnsi="Times New Roman" w:cs="Times New Roman"/>
          </w:rPr>
          <w:t xml:space="preserve">, S. (2017). </w:t>
        </w:r>
        <w:r>
          <w:rPr>
            <w:rFonts w:ascii="Times New Roman" w:hAnsi="Times New Roman" w:cs="Times New Roman"/>
            <w:i/>
            <w:iCs/>
          </w:rPr>
          <w:t xml:space="preserve">Measuring International Authority: A </w:t>
        </w:r>
        <w:proofErr w:type="spellStart"/>
        <w:r>
          <w:rPr>
            <w:rFonts w:ascii="Times New Roman" w:hAnsi="Times New Roman" w:cs="Times New Roman"/>
            <w:i/>
            <w:iCs/>
          </w:rPr>
          <w:t>Postfunctionalist</w:t>
        </w:r>
        <w:proofErr w:type="spellEnd"/>
        <w:r>
          <w:rPr>
            <w:rFonts w:ascii="Times New Roman" w:hAnsi="Times New Roman" w:cs="Times New Roman"/>
            <w:i/>
            <w:iCs/>
          </w:rPr>
          <w:t xml:space="preserve"> Theory of Governance, Volume III</w:t>
        </w:r>
        <w:r>
          <w:rPr>
            <w:rFonts w:ascii="Times New Roman" w:hAnsi="Times New Roman" w:cs="Times New Roman"/>
          </w:rPr>
          <w:t>. Oxford University Press.</w:t>
        </w:r>
      </w:ins>
    </w:p>
    <w:p w14:paraId="122D8D25" w14:textId="77777777" w:rsidR="002C7039" w:rsidRDefault="002C7039" w:rsidP="002C7039">
      <w:pPr>
        <w:pStyle w:val="Bibliography"/>
        <w:rPr>
          <w:ins w:id="441" w:author="Sina Furkan Özdemir" w:date="2021-06-12T14:57:00Z"/>
          <w:rFonts w:ascii="Times New Roman" w:hAnsi="Times New Roman" w:cs="Times New Roman"/>
        </w:rPr>
        <w:pPrChange w:id="442" w:author="Sina Furkan Özdemir" w:date="2021-06-12T14:57:00Z">
          <w:pPr>
            <w:widowControl w:val="0"/>
            <w:autoSpaceDE w:val="0"/>
            <w:autoSpaceDN w:val="0"/>
            <w:adjustRightInd w:val="0"/>
            <w:spacing w:after="0"/>
          </w:pPr>
        </w:pPrChange>
      </w:pPr>
      <w:proofErr w:type="spellStart"/>
      <w:ins w:id="443" w:author="Sina Furkan Özdemir" w:date="2021-06-12T14:57:00Z">
        <w:r>
          <w:rPr>
            <w:rFonts w:ascii="Times New Roman" w:hAnsi="Times New Roman" w:cs="Times New Roman"/>
          </w:rPr>
          <w:t>Hüller</w:t>
        </w:r>
        <w:proofErr w:type="spellEnd"/>
        <w:r>
          <w:rPr>
            <w:rFonts w:ascii="Times New Roman" w:hAnsi="Times New Roman" w:cs="Times New Roman"/>
          </w:rPr>
          <w:t xml:space="preserve">, T. (2007). Assessing EU strategies for publicity. </w:t>
        </w:r>
        <w:r>
          <w:rPr>
            <w:rFonts w:ascii="Times New Roman" w:hAnsi="Times New Roman" w:cs="Times New Roman"/>
            <w:i/>
            <w:iCs/>
          </w:rPr>
          <w:t>Journal of European Public Policy</w:t>
        </w:r>
        <w:r>
          <w:rPr>
            <w:rFonts w:ascii="Times New Roman" w:hAnsi="Times New Roman" w:cs="Times New Roman"/>
          </w:rPr>
          <w:t xml:space="preserve">, </w:t>
        </w:r>
        <w:r>
          <w:rPr>
            <w:rFonts w:ascii="Times New Roman" w:hAnsi="Times New Roman" w:cs="Times New Roman"/>
            <w:i/>
            <w:iCs/>
          </w:rPr>
          <w:t>14</w:t>
        </w:r>
        <w:r>
          <w:rPr>
            <w:rFonts w:ascii="Times New Roman" w:hAnsi="Times New Roman" w:cs="Times New Roman"/>
          </w:rPr>
          <w:t>(4), 563–581. https://doi.org/10.1080/13501760701314391</w:t>
        </w:r>
      </w:ins>
    </w:p>
    <w:p w14:paraId="788C8DA5" w14:textId="77777777" w:rsidR="002C7039" w:rsidRPr="002C7039" w:rsidRDefault="002C7039" w:rsidP="002C7039">
      <w:pPr>
        <w:pStyle w:val="Bibliography"/>
        <w:rPr>
          <w:ins w:id="444" w:author="Sina Furkan Özdemir" w:date="2021-06-12T14:57:00Z"/>
          <w:rFonts w:ascii="Times New Roman" w:hAnsi="Times New Roman" w:cs="Times New Roman"/>
          <w:lang w:val="de-DE"/>
          <w:rPrChange w:id="445" w:author="Sina Furkan Özdemir" w:date="2021-06-12T14:58:00Z">
            <w:rPr>
              <w:ins w:id="446" w:author="Sina Furkan Özdemir" w:date="2021-06-12T14:57:00Z"/>
              <w:rFonts w:ascii="Times New Roman" w:hAnsi="Times New Roman" w:cs="Times New Roman"/>
            </w:rPr>
          </w:rPrChange>
        </w:rPr>
        <w:pPrChange w:id="447" w:author="Sina Furkan Özdemir" w:date="2021-06-12T14:57:00Z">
          <w:pPr>
            <w:widowControl w:val="0"/>
            <w:autoSpaceDE w:val="0"/>
            <w:autoSpaceDN w:val="0"/>
            <w:adjustRightInd w:val="0"/>
            <w:spacing w:after="0"/>
          </w:pPr>
        </w:pPrChange>
      </w:pPr>
      <w:ins w:id="448" w:author="Sina Furkan Özdemir" w:date="2021-06-12T14:57:00Z">
        <w:r>
          <w:rPr>
            <w:rFonts w:ascii="Times New Roman" w:hAnsi="Times New Roman" w:cs="Times New Roman"/>
          </w:rPr>
          <w:t xml:space="preserve">Lang, A., Park, B., Sanders-Jackson, A. N., Wilson, B. D., &amp; Wang, Z. (2007). Cognition and Emotion in TV Message Processing: How Valence, Arousing Content, Structural Complexity, and Information Density Affect the Availability of Cognitive Resources. </w:t>
        </w:r>
        <w:r w:rsidRPr="002C7039">
          <w:rPr>
            <w:rFonts w:ascii="Times New Roman" w:hAnsi="Times New Roman" w:cs="Times New Roman"/>
            <w:i/>
            <w:iCs/>
            <w:lang w:val="de-DE"/>
            <w:rPrChange w:id="449" w:author="Sina Furkan Özdemir" w:date="2021-06-12T14:58:00Z">
              <w:rPr>
                <w:rFonts w:ascii="Times New Roman" w:hAnsi="Times New Roman" w:cs="Times New Roman"/>
                <w:i/>
                <w:iCs/>
              </w:rPr>
            </w:rPrChange>
          </w:rPr>
          <w:t xml:space="preserve">Media </w:t>
        </w:r>
        <w:proofErr w:type="spellStart"/>
        <w:r w:rsidRPr="002C7039">
          <w:rPr>
            <w:rFonts w:ascii="Times New Roman" w:hAnsi="Times New Roman" w:cs="Times New Roman"/>
            <w:i/>
            <w:iCs/>
            <w:lang w:val="de-DE"/>
            <w:rPrChange w:id="450" w:author="Sina Furkan Özdemir" w:date="2021-06-12T14:58:00Z">
              <w:rPr>
                <w:rFonts w:ascii="Times New Roman" w:hAnsi="Times New Roman" w:cs="Times New Roman"/>
                <w:i/>
                <w:iCs/>
              </w:rPr>
            </w:rPrChange>
          </w:rPr>
          <w:t>Psychology</w:t>
        </w:r>
        <w:proofErr w:type="spellEnd"/>
        <w:r w:rsidRPr="002C7039">
          <w:rPr>
            <w:rFonts w:ascii="Times New Roman" w:hAnsi="Times New Roman" w:cs="Times New Roman"/>
            <w:lang w:val="de-DE"/>
            <w:rPrChange w:id="451" w:author="Sina Furkan Özdemir" w:date="2021-06-12T14:58:00Z">
              <w:rPr>
                <w:rFonts w:ascii="Times New Roman" w:hAnsi="Times New Roman" w:cs="Times New Roman"/>
              </w:rPr>
            </w:rPrChange>
          </w:rPr>
          <w:t xml:space="preserve">, </w:t>
        </w:r>
        <w:r w:rsidRPr="002C7039">
          <w:rPr>
            <w:rFonts w:ascii="Times New Roman" w:hAnsi="Times New Roman" w:cs="Times New Roman"/>
            <w:i/>
            <w:iCs/>
            <w:lang w:val="de-DE"/>
            <w:rPrChange w:id="452" w:author="Sina Furkan Özdemir" w:date="2021-06-12T14:58:00Z">
              <w:rPr>
                <w:rFonts w:ascii="Times New Roman" w:hAnsi="Times New Roman" w:cs="Times New Roman"/>
                <w:i/>
                <w:iCs/>
              </w:rPr>
            </w:rPrChange>
          </w:rPr>
          <w:t>10</w:t>
        </w:r>
        <w:r w:rsidRPr="002C7039">
          <w:rPr>
            <w:rFonts w:ascii="Times New Roman" w:hAnsi="Times New Roman" w:cs="Times New Roman"/>
            <w:lang w:val="de-DE"/>
            <w:rPrChange w:id="453" w:author="Sina Furkan Özdemir" w:date="2021-06-12T14:58:00Z">
              <w:rPr>
                <w:rFonts w:ascii="Times New Roman" w:hAnsi="Times New Roman" w:cs="Times New Roman"/>
              </w:rPr>
            </w:rPrChange>
          </w:rPr>
          <w:t>(3), 317–338. https://doi.org/10.1080/15213260701532880</w:t>
        </w:r>
      </w:ins>
    </w:p>
    <w:p w14:paraId="4322DE8A" w14:textId="77777777" w:rsidR="002C7039" w:rsidRDefault="002C7039" w:rsidP="002C7039">
      <w:pPr>
        <w:pStyle w:val="Bibliography"/>
        <w:rPr>
          <w:ins w:id="454" w:author="Sina Furkan Özdemir" w:date="2021-06-12T14:57:00Z"/>
          <w:rFonts w:ascii="Times New Roman" w:hAnsi="Times New Roman" w:cs="Times New Roman"/>
        </w:rPr>
        <w:pPrChange w:id="455" w:author="Sina Furkan Özdemir" w:date="2021-06-12T14:57:00Z">
          <w:pPr>
            <w:widowControl w:val="0"/>
            <w:autoSpaceDE w:val="0"/>
            <w:autoSpaceDN w:val="0"/>
            <w:adjustRightInd w:val="0"/>
            <w:spacing w:after="0"/>
          </w:pPr>
        </w:pPrChange>
      </w:pPr>
      <w:ins w:id="456" w:author="Sina Furkan Özdemir" w:date="2021-06-12T14:57:00Z">
        <w:r w:rsidRPr="002C7039">
          <w:rPr>
            <w:rFonts w:ascii="Times New Roman" w:hAnsi="Times New Roman" w:cs="Times New Roman"/>
            <w:lang w:val="de-DE"/>
            <w:rPrChange w:id="457" w:author="Sina Furkan Özdemir" w:date="2021-06-12T14:58:00Z">
              <w:rPr>
                <w:rFonts w:ascii="Times New Roman" w:hAnsi="Times New Roman" w:cs="Times New Roman"/>
              </w:rPr>
            </w:rPrChange>
          </w:rPr>
          <w:t xml:space="preserve">Martins, A. I., </w:t>
        </w:r>
        <w:proofErr w:type="spellStart"/>
        <w:r w:rsidRPr="002C7039">
          <w:rPr>
            <w:rFonts w:ascii="Times New Roman" w:hAnsi="Times New Roman" w:cs="Times New Roman"/>
            <w:lang w:val="de-DE"/>
            <w:rPrChange w:id="458" w:author="Sina Furkan Özdemir" w:date="2021-06-12T14:58:00Z">
              <w:rPr>
                <w:rFonts w:ascii="Times New Roman" w:hAnsi="Times New Roman" w:cs="Times New Roman"/>
              </w:rPr>
            </w:rPrChange>
          </w:rPr>
          <w:t>Lecheler</w:t>
        </w:r>
        <w:proofErr w:type="spellEnd"/>
        <w:r w:rsidRPr="002C7039">
          <w:rPr>
            <w:rFonts w:ascii="Times New Roman" w:hAnsi="Times New Roman" w:cs="Times New Roman"/>
            <w:lang w:val="de-DE"/>
            <w:rPrChange w:id="459" w:author="Sina Furkan Özdemir" w:date="2021-06-12T14:58:00Z">
              <w:rPr>
                <w:rFonts w:ascii="Times New Roman" w:hAnsi="Times New Roman" w:cs="Times New Roman"/>
              </w:rPr>
            </w:rPrChange>
          </w:rPr>
          <w:t xml:space="preserve">, S., &amp; </w:t>
        </w:r>
        <w:proofErr w:type="spellStart"/>
        <w:r w:rsidRPr="002C7039">
          <w:rPr>
            <w:rFonts w:ascii="Times New Roman" w:hAnsi="Times New Roman" w:cs="Times New Roman"/>
            <w:lang w:val="de-DE"/>
            <w:rPrChange w:id="460" w:author="Sina Furkan Özdemir" w:date="2021-06-12T14:58:00Z">
              <w:rPr>
                <w:rFonts w:ascii="Times New Roman" w:hAnsi="Times New Roman" w:cs="Times New Roman"/>
              </w:rPr>
            </w:rPrChange>
          </w:rPr>
          <w:t>vreese</w:t>
        </w:r>
        <w:proofErr w:type="spellEnd"/>
        <w:r w:rsidRPr="002C7039">
          <w:rPr>
            <w:rFonts w:ascii="Times New Roman" w:hAnsi="Times New Roman" w:cs="Times New Roman"/>
            <w:lang w:val="de-DE"/>
            <w:rPrChange w:id="461" w:author="Sina Furkan Özdemir" w:date="2021-06-12T14:58:00Z">
              <w:rPr>
                <w:rFonts w:ascii="Times New Roman" w:hAnsi="Times New Roman" w:cs="Times New Roman"/>
              </w:rPr>
            </w:rPrChange>
          </w:rPr>
          <w:t xml:space="preserve">, C. H. D. (2012). </w:t>
        </w:r>
        <w:r>
          <w:rPr>
            <w:rFonts w:ascii="Times New Roman" w:hAnsi="Times New Roman" w:cs="Times New Roman"/>
          </w:rPr>
          <w:t xml:space="preserve">Information Flow and Communication Deficit: Perceptions of Brussels-Based Correspondents and EU Officials. </w:t>
        </w:r>
        <w:r>
          <w:rPr>
            <w:rFonts w:ascii="Times New Roman" w:hAnsi="Times New Roman" w:cs="Times New Roman"/>
            <w:i/>
            <w:iCs/>
          </w:rPr>
          <w:t>Journal of European Integration</w:t>
        </w:r>
        <w:r>
          <w:rPr>
            <w:rFonts w:ascii="Times New Roman" w:hAnsi="Times New Roman" w:cs="Times New Roman"/>
          </w:rPr>
          <w:t xml:space="preserve">, </w:t>
        </w:r>
        <w:r>
          <w:rPr>
            <w:rFonts w:ascii="Times New Roman" w:hAnsi="Times New Roman" w:cs="Times New Roman"/>
            <w:i/>
            <w:iCs/>
          </w:rPr>
          <w:t>34</w:t>
        </w:r>
        <w:r>
          <w:rPr>
            <w:rFonts w:ascii="Times New Roman" w:hAnsi="Times New Roman" w:cs="Times New Roman"/>
          </w:rPr>
          <w:t>(4), 305–322. https://doi.org/10.1080/07036337.2011.584345</w:t>
        </w:r>
      </w:ins>
    </w:p>
    <w:p w14:paraId="2BC027AE" w14:textId="77777777" w:rsidR="002C7039" w:rsidRDefault="002C7039" w:rsidP="002C7039">
      <w:pPr>
        <w:pStyle w:val="Bibliography"/>
        <w:rPr>
          <w:ins w:id="462" w:author="Sina Furkan Özdemir" w:date="2021-06-12T14:57:00Z"/>
          <w:rFonts w:ascii="Times New Roman" w:hAnsi="Times New Roman" w:cs="Times New Roman"/>
        </w:rPr>
        <w:pPrChange w:id="463" w:author="Sina Furkan Özdemir" w:date="2021-06-12T14:57:00Z">
          <w:pPr>
            <w:widowControl w:val="0"/>
            <w:autoSpaceDE w:val="0"/>
            <w:autoSpaceDN w:val="0"/>
            <w:adjustRightInd w:val="0"/>
            <w:spacing w:after="0"/>
          </w:pPr>
        </w:pPrChange>
      </w:pPr>
      <w:proofErr w:type="spellStart"/>
      <w:ins w:id="464" w:author="Sina Furkan Özdemir" w:date="2021-06-12T14:57:00Z">
        <w:r>
          <w:rPr>
            <w:rFonts w:ascii="Times New Roman" w:hAnsi="Times New Roman" w:cs="Times New Roman"/>
          </w:rPr>
          <w:t>Meijers</w:t>
        </w:r>
        <w:proofErr w:type="spellEnd"/>
        <w:r>
          <w:rPr>
            <w:rFonts w:ascii="Times New Roman" w:hAnsi="Times New Roman" w:cs="Times New Roman"/>
          </w:rPr>
          <w:t xml:space="preserve">, M., &amp; Rauh, C. (2016). Has Eurosceptic Mobilization Become More Contagious? Comparing the 2009 and 2014 EP Election Campaigns in The Netherlands and France. </w:t>
        </w:r>
        <w:r>
          <w:rPr>
            <w:rFonts w:ascii="Times New Roman" w:hAnsi="Times New Roman" w:cs="Times New Roman"/>
            <w:i/>
            <w:iCs/>
          </w:rPr>
          <w:t>Politics and Governance</w:t>
        </w:r>
        <w:r>
          <w:rPr>
            <w:rFonts w:ascii="Times New Roman" w:hAnsi="Times New Roman" w:cs="Times New Roman"/>
          </w:rPr>
          <w:t xml:space="preserve">, </w:t>
        </w:r>
        <w:r>
          <w:rPr>
            <w:rFonts w:ascii="Times New Roman" w:hAnsi="Times New Roman" w:cs="Times New Roman"/>
            <w:i/>
            <w:iCs/>
          </w:rPr>
          <w:t>4</w:t>
        </w:r>
        <w:r>
          <w:rPr>
            <w:rFonts w:ascii="Times New Roman" w:hAnsi="Times New Roman" w:cs="Times New Roman"/>
          </w:rPr>
          <w:t>(1), 83–103. https://doi.org/10.17645/pag.v4i1.455</w:t>
        </w:r>
      </w:ins>
    </w:p>
    <w:p w14:paraId="05BF05FF" w14:textId="77777777" w:rsidR="002C7039" w:rsidRDefault="002C7039" w:rsidP="002C7039">
      <w:pPr>
        <w:pStyle w:val="Bibliography"/>
        <w:rPr>
          <w:ins w:id="465" w:author="Sina Furkan Özdemir" w:date="2021-06-12T14:57:00Z"/>
          <w:rFonts w:ascii="Times New Roman" w:hAnsi="Times New Roman" w:cs="Times New Roman"/>
        </w:rPr>
        <w:pPrChange w:id="466" w:author="Sina Furkan Özdemir" w:date="2021-06-12T14:57:00Z">
          <w:pPr>
            <w:widowControl w:val="0"/>
            <w:autoSpaceDE w:val="0"/>
            <w:autoSpaceDN w:val="0"/>
            <w:adjustRightInd w:val="0"/>
            <w:spacing w:after="0"/>
          </w:pPr>
        </w:pPrChange>
      </w:pPr>
      <w:ins w:id="467" w:author="Sina Furkan Özdemir" w:date="2021-06-12T14:57:00Z">
        <w:r>
          <w:rPr>
            <w:rFonts w:ascii="Times New Roman" w:hAnsi="Times New Roman" w:cs="Times New Roman"/>
          </w:rPr>
          <w:t xml:space="preserve">Meyer, C. (1999). Political Legitimacy and the Invisibility of Politics: Exploring the European Union’s Communication Deficit. </w:t>
        </w:r>
        <w:r>
          <w:rPr>
            <w:rFonts w:ascii="Times New Roman" w:hAnsi="Times New Roman" w:cs="Times New Roman"/>
            <w:i/>
            <w:iCs/>
          </w:rPr>
          <w:t>JCMS: Journal of Common Market Studies</w:t>
        </w:r>
        <w:r>
          <w:rPr>
            <w:rFonts w:ascii="Times New Roman" w:hAnsi="Times New Roman" w:cs="Times New Roman"/>
          </w:rPr>
          <w:t xml:space="preserve">, </w:t>
        </w:r>
        <w:r>
          <w:rPr>
            <w:rFonts w:ascii="Times New Roman" w:hAnsi="Times New Roman" w:cs="Times New Roman"/>
            <w:i/>
            <w:iCs/>
          </w:rPr>
          <w:t>37</w:t>
        </w:r>
        <w:r>
          <w:rPr>
            <w:rFonts w:ascii="Times New Roman" w:hAnsi="Times New Roman" w:cs="Times New Roman"/>
          </w:rPr>
          <w:t>(4), 617–639. https://doi.org/10.1111/1468-5965.00199</w:t>
        </w:r>
      </w:ins>
    </w:p>
    <w:p w14:paraId="0C55BB91" w14:textId="77777777" w:rsidR="002C7039" w:rsidRDefault="002C7039" w:rsidP="002C7039">
      <w:pPr>
        <w:pStyle w:val="Bibliography"/>
        <w:rPr>
          <w:ins w:id="468" w:author="Sina Furkan Özdemir" w:date="2021-06-12T14:57:00Z"/>
          <w:rFonts w:ascii="Times New Roman" w:hAnsi="Times New Roman" w:cs="Times New Roman"/>
        </w:rPr>
        <w:pPrChange w:id="469" w:author="Sina Furkan Özdemir" w:date="2021-06-12T14:57:00Z">
          <w:pPr>
            <w:widowControl w:val="0"/>
            <w:autoSpaceDE w:val="0"/>
            <w:autoSpaceDN w:val="0"/>
            <w:adjustRightInd w:val="0"/>
            <w:spacing w:after="0"/>
          </w:pPr>
        </w:pPrChange>
      </w:pPr>
      <w:ins w:id="470" w:author="Sina Furkan Özdemir" w:date="2021-06-12T14:57:00Z">
        <w:r>
          <w:rPr>
            <w:rFonts w:ascii="Times New Roman" w:hAnsi="Times New Roman" w:cs="Times New Roman"/>
          </w:rPr>
          <w:t xml:space="preserve">Rauh, C. (2021). </w:t>
        </w:r>
        <w:r>
          <w:rPr>
            <w:rFonts w:ascii="Times New Roman" w:hAnsi="Times New Roman" w:cs="Times New Roman"/>
            <w:i/>
            <w:iCs/>
          </w:rPr>
          <w:t xml:space="preserve">From the </w:t>
        </w:r>
        <w:proofErr w:type="spellStart"/>
        <w:r>
          <w:rPr>
            <w:rFonts w:ascii="Times New Roman" w:hAnsi="Times New Roman" w:cs="Times New Roman"/>
            <w:i/>
            <w:iCs/>
          </w:rPr>
          <w:t>Berlaymont</w:t>
        </w:r>
        <w:proofErr w:type="spellEnd"/>
        <w:r>
          <w:rPr>
            <w:rFonts w:ascii="Times New Roman" w:hAnsi="Times New Roman" w:cs="Times New Roman"/>
            <w:i/>
            <w:iCs/>
          </w:rPr>
          <w:t xml:space="preserve"> to the citizen? The language of European Commission press releases 1985-2020</w:t>
        </w:r>
        <w:r>
          <w:rPr>
            <w:rFonts w:ascii="Times New Roman" w:hAnsi="Times New Roman" w:cs="Times New Roman"/>
          </w:rPr>
          <w:t>. 25.</w:t>
        </w:r>
      </w:ins>
    </w:p>
    <w:p w14:paraId="5009586E" w14:textId="77777777" w:rsidR="002C7039" w:rsidRDefault="002C7039" w:rsidP="002C7039">
      <w:pPr>
        <w:pStyle w:val="Bibliography"/>
        <w:rPr>
          <w:ins w:id="471" w:author="Sina Furkan Özdemir" w:date="2021-06-12T14:57:00Z"/>
          <w:rFonts w:ascii="Times New Roman" w:hAnsi="Times New Roman" w:cs="Times New Roman"/>
        </w:rPr>
        <w:pPrChange w:id="472" w:author="Sina Furkan Özdemir" w:date="2021-06-12T14:57:00Z">
          <w:pPr>
            <w:widowControl w:val="0"/>
            <w:autoSpaceDE w:val="0"/>
            <w:autoSpaceDN w:val="0"/>
            <w:adjustRightInd w:val="0"/>
            <w:spacing w:after="0"/>
          </w:pPr>
        </w:pPrChange>
      </w:pPr>
      <w:ins w:id="473" w:author="Sina Furkan Özdemir" w:date="2021-06-12T14:57:00Z">
        <w:r>
          <w:rPr>
            <w:rFonts w:ascii="Times New Roman" w:hAnsi="Times New Roman" w:cs="Times New Roman"/>
          </w:rPr>
          <w:t xml:space="preserve">Rauh, C., Bes, B. J., &amp; </w:t>
        </w:r>
        <w:proofErr w:type="spellStart"/>
        <w:r>
          <w:rPr>
            <w:rFonts w:ascii="Times New Roman" w:hAnsi="Times New Roman" w:cs="Times New Roman"/>
          </w:rPr>
          <w:t>Schoonvelde</w:t>
        </w:r>
        <w:proofErr w:type="spellEnd"/>
        <w:r>
          <w:rPr>
            <w:rFonts w:ascii="Times New Roman" w:hAnsi="Times New Roman" w:cs="Times New Roman"/>
          </w:rPr>
          <w:t xml:space="preserve">, M. (2019). Undermining, </w:t>
        </w:r>
        <w:proofErr w:type="gramStart"/>
        <w:r>
          <w:rPr>
            <w:rFonts w:ascii="Times New Roman" w:hAnsi="Times New Roman" w:cs="Times New Roman"/>
          </w:rPr>
          <w:t>defusing</w:t>
        </w:r>
        <w:proofErr w:type="gramEnd"/>
        <w:r>
          <w:rPr>
            <w:rFonts w:ascii="Times New Roman" w:hAnsi="Times New Roman" w:cs="Times New Roman"/>
          </w:rPr>
          <w:t xml:space="preserve"> or defending European integration? Assessing public communication of European executives in times of EU </w:t>
        </w:r>
        <w:proofErr w:type="spellStart"/>
        <w:r>
          <w:rPr>
            <w:rFonts w:ascii="Times New Roman" w:hAnsi="Times New Roman" w:cs="Times New Roman"/>
          </w:rPr>
          <w:t>politicisation</w:t>
        </w:r>
        <w:proofErr w:type="spellEnd"/>
        <w:r>
          <w:rPr>
            <w:rFonts w:ascii="Times New Roman" w:hAnsi="Times New Roman" w:cs="Times New Roman"/>
          </w:rPr>
          <w:t xml:space="preserve">. </w:t>
        </w:r>
        <w:r>
          <w:rPr>
            <w:rFonts w:ascii="Times New Roman" w:hAnsi="Times New Roman" w:cs="Times New Roman"/>
            <w:i/>
            <w:iCs/>
          </w:rPr>
          <w:t>European Journal of Political Research</w:t>
        </w:r>
        <w:r>
          <w:rPr>
            <w:rFonts w:ascii="Times New Roman" w:hAnsi="Times New Roman" w:cs="Times New Roman"/>
          </w:rPr>
          <w:t>. Scopus. https://doi.org/10.1111/1475-6765.12350</w:t>
        </w:r>
      </w:ins>
    </w:p>
    <w:p w14:paraId="11925AFE" w14:textId="77777777" w:rsidR="002C7039" w:rsidRDefault="002C7039" w:rsidP="002C7039">
      <w:pPr>
        <w:pStyle w:val="Bibliography"/>
        <w:rPr>
          <w:ins w:id="474" w:author="Sina Furkan Özdemir" w:date="2021-06-12T14:57:00Z"/>
          <w:rFonts w:ascii="Times New Roman" w:hAnsi="Times New Roman" w:cs="Times New Roman"/>
        </w:rPr>
        <w:pPrChange w:id="475" w:author="Sina Furkan Özdemir" w:date="2021-06-12T14:57:00Z">
          <w:pPr>
            <w:widowControl w:val="0"/>
            <w:autoSpaceDE w:val="0"/>
            <w:autoSpaceDN w:val="0"/>
            <w:adjustRightInd w:val="0"/>
            <w:spacing w:after="0"/>
          </w:pPr>
        </w:pPrChange>
      </w:pPr>
      <w:proofErr w:type="spellStart"/>
      <w:ins w:id="476" w:author="Sina Furkan Özdemir" w:date="2021-06-12T14:57:00Z">
        <w:r>
          <w:rPr>
            <w:rFonts w:ascii="Times New Roman" w:hAnsi="Times New Roman" w:cs="Times New Roman"/>
          </w:rPr>
          <w:t>Schimmelfennig</w:t>
        </w:r>
        <w:proofErr w:type="spellEnd"/>
        <w:r>
          <w:rPr>
            <w:rFonts w:ascii="Times New Roman" w:hAnsi="Times New Roman" w:cs="Times New Roman"/>
          </w:rPr>
          <w:t xml:space="preserve">, F. (2020). </w:t>
        </w:r>
        <w:proofErr w:type="spellStart"/>
        <w:r>
          <w:rPr>
            <w:rFonts w:ascii="Times New Roman" w:hAnsi="Times New Roman" w:cs="Times New Roman"/>
          </w:rPr>
          <w:t>Politicisation</w:t>
        </w:r>
        <w:proofErr w:type="spellEnd"/>
        <w:r>
          <w:rPr>
            <w:rFonts w:ascii="Times New Roman" w:hAnsi="Times New Roman" w:cs="Times New Roman"/>
          </w:rPr>
          <w:t xml:space="preserve"> management in the European Union. </w:t>
        </w:r>
        <w:r>
          <w:rPr>
            <w:rFonts w:ascii="Times New Roman" w:hAnsi="Times New Roman" w:cs="Times New Roman"/>
            <w:i/>
            <w:iCs/>
          </w:rPr>
          <w:t>Journal of European Public Policy</w:t>
        </w:r>
        <w:r>
          <w:rPr>
            <w:rFonts w:ascii="Times New Roman" w:hAnsi="Times New Roman" w:cs="Times New Roman"/>
          </w:rPr>
          <w:t xml:space="preserve">, </w:t>
        </w:r>
        <w:r>
          <w:rPr>
            <w:rFonts w:ascii="Times New Roman" w:hAnsi="Times New Roman" w:cs="Times New Roman"/>
            <w:i/>
            <w:iCs/>
          </w:rPr>
          <w:t>27</w:t>
        </w:r>
        <w:r>
          <w:rPr>
            <w:rFonts w:ascii="Times New Roman" w:hAnsi="Times New Roman" w:cs="Times New Roman"/>
          </w:rPr>
          <w:t>(3), 342–361. https://doi.org/10.1080/13501763.2020.1712458</w:t>
        </w:r>
      </w:ins>
    </w:p>
    <w:p w14:paraId="36B96C62" w14:textId="77777777" w:rsidR="002C7039" w:rsidRDefault="002C7039" w:rsidP="002C7039">
      <w:pPr>
        <w:pStyle w:val="Bibliography"/>
        <w:rPr>
          <w:ins w:id="477" w:author="Sina Furkan Özdemir" w:date="2021-06-12T14:57:00Z"/>
          <w:rFonts w:ascii="Times New Roman" w:hAnsi="Times New Roman" w:cs="Times New Roman"/>
        </w:rPr>
        <w:pPrChange w:id="478" w:author="Sina Furkan Özdemir" w:date="2021-06-12T14:57:00Z">
          <w:pPr>
            <w:widowControl w:val="0"/>
            <w:autoSpaceDE w:val="0"/>
            <w:autoSpaceDN w:val="0"/>
            <w:adjustRightInd w:val="0"/>
            <w:spacing w:after="0"/>
          </w:pPr>
        </w:pPrChange>
      </w:pPr>
      <w:ins w:id="479" w:author="Sina Furkan Özdemir" w:date="2021-06-12T14:57:00Z">
        <w:r>
          <w:rPr>
            <w:rFonts w:ascii="Times New Roman" w:hAnsi="Times New Roman" w:cs="Times New Roman"/>
          </w:rPr>
          <w:t xml:space="preserve">Silva, T., </w:t>
        </w:r>
        <w:proofErr w:type="spellStart"/>
        <w:r>
          <w:rPr>
            <w:rFonts w:ascii="Times New Roman" w:hAnsi="Times New Roman" w:cs="Times New Roman"/>
          </w:rPr>
          <w:t>Kartalis</w:t>
        </w:r>
        <w:proofErr w:type="spellEnd"/>
        <w:r>
          <w:rPr>
            <w:rFonts w:ascii="Times New Roman" w:hAnsi="Times New Roman" w:cs="Times New Roman"/>
          </w:rPr>
          <w:t xml:space="preserve">, Y., &amp; Lobo, M. C. (2021). Highlighting supranational institutions? An automated analysis of EU </w:t>
        </w:r>
        <w:proofErr w:type="spellStart"/>
        <w:r>
          <w:rPr>
            <w:rFonts w:ascii="Times New Roman" w:hAnsi="Times New Roman" w:cs="Times New Roman"/>
          </w:rPr>
          <w:t>politicisation</w:t>
        </w:r>
        <w:proofErr w:type="spellEnd"/>
        <w:r>
          <w:rPr>
            <w:rFonts w:ascii="Times New Roman" w:hAnsi="Times New Roman" w:cs="Times New Roman"/>
          </w:rPr>
          <w:t xml:space="preserve"> (2002–2017). </w:t>
        </w:r>
        <w:r>
          <w:rPr>
            <w:rFonts w:ascii="Times New Roman" w:hAnsi="Times New Roman" w:cs="Times New Roman"/>
            <w:i/>
            <w:iCs/>
          </w:rPr>
          <w:t>West European Politics</w:t>
        </w:r>
        <w:r>
          <w:rPr>
            <w:rFonts w:ascii="Times New Roman" w:hAnsi="Times New Roman" w:cs="Times New Roman"/>
          </w:rPr>
          <w:t xml:space="preserve">, </w:t>
        </w:r>
        <w:r>
          <w:rPr>
            <w:rFonts w:ascii="Times New Roman" w:hAnsi="Times New Roman" w:cs="Times New Roman"/>
            <w:i/>
            <w:iCs/>
          </w:rPr>
          <w:t>0</w:t>
        </w:r>
        <w:r>
          <w:rPr>
            <w:rFonts w:ascii="Times New Roman" w:hAnsi="Times New Roman" w:cs="Times New Roman"/>
          </w:rPr>
          <w:t>(0), 1–25. https://doi.org/10.1080/01402382.2021.1910778</w:t>
        </w:r>
      </w:ins>
    </w:p>
    <w:p w14:paraId="027FC897" w14:textId="77777777" w:rsidR="002C7039" w:rsidRDefault="002C7039" w:rsidP="002C7039">
      <w:pPr>
        <w:pStyle w:val="Bibliography"/>
        <w:rPr>
          <w:ins w:id="480" w:author="Sina Furkan Özdemir" w:date="2021-06-12T14:57:00Z"/>
          <w:rFonts w:ascii="Times New Roman" w:hAnsi="Times New Roman" w:cs="Times New Roman"/>
        </w:rPr>
        <w:pPrChange w:id="481" w:author="Sina Furkan Özdemir" w:date="2021-06-12T14:57:00Z">
          <w:pPr>
            <w:widowControl w:val="0"/>
            <w:autoSpaceDE w:val="0"/>
            <w:autoSpaceDN w:val="0"/>
            <w:adjustRightInd w:val="0"/>
            <w:spacing w:after="0"/>
          </w:pPr>
        </w:pPrChange>
      </w:pPr>
      <w:proofErr w:type="spellStart"/>
      <w:ins w:id="482" w:author="Sina Furkan Özdemir" w:date="2021-06-12T14:57:00Z">
        <w:r>
          <w:rPr>
            <w:rFonts w:ascii="Times New Roman" w:hAnsi="Times New Roman" w:cs="Times New Roman"/>
          </w:rPr>
          <w:t>Spirling</w:t>
        </w:r>
        <w:proofErr w:type="spellEnd"/>
        <w:r>
          <w:rPr>
            <w:rFonts w:ascii="Times New Roman" w:hAnsi="Times New Roman" w:cs="Times New Roman"/>
          </w:rPr>
          <w:t xml:space="preserve">, A. (2015). Democratization and Linguistic Complexity: The Effect of Franchise Extension on Parliamentary Discourse, 1832–1915. </w:t>
        </w:r>
        <w:r>
          <w:rPr>
            <w:rFonts w:ascii="Times New Roman" w:hAnsi="Times New Roman" w:cs="Times New Roman"/>
            <w:i/>
            <w:iCs/>
          </w:rPr>
          <w:t>The Journal of Politics</w:t>
        </w:r>
        <w:r>
          <w:rPr>
            <w:rFonts w:ascii="Times New Roman" w:hAnsi="Times New Roman" w:cs="Times New Roman"/>
          </w:rPr>
          <w:t xml:space="preserve">, </w:t>
        </w:r>
        <w:r>
          <w:rPr>
            <w:rFonts w:ascii="Times New Roman" w:hAnsi="Times New Roman" w:cs="Times New Roman"/>
            <w:i/>
            <w:iCs/>
          </w:rPr>
          <w:t>78</w:t>
        </w:r>
        <w:r>
          <w:rPr>
            <w:rFonts w:ascii="Times New Roman" w:hAnsi="Times New Roman" w:cs="Times New Roman"/>
          </w:rPr>
          <w:t>(1), 120–136. https://doi.org/10.1086/683612</w:t>
        </w:r>
      </w:ins>
    </w:p>
    <w:p w14:paraId="7B3F0C4A" w14:textId="77777777" w:rsidR="002C7039" w:rsidRDefault="002C7039" w:rsidP="002C7039">
      <w:pPr>
        <w:pStyle w:val="Bibliography"/>
        <w:rPr>
          <w:ins w:id="483" w:author="Sina Furkan Özdemir" w:date="2021-06-12T14:57:00Z"/>
          <w:rFonts w:ascii="Times New Roman" w:hAnsi="Times New Roman" w:cs="Times New Roman"/>
        </w:rPr>
        <w:pPrChange w:id="484" w:author="Sina Furkan Özdemir" w:date="2021-06-12T14:57:00Z">
          <w:pPr>
            <w:widowControl w:val="0"/>
            <w:autoSpaceDE w:val="0"/>
            <w:autoSpaceDN w:val="0"/>
            <w:adjustRightInd w:val="0"/>
            <w:spacing w:after="0"/>
          </w:pPr>
        </w:pPrChange>
      </w:pPr>
      <w:ins w:id="485" w:author="Sina Furkan Özdemir" w:date="2021-06-12T14:57:00Z">
        <w:r>
          <w:rPr>
            <w:rFonts w:ascii="Times New Roman" w:hAnsi="Times New Roman" w:cs="Times New Roman"/>
          </w:rPr>
          <w:t xml:space="preserve">Statham, P. (2008). Making Europe news: How journalists view their role and media performance. </w:t>
        </w:r>
        <w:r>
          <w:rPr>
            <w:rFonts w:ascii="Times New Roman" w:hAnsi="Times New Roman" w:cs="Times New Roman"/>
            <w:i/>
            <w:iCs/>
          </w:rPr>
          <w:t>Journalism</w:t>
        </w:r>
        <w:r>
          <w:rPr>
            <w:rFonts w:ascii="Times New Roman" w:hAnsi="Times New Roman" w:cs="Times New Roman"/>
          </w:rPr>
          <w:t xml:space="preserve">, </w:t>
        </w:r>
        <w:r>
          <w:rPr>
            <w:rFonts w:ascii="Times New Roman" w:hAnsi="Times New Roman" w:cs="Times New Roman"/>
            <w:i/>
            <w:iCs/>
          </w:rPr>
          <w:t>9</w:t>
        </w:r>
        <w:r>
          <w:rPr>
            <w:rFonts w:ascii="Times New Roman" w:hAnsi="Times New Roman" w:cs="Times New Roman"/>
          </w:rPr>
          <w:t>(4), 398–422. https://doi.org/10.1177/1464884908091292</w:t>
        </w:r>
      </w:ins>
    </w:p>
    <w:p w14:paraId="3CC75F02" w14:textId="77777777" w:rsidR="002C7039" w:rsidRDefault="002C7039" w:rsidP="002C7039">
      <w:pPr>
        <w:pStyle w:val="Bibliography"/>
        <w:rPr>
          <w:ins w:id="486" w:author="Sina Furkan Özdemir" w:date="2021-06-12T14:57:00Z"/>
          <w:rFonts w:ascii="Times New Roman" w:hAnsi="Times New Roman" w:cs="Times New Roman"/>
        </w:rPr>
        <w:pPrChange w:id="487" w:author="Sina Furkan Özdemir" w:date="2021-06-12T14:57:00Z">
          <w:pPr>
            <w:widowControl w:val="0"/>
            <w:autoSpaceDE w:val="0"/>
            <w:autoSpaceDN w:val="0"/>
            <w:adjustRightInd w:val="0"/>
            <w:spacing w:after="0"/>
          </w:pPr>
        </w:pPrChange>
      </w:pPr>
      <w:ins w:id="488" w:author="Sina Furkan Özdemir" w:date="2021-06-12T14:57:00Z">
        <w:r>
          <w:rPr>
            <w:rFonts w:ascii="Times New Roman" w:hAnsi="Times New Roman" w:cs="Times New Roman"/>
          </w:rPr>
          <w:t xml:space="preserve">Statham, P. (2010). Making Europe News. In R. Koopmans &amp; P. Statham (Eds.), </w:t>
        </w:r>
        <w:r>
          <w:rPr>
            <w:rFonts w:ascii="Times New Roman" w:hAnsi="Times New Roman" w:cs="Times New Roman"/>
            <w:i/>
            <w:iCs/>
          </w:rPr>
          <w:t>The Making of a European Public Sphere</w:t>
        </w:r>
        <w:r>
          <w:rPr>
            <w:rFonts w:ascii="Times New Roman" w:hAnsi="Times New Roman" w:cs="Times New Roman"/>
          </w:rPr>
          <w:t xml:space="preserve"> (pp. 125–150). Cambridge University Press. https://doi.org/10.1017/CBO9780511761010.009</w:t>
        </w:r>
      </w:ins>
    </w:p>
    <w:p w14:paraId="47949E54" w14:textId="77777777" w:rsidR="002C7039" w:rsidRPr="002C7039" w:rsidRDefault="002C7039" w:rsidP="002C7039">
      <w:pPr>
        <w:pStyle w:val="Bibliography"/>
        <w:rPr>
          <w:ins w:id="489" w:author="Sina Furkan Özdemir" w:date="2021-06-12T14:57:00Z"/>
          <w:rFonts w:ascii="Times New Roman" w:hAnsi="Times New Roman" w:cs="Times New Roman"/>
          <w:lang w:val="nb-NO"/>
          <w:rPrChange w:id="490" w:author="Sina Furkan Özdemir" w:date="2021-06-12T14:58:00Z">
            <w:rPr>
              <w:ins w:id="491" w:author="Sina Furkan Özdemir" w:date="2021-06-12T14:57:00Z"/>
              <w:rFonts w:ascii="Times New Roman" w:hAnsi="Times New Roman" w:cs="Times New Roman"/>
            </w:rPr>
          </w:rPrChange>
        </w:rPr>
        <w:pPrChange w:id="492" w:author="Sina Furkan Özdemir" w:date="2021-06-12T14:57:00Z">
          <w:pPr>
            <w:widowControl w:val="0"/>
            <w:autoSpaceDE w:val="0"/>
            <w:autoSpaceDN w:val="0"/>
            <w:adjustRightInd w:val="0"/>
            <w:spacing w:after="0"/>
          </w:pPr>
        </w:pPrChange>
      </w:pPr>
      <w:ins w:id="493" w:author="Sina Furkan Özdemir" w:date="2021-06-12T14:57:00Z">
        <w:r>
          <w:rPr>
            <w:rFonts w:ascii="Times New Roman" w:hAnsi="Times New Roman" w:cs="Times New Roman"/>
          </w:rPr>
          <w:t xml:space="preserve">Tang, Y., &amp; Hew, K. F. (2018). Emoticon, Emoji, and Sticker Use in Computer-Mediated Communications: Understanding Its Communicative Function, Impact, User Behavior, and Motive. In L. Deng, W. W. K. Ma, &amp; C. W. R. Fong (Eds.), </w:t>
        </w:r>
        <w:r>
          <w:rPr>
            <w:rFonts w:ascii="Times New Roman" w:hAnsi="Times New Roman" w:cs="Times New Roman"/>
            <w:i/>
            <w:iCs/>
          </w:rPr>
          <w:t>New Media for Educational Change</w:t>
        </w:r>
        <w:r>
          <w:rPr>
            <w:rFonts w:ascii="Times New Roman" w:hAnsi="Times New Roman" w:cs="Times New Roman"/>
          </w:rPr>
          <w:t xml:space="preserve"> (pp. 191–201). </w:t>
        </w:r>
        <w:r w:rsidRPr="002C7039">
          <w:rPr>
            <w:rFonts w:ascii="Times New Roman" w:hAnsi="Times New Roman" w:cs="Times New Roman"/>
            <w:lang w:val="nb-NO"/>
            <w:rPrChange w:id="494" w:author="Sina Furkan Özdemir" w:date="2021-06-12T14:58:00Z">
              <w:rPr>
                <w:rFonts w:ascii="Times New Roman" w:hAnsi="Times New Roman" w:cs="Times New Roman"/>
              </w:rPr>
            </w:rPrChange>
          </w:rPr>
          <w:t>Springer. https://doi.org/10.1007/978-981-10-8896-4_16</w:t>
        </w:r>
      </w:ins>
    </w:p>
    <w:p w14:paraId="2B8AC4C0" w14:textId="77777777" w:rsidR="002C7039" w:rsidRDefault="002C7039" w:rsidP="002C7039">
      <w:pPr>
        <w:pStyle w:val="Bibliography"/>
        <w:rPr>
          <w:ins w:id="495" w:author="Sina Furkan Özdemir" w:date="2021-06-12T14:57:00Z"/>
          <w:rFonts w:ascii="Times New Roman" w:hAnsi="Times New Roman" w:cs="Times New Roman"/>
        </w:rPr>
        <w:pPrChange w:id="496" w:author="Sina Furkan Özdemir" w:date="2021-06-12T14:57:00Z">
          <w:pPr>
            <w:widowControl w:val="0"/>
            <w:autoSpaceDE w:val="0"/>
            <w:autoSpaceDN w:val="0"/>
            <w:adjustRightInd w:val="0"/>
            <w:spacing w:after="0"/>
          </w:pPr>
        </w:pPrChange>
      </w:pPr>
      <w:proofErr w:type="spellStart"/>
      <w:ins w:id="497" w:author="Sina Furkan Özdemir" w:date="2021-06-12T14:57:00Z">
        <w:r w:rsidRPr="002C7039">
          <w:rPr>
            <w:rFonts w:ascii="Times New Roman" w:hAnsi="Times New Roman" w:cs="Times New Roman"/>
            <w:lang w:val="nb-NO"/>
            <w:rPrChange w:id="498" w:author="Sina Furkan Özdemir" w:date="2021-06-12T14:58:00Z">
              <w:rPr>
                <w:rFonts w:ascii="Times New Roman" w:hAnsi="Times New Roman" w:cs="Times New Roman"/>
              </w:rPr>
            </w:rPrChange>
          </w:rPr>
          <w:t>Tolochko</w:t>
        </w:r>
        <w:proofErr w:type="spellEnd"/>
        <w:r w:rsidRPr="002C7039">
          <w:rPr>
            <w:rFonts w:ascii="Times New Roman" w:hAnsi="Times New Roman" w:cs="Times New Roman"/>
            <w:lang w:val="nb-NO"/>
            <w:rPrChange w:id="499" w:author="Sina Furkan Özdemir" w:date="2021-06-12T14:58:00Z">
              <w:rPr>
                <w:rFonts w:ascii="Times New Roman" w:hAnsi="Times New Roman" w:cs="Times New Roman"/>
              </w:rPr>
            </w:rPrChange>
          </w:rPr>
          <w:t xml:space="preserve">, P., Song, H., &amp; Boomgaarden, H. (2019). </w:t>
        </w:r>
        <w:r>
          <w:rPr>
            <w:rFonts w:ascii="Times New Roman" w:hAnsi="Times New Roman" w:cs="Times New Roman"/>
          </w:rPr>
          <w:t xml:space="preserve">“That Looks Hard!”: Effects of Objective and Perceived Textual Complexity on Factual and Structural Political Knowledge. </w:t>
        </w:r>
        <w:r>
          <w:rPr>
            <w:rFonts w:ascii="Times New Roman" w:hAnsi="Times New Roman" w:cs="Times New Roman"/>
            <w:i/>
            <w:iCs/>
          </w:rPr>
          <w:t>Political Communication</w:t>
        </w:r>
        <w:r>
          <w:rPr>
            <w:rFonts w:ascii="Times New Roman" w:hAnsi="Times New Roman" w:cs="Times New Roman"/>
          </w:rPr>
          <w:t xml:space="preserve">, </w:t>
        </w:r>
        <w:r>
          <w:rPr>
            <w:rFonts w:ascii="Times New Roman" w:hAnsi="Times New Roman" w:cs="Times New Roman"/>
            <w:i/>
            <w:iCs/>
          </w:rPr>
          <w:t>36</w:t>
        </w:r>
        <w:r>
          <w:rPr>
            <w:rFonts w:ascii="Times New Roman" w:hAnsi="Times New Roman" w:cs="Times New Roman"/>
          </w:rPr>
          <w:t>(4), 609–628. https://doi.org/10.1080/10584609.2019.1631919</w:t>
        </w:r>
      </w:ins>
    </w:p>
    <w:p w14:paraId="05AAB120" w14:textId="77777777" w:rsidR="002C7039" w:rsidRDefault="002C7039" w:rsidP="002C7039">
      <w:pPr>
        <w:pStyle w:val="Bibliography"/>
        <w:rPr>
          <w:ins w:id="500" w:author="Sina Furkan Özdemir" w:date="2021-06-12T14:57:00Z"/>
          <w:rFonts w:ascii="Times New Roman" w:hAnsi="Times New Roman" w:cs="Times New Roman"/>
        </w:rPr>
        <w:pPrChange w:id="501" w:author="Sina Furkan Özdemir" w:date="2021-06-12T14:57:00Z">
          <w:pPr>
            <w:widowControl w:val="0"/>
            <w:autoSpaceDE w:val="0"/>
            <w:autoSpaceDN w:val="0"/>
            <w:adjustRightInd w:val="0"/>
            <w:spacing w:after="0"/>
          </w:pPr>
        </w:pPrChange>
      </w:pPr>
      <w:ins w:id="502" w:author="Sina Furkan Özdemir" w:date="2021-06-12T14:57:00Z">
        <w:r>
          <w:rPr>
            <w:rFonts w:ascii="Times New Roman" w:hAnsi="Times New Roman" w:cs="Times New Roman"/>
          </w:rPr>
          <w:t xml:space="preserve">Young, L., &amp; </w:t>
        </w:r>
        <w:proofErr w:type="spellStart"/>
        <w:r>
          <w:rPr>
            <w:rFonts w:ascii="Times New Roman" w:hAnsi="Times New Roman" w:cs="Times New Roman"/>
          </w:rPr>
          <w:t>Soroka</w:t>
        </w:r>
        <w:proofErr w:type="spellEnd"/>
        <w:r>
          <w:rPr>
            <w:rFonts w:ascii="Times New Roman" w:hAnsi="Times New Roman" w:cs="Times New Roman"/>
          </w:rPr>
          <w:t xml:space="preserve">, S. (2012). Affective News: The Automated Coding of Sentiment in Political Texts. </w:t>
        </w:r>
        <w:r>
          <w:rPr>
            <w:rFonts w:ascii="Times New Roman" w:hAnsi="Times New Roman" w:cs="Times New Roman"/>
            <w:i/>
            <w:iCs/>
          </w:rPr>
          <w:t>Political Communication</w:t>
        </w:r>
        <w:r>
          <w:rPr>
            <w:rFonts w:ascii="Times New Roman" w:hAnsi="Times New Roman" w:cs="Times New Roman"/>
          </w:rPr>
          <w:t xml:space="preserve">, </w:t>
        </w:r>
        <w:r>
          <w:rPr>
            <w:rFonts w:ascii="Times New Roman" w:hAnsi="Times New Roman" w:cs="Times New Roman"/>
            <w:i/>
            <w:iCs/>
          </w:rPr>
          <w:t>29</w:t>
        </w:r>
        <w:r>
          <w:rPr>
            <w:rFonts w:ascii="Times New Roman" w:hAnsi="Times New Roman" w:cs="Times New Roman"/>
          </w:rPr>
          <w:t>(2), 205–231. https://doi.org/10.1080/10584609.2012.671234</w:t>
        </w:r>
      </w:ins>
    </w:p>
    <w:p w14:paraId="22F3D80A" w14:textId="114DE3BB" w:rsidR="00177ADE" w:rsidRPr="00177ADE" w:rsidDel="00AE23E1" w:rsidRDefault="00177ADE" w:rsidP="00177ADE">
      <w:pPr>
        <w:pStyle w:val="Bibliography"/>
        <w:rPr>
          <w:del w:id="503" w:author="Sina Furkan Özdemir" w:date="2021-06-09T12:51:00Z"/>
          <w:rFonts w:ascii="Cambria" w:hAnsi="Cambria"/>
        </w:rPr>
      </w:pPr>
      <w:del w:id="504" w:author="Sina Furkan Özdemir" w:date="2021-06-09T12:51:00Z">
        <w:r w:rsidRPr="00177ADE" w:rsidDel="00AE23E1">
          <w:rPr>
            <w:rFonts w:ascii="Cambria" w:hAnsi="Cambria"/>
          </w:rPr>
          <w:delText xml:space="preserve">Benoit, K., Munger, K., &amp; Spirling, A. (2019). Measuring and Explaining Political Sophistication through Textual Complexity. </w:delText>
        </w:r>
        <w:r w:rsidRPr="00177ADE" w:rsidDel="00AE23E1">
          <w:rPr>
            <w:rFonts w:ascii="Cambria" w:hAnsi="Cambria"/>
            <w:i/>
            <w:iCs/>
          </w:rPr>
          <w:delText>American Journal of Political Science</w:delText>
        </w:r>
        <w:r w:rsidRPr="00177ADE" w:rsidDel="00AE23E1">
          <w:rPr>
            <w:rFonts w:ascii="Cambria" w:hAnsi="Cambria"/>
          </w:rPr>
          <w:delText xml:space="preserve">, </w:delText>
        </w:r>
        <w:r w:rsidRPr="00177ADE" w:rsidDel="00AE23E1">
          <w:rPr>
            <w:rFonts w:ascii="Cambria" w:hAnsi="Cambria"/>
            <w:i/>
            <w:iCs/>
          </w:rPr>
          <w:delText>63</w:delText>
        </w:r>
        <w:r w:rsidRPr="00177ADE" w:rsidDel="00AE23E1">
          <w:rPr>
            <w:rFonts w:ascii="Cambria" w:hAnsi="Cambria"/>
          </w:rPr>
          <w:delText>(2), 491–508. https://doi.org/10.1111/ajps.12423</w:delText>
        </w:r>
      </w:del>
    </w:p>
    <w:p w14:paraId="7FB3B54C" w14:textId="617D2D20" w:rsidR="00177ADE" w:rsidRPr="00177ADE" w:rsidDel="00AE23E1" w:rsidRDefault="00177ADE" w:rsidP="00177ADE">
      <w:pPr>
        <w:pStyle w:val="Bibliography"/>
        <w:rPr>
          <w:del w:id="505" w:author="Sina Furkan Özdemir" w:date="2021-06-09T12:51:00Z"/>
          <w:rFonts w:ascii="Cambria" w:hAnsi="Cambria"/>
        </w:rPr>
      </w:pPr>
      <w:del w:id="506" w:author="Sina Furkan Özdemir" w:date="2021-06-09T12:51:00Z">
        <w:r w:rsidRPr="00177ADE" w:rsidDel="00AE23E1">
          <w:rPr>
            <w:rFonts w:ascii="Cambria" w:hAnsi="Cambria"/>
          </w:rPr>
          <w:delText xml:space="preserve">Ecker-Ehrhardt, M. (2020). IO Public Communication Going Digital? Understanding Social Media Adoption and Use in Times of Politicization. In </w:delText>
        </w:r>
        <w:r w:rsidRPr="00177ADE" w:rsidDel="00AE23E1">
          <w:rPr>
            <w:rFonts w:ascii="Cambria" w:hAnsi="Cambria"/>
            <w:i/>
            <w:iCs/>
          </w:rPr>
          <w:delText>Digital Diplomacy and International Organisations</w:delText>
        </w:r>
        <w:r w:rsidRPr="00177ADE" w:rsidDel="00AE23E1">
          <w:rPr>
            <w:rFonts w:ascii="Cambria" w:hAnsi="Cambria"/>
          </w:rPr>
          <w:delText>. Routledge.</w:delText>
        </w:r>
      </w:del>
    </w:p>
    <w:p w14:paraId="2C3F1142" w14:textId="0F3109E6" w:rsidR="00177ADE" w:rsidRPr="00177ADE" w:rsidDel="00AE23E1" w:rsidRDefault="00177ADE" w:rsidP="00177ADE">
      <w:pPr>
        <w:pStyle w:val="Bibliography"/>
        <w:rPr>
          <w:del w:id="507" w:author="Sina Furkan Özdemir" w:date="2021-06-09T12:51:00Z"/>
          <w:rFonts w:ascii="Cambria" w:hAnsi="Cambria"/>
        </w:rPr>
      </w:pPr>
      <w:del w:id="508" w:author="Sina Furkan Özdemir" w:date="2021-06-09T12:51:00Z">
        <w:r w:rsidRPr="00177ADE" w:rsidDel="00AE23E1">
          <w:rPr>
            <w:rFonts w:ascii="Cambria" w:hAnsi="Cambria"/>
          </w:rPr>
          <w:delText xml:space="preserve">Hooghe, L., Marks, G., Lenz, T., Bezuijen, J., Ceka, B., &amp; Derderyan, S. (2017). </w:delText>
        </w:r>
        <w:r w:rsidRPr="00177ADE" w:rsidDel="00AE23E1">
          <w:rPr>
            <w:rFonts w:ascii="Cambria" w:hAnsi="Cambria"/>
            <w:i/>
            <w:iCs/>
          </w:rPr>
          <w:delText>Measuring International Authority: A Postfunctionalist Theory of Governance, Volume III</w:delText>
        </w:r>
        <w:r w:rsidRPr="00177ADE" w:rsidDel="00AE23E1">
          <w:rPr>
            <w:rFonts w:ascii="Cambria" w:hAnsi="Cambria"/>
          </w:rPr>
          <w:delText>. Oxford University Press.</w:delText>
        </w:r>
      </w:del>
    </w:p>
    <w:p w14:paraId="0A85D324" w14:textId="33D0401A" w:rsidR="00177ADE" w:rsidRPr="00177ADE" w:rsidDel="00AE23E1" w:rsidRDefault="00177ADE" w:rsidP="00177ADE">
      <w:pPr>
        <w:pStyle w:val="Bibliography"/>
        <w:rPr>
          <w:del w:id="509" w:author="Sina Furkan Özdemir" w:date="2021-06-09T12:51:00Z"/>
          <w:rFonts w:ascii="Cambria" w:hAnsi="Cambria"/>
        </w:rPr>
      </w:pPr>
      <w:del w:id="510" w:author="Sina Furkan Özdemir" w:date="2021-06-09T12:51:00Z">
        <w:r w:rsidRPr="00177ADE" w:rsidDel="00AE23E1">
          <w:rPr>
            <w:rFonts w:ascii="Cambria" w:hAnsi="Cambria"/>
          </w:rPr>
          <w:delText xml:space="preserve">Hüller, T. (2007). Assessing EU strategies for publicity. </w:delText>
        </w:r>
        <w:r w:rsidRPr="00177ADE" w:rsidDel="00AE23E1">
          <w:rPr>
            <w:rFonts w:ascii="Cambria" w:hAnsi="Cambria"/>
            <w:i/>
            <w:iCs/>
          </w:rPr>
          <w:delText>Journal of European Public Policy</w:delText>
        </w:r>
        <w:r w:rsidRPr="00177ADE" w:rsidDel="00AE23E1">
          <w:rPr>
            <w:rFonts w:ascii="Cambria" w:hAnsi="Cambria"/>
          </w:rPr>
          <w:delText xml:space="preserve">, </w:delText>
        </w:r>
        <w:r w:rsidRPr="00177ADE" w:rsidDel="00AE23E1">
          <w:rPr>
            <w:rFonts w:ascii="Cambria" w:hAnsi="Cambria"/>
            <w:i/>
            <w:iCs/>
          </w:rPr>
          <w:delText>14</w:delText>
        </w:r>
        <w:r w:rsidRPr="00177ADE" w:rsidDel="00AE23E1">
          <w:rPr>
            <w:rFonts w:ascii="Cambria" w:hAnsi="Cambria"/>
          </w:rPr>
          <w:delText>(4), 563–581. https://doi.org/10.1080/13501760701314391</w:delText>
        </w:r>
      </w:del>
    </w:p>
    <w:p w14:paraId="4B01CE77" w14:textId="244FD130" w:rsidR="00177ADE" w:rsidRPr="00177ADE" w:rsidDel="00AE23E1" w:rsidRDefault="00177ADE" w:rsidP="00177ADE">
      <w:pPr>
        <w:pStyle w:val="Bibliography"/>
        <w:rPr>
          <w:del w:id="511" w:author="Sina Furkan Özdemir" w:date="2021-06-09T12:51:00Z"/>
          <w:rFonts w:ascii="Cambria" w:hAnsi="Cambria"/>
        </w:rPr>
      </w:pPr>
      <w:del w:id="512" w:author="Sina Furkan Özdemir" w:date="2021-06-09T12:51:00Z">
        <w:r w:rsidRPr="00177ADE" w:rsidDel="00AE23E1">
          <w:rPr>
            <w:rFonts w:ascii="Cambria" w:hAnsi="Cambria"/>
            <w:lang w:val="nb-NO"/>
          </w:rPr>
          <w:delText xml:space="preserve">Silva, T., Kartalis, Y., &amp; Lobo, M. C. (2021). </w:delText>
        </w:r>
        <w:r w:rsidRPr="00177ADE" w:rsidDel="00AE23E1">
          <w:rPr>
            <w:rFonts w:ascii="Cambria" w:hAnsi="Cambria"/>
          </w:rPr>
          <w:delText xml:space="preserve">Highlighting supranational institutions? An automated analysis of EU politicisation (2002–2017). </w:delText>
        </w:r>
        <w:r w:rsidRPr="00177ADE" w:rsidDel="00AE23E1">
          <w:rPr>
            <w:rFonts w:ascii="Cambria" w:hAnsi="Cambria"/>
            <w:i/>
            <w:iCs/>
          </w:rPr>
          <w:delText>West European Politics</w:delText>
        </w:r>
        <w:r w:rsidRPr="00177ADE" w:rsidDel="00AE23E1">
          <w:rPr>
            <w:rFonts w:ascii="Cambria" w:hAnsi="Cambria"/>
          </w:rPr>
          <w:delText xml:space="preserve">, </w:delText>
        </w:r>
        <w:r w:rsidRPr="00177ADE" w:rsidDel="00AE23E1">
          <w:rPr>
            <w:rFonts w:ascii="Cambria" w:hAnsi="Cambria"/>
            <w:i/>
            <w:iCs/>
          </w:rPr>
          <w:delText>0</w:delText>
        </w:r>
        <w:r w:rsidRPr="00177ADE" w:rsidDel="00AE23E1">
          <w:rPr>
            <w:rFonts w:ascii="Cambria" w:hAnsi="Cambria"/>
          </w:rPr>
          <w:delText>(0), 1–25. https://doi.org/10.1080/01402382.2021.1910778</w:delText>
        </w:r>
      </w:del>
    </w:p>
    <w:p w14:paraId="1F5A8286" w14:textId="444FA135" w:rsidR="00177ADE" w:rsidRPr="00177ADE" w:rsidDel="00AE23E1" w:rsidRDefault="00177ADE" w:rsidP="00177ADE">
      <w:pPr>
        <w:pStyle w:val="Bibliography"/>
        <w:rPr>
          <w:del w:id="513" w:author="Sina Furkan Özdemir" w:date="2021-06-09T12:51:00Z"/>
          <w:rFonts w:ascii="Cambria" w:hAnsi="Cambria"/>
        </w:rPr>
      </w:pPr>
      <w:del w:id="514" w:author="Sina Furkan Özdemir" w:date="2021-06-09T12:51:00Z">
        <w:r w:rsidRPr="00177ADE" w:rsidDel="00AE23E1">
          <w:rPr>
            <w:rFonts w:ascii="Cambria" w:hAnsi="Cambria"/>
          </w:rPr>
          <w:delText xml:space="preserve">Tang, Y., &amp; Hew, K. F. (2018). Emoticon, Emoji, and Sticker Use in Computer-Mediated Communications: Understanding Its Communicative Function, Impact, User Behavior, and Motive. In L. Deng, W. W. K. Ma, &amp; C. W. R. Fong (Eds.), </w:delText>
        </w:r>
        <w:r w:rsidRPr="00177ADE" w:rsidDel="00AE23E1">
          <w:rPr>
            <w:rFonts w:ascii="Cambria" w:hAnsi="Cambria"/>
            <w:i/>
            <w:iCs/>
          </w:rPr>
          <w:delText>New Media for Educational Change</w:delText>
        </w:r>
        <w:r w:rsidRPr="00177ADE" w:rsidDel="00AE23E1">
          <w:rPr>
            <w:rFonts w:ascii="Cambria" w:hAnsi="Cambria"/>
          </w:rPr>
          <w:delText xml:space="preserve"> (pp. 191–201). Springer. https://doi.org/10.1007/978-981-10-8896-4_16</w:delText>
        </w:r>
      </w:del>
    </w:p>
    <w:p w14:paraId="6E4E199B" w14:textId="1048907F" w:rsidR="00177ADE" w:rsidRPr="00177ADE" w:rsidDel="00AE23E1" w:rsidRDefault="00177ADE" w:rsidP="00177ADE">
      <w:pPr>
        <w:pStyle w:val="Bibliography"/>
        <w:rPr>
          <w:del w:id="515" w:author="Sina Furkan Özdemir" w:date="2021-06-09T12:51:00Z"/>
          <w:rFonts w:ascii="Cambria" w:hAnsi="Cambria"/>
        </w:rPr>
      </w:pPr>
      <w:del w:id="516" w:author="Sina Furkan Özdemir" w:date="2021-06-09T12:51:00Z">
        <w:r w:rsidRPr="00177ADE" w:rsidDel="00AE23E1">
          <w:rPr>
            <w:rFonts w:ascii="Cambria" w:hAnsi="Cambria"/>
          </w:rPr>
          <w:delText xml:space="preserve">Young, L., &amp; Soroka, S. (2012). Affective News: The Automated Coding of Sentiment in Political Texts. </w:delText>
        </w:r>
        <w:r w:rsidRPr="00177ADE" w:rsidDel="00AE23E1">
          <w:rPr>
            <w:rFonts w:ascii="Cambria" w:hAnsi="Cambria"/>
            <w:i/>
            <w:iCs/>
          </w:rPr>
          <w:delText>Political Communication</w:delText>
        </w:r>
        <w:r w:rsidRPr="00177ADE" w:rsidDel="00AE23E1">
          <w:rPr>
            <w:rFonts w:ascii="Cambria" w:hAnsi="Cambria"/>
          </w:rPr>
          <w:delText xml:space="preserve">, </w:delText>
        </w:r>
        <w:r w:rsidRPr="00177ADE" w:rsidDel="00AE23E1">
          <w:rPr>
            <w:rFonts w:ascii="Cambria" w:hAnsi="Cambria"/>
            <w:i/>
            <w:iCs/>
          </w:rPr>
          <w:delText>29</w:delText>
        </w:r>
        <w:r w:rsidRPr="00177ADE" w:rsidDel="00AE23E1">
          <w:rPr>
            <w:rFonts w:ascii="Cambria" w:hAnsi="Cambria"/>
          </w:rPr>
          <w:delText>(2), 205–231. https://doi.org/10.1080/10584609.2012.671234</w:delText>
        </w:r>
      </w:del>
    </w:p>
    <w:p w14:paraId="2954C1F1" w14:textId="1EAB75B8" w:rsidR="00177ADE" w:rsidRPr="00177ADE" w:rsidRDefault="00177ADE" w:rsidP="00177ADE">
      <w:pPr>
        <w:pStyle w:val="BodyText"/>
      </w:pPr>
      <w:r>
        <w:fldChar w:fldCharType="end"/>
      </w:r>
    </w:p>
    <w:sectPr w:rsidR="00177ADE" w:rsidRPr="00177ADE">
      <w:pgSz w:w="12240" w:h="15840"/>
      <w:pgMar w:top="1440" w:right="1440" w:bottom="1440" w:left="144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Sina Furkan Özdemir" w:date="2021-06-12T12:45:00Z" w:initials="SFÖ">
    <w:p w14:paraId="54435F76" w14:textId="77777777" w:rsidR="00EA0876" w:rsidRDefault="00EA0876" w:rsidP="000463A7">
      <w:pPr>
        <w:pStyle w:val="CommentText"/>
      </w:pPr>
      <w:r>
        <w:rPr>
          <w:rStyle w:val="CommentReference"/>
        </w:rPr>
        <w:annotationRef/>
      </w:r>
      <w:r>
        <w:rPr>
          <w:lang w:val="tr-TR"/>
        </w:rPr>
        <w:t>I don't have to put citation to each and every one of these empirical instances but this just fit in soooo nicely...</w:t>
      </w:r>
    </w:p>
  </w:comment>
  <w:comment w:id="70" w:author="Sina Furkan Özdemir" w:date="2021-06-12T14:32:00Z" w:initials="SFÖ">
    <w:p w14:paraId="579BEEF5" w14:textId="77777777" w:rsidR="001948FE" w:rsidRDefault="001948FE" w:rsidP="00430B04">
      <w:pPr>
        <w:pStyle w:val="CommentText"/>
      </w:pPr>
      <w:r>
        <w:rPr>
          <w:rStyle w:val="CommentReference"/>
        </w:rPr>
        <w:annotationRef/>
      </w:r>
      <w:r>
        <w:rPr>
          <w:lang w:val="tr-TR"/>
        </w:rPr>
        <w:t>These are pretty old but I haven't found anything more recent on the subject. We can just remove the argument all together.</w:t>
      </w:r>
    </w:p>
  </w:comment>
  <w:comment w:id="112" w:author="Sina Furkan Özdemir" w:date="2021-06-12T15:19:00Z" w:initials="SFÖ">
    <w:p w14:paraId="7654213D" w14:textId="77777777" w:rsidR="0046015D" w:rsidRDefault="0046015D" w:rsidP="00125ADA">
      <w:pPr>
        <w:pStyle w:val="CommentText"/>
      </w:pPr>
      <w:r>
        <w:rPr>
          <w:rStyle w:val="CommentReference"/>
        </w:rPr>
        <w:annotationRef/>
      </w:r>
      <w:r>
        <w:rPr>
          <w:lang w:val="tr-TR"/>
        </w:rPr>
        <w:t>Should I add "double-barrel" of the social media? That it can enable the EU to capture the attention of journalists and find its way to the traditional media.</w:t>
      </w:r>
    </w:p>
  </w:comment>
  <w:comment w:id="162" w:author="Sina Furkan Özdemir" w:date="2021-06-12T15:34:00Z" w:initials="SFÖ">
    <w:p w14:paraId="2C27C8E8" w14:textId="77777777" w:rsidR="00A35FC9" w:rsidRDefault="00A35FC9" w:rsidP="000C7CB1">
      <w:pPr>
        <w:pStyle w:val="CommentText"/>
      </w:pPr>
      <w:r>
        <w:rPr>
          <w:rStyle w:val="CommentReference"/>
        </w:rPr>
        <w:annotationRef/>
      </w:r>
      <w:r>
        <w:rPr>
          <w:lang w:val="tr-TR"/>
        </w:rPr>
        <w:t>Ok I got carried away a bit day-dreaming about the results. Its mostly a wishful thinking right now.</w:t>
      </w:r>
    </w:p>
  </w:comment>
  <w:comment w:id="185" w:author="Sina Furkan Özdemir" w:date="2021-06-09T18:03:00Z" w:initials="SFÖ">
    <w:p w14:paraId="31294421" w14:textId="0D533CC2" w:rsidR="00F01D2A" w:rsidRDefault="00F01D2A" w:rsidP="00A35FC9">
      <w:pPr>
        <w:pStyle w:val="CommentText"/>
      </w:pPr>
      <w:r>
        <w:rPr>
          <w:rStyle w:val="CommentReference"/>
        </w:rPr>
        <w:annotationRef/>
      </w:r>
      <w:r>
        <w:rPr>
          <w:lang w:val="tr-TR"/>
        </w:rPr>
        <w:t>conjectural effects of various public communication strategies. It needs to be seriously reduced and adapted for the paper.</w:t>
      </w:r>
    </w:p>
  </w:comment>
  <w:comment w:id="300" w:author="Sina Furkan Özdemir" w:date="2021-06-09T11:04:00Z" w:initials="SFÖ">
    <w:p w14:paraId="1EF93335" w14:textId="17278048" w:rsidR="002C76E7" w:rsidRDefault="002C76E7" w:rsidP="00F01D2A">
      <w:pPr>
        <w:pStyle w:val="CommentText"/>
      </w:pPr>
      <w:r>
        <w:rPr>
          <w:rStyle w:val="CommentReference"/>
        </w:rPr>
        <w:annotationRef/>
      </w:r>
      <w:r>
        <w:rPr>
          <w:lang w:val="tr-TR"/>
        </w:rPr>
        <w:t>Should I add a paragraph about what helps generating these here before start talking about how the EU fails to achieve these?</w:t>
      </w:r>
    </w:p>
  </w:comment>
  <w:comment w:id="356" w:author="Sina Furkan Özdemir" w:date="2021-06-09T15:40:00Z" w:initials="SFÖ">
    <w:p w14:paraId="765C3237" w14:textId="77777777" w:rsidR="008D435B" w:rsidRDefault="008D435B" w:rsidP="00445667">
      <w:pPr>
        <w:pStyle w:val="CommentText"/>
      </w:pPr>
      <w:r>
        <w:rPr>
          <w:rStyle w:val="CommentReference"/>
        </w:rPr>
        <w:annotationRef/>
      </w:r>
      <w:r>
        <w:rPr>
          <w:lang w:val="tr-TR"/>
        </w:rPr>
        <w:t>left here.</w:t>
      </w:r>
    </w:p>
  </w:comment>
  <w:comment w:id="370" w:author="Christian Rauh" w:date="2021-06-03T09:45:00Z" w:initials="CR">
    <w:p w14:paraId="1A9E4F09" w14:textId="49FF6363" w:rsidR="007549D9" w:rsidRDefault="007549D9" w:rsidP="008D435B">
      <w:pPr>
        <w:pStyle w:val="CommentText"/>
      </w:pPr>
      <w:r>
        <w:rPr>
          <w:rStyle w:val="CommentReference"/>
        </w:rPr>
        <w:annotationRef/>
      </w:r>
      <w:r>
        <w:t>We need to briefly justify platform choice, probably here if it does not happen earlier</w:t>
      </w:r>
    </w:p>
  </w:comment>
  <w:comment w:id="371" w:author="Christian Rauh" w:date="2021-06-03T13:27:00Z" w:initials="CR">
    <w:p w14:paraId="4318CA04" w14:textId="689753B5" w:rsidR="002B0B49" w:rsidRDefault="002B0B49">
      <w:pPr>
        <w:pStyle w:val="CommentText"/>
      </w:pPr>
      <w:r>
        <w:rPr>
          <w:rStyle w:val="CommentReference"/>
        </w:rPr>
        <w:annotationRef/>
      </w:r>
      <w:r>
        <w:t>Look up better example</w:t>
      </w:r>
    </w:p>
  </w:comment>
  <w:comment w:id="373" w:author="Christian Rauh" w:date="2021-06-03T11:12:00Z" w:initials="CR">
    <w:p w14:paraId="63D58187" w14:textId="10D7134E" w:rsidR="00A3260D" w:rsidRDefault="00A3260D">
      <w:pPr>
        <w:pStyle w:val="CommentText"/>
      </w:pPr>
      <w:r>
        <w:rPr>
          <w:rStyle w:val="CommentReference"/>
        </w:rPr>
        <w:annotationRef/>
      </w:r>
    </w:p>
  </w:comment>
  <w:comment w:id="374" w:author="Christian Rauh" w:date="2021-06-03T11:36:00Z" w:initials="CR">
    <w:p w14:paraId="03D71265" w14:textId="77777777" w:rsidR="00A750C7" w:rsidRDefault="00A750C7">
      <w:pPr>
        <w:pStyle w:val="CommentText"/>
      </w:pPr>
      <w:r>
        <w:rPr>
          <w:rStyle w:val="CommentReference"/>
        </w:rPr>
        <w:annotationRef/>
      </w:r>
      <w:r>
        <w:t>These things need to prepared mainly in section 2 above. Here it should be really the technical information only.</w:t>
      </w:r>
    </w:p>
    <w:p w14:paraId="4F85AA04" w14:textId="77777777" w:rsidR="00A750C7" w:rsidRDefault="00A750C7">
      <w:pPr>
        <w:pStyle w:val="CommentText"/>
      </w:pPr>
    </w:p>
    <w:p w14:paraId="7DBEA043" w14:textId="050075BD" w:rsidR="00A750C7" w:rsidRDefault="00A750C7">
      <w:pPr>
        <w:pStyle w:val="CommentText"/>
      </w:pPr>
      <w:r>
        <w:t>I like the parts you have written already but think that the belong rather int section 2:</w:t>
      </w:r>
    </w:p>
    <w:p w14:paraId="33ED7213" w14:textId="77777777" w:rsidR="00A750C7" w:rsidRDefault="00A750C7">
      <w:pPr>
        <w:pStyle w:val="CommentText"/>
      </w:pPr>
    </w:p>
    <w:p w14:paraId="54C85756" w14:textId="77777777" w:rsidR="00A750C7" w:rsidRDefault="00A750C7" w:rsidP="00A750C7">
      <w:pPr>
        <w:pStyle w:val="BodyText"/>
        <w:jc w:val="both"/>
      </w:pPr>
      <w:r>
        <w:t>To examine the communication of quality we focus on three sets of indicators: message complexity, interactivity and reporting of political responsibility. Extant research has demonstrated that both semantic and syntactic complexity of political messages strongly influence political knowledge acquisition and engagement with the messages</w:t>
      </w:r>
      <w:r>
        <w:fldChar w:fldCharType="begin"/>
      </w:r>
      <w:r>
        <w:instrText xml:space="preserve"> ADDIN ZOTERO_ITEM CSL_CITATION {"citationID":"u5xIvmww","properties":{"formattedCitation":"(Bischof &amp; Senninger, 2018; Eveland et al., 2004; Spirling, 2015; Tolochko et al., 2019)","plainCitation":"(Bischof &amp; Senninger, 2018; Eveland et al., 2004; Spirling, 2015; Tolochko et al., 2019)","noteIndex":0},"citationItems":[{"id":7039,"uris":["http://zotero.org/groups/2912652/items/ILLYQJYM"],"uri":["http://zotero.org/groups/2912652/items/ILLYQJYM"],"itemData":{"id":7039,"type":"article-journal","abstract":"Which parties use simple language in their campaign messages, and do simple campaign messages resonate with voters’ information about parties? This study introduces a novel link between the language applied during election campaigns and citizens’ ability to position parties in the ideological space. To this end, how complexity of campaign messages varies across parties as well as how it affects voters’ knowledge about party positions is investigated. Theoretically, it is suggested that populist parties are more likely to simplify their campaign messages to demarcate themselves from mainstream competitors. In turn, voters should perceive and process simpler campaign messages better and, therefore, have more knowledge about the position of parties that communicate simpler campaign messages. The article presents and validates a measure of complexity and uses it to assess the language of manifestos in Austria and Germany in the period 1945–2013. It shows that political parties, in general, use barely comprehensible language to communicate their policy positions. However, differences between parties exist and support is found for the conjecture about populist parties as they employ significantly less complex language in their manifestos. Second, evidence is found that individuals are better able to place parties in the ideological space if parties use less complex campaign messages. The findings lead to greater understanding of mass-elite linkages during election campaigns and have important consequences for the future analysis of manifesto data.","container-title":"European Journal of Political Research","DOI":"https://doi.org/10.1111/1475-6765.12235","ISSN":"1475-6765","issue":"2","language":"en","note":"_eprint: https://ejpr.onlinelibrary.wiley.com/doi/pdf/10.1111/1475-6765.12235","page":"473-495","source":"Wiley Online Library","title":"Simple politics for the people? Complexity in campaign messages and political knowledge","title-short":"Simple politics for the people?","volume":"57","author":[{"family":"Bischof","given":"Daniel"},{"family":"Senninger","given":"Roman"}],"issued":{"date-parts":[["2018"]]}}},{"id":7042,"uris":["http://zotero.org/groups/2912652/items/Z56NSZPE"],"uri":["http://zotero.org/groups/2912652/items/Z56NSZPE"],"itemData":{"id":7042,"type":"article-journal","abstract":"Past research has demonstrated that nonlinear Web presentations (i.e., those that allow viewing in multiple orders) may lead to decreased free recall and learning of factual information compared to traditional, print-like linear Web designs. Recent evidence suggests, however, that nonlinear designs may facilitate learning of the interconnectedness of the presented information. This article presents experimental data from a combined sample of college students and adults (N= 172) manipulating site design and motivation designed to test for these various learning effects and to examine the potential influence of two mediating variables: selective scanning and elaboration. The central finding is that linear site designs encourage factual learning, whereas nonlinear designs increase knowledge structure density (KSD). The effects of elaboration and selective scanning, however, are mixed.","container-title":"Human Communication Research","DOI":"10.1111/j.1468-2958.2004.tb00731.x","ISSN":"0360-3989","issue":"2","journalAbbreviation":"Human Communication Research","page":"208-233","source":"Silverchair","title":"How Web Site Organization Influences Free Recall, Factual Knowledge, and Knowledge Structure Density","volume":"30","author":[{"family":"Eveland","given":"William P.","suffix":"Jr."},{"family":"Cortese","given":"Juliann"},{"family":"Park","given":"Heesun"},{"family":"Dunwoody","given":"Sharon"}],"issued":{"date-parts":[["2004",4,1]]}}},{"id":7040,"uris":["http://zotero.org/groups/2912652/items/LNME3L8N"],"uri":["http://zotero.org/groups/2912652/items/LNME3L8N"],"itemData":{"id":7040,"type":"article-journal","abstract":"We consider the impact of the Second Reform Act, and the doubling of the electorate it delivered, on the linguistic complexity of speeches made by members of parliament in Britain. Noting that the new voters were generally poorer and less educated than those who already enjoyed the suffrage, we hypothesize that cabinet ministers had strong incentives—relative to other members—to appeal to these new electors with simpler statements during parliamentary debates. We assess this claim with a data set of over half a million speeches for the period between the Great Reform Act and Great War, along with methods for measuring the comprehensibility of texts—which we validate in some detail. The theorized relationship holds: ministers become statistically significantly easier to understand (on average) relative to backbenchers, and this effect occurs almost immediately after the 1868 election. We show that this result is not an artifact of new personnel in the House of Commons.","container-title":"The Journal of Politics","DOI":"10.1086/683612","ISSN":"0022-3816","issue":"1","note":"publisher: The University of Chicago Press","page":"120-136","source":"journals.uchicago.edu (Atypon)","title":"Democratization and Linguistic Complexity: The Effect of Franchise Extension on Parliamentary Discourse, 1832–1915","title-short":"Democratization and Linguistic Complexity","volume":"78","author":[{"family":"Spirling","given":"Arthur"}],"issued":{"date-parts":[["2015",12,17]]}}},{"id":7043,"uris":["http://zotero.org/groups/2912652/items/LR4GMTFQ"],"uri":["http://zotero.org/groups/2912652/items/LR4GMTFQ"],"itemData":{"id":7043,"type":"article-journal","abstract":"Communication of political information is vital for a well-functioning democratic system, and texts are one of the main mediums of politics. Most studies dealing with political text consider how such texts communicate content, rather than the structural characteristics of texts themselves. The current study focuses on complexity as one of the focal structural characteristics of political text. Previous research showed that different types of textual complexity affect learning processes. Such prior studies are, however, limited both conceptually and empirically. This study addresses these gaps by employing a large-scale experimental design (N= 822), investigating how different dimensions of textual complexity affect factual and structural political knowledge, and whether such relationships are mediated through perceived complexity. Results indicate that different levels (high vs. low) and different dimensions of textual complexity (semantic vs. syntactic) influence reader’s perception of text, as well as their factual and structural knowledge. Only semantic complexity has an effect on one’s perceived complexity, which in turn negatively affects factual and structural knowledge. Syntactic complexity directly lowered one’s factual knowledge acquisition, while there was no direct effect of syntactic complexity on structural knowledge. The results suggest that text complexity indeed plays an important role in political information acquisition, and our findings also highlight the importance of perception in mediating the structural effects of the text.","container-title":"Political Communication","DOI":"10.1080/10584609.2019.1631919","ISSN":"1058-4609","issue":"4","note":"publisher: Routledge\n_eprint: https://doi.org/10.1080/10584609.2019.1631919","page":"609-628","source":"Taylor and Francis+NEJM","title":"“That Looks Hard!”: Effects of Objective and Perceived Textual Complexity on Factual and Structural Political Knowledge","title-short":"“That Looks Hard!”","volume":"36","author":[{"family":"Tolochko","given":"Petro"},{"family":"Song","given":"Hyunjin"},{"family":"Boomgaarden","given":"Hajo"}],"issued":{"date-parts":[["2019",10,2]]}}}],"schema":"https://github.com/citation-style-language/schema/raw/master/csl-citation.json"} </w:instrText>
      </w:r>
      <w:r>
        <w:fldChar w:fldCharType="separate"/>
      </w:r>
      <w:r w:rsidRPr="0004279C">
        <w:rPr>
          <w:rFonts w:ascii="Cambria" w:hAnsi="Cambria"/>
        </w:rPr>
        <w:t>(Bischof &amp; Senninger, 2018; Eveland et al., 2004; Spirling, 2015; Tolochko et al., 2019)</w:t>
      </w:r>
      <w:r>
        <w:fldChar w:fldCharType="end"/>
      </w:r>
      <w:r>
        <w:t>. Semantic complexity of a message refers to the difficulty of comprehension of the words and phrases in the message (eg: relevant vs pertinent). Syntactic complexity, on the other hand, refers to the difficulty of the structural characteristics of texts such as long noun phrases, and clauses (eg: the tall man stands next to the door vs the man who is tall and standing next to the door). Complex messages requires more cognitive resources to be processed and incorporated into the knowledge structure</w:t>
      </w:r>
      <w:r>
        <w:fldChar w:fldCharType="begin"/>
      </w:r>
      <w:r>
        <w:instrText xml:space="preserve"> ADDIN ZOTERO_ITEM CSL_CITATION {"citationID":"cDpI0je0","properties":{"formattedCitation":"(Lang et al., 2007)","plainCitation":"(Lang et al., 2007)","noteIndex":0},"citationItems":[{"id":7041,"uris":["http://zotero.org/groups/2912652/items/K68EXNLG"],"uri":["http://zotero.org/groups/2912652/items/K68EXNLG"],"itemData":{"id":7041,"type":"article-journal","abstract":"This paper examines whether emotional message content alters the effects of structural complexity and information density on available resources, measured by secondary task reaction times (STRTs), and message encoding, measured by audio recognition. In addition, hypotheses relating motivational activation and resource availability based on the motivational activation concepts of positivity offset (greater appetitive activation in a neutral environment) and negativity bias (faster aversive activation) influence are tested. Results replicate previous research supporting the contention that STRTs measure available resources. In addition, they show that the basic pattern of STRTs and recognition as a function of allocated and required resources is relatively consistent regardless of emotional content of the message. Emotion appears to function as a constant, increasing both resource allocation and resources required. Finally, these data provide some initial support for predicted relationships between motivational activation and resource allocation based on the constructs of positivity offset and negativity bias.","container-title":"Media Psychology","DOI":"10.1080/15213260701532880","ISSN":"1521-3269","issue":"3","note":"publisher: Routledge\n_eprint: https://doi.org/10.1080/15213260701532880","page":"317-338","source":"Taylor and Francis+NEJM","title":"Cognition and Emotion in TV Message Processing: How Valence, Arousing Content, Structural Complexity, and Information Density Affect the Availability of Cognitive Resources","title-short":"Cognition and Emotion in TV Message Processing","volume":"10","author":[{"family":"Lang","given":"Annie"},{"family":"Park","given":"Byungho"},{"family":"Sanders-Jackson","given":"Ashley N."},{"family":"Wilson","given":"Brian D."},{"family":"Wang","given":"Zheng"}],"issued":{"date-parts":[["2007",9,28]]}}}],"schema":"https://github.com/citation-style-language/schema/raw/master/csl-citation.json"} </w:instrText>
      </w:r>
      <w:r>
        <w:fldChar w:fldCharType="separate"/>
      </w:r>
      <w:r w:rsidRPr="0004279C">
        <w:rPr>
          <w:rFonts w:ascii="Cambria" w:hAnsi="Cambria"/>
        </w:rPr>
        <w:t>(Lang et al., 2007)</w:t>
      </w:r>
      <w:r>
        <w:fldChar w:fldCharType="end"/>
      </w:r>
      <w:r w:rsidRPr="0004279C">
        <w:t>, thus reducing th</w:t>
      </w:r>
      <w:r>
        <w:t>e knowledge acquisition and engagement with the political message. We measure semantic complexity of tweets as the average commonality of the words in the tweets by using Google books word commonality and comparing them to the most common word in English, article “the”. For syntactic complexity, we make use of Flesch ease-of-read score</w:t>
      </w:r>
      <w:r>
        <w:fldChar w:fldCharType="begin"/>
      </w:r>
      <w:r>
        <w:instrText xml:space="preserve"> ADDIN ZOTERO_ITEM CSL_CITATION {"citationID":"XW76p6PL","properties":{"formattedCitation":"(Flesch, 1948)","plainCitation":"(Flesch, 1948)","noteIndex":0},"citationItems":[{"id":7038,"uris":["http://zotero.org/groups/2912652/items/3PW2B6CH"],"uri":["http://zotero.org/groups/2912652/items/3PW2B6CH"],"itemData":{"id":7038,"type":"article-journal","container-title":"Journal of Applied Psychology","DOI":"10.1037/h0057532","ISSN":"1939-1854","issue":"3","note":"publisher: US: American Psychological Association","page":"221","source":"psycnet.apa.org","title":"A new readability yardstick.","volume":"32","author":[{"family":"Flesch","given":"Rudolph"}],"issued":{"date-parts":[["1948"]]}}}],"schema":"https://github.com/citation-style-language/schema/raw/master/csl-citation.json"} </w:instrText>
      </w:r>
      <w:r>
        <w:fldChar w:fldCharType="separate"/>
      </w:r>
      <w:r w:rsidRPr="00B73374">
        <w:rPr>
          <w:rFonts w:ascii="Cambria" w:hAnsi="Cambria"/>
        </w:rPr>
        <w:t>(Flesch, 1948)</w:t>
      </w:r>
      <w:r>
        <w:fldChar w:fldCharType="end"/>
      </w:r>
      <w:r>
        <w:t xml:space="preserve"> for each tweet. We create two more syntactic complexity indicators focusing on the meta-linguistic features in Twitter communication; number of hashtags and emojis normalized by number of words in a tweet. Such meta-linguistic features encode large amount of information in a few tokens, thus aid message comprehension </w:t>
      </w:r>
      <w:r>
        <w:fldChar w:fldCharType="begin"/>
      </w:r>
      <w:r>
        <w:instrText xml:space="preserve"> ADDIN ZOTERO_ITEM CSL_CITATION {"citationID":"NvwMOp82","properties":{"formattedCitation":"(Tang &amp; Hew, 2018)","plainCitation":"(Tang &amp; Hew, 2018)","noteIndex":0},"citationItems":[{"id":7037,"uris":["http://zotero.org/groups/2912652/items/RSK838UU"],"uri":["http://zotero.org/groups/2912652/items/RSK838UU"],"itemData":{"id":7037,"type":"paper-conference","abstract":"Using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r>
        <w:fldChar w:fldCharType="separate"/>
      </w:r>
      <w:r w:rsidRPr="006A4A71">
        <w:rPr>
          <w:rFonts w:ascii="Cambria" w:hAnsi="Cambria"/>
        </w:rPr>
        <w:t>(Tang &amp; Hew, 2018)</w:t>
      </w:r>
      <w:r>
        <w:fldChar w:fldCharType="end"/>
      </w:r>
      <w:r>
        <w:t>.</w:t>
      </w:r>
    </w:p>
    <w:p w14:paraId="228D4B29" w14:textId="151724DA" w:rsidR="00A750C7" w:rsidRDefault="00A750C7">
      <w:pPr>
        <w:pStyle w:val="CommentText"/>
      </w:pPr>
    </w:p>
  </w:comment>
  <w:comment w:id="376" w:author="Christian Rauh" w:date="2021-06-03T11:35:00Z" w:initials="CR">
    <w:p w14:paraId="4DA9BAD8" w14:textId="60FE9B00" w:rsidR="004A39FD" w:rsidRDefault="004A39FD">
      <w:pPr>
        <w:pStyle w:val="CommentText"/>
      </w:pPr>
      <w:r>
        <w:rPr>
          <w:rStyle w:val="CommentReference"/>
        </w:rPr>
        <w:annotationRef/>
      </w:r>
      <w:r>
        <w:t xml:space="preserve">I left out verbal style for now, </w:t>
      </w:r>
      <w:r w:rsidR="00A750C7">
        <w:t>not really sure of whether to include it</w:t>
      </w:r>
    </w:p>
  </w:comment>
  <w:comment w:id="377" w:author="Sina Furkan Özdemir" w:date="2021-06-09T09:54:00Z" w:initials="SFÖ">
    <w:p w14:paraId="0A7CEA68" w14:textId="77777777" w:rsidR="00DD0A8C" w:rsidRDefault="00DD0A8C" w:rsidP="00FC3478">
      <w:pPr>
        <w:pStyle w:val="CommentText"/>
      </w:pPr>
      <w:r>
        <w:rPr>
          <w:rStyle w:val="CommentReference"/>
        </w:rPr>
        <w:annotationRef/>
      </w:r>
      <w:r>
        <w:rPr>
          <w:lang w:val="tr-TR"/>
        </w:rPr>
        <w:t>I'll move the discussion on how syntactic and semantic complexity influence political learning to body section.</w:t>
      </w:r>
    </w:p>
  </w:comment>
  <w:comment w:id="375" w:author="Sina Furkan Özdemir" w:date="2021-06-09T13:05:00Z" w:initials="SFÖ">
    <w:p w14:paraId="38581834" w14:textId="77777777" w:rsidR="007A7C3F" w:rsidRDefault="007A7C3F" w:rsidP="008C32AB">
      <w:pPr>
        <w:pStyle w:val="CommentText"/>
      </w:pPr>
      <w:r>
        <w:rPr>
          <w:rStyle w:val="CommentReference"/>
        </w:rPr>
        <w:annotationRef/>
      </w:r>
      <w:r>
        <w:rPr>
          <w:lang w:val="tr-TR"/>
        </w:rPr>
        <w:t>Cool but we are looking at the effect of structural features of messages on engagement, right? Sentiment goes in the direction of content, so I am not really sure if it is in line with the purpose of the paper.</w:t>
      </w:r>
    </w:p>
  </w:comment>
  <w:comment w:id="378" w:author="Christian Rauh" w:date="2021-06-03T12:46:00Z" w:initials="CR">
    <w:p w14:paraId="5F425D40" w14:textId="26A55829" w:rsidR="00AD4BA7" w:rsidRDefault="00AD4BA7" w:rsidP="007A7C3F">
      <w:pPr>
        <w:pStyle w:val="CommentText"/>
      </w:pPr>
      <w:r>
        <w:rPr>
          <w:rStyle w:val="CommentReference"/>
        </w:rPr>
        <w:annotationRef/>
      </w:r>
      <w:r>
        <w:t>Also here some theoretical preparation is needed above, I am thinking of something like propaganda vs political dialogue …</w:t>
      </w:r>
    </w:p>
  </w:comment>
  <w:comment w:id="379" w:author="Sina Furkan Özdemir" w:date="2021-06-09T09:55:00Z" w:initials="SFÖ">
    <w:p w14:paraId="2D88CD64" w14:textId="77777777" w:rsidR="00AD397F" w:rsidRDefault="00AD397F" w:rsidP="005E7D5B">
      <w:pPr>
        <w:pStyle w:val="CommentText"/>
      </w:pPr>
      <w:r>
        <w:rPr>
          <w:rStyle w:val="CommentReference"/>
        </w:rPr>
        <w:annotationRef/>
      </w:r>
      <w:r>
        <w:rPr>
          <w:lang w:val="tr-TR"/>
        </w:rPr>
        <w:t xml:space="preserve">I am not sure what you mean. </w:t>
      </w:r>
    </w:p>
  </w:comment>
  <w:comment w:id="380" w:author="Christian Rauh" w:date="2021-06-03T13:07:00Z" w:initials="CR">
    <w:p w14:paraId="795BA2D2" w14:textId="743C4D4B" w:rsidR="00647BB3" w:rsidRDefault="00647BB3" w:rsidP="00AD397F">
      <w:pPr>
        <w:pStyle w:val="CommentText"/>
      </w:pPr>
      <w:r>
        <w:rPr>
          <w:rStyle w:val="CommentReference"/>
        </w:rPr>
        <w:annotationRef/>
      </w:r>
      <w:r>
        <w:t>Normalization by follower counts can either be discussed hre or in the analysis below …</w:t>
      </w:r>
    </w:p>
  </w:comment>
  <w:comment w:id="381" w:author="Sina Furkan Özdemir" w:date="2021-06-09T09:56:00Z" w:initials="SFÖ">
    <w:p w14:paraId="3B0BE16B" w14:textId="77777777" w:rsidR="00CD6CC4" w:rsidRDefault="00CD6CC4" w:rsidP="00487670">
      <w:pPr>
        <w:pStyle w:val="CommentText"/>
      </w:pPr>
      <w:r>
        <w:rPr>
          <w:rStyle w:val="CommentReference"/>
        </w:rPr>
        <w:annotationRef/>
      </w:r>
      <w:r>
        <w:rPr>
          <w:lang w:val="tr-TR"/>
        </w:rPr>
        <w:t>Here seems like the better options since we are already talking about indicators and normalization is part of the indicator.</w:t>
      </w:r>
    </w:p>
  </w:comment>
  <w:comment w:id="382" w:author="Christian Rauh" w:date="2021-06-03T13:08:00Z" w:initials="CR">
    <w:p w14:paraId="18C92708" w14:textId="51D38A21" w:rsidR="00647BB3" w:rsidRDefault="00647BB3" w:rsidP="00CD6CC4">
      <w:pPr>
        <w:pStyle w:val="CommentText"/>
      </w:pPr>
      <w:r>
        <w:rPr>
          <w:rStyle w:val="CommentReference"/>
        </w:rPr>
        <w:annotationRef/>
      </w:r>
      <w:r>
        <w:t>I would use these text bits in the discussion of the results below:</w:t>
      </w:r>
    </w:p>
    <w:p w14:paraId="1C1BF57D" w14:textId="77777777" w:rsidR="00647BB3" w:rsidRDefault="00647BB3">
      <w:pPr>
        <w:pStyle w:val="CommentText"/>
      </w:pPr>
    </w:p>
    <w:p w14:paraId="77EB241C" w14:textId="77777777" w:rsidR="00647BB3" w:rsidRDefault="00647BB3" w:rsidP="00647BB3">
      <w:pPr>
        <w:pStyle w:val="BodyText"/>
        <w:jc w:val="both"/>
      </w:pPr>
      <w:r>
        <w:t>We gauge the interactivity of the Twitter communication by exploiting quote, retweet and reply meta-data provided by the Twitter API. We measure the one-way interactivity by percentage share of quoted and retweeted tweets per account</w:t>
      </w:r>
      <w:r>
        <w:rPr>
          <w:rStyle w:val="CommentReference"/>
        </w:rPr>
        <w:annotationRef/>
      </w:r>
      <w:r>
        <w:t>. Quoting refer to the activity of sharing others’ tweets with a comment while retweeting is simply sharing others’ tweet. These one-way interactivity between accounts enable public messages travel further thus find a broader audience. We measure the two-way interactivity with percentage share of replies by an account. Unlike mentions, replies are tweets targeting other tweets addressed to the account. These interactions enable a dialog between account owner and the audience.</w:t>
      </w:r>
    </w:p>
    <w:p w14:paraId="1969162F" w14:textId="1AD92E12" w:rsidR="00647BB3" w:rsidRDefault="00647BB3">
      <w:pPr>
        <w:pStyle w:val="CommentText"/>
      </w:pPr>
    </w:p>
  </w:comment>
  <w:comment w:id="383" w:author="Sina Furkan Özdemir" w:date="2021-06-09T09:57:00Z" w:initials="SFÖ">
    <w:p w14:paraId="41296657" w14:textId="77777777" w:rsidR="00413872" w:rsidRDefault="00413872" w:rsidP="004E42D6">
      <w:pPr>
        <w:pStyle w:val="CommentText"/>
      </w:pPr>
      <w:r>
        <w:rPr>
          <w:rStyle w:val="CommentReference"/>
        </w:rPr>
        <w:annotationRef/>
      </w:r>
      <w:r>
        <w:rPr>
          <w:lang w:val="tr-TR"/>
        </w:rPr>
        <w:t xml:space="preserve">Well, these would certainly come up when we discuss the results. </w:t>
      </w:r>
    </w:p>
  </w:comment>
  <w:comment w:id="388" w:author="Christian Rauh" w:date="2021-06-03T13:09:00Z" w:initials="CR">
    <w:p w14:paraId="219ED263" w14:textId="6C47E95A" w:rsidR="002F18B7" w:rsidRDefault="002F18B7" w:rsidP="00413872">
      <w:pPr>
        <w:pStyle w:val="CommentText"/>
      </w:pPr>
      <w:r>
        <w:rPr>
          <w:rStyle w:val="CommentReference"/>
        </w:rPr>
        <w:annotationRef/>
      </w:r>
      <w:r>
        <w:t xml:space="preserve">Sina, in which file can I find these codings? </w:t>
      </w:r>
      <w:r>
        <w:br/>
      </w:r>
    </w:p>
    <w:p w14:paraId="21328856" w14:textId="70C04289" w:rsidR="002F18B7" w:rsidRDefault="002F18B7">
      <w:pPr>
        <w:pStyle w:val="CommentText"/>
      </w:pPr>
      <w:r>
        <w:t>In my extant scripts I just simply distinguished persons from institutions – otherwise it becomes to much (as we would need to discuss the catrgories in detail)</w:t>
      </w:r>
    </w:p>
    <w:p w14:paraId="1BC8F119" w14:textId="77777777" w:rsidR="002F18B7" w:rsidRDefault="002F18B7">
      <w:pPr>
        <w:pStyle w:val="CommentText"/>
      </w:pPr>
    </w:p>
    <w:p w14:paraId="50F2A7F1" w14:textId="7073A0FD" w:rsidR="002F18B7" w:rsidRDefault="002F18B7">
      <w:pPr>
        <w:pStyle w:val="CommentText"/>
      </w:pPr>
      <w:r>
        <w:t>But maybe a descriptive appendix on variation (ecluding temporal var)?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435F76" w15:done="0"/>
  <w15:commentEx w15:paraId="579BEEF5" w15:done="0"/>
  <w15:commentEx w15:paraId="7654213D" w15:done="0"/>
  <w15:commentEx w15:paraId="2C27C8E8" w15:done="0"/>
  <w15:commentEx w15:paraId="31294421" w15:done="0"/>
  <w15:commentEx w15:paraId="1EF93335" w15:done="0"/>
  <w15:commentEx w15:paraId="765C3237" w15:done="0"/>
  <w15:commentEx w15:paraId="1A9E4F09" w15:done="0"/>
  <w15:commentEx w15:paraId="4318CA04" w15:done="0"/>
  <w15:commentEx w15:paraId="63D58187" w15:done="0"/>
  <w15:commentEx w15:paraId="228D4B29" w15:done="0"/>
  <w15:commentEx w15:paraId="4DA9BAD8" w15:done="0"/>
  <w15:commentEx w15:paraId="0A7CEA68" w15:paraIdParent="4DA9BAD8" w15:done="0"/>
  <w15:commentEx w15:paraId="38581834" w15:done="0"/>
  <w15:commentEx w15:paraId="5F425D40" w15:done="0"/>
  <w15:commentEx w15:paraId="2D88CD64" w15:paraIdParent="5F425D40" w15:done="0"/>
  <w15:commentEx w15:paraId="795BA2D2" w15:done="0"/>
  <w15:commentEx w15:paraId="3B0BE16B" w15:paraIdParent="795BA2D2" w15:done="0"/>
  <w15:commentEx w15:paraId="1969162F" w15:done="0"/>
  <w15:commentEx w15:paraId="41296657" w15:paraIdParent="1969162F" w15:done="0"/>
  <w15:commentEx w15:paraId="50F2A7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F2B00" w16cex:dateUtc="2021-06-12T10:45:00Z"/>
  <w16cex:commentExtensible w16cex:durableId="246F43F3" w16cex:dateUtc="2021-06-12T12:32:00Z"/>
  <w16cex:commentExtensible w16cex:durableId="246F4EF0" w16cex:dateUtc="2021-06-12T13:19:00Z"/>
  <w16cex:commentExtensible w16cex:durableId="246F5274" w16cex:dateUtc="2021-06-12T13:34:00Z"/>
  <w16cex:commentExtensible w16cex:durableId="246B810D" w16cex:dateUtc="2021-06-09T16:03:00Z"/>
  <w16cex:commentExtensible w16cex:durableId="246B1EA5" w16cex:dateUtc="2021-06-09T09:04:00Z"/>
  <w16cex:commentExtensible w16cex:durableId="246B5F7A" w16cex:dateUtc="2021-06-09T13:40:00Z"/>
  <w16cex:commentExtensible w16cex:durableId="2463231E" w16cex:dateUtc="2021-06-03T07:45:00Z"/>
  <w16cex:commentExtensible w16cex:durableId="24635740" w16cex:dateUtc="2021-06-03T11:27:00Z"/>
  <w16cex:commentExtensible w16cex:durableId="2463379C" w16cex:dateUtc="2021-06-03T09:12:00Z"/>
  <w16cex:commentExtensible w16cex:durableId="24633D47" w16cex:dateUtc="2021-06-03T09:36:00Z"/>
  <w16cex:commentExtensible w16cex:durableId="24633D1B" w16cex:dateUtc="2021-06-03T09:35:00Z"/>
  <w16cex:commentExtensible w16cex:durableId="246B0E3F" w16cex:dateUtc="2021-06-09T07:54:00Z"/>
  <w16cex:commentExtensible w16cex:durableId="246B3B22" w16cex:dateUtc="2021-06-09T11:05:00Z"/>
  <w16cex:commentExtensible w16cex:durableId="24634DC3" w16cex:dateUtc="2021-06-03T10:46:00Z"/>
  <w16cex:commentExtensible w16cex:durableId="246B0EAA" w16cex:dateUtc="2021-06-09T07:55:00Z"/>
  <w16cex:commentExtensible w16cex:durableId="2463528F" w16cex:dateUtc="2021-06-03T11:07:00Z"/>
  <w16cex:commentExtensible w16cex:durableId="246B0ECB" w16cex:dateUtc="2021-06-09T07:56:00Z"/>
  <w16cex:commentExtensible w16cex:durableId="246352B4" w16cex:dateUtc="2021-06-03T11:08:00Z"/>
  <w16cex:commentExtensible w16cex:durableId="246B0F0E" w16cex:dateUtc="2021-06-09T07:57:00Z"/>
  <w16cex:commentExtensible w16cex:durableId="24635310" w16cex:dateUtc="2021-06-03T1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435F76" w16cid:durableId="246F2B00"/>
  <w16cid:commentId w16cid:paraId="579BEEF5" w16cid:durableId="246F43F3"/>
  <w16cid:commentId w16cid:paraId="7654213D" w16cid:durableId="246F4EF0"/>
  <w16cid:commentId w16cid:paraId="2C27C8E8" w16cid:durableId="246F5274"/>
  <w16cid:commentId w16cid:paraId="31294421" w16cid:durableId="246B810D"/>
  <w16cid:commentId w16cid:paraId="1EF93335" w16cid:durableId="246B1EA5"/>
  <w16cid:commentId w16cid:paraId="765C3237" w16cid:durableId="246B5F7A"/>
  <w16cid:commentId w16cid:paraId="1A9E4F09" w16cid:durableId="2463231E"/>
  <w16cid:commentId w16cid:paraId="4318CA04" w16cid:durableId="24635740"/>
  <w16cid:commentId w16cid:paraId="63D58187" w16cid:durableId="2463379C"/>
  <w16cid:commentId w16cid:paraId="228D4B29" w16cid:durableId="24633D47"/>
  <w16cid:commentId w16cid:paraId="4DA9BAD8" w16cid:durableId="24633D1B"/>
  <w16cid:commentId w16cid:paraId="0A7CEA68" w16cid:durableId="246B0E3F"/>
  <w16cid:commentId w16cid:paraId="38581834" w16cid:durableId="246B3B22"/>
  <w16cid:commentId w16cid:paraId="5F425D40" w16cid:durableId="24634DC3"/>
  <w16cid:commentId w16cid:paraId="2D88CD64" w16cid:durableId="246B0EAA"/>
  <w16cid:commentId w16cid:paraId="795BA2D2" w16cid:durableId="2463528F"/>
  <w16cid:commentId w16cid:paraId="3B0BE16B" w16cid:durableId="246B0ECB"/>
  <w16cid:commentId w16cid:paraId="1969162F" w16cid:durableId="246352B4"/>
  <w16cid:commentId w16cid:paraId="41296657" w16cid:durableId="246B0F0E"/>
  <w16cid:commentId w16cid:paraId="50F2A7F1" w16cid:durableId="246353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13A18" w14:textId="77777777" w:rsidR="00C96B0B" w:rsidRDefault="00C96B0B">
      <w:pPr>
        <w:spacing w:after="0"/>
      </w:pPr>
      <w:r>
        <w:separator/>
      </w:r>
    </w:p>
  </w:endnote>
  <w:endnote w:type="continuationSeparator" w:id="0">
    <w:p w14:paraId="0BA102C6" w14:textId="77777777" w:rsidR="00C96B0B" w:rsidRDefault="00C96B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ABF1E" w14:textId="77777777" w:rsidR="00C96B0B" w:rsidRDefault="00C96B0B">
      <w:r>
        <w:separator/>
      </w:r>
    </w:p>
  </w:footnote>
  <w:footnote w:type="continuationSeparator" w:id="0">
    <w:p w14:paraId="6875F765" w14:textId="77777777" w:rsidR="00C96B0B" w:rsidRDefault="00C96B0B">
      <w:r>
        <w:continuationSeparator/>
      </w:r>
    </w:p>
  </w:footnote>
  <w:footnote w:id="1">
    <w:p w14:paraId="1AFC60BD" w14:textId="77777777" w:rsidR="00427BC8" w:rsidRDefault="00AA1C57">
      <w:pPr>
        <w:pStyle w:val="FootnoteText"/>
      </w:pPr>
      <w:r>
        <w:rPr>
          <w:rStyle w:val="FootnoteReference"/>
        </w:rPr>
        <w:footnoteRef/>
      </w:r>
      <w:r>
        <w:t xml:space="preserve"> PhD Candidate, Department of Sociology and Political Science, Norwegian University of Science and Technology</w:t>
      </w:r>
    </w:p>
  </w:footnote>
  <w:footnote w:id="2">
    <w:p w14:paraId="5F17E3BD" w14:textId="77777777" w:rsidR="00427BC8" w:rsidRDefault="00AA1C57">
      <w:pPr>
        <w:pStyle w:val="FootnoteText"/>
      </w:pPr>
      <w:r>
        <w:rPr>
          <w:rStyle w:val="FootnoteReference"/>
        </w:rPr>
        <w:footnoteRef/>
      </w:r>
      <w:r>
        <w:t xml:space="preserve"> Prof., Global Governance Unit, Social Science Center Berlin</w:t>
      </w:r>
    </w:p>
  </w:footnote>
  <w:footnote w:id="3">
    <w:p w14:paraId="62777505" w14:textId="46FB3CDE" w:rsidR="00F66FEB" w:rsidRPr="00F66FEB" w:rsidRDefault="00F66FEB">
      <w:pPr>
        <w:pStyle w:val="FootnoteText"/>
        <w:rPr>
          <w:lang w:val="tr-TR"/>
          <w:rPrChange w:id="124" w:author="Sina Furkan Özdemir" w:date="2021-06-12T15:20:00Z">
            <w:rPr/>
          </w:rPrChange>
        </w:rPr>
      </w:pPr>
      <w:ins w:id="125" w:author="Sina Furkan Özdemir" w:date="2021-06-12T15:20:00Z">
        <w:r>
          <w:rPr>
            <w:rStyle w:val="FootnoteReference"/>
          </w:rPr>
          <w:footnoteRef/>
        </w:r>
        <w:r>
          <w:t xml:space="preserve"> We refer to the individuals and institutions by s</w:t>
        </w:r>
        <w:r>
          <w:rPr>
            <w:lang w:val="tr-TR"/>
          </w:rPr>
          <w:t>upranational actors.</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320870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152D0780"/>
    <w:multiLevelType w:val="hybridMultilevel"/>
    <w:tmpl w:val="890AEE16"/>
    <w:lvl w:ilvl="0" w:tplc="208A8E5A">
      <w:numFmt w:val="bullet"/>
      <w:lvlText w:val="-"/>
      <w:lvlJc w:val="left"/>
      <w:pPr>
        <w:ind w:left="720" w:hanging="360"/>
      </w:pPr>
      <w:rPr>
        <w:rFonts w:ascii="Cambria" w:eastAsiaTheme="minorHAnsi" w:hAnsi="Cambria"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6B306A6"/>
    <w:multiLevelType w:val="hybridMultilevel"/>
    <w:tmpl w:val="5CDA7D54"/>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D5D253D"/>
    <w:multiLevelType w:val="hybridMultilevel"/>
    <w:tmpl w:val="464647FA"/>
    <w:lvl w:ilvl="0" w:tplc="ADECB99C">
      <w:start w:val="2"/>
      <w:numFmt w:val="bullet"/>
      <w:lvlText w:val="-"/>
      <w:lvlJc w:val="left"/>
      <w:pPr>
        <w:ind w:left="720" w:hanging="360"/>
      </w:pPr>
      <w:rPr>
        <w:rFonts w:ascii="Cambria" w:eastAsiaTheme="minorHAnsi" w:hAnsi="Cambria"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1CC50D7"/>
    <w:multiLevelType w:val="hybridMultilevel"/>
    <w:tmpl w:val="2C5E7B28"/>
    <w:lvl w:ilvl="0" w:tplc="1F04226E">
      <w:numFmt w:val="bullet"/>
      <w:lvlText w:val="-"/>
      <w:lvlJc w:val="left"/>
      <w:pPr>
        <w:ind w:left="720" w:hanging="360"/>
      </w:pPr>
      <w:rPr>
        <w:rFonts w:ascii="Cambria" w:eastAsiaTheme="minorHAnsi" w:hAnsi="Cambria"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51A0B2F"/>
    <w:multiLevelType w:val="hybridMultilevel"/>
    <w:tmpl w:val="CD5AB050"/>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2C1AE401"/>
    <w:multiLevelType w:val="multilevel"/>
    <w:tmpl w:val="421EF0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7" w15:restartNumberingAfterBreak="0">
    <w:nsid w:val="379F7D71"/>
    <w:multiLevelType w:val="hybridMultilevel"/>
    <w:tmpl w:val="22A46C0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480A75FF"/>
    <w:multiLevelType w:val="hybridMultilevel"/>
    <w:tmpl w:val="2CECD80C"/>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73CC1CFE"/>
    <w:multiLevelType w:val="hybridMultilevel"/>
    <w:tmpl w:val="DCB81B62"/>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750A5687"/>
    <w:multiLevelType w:val="hybridMultilevel"/>
    <w:tmpl w:val="8E4ECFE8"/>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6"/>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4"/>
  </w:num>
  <w:num w:numId="18">
    <w:abstractNumId w:val="5"/>
  </w:num>
  <w:num w:numId="19">
    <w:abstractNumId w:val="3"/>
  </w:num>
  <w:num w:numId="20">
    <w:abstractNumId w:val="2"/>
  </w:num>
  <w:num w:numId="21">
    <w:abstractNumId w:val="9"/>
  </w:num>
  <w:num w:numId="22">
    <w:abstractNumId w:val="8"/>
  </w:num>
  <w:num w:numId="23">
    <w:abstractNumId w:val="10"/>
  </w:num>
  <w:num w:numId="24">
    <w:abstractNumId w:val="7"/>
  </w:num>
  <w:num w:numId="2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a Furkan Özdemir">
    <w15:presenceInfo w15:providerId="AD" w15:userId="S::sinaoz@ntnu.no::eebcc2fc-5879-41a0-9396-a479935adea3"/>
  </w15:person>
  <w15:person w15:author="Christian Rauh">
    <w15:presenceInfo w15:providerId="Windows Live" w15:userId="0a32799be43b6b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753"/>
    <w:rsid w:val="00000823"/>
    <w:rsid w:val="00001E5A"/>
    <w:rsid w:val="00011275"/>
    <w:rsid w:val="00011C8B"/>
    <w:rsid w:val="000122BD"/>
    <w:rsid w:val="000163A4"/>
    <w:rsid w:val="000235D5"/>
    <w:rsid w:val="000279A7"/>
    <w:rsid w:val="00034E06"/>
    <w:rsid w:val="0004279C"/>
    <w:rsid w:val="00042BC7"/>
    <w:rsid w:val="0006344E"/>
    <w:rsid w:val="00063489"/>
    <w:rsid w:val="00066786"/>
    <w:rsid w:val="000671F6"/>
    <w:rsid w:val="000709A8"/>
    <w:rsid w:val="00086B6D"/>
    <w:rsid w:val="00086F26"/>
    <w:rsid w:val="000961AC"/>
    <w:rsid w:val="000A5DFE"/>
    <w:rsid w:val="000B1FFC"/>
    <w:rsid w:val="000D2470"/>
    <w:rsid w:val="000D4648"/>
    <w:rsid w:val="000D5DAB"/>
    <w:rsid w:val="00101477"/>
    <w:rsid w:val="00103B38"/>
    <w:rsid w:val="00112677"/>
    <w:rsid w:val="001205DF"/>
    <w:rsid w:val="00120B7D"/>
    <w:rsid w:val="00154967"/>
    <w:rsid w:val="001572E8"/>
    <w:rsid w:val="001626B8"/>
    <w:rsid w:val="00165A89"/>
    <w:rsid w:val="00177ADE"/>
    <w:rsid w:val="001905C9"/>
    <w:rsid w:val="001948FE"/>
    <w:rsid w:val="001B5F5E"/>
    <w:rsid w:val="001B653D"/>
    <w:rsid w:val="001C15EF"/>
    <w:rsid w:val="00200934"/>
    <w:rsid w:val="002228E9"/>
    <w:rsid w:val="00231B55"/>
    <w:rsid w:val="002325C3"/>
    <w:rsid w:val="002526BA"/>
    <w:rsid w:val="002606EE"/>
    <w:rsid w:val="002621A3"/>
    <w:rsid w:val="0026244F"/>
    <w:rsid w:val="00274681"/>
    <w:rsid w:val="00276C03"/>
    <w:rsid w:val="00286F00"/>
    <w:rsid w:val="0029015A"/>
    <w:rsid w:val="00291273"/>
    <w:rsid w:val="002A3476"/>
    <w:rsid w:val="002A37A6"/>
    <w:rsid w:val="002B0B49"/>
    <w:rsid w:val="002C1FF7"/>
    <w:rsid w:val="002C7039"/>
    <w:rsid w:val="002C76E7"/>
    <w:rsid w:val="002F18B7"/>
    <w:rsid w:val="00306F1A"/>
    <w:rsid w:val="00325EFC"/>
    <w:rsid w:val="00331C96"/>
    <w:rsid w:val="003515D6"/>
    <w:rsid w:val="003607B4"/>
    <w:rsid w:val="00367D5F"/>
    <w:rsid w:val="00370532"/>
    <w:rsid w:val="003832E3"/>
    <w:rsid w:val="0038335C"/>
    <w:rsid w:val="00390BB8"/>
    <w:rsid w:val="003A5716"/>
    <w:rsid w:val="003B677B"/>
    <w:rsid w:val="003C101E"/>
    <w:rsid w:val="003F5F68"/>
    <w:rsid w:val="004002DF"/>
    <w:rsid w:val="00413872"/>
    <w:rsid w:val="00416812"/>
    <w:rsid w:val="0041714F"/>
    <w:rsid w:val="004201A5"/>
    <w:rsid w:val="00427BC8"/>
    <w:rsid w:val="0043399E"/>
    <w:rsid w:val="00440116"/>
    <w:rsid w:val="00443AE0"/>
    <w:rsid w:val="0046015D"/>
    <w:rsid w:val="004618AC"/>
    <w:rsid w:val="00495178"/>
    <w:rsid w:val="004A39FD"/>
    <w:rsid w:val="004B07B6"/>
    <w:rsid w:val="004B2C08"/>
    <w:rsid w:val="004E181E"/>
    <w:rsid w:val="004E29B3"/>
    <w:rsid w:val="004E5D41"/>
    <w:rsid w:val="004E6B86"/>
    <w:rsid w:val="004E72A3"/>
    <w:rsid w:val="004F3A5F"/>
    <w:rsid w:val="004F4034"/>
    <w:rsid w:val="004F689C"/>
    <w:rsid w:val="004F6DBE"/>
    <w:rsid w:val="00505CD0"/>
    <w:rsid w:val="00513B20"/>
    <w:rsid w:val="00545EEA"/>
    <w:rsid w:val="005478D3"/>
    <w:rsid w:val="00553C33"/>
    <w:rsid w:val="00557D64"/>
    <w:rsid w:val="0058250B"/>
    <w:rsid w:val="00590D07"/>
    <w:rsid w:val="00596F9F"/>
    <w:rsid w:val="005B36D1"/>
    <w:rsid w:val="005C15EF"/>
    <w:rsid w:val="005C61FA"/>
    <w:rsid w:val="005C74FF"/>
    <w:rsid w:val="005D0A43"/>
    <w:rsid w:val="005F0D07"/>
    <w:rsid w:val="005F725E"/>
    <w:rsid w:val="005F7A6F"/>
    <w:rsid w:val="00611237"/>
    <w:rsid w:val="0061433F"/>
    <w:rsid w:val="0061434A"/>
    <w:rsid w:val="006236AC"/>
    <w:rsid w:val="0064139E"/>
    <w:rsid w:val="00647BB3"/>
    <w:rsid w:val="0065143F"/>
    <w:rsid w:val="00657EB3"/>
    <w:rsid w:val="00666DBC"/>
    <w:rsid w:val="00676292"/>
    <w:rsid w:val="00676402"/>
    <w:rsid w:val="006922E1"/>
    <w:rsid w:val="00697874"/>
    <w:rsid w:val="006A1B52"/>
    <w:rsid w:val="006A4A71"/>
    <w:rsid w:val="006B1C4A"/>
    <w:rsid w:val="006D30B1"/>
    <w:rsid w:val="006D587A"/>
    <w:rsid w:val="006E5AA5"/>
    <w:rsid w:val="007102E9"/>
    <w:rsid w:val="00722A59"/>
    <w:rsid w:val="00725A1F"/>
    <w:rsid w:val="00733346"/>
    <w:rsid w:val="00733895"/>
    <w:rsid w:val="00742B44"/>
    <w:rsid w:val="007549D9"/>
    <w:rsid w:val="00757CF7"/>
    <w:rsid w:val="007808DF"/>
    <w:rsid w:val="00783A00"/>
    <w:rsid w:val="00784D58"/>
    <w:rsid w:val="007A6233"/>
    <w:rsid w:val="007A7C3F"/>
    <w:rsid w:val="007B6EBA"/>
    <w:rsid w:val="007C19ED"/>
    <w:rsid w:val="007E12A1"/>
    <w:rsid w:val="007F13BB"/>
    <w:rsid w:val="00800170"/>
    <w:rsid w:val="00807AA6"/>
    <w:rsid w:val="00814D62"/>
    <w:rsid w:val="00846481"/>
    <w:rsid w:val="00847805"/>
    <w:rsid w:val="00851301"/>
    <w:rsid w:val="00876F6A"/>
    <w:rsid w:val="00883531"/>
    <w:rsid w:val="00896896"/>
    <w:rsid w:val="008A469C"/>
    <w:rsid w:val="008C79CB"/>
    <w:rsid w:val="008D435B"/>
    <w:rsid w:val="008D4872"/>
    <w:rsid w:val="008D6863"/>
    <w:rsid w:val="00901144"/>
    <w:rsid w:val="00902DAB"/>
    <w:rsid w:val="00903435"/>
    <w:rsid w:val="00920E28"/>
    <w:rsid w:val="00921931"/>
    <w:rsid w:val="009309E3"/>
    <w:rsid w:val="009575F4"/>
    <w:rsid w:val="00977A38"/>
    <w:rsid w:val="00991AA8"/>
    <w:rsid w:val="0099249D"/>
    <w:rsid w:val="00994C1A"/>
    <w:rsid w:val="009A0AF5"/>
    <w:rsid w:val="009B19EC"/>
    <w:rsid w:val="009C1469"/>
    <w:rsid w:val="009D24F6"/>
    <w:rsid w:val="009D7117"/>
    <w:rsid w:val="009E72A2"/>
    <w:rsid w:val="009F2AF4"/>
    <w:rsid w:val="00A012B9"/>
    <w:rsid w:val="00A15009"/>
    <w:rsid w:val="00A152B0"/>
    <w:rsid w:val="00A21F87"/>
    <w:rsid w:val="00A26172"/>
    <w:rsid w:val="00A30EDB"/>
    <w:rsid w:val="00A3219A"/>
    <w:rsid w:val="00A3260D"/>
    <w:rsid w:val="00A32FDB"/>
    <w:rsid w:val="00A35FC9"/>
    <w:rsid w:val="00A40FF0"/>
    <w:rsid w:val="00A54BAC"/>
    <w:rsid w:val="00A72526"/>
    <w:rsid w:val="00A73DFD"/>
    <w:rsid w:val="00A73EF3"/>
    <w:rsid w:val="00A750C7"/>
    <w:rsid w:val="00A812B6"/>
    <w:rsid w:val="00A92573"/>
    <w:rsid w:val="00AA1C57"/>
    <w:rsid w:val="00AA2971"/>
    <w:rsid w:val="00AC13C0"/>
    <w:rsid w:val="00AD397F"/>
    <w:rsid w:val="00AD4BA7"/>
    <w:rsid w:val="00AE23E1"/>
    <w:rsid w:val="00B0781C"/>
    <w:rsid w:val="00B134EC"/>
    <w:rsid w:val="00B22A1C"/>
    <w:rsid w:val="00B22E93"/>
    <w:rsid w:val="00B34B9F"/>
    <w:rsid w:val="00B50492"/>
    <w:rsid w:val="00B60C07"/>
    <w:rsid w:val="00B73374"/>
    <w:rsid w:val="00B7665A"/>
    <w:rsid w:val="00B76D56"/>
    <w:rsid w:val="00B86B75"/>
    <w:rsid w:val="00BA6CA2"/>
    <w:rsid w:val="00BB3D27"/>
    <w:rsid w:val="00BB46B6"/>
    <w:rsid w:val="00BC19D3"/>
    <w:rsid w:val="00BC48D5"/>
    <w:rsid w:val="00BC5772"/>
    <w:rsid w:val="00BD6D6C"/>
    <w:rsid w:val="00BE2BC3"/>
    <w:rsid w:val="00BE6B00"/>
    <w:rsid w:val="00BF23CD"/>
    <w:rsid w:val="00BF61D0"/>
    <w:rsid w:val="00C017FA"/>
    <w:rsid w:val="00C05C3A"/>
    <w:rsid w:val="00C23E5C"/>
    <w:rsid w:val="00C2707C"/>
    <w:rsid w:val="00C36279"/>
    <w:rsid w:val="00C37D24"/>
    <w:rsid w:val="00C6314E"/>
    <w:rsid w:val="00C64966"/>
    <w:rsid w:val="00C65C79"/>
    <w:rsid w:val="00C96B0B"/>
    <w:rsid w:val="00CA5F8C"/>
    <w:rsid w:val="00CB65CE"/>
    <w:rsid w:val="00CD6B19"/>
    <w:rsid w:val="00CD6CC4"/>
    <w:rsid w:val="00CD7DD7"/>
    <w:rsid w:val="00CE08B6"/>
    <w:rsid w:val="00CE340C"/>
    <w:rsid w:val="00CE70AB"/>
    <w:rsid w:val="00D0094E"/>
    <w:rsid w:val="00D10F85"/>
    <w:rsid w:val="00D124F2"/>
    <w:rsid w:val="00D2166A"/>
    <w:rsid w:val="00D22DE7"/>
    <w:rsid w:val="00D262A3"/>
    <w:rsid w:val="00D2639D"/>
    <w:rsid w:val="00D42A20"/>
    <w:rsid w:val="00D45043"/>
    <w:rsid w:val="00D45A2B"/>
    <w:rsid w:val="00D55ACB"/>
    <w:rsid w:val="00D573F4"/>
    <w:rsid w:val="00D97F64"/>
    <w:rsid w:val="00DA115A"/>
    <w:rsid w:val="00DA6773"/>
    <w:rsid w:val="00DC37B3"/>
    <w:rsid w:val="00DC5BD4"/>
    <w:rsid w:val="00DC6735"/>
    <w:rsid w:val="00DC7989"/>
    <w:rsid w:val="00DD0A8C"/>
    <w:rsid w:val="00DD0E56"/>
    <w:rsid w:val="00DF6671"/>
    <w:rsid w:val="00E024D8"/>
    <w:rsid w:val="00E14A59"/>
    <w:rsid w:val="00E27800"/>
    <w:rsid w:val="00E30197"/>
    <w:rsid w:val="00E315A3"/>
    <w:rsid w:val="00E634EB"/>
    <w:rsid w:val="00E71969"/>
    <w:rsid w:val="00E72CF9"/>
    <w:rsid w:val="00E77358"/>
    <w:rsid w:val="00E77EC7"/>
    <w:rsid w:val="00EA0876"/>
    <w:rsid w:val="00EA12D4"/>
    <w:rsid w:val="00EA1DC0"/>
    <w:rsid w:val="00EA2715"/>
    <w:rsid w:val="00EB27D7"/>
    <w:rsid w:val="00EB280B"/>
    <w:rsid w:val="00EB3EBD"/>
    <w:rsid w:val="00ED375C"/>
    <w:rsid w:val="00ED5882"/>
    <w:rsid w:val="00ED5EFC"/>
    <w:rsid w:val="00EE32E4"/>
    <w:rsid w:val="00EF18CF"/>
    <w:rsid w:val="00EF750A"/>
    <w:rsid w:val="00F01D2A"/>
    <w:rsid w:val="00F02327"/>
    <w:rsid w:val="00F036D0"/>
    <w:rsid w:val="00F06236"/>
    <w:rsid w:val="00F067DF"/>
    <w:rsid w:val="00F15EA5"/>
    <w:rsid w:val="00F240EB"/>
    <w:rsid w:val="00F24288"/>
    <w:rsid w:val="00F24D35"/>
    <w:rsid w:val="00F66FEB"/>
    <w:rsid w:val="00F70024"/>
    <w:rsid w:val="00F76F0F"/>
    <w:rsid w:val="00F84A96"/>
    <w:rsid w:val="00F858EC"/>
    <w:rsid w:val="00FA3FF5"/>
    <w:rsid w:val="00FA4409"/>
    <w:rsid w:val="00FD3F48"/>
    <w:rsid w:val="00FD7013"/>
    <w:rsid w:val="00FD792F"/>
    <w:rsid w:val="00FF030E"/>
    <w:rsid w:val="00FF04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57F5A67"/>
  <w15:docId w15:val="{49E088A0-28B9-4FD2-A979-5A97E23A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spacing w:after="0" w:line="480" w:lineRule="auto"/>
      <w:ind w:left="720" w:hanging="72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9309E3"/>
    <w:rPr>
      <w:sz w:val="16"/>
      <w:szCs w:val="16"/>
    </w:rPr>
  </w:style>
  <w:style w:type="paragraph" w:styleId="CommentText">
    <w:name w:val="annotation text"/>
    <w:basedOn w:val="Normal"/>
    <w:link w:val="CommentTextChar"/>
    <w:unhideWhenUsed/>
    <w:rsid w:val="009309E3"/>
    <w:rPr>
      <w:sz w:val="20"/>
      <w:szCs w:val="20"/>
    </w:rPr>
  </w:style>
  <w:style w:type="character" w:customStyle="1" w:styleId="CommentTextChar">
    <w:name w:val="Comment Text Char"/>
    <w:basedOn w:val="DefaultParagraphFont"/>
    <w:link w:val="CommentText"/>
    <w:rsid w:val="009309E3"/>
    <w:rPr>
      <w:sz w:val="20"/>
      <w:szCs w:val="20"/>
    </w:rPr>
  </w:style>
  <w:style w:type="paragraph" w:styleId="CommentSubject">
    <w:name w:val="annotation subject"/>
    <w:basedOn w:val="CommentText"/>
    <w:next w:val="CommentText"/>
    <w:link w:val="CommentSubjectChar"/>
    <w:semiHidden/>
    <w:unhideWhenUsed/>
    <w:rsid w:val="009309E3"/>
    <w:rPr>
      <w:b/>
      <w:bCs/>
    </w:rPr>
  </w:style>
  <w:style w:type="character" w:customStyle="1" w:styleId="CommentSubjectChar">
    <w:name w:val="Comment Subject Char"/>
    <w:basedOn w:val="CommentTextChar"/>
    <w:link w:val="CommentSubject"/>
    <w:semiHidden/>
    <w:rsid w:val="009309E3"/>
    <w:rPr>
      <w:b/>
      <w:bCs/>
      <w:sz w:val="20"/>
      <w:szCs w:val="20"/>
    </w:rPr>
  </w:style>
  <w:style w:type="character" w:customStyle="1" w:styleId="css-901oao">
    <w:name w:val="css-901oao"/>
    <w:basedOn w:val="DefaultParagraphFont"/>
    <w:rsid w:val="002B0B49"/>
  </w:style>
  <w:style w:type="table" w:styleId="TableGrid">
    <w:name w:val="Table Grid"/>
    <w:basedOn w:val="TableNormal"/>
    <w:rsid w:val="00D124F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C4223-97ED-4AE6-B39D-85A7297B7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14549</Words>
  <Characters>77115</Characters>
  <Application>Microsoft Office Word</Application>
  <DocSecurity>0</DocSecurity>
  <Lines>642</Lines>
  <Paragraphs>182</Paragraphs>
  <ScaleCrop>false</ScaleCrop>
  <HeadingPairs>
    <vt:vector size="2" baseType="variant">
      <vt:variant>
        <vt:lpstr>Titel</vt:lpstr>
      </vt:variant>
      <vt:variant>
        <vt:i4>1</vt:i4>
      </vt:variant>
    </vt:vector>
  </HeadingPairs>
  <TitlesOfParts>
    <vt:vector size="1" baseType="lpstr">
      <vt:lpstr>Com_qual_v1</vt:lpstr>
    </vt:vector>
  </TitlesOfParts>
  <Company/>
  <LinksUpToDate>false</LinksUpToDate>
  <CharactersWithSpaces>91482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Com_qual_v1</dc:title>
  <dc:creator>Sina Özdemir;Christian Rauh</dc:creator>
  <cp:keywords/>
  <cp:lastModifiedBy>Sina Furkan Özdemir</cp:lastModifiedBy>
  <cp:revision>92</cp:revision>
  <dcterms:created xsi:type="dcterms:W3CDTF">2021-06-09T15:53:00Z</dcterms:created>
  <dcterms:modified xsi:type="dcterms:W3CDTF">2021-06-12T13:38:00Z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5/14/2021</vt:lpwstr>
  </property>
  <property fmtid="{D5CDD505-2E9C-101B-9397-08002B2CF9AE}" pid="3" name="output">
    <vt:lpwstr/>
  </property>
  <property fmtid="{D5CDD505-2E9C-101B-9397-08002B2CF9AE}" pid="4" name="ZOTERO_PREF_1">
    <vt:lpwstr>&lt;data data-version="3" zotero-version="5.0.85"&gt;&lt;session id="4CbIDJ5M"/&gt;&lt;style id="http://www.zotero.org/styles/apa" locale="en-US" hasBibliography="1" bibliographyStyleHasBeenSet="1"/&gt;&lt;prefs&gt;&lt;pref name="fieldType" value="Field"/&gt;&lt;pref name="automaticJourn</vt:lpwstr>
  </property>
  <property fmtid="{D5CDD505-2E9C-101B-9397-08002B2CF9AE}" pid="5" name="ZOTERO_PREF_2">
    <vt:lpwstr>alAbbreviations" value="true"/&gt;&lt;/prefs&gt;&lt;/data&gt;</vt:lpwstr>
  </property>
</Properties>
</file>