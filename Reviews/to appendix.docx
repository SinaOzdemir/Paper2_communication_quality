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EF651" w14:textId="77777777" w:rsidR="00685170" w:rsidRPr="003D6101" w:rsidRDefault="00685170" w:rsidP="00685170">
      <w:pPr>
        <w:spacing w:before="120" w:after="0" w:line="240" w:lineRule="auto"/>
        <w:jc w:val="both"/>
        <w:rPr>
          <w:sz w:val="20"/>
          <w:szCs w:val="18"/>
          <w:lang w:val="en-US"/>
        </w:rPr>
      </w:pPr>
      <w:proofErr w:type="gramStart"/>
      <w:r w:rsidRPr="003D6101">
        <w:rPr>
          <w:sz w:val="20"/>
          <w:szCs w:val="18"/>
          <w:lang w:val="en-US"/>
        </w:rPr>
        <w:t>So</w:t>
      </w:r>
      <w:proofErr w:type="gramEnd"/>
      <w:r w:rsidRPr="003D6101">
        <w:rPr>
          <w:sz w:val="20"/>
          <w:szCs w:val="18"/>
          <w:lang w:val="en-US"/>
        </w:rPr>
        <w:t xml:space="preserve"> to what extent the style and volume of communication translates into publicity for the EU supranational executives? We approximate the publicity of the messages via user engagement with the messages. Our descriptive evidence and elementary inferential analysis (appendix a4) show mixed results. </w:t>
      </w:r>
      <w:proofErr w:type="gramStart"/>
      <w:r w:rsidRPr="003D6101">
        <w:rPr>
          <w:sz w:val="20"/>
          <w:szCs w:val="18"/>
          <w:lang w:val="en-US"/>
        </w:rPr>
        <w:t>First of all</w:t>
      </w:r>
      <w:proofErr w:type="gramEnd"/>
      <w:r w:rsidRPr="003D6101">
        <w:rPr>
          <w:sz w:val="20"/>
          <w:szCs w:val="18"/>
          <w:lang w:val="en-US"/>
        </w:rPr>
        <w:t>, a necessary condition for engagement is that users see the messages in the first place. Reliable information on this is not easy to obtain, however. The research track API does not include the number of ‘impressions’ per tweet which is also only available for the last 60 days in commercial access options. In addition, the algorithms by which Twitter decides which messages to show to which users with what prominence are not public.</w:t>
      </w:r>
    </w:p>
    <w:p w14:paraId="7E0C64B4" w14:textId="77777777" w:rsidR="00685170" w:rsidRPr="003D6101" w:rsidRDefault="00685170" w:rsidP="00685170">
      <w:pPr>
        <w:spacing w:before="120" w:after="0" w:line="240" w:lineRule="auto"/>
        <w:jc w:val="both"/>
        <w:rPr>
          <w:sz w:val="20"/>
          <w:szCs w:val="18"/>
          <w:lang w:val="en-US"/>
        </w:rPr>
      </w:pPr>
      <w:r w:rsidRPr="003D6101">
        <w:rPr>
          <w:sz w:val="20"/>
          <w:szCs w:val="18"/>
          <w:lang w:val="en-US"/>
        </w:rPr>
        <w:t xml:space="preserve">What we do know is that messages are shown in the timelines of users that have subscribed to follow a supranational account. Yet, historical follower count data are also not available through the Twitter APIs – only the numbers for the access day can be retrieved. Thus, we exploit the Internet Archive, a non-profit </w:t>
      </w:r>
      <w:proofErr w:type="spellStart"/>
      <w:r w:rsidRPr="003D6101">
        <w:rPr>
          <w:sz w:val="20"/>
          <w:szCs w:val="18"/>
          <w:lang w:val="en-US"/>
        </w:rPr>
        <w:t>organisation</w:t>
      </w:r>
      <w:proofErr w:type="spellEnd"/>
      <w:r w:rsidRPr="003D6101">
        <w:rPr>
          <w:sz w:val="20"/>
          <w:szCs w:val="18"/>
          <w:lang w:val="en-US"/>
        </w:rPr>
        <w:t xml:space="preserve"> working for free access to online information. Their archive.org engine crawls the web and takes static, timestamped snapshots of individual sites. We set up automated scripts that extract all available snapshots for each Twitter account in our sample to then scrape the follower counts from the raw html of the snapshots. </w:t>
      </w:r>
    </w:p>
    <w:p w14:paraId="3C804115" w14:textId="6CE34C47" w:rsidR="00685170" w:rsidRDefault="00685170" w:rsidP="00685170">
      <w:pPr>
        <w:spacing w:before="120" w:after="0" w:line="240" w:lineRule="auto"/>
        <w:jc w:val="both"/>
        <w:rPr>
          <w:sz w:val="20"/>
          <w:szCs w:val="18"/>
          <w:lang w:val="en-US"/>
        </w:rPr>
      </w:pPr>
      <w:r w:rsidRPr="003D6101">
        <w:rPr>
          <w:sz w:val="20"/>
          <w:szCs w:val="18"/>
          <w:lang w:val="en-US"/>
        </w:rPr>
        <w:t xml:space="preserve">One caveat applies: the availability of archive.org snapshots is rather unequally distributed. Within our 115 supranational EU accounts, we can, for example, extract 842 snapshots of the @EU_Commission profile, 548 for @EUClimateAction, or 380 for @vonderleyen. But there are five accounts with only one snapshot and seven that have never been crawled by archive.org. We linearly interpolate the daily number of followers between each measurement point, taking only the account creation date and the scraping date for accounts without snapshots. This is not very precise but offers a suitable proxy for historical follower counts. </w:t>
      </w:r>
      <w:r w:rsidRPr="003D6101">
        <w:rPr>
          <w:rFonts w:cs="Calibri"/>
          <w:sz w:val="20"/>
          <w:szCs w:val="20"/>
          <w:lang w:val="en-US"/>
        </w:rPr>
        <w:fldChar w:fldCharType="begin"/>
      </w:r>
      <w:r w:rsidRPr="003D6101">
        <w:rPr>
          <w:rFonts w:cs="Calibri"/>
          <w:sz w:val="20"/>
          <w:szCs w:val="20"/>
          <w:lang w:val="en-US"/>
        </w:rPr>
        <w:instrText xml:space="preserve"> REF _Ref75463867 \h  \* MERGEFORMAT </w:instrText>
      </w:r>
      <w:r w:rsidRPr="003D6101">
        <w:rPr>
          <w:rFonts w:cs="Calibri"/>
          <w:sz w:val="20"/>
          <w:szCs w:val="20"/>
          <w:lang w:val="en-US"/>
        </w:rPr>
      </w:r>
      <w:r w:rsidRPr="003D6101">
        <w:rPr>
          <w:rFonts w:cs="Calibri"/>
          <w:sz w:val="20"/>
          <w:szCs w:val="20"/>
          <w:lang w:val="en-US"/>
        </w:rPr>
        <w:fldChar w:fldCharType="separate"/>
      </w:r>
      <w:r w:rsidRPr="003D6101">
        <w:rPr>
          <w:rFonts w:cs="Calibri"/>
          <w:sz w:val="20"/>
          <w:szCs w:val="20"/>
          <w:lang w:val="en-US"/>
        </w:rPr>
        <w:t xml:space="preserve">Figure </w:t>
      </w:r>
      <w:r w:rsidRPr="003D6101">
        <w:rPr>
          <w:rFonts w:cs="Calibri"/>
          <w:noProof/>
          <w:sz w:val="20"/>
          <w:szCs w:val="20"/>
          <w:lang w:val="en-US"/>
        </w:rPr>
        <w:t>4</w:t>
      </w:r>
      <w:r w:rsidRPr="003D6101">
        <w:rPr>
          <w:rFonts w:cs="Calibri"/>
          <w:sz w:val="20"/>
          <w:szCs w:val="20"/>
          <w:lang w:val="en-US"/>
        </w:rPr>
        <w:fldChar w:fldCharType="end"/>
      </w:r>
      <w:r w:rsidRPr="003D6101">
        <w:rPr>
          <w:rFonts w:cs="Calibri"/>
          <w:sz w:val="20"/>
          <w:szCs w:val="20"/>
          <w:lang w:val="en-US"/>
        </w:rPr>
        <w:t xml:space="preserve"> </w:t>
      </w:r>
      <w:commentRangeStart w:id="0"/>
      <w:r w:rsidRPr="003D6101">
        <w:rPr>
          <w:sz w:val="20"/>
          <w:szCs w:val="18"/>
          <w:lang w:val="en-US"/>
        </w:rPr>
        <w:t xml:space="preserve">estimates </w:t>
      </w:r>
      <w:commentRangeEnd w:id="0"/>
      <w:r>
        <w:rPr>
          <w:rStyle w:val="CommentReference"/>
        </w:rPr>
        <w:commentReference w:id="0"/>
      </w:r>
      <w:r w:rsidRPr="003D6101">
        <w:rPr>
          <w:sz w:val="20"/>
          <w:szCs w:val="18"/>
          <w:lang w:val="en-US"/>
        </w:rPr>
        <w:t>how many users followed supranational Twitter profiles over time.</w:t>
      </w:r>
    </w:p>
    <w:p w14:paraId="66F2217F" w14:textId="71FBFFF1" w:rsidR="00685170" w:rsidRDefault="00685170" w:rsidP="00685170">
      <w:pPr>
        <w:spacing w:before="120" w:after="0" w:line="240" w:lineRule="auto"/>
        <w:jc w:val="both"/>
        <w:rPr>
          <w:sz w:val="20"/>
          <w:szCs w:val="18"/>
          <w:lang w:val="en-US"/>
        </w:rPr>
      </w:pPr>
    </w:p>
    <w:p w14:paraId="6B96B596" w14:textId="0FC13135" w:rsidR="00685170" w:rsidRPr="003D6101" w:rsidRDefault="00685170" w:rsidP="00685170">
      <w:pPr>
        <w:spacing w:before="120" w:after="0" w:line="240" w:lineRule="auto"/>
        <w:jc w:val="both"/>
        <w:rPr>
          <w:sz w:val="20"/>
          <w:szCs w:val="18"/>
          <w:lang w:val="en-US"/>
        </w:rPr>
      </w:pPr>
      <w:ins w:id="1" w:author="Sina Furkan Özdemir [2]" w:date="2021-09-20T17:21:00Z">
        <w:r w:rsidRPr="0029563D">
          <w:rPr>
            <w:noProof/>
            <w:sz w:val="20"/>
            <w:szCs w:val="18"/>
            <w:lang w:val="en-US"/>
            <w:rPrChange w:id="2" w:author="Sina Furkan Özdemir [2]" w:date="2021-09-20T17:27:00Z">
              <w:rPr>
                <w:noProof/>
                <w:sz w:val="20"/>
                <w:szCs w:val="18"/>
                <w:lang w:val="en-GB"/>
              </w:rPr>
            </w:rPrChange>
          </w:rPr>
          <w:drawing>
            <wp:inline distT="0" distB="0" distL="0" distR="0" wp14:anchorId="01897F85" wp14:editId="10806D60">
              <wp:extent cx="5731510" cy="2388235"/>
              <wp:effectExtent l="0" t="0" r="254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388235"/>
                      </a:xfrm>
                      <a:prstGeom prst="rect">
                        <a:avLst/>
                      </a:prstGeom>
                    </pic:spPr>
                  </pic:pic>
                </a:graphicData>
              </a:graphic>
            </wp:inline>
          </w:drawing>
        </w:r>
      </w:ins>
    </w:p>
    <w:p w14:paraId="0D4816CB" w14:textId="77777777" w:rsidR="00685170" w:rsidRPr="003D6101" w:rsidRDefault="00685170" w:rsidP="00685170">
      <w:pPr>
        <w:pStyle w:val="Caption"/>
        <w:keepLines/>
        <w:jc w:val="center"/>
        <w:rPr>
          <w:color w:val="auto"/>
          <w:sz w:val="20"/>
          <w:lang w:val="en-US"/>
        </w:rPr>
      </w:pPr>
      <w:r w:rsidRPr="003D6101">
        <w:rPr>
          <w:b/>
          <w:bCs/>
          <w:color w:val="auto"/>
          <w:lang w:val="en-US"/>
        </w:rPr>
        <w:t xml:space="preserve">Figure </w:t>
      </w:r>
      <w:r w:rsidRPr="003D6101">
        <w:rPr>
          <w:b/>
          <w:bCs/>
          <w:color w:val="auto"/>
          <w:lang w:val="en-US"/>
        </w:rPr>
        <w:fldChar w:fldCharType="begin"/>
      </w:r>
      <w:r w:rsidRPr="003D6101">
        <w:rPr>
          <w:b/>
          <w:bCs/>
          <w:color w:val="auto"/>
          <w:lang w:val="en-US"/>
        </w:rPr>
        <w:instrText xml:space="preserve"> SEQ Figure \* ARABIC </w:instrText>
      </w:r>
      <w:r w:rsidRPr="003D6101">
        <w:rPr>
          <w:b/>
          <w:bCs/>
          <w:color w:val="auto"/>
          <w:lang w:val="en-US"/>
        </w:rPr>
        <w:fldChar w:fldCharType="separate"/>
      </w:r>
      <w:r w:rsidRPr="003D6101">
        <w:rPr>
          <w:b/>
          <w:bCs/>
          <w:noProof/>
          <w:color w:val="auto"/>
          <w:lang w:val="en-US"/>
        </w:rPr>
        <w:t>4</w:t>
      </w:r>
      <w:r w:rsidRPr="003D6101">
        <w:rPr>
          <w:b/>
          <w:bCs/>
          <w:color w:val="auto"/>
          <w:lang w:val="en-US"/>
        </w:rPr>
        <w:fldChar w:fldCharType="end"/>
      </w:r>
      <w:r w:rsidRPr="003D6101">
        <w:rPr>
          <w:color w:val="auto"/>
          <w:lang w:val="en-US"/>
        </w:rPr>
        <w:t>: Followers of supranational Twitter accounts</w:t>
      </w:r>
    </w:p>
    <w:p w14:paraId="5EB3BECC" w14:textId="77777777" w:rsidR="00FA65D2" w:rsidRPr="003D6101" w:rsidRDefault="00FA65D2" w:rsidP="00FA65D2">
      <w:pPr>
        <w:spacing w:after="0" w:line="240" w:lineRule="auto"/>
        <w:jc w:val="both"/>
        <w:rPr>
          <w:i/>
          <w:sz w:val="20"/>
          <w:szCs w:val="18"/>
          <w:lang w:val="en-US"/>
        </w:rPr>
      </w:pPr>
      <w:r w:rsidRPr="003D6101">
        <w:rPr>
          <w:i/>
          <w:sz w:val="20"/>
          <w:szCs w:val="18"/>
          <w:lang w:val="en-US"/>
        </w:rPr>
        <w:t xml:space="preserve">3.1. </w:t>
      </w:r>
      <w:commentRangeStart w:id="3"/>
      <w:r w:rsidRPr="003D6101">
        <w:rPr>
          <w:i/>
          <w:sz w:val="20"/>
          <w:szCs w:val="18"/>
          <w:lang w:val="en-US"/>
        </w:rPr>
        <w:t>Volume</w:t>
      </w:r>
      <w:commentRangeEnd w:id="3"/>
      <w:r>
        <w:rPr>
          <w:rStyle w:val="CommentReference"/>
        </w:rPr>
        <w:commentReference w:id="3"/>
      </w:r>
    </w:p>
    <w:p w14:paraId="30AB722D" w14:textId="77777777" w:rsidR="00FA65D2" w:rsidRPr="003D6101" w:rsidRDefault="00FA65D2" w:rsidP="00FA65D2">
      <w:pPr>
        <w:spacing w:before="120" w:after="0" w:line="240" w:lineRule="auto"/>
        <w:jc w:val="both"/>
        <w:rPr>
          <w:sz w:val="20"/>
          <w:szCs w:val="18"/>
          <w:lang w:val="en-US"/>
        </w:rPr>
      </w:pPr>
      <w:r w:rsidRPr="003D6101">
        <w:rPr>
          <w:sz w:val="20"/>
          <w:szCs w:val="18"/>
          <w:lang w:val="en-US"/>
        </w:rPr>
        <w:t xml:space="preserve">We begin our investigation by examining the volume of communication on twitter. </w:t>
      </w:r>
      <w:r w:rsidRPr="003D6101">
        <w:rPr>
          <w:sz w:val="20"/>
          <w:szCs w:val="20"/>
          <w:lang w:val="en-US"/>
        </w:rPr>
        <w:fldChar w:fldCharType="begin"/>
      </w:r>
      <w:r w:rsidRPr="003D6101">
        <w:rPr>
          <w:sz w:val="20"/>
          <w:szCs w:val="20"/>
          <w:lang w:val="en-US"/>
        </w:rPr>
        <w:instrText xml:space="preserve"> REF _Ref75267515 \h  \* MERGEFORMAT </w:instrText>
      </w:r>
      <w:r w:rsidRPr="003D6101">
        <w:rPr>
          <w:sz w:val="20"/>
          <w:szCs w:val="20"/>
          <w:lang w:val="en-US"/>
        </w:rPr>
      </w:r>
      <w:r w:rsidRPr="003D6101">
        <w:rPr>
          <w:sz w:val="20"/>
          <w:szCs w:val="20"/>
          <w:lang w:val="en-US"/>
        </w:rPr>
        <w:fldChar w:fldCharType="separate"/>
      </w:r>
      <w:r w:rsidRPr="003D6101">
        <w:rPr>
          <w:sz w:val="20"/>
          <w:szCs w:val="20"/>
          <w:lang w:val="en-US"/>
        </w:rPr>
        <w:t xml:space="preserve">Figure </w:t>
      </w:r>
      <w:r w:rsidRPr="003D6101">
        <w:rPr>
          <w:noProof/>
          <w:sz w:val="20"/>
          <w:szCs w:val="20"/>
          <w:lang w:val="en-US"/>
        </w:rPr>
        <w:t>1</w:t>
      </w:r>
      <w:r w:rsidRPr="003D6101">
        <w:rPr>
          <w:sz w:val="20"/>
          <w:szCs w:val="20"/>
          <w:lang w:val="en-US"/>
        </w:rPr>
        <w:fldChar w:fldCharType="end"/>
      </w:r>
      <w:r w:rsidRPr="003D6101">
        <w:rPr>
          <w:sz w:val="20"/>
          <w:szCs w:val="18"/>
          <w:lang w:val="en-US"/>
        </w:rPr>
        <w:t xml:space="preserve"> shows the average number of tweets per account and day. </w:t>
      </w:r>
    </w:p>
    <w:p w14:paraId="3C47E890" w14:textId="77777777" w:rsidR="00FA65D2" w:rsidRPr="003D6101" w:rsidRDefault="00FA65D2" w:rsidP="00FA65D2">
      <w:pPr>
        <w:spacing w:before="120" w:after="0" w:line="240" w:lineRule="auto"/>
        <w:jc w:val="both"/>
        <w:rPr>
          <w:sz w:val="20"/>
          <w:szCs w:val="18"/>
          <w:lang w:val="en-US"/>
        </w:rPr>
      </w:pPr>
    </w:p>
    <w:p w14:paraId="2DB1A957" w14:textId="77777777" w:rsidR="00FA65D2" w:rsidRPr="003D6101" w:rsidRDefault="00FA65D2" w:rsidP="00FA65D2">
      <w:pPr>
        <w:keepLines/>
        <w:spacing w:before="120" w:after="0" w:line="240" w:lineRule="auto"/>
        <w:jc w:val="both"/>
        <w:rPr>
          <w:sz w:val="20"/>
          <w:szCs w:val="18"/>
          <w:lang w:val="en-US"/>
        </w:rPr>
      </w:pPr>
      <w:r w:rsidRPr="003D6101">
        <w:rPr>
          <w:noProof/>
          <w:sz w:val="20"/>
          <w:szCs w:val="18"/>
          <w:lang w:val="en-US"/>
        </w:rPr>
        <w:lastRenderedPageBreak/>
        <w:drawing>
          <wp:inline distT="0" distB="0" distL="0" distR="0" wp14:anchorId="05DC69FC" wp14:editId="73DA9188">
            <wp:extent cx="5731510" cy="2865755"/>
            <wp:effectExtent l="0" t="0" r="2540" b="0"/>
            <wp:docPr id="1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13BA3DF5" w14:textId="77777777" w:rsidR="00FA65D2" w:rsidRPr="003D6101" w:rsidRDefault="00FA65D2" w:rsidP="00FA65D2">
      <w:pPr>
        <w:pStyle w:val="Caption"/>
        <w:keepLines/>
        <w:jc w:val="center"/>
        <w:rPr>
          <w:color w:val="auto"/>
          <w:sz w:val="20"/>
          <w:lang w:val="en-US"/>
        </w:rPr>
      </w:pPr>
      <w:r w:rsidRPr="003D6101">
        <w:rPr>
          <w:b/>
          <w:bCs/>
          <w:color w:val="auto"/>
          <w:lang w:val="en-US"/>
        </w:rPr>
        <w:t xml:space="preserve">Figure </w:t>
      </w:r>
      <w:r w:rsidRPr="003D6101">
        <w:rPr>
          <w:b/>
          <w:bCs/>
          <w:color w:val="auto"/>
          <w:lang w:val="en-US"/>
        </w:rPr>
        <w:fldChar w:fldCharType="begin"/>
      </w:r>
      <w:r w:rsidRPr="003D6101">
        <w:rPr>
          <w:b/>
          <w:bCs/>
          <w:color w:val="auto"/>
          <w:lang w:val="en-US"/>
        </w:rPr>
        <w:instrText xml:space="preserve"> SEQ Figure \* ARABIC </w:instrText>
      </w:r>
      <w:r w:rsidRPr="003D6101">
        <w:rPr>
          <w:b/>
          <w:bCs/>
          <w:color w:val="auto"/>
          <w:lang w:val="en-US"/>
        </w:rPr>
        <w:fldChar w:fldCharType="separate"/>
      </w:r>
      <w:r w:rsidRPr="003D6101">
        <w:rPr>
          <w:b/>
          <w:bCs/>
          <w:noProof/>
          <w:color w:val="auto"/>
          <w:lang w:val="en-US"/>
        </w:rPr>
        <w:t>1</w:t>
      </w:r>
      <w:r w:rsidRPr="003D6101">
        <w:rPr>
          <w:b/>
          <w:bCs/>
          <w:color w:val="auto"/>
          <w:lang w:val="en-US"/>
        </w:rPr>
        <w:fldChar w:fldCharType="end"/>
      </w:r>
      <w:r w:rsidRPr="003D6101">
        <w:rPr>
          <w:color w:val="auto"/>
          <w:lang w:val="en-US"/>
        </w:rPr>
        <w:t>: Number of tweets per day and account</w:t>
      </w:r>
    </w:p>
    <w:p w14:paraId="6AE7A130" w14:textId="77777777" w:rsidR="00FA65D2" w:rsidRPr="003D6101" w:rsidRDefault="00FA65D2" w:rsidP="00FA65D2">
      <w:pPr>
        <w:spacing w:before="120" w:after="0" w:line="240" w:lineRule="auto"/>
        <w:jc w:val="both"/>
        <w:rPr>
          <w:sz w:val="20"/>
          <w:szCs w:val="18"/>
          <w:lang w:val="en-US"/>
        </w:rPr>
      </w:pPr>
      <w:r w:rsidRPr="003D6101">
        <w:rPr>
          <w:sz w:val="20"/>
          <w:szCs w:val="18"/>
          <w:lang w:val="en-US"/>
        </w:rPr>
        <w:t xml:space="preserve">The left panel initially indicates that supranational actors have markedly increased the number of messages on Twitter. It increased nearly seven folds from roughly one tweet every second day during the early phase of supranational Twitter presence to 3 to 3.5 daily tweets. The major increase in supranational Twitter messaging happened during 2010-2016, a phase of strongly surging public EU politicization amidst the Euro- and Schengen crises. It also coincides with a period in which the European Commission notably reduced its output of traditional press releases </w:t>
      </w:r>
      <w:r w:rsidRPr="003D6101">
        <w:rPr>
          <w:sz w:val="20"/>
          <w:szCs w:val="18"/>
          <w:lang w:val="en-US"/>
        </w:rPr>
        <w:fldChar w:fldCharType="begin"/>
      </w:r>
      <w:r>
        <w:rPr>
          <w:sz w:val="20"/>
          <w:szCs w:val="18"/>
          <w:lang w:val="en-US"/>
        </w:rPr>
        <w:instrText xml:space="preserve"> ADDIN ZOTERO_ITEM CSL_CITATION {"citationID":"GjJDuD2d","properties":{"formattedCitation":"(Rauh 2021b)","plainCitation":"(Rauh 2021b)","noteIndex":0},"citationItems":[{"id":6175,"uris":["http://zotero.org/groups/2912652/items/HR4R9X5A"],"uri":["http://zotero.org/groups/2912652/items/HR4R9X5A"],"itemData":{"id":6175,"type":"paper-conference","abstract":"The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schema":"https://github.com/citation-style-language/schema/raw/master/csl-citation.json"} </w:instrText>
      </w:r>
      <w:r w:rsidRPr="003D6101">
        <w:rPr>
          <w:sz w:val="20"/>
          <w:szCs w:val="18"/>
          <w:lang w:val="en-US"/>
        </w:rPr>
        <w:fldChar w:fldCharType="separate"/>
      </w:r>
      <w:r w:rsidRPr="003D6101">
        <w:rPr>
          <w:rFonts w:cs="Calibri"/>
          <w:sz w:val="20"/>
          <w:lang w:val="en-US"/>
        </w:rPr>
        <w:t>(Rauh 2021b)</w:t>
      </w:r>
      <w:r w:rsidRPr="003D6101">
        <w:rPr>
          <w:sz w:val="20"/>
          <w:szCs w:val="18"/>
          <w:lang w:val="en-US"/>
        </w:rPr>
        <w:fldChar w:fldCharType="end"/>
      </w:r>
      <w:r w:rsidRPr="003D6101">
        <w:rPr>
          <w:sz w:val="20"/>
          <w:szCs w:val="18"/>
          <w:lang w:val="en-US"/>
        </w:rPr>
        <w:t>, possibly indicating a re-distribution of internal communication resources.</w:t>
      </w:r>
    </w:p>
    <w:p w14:paraId="531FAFB0" w14:textId="77777777" w:rsidR="00FA65D2" w:rsidRPr="003D6101" w:rsidRDefault="00FA65D2" w:rsidP="00FA65D2">
      <w:pPr>
        <w:spacing w:before="120" w:after="0" w:line="240" w:lineRule="auto"/>
        <w:jc w:val="both"/>
        <w:rPr>
          <w:sz w:val="20"/>
          <w:szCs w:val="20"/>
          <w:lang w:val="en-US"/>
        </w:rPr>
      </w:pPr>
      <w:r w:rsidRPr="003D6101">
        <w:rPr>
          <w:sz w:val="20"/>
          <w:szCs w:val="18"/>
          <w:lang w:val="en-US"/>
        </w:rPr>
        <w:t xml:space="preserve">The right panel of </w:t>
      </w:r>
      <w:r w:rsidRPr="003D6101">
        <w:rPr>
          <w:sz w:val="20"/>
          <w:szCs w:val="20"/>
          <w:lang w:val="en-US"/>
        </w:rPr>
        <w:fldChar w:fldCharType="begin"/>
      </w:r>
      <w:r w:rsidRPr="003D6101">
        <w:rPr>
          <w:sz w:val="20"/>
          <w:szCs w:val="20"/>
          <w:lang w:val="en-US"/>
        </w:rPr>
        <w:instrText xml:space="preserve"> REF _Ref75267515 \h  \* MERGEFORMAT </w:instrText>
      </w:r>
      <w:r w:rsidRPr="003D6101">
        <w:rPr>
          <w:sz w:val="20"/>
          <w:szCs w:val="20"/>
          <w:lang w:val="en-US"/>
        </w:rPr>
      </w:r>
      <w:r w:rsidRPr="003D6101">
        <w:rPr>
          <w:sz w:val="20"/>
          <w:szCs w:val="20"/>
          <w:lang w:val="en-US"/>
        </w:rPr>
        <w:fldChar w:fldCharType="separate"/>
      </w:r>
      <w:r w:rsidRPr="003D6101">
        <w:rPr>
          <w:sz w:val="20"/>
          <w:szCs w:val="20"/>
          <w:lang w:val="en-US"/>
        </w:rPr>
        <w:t xml:space="preserve">Figure </w:t>
      </w:r>
      <w:r w:rsidRPr="003D6101">
        <w:rPr>
          <w:noProof/>
          <w:sz w:val="20"/>
          <w:szCs w:val="20"/>
          <w:lang w:val="en-US"/>
        </w:rPr>
        <w:t>1</w:t>
      </w:r>
      <w:r w:rsidRPr="003D6101">
        <w:rPr>
          <w:sz w:val="20"/>
          <w:szCs w:val="20"/>
          <w:lang w:val="en-US"/>
        </w:rPr>
        <w:fldChar w:fldCharType="end"/>
      </w:r>
      <w:r w:rsidRPr="003D6101">
        <w:rPr>
          <w:sz w:val="20"/>
          <w:szCs w:val="20"/>
          <w:lang w:val="en-US"/>
        </w:rPr>
        <w:t xml:space="preserve"> highlights that this supranational tweet volume is to a large extent driven by institutional accounts, indicating a centralized and probably professionalized approach to supranational social media presence. Institutional EU accounts post around 3.5 tweets per day, while supranational actors tweeting in personal capacity issue around one fewer daily tweet. Moreover, the right pane indicates that the EU institutional accounts outperform their peers in terms volume while the individual executives are only marginally behind their peers on national level. The volume indicates that the EU supranational actors are equally, if not more, keen on engaging in public communication on Twitter compared to their peers.</w:t>
      </w:r>
    </w:p>
    <w:p w14:paraId="01A3D985" w14:textId="77777777" w:rsidR="00FA65D2" w:rsidRPr="003D6101" w:rsidRDefault="00FA65D2" w:rsidP="00FA65D2">
      <w:pPr>
        <w:spacing w:before="120" w:after="0" w:line="240" w:lineRule="auto"/>
        <w:jc w:val="both"/>
        <w:rPr>
          <w:sz w:val="20"/>
          <w:szCs w:val="20"/>
          <w:lang w:val="en-US"/>
        </w:rPr>
      </w:pPr>
      <w:r w:rsidRPr="003D6101">
        <w:rPr>
          <w:sz w:val="20"/>
          <w:szCs w:val="20"/>
          <w:lang w:val="en-US"/>
        </w:rPr>
        <w:t>There is significant variation within our supranational population. Among the most avid tweeters are the Commission’s Directorate-General for Digital Policies (@DigitalEU) with 13.7 tweets per day and the official account of the whole EU Commission run by the spokespersons service (@EU_Commission) with 10.4 tweets a day. On the lower end of the distribution, we find the European Court of Justice (@EUCourtPress) with around one tweet every second day and the Euratom Supply Agency (@EuratomA) issuing a message only around every 10</w:t>
      </w:r>
      <w:r w:rsidRPr="003D6101">
        <w:rPr>
          <w:sz w:val="20"/>
          <w:szCs w:val="20"/>
          <w:vertAlign w:val="superscript"/>
          <w:lang w:val="en-US"/>
        </w:rPr>
        <w:t>th</w:t>
      </w:r>
      <w:r w:rsidRPr="003D6101">
        <w:rPr>
          <w:sz w:val="20"/>
          <w:szCs w:val="20"/>
          <w:lang w:val="en-US"/>
        </w:rPr>
        <w:t xml:space="preserve"> day on average. Yet, this variation in the tweet volume across supranational EU actors (standard deviation: 2.58 daily tweets) is not distinct from our UK sample (2.23 daily tweets) and markedly lower than in our sample of international organization tweets (4 daily tweets).</w:t>
      </w:r>
    </w:p>
    <w:p w14:paraId="14A6423C" w14:textId="71AD5761" w:rsidR="00944ABA" w:rsidRDefault="00EC0741">
      <w:pPr>
        <w:rPr>
          <w:lang w:val="en-US"/>
        </w:rPr>
      </w:pPr>
    </w:p>
    <w:p w14:paraId="21FE24F8" w14:textId="2DDCF3F8" w:rsidR="00E02C98" w:rsidRDefault="00E02C98">
      <w:pPr>
        <w:rPr>
          <w:lang w:val="en-US"/>
        </w:rPr>
      </w:pPr>
    </w:p>
    <w:p w14:paraId="55623F02" w14:textId="77777777" w:rsidR="00E02C98" w:rsidRPr="003D6101" w:rsidRDefault="00E02C98" w:rsidP="00E02C98">
      <w:pPr>
        <w:jc w:val="both"/>
        <w:rPr>
          <w:sz w:val="20"/>
          <w:szCs w:val="18"/>
          <w:lang w:val="en-US"/>
        </w:rPr>
      </w:pPr>
      <w:r w:rsidRPr="003D6101">
        <w:rPr>
          <w:sz w:val="20"/>
          <w:szCs w:val="18"/>
          <w:lang w:val="en-US"/>
        </w:rPr>
        <w:t xml:space="preserve">Internally,  the EU public communication is often subject to conflicts and competition over limited resources </w:t>
      </w:r>
      <w:r w:rsidRPr="003D6101">
        <w:rPr>
          <w:sz w:val="20"/>
          <w:szCs w:val="18"/>
          <w:lang w:val="en-US"/>
        </w:rPr>
        <w:fldChar w:fldCharType="begin"/>
      </w:r>
      <w:r>
        <w:rPr>
          <w:sz w:val="20"/>
          <w:szCs w:val="18"/>
          <w:lang w:val="en-US"/>
        </w:rPr>
        <w:instrText xml:space="preserve"> ADDIN ZOTERO_ITEM CSL_CITATION {"citationID":"oluX4lbd","properties":{"formattedCitation":"(Altides 2009; Bijsmans and Altides 2007; Hartlapp {\\i{}et al.} 2014: ch. 9)","plainCitation":"(Altides 2009; Bijsmans and Altides 2007; Hartlapp et al. 2014: ch. 9)","noteIndex":0},"citationItems":[{"id":4333,"uris":["http://zotero.org/groups/2912652/items/UBALVZPG"],"uri":["http://zotero.org/groups/2912652/items/UBALVZPG"],"itemData":{"id":4333,"type":"book","call-number":"JA85.2.E85 A47 2009","collection-number":"b. 16","collection-title":"Regieren in Europa","event-place":"Baden-Baden","ISBN":"978-3-8329-4966-2","number-of-pages":"227","publisher":"Nomos","publisher-place":"Baden-Baden","source":"Library of Congress ISBN","title":"Making EU politics public: how the EU institutions develop public communication","title-short":"Making EU politics public","author":[{"family":"Altides","given":"Christina"}],"issued":{"date-parts":[["2009"]]}}},{"id":1387,"uris":["http://zotero.org/users/5392384/items/2D7W9WKH"],"uri":["http://zotero.org/users/5392384/items/2D7W9WKH"],"itemData":{"id":1387,"type":"article-journal","abstract":"Information about political processes is an important prerequisite for debates in the public sphere, which can strengthen the legitimacy of decisions. This article analyses how far both Commission communication and media news coverage contain information on (a) policy issues, (b) the policy process and (c) the actors involved and the positions they take. Data have been gathered through a qualitative content analysis of Commission communication output and the news coverage in two Dutch and two German newspapers with regard to two specific policies: the sustainable use of natural resources and wastes and the accession process leading up to the Eastern Enlargement. The results suggest that the Commission and the national media emphasize different aspects of the EU political process. This could pose problems in terms of the legitimacy of EU policies and the Commission’s role therein.","container-title":"Journal of European Integration","DOI":"10.1080/07036330701442315","ISSN":"0703-6337","issue":"3","note":"publisher: Routledge\n_eprint: https://doi.org/10.1080/07036330701442315","page":"323-340","source":"Taylor and Francis+NEJM","title":"‘Bridging the Gap’ between EU Politics and Citizens? The European Commission, National Media and EU Affairs in the Public Sphere","title-short":"‘Bridging the Gap’ between EU Politics and Citizens?","volume":"29","author":[{"family":"Bijsmans","given":"Patrick"},{"family":"Altides","given":"Christina"}],"issued":{"date-parts":[["2007",7,1]]}}},{"id":4589,"uris":["http://zotero.org/groups/2912652/items/63N4L65X"],"uri":["http://zotero.org/groups/2912652/items/63N4L65X"],"itemData":{"id":4589,"type":"book","abstract":"The European Commission is at the center of the European Union's political system. Within its five-year terms each Commission proposes up to 2000 binding legal acts and therefore crucially shapes EU policy, which in turn impacts on the daily lives of more than 500 million European citizens. However, despite the Commissions key role in setting the agenda for European decision making, little is known about its internal dynamics when preparing legislation.\n\nThis book provides a problem-driven, theoretically-founded, and empirically rich treatment of the so far still understudied process of position-formation inside the European Commission. It reveals that various internal political positions prevail and that the role of power and conflict inside the European Commission is essential to understanding its policy proposals.\n\nOpening the 'black box' of the Commission, the book identifies three ideal types of internal position-formation. The Commission is motivated by technocratic problem-solving, by competence-seeking utility maximization or ideologically-motivated policyseeking. Specifying conditions that favor one logic over the others, the typology furthers understanding of how the EU system functions and provides novel explanations of EU policies with substantial societal implications.","event-place":"Oxford","ISBN":"0-19-968803-6","publisher":"Oxford University Press","publisher-place":"Oxford","title":"Which Policy for Europe?: Power and Conflict inside the European Commission","author":[{"family":"Hartlapp","given":"Miriam"},{"family":"Metz","given":"Julia"},{"family":"Rauh","given":"Christian"}],"issued":{"date-parts":[["2014",11,18]]}},"suffix":": ch. 9"}],"schema":"https://github.com/citation-style-language/schema/raw/master/csl-citation.json"} </w:instrText>
      </w:r>
      <w:r w:rsidRPr="003D6101">
        <w:rPr>
          <w:sz w:val="20"/>
          <w:szCs w:val="18"/>
          <w:lang w:val="en-US"/>
        </w:rPr>
        <w:fldChar w:fldCharType="separate"/>
      </w:r>
      <w:r w:rsidRPr="0032464D">
        <w:rPr>
          <w:rFonts w:cs="Calibri"/>
          <w:sz w:val="20"/>
          <w:szCs w:val="24"/>
        </w:rPr>
        <w:t xml:space="preserve">(Altides 2009; Bijsmans and Altides 2007; Hartlapp </w:t>
      </w:r>
      <w:r w:rsidRPr="0032464D">
        <w:rPr>
          <w:rFonts w:cs="Calibri"/>
          <w:i/>
          <w:iCs/>
          <w:sz w:val="20"/>
          <w:szCs w:val="24"/>
        </w:rPr>
        <w:t>et al.</w:t>
      </w:r>
      <w:r w:rsidRPr="0032464D">
        <w:rPr>
          <w:rFonts w:cs="Calibri"/>
          <w:sz w:val="20"/>
          <w:szCs w:val="24"/>
        </w:rPr>
        <w:t xml:space="preserve"> 2014: ch. 9)</w:t>
      </w:r>
      <w:r w:rsidRPr="003D6101">
        <w:rPr>
          <w:sz w:val="20"/>
          <w:szCs w:val="18"/>
          <w:lang w:val="en-US"/>
        </w:rPr>
        <w:fldChar w:fldCharType="end"/>
      </w:r>
      <w:r w:rsidRPr="003D6101">
        <w:rPr>
          <w:sz w:val="20"/>
          <w:szCs w:val="18"/>
          <w:lang w:val="en-US"/>
        </w:rPr>
        <w:t xml:space="preserve">. In institutions with delegated powers that often involve high levels of expertise, consensus-orientation, and diplomatic restraint, public outreach has traditionally not been a primary concern </w:t>
      </w:r>
      <w:r w:rsidRPr="003D6101">
        <w:rPr>
          <w:sz w:val="20"/>
          <w:szCs w:val="18"/>
          <w:lang w:val="en-US"/>
        </w:rPr>
        <w:fldChar w:fldCharType="begin"/>
      </w:r>
      <w:r>
        <w:rPr>
          <w:sz w:val="20"/>
          <w:szCs w:val="18"/>
          <w:lang w:val="en-US"/>
        </w:rPr>
        <w:instrText xml:space="preserve"> ADDIN ZOTERO_ITEM CSL_CITATION {"citationID":"9BBkO1R7","properties":{"formattedCitation":"(Br\\uc0\\u252{}ggemann 2010; Meyer 1999)","plainCitation":"(Brüggemann 2010; Meyer 1999)","noteIndex":0},"citationItems":[{"id":4334,"uris":["http://zotero.org/groups/2912652/items/6NKX4VJ3"],"uri":["http://zotero.org/groups/2912652/items/6NKX4VJ3"],"itemData":{"id":4334,"type":"article-journal","abstract":"Taking EU communications as a case study this article deals with the relationship between communication activities of public authorities and the public sphere. Traditional theories of the public sphere regard government communications as an unwelcome intervention that distorts free and open debates. This article argues that public relations activities of governments should be analysed as being part of the implementation of an information policy that also comprises citizen’s rights of access to documents and information. Whether information policy distorts or supports free deliberation is an empirical question that is answered by looking at the information policy of the European Commission since the year 2000. In response to the challenge of communicating Europe to largely disinterested audiences, the European Commission has reformed its communications in order to foster a European public sphere through enhancing the transparency of European governance and starting a dialogue with the citizens. The study shows that the EU fails on its promise of dialogue and that transparency could still be improved. The information policy of the Commission aims at normatively acceptable goals while using ineffective means. Information policy does not turn out to be propagandistic but ineffective. Focussing on media relations could make PR more effective in reaching out to the wider public. If journalism functions as its necessary corrective and citizens are empowered through strong rights of access to information, than information policy could contribute to a vivid transnational public sphere.","container-title":"Javnost - The Public","DOI":"10.1080/13183222.2010.11009023","ISSN":"1318-3222","issue":"1","note":"publisher: Routledge\n_eprint: https://doi.org/10.1080/13183222.2010.11009023","page":"5-21","source":"Taylor and Francis+NEJM","title":"Information Policy and the Public Sphere","volume":"17","author":[{"family":"Brüggemann","given":"Michael"}],"issued":{"date-parts":[["2010",1,1]]}}},{"id":4342,"uris":["http://zotero.org/groups/2912652/items/PL5Q3YKN"],"uri":["http://zotero.org/groups/2912652/items/PL5Q3YKN"],"itemData":{"id":4342,"type":"article-journal","abstract":"The debate about the legitimacy deficit of the European Union (EU) has so far devoted little attention to the role of political communication in legitimating governance. The resignation of the Commission has highlighted the consequences of communicative failure and points to the new role of the media in EU affairs. The article analyses and evaluates the Commission’s media communicationand places it in the context of the EU’s broader institutional set-up and decision-making procedures. The article argues that the Commission’s public communication suffers from the fragmentation of political authority, a pervading technocratic mindset and a lack of adequate staffing. More importantly, however, the Commission is located within a system of governance which depoliticizes conflict and obfuscates political accountability. This system has been used by Member States to circumvent public scrutiny and externalize public dissatisfaction to the Commission.","container-title":"JCMS: Journal of Common Market Studies","DOI":"https://doi.org/10.1111/1468-5965.00199","ISSN":"1468-5965","issue":"4","language":"en","note":"_eprint: https://onlinelibrary.wiley.com/doi/pdf/10.1111/1468-5965.00199","page":"617-639","source":"Wiley Online Library","title":"Political Legitimacy and the Invisibility of Politics: Exploring the European Union’s Communication Deficit","title-short":"Political Legitimacy and the Invisibility of Politics","volume":"37","author":[{"family":"Meyer","given":"Christoph"}],"issued":{"date-parts":[["1999"]]}}}],"schema":"https://github.com/citation-style-language/schema/raw/master/csl-citation.json"} </w:instrText>
      </w:r>
      <w:r w:rsidRPr="003D6101">
        <w:rPr>
          <w:sz w:val="20"/>
          <w:szCs w:val="18"/>
          <w:lang w:val="en-US"/>
        </w:rPr>
        <w:fldChar w:fldCharType="separate"/>
      </w:r>
      <w:r w:rsidRPr="0032464D">
        <w:rPr>
          <w:rFonts w:cs="Calibri"/>
          <w:sz w:val="20"/>
          <w:szCs w:val="24"/>
        </w:rPr>
        <w:t>(Brüggemann 2010; Meyer 1999)</w:t>
      </w:r>
      <w:r w:rsidRPr="003D6101">
        <w:rPr>
          <w:sz w:val="20"/>
          <w:szCs w:val="18"/>
          <w:lang w:val="en-US"/>
        </w:rPr>
        <w:fldChar w:fldCharType="end"/>
      </w:r>
      <w:r w:rsidRPr="003D6101">
        <w:rPr>
          <w:sz w:val="20"/>
          <w:szCs w:val="18"/>
          <w:lang w:val="en-US"/>
        </w:rPr>
        <w:t xml:space="preserve">. When facing controversial public debates, moreover, supranational institutions may have incentives to avoid clear communication in their strategic efforts to calm controversial debates </w:t>
      </w:r>
      <w:r w:rsidRPr="003D6101">
        <w:rPr>
          <w:sz w:val="20"/>
          <w:szCs w:val="18"/>
          <w:lang w:val="en-US"/>
        </w:rPr>
        <w:fldChar w:fldCharType="begin"/>
      </w:r>
      <w:r>
        <w:rPr>
          <w:sz w:val="20"/>
          <w:szCs w:val="18"/>
          <w:lang w:val="en-US"/>
        </w:rPr>
        <w:instrText xml:space="preserve"> ADDIN ZOTERO_ITEM CSL_CITATION {"citationID":"t2TNhLcB","properties":{"formattedCitation":"(Biego\\uc0\\u324{} 2013; Bressanelli {\\i{}et al.} 2020; De Wilde and Z\\uc0\\u252{}rn 2012; Moschella {\\i{}et al.} 2020; Rauh {\\i{}et al.} 2020; Rauh 2021a; Schimmelfennig 2020)","plainCitation":"(Biegoń 2013; Bressanelli et al. 2020; De Wilde and Zürn 2012; Moschella et al. 2020; Rauh et al. 2020; Rauh 2021a; Schimmelfennig 2020)","noteIndex":0},"citationItems":[{"id":153,"uris":["http://zotero.org/users/5392384/items/IJVRZD7G"],"uri":["http://zotero.org/users/5392384/items/IJVRZD7G"],"itemData":{"id":153,"type":"article-journal","abstract":"Throughout its history, the legitimacy of the European Union has constantly been challenged. Eroding levels of political support have not left political elites unaffected. This article focuses on legitimation strategies formulated by the Commission between 1973 and 1994 and applies a post-structuralist framework to account for the development of legitimation strategies over time. The formulation of legitimation strategies becomes possible within distinct discourses while other plans of action to generate political support remain unthinkable. Narrative analysis is proposed as a useful methodological tool to analyze structures of meaning that restrain the Commission in its choice of legitimation strategies.","container-title":"JCMS: Journal of Common Market Studies","DOI":"10.1111/j.1468-5965.2012.02310.x","ISSN":"1468-5965","issue":"2","language":"en","note":"_eprint: https://onlinelibrary.wiley.com/doi/pdf/10.1111/j.1468-5965.2012.02310.x","page":"194-211","source":"Wiley Online Library","title":"Specifying the Arena of Possibilities: Post-structuralist Narrative Analysis and the European Commission's Legitimation Strategies","title-short":"Specifying the Arena of Possibilities","volume":"51","author":[{"family":"Biegoń","given":"Dominika"}],"issued":{"date-parts":[["2013"]]}}},{"id":4536,"uris":["http://zotero.org/groups/2912652/items/ZTQ24XB7"],"uri":["http://zotero.org/groups/2912652/items/ZTQ24XB7"],"itemData":{"id":4536,"type":"article-journal","abstract":"This contribution conceptualises bottom-up politicisation in Europe’s multi-level system. EU-level actors, we argue, respond strategically to the functional and political pressures ‘travelling up’ from the member states. Perceiving domestic dissensus as either constraining or enabling, actors display both self-restraint and assertiveness in their responses. Motivated by the survival of the EU as a system ‘under attack’, and by the preservation of their own substantive and procedural powers, actors choose to either politicise or depoliticise decision-making, behaviour and policy outcomes at the supranational level. As a collection, this Special Issue demonstrate that the choices actors make ‘under stress’ at the EU-level – ranging from ‘restrained depoliticisation’ to ‘assertive politicisation’ – are, indeed, conditional on how bottom-up pressures are perceived and processed.","container-title":"Journal of European Public Policy","DOI":"10.1080/13501763.2020.1713193","ISSN":"1350-1763","issue":"3","note":"publisher: Routledge\n_eprint: https://doi.org/10.1080/13501763.2020.1713193","page":"329-341","source":"Taylor and Francis+NEJM","title":"EU Actors under pressure: politicisation and depoliticisation as strategic responses","title-short":"EU Actors under pressure","volume":"27","author":[{"family":"Bressanelli","given":"Edoardo"},{"family":"Koop","given":"Christel"},{"family":"Reh","given":"Christine"}],"issued":{"date-parts":[["2020",3,3]]}}},{"id":253,"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4909,"uris":["http://zotero.org/groups/2912652/items/JYZIU2DR"],"uri":["http://zotero.org/groups/2912652/items/JYZIU2DR"],"itemData":{"id":4909,"type":"article-journal","abstract":"Although the post-crisis politicisation of the ECB is widely acknowledged, little empirical evidence exists about how this important non-majoritarian institution has responded to public contestation. This article starts filling this gap by investigating whether and how public opinion affects ECB communication. Based on automated text analysis of the speeches delivered by Executive Board members (2001–2017), the article shows that negative public opinion is associated with an expansion of the scope of ECB communication and a reduction in the salience attributed to monetary policy issues. These results challenge the view according to which the ECB conceives of its sources of legitimation based almost exclusive on the achievement of its mandate. In particular, our findings suggest that increased politicisation leads the ECB to reassess the sources of its legitimation strategy from a strategy based on output achievement towards one based on participation to broader policy debates.","container-title":"Journal of European Public Policy","DOI":"10.1080/13501763.2020.1712457","ISSN":"1350-1763","issue":"3","note":"publisher: Routledge\n_eprint: https://doi.org/10.1080/13501763.2020.1712457","page":"400-418","source":"Taylor and Francis+NEJM","title":"Let's speak more? How the ECB responds to public contestation","title-short":"Let's speak more?","volume":"27","author":[{"family":"Moschella","given":"Manuela"},{"family":"Pinto","given":"Luca"},{"family":"Martocchia Diodati","given":"Nicola"}],"issued":{"date-parts":[["2020",3,3]]}}},{"id":4322,"uris":["http://zotero.org/groups/2912652/items/7FTT44LU"],"uri":["http://zotero.org/groups/2912652/items/7FTT44LU"],"itemData":{"id":4322,"type":"article-journal","abstract":"How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Research","DOI":"10.1111/1475-6765.12350","issue":"2","page":"397-423","source":"Scopus","title":"Undermining, defusing or defending European integration? Assessing public communication of European executives in times of EU politicisation","title-short":"Undermining, defusing or defending European integration?","volume":"59","author":[{"family":"Rauh","given":"Christian"},{"family":"Bes","given":"B.J."},{"family":"Schoonvelde","given":"M."}],"issued":{"date-parts":[["2020"]]}}},{"id":4592,"uris":["http://zotero.org/groups/2912652/items/PDVIXTZV"],"uri":["http://zotero.org/groups/2912652/items/PDVIXTZV"],"itemData":{"id":4592,"type":"chapter","abstract":"Contrasting the permissive consensus that has characterised the infancy of the European Community, especially the recent crises highlight that supranational issues can become highly salient in public debates where they encounter polarised opinions and mobilisation from various political actors. How does this public politicisation affect further supranational integration in Europe? Extant grand theories make very different predictions in this regard. Neo-functionalism expected politicisation. It should, however, lead to a re-orientation of the wider citizenry towards further integration in the long-run. Liberal intergovernmentalism, in contrast, rather expects citizens to remain rationally ignorant and emphasizes the insulation of supranational decision-making from short-term political pressures. More recently and most prominently, post-functionalist theory has turned EU politicisation into a key variable that is expected to significantly constrain further integration. The chapter discusses the key assumptions and mechanisms of these integration theories and contrasts them with the recent conceptual and empirical literature on EU politicisation. This exercise highlights specific theoretical gaps in integrating politicisation into integration theory. The chapter concludes with modest suggestions for theoretical updates especially with a view to responses of supranational and national executives to different domestic configurations of EU politicisation.","container-title":"Theorising the Crises of the European Union","event-place":"Abingdon, Oxon","ISBN":"978-0-367-43140-2","page":"119-137","publisher":"Routledge","publisher-place":"Abingdon, Oxon","title":"Between neo-functionalist optimism and post-functionalist pessimism: Integrating politicisation into integration theory","author":[{"family":"Rauh","given":"Christian"}],"editor":[{"family":"Brack","given":"Nathalie"},{"family":"Gürkan","given":"Seda"}],"issued":{"date-parts":[["2021"]]}}},{"id":4533,"uris":["http://zotero.org/groups/2912652/items/FYL5K87I"],"uri":["http://zotero.org/groups/2912652/items/FYL5K87I"],"itemData":{"id":4533,"type":"article-journal","abstract":"Politicisation in the EU is mostly analysed as a domestic-level process constraining EU-level actors. Yet EU actors also engage in strategic politicisation management. This article theorises the conditions under which EU actors engage in either depoliticisation or politicisation strategies when they react to bottom-up pressures. It stipulates that politicisation management depends on the actors and issue context in question. Elected EU actors choose politicisation strategies, in particular if they represent challenger parties, deal with domestically salient and core state policies and are close to elections. By contrast, unelected EU actors prefer depoliticisation strategies except in the context of inter-institutional conflict. The politicisation of high-risk policies also produces depoliticisation. Recent empirical studies provide support to these conjectures and suggest that strategic politicisation management allows EU actors to maintain considerable room of manoeuvre.","container-title":"Journal of European Public Policy","DOI":"10.1080/13501763.2020.1712458","ISSN":"1350-1763","issue":"3","note":"publisher: Routledge\n_eprint: https://doi.org/10.1080/13501763.2020.1712458","page":"342-361","source":"Taylor and Francis+NEJM","title":"Politicisation management in the European Union","volume":"27","author":[{"family":"Schimmelfennig","given":"Frank"}],"issued":{"date-parts":[["2020",3,3]]}}}],"schema":"https://github.com/citation-style-language/schema/raw/master/csl-citation.json"} </w:instrText>
      </w:r>
      <w:r w:rsidRPr="003D6101">
        <w:rPr>
          <w:sz w:val="20"/>
          <w:szCs w:val="18"/>
          <w:lang w:val="en-US"/>
        </w:rPr>
        <w:fldChar w:fldCharType="separate"/>
      </w:r>
      <w:r w:rsidRPr="003D6101">
        <w:rPr>
          <w:rFonts w:cs="Calibri"/>
          <w:sz w:val="20"/>
          <w:szCs w:val="24"/>
        </w:rPr>
        <w:t xml:space="preserve">(Biegoń 2013; Bressanelli </w:t>
      </w:r>
      <w:r w:rsidRPr="003D6101">
        <w:rPr>
          <w:rFonts w:cs="Calibri"/>
          <w:i/>
          <w:iCs/>
          <w:sz w:val="20"/>
          <w:szCs w:val="24"/>
        </w:rPr>
        <w:t>et al.</w:t>
      </w:r>
      <w:r w:rsidRPr="003D6101">
        <w:rPr>
          <w:rFonts w:cs="Calibri"/>
          <w:sz w:val="20"/>
          <w:szCs w:val="24"/>
        </w:rPr>
        <w:t xml:space="preserve"> 2020; De Wilde and Zürn 2012; Moschella </w:t>
      </w:r>
      <w:r w:rsidRPr="003D6101">
        <w:rPr>
          <w:rFonts w:cs="Calibri"/>
          <w:i/>
          <w:iCs/>
          <w:sz w:val="20"/>
          <w:szCs w:val="24"/>
        </w:rPr>
        <w:t>et al.</w:t>
      </w:r>
      <w:r w:rsidRPr="003D6101">
        <w:rPr>
          <w:rFonts w:cs="Calibri"/>
          <w:sz w:val="20"/>
          <w:szCs w:val="24"/>
        </w:rPr>
        <w:t xml:space="preserve"> 2020; Rauh </w:t>
      </w:r>
      <w:r w:rsidRPr="003D6101">
        <w:rPr>
          <w:rFonts w:cs="Calibri"/>
          <w:i/>
          <w:iCs/>
          <w:sz w:val="20"/>
          <w:szCs w:val="24"/>
        </w:rPr>
        <w:t>et al.</w:t>
      </w:r>
      <w:r w:rsidRPr="003D6101">
        <w:rPr>
          <w:rFonts w:cs="Calibri"/>
          <w:sz w:val="20"/>
          <w:szCs w:val="24"/>
        </w:rPr>
        <w:t xml:space="preserve"> 2020; Rauh 2021a; Schimmelfennig 2020)</w:t>
      </w:r>
      <w:r w:rsidRPr="003D6101">
        <w:rPr>
          <w:sz w:val="20"/>
          <w:szCs w:val="18"/>
          <w:lang w:val="en-US"/>
        </w:rPr>
        <w:fldChar w:fldCharType="end"/>
      </w:r>
      <w:r w:rsidRPr="003D6101">
        <w:rPr>
          <w:sz w:val="20"/>
          <w:szCs w:val="18"/>
          <w:lang w:val="en-US"/>
        </w:rPr>
        <w:t xml:space="preserve">. </w:t>
      </w:r>
    </w:p>
    <w:p w14:paraId="351809F1" w14:textId="77777777" w:rsidR="00E02C98" w:rsidRPr="003D6101" w:rsidRDefault="00E02C98" w:rsidP="00E02C98">
      <w:pPr>
        <w:jc w:val="both"/>
        <w:rPr>
          <w:sz w:val="20"/>
          <w:szCs w:val="18"/>
          <w:lang w:val="en-US"/>
        </w:rPr>
      </w:pPr>
      <w:r w:rsidRPr="003D6101">
        <w:rPr>
          <w:sz w:val="20"/>
          <w:szCs w:val="18"/>
          <w:lang w:val="en-US"/>
        </w:rPr>
        <w:t xml:space="preserve">Externally, previous research shows that the EU public communication has hard time delivering their message to the wider public via traditional mass media. Although supranational institutions are tasked with defending </w:t>
      </w:r>
      <w:r w:rsidRPr="003D6101">
        <w:rPr>
          <w:sz w:val="20"/>
          <w:szCs w:val="18"/>
          <w:lang w:val="en-US"/>
        </w:rPr>
        <w:lastRenderedPageBreak/>
        <w:t xml:space="preserve">the European interest in their policy areas, mass-mediated public spheres tend to be fractured along national borders, languages, and media systems, thus forcing supranational institutions to communicate via national media </w:t>
      </w:r>
      <w:r w:rsidRPr="003D6101">
        <w:rPr>
          <w:sz w:val="20"/>
          <w:szCs w:val="18"/>
          <w:lang w:val="en-US"/>
        </w:rPr>
        <w:fldChar w:fldCharType="begin"/>
      </w:r>
      <w:r>
        <w:rPr>
          <w:sz w:val="20"/>
          <w:szCs w:val="18"/>
          <w:lang w:val="en-US"/>
        </w:rPr>
        <w:instrText xml:space="preserve"> ADDIN ZOTERO_ITEM CSL_CITATION {"citationID":"qNwi5PYz","properties":{"formattedCitation":"(Koopmans and Statham 2010; Risse 2014; Trenz 2004; Walter 2015)","plainCitation":"(Koopmans and Statham 2010; Risse 2014; Trenz 2004; Walter 2015)","noteIndex":0},"citationItems":[{"id":4588,"uris":["http://zotero.org/groups/2912652/items/JWJFEJQP"],"uri":["http://zotero.org/groups/2912652/items/JWJFEJQP"],"itemData":{"id":4588,"type":"book","call-number":"IW - 103628","collection-title":"Media discourse and political contention","event-place":"Cambridge","ISBN":"978-0-521-19090-9","language":"englisch","number-of-pages":"XVIII, 335 S.","publisher":"Cambridge University Press","publisher-place":"Cambridge","title":"The making of a European public sphere","author":[{"family":"Koopmans","given":"Ruud"},{"family":"Statham","given":"Paul"}],"issued":{"date-parts":[["2010"]]}}},{"id":4587,"uris":["http://zotero.org/groups/2912652/items/TRGVIHDH"],"uri":["http://zotero.org/groups/2912652/items/TRGVIHDH"],"itemData":{"id":4587,"type":"book","event-place":"Cambridge","publisher":"Cambridge University Press","publisher-place":"Cambridge","title":"European Public Spheres: Politics Is Back","author":[{"family":"Risse","given":"Thomas"}],"issued":{"date-parts":[["2014"]]}}},{"id":4586,"uris":["http://zotero.org/groups/2912652/items/FAPB9W73"],"uri":["http://zotero.org/groups/2912652/items/FAPB9W73"],"itemData":{"id":4586,"type":"article-journal","abstract":"The conditions for the emergence of a European mediated public sphere are tested in this article by analysing news coverage of European governance and policy-making   during the year 2000. The sample includes 11 daily newspapers from six EU member states. On the basis of a systematic content analysis, three types of news can be distinguished: first, European news characterized by the shared meaning of European events and issues; second, Europeanized news characterized by the secondary impact of European events and issues on national news coverage; and third, national news on domestic events and issues characterized by evolving forms of European monitoring and rhetorics. By unfolding and comparing these three cases, the article argues that a European public sphere has come into existence and that it has evolved through the mutual observation of institutional actors and their audiences with reference to   issues and events of common relevance and through the parallel development of communicative styles and discourses.","container-title":"European Journal of Communication","DOI":"10.1177/0267323104045257","ISSN":"0267-3231","issue":"3","page":"291-319","title":"Media Coverage on European Governance: Exploring the European Public Sphere in National Quality Newspapers","volume":"19","author":[{"family":"Trenz","given":"Hans-Jorg"}],"issued":{"date-parts":[["2004",8,1]]}}},{"id":4585,"uris":["http://zotero.org/groups/2912652/items/HZL7MRG8"],"uri":["http://zotero.org/groups/2912652/items/HZL7MRG8"],"itemData":{"id":4585,"type":"article-journal","abstract":"This article analyses the visibility of European Union (EU) citizens in EU news during the 2009 European Parliament election. It argues that the presence of EU citizens in EU news is vital for responsiveness of European governance. First, the theoretical notion of EU citizens is considered. Next, a new way of defining EU citizens is proposed: EU citizens are divided into national and supranational EU citizens. The visibility of EU citizens in EU news of 27 EU member states is analysed aiming to explain cross-country differences. The paper is based on a large-scale content analysis of TV and newspaper articles gathered during the 2009 European Parliament election. To explain different levels of visibility, a multi-level analysis is carried out. The results suggest that EU citizens are visible in the EU news, yet, their presence strongly varies across countries. The findings indicate that explanations for different levels of visibility can be found at both the media and country level.","container-title":"European Political Science Review","DOI":"10.1017/s1755773915000363","ISSN":"1755-7747","page":"1-21","title":"Explaining the visibility of EU citizens: a multi-level analysis of European Union news","volume":"FirstView","author":[{"family":"Walter","given":"Stefanie"}],"issued":{"date-parts":[["2015",11]]}}}],"schema":"https://github.com/citation-style-language/schema/raw/master/csl-citation.json"} </w:instrText>
      </w:r>
      <w:r w:rsidRPr="003D6101">
        <w:rPr>
          <w:sz w:val="20"/>
          <w:szCs w:val="18"/>
          <w:lang w:val="en-US"/>
        </w:rPr>
        <w:fldChar w:fldCharType="separate"/>
      </w:r>
      <w:r w:rsidRPr="0032464D">
        <w:rPr>
          <w:rFonts w:cs="Calibri"/>
          <w:sz w:val="20"/>
          <w:lang w:val="en-US"/>
        </w:rPr>
        <w:t xml:space="preserve">(Koopmans and Statham 2010; </w:t>
      </w:r>
      <w:proofErr w:type="spellStart"/>
      <w:r w:rsidRPr="0032464D">
        <w:rPr>
          <w:rFonts w:cs="Calibri"/>
          <w:sz w:val="20"/>
          <w:lang w:val="en-US"/>
        </w:rPr>
        <w:t>Risse</w:t>
      </w:r>
      <w:proofErr w:type="spellEnd"/>
      <w:r w:rsidRPr="0032464D">
        <w:rPr>
          <w:rFonts w:cs="Calibri"/>
          <w:sz w:val="20"/>
          <w:lang w:val="en-US"/>
        </w:rPr>
        <w:t xml:space="preserve"> 2014; Trenz 2004; Walter 2015)</w:t>
      </w:r>
      <w:r w:rsidRPr="003D6101">
        <w:rPr>
          <w:sz w:val="20"/>
          <w:szCs w:val="18"/>
          <w:lang w:val="en-US"/>
        </w:rPr>
        <w:fldChar w:fldCharType="end"/>
      </w:r>
      <w:r w:rsidRPr="003D6101">
        <w:rPr>
          <w:sz w:val="20"/>
          <w:szCs w:val="18"/>
          <w:lang w:val="en-US"/>
        </w:rPr>
        <w:t xml:space="preserve">. National media are, however, rather selective in covering EU affairs, as traditional journalistic selection logics are often partial to national interests, domestic executives, and their challengers </w:t>
      </w:r>
      <w:r w:rsidRPr="003D6101">
        <w:rPr>
          <w:sz w:val="20"/>
          <w:szCs w:val="18"/>
          <w:lang w:val="en-US"/>
        </w:rPr>
        <w:fldChar w:fldCharType="begin"/>
      </w:r>
      <w:r>
        <w:rPr>
          <w:sz w:val="20"/>
          <w:szCs w:val="18"/>
          <w:lang w:val="en-US"/>
        </w:rPr>
        <w:instrText xml:space="preserve"> ADDIN ZOTERO_ITEM CSL_CITATION {"citationID":"gnfUUQg3","properties":{"formattedCitation":"(De Vreese 2001; De Vreese {\\i{}et al.} 2006; Trenz 2008)","plainCitation":"(De Vreese 2001; De Vreese et al. 2006; Trenz 2008)","noteIndex":0},"citationItems":[{"id":4583,"uris":["http://zotero.org/groups/2912652/items/FCMGJLCP"],"uri":["http://zotero.org/groups/2912652/items/FCMGJLCP"],"itemData":{"id":4583,"type":"article-journal","abstract":"This study is a cross-nationally comparative investigation of the news coverage in Britain, Denmark, and the Netherlands of three major EU events: (1) the January 1999 first-step introduction of the euro, (2) the June 1999 European Parliamentary elections, and (3) the December 2000 summit in Nice. The visibility of the three events, the news agenda, and the role played by national news organizations in covering the EU events are examined. The study draws on content analyses of the most widely watched main evening television news programmes as well as interviews with news practitioners in the three countries. The results showed that news coverage of European affairs is cyclical, peaking during the events but hardly visible before and after. A number of cross-national differences were found: overall, Danish news devoted most attention to the EU events, followed by Britain and the Netherlands. News organizations differed in the editorial policy and the degree of effort invested in covering the events. Danish, and to some extent the British and Dutch, public broadcasters exerted more discretion in the choice of issues covered and assumed a proactive agenda-setting role compared with their private counterparts. The findings are discussed in the light of the role of news in public opinion formation processes about EU affairs.","container-title":"European Union Politics","issue":"3","page":"283-307","title":"'Europe' in the News: A Cross-National Comparative Study of the News Coverage of Key EU Events","volume":"2","author":[{"family":"De Vreese","given":"Claes"}],"issued":{"date-parts":[["2001"]]}}},{"id":4582,"uris":["http://zotero.org/groups/2912652/items/LW6AGBIT"],"uri":["http://zotero.org/groups/2912652/items/LW6AGBIT"],"itemData":{"id":4582,"type":"article-journal","abstract":"This article analyses the news coverage of the 2004 European parliamentary elections in all 25 member states of the European Union (EU). It provides a unique pan-European overview of the campaign coverage based on an analysis of three national newspapers and two television newscasts in the two weeks leading up to the elections. On average, the elections were more visible in the 10 new member states than in the 15 old EU member states. The political personalities and institutional actors featured in news stories about the elections were generally national political actors and not EU actors. When evaluative, the news in the old EU-15 was generally negative towards the EU, whereas in the new countries a mixed pattern was found. The findings of the study are discussed in the light of the literature on the EU's legitimacy and communication deficit. 10.1177/1465116506069440","container-title":"European Union Politics","issue":"4","page":"477-504","title":"The News Coverage of the 2004 European Parliamentary Election Campaign in 25 Countries","volume":"7","author":[{"family":"De Vreese","given":"Claes"},{"family":"Banducci","given":"Susan"},{"family":"Semetko","given":"Holli"},{"family":"Boomgaarden","given":"Hajo"}],"issued":{"date-parts":[["2006"]]}}},{"id":4584,"uris":["http://zotero.org/groups/2912652/items/KU8B6ECF"],"uri":["http://zotero.org/groups/2912652/items/KU8B6ECF"],"itemData":{"id":4584,"type":"article-journal","abstract":"Abstract The debate about the legitimacy of the EU and the possibilities for its democratization has addressed so far only rarely the question of the role of the media. An instrumental approach prevails towards the media, acknowledging that the so?called gap between the EU and its citizens is grounded in a communication deficit and that the EU should therefore strive towards a higher legitimacy in terms of public accountability, openness and participation, in other words of democracy. The article discusses these technical aspects of ?public?sphere building from above? in relation to the systematic constraints on mediatization that result from the inertia of the existing (national) media spheres. On the basis of this, an alternative understanding of mediatization and its ambivalent effects on the legitimacy of the EU will be developed. The proposal is that European public sphere research should focus on the more active role of the media as an independent variable that affects institutional choices and processes. Empirical results from comparative content analyses are discussed, which illustrate to what extent media have become an enabling and/or constraining factor on European integration.","container-title":"Journal of European Integration","DOI":"10.1080/07036330802005516","issue":"2","page":"291-309","title":"Understanding Media Impact on European Integration: Enhancing or Restricting the Scope of Legitimacy of the EU?","volume":"30","author":[{"family":"Trenz","given":"Hans‐Joerg"}],"issued":{"date-parts":[["2008",4,30]]}}}],"schema":"https://github.com/citation-style-language/schema/raw/master/csl-citation.json"} </w:instrText>
      </w:r>
      <w:r w:rsidRPr="003D6101">
        <w:rPr>
          <w:sz w:val="20"/>
          <w:szCs w:val="18"/>
          <w:lang w:val="en-US"/>
        </w:rPr>
        <w:fldChar w:fldCharType="separate"/>
      </w:r>
      <w:r w:rsidRPr="0032464D">
        <w:rPr>
          <w:rFonts w:cs="Calibri"/>
          <w:sz w:val="20"/>
          <w:szCs w:val="24"/>
        </w:rPr>
        <w:t xml:space="preserve">(De Vreese 2001; De Vreese </w:t>
      </w:r>
      <w:r w:rsidRPr="0032464D">
        <w:rPr>
          <w:rFonts w:cs="Calibri"/>
          <w:i/>
          <w:iCs/>
          <w:sz w:val="20"/>
          <w:szCs w:val="24"/>
        </w:rPr>
        <w:t>et al.</w:t>
      </w:r>
      <w:r w:rsidRPr="0032464D">
        <w:rPr>
          <w:rFonts w:cs="Calibri"/>
          <w:sz w:val="20"/>
          <w:szCs w:val="24"/>
        </w:rPr>
        <w:t xml:space="preserve"> 2006; Trenz 2008)</w:t>
      </w:r>
      <w:r w:rsidRPr="003D6101">
        <w:rPr>
          <w:sz w:val="20"/>
          <w:szCs w:val="18"/>
          <w:lang w:val="en-US"/>
        </w:rPr>
        <w:fldChar w:fldCharType="end"/>
      </w:r>
      <w:r w:rsidRPr="003D6101">
        <w:rPr>
          <w:sz w:val="20"/>
          <w:szCs w:val="18"/>
          <w:lang w:val="en-US"/>
        </w:rPr>
        <w:t xml:space="preserve">. Media coverage of the EU is then primarily driven by controversial and contested events such as summits of the heads of state and government, European Parliament (EP) elections, and scandals on the European level </w:t>
      </w:r>
      <w:r w:rsidRPr="003D6101">
        <w:rPr>
          <w:sz w:val="20"/>
          <w:szCs w:val="18"/>
          <w:lang w:val="en-US"/>
        </w:rPr>
        <w:fldChar w:fldCharType="begin"/>
      </w:r>
      <w:r>
        <w:rPr>
          <w:sz w:val="20"/>
          <w:szCs w:val="18"/>
          <w:lang w:val="en-US"/>
        </w:rPr>
        <w:instrText xml:space="preserve"> ADDIN ZOTERO_ITEM CSL_CITATION {"citationID":"UwXINY5v","properties":{"formattedCitation":"(Boomgaarden {\\i{}et al.} 2013; Hobolt and Tilley 2014)","plainCitation":"(Boomgaarden et al. 2013; Hobolt and Tilley 2014)","noteIndex":0},"citationItems":[{"id":4581,"uris":["http://zotero.org/groups/2912652/items/SSM4NFK3"],"uri":["http://zotero.org/groups/2912652/items/SSM4NFK3"],"itemData":{"id":4581,"type":"article-journal","abstract":"News about the European Union (EU) looks different in different countries at different points in time. This study investigates explanations for cross-national and over-time variation in news media coverage of EU affairs drawing on large-scale media content analyses of newspapers and television news in the EU-15 (1999), EU-25 (2004) and EU-27 (2009) in relation to European Parliament (EP) elections. The analyses focus in particular on explanatory factors pertaining to media characteristics and the political elites. Results show that national elites play an important role for the coverage of EU matters during EP election campaigns. The more strongly national parties are divided about the EU in combination with overall more negative positions towards the EU, the more visible the news. Also, increases in EU news visibility from one election to the next and the Europeanness of the news are determined by a country's elite positions. The findings are discussed in light of the EU's alleged communication deficit.","container-title":"European Journal of Political Research","DOI":"10.1111/1475-6765.12009","issue":"5","page":"608-629","title":"Across time and space: Explaining variation in news coverage of the European Union","volume":"52","author":[{"family":"Boomgaarden","given":"Hajo"},{"family":"De Vreese","given":"Claes"},{"family":"Schuck","given":"Andreas"},{"family":"Azrout","given":"Rachid"},{"family":"Elenbaas","given":"Matthijs"},{"family":"Van Spanje","given":"Joost"},{"family":"Vliegenthart","given":"Rens"}],"issued":{"date-parts":[["2013",8,1]]}}},{"id":1373,"uris":["http://zotero.org/users/5392384/items/7F993PWV"],"uri":["http://zotero.org/users/5392384/items/7F993PWV"],"itemData":{"id":1373,"type":"book","ISBN":"978-0-19-966568-6","note":"DOI: 10.1093/acprof:oso/9780199665686.001.0001\nDOI: 10.1093/acprof:oso/9780199665686.001.0001","publisher":"Oxford University Press","source":"DOI.org (Crossref)","title":"Blaming Europe?: Responsibility Without Accountability in the European Union","title-short":"Blaming Europe?","URL":"https://oxford.universitypressscholarship.com/view/10.1093/acprof:oso/9780199665686.001.0001/acprof-9780199665686","author":[{"family":"Hobolt","given":"Sara B."},{"family":"Tilley","given":"James"}],"accessed":{"date-parts":[["2020",8,13]]},"issued":{"date-parts":[["2014",2,13]]}}}],"schema":"https://github.com/citation-style-language/schema/raw/master/csl-citation.json"} </w:instrText>
      </w:r>
      <w:r w:rsidRPr="003D6101">
        <w:rPr>
          <w:sz w:val="20"/>
          <w:szCs w:val="18"/>
          <w:lang w:val="en-US"/>
        </w:rPr>
        <w:fldChar w:fldCharType="separate"/>
      </w:r>
      <w:r w:rsidRPr="0032464D">
        <w:rPr>
          <w:rFonts w:cs="Calibri"/>
          <w:sz w:val="20"/>
          <w:szCs w:val="24"/>
        </w:rPr>
        <w:t xml:space="preserve">(Boomgaarden </w:t>
      </w:r>
      <w:r w:rsidRPr="0032464D">
        <w:rPr>
          <w:rFonts w:cs="Calibri"/>
          <w:i/>
          <w:iCs/>
          <w:sz w:val="20"/>
          <w:szCs w:val="24"/>
        </w:rPr>
        <w:t>et al.</w:t>
      </w:r>
      <w:r w:rsidRPr="0032464D">
        <w:rPr>
          <w:rFonts w:cs="Calibri"/>
          <w:sz w:val="20"/>
          <w:szCs w:val="24"/>
        </w:rPr>
        <w:t xml:space="preserve"> 2013; Hobolt and Tilley 2014)</w:t>
      </w:r>
      <w:r w:rsidRPr="003D6101">
        <w:rPr>
          <w:sz w:val="20"/>
          <w:szCs w:val="18"/>
          <w:lang w:val="en-US"/>
        </w:rPr>
        <w:fldChar w:fldCharType="end"/>
      </w:r>
      <w:r w:rsidRPr="003D6101">
        <w:rPr>
          <w:sz w:val="20"/>
          <w:szCs w:val="18"/>
          <w:lang w:val="en-US"/>
        </w:rPr>
        <w:t>. Thus, supranational institutions have a hard time getting their message across via traditional media channels.</w:t>
      </w:r>
    </w:p>
    <w:p w14:paraId="10883B93" w14:textId="77777777" w:rsidR="00E02C98" w:rsidRPr="00685170" w:rsidRDefault="00E02C98">
      <w:pPr>
        <w:rPr>
          <w:lang w:val="en-US"/>
        </w:rPr>
      </w:pPr>
    </w:p>
    <w:sectPr w:rsidR="00E02C98" w:rsidRPr="0068517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na Furkan Özdemir" w:date="2021-09-21T09:52:00Z" w:initials="SFÖ">
    <w:p w14:paraId="3BFB9C01" w14:textId="15F9ABE9" w:rsidR="00685170" w:rsidRDefault="00685170">
      <w:pPr>
        <w:pStyle w:val="CommentText"/>
      </w:pPr>
      <w:r>
        <w:rPr>
          <w:rStyle w:val="CommentReference"/>
        </w:rPr>
        <w:annotationRef/>
      </w:r>
      <w:r>
        <w:t>Move this to appendix</w:t>
      </w:r>
    </w:p>
  </w:comment>
  <w:comment w:id="3" w:author="Sina Furkan Özdemir" w:date="2021-09-21T09:49:00Z" w:initials="SFÖ">
    <w:p w14:paraId="230E0175" w14:textId="77777777" w:rsidR="00FA65D2" w:rsidRPr="009C59CB" w:rsidRDefault="00FA65D2" w:rsidP="00FA65D2">
      <w:pPr>
        <w:pStyle w:val="CommentText"/>
        <w:rPr>
          <w:lang w:val="tr-TR"/>
        </w:rPr>
      </w:pPr>
      <w:r>
        <w:rPr>
          <w:rStyle w:val="CommentReference"/>
        </w:rPr>
        <w:annotationRef/>
      </w:r>
      <w:r>
        <w:t>We may need to cut th</w:t>
      </w:r>
      <w:r>
        <w:rPr>
          <w:lang w:val="tr-TR"/>
        </w:rPr>
        <w:t>is section out due to the word limit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FB9C01" w15:done="0"/>
  <w15:commentEx w15:paraId="230E01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429D6" w16cex:dateUtc="2021-09-21T07:52:00Z"/>
  <w16cex:commentExtensible w16cex:durableId="24F4292C" w16cex:dateUtc="2021-09-21T07: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FB9C01" w16cid:durableId="24F429D6"/>
  <w16cid:commentId w16cid:paraId="230E0175" w16cid:durableId="24F429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56BBE" w14:textId="77777777" w:rsidR="00EC0741" w:rsidRDefault="00EC0741" w:rsidP="002C3C86">
      <w:pPr>
        <w:spacing w:after="0" w:line="240" w:lineRule="auto"/>
      </w:pPr>
      <w:r>
        <w:separator/>
      </w:r>
    </w:p>
  </w:endnote>
  <w:endnote w:type="continuationSeparator" w:id="0">
    <w:p w14:paraId="73CA65C4" w14:textId="77777777" w:rsidR="00EC0741" w:rsidRDefault="00EC0741" w:rsidP="002C3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89729" w14:textId="77777777" w:rsidR="00EC0741" w:rsidRDefault="00EC0741" w:rsidP="002C3C86">
      <w:pPr>
        <w:spacing w:after="0" w:line="240" w:lineRule="auto"/>
      </w:pPr>
      <w:r>
        <w:separator/>
      </w:r>
    </w:p>
  </w:footnote>
  <w:footnote w:type="continuationSeparator" w:id="0">
    <w:p w14:paraId="61F08A7D" w14:textId="77777777" w:rsidR="00EC0741" w:rsidRDefault="00EC0741" w:rsidP="002C3C8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a Furkan Özdemir">
    <w15:presenceInfo w15:providerId="AD" w15:userId="S::sinaoz@ntnu.no::eebcc2fc-5879-41a0-9396-a479935adea3"/>
  </w15:person>
  <w15:person w15:author="Sina Furkan Özdemir [2]">
    <w15:presenceInfo w15:providerId="None" w15:userId="Sina Furkan Özdemi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170"/>
    <w:rsid w:val="001A075B"/>
    <w:rsid w:val="002C3C86"/>
    <w:rsid w:val="004B6A3D"/>
    <w:rsid w:val="00685170"/>
    <w:rsid w:val="00E02C98"/>
    <w:rsid w:val="00EC0741"/>
    <w:rsid w:val="00FA65D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25D8C"/>
  <w15:chartTrackingRefBased/>
  <w15:docId w15:val="{8BEECD26-D151-4D8D-A3B3-345113909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170"/>
    <w:rPr>
      <w:rFonts w:ascii="Calibri" w:eastAsia="Calibri" w:hAnsi="Calibri" w:cs="Times New Roman"/>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85170"/>
    <w:pPr>
      <w:spacing w:after="200" w:line="240" w:lineRule="auto"/>
    </w:pPr>
    <w:rPr>
      <w:i/>
      <w:iCs/>
      <w:color w:val="44546A" w:themeColor="text2"/>
      <w:sz w:val="18"/>
      <w:szCs w:val="18"/>
    </w:rPr>
  </w:style>
  <w:style w:type="character" w:styleId="CommentReference">
    <w:name w:val="annotation reference"/>
    <w:basedOn w:val="DefaultParagraphFont"/>
    <w:semiHidden/>
    <w:unhideWhenUsed/>
    <w:rsid w:val="00685170"/>
    <w:rPr>
      <w:sz w:val="16"/>
      <w:szCs w:val="16"/>
    </w:rPr>
  </w:style>
  <w:style w:type="paragraph" w:styleId="CommentText">
    <w:name w:val="annotation text"/>
    <w:basedOn w:val="Normal"/>
    <w:link w:val="CommentTextChar"/>
    <w:unhideWhenUsed/>
    <w:rsid w:val="00685170"/>
    <w:pPr>
      <w:spacing w:line="240" w:lineRule="auto"/>
    </w:pPr>
    <w:rPr>
      <w:sz w:val="20"/>
      <w:szCs w:val="20"/>
    </w:rPr>
  </w:style>
  <w:style w:type="character" w:customStyle="1" w:styleId="CommentTextChar">
    <w:name w:val="Comment Text Char"/>
    <w:basedOn w:val="DefaultParagraphFont"/>
    <w:link w:val="CommentText"/>
    <w:rsid w:val="00685170"/>
    <w:rPr>
      <w:rFonts w:ascii="Calibri" w:eastAsia="Calibri" w:hAnsi="Calibri" w:cs="Times New Roman"/>
      <w:sz w:val="20"/>
      <w:szCs w:val="20"/>
      <w:lang w:val="pt-PT"/>
    </w:rPr>
  </w:style>
  <w:style w:type="paragraph" w:styleId="CommentSubject">
    <w:name w:val="annotation subject"/>
    <w:basedOn w:val="CommentText"/>
    <w:next w:val="CommentText"/>
    <w:link w:val="CommentSubjectChar"/>
    <w:uiPriority w:val="99"/>
    <w:semiHidden/>
    <w:unhideWhenUsed/>
    <w:rsid w:val="00685170"/>
    <w:rPr>
      <w:b/>
      <w:bCs/>
    </w:rPr>
  </w:style>
  <w:style w:type="character" w:customStyle="1" w:styleId="CommentSubjectChar">
    <w:name w:val="Comment Subject Char"/>
    <w:basedOn w:val="CommentTextChar"/>
    <w:link w:val="CommentSubject"/>
    <w:uiPriority w:val="99"/>
    <w:semiHidden/>
    <w:rsid w:val="00685170"/>
    <w:rPr>
      <w:rFonts w:ascii="Calibri" w:eastAsia="Calibri" w:hAnsi="Calibri" w:cs="Times New Roman"/>
      <w:b/>
      <w:bCs/>
      <w:sz w:val="20"/>
      <w:szCs w:val="20"/>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6788</Words>
  <Characters>35978</Characters>
  <Application>Microsoft Office Word</Application>
  <DocSecurity>0</DocSecurity>
  <Lines>299</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Furkan Özdemir</dc:creator>
  <cp:keywords/>
  <dc:description/>
  <cp:lastModifiedBy>Sina Furkan Özdemir</cp:lastModifiedBy>
  <cp:revision>3</cp:revision>
  <dcterms:created xsi:type="dcterms:W3CDTF">2021-09-21T07:51:00Z</dcterms:created>
  <dcterms:modified xsi:type="dcterms:W3CDTF">2021-09-21T13:59:00Z</dcterms:modified>
</cp:coreProperties>
</file>