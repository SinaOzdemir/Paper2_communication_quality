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7088" w14:textId="0F69FB21" w:rsidR="00944ABA" w:rsidRDefault="004A10D4" w:rsidP="004A10D4">
      <w:pPr>
        <w:pStyle w:val="Title"/>
        <w:rPr>
          <w:lang w:val="tr-TR"/>
        </w:rPr>
      </w:pPr>
      <w:r>
        <w:rPr>
          <w:lang w:val="tr-TR"/>
        </w:rPr>
        <w:t>Revised Introduction:</w:t>
      </w:r>
    </w:p>
    <w:p w14:paraId="6FD3EBD7" w14:textId="300B998F" w:rsidR="008C23B5" w:rsidRDefault="008C23B5" w:rsidP="008C23B5">
      <w:pPr>
        <w:rPr>
          <w:lang w:val="tr-TR"/>
        </w:rPr>
      </w:pPr>
    </w:p>
    <w:p w14:paraId="480EBF91" w14:textId="1234DE45" w:rsidR="008C23B5" w:rsidRDefault="008C23B5" w:rsidP="008C23B5">
      <w:pPr>
        <w:pStyle w:val="Heading1"/>
        <w:rPr>
          <w:lang w:val="tr-TR"/>
        </w:rPr>
      </w:pPr>
      <w:r>
        <w:rPr>
          <w:lang w:val="tr-TR"/>
        </w:rPr>
        <w:t>Original:</w:t>
      </w:r>
    </w:p>
    <w:p w14:paraId="113FC90C" w14:textId="57108BE1" w:rsidR="008C23B5" w:rsidRDefault="008C23B5" w:rsidP="008C23B5">
      <w:pPr>
        <w:rPr>
          <w:lang w:val="tr-TR"/>
        </w:rPr>
      </w:pPr>
    </w:p>
    <w:p w14:paraId="2B66DFBA" w14:textId="1FE997C8" w:rsidR="007F69D2" w:rsidRPr="00A341E4" w:rsidRDefault="007F69D2" w:rsidP="007F69D2">
      <w:pPr>
        <w:spacing w:before="120" w:after="0" w:line="240" w:lineRule="auto"/>
        <w:jc w:val="both"/>
        <w:rPr>
          <w:sz w:val="20"/>
          <w:szCs w:val="18"/>
          <w:lang w:val="en-GB"/>
        </w:rPr>
      </w:pPr>
      <w:r w:rsidRPr="00A341E4">
        <w:rPr>
          <w:sz w:val="20"/>
          <w:szCs w:val="18"/>
          <w:lang w:val="en-GB"/>
        </w:rPr>
        <w:t>The European Union (EU) has an increasingly precarious relationship with the citizens it governs. The politicization of European integration in public debates has markedly increased in recent years</w:t>
      </w:r>
      <w:r>
        <w:rPr>
          <w:sz w:val="20"/>
          <w:szCs w:val="18"/>
          <w:lang w:val="en-GB"/>
        </w:rPr>
        <w:t>: i</w:t>
      </w:r>
      <w:r w:rsidRPr="00A341E4">
        <w:rPr>
          <w:sz w:val="20"/>
          <w:szCs w:val="18"/>
          <w:lang w:val="en-GB"/>
        </w:rPr>
        <w:t>ncidences such as the failure of constitutional referenda in 2005, the raging debates about supranational authority during the Euro- and Schengen crises after 2009 and 2015, the infamous Brexit decision of 2016, and more generally</w:t>
      </w:r>
      <w:r>
        <w:rPr>
          <w:sz w:val="20"/>
          <w:szCs w:val="18"/>
          <w:lang w:val="en-GB"/>
        </w:rPr>
        <w:t>,</w:t>
      </w:r>
      <w:r w:rsidRPr="00A341E4">
        <w:rPr>
          <w:sz w:val="20"/>
          <w:szCs w:val="18"/>
          <w:lang w:val="en-GB"/>
        </w:rPr>
        <w:t xml:space="preserve"> the rise of Eurosceptic mobilization in national and European election campaigns clearly illustrate that the EU can no longer rely on a permissive consensus among the wider citizenry </w:t>
      </w:r>
      <w:r w:rsidRPr="00A341E4">
        <w:rPr>
          <w:sz w:val="20"/>
          <w:szCs w:val="18"/>
          <w:lang w:val="en-GB"/>
        </w:rPr>
        <w:fldChar w:fldCharType="begin"/>
      </w:r>
      <w:ins w:id="0" w:author="Sina Furkan Özdemir" w:date="2021-09-14T14:07:00Z">
        <w:r w:rsidR="00ED4289">
          <w:rPr>
            <w:sz w:val="20"/>
            <w:szCs w:val="18"/>
            <w:lang w:val="en-GB"/>
          </w:rPr>
          <w:instrText xml:space="preserve"> ADDIN ZOTERO_ITEM CSL_CITATION {"citationID":"2MTigxi1","properties":{"formattedCitation":"(De Wilde &amp; Z\\uc0\\u252{}rn, 2012; Hooghe &amp; Marks, 2009; Rauh, 2021a)","plainCitation":"(De Wilde &amp; Zürn, 2012; Hooghe &amp;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ins>
      <w:del w:id="1" w:author="Sina Furkan Özdemir" w:date="2021-09-14T14:07:00Z">
        <w:r w:rsidDel="00ED4289">
          <w:rPr>
            <w:sz w:val="20"/>
            <w:szCs w:val="18"/>
            <w:lang w:val="en-GB"/>
          </w:rPr>
          <w:del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del>
      <w:r w:rsidRPr="00A341E4">
        <w:rPr>
          <w:sz w:val="20"/>
          <w:szCs w:val="18"/>
          <w:lang w:val="en-GB"/>
        </w:rPr>
        <w:fldChar w:fldCharType="separate"/>
      </w:r>
      <w:ins w:id="2" w:author="Sina Furkan Özdemir" w:date="2021-09-14T14:07:00Z">
        <w:r w:rsidR="00ED4289" w:rsidRPr="00ED4289">
          <w:rPr>
            <w:rFonts w:ascii="Calibri" w:hAnsi="Calibri" w:cs="Calibri"/>
            <w:sz w:val="20"/>
            <w:szCs w:val="24"/>
            <w:rPrChange w:id="3" w:author="Sina Furkan Özdemir" w:date="2021-09-14T14:07:00Z">
              <w:rPr>
                <w:rFonts w:ascii="Times New Roman" w:hAnsi="Times New Roman" w:cs="Times New Roman"/>
                <w:sz w:val="24"/>
                <w:szCs w:val="24"/>
              </w:rPr>
            </w:rPrChange>
          </w:rPr>
          <w:t>(De Wilde &amp; Zürn, 2012; Hooghe &amp; Marks, 2009; Rauh, 2021a)</w:t>
        </w:r>
      </w:ins>
      <w:del w:id="4" w:author="Sina Furkan Özdemir" w:date="2021-09-14T14:07:00Z">
        <w:r w:rsidRPr="00A341E4" w:rsidDel="00ED4289">
          <w:rPr>
            <w:rFonts w:cs="Calibri"/>
            <w:sz w:val="20"/>
            <w:szCs w:val="24"/>
            <w:lang w:val="en-GB"/>
          </w:rPr>
          <w:delText>(De Wilde and Zürn 2012; Hooghe and Marks 2009; Rauh 2021a)</w:delText>
        </w:r>
      </w:del>
      <w:r w:rsidRPr="00A341E4">
        <w:rPr>
          <w:sz w:val="20"/>
          <w:szCs w:val="18"/>
          <w:lang w:val="en-GB"/>
        </w:rPr>
        <w:fldChar w:fldCharType="end"/>
      </w:r>
      <w:r w:rsidRPr="00A341E4">
        <w:rPr>
          <w:sz w:val="20"/>
          <w:szCs w:val="18"/>
          <w:lang w:val="en-GB"/>
        </w:rPr>
        <w:t xml:space="preserve">. </w:t>
      </w:r>
      <w:r w:rsidRPr="00C72046">
        <w:rPr>
          <w:sz w:val="20"/>
          <w:szCs w:val="18"/>
          <w:lang w:val="en-GB"/>
        </w:rPr>
        <w:t>In such controversial debates, the EU’s rather detached supranational institutions are frequently addressed</w:t>
      </w:r>
      <w:r>
        <w:rPr>
          <w:sz w:val="20"/>
          <w:szCs w:val="18"/>
          <w:lang w:val="en-GB"/>
        </w:rPr>
        <w:t>, often as</w:t>
      </w:r>
      <w:r w:rsidRPr="00C72046">
        <w:rPr>
          <w:sz w:val="20"/>
          <w:szCs w:val="18"/>
          <w:lang w:val="en-GB"/>
        </w:rPr>
        <w:t xml:space="preserve"> targets of blame-shifting </w:t>
      </w:r>
      <w:r w:rsidRPr="00C72046">
        <w:rPr>
          <w:sz w:val="20"/>
          <w:szCs w:val="18"/>
          <w:u w:val="single"/>
          <w:lang w:val="en-GB"/>
        </w:rPr>
        <w:fldChar w:fldCharType="begin"/>
      </w:r>
      <w:ins w:id="5" w:author="Sina Furkan Özdemir" w:date="2021-09-14T14:07:00Z">
        <w:r w:rsidR="00ED4289">
          <w:rPr>
            <w:sz w:val="20"/>
            <w:szCs w:val="18"/>
            <w:u w:val="single"/>
            <w:lang w:val="en-GB"/>
          </w:rPr>
          <w:instrText xml:space="preserve"> ADDIN ZOTERO_ITEM CSL_CITATION {"citationID":"kxMbZitc","properties":{"formattedCitation":"(Gerhards et al., 2009; Harteveld et al., 2018)","plainCitation":"(Gerhards et al., 2009; Harteveld et al., 2018)","noteIndex":0},"citationItems":[{"id":4591,"uris":["http://zotero.org/groups/2912652/items/V3TKRIW2"],"uri":["http://zotero.org/groups/2912652/items/V3TKRIW2"],"itemData":{"id":4591,"type":"article-journal","container-title":"Politische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4663,"uris":["http://zotero.org/groups/2912652/items/KRU7RWBU"],"uri":["http://zotero.org/groups/2912652/items/KRU7RWBU"],"itemData":{"id":4663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instrText>
        </w:r>
      </w:ins>
      <w:del w:id="6" w:author="Sina Furkan Özdemir" w:date="2021-09-14T14:07:00Z">
        <w:r w:rsidDel="00ED4289">
          <w:rPr>
            <w:sz w:val="20"/>
            <w:szCs w:val="18"/>
            <w:u w:val="single"/>
            <w:lang w:val="en-GB"/>
          </w:rPr>
          <w:del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delInstrText>
        </w:r>
      </w:del>
      <w:r w:rsidRPr="00C72046">
        <w:rPr>
          <w:sz w:val="20"/>
          <w:szCs w:val="18"/>
          <w:u w:val="single"/>
          <w:lang w:val="en-GB"/>
        </w:rPr>
        <w:fldChar w:fldCharType="separate"/>
      </w:r>
      <w:ins w:id="7" w:author="Sina Furkan Özdemir" w:date="2021-09-14T14:07:00Z">
        <w:r w:rsidR="00ED4289" w:rsidRPr="00ED4289">
          <w:rPr>
            <w:rFonts w:ascii="Calibri" w:hAnsi="Calibri" w:cs="Calibri"/>
            <w:sz w:val="20"/>
            <w:lang w:val="en-US"/>
            <w:rPrChange w:id="8" w:author="Sina Furkan Özdemir" w:date="2021-09-14T14:07:00Z">
              <w:rPr/>
            </w:rPrChange>
          </w:rPr>
          <w:t>(Gerhards et al., 2009; Harteveld et al., 2018)</w:t>
        </w:r>
      </w:ins>
      <w:del w:id="9" w:author="Sina Furkan Özdemir" w:date="2021-09-14T14:07:00Z">
        <w:r w:rsidRPr="00ED4289" w:rsidDel="00ED4289">
          <w:rPr>
            <w:lang w:val="en-US"/>
            <w:rPrChange w:id="10" w:author="Sina Furkan Özdemir" w:date="2021-09-14T14:07:00Z">
              <w:rPr>
                <w:rFonts w:cs="Calibri"/>
                <w:sz w:val="20"/>
                <w:szCs w:val="24"/>
              </w:rPr>
            </w:rPrChange>
          </w:rPr>
          <w:delText xml:space="preserve">(Gerhards </w:delText>
        </w:r>
        <w:r w:rsidRPr="00ED4289" w:rsidDel="00ED4289">
          <w:rPr>
            <w:lang w:val="en-US"/>
            <w:rPrChange w:id="11" w:author="Sina Furkan Özdemir" w:date="2021-09-14T14:07:00Z">
              <w:rPr>
                <w:rFonts w:cs="Calibri"/>
                <w:i/>
                <w:iCs/>
                <w:sz w:val="20"/>
                <w:szCs w:val="24"/>
              </w:rPr>
            </w:rPrChange>
          </w:rPr>
          <w:delText>et al.</w:delText>
        </w:r>
        <w:r w:rsidRPr="00ED4289" w:rsidDel="00ED4289">
          <w:rPr>
            <w:lang w:val="en-US"/>
            <w:rPrChange w:id="12" w:author="Sina Furkan Özdemir" w:date="2021-09-14T14:07:00Z">
              <w:rPr>
                <w:rFonts w:cs="Calibri"/>
                <w:sz w:val="20"/>
                <w:szCs w:val="24"/>
              </w:rPr>
            </w:rPrChange>
          </w:rPr>
          <w:delText xml:space="preserve"> 2009; Harteveld </w:delText>
        </w:r>
        <w:r w:rsidRPr="00ED4289" w:rsidDel="00ED4289">
          <w:rPr>
            <w:lang w:val="en-US"/>
            <w:rPrChange w:id="13" w:author="Sina Furkan Özdemir" w:date="2021-09-14T14:07:00Z">
              <w:rPr>
                <w:rFonts w:cs="Calibri"/>
                <w:i/>
                <w:iCs/>
                <w:sz w:val="20"/>
                <w:szCs w:val="24"/>
              </w:rPr>
            </w:rPrChange>
          </w:rPr>
          <w:delText>et al.</w:delText>
        </w:r>
        <w:r w:rsidRPr="00ED4289" w:rsidDel="00ED4289">
          <w:rPr>
            <w:lang w:val="en-US"/>
            <w:rPrChange w:id="14" w:author="Sina Furkan Özdemir" w:date="2021-09-14T14:07:00Z">
              <w:rPr>
                <w:rFonts w:cs="Calibri"/>
                <w:sz w:val="20"/>
                <w:szCs w:val="24"/>
              </w:rPr>
            </w:rPrChange>
          </w:rPr>
          <w:delText xml:space="preserve"> 2018)</w:delText>
        </w:r>
      </w:del>
      <w:r w:rsidRPr="00C72046">
        <w:rPr>
          <w:sz w:val="20"/>
          <w:szCs w:val="18"/>
          <w:u w:val="single"/>
          <w:lang w:val="en-GB"/>
        </w:rPr>
        <w:fldChar w:fldCharType="end"/>
      </w:r>
      <w:r w:rsidRPr="00A341E4">
        <w:rPr>
          <w:sz w:val="20"/>
          <w:szCs w:val="18"/>
          <w:lang w:val="en-GB"/>
        </w:rPr>
        <w:t>.</w:t>
      </w:r>
    </w:p>
    <w:p w14:paraId="2BAE76D7" w14:textId="43154C7B" w:rsidR="008C23B5" w:rsidRPr="00A341E4" w:rsidRDefault="008C23B5" w:rsidP="008C23B5">
      <w:pPr>
        <w:spacing w:before="120" w:after="0" w:line="240" w:lineRule="auto"/>
        <w:jc w:val="both"/>
        <w:rPr>
          <w:sz w:val="20"/>
          <w:szCs w:val="18"/>
          <w:lang w:val="en-GB"/>
        </w:rPr>
      </w:pPr>
      <w:r w:rsidRPr="00A341E4">
        <w:rPr>
          <w:sz w:val="20"/>
          <w:szCs w:val="18"/>
          <w:lang w:val="en-GB"/>
        </w:rPr>
        <w:t xml:space="preserve">Supranational actors, however, are not only at the receiving end of such controversial debates. In principle, they can try to defend themselves in public, </w:t>
      </w:r>
      <w:r>
        <w:rPr>
          <w:sz w:val="20"/>
          <w:szCs w:val="18"/>
          <w:lang w:val="en-GB"/>
        </w:rPr>
        <w:t>possibly</w:t>
      </w:r>
      <w:r w:rsidRPr="00A341E4">
        <w:rPr>
          <w:sz w:val="20"/>
          <w:szCs w:val="18"/>
          <w:lang w:val="en-GB"/>
        </w:rPr>
        <w:t xml:space="preserve"> nurtur</w:t>
      </w:r>
      <w:r>
        <w:rPr>
          <w:sz w:val="20"/>
          <w:szCs w:val="18"/>
          <w:lang w:val="en-GB"/>
        </w:rPr>
        <w:t>ing</w:t>
      </w:r>
      <w:r w:rsidRPr="00A341E4">
        <w:rPr>
          <w:sz w:val="20"/>
          <w:szCs w:val="18"/>
          <w:lang w:val="en-GB"/>
        </w:rPr>
        <w:t xml:space="preserve"> popular </w:t>
      </w:r>
      <w:r>
        <w:rPr>
          <w:sz w:val="20"/>
          <w:szCs w:val="18"/>
          <w:lang w:val="en-GB"/>
        </w:rPr>
        <w:t xml:space="preserve">EU </w:t>
      </w:r>
      <w:r w:rsidRPr="00A341E4">
        <w:rPr>
          <w:sz w:val="20"/>
          <w:szCs w:val="18"/>
          <w:lang w:val="en-GB"/>
        </w:rPr>
        <w:t xml:space="preserve">legitimacy by giving </w:t>
      </w:r>
      <w:r>
        <w:rPr>
          <w:sz w:val="20"/>
          <w:szCs w:val="18"/>
          <w:lang w:val="en-GB"/>
        </w:rPr>
        <w:t xml:space="preserve">an </w:t>
      </w:r>
      <w:r w:rsidRPr="00A341E4">
        <w:rPr>
          <w:sz w:val="20"/>
          <w:szCs w:val="18"/>
          <w:lang w:val="en-GB"/>
        </w:rPr>
        <w:t xml:space="preserve">account of how </w:t>
      </w:r>
      <w:r>
        <w:rPr>
          <w:sz w:val="20"/>
          <w:szCs w:val="18"/>
          <w:lang w:val="en-GB"/>
        </w:rPr>
        <w:t xml:space="preserve">and why </w:t>
      </w:r>
      <w:r w:rsidRPr="00A341E4">
        <w:rPr>
          <w:sz w:val="20"/>
          <w:szCs w:val="18"/>
          <w:lang w:val="en-GB"/>
        </w:rPr>
        <w:t>they exercise their political authority</w:t>
      </w:r>
      <w:r w:rsidRPr="00C72046">
        <w:rPr>
          <w:sz w:val="20"/>
          <w:szCs w:val="18"/>
          <w:lang w:val="en-GB"/>
        </w:rPr>
        <w:t xml:space="preserve">. </w:t>
      </w:r>
      <w:r>
        <w:rPr>
          <w:sz w:val="20"/>
          <w:szCs w:val="18"/>
          <w:lang w:val="en-GB"/>
        </w:rPr>
        <w:t>Therefore, when f</w:t>
      </w:r>
      <w:r w:rsidRPr="00C72046">
        <w:rPr>
          <w:sz w:val="20"/>
          <w:szCs w:val="18"/>
          <w:lang w:val="en-GB"/>
        </w:rPr>
        <w:t xml:space="preserve">aced with public politicization, political institutions beyond the nation state </w:t>
      </w:r>
      <w:r>
        <w:rPr>
          <w:sz w:val="20"/>
          <w:szCs w:val="18"/>
          <w:lang w:val="en-GB"/>
        </w:rPr>
        <w:t xml:space="preserve">have incentives to </w:t>
      </w:r>
      <w:r w:rsidRPr="00C72046">
        <w:rPr>
          <w:sz w:val="20"/>
          <w:szCs w:val="18"/>
          <w:lang w:val="en-GB"/>
        </w:rPr>
        <w:t xml:space="preserve">invest in public communication </w:t>
      </w:r>
      <w:r w:rsidRPr="00A341E4">
        <w:rPr>
          <w:sz w:val="20"/>
          <w:szCs w:val="18"/>
          <w:lang w:val="en-GB"/>
        </w:rPr>
        <w:fldChar w:fldCharType="begin"/>
      </w:r>
      <w:r w:rsidR="003930CA">
        <w:rPr>
          <w:sz w:val="20"/>
          <w:szCs w:val="18"/>
          <w:lang w:val="en-GB"/>
        </w:rPr>
        <w:instrText xml:space="preserve"> ADDIN ZOTERO_ITEM CSL_CITATION {"citationID":"e1rUx1sA","properties":{"formattedCitation":"(Ecker-Ehrhardt, 2018, 2020)","plainCitation":"(Ecker-Ehrhardt, 2018,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Pr="00A341E4">
        <w:rPr>
          <w:sz w:val="20"/>
          <w:szCs w:val="18"/>
          <w:lang w:val="en-GB"/>
        </w:rPr>
        <w:fldChar w:fldCharType="separate"/>
      </w:r>
      <w:r w:rsidR="003930CA" w:rsidRPr="003930CA">
        <w:rPr>
          <w:rFonts w:ascii="Calibri" w:hAnsi="Calibri" w:cs="Calibri"/>
          <w:sz w:val="20"/>
          <w:lang w:val="en-US"/>
        </w:rPr>
        <w:t>(Ecker-Ehrhardt, 2018, 2020)</w:t>
      </w:r>
      <w:r w:rsidRPr="00A341E4">
        <w:rPr>
          <w:sz w:val="20"/>
          <w:szCs w:val="18"/>
          <w:lang w:val="en-GB"/>
        </w:rPr>
        <w:fldChar w:fldCharType="end"/>
      </w:r>
      <w:r w:rsidRPr="00A341E4">
        <w:rPr>
          <w:sz w:val="20"/>
          <w:szCs w:val="18"/>
          <w:lang w:val="en-GB"/>
        </w:rPr>
        <w:t>.</w:t>
      </w:r>
    </w:p>
    <w:p w14:paraId="5F11F018" w14:textId="47B3E08F" w:rsidR="008C23B5" w:rsidRPr="008801A7" w:rsidRDefault="008C23B5" w:rsidP="008C23B5">
      <w:pPr>
        <w:spacing w:before="120" w:after="0" w:line="240" w:lineRule="auto"/>
        <w:jc w:val="both"/>
        <w:rPr>
          <w:sz w:val="20"/>
          <w:szCs w:val="18"/>
          <w:lang w:val="en-US"/>
        </w:rPr>
      </w:pPr>
      <w:bookmarkStart w:id="15" w:name="para-2"/>
      <w:r w:rsidRPr="00A341E4">
        <w:rPr>
          <w:sz w:val="20"/>
          <w:szCs w:val="18"/>
          <w:lang w:val="en-GB"/>
        </w:rPr>
        <w:t>Yet, supranational EU institutions face notable obstacles in communicating with the wider European citizenry. Part of these obstacles are internal</w:t>
      </w:r>
      <w:r>
        <w:rPr>
          <w:sz w:val="20"/>
          <w:szCs w:val="18"/>
          <w:lang w:val="en-GB"/>
        </w:rPr>
        <w:t>; p</w:t>
      </w:r>
      <w:r w:rsidRPr="00A341E4">
        <w:rPr>
          <w:sz w:val="20"/>
          <w:szCs w:val="18"/>
          <w:lang w:val="en-GB"/>
        </w:rPr>
        <w:t xml:space="preserve">ublic communication is often subject to internal conflicts and competition over limited resources </w:t>
      </w:r>
      <w:r w:rsidRPr="00A341E4">
        <w:rPr>
          <w:sz w:val="20"/>
          <w:szCs w:val="18"/>
          <w:lang w:val="en-GB"/>
        </w:rPr>
        <w:fldChar w:fldCharType="begin"/>
      </w:r>
      <w:r w:rsidR="003930CA">
        <w:rPr>
          <w:sz w:val="20"/>
          <w:szCs w:val="18"/>
          <w:lang w:val="en-GB"/>
        </w:rPr>
        <w:instrText xml:space="preserve"> ADDIN ZOTERO_ITEM CSL_CITATION {"citationID":"zmskg55U","properties":{"formattedCitation":"(Altides, 2009; Bijsmans &amp; Altides, 2007; Hartlapp et al., 2014: ch. 9)","plainCitation":"(Altides, 2009; Bijsmans &amp;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Pr="00A341E4">
        <w:rPr>
          <w:sz w:val="20"/>
          <w:szCs w:val="18"/>
          <w:lang w:val="en-GB"/>
        </w:rPr>
        <w:fldChar w:fldCharType="separate"/>
      </w:r>
      <w:r w:rsidR="003930CA" w:rsidRPr="003930CA">
        <w:rPr>
          <w:rFonts w:ascii="Calibri" w:hAnsi="Calibri" w:cs="Calibri"/>
          <w:sz w:val="20"/>
          <w:lang w:val="en-US"/>
        </w:rPr>
        <w:t>(</w:t>
      </w:r>
      <w:proofErr w:type="spellStart"/>
      <w:r w:rsidR="003930CA" w:rsidRPr="003930CA">
        <w:rPr>
          <w:rFonts w:ascii="Calibri" w:hAnsi="Calibri" w:cs="Calibri"/>
          <w:sz w:val="20"/>
          <w:lang w:val="en-US"/>
        </w:rPr>
        <w:t>Altides</w:t>
      </w:r>
      <w:proofErr w:type="spellEnd"/>
      <w:r w:rsidR="003930CA" w:rsidRPr="003930CA">
        <w:rPr>
          <w:rFonts w:ascii="Calibri" w:hAnsi="Calibri" w:cs="Calibri"/>
          <w:sz w:val="20"/>
          <w:lang w:val="en-US"/>
        </w:rPr>
        <w:t xml:space="preserve">, 2009; </w:t>
      </w:r>
      <w:proofErr w:type="spellStart"/>
      <w:r w:rsidR="003930CA" w:rsidRPr="003930CA">
        <w:rPr>
          <w:rFonts w:ascii="Calibri" w:hAnsi="Calibri" w:cs="Calibri"/>
          <w:sz w:val="20"/>
          <w:lang w:val="en-US"/>
        </w:rPr>
        <w:t>Bijsmans</w:t>
      </w:r>
      <w:proofErr w:type="spellEnd"/>
      <w:r w:rsidR="003930CA" w:rsidRPr="003930CA">
        <w:rPr>
          <w:rFonts w:ascii="Calibri" w:hAnsi="Calibri" w:cs="Calibri"/>
          <w:sz w:val="20"/>
          <w:lang w:val="en-US"/>
        </w:rPr>
        <w:t xml:space="preserve"> &amp; </w:t>
      </w:r>
      <w:proofErr w:type="spellStart"/>
      <w:r w:rsidR="003930CA" w:rsidRPr="003930CA">
        <w:rPr>
          <w:rFonts w:ascii="Calibri" w:hAnsi="Calibri" w:cs="Calibri"/>
          <w:sz w:val="20"/>
          <w:lang w:val="en-US"/>
        </w:rPr>
        <w:t>Altides</w:t>
      </w:r>
      <w:proofErr w:type="spellEnd"/>
      <w:r w:rsidR="003930CA" w:rsidRPr="003930CA">
        <w:rPr>
          <w:rFonts w:ascii="Calibri" w:hAnsi="Calibri" w:cs="Calibri"/>
          <w:sz w:val="20"/>
          <w:lang w:val="en-US"/>
        </w:rPr>
        <w:t xml:space="preserve">, 2007; </w:t>
      </w:r>
      <w:proofErr w:type="spellStart"/>
      <w:r w:rsidR="003930CA" w:rsidRPr="003930CA">
        <w:rPr>
          <w:rFonts w:ascii="Calibri" w:hAnsi="Calibri" w:cs="Calibri"/>
          <w:sz w:val="20"/>
          <w:lang w:val="en-US"/>
        </w:rPr>
        <w:t>Hartlapp</w:t>
      </w:r>
      <w:proofErr w:type="spellEnd"/>
      <w:r w:rsidR="003930CA" w:rsidRPr="003930CA">
        <w:rPr>
          <w:rFonts w:ascii="Calibri" w:hAnsi="Calibri" w:cs="Calibri"/>
          <w:sz w:val="20"/>
          <w:lang w:val="en-US"/>
        </w:rPr>
        <w:t xml:space="preserve"> et al., 2014: </w:t>
      </w:r>
      <w:proofErr w:type="spellStart"/>
      <w:r w:rsidR="003930CA" w:rsidRPr="003930CA">
        <w:rPr>
          <w:rFonts w:ascii="Calibri" w:hAnsi="Calibri" w:cs="Calibri"/>
          <w:sz w:val="20"/>
          <w:lang w:val="en-US"/>
        </w:rPr>
        <w:t>ch.</w:t>
      </w:r>
      <w:proofErr w:type="spellEnd"/>
      <w:r w:rsidR="003930CA" w:rsidRPr="003930CA">
        <w:rPr>
          <w:rFonts w:ascii="Calibri" w:hAnsi="Calibri" w:cs="Calibri"/>
          <w:sz w:val="20"/>
          <w:lang w:val="en-US"/>
        </w:rPr>
        <w:t xml:space="preserve"> 9)</w:t>
      </w:r>
      <w:r w:rsidRPr="00A341E4">
        <w:rPr>
          <w:sz w:val="20"/>
          <w:szCs w:val="18"/>
          <w:lang w:val="en-GB"/>
        </w:rPr>
        <w:fldChar w:fldCharType="end"/>
      </w:r>
      <w:r w:rsidRPr="00A341E4">
        <w:rPr>
          <w:sz w:val="20"/>
          <w:szCs w:val="18"/>
          <w:lang w:val="en-GB"/>
        </w:rPr>
        <w:t xml:space="preserve">. In institutions with delegated powers that often involve high levels of expertise, consensus-orientation, and diplomatic restraint, public outreach has traditionally not been a primary concern </w:t>
      </w:r>
      <w:r w:rsidRPr="00A341E4">
        <w:rPr>
          <w:sz w:val="20"/>
          <w:szCs w:val="18"/>
          <w:lang w:val="en-GB"/>
        </w:rPr>
        <w:fldChar w:fldCharType="begin"/>
      </w:r>
      <w:r w:rsidR="003930CA">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Pr="00A341E4">
        <w:rPr>
          <w:sz w:val="20"/>
          <w:szCs w:val="18"/>
          <w:lang w:val="en-GB"/>
        </w:rPr>
        <w:fldChar w:fldCharType="separate"/>
      </w:r>
      <w:r w:rsidR="003930CA" w:rsidRPr="003930CA">
        <w:rPr>
          <w:rFonts w:ascii="Calibri" w:hAnsi="Calibri" w:cs="Calibri"/>
          <w:sz w:val="20"/>
          <w:szCs w:val="24"/>
          <w:lang w:val="en-US"/>
        </w:rPr>
        <w:t>(</w:t>
      </w:r>
      <w:proofErr w:type="spellStart"/>
      <w:r w:rsidR="003930CA" w:rsidRPr="003930CA">
        <w:rPr>
          <w:rFonts w:ascii="Calibri" w:hAnsi="Calibri" w:cs="Calibri"/>
          <w:sz w:val="20"/>
          <w:szCs w:val="24"/>
          <w:lang w:val="en-US"/>
        </w:rPr>
        <w:t>Brüggemann</w:t>
      </w:r>
      <w:proofErr w:type="spellEnd"/>
      <w:r w:rsidR="003930CA" w:rsidRPr="003930CA">
        <w:rPr>
          <w:rFonts w:ascii="Calibri" w:hAnsi="Calibri" w:cs="Calibri"/>
          <w:sz w:val="20"/>
          <w:szCs w:val="24"/>
          <w:lang w:val="en-US"/>
        </w:rPr>
        <w:t>, 2010; Meyer, 1999)</w:t>
      </w:r>
      <w:r w:rsidRPr="00A341E4">
        <w:rPr>
          <w:sz w:val="20"/>
          <w:szCs w:val="18"/>
          <w:lang w:val="en-GB"/>
        </w:rPr>
        <w:fldChar w:fldCharType="end"/>
      </w:r>
      <w:r w:rsidRPr="00A341E4">
        <w:rPr>
          <w:sz w:val="20"/>
          <w:szCs w:val="18"/>
          <w:lang w:val="en-GB"/>
        </w:rPr>
        <w:t xml:space="preserve">. When facing controversial public debates, moreover, supranational institutions may have incentives to avoid clear communication in their strategic efforts to calm controversial debates </w:t>
      </w:r>
      <w:r w:rsidRPr="00A341E4">
        <w:rPr>
          <w:sz w:val="20"/>
          <w:szCs w:val="18"/>
          <w:lang w:val="en-GB"/>
        </w:rPr>
        <w:fldChar w:fldCharType="begin"/>
      </w:r>
      <w:r w:rsidR="003930CA">
        <w:rPr>
          <w:sz w:val="20"/>
          <w:szCs w:val="18"/>
          <w:lang w:val="en-GB"/>
        </w:rPr>
        <w:instrText xml:space="preserve"> ADDIN ZOTERO_ITEM CSL_CITATION {"citationID":"P4gJF5Rb","properties":{"formattedCitation":"(Biego\\uc0\\u324{}, 2013; Bressanelli et al., 2020; De Wilde &amp; Z\\uc0\\u252{}rn, 2012; Schimmelfennig, 2020)","plainCitation":"(Biegoń, 2013; Bressanelli et al., 2020; De Wilde &amp;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Pr="00A341E4">
        <w:rPr>
          <w:sz w:val="20"/>
          <w:szCs w:val="18"/>
          <w:lang w:val="en-GB"/>
        </w:rPr>
        <w:fldChar w:fldCharType="separate"/>
      </w:r>
      <w:r w:rsidR="003930CA" w:rsidRPr="003930CA">
        <w:rPr>
          <w:rFonts w:ascii="Calibri" w:hAnsi="Calibri" w:cs="Calibri"/>
          <w:sz w:val="20"/>
          <w:szCs w:val="24"/>
          <w:lang w:val="en-US"/>
        </w:rPr>
        <w:t>(</w:t>
      </w:r>
      <w:proofErr w:type="spellStart"/>
      <w:r w:rsidR="003930CA" w:rsidRPr="003930CA">
        <w:rPr>
          <w:rFonts w:ascii="Calibri" w:hAnsi="Calibri" w:cs="Calibri"/>
          <w:sz w:val="20"/>
          <w:szCs w:val="24"/>
          <w:lang w:val="en-US"/>
        </w:rPr>
        <w:t>Biegoń</w:t>
      </w:r>
      <w:proofErr w:type="spellEnd"/>
      <w:r w:rsidR="003930CA" w:rsidRPr="003930CA">
        <w:rPr>
          <w:rFonts w:ascii="Calibri" w:hAnsi="Calibri" w:cs="Calibri"/>
          <w:sz w:val="20"/>
          <w:szCs w:val="24"/>
          <w:lang w:val="en-US"/>
        </w:rPr>
        <w:t xml:space="preserve">, 2013; </w:t>
      </w:r>
      <w:proofErr w:type="spellStart"/>
      <w:r w:rsidR="003930CA" w:rsidRPr="003930CA">
        <w:rPr>
          <w:rFonts w:ascii="Calibri" w:hAnsi="Calibri" w:cs="Calibri"/>
          <w:sz w:val="20"/>
          <w:szCs w:val="24"/>
          <w:lang w:val="en-US"/>
        </w:rPr>
        <w:t>Bressanelli</w:t>
      </w:r>
      <w:proofErr w:type="spellEnd"/>
      <w:r w:rsidR="003930CA" w:rsidRPr="003930CA">
        <w:rPr>
          <w:rFonts w:ascii="Calibri" w:hAnsi="Calibri" w:cs="Calibri"/>
          <w:sz w:val="20"/>
          <w:szCs w:val="24"/>
          <w:lang w:val="en-US"/>
        </w:rPr>
        <w:t xml:space="preserve"> et al., 2020; De Wilde &amp; Zürn, 2012; </w:t>
      </w:r>
      <w:proofErr w:type="spellStart"/>
      <w:r w:rsidR="003930CA" w:rsidRPr="003930CA">
        <w:rPr>
          <w:rFonts w:ascii="Calibri" w:hAnsi="Calibri" w:cs="Calibri"/>
          <w:sz w:val="20"/>
          <w:szCs w:val="24"/>
          <w:lang w:val="en-US"/>
        </w:rPr>
        <w:t>Schimmelfennig</w:t>
      </w:r>
      <w:proofErr w:type="spellEnd"/>
      <w:r w:rsidR="003930CA" w:rsidRPr="003930CA">
        <w:rPr>
          <w:rFonts w:ascii="Calibri" w:hAnsi="Calibri" w:cs="Calibri"/>
          <w:sz w:val="20"/>
          <w:szCs w:val="24"/>
          <w:lang w:val="en-US"/>
        </w:rPr>
        <w:t>, 2020)</w:t>
      </w:r>
      <w:r w:rsidRPr="00A341E4">
        <w:rPr>
          <w:sz w:val="20"/>
          <w:szCs w:val="18"/>
          <w:lang w:val="en-GB"/>
        </w:rPr>
        <w:fldChar w:fldCharType="end"/>
      </w:r>
      <w:r w:rsidRPr="00A341E4">
        <w:rPr>
          <w:sz w:val="20"/>
          <w:szCs w:val="18"/>
          <w:lang w:val="en-GB"/>
        </w:rPr>
        <w:t xml:space="preserve">. In effect, supranational communication efforts are often </w:t>
      </w:r>
      <w:r w:rsidRPr="00CD769B">
        <w:rPr>
          <w:sz w:val="20"/>
          <w:szCs w:val="18"/>
          <w:lang w:val="en-GB"/>
        </w:rPr>
        <w:t>illegible</w:t>
      </w:r>
      <w:r>
        <w:rPr>
          <w:sz w:val="20"/>
          <w:szCs w:val="18"/>
          <w:lang w:val="en-GB"/>
        </w:rPr>
        <w:t xml:space="preserve"> for</w:t>
      </w:r>
      <w:r w:rsidRPr="00A341E4">
        <w:rPr>
          <w:sz w:val="20"/>
          <w:szCs w:val="18"/>
          <w:lang w:val="en-GB"/>
        </w:rPr>
        <w:t xml:space="preserve"> the wider public </w:t>
      </w:r>
      <w:r w:rsidRPr="00A341E4">
        <w:rPr>
          <w:sz w:val="20"/>
          <w:szCs w:val="18"/>
          <w:lang w:val="en-GB"/>
        </w:rPr>
        <w:fldChar w:fldCharType="begin"/>
      </w:r>
      <w:r w:rsidR="003930CA">
        <w:rPr>
          <w:sz w:val="20"/>
          <w:szCs w:val="18"/>
          <w:lang w:val="en-GB"/>
        </w:rPr>
        <w:instrText xml:space="preserve"> ADDIN ZOTERO_ITEM CSL_CITATION {"citationID":"FRQHHG9i","properties":{"formattedCitation":"(Rauh, 2021b; Rauh et al., 2020)","plainCitation":"(Rauh, 2021b; Rauh et al., 2020)","noteIndex":0},"citationItems":[{"id":4532,"uris":["http://zotero.org/groups/2912652/items/HR4R9X5A"],"uri":["http://zotero.org/groups/2912652/items/HR4R9X5A"],"itemData":{"id":4532,"type":"paper-conference","abstract":"The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Pr="00A341E4">
        <w:rPr>
          <w:sz w:val="20"/>
          <w:szCs w:val="18"/>
          <w:lang w:val="en-GB"/>
        </w:rPr>
        <w:fldChar w:fldCharType="separate"/>
      </w:r>
      <w:r w:rsidR="003930CA" w:rsidRPr="003930CA">
        <w:rPr>
          <w:rFonts w:ascii="Calibri" w:hAnsi="Calibri" w:cs="Calibri"/>
          <w:sz w:val="20"/>
          <w:lang w:val="en-US"/>
        </w:rPr>
        <w:t>(Rauh, 2021b; Rauh et al., 2020)</w:t>
      </w:r>
      <w:r w:rsidRPr="00A341E4">
        <w:rPr>
          <w:sz w:val="20"/>
          <w:szCs w:val="18"/>
          <w:lang w:val="en-GB"/>
        </w:rPr>
        <w:fldChar w:fldCharType="end"/>
      </w:r>
      <w:r w:rsidRPr="008801A7">
        <w:rPr>
          <w:sz w:val="20"/>
          <w:szCs w:val="18"/>
          <w:lang w:val="en-US"/>
        </w:rPr>
        <w:t xml:space="preserve">. </w:t>
      </w:r>
    </w:p>
    <w:p w14:paraId="4E34A854" w14:textId="0104FB66" w:rsidR="008C23B5" w:rsidRPr="00A341E4" w:rsidRDefault="008C23B5" w:rsidP="008C23B5">
      <w:pPr>
        <w:spacing w:before="120" w:after="0" w:line="240" w:lineRule="auto"/>
        <w:jc w:val="both"/>
        <w:rPr>
          <w:sz w:val="20"/>
          <w:szCs w:val="18"/>
          <w:lang w:val="en-GB"/>
        </w:rPr>
      </w:pPr>
      <w:r>
        <w:rPr>
          <w:sz w:val="20"/>
          <w:szCs w:val="18"/>
          <w:lang w:val="en-US"/>
        </w:rPr>
        <w:t>S</w:t>
      </w:r>
      <w:r w:rsidRPr="00CD5DB4">
        <w:rPr>
          <w:sz w:val="20"/>
          <w:szCs w:val="18"/>
          <w:lang w:val="en-US"/>
        </w:rPr>
        <w:t xml:space="preserve">upranational institutions also face notable communication obstacles in the broader communication environment. </w:t>
      </w:r>
      <w:r>
        <w:rPr>
          <w:sz w:val="20"/>
          <w:szCs w:val="18"/>
          <w:lang w:val="en-GB"/>
        </w:rPr>
        <w:t>Although</w:t>
      </w:r>
      <w:r w:rsidRPr="00A341E4">
        <w:rPr>
          <w:sz w:val="20"/>
          <w:szCs w:val="18"/>
          <w:lang w:val="en-GB"/>
        </w:rPr>
        <w:t xml:space="preserve"> supranational institutions are tasked </w:t>
      </w:r>
      <w:r>
        <w:rPr>
          <w:sz w:val="20"/>
          <w:szCs w:val="18"/>
          <w:lang w:val="en-GB"/>
        </w:rPr>
        <w:t>with</w:t>
      </w:r>
      <w:r w:rsidRPr="00A341E4">
        <w:rPr>
          <w:sz w:val="20"/>
          <w:szCs w:val="18"/>
          <w:lang w:val="en-GB"/>
        </w:rPr>
        <w:t xml:space="preserve"> defend</w:t>
      </w:r>
      <w:r>
        <w:rPr>
          <w:sz w:val="20"/>
          <w:szCs w:val="18"/>
          <w:lang w:val="en-GB"/>
        </w:rPr>
        <w:t>ing</w:t>
      </w:r>
      <w:r w:rsidRPr="00A341E4">
        <w:rPr>
          <w:sz w:val="20"/>
          <w:szCs w:val="18"/>
          <w:lang w:val="en-GB"/>
        </w:rPr>
        <w:t xml:space="preserve"> the European interest in their policy areas, mass-mediated public spheres tend to be fractured along national borders, languages, and media systems</w:t>
      </w:r>
      <w:r>
        <w:rPr>
          <w:sz w:val="20"/>
          <w:szCs w:val="18"/>
          <w:lang w:val="en-GB"/>
        </w:rPr>
        <w:t>, thus forcing supranational institutions to communicate via national media</w:t>
      </w:r>
      <w:r w:rsidRPr="00A341E4">
        <w:rPr>
          <w:sz w:val="20"/>
          <w:szCs w:val="18"/>
          <w:lang w:val="en-GB"/>
        </w:rPr>
        <w:t xml:space="preserve"> </w:t>
      </w:r>
      <w:r w:rsidRPr="00A341E4">
        <w:rPr>
          <w:sz w:val="20"/>
          <w:szCs w:val="18"/>
          <w:lang w:val="en-GB"/>
        </w:rPr>
        <w:fldChar w:fldCharType="begin"/>
      </w:r>
      <w:r w:rsidR="003930CA">
        <w:rPr>
          <w:sz w:val="20"/>
          <w:szCs w:val="18"/>
          <w:lang w:val="en-GB"/>
        </w:rPr>
        <w:instrText xml:space="preserve"> ADDIN ZOTERO_ITEM CSL_CITATION {"citationID":"qNwi5PYz","properties":{"formattedCitation":"(Koopmans &amp; Statham, 2010; Risse, 2014; H.-J. Trenz, 2004; Walter, 2015)","plainCitation":"(Koopmans &amp; Statham, 2010; Risse, 2014; H.-J.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Pr="00A341E4">
        <w:rPr>
          <w:sz w:val="20"/>
          <w:szCs w:val="18"/>
          <w:lang w:val="en-GB"/>
        </w:rPr>
        <w:fldChar w:fldCharType="separate"/>
      </w:r>
      <w:r w:rsidR="003930CA" w:rsidRPr="003930CA">
        <w:rPr>
          <w:rFonts w:ascii="Calibri" w:hAnsi="Calibri" w:cs="Calibri"/>
          <w:sz w:val="20"/>
          <w:lang w:val="en-US"/>
        </w:rPr>
        <w:t xml:space="preserve">(Koopmans &amp; Statham, 2010; </w:t>
      </w:r>
      <w:proofErr w:type="spellStart"/>
      <w:r w:rsidR="003930CA" w:rsidRPr="003930CA">
        <w:rPr>
          <w:rFonts w:ascii="Calibri" w:hAnsi="Calibri" w:cs="Calibri"/>
          <w:sz w:val="20"/>
          <w:lang w:val="en-US"/>
        </w:rPr>
        <w:t>Risse</w:t>
      </w:r>
      <w:proofErr w:type="spellEnd"/>
      <w:r w:rsidR="003930CA" w:rsidRPr="003930CA">
        <w:rPr>
          <w:rFonts w:ascii="Calibri" w:hAnsi="Calibri" w:cs="Calibri"/>
          <w:sz w:val="20"/>
          <w:lang w:val="en-US"/>
        </w:rPr>
        <w:t>, 2014; H.-J. Trenz, 2004; Walter, 2015)</w:t>
      </w:r>
      <w:r w:rsidRPr="00A341E4">
        <w:rPr>
          <w:sz w:val="20"/>
          <w:szCs w:val="18"/>
          <w:lang w:val="en-GB"/>
        </w:rPr>
        <w:fldChar w:fldCharType="end"/>
      </w:r>
      <w:r w:rsidRPr="00A341E4">
        <w:rPr>
          <w:sz w:val="20"/>
          <w:szCs w:val="18"/>
          <w:lang w:val="en-GB"/>
        </w:rPr>
        <w:t>. National media are</w:t>
      </w:r>
      <w:r>
        <w:rPr>
          <w:sz w:val="20"/>
          <w:szCs w:val="18"/>
          <w:lang w:val="en-GB"/>
        </w:rPr>
        <w:t>,</w:t>
      </w:r>
      <w:r w:rsidRPr="00A341E4">
        <w:rPr>
          <w:sz w:val="20"/>
          <w:szCs w:val="18"/>
          <w:lang w:val="en-GB"/>
        </w:rPr>
        <w:t xml:space="preserve"> </w:t>
      </w:r>
      <w:r>
        <w:rPr>
          <w:sz w:val="20"/>
          <w:szCs w:val="18"/>
          <w:lang w:val="en-GB"/>
        </w:rPr>
        <w:t>however,</w:t>
      </w:r>
      <w:r w:rsidRPr="00A341E4">
        <w:rPr>
          <w:sz w:val="20"/>
          <w:szCs w:val="18"/>
          <w:lang w:val="en-GB"/>
        </w:rPr>
        <w:t xml:space="preserve"> rather selective in covering EU affairs</w:t>
      </w:r>
      <w:r>
        <w:rPr>
          <w:sz w:val="20"/>
          <w:szCs w:val="18"/>
          <w:lang w:val="en-GB"/>
        </w:rPr>
        <w:t>, as</w:t>
      </w:r>
      <w:r w:rsidRPr="00A341E4">
        <w:rPr>
          <w:sz w:val="20"/>
          <w:szCs w:val="18"/>
          <w:lang w:val="en-GB"/>
        </w:rPr>
        <w:t xml:space="preserve"> traditional journalistic selection logics </w:t>
      </w:r>
      <w:r>
        <w:rPr>
          <w:sz w:val="20"/>
          <w:szCs w:val="18"/>
          <w:lang w:val="en-GB"/>
        </w:rPr>
        <w:t xml:space="preserve">are </w:t>
      </w:r>
      <w:r w:rsidRPr="00A341E4">
        <w:rPr>
          <w:sz w:val="20"/>
          <w:szCs w:val="18"/>
          <w:lang w:val="en-GB"/>
        </w:rPr>
        <w:t xml:space="preserve">often </w:t>
      </w:r>
      <w:r>
        <w:rPr>
          <w:sz w:val="20"/>
          <w:szCs w:val="18"/>
          <w:lang w:val="en-GB"/>
        </w:rPr>
        <w:t>partial</w:t>
      </w:r>
      <w:r w:rsidRPr="00A341E4">
        <w:rPr>
          <w:sz w:val="20"/>
          <w:szCs w:val="18"/>
          <w:lang w:val="en-GB"/>
        </w:rPr>
        <w:t xml:space="preserve"> to national interests, domestic executives</w:t>
      </w:r>
      <w:r>
        <w:rPr>
          <w:sz w:val="20"/>
          <w:szCs w:val="18"/>
          <w:lang w:val="en-GB"/>
        </w:rPr>
        <w:t>,</w:t>
      </w:r>
      <w:r w:rsidRPr="00A341E4">
        <w:rPr>
          <w:sz w:val="20"/>
          <w:szCs w:val="18"/>
          <w:lang w:val="en-GB"/>
        </w:rPr>
        <w:t xml:space="preserve"> and their challengers </w:t>
      </w:r>
      <w:r w:rsidRPr="00A341E4">
        <w:rPr>
          <w:sz w:val="20"/>
          <w:szCs w:val="18"/>
          <w:lang w:val="en-GB"/>
        </w:rPr>
        <w:fldChar w:fldCharType="begin"/>
      </w:r>
      <w:r w:rsidR="003930CA">
        <w:rPr>
          <w:sz w:val="20"/>
          <w:szCs w:val="18"/>
          <w:lang w:val="en-GB"/>
        </w:rPr>
        <w:instrText xml:space="preserve"> ADDIN ZOTERO_ITEM CSL_CITATION {"citationID":"gnfUUQg3","properties":{"formattedCitation":"(De Vreese, 2001; De Vreese et al., 2006; H. Trenz, 2008)","plainCitation":"(De Vreese, 2001; De Vreese et al., 2006; H.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Pr="00A341E4">
        <w:rPr>
          <w:sz w:val="20"/>
          <w:szCs w:val="18"/>
          <w:lang w:val="en-GB"/>
        </w:rPr>
        <w:fldChar w:fldCharType="separate"/>
      </w:r>
      <w:r w:rsidR="003930CA" w:rsidRPr="003930CA">
        <w:rPr>
          <w:rFonts w:ascii="Calibri" w:hAnsi="Calibri" w:cs="Calibri"/>
          <w:sz w:val="20"/>
          <w:lang w:val="en-US"/>
        </w:rPr>
        <w:t>(De Vreese, 2001; De Vreese et al., 2006; H. Trenz, 2008)</w:t>
      </w:r>
      <w:r w:rsidRPr="00A341E4">
        <w:rPr>
          <w:sz w:val="20"/>
          <w:szCs w:val="18"/>
          <w:lang w:val="en-GB"/>
        </w:rPr>
        <w:fldChar w:fldCharType="end"/>
      </w:r>
      <w:r w:rsidRPr="00C87EA3">
        <w:rPr>
          <w:sz w:val="20"/>
          <w:szCs w:val="18"/>
          <w:lang w:val="en-US"/>
        </w:rPr>
        <w:t xml:space="preserve">. </w:t>
      </w:r>
      <w:r>
        <w:rPr>
          <w:sz w:val="20"/>
          <w:szCs w:val="18"/>
          <w:lang w:val="en-GB"/>
        </w:rPr>
        <w:t>M</w:t>
      </w:r>
      <w:r w:rsidRPr="00A341E4">
        <w:rPr>
          <w:sz w:val="20"/>
          <w:szCs w:val="18"/>
          <w:lang w:val="en-GB"/>
        </w:rPr>
        <w:t>edia coverage of the EU is</w:t>
      </w:r>
      <w:r>
        <w:rPr>
          <w:sz w:val="20"/>
          <w:szCs w:val="18"/>
          <w:lang w:val="en-GB"/>
        </w:rPr>
        <w:t xml:space="preserve"> then</w:t>
      </w:r>
      <w:r w:rsidRPr="00A341E4">
        <w:rPr>
          <w:sz w:val="20"/>
          <w:szCs w:val="18"/>
          <w:lang w:val="en-GB"/>
        </w:rPr>
        <w:t xml:space="preserve"> primarily driven by controversial and contested events such as summits of the heads of state and government, </w:t>
      </w:r>
      <w:r>
        <w:rPr>
          <w:sz w:val="20"/>
          <w:szCs w:val="18"/>
          <w:lang w:val="en-GB"/>
        </w:rPr>
        <w:t>European Parliament (</w:t>
      </w:r>
      <w:r w:rsidRPr="00A341E4">
        <w:rPr>
          <w:sz w:val="20"/>
          <w:szCs w:val="18"/>
          <w:lang w:val="en-GB"/>
        </w:rPr>
        <w:t>EP</w:t>
      </w:r>
      <w:r>
        <w:rPr>
          <w:sz w:val="20"/>
          <w:szCs w:val="18"/>
          <w:lang w:val="en-GB"/>
        </w:rPr>
        <w:t>)</w:t>
      </w:r>
      <w:r w:rsidRPr="00A341E4">
        <w:rPr>
          <w:sz w:val="20"/>
          <w:szCs w:val="18"/>
          <w:lang w:val="en-GB"/>
        </w:rPr>
        <w:t xml:space="preserve"> elections, and scandals on the European level </w:t>
      </w:r>
      <w:r w:rsidRPr="00F61ADB">
        <w:rPr>
          <w:sz w:val="20"/>
          <w:szCs w:val="18"/>
          <w:lang w:val="en-GB"/>
        </w:rPr>
        <w:fldChar w:fldCharType="begin"/>
      </w:r>
      <w:r w:rsidR="003930CA">
        <w:rPr>
          <w:sz w:val="20"/>
          <w:szCs w:val="18"/>
          <w:lang w:val="en-GB"/>
        </w:rPr>
        <w:instrText xml:space="preserve"> ADDIN ZOTERO_ITEM CSL_CITATION {"citationID":"UwXINY5v","properties":{"formattedCitation":"(Boomgaarden et al., 2013; Hobolt &amp; Tilley, 2014)","plainCitation":"(Boomgaarden et al., 2013; Hobolt &amp;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Pr="00F61ADB">
        <w:rPr>
          <w:sz w:val="20"/>
          <w:szCs w:val="18"/>
          <w:lang w:val="en-GB"/>
        </w:rPr>
        <w:fldChar w:fldCharType="separate"/>
      </w:r>
      <w:r w:rsidR="003930CA" w:rsidRPr="003930CA">
        <w:rPr>
          <w:rFonts w:ascii="Calibri" w:hAnsi="Calibri" w:cs="Calibri"/>
          <w:sz w:val="20"/>
          <w:lang w:val="en-US"/>
        </w:rPr>
        <w:t>(Boomgaarden et al., 2013; Hobolt &amp; Tilley, 2014)</w:t>
      </w:r>
      <w:r w:rsidRPr="00F61ADB">
        <w:rPr>
          <w:sz w:val="20"/>
          <w:szCs w:val="18"/>
          <w:lang w:val="en-GB"/>
        </w:rPr>
        <w:fldChar w:fldCharType="end"/>
      </w:r>
      <w:r w:rsidRPr="00F61ADB">
        <w:rPr>
          <w:sz w:val="20"/>
          <w:szCs w:val="18"/>
          <w:lang w:val="en-GB"/>
        </w:rPr>
        <w:t xml:space="preserve">. </w:t>
      </w:r>
      <w:r>
        <w:rPr>
          <w:sz w:val="20"/>
          <w:szCs w:val="18"/>
          <w:lang w:val="en-GB"/>
        </w:rPr>
        <w:t>T</w:t>
      </w:r>
      <w:r w:rsidRPr="00F61ADB">
        <w:rPr>
          <w:sz w:val="20"/>
          <w:szCs w:val="18"/>
          <w:lang w:val="en-GB"/>
        </w:rPr>
        <w:t xml:space="preserve">hus, supranational institutions have a hard time </w:t>
      </w:r>
      <w:r>
        <w:rPr>
          <w:sz w:val="20"/>
          <w:szCs w:val="18"/>
          <w:lang w:val="en-GB"/>
        </w:rPr>
        <w:t>getting</w:t>
      </w:r>
      <w:r w:rsidRPr="00F61ADB">
        <w:rPr>
          <w:sz w:val="20"/>
          <w:szCs w:val="18"/>
          <w:lang w:val="en-GB"/>
        </w:rPr>
        <w:t xml:space="preserve"> their message across</w:t>
      </w:r>
      <w:r>
        <w:rPr>
          <w:sz w:val="20"/>
          <w:szCs w:val="18"/>
          <w:lang w:val="en-GB"/>
        </w:rPr>
        <w:t xml:space="preserve"> via traditional media channels</w:t>
      </w:r>
      <w:r w:rsidRPr="00F61ADB">
        <w:rPr>
          <w:sz w:val="20"/>
          <w:szCs w:val="18"/>
          <w:lang w:val="en-GB"/>
        </w:rPr>
        <w:t>.</w:t>
      </w:r>
    </w:p>
    <w:p w14:paraId="552A6FA9" w14:textId="0856B48E" w:rsidR="008C23B5" w:rsidRPr="00F61ADB" w:rsidRDefault="008C23B5" w:rsidP="008C23B5">
      <w:pPr>
        <w:spacing w:before="120" w:after="0" w:line="240" w:lineRule="auto"/>
        <w:jc w:val="both"/>
        <w:rPr>
          <w:sz w:val="20"/>
          <w:szCs w:val="18"/>
          <w:lang w:val="en-US"/>
        </w:rPr>
      </w:pPr>
      <w:r w:rsidRPr="008801A7">
        <w:rPr>
          <w:sz w:val="20"/>
          <w:szCs w:val="18"/>
          <w:highlight w:val="yellow"/>
          <w:lang w:val="en-GB"/>
        </w:rPr>
        <w:t>Given these limitations, social media platforms should be promising communication channels for supranational actors</w:t>
      </w:r>
      <w:r w:rsidRPr="00A341E4">
        <w:rPr>
          <w:sz w:val="20"/>
          <w:szCs w:val="18"/>
          <w:lang w:val="en-GB"/>
        </w:rPr>
        <w:t xml:space="preserve">. </w:t>
      </w:r>
      <w:bookmarkStart w:id="16" w:name="para-3"/>
      <w:bookmarkEnd w:id="15"/>
      <w:r w:rsidRPr="00A341E4">
        <w:rPr>
          <w:sz w:val="20"/>
          <w:szCs w:val="18"/>
          <w:lang w:val="en-GB"/>
        </w:rPr>
        <w:t>With a view to external constraints, social media allow citizens to engage with content beyond national boundaries (Bossetta et al., 2017)</w:t>
      </w:r>
      <w:r>
        <w:rPr>
          <w:sz w:val="20"/>
          <w:szCs w:val="18"/>
          <w:lang w:val="en-GB"/>
        </w:rPr>
        <w:t>, thus potentially ameliorating adverse effects of fractured public spheres</w:t>
      </w:r>
      <w:r w:rsidRPr="00A341E4">
        <w:rPr>
          <w:sz w:val="20"/>
          <w:szCs w:val="18"/>
          <w:lang w:val="en-GB"/>
        </w:rPr>
        <w:t>.</w:t>
      </w:r>
      <w:r>
        <w:rPr>
          <w:sz w:val="20"/>
          <w:szCs w:val="18"/>
          <w:lang w:val="en-GB"/>
        </w:rPr>
        <w:t xml:space="preserve"> Furthermore,</w:t>
      </w:r>
      <w:r w:rsidRPr="00A341E4">
        <w:rPr>
          <w:sz w:val="20"/>
          <w:szCs w:val="18"/>
          <w:lang w:val="en-GB"/>
        </w:rPr>
        <w:t xml:space="preserve"> </w:t>
      </w:r>
      <w:r>
        <w:rPr>
          <w:sz w:val="20"/>
          <w:szCs w:val="18"/>
          <w:lang w:val="en-GB"/>
        </w:rPr>
        <w:t>s</w:t>
      </w:r>
      <w:r w:rsidRPr="00A341E4">
        <w:rPr>
          <w:sz w:val="20"/>
          <w:szCs w:val="18"/>
          <w:lang w:val="en-GB"/>
        </w:rPr>
        <w:t xml:space="preserve">ocial media imbue users with a degree of gatekeeping power (Wallace, 2018). The decentralized structure of these platforms, where users themselves can choose which messages will be allowed and amplified in the information environment, gives supranational EU actors some freedom to determine which issues to </w:t>
      </w:r>
      <w:r>
        <w:rPr>
          <w:sz w:val="20"/>
          <w:szCs w:val="18"/>
          <w:lang w:val="en-GB"/>
        </w:rPr>
        <w:t>highlight</w:t>
      </w:r>
      <w:r w:rsidRPr="00A341E4">
        <w:rPr>
          <w:sz w:val="20"/>
          <w:szCs w:val="18"/>
          <w:lang w:val="en-GB"/>
        </w:rPr>
        <w:t xml:space="preserve"> and how to best generate engagement. This allows them to </w:t>
      </w:r>
      <w:r>
        <w:rPr>
          <w:sz w:val="20"/>
          <w:szCs w:val="18"/>
          <w:lang w:val="en-GB"/>
        </w:rPr>
        <w:t xml:space="preserve">partially </w:t>
      </w:r>
      <w:r w:rsidRPr="00A341E4">
        <w:rPr>
          <w:sz w:val="20"/>
          <w:szCs w:val="18"/>
          <w:lang w:val="en-GB"/>
        </w:rPr>
        <w:t xml:space="preserve">circumvent traditional media selection logics, generate attention on their preferred topics, and reach out to European citizens more directly. </w:t>
      </w:r>
      <w:r>
        <w:rPr>
          <w:sz w:val="20"/>
          <w:szCs w:val="18"/>
          <w:lang w:val="en-GB"/>
        </w:rPr>
        <w:t xml:space="preserve">Moreover, social media platforms, specifically Twitter, can act as a ‘double-barrelled gun’ for reaching out to the citizenry: recent research shows that journalists tend to pick up tweets from political actors (especially highly engaging tweets) and incorporate them in news articles </w:t>
      </w:r>
      <w:r>
        <w:rPr>
          <w:sz w:val="20"/>
          <w:szCs w:val="18"/>
          <w:lang w:val="en-GB"/>
        </w:rPr>
        <w:fldChar w:fldCharType="begin"/>
      </w:r>
      <w:r w:rsidR="003930CA">
        <w:rPr>
          <w:sz w:val="20"/>
          <w:szCs w:val="18"/>
          <w:lang w:val="en-GB"/>
        </w:rPr>
        <w:instrText xml:space="preserve"> ADDIN ZOTERO_ITEM CSL_CITATION {"citationID":"GuetmFVH","properties":{"formattedCitation":"(Cage et al., 2020; Oschatz 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Pr>
          <w:sz w:val="20"/>
          <w:szCs w:val="18"/>
          <w:lang w:val="en-GB"/>
        </w:rPr>
        <w:fldChar w:fldCharType="separate"/>
      </w:r>
      <w:r w:rsidR="003930CA" w:rsidRPr="003930CA">
        <w:rPr>
          <w:rFonts w:ascii="Calibri" w:hAnsi="Calibri" w:cs="Calibri"/>
          <w:sz w:val="20"/>
          <w:lang w:val="en-US"/>
        </w:rPr>
        <w:t xml:space="preserve">(Cage et al., 2020; </w:t>
      </w:r>
      <w:proofErr w:type="spellStart"/>
      <w:r w:rsidR="003930CA" w:rsidRPr="003930CA">
        <w:rPr>
          <w:rFonts w:ascii="Calibri" w:hAnsi="Calibri" w:cs="Calibri"/>
          <w:sz w:val="20"/>
          <w:lang w:val="en-US"/>
        </w:rPr>
        <w:t>Oschatz</w:t>
      </w:r>
      <w:proofErr w:type="spellEnd"/>
      <w:r w:rsidR="003930CA" w:rsidRPr="003930CA">
        <w:rPr>
          <w:rFonts w:ascii="Calibri" w:hAnsi="Calibri" w:cs="Calibri"/>
          <w:sz w:val="20"/>
          <w:lang w:val="en-US"/>
        </w:rPr>
        <w:t xml:space="preserve"> et al., 2021)</w:t>
      </w:r>
      <w:r>
        <w:rPr>
          <w:sz w:val="20"/>
          <w:szCs w:val="18"/>
          <w:lang w:val="en-GB"/>
        </w:rPr>
        <w:fldChar w:fldCharType="end"/>
      </w:r>
      <w:r>
        <w:rPr>
          <w:sz w:val="20"/>
          <w:szCs w:val="18"/>
          <w:lang w:val="en-US"/>
        </w:rPr>
        <w:t>, boosting their communication potential further.</w:t>
      </w:r>
    </w:p>
    <w:p w14:paraId="580A9BBB" w14:textId="77777777" w:rsidR="008C23B5" w:rsidRPr="007F21B5" w:rsidRDefault="008C23B5" w:rsidP="008C23B5">
      <w:pPr>
        <w:spacing w:before="120" w:after="0" w:line="240" w:lineRule="auto"/>
        <w:jc w:val="both"/>
        <w:rPr>
          <w:sz w:val="20"/>
          <w:szCs w:val="18"/>
          <w:lang w:val="en-GB"/>
        </w:rPr>
      </w:pPr>
      <w:r>
        <w:rPr>
          <w:sz w:val="20"/>
          <w:szCs w:val="18"/>
          <w:highlight w:val="yellow"/>
          <w:lang w:val="en-GB"/>
        </w:rPr>
        <w:lastRenderedPageBreak/>
        <w:t>Social media’s attractiveness</w:t>
      </w:r>
      <w:r w:rsidRPr="008801A7">
        <w:rPr>
          <w:sz w:val="20"/>
          <w:szCs w:val="18"/>
          <w:highlight w:val="yellow"/>
          <w:lang w:val="en-GB"/>
        </w:rPr>
        <w:t xml:space="preserve"> to supranational communicators </w:t>
      </w:r>
      <w:r>
        <w:rPr>
          <w:sz w:val="20"/>
          <w:szCs w:val="18"/>
          <w:highlight w:val="yellow"/>
          <w:lang w:val="en-GB"/>
        </w:rPr>
        <w:t>extends beyond the potential to reach a wider audience and includes time, cost, and scope efficiencies.</w:t>
      </w:r>
      <w:r w:rsidRPr="007F21B5">
        <w:rPr>
          <w:sz w:val="20"/>
          <w:szCs w:val="18"/>
          <w:lang w:val="en-GB"/>
        </w:rPr>
        <w:t xml:space="preserve"> </w:t>
      </w:r>
      <w:r>
        <w:rPr>
          <w:sz w:val="20"/>
          <w:szCs w:val="18"/>
          <w:lang w:val="en-GB"/>
        </w:rPr>
        <w:t xml:space="preserve">Firstly, </w:t>
      </w:r>
      <w:proofErr w:type="gramStart"/>
      <w:r w:rsidRPr="007F21B5">
        <w:rPr>
          <w:sz w:val="20"/>
          <w:szCs w:val="18"/>
          <w:lang w:val="en-GB"/>
        </w:rPr>
        <w:t>It</w:t>
      </w:r>
      <w:proofErr w:type="gramEnd"/>
      <w:r w:rsidRPr="007F21B5">
        <w:rPr>
          <w:sz w:val="20"/>
          <w:szCs w:val="18"/>
          <w:lang w:val="en-GB"/>
        </w:rPr>
        <w:t xml:space="preserve"> takes mere minutes to set up an account and they are rather easy to maintain, thus </w:t>
      </w:r>
      <w:r>
        <w:rPr>
          <w:sz w:val="20"/>
          <w:szCs w:val="18"/>
          <w:lang w:val="en-GB"/>
        </w:rPr>
        <w:t>partially</w:t>
      </w:r>
      <w:r w:rsidRPr="007F21B5">
        <w:rPr>
          <w:sz w:val="20"/>
          <w:szCs w:val="18"/>
          <w:lang w:val="en-GB"/>
        </w:rPr>
        <w:t xml:space="preserve"> mitigating the effect of internal competition over limited resources. In addition,</w:t>
      </w:r>
      <w:r>
        <w:rPr>
          <w:sz w:val="20"/>
          <w:szCs w:val="18"/>
          <w:lang w:val="en-GB"/>
        </w:rPr>
        <w:t xml:space="preserve"> </w:t>
      </w:r>
      <w:r w:rsidRPr="007F21B5">
        <w:rPr>
          <w:sz w:val="20"/>
          <w:szCs w:val="18"/>
          <w:lang w:val="en-GB"/>
        </w:rPr>
        <w:t>platforms usually reward clear and concise messaging</w:t>
      </w:r>
      <w:r>
        <w:rPr>
          <w:sz w:val="20"/>
          <w:szCs w:val="18"/>
          <w:lang w:val="en-GB"/>
        </w:rPr>
        <w:t xml:space="preserve"> which are arguably cheaper to produce than press releases</w:t>
      </w:r>
      <w:r w:rsidRPr="007F21B5">
        <w:rPr>
          <w:sz w:val="20"/>
          <w:szCs w:val="18"/>
          <w:lang w:val="en-GB"/>
        </w:rPr>
        <w:t>.</w:t>
      </w:r>
      <w:r>
        <w:rPr>
          <w:sz w:val="20"/>
          <w:szCs w:val="18"/>
          <w:lang w:val="en-GB"/>
        </w:rPr>
        <w:t xml:space="preserve"> Secondly, t</w:t>
      </w:r>
      <w:r w:rsidRPr="007F21B5">
        <w:rPr>
          <w:sz w:val="20"/>
          <w:szCs w:val="18"/>
          <w:lang w:val="en-GB"/>
        </w:rPr>
        <w:t>he platforms usually reward clear and concise messaging</w:t>
      </w:r>
      <w:r>
        <w:rPr>
          <w:sz w:val="20"/>
          <w:szCs w:val="18"/>
          <w:lang w:val="en-GB"/>
        </w:rPr>
        <w:t xml:space="preserve"> which are arguably cheaper to produce than press releases</w:t>
      </w:r>
      <w:r w:rsidRPr="007F21B5">
        <w:rPr>
          <w:sz w:val="20"/>
          <w:szCs w:val="18"/>
          <w:lang w:val="en-GB"/>
        </w:rPr>
        <w:t>.</w:t>
      </w:r>
      <w:r>
        <w:rPr>
          <w:sz w:val="20"/>
          <w:szCs w:val="18"/>
          <w:lang w:val="en-GB"/>
        </w:rPr>
        <w:t xml:space="preserve"> Thirdly, </w:t>
      </w:r>
      <w:r w:rsidRPr="007F21B5">
        <w:rPr>
          <w:sz w:val="20"/>
          <w:szCs w:val="18"/>
          <w:lang w:val="en-GB"/>
        </w:rPr>
        <w:t xml:space="preserve">social media </w:t>
      </w:r>
      <w:r>
        <w:rPr>
          <w:sz w:val="20"/>
          <w:szCs w:val="18"/>
          <w:lang w:val="en-GB"/>
        </w:rPr>
        <w:t xml:space="preserve">allow </w:t>
      </w:r>
      <w:r w:rsidRPr="007F21B5">
        <w:rPr>
          <w:sz w:val="20"/>
          <w:szCs w:val="18"/>
          <w:lang w:val="en-GB"/>
        </w:rPr>
        <w:t xml:space="preserve">multimedia features that </w:t>
      </w:r>
      <w:r>
        <w:rPr>
          <w:sz w:val="20"/>
          <w:szCs w:val="18"/>
          <w:lang w:val="en-GB"/>
        </w:rPr>
        <w:t>are</w:t>
      </w:r>
      <w:r w:rsidRPr="007F21B5">
        <w:rPr>
          <w:sz w:val="20"/>
          <w:szCs w:val="18"/>
          <w:lang w:val="en-GB"/>
        </w:rPr>
        <w:t xml:space="preserve"> also beneficial for accessible and engaging communication. Lastly, social media provide a low-hurdle and continuous information source for users. Unlike official webpages, social media do not require the user to consciously search for information about supranational activity in the EU. Users may encounter EU messages in their timelines from their connections on social media or </w:t>
      </w:r>
      <w:r>
        <w:rPr>
          <w:sz w:val="20"/>
          <w:szCs w:val="18"/>
          <w:lang w:val="en-GB"/>
        </w:rPr>
        <w:t xml:space="preserve">they </w:t>
      </w:r>
      <w:r w:rsidRPr="007F21B5">
        <w:rPr>
          <w:sz w:val="20"/>
          <w:szCs w:val="18"/>
          <w:lang w:val="en-GB"/>
        </w:rPr>
        <w:t xml:space="preserve">could simply follow </w:t>
      </w:r>
      <w:r>
        <w:rPr>
          <w:sz w:val="20"/>
          <w:szCs w:val="18"/>
          <w:lang w:val="en-GB"/>
        </w:rPr>
        <w:t xml:space="preserve">respective </w:t>
      </w:r>
      <w:r w:rsidRPr="007F21B5">
        <w:rPr>
          <w:sz w:val="20"/>
          <w:szCs w:val="18"/>
          <w:lang w:val="en-GB"/>
        </w:rPr>
        <w:t xml:space="preserve">accounts </w:t>
      </w:r>
      <w:r>
        <w:rPr>
          <w:sz w:val="20"/>
          <w:szCs w:val="18"/>
          <w:lang w:val="en-GB"/>
        </w:rPr>
        <w:t xml:space="preserve">by a simple </w:t>
      </w:r>
      <w:r w:rsidRPr="007F21B5">
        <w:rPr>
          <w:sz w:val="20"/>
          <w:szCs w:val="18"/>
          <w:lang w:val="en-GB"/>
        </w:rPr>
        <w:t>click.</w:t>
      </w:r>
    </w:p>
    <w:bookmarkEnd w:id="16"/>
    <w:p w14:paraId="2A054002" w14:textId="485F03E6" w:rsidR="008C23B5" w:rsidRPr="00A341E4" w:rsidRDefault="008C23B5" w:rsidP="008C23B5">
      <w:pPr>
        <w:spacing w:before="120" w:after="0" w:line="240" w:lineRule="auto"/>
        <w:jc w:val="both"/>
        <w:rPr>
          <w:sz w:val="20"/>
          <w:szCs w:val="18"/>
          <w:lang w:val="en-GB"/>
        </w:rPr>
      </w:pPr>
      <w:r>
        <w:rPr>
          <w:sz w:val="20"/>
          <w:szCs w:val="18"/>
          <w:lang w:val="en-GB"/>
        </w:rPr>
        <w:t>Realistically, s</w:t>
      </w:r>
      <w:r w:rsidRPr="00A341E4">
        <w:rPr>
          <w:sz w:val="20"/>
          <w:szCs w:val="18"/>
          <w:lang w:val="en-GB"/>
        </w:rPr>
        <w:t>ocial media are hardly the panacea to all the public communication ailments of the EU</w:t>
      </w:r>
      <w:r>
        <w:rPr>
          <w:sz w:val="20"/>
          <w:szCs w:val="18"/>
          <w:lang w:val="en-GB"/>
        </w:rPr>
        <w:t>.</w:t>
      </w:r>
      <w:r w:rsidRPr="00A341E4">
        <w:rPr>
          <w:sz w:val="20"/>
          <w:szCs w:val="18"/>
          <w:lang w:val="en-GB"/>
        </w:rPr>
        <w:t xml:space="preserve"> </w:t>
      </w:r>
      <w:r>
        <w:rPr>
          <w:sz w:val="20"/>
          <w:szCs w:val="18"/>
          <w:lang w:val="en-GB"/>
        </w:rPr>
        <w:t xml:space="preserve">Nevertheless, their </w:t>
      </w:r>
      <w:r w:rsidRPr="00A341E4">
        <w:rPr>
          <w:sz w:val="20"/>
          <w:szCs w:val="18"/>
          <w:lang w:val="en-GB"/>
        </w:rPr>
        <w:t>key features should make them an attractive additional communication channel for supranational institutions willing to defend themselves in a politicized climate</w:t>
      </w:r>
      <w:r>
        <w:rPr>
          <w:sz w:val="20"/>
          <w:szCs w:val="18"/>
          <w:lang w:val="en-GB"/>
        </w:rPr>
        <w:t xml:space="preserve">. Naturally, there are many confounders in realizing the full potential of social media platforms for nurturing popular legitimacy, but there are two cardinal duties that fall on the communicator for this purpose: creating </w:t>
      </w:r>
      <w:r w:rsidRPr="008801A7">
        <w:rPr>
          <w:i/>
          <w:iCs/>
          <w:sz w:val="20"/>
          <w:szCs w:val="18"/>
          <w:lang w:val="en-GB"/>
        </w:rPr>
        <w:t>transparency</w:t>
      </w:r>
      <w:r>
        <w:rPr>
          <w:sz w:val="20"/>
          <w:szCs w:val="18"/>
          <w:lang w:val="en-GB"/>
        </w:rPr>
        <w:t xml:space="preserve"> and </w:t>
      </w:r>
      <w:r w:rsidRPr="008801A7">
        <w:rPr>
          <w:i/>
          <w:iCs/>
          <w:sz w:val="20"/>
          <w:szCs w:val="18"/>
          <w:lang w:val="en-GB"/>
        </w:rPr>
        <w:t>publicity</w:t>
      </w:r>
      <w:r>
        <w:rPr>
          <w:sz w:val="20"/>
          <w:szCs w:val="18"/>
          <w:lang w:val="en-GB"/>
        </w:rPr>
        <w:t xml:space="preserve"> </w:t>
      </w:r>
      <w:r>
        <w:rPr>
          <w:sz w:val="20"/>
          <w:szCs w:val="18"/>
          <w:lang w:val="en-GB"/>
        </w:rPr>
        <w:fldChar w:fldCharType="begin"/>
      </w:r>
      <w:r w:rsidR="003930CA">
        <w:rPr>
          <w:sz w:val="20"/>
          <w:szCs w:val="18"/>
          <w:lang w:val="en-GB"/>
        </w:rPr>
        <w:instrText xml:space="preserve"> ADDIN ZOTERO_ITEM CSL_CITATION {"citationID":"GdkEnmNy","properties":{"formattedCitation":"(Curtin &amp; Meijer, 2006; H\\uc0\\u252{}ller, 2007)","plainCitation":"(Curtin &amp; Meijer, 2006; Hüller, 2007)","noteIndex":0},"citationItems":[{"id":1177,"uris":["http://zotero.org/users/5392384/items/SH59MQLF"],"uri":["http://zotero.org/users/5392384/items/SH59MQLF"],"itemData":{"id":1177,"type":"article-journal","abstract":"Does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Jacob"}],"issued":{"date-parts":[["2006",1,1]]}}},{"id":4308,"uris":["http://zotero.org/groups/2912652/items/VLJYNPF7"],"uri":["http://zotero.org/groups/2912652/items/VLJYNPF7"],"itemData":{"id":4308,"type":"article-journal","abstract":"This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Pr>
          <w:sz w:val="20"/>
          <w:szCs w:val="18"/>
          <w:lang w:val="en-GB"/>
        </w:rPr>
        <w:fldChar w:fldCharType="separate"/>
      </w:r>
      <w:r w:rsidR="003930CA" w:rsidRPr="003930CA">
        <w:rPr>
          <w:rFonts w:ascii="Calibri" w:hAnsi="Calibri" w:cs="Calibri"/>
          <w:sz w:val="20"/>
          <w:szCs w:val="24"/>
          <w:lang w:val="en-US"/>
        </w:rPr>
        <w:t xml:space="preserve">(Curtin &amp; Meijer, 2006; </w:t>
      </w:r>
      <w:proofErr w:type="spellStart"/>
      <w:r w:rsidR="003930CA" w:rsidRPr="003930CA">
        <w:rPr>
          <w:rFonts w:ascii="Calibri" w:hAnsi="Calibri" w:cs="Calibri"/>
          <w:sz w:val="20"/>
          <w:szCs w:val="24"/>
          <w:lang w:val="en-US"/>
        </w:rPr>
        <w:t>Hüller</w:t>
      </w:r>
      <w:proofErr w:type="spellEnd"/>
      <w:r w:rsidR="003930CA" w:rsidRPr="003930CA">
        <w:rPr>
          <w:rFonts w:ascii="Calibri" w:hAnsi="Calibri" w:cs="Calibri"/>
          <w:sz w:val="20"/>
          <w:szCs w:val="24"/>
          <w:lang w:val="en-US"/>
        </w:rPr>
        <w:t>, 2007)</w:t>
      </w:r>
      <w:r>
        <w:rPr>
          <w:sz w:val="20"/>
          <w:szCs w:val="18"/>
          <w:lang w:val="en-GB"/>
        </w:rPr>
        <w:fldChar w:fldCharType="end"/>
      </w:r>
      <w:r>
        <w:rPr>
          <w:sz w:val="20"/>
          <w:szCs w:val="18"/>
          <w:lang w:val="en-GB"/>
        </w:rPr>
        <w:t xml:space="preserve">. </w:t>
      </w:r>
      <w:r w:rsidRPr="008801A7">
        <w:rPr>
          <w:i/>
          <w:iCs/>
          <w:sz w:val="20"/>
          <w:szCs w:val="18"/>
          <w:lang w:val="en-GB"/>
        </w:rPr>
        <w:t>Transparency</w:t>
      </w:r>
      <w:r>
        <w:rPr>
          <w:sz w:val="20"/>
          <w:szCs w:val="18"/>
          <w:lang w:val="en-GB"/>
        </w:rPr>
        <w:t xml:space="preserve"> </w:t>
      </w:r>
      <w:r w:rsidRPr="008074B6">
        <w:rPr>
          <w:sz w:val="20"/>
          <w:szCs w:val="18"/>
          <w:lang w:val="en-GB"/>
        </w:rPr>
        <w:t xml:space="preserve">means that public communication </w:t>
      </w:r>
      <w:r>
        <w:rPr>
          <w:sz w:val="20"/>
          <w:szCs w:val="18"/>
          <w:lang w:val="en-GB"/>
        </w:rPr>
        <w:t xml:space="preserve">makes </w:t>
      </w:r>
      <w:r w:rsidRPr="008074B6">
        <w:rPr>
          <w:sz w:val="20"/>
          <w:szCs w:val="18"/>
          <w:lang w:val="en-GB"/>
        </w:rPr>
        <w:t xml:space="preserve">political </w:t>
      </w:r>
      <w:r>
        <w:rPr>
          <w:sz w:val="20"/>
          <w:szCs w:val="18"/>
          <w:lang w:val="en-GB"/>
        </w:rPr>
        <w:t>decisions</w:t>
      </w:r>
      <w:r w:rsidRPr="008074B6">
        <w:rPr>
          <w:sz w:val="20"/>
          <w:szCs w:val="18"/>
          <w:lang w:val="en-GB"/>
        </w:rPr>
        <w:t>, processes, issues</w:t>
      </w:r>
      <w:r>
        <w:rPr>
          <w:sz w:val="20"/>
          <w:szCs w:val="18"/>
          <w:lang w:val="en-GB"/>
        </w:rPr>
        <w:t>,</w:t>
      </w:r>
      <w:r w:rsidRPr="008074B6">
        <w:rPr>
          <w:sz w:val="20"/>
          <w:szCs w:val="18"/>
          <w:lang w:val="en-GB"/>
        </w:rPr>
        <w:t xml:space="preserve"> and responsibilities </w:t>
      </w:r>
      <w:r>
        <w:rPr>
          <w:sz w:val="20"/>
          <w:szCs w:val="18"/>
          <w:lang w:val="en-GB"/>
        </w:rPr>
        <w:t>visible to the wider audience</w:t>
      </w:r>
      <w:r w:rsidRPr="008074B6">
        <w:rPr>
          <w:sz w:val="20"/>
          <w:szCs w:val="18"/>
          <w:lang w:val="en-GB"/>
        </w:rPr>
        <w:t>.</w:t>
      </w:r>
      <w:r w:rsidRPr="00F61FFB">
        <w:rPr>
          <w:sz w:val="20"/>
          <w:szCs w:val="18"/>
          <w:lang w:val="en-GB"/>
        </w:rPr>
        <w:t xml:space="preserve"> </w:t>
      </w:r>
      <w:r>
        <w:rPr>
          <w:sz w:val="20"/>
          <w:szCs w:val="18"/>
          <w:lang w:val="en-GB"/>
        </w:rPr>
        <w:t>Via transparency</w:t>
      </w:r>
      <w:r w:rsidRPr="00C90D91">
        <w:rPr>
          <w:sz w:val="20"/>
          <w:szCs w:val="18"/>
          <w:lang w:val="en-GB"/>
        </w:rPr>
        <w:t xml:space="preserve">, public communication provides the </w:t>
      </w:r>
      <w:r>
        <w:rPr>
          <w:sz w:val="20"/>
          <w:szCs w:val="18"/>
          <w:lang w:val="en-GB"/>
        </w:rPr>
        <w:t>addressees</w:t>
      </w:r>
      <w:r w:rsidRPr="00C90D91">
        <w:rPr>
          <w:sz w:val="20"/>
          <w:szCs w:val="18"/>
          <w:lang w:val="en-GB"/>
        </w:rPr>
        <w:t xml:space="preserve"> of political authority with the necessary information to make an informed decision in democratic feed-back processes</w:t>
      </w:r>
      <w:r>
        <w:rPr>
          <w:sz w:val="20"/>
          <w:szCs w:val="18"/>
          <w:lang w:val="en-GB"/>
        </w:rPr>
        <w:t xml:space="preserve">. Yet putting such information into the ether is not enough, citizenry must consume and engage with the information and integrate them into their political knowledge structure. In other words, communication needs to generate </w:t>
      </w:r>
      <w:r w:rsidRPr="008801A7">
        <w:rPr>
          <w:i/>
          <w:iCs/>
          <w:sz w:val="20"/>
          <w:szCs w:val="18"/>
          <w:lang w:val="en-GB"/>
        </w:rPr>
        <w:t>publicity</w:t>
      </w:r>
      <w:r>
        <w:rPr>
          <w:sz w:val="20"/>
          <w:szCs w:val="18"/>
          <w:lang w:val="en-GB"/>
        </w:rPr>
        <w:t>.</w:t>
      </w:r>
      <w:r w:rsidRPr="008074B6">
        <w:rPr>
          <w:sz w:val="20"/>
          <w:szCs w:val="18"/>
          <w:lang w:val="en-GB"/>
        </w:rPr>
        <w:t xml:space="preserve"> </w:t>
      </w:r>
      <w:r>
        <w:rPr>
          <w:sz w:val="20"/>
          <w:szCs w:val="18"/>
          <w:lang w:val="en-GB"/>
        </w:rPr>
        <w:t>In this constellation, publicity</w:t>
      </w:r>
      <w:r w:rsidRPr="008074B6">
        <w:rPr>
          <w:sz w:val="20"/>
          <w:szCs w:val="18"/>
          <w:lang w:val="en-GB"/>
        </w:rPr>
        <w:t xml:space="preserve"> refers to the </w:t>
      </w:r>
      <w:r>
        <w:rPr>
          <w:sz w:val="20"/>
          <w:szCs w:val="18"/>
          <w:lang w:val="en-GB"/>
        </w:rPr>
        <w:t xml:space="preserve">degree to which </w:t>
      </w:r>
      <w:r w:rsidRPr="008074B6">
        <w:rPr>
          <w:sz w:val="20"/>
          <w:szCs w:val="18"/>
          <w:lang w:val="en-GB"/>
        </w:rPr>
        <w:t xml:space="preserve">the audience </w:t>
      </w:r>
      <w:r>
        <w:rPr>
          <w:sz w:val="20"/>
          <w:szCs w:val="18"/>
          <w:lang w:val="en-GB"/>
        </w:rPr>
        <w:t xml:space="preserve">engages with </w:t>
      </w:r>
      <w:r w:rsidRPr="008074B6">
        <w:rPr>
          <w:sz w:val="20"/>
          <w:szCs w:val="18"/>
          <w:lang w:val="en-GB"/>
        </w:rPr>
        <w:t>the issues, acts and processes of the political system</w:t>
      </w:r>
      <w:r>
        <w:rPr>
          <w:sz w:val="20"/>
          <w:szCs w:val="18"/>
          <w:lang w:val="en-GB"/>
        </w:rPr>
        <w:t>.</w:t>
      </w:r>
      <w:r w:rsidRPr="00CF6326">
        <w:rPr>
          <w:sz w:val="20"/>
          <w:szCs w:val="18"/>
          <w:lang w:val="en-GB"/>
        </w:rPr>
        <w:t xml:space="preserve"> </w:t>
      </w:r>
      <w:r>
        <w:rPr>
          <w:sz w:val="20"/>
          <w:szCs w:val="18"/>
          <w:lang w:val="en-GB"/>
        </w:rPr>
        <w:t xml:space="preserve">Extant research shows that the key precondition for publicity is the understandability of the political messages </w:t>
      </w:r>
      <w:r>
        <w:rPr>
          <w:sz w:val="20"/>
          <w:szCs w:val="18"/>
          <w:lang w:val="en-GB"/>
        </w:rPr>
        <w:fldChar w:fldCharType="begin"/>
      </w:r>
      <w:r w:rsidR="003930CA">
        <w:rPr>
          <w:sz w:val="20"/>
          <w:szCs w:val="18"/>
          <w:lang w:val="en-GB"/>
        </w:rPr>
        <w:instrText xml:space="preserve"> ADDIN ZOTERO_ITEM CSL_CITATION {"citationID":"zSim8Z6B","properties":{"formattedCitation":"(Bischof &amp; Senninger, 2018; Tolochko et al., 2019)","plainCitation":"(Bischof &amp; Senninger, 2018;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Pr>
          <w:sz w:val="20"/>
          <w:szCs w:val="18"/>
          <w:lang w:val="en-GB"/>
        </w:rPr>
        <w:fldChar w:fldCharType="separate"/>
      </w:r>
      <w:r w:rsidR="003930CA" w:rsidRPr="003930CA">
        <w:rPr>
          <w:rFonts w:ascii="Calibri" w:hAnsi="Calibri" w:cs="Calibri"/>
          <w:sz w:val="20"/>
          <w:lang w:val="en-US"/>
        </w:rPr>
        <w:t xml:space="preserve">(Bischof &amp; </w:t>
      </w:r>
      <w:proofErr w:type="spellStart"/>
      <w:r w:rsidR="003930CA" w:rsidRPr="003930CA">
        <w:rPr>
          <w:rFonts w:ascii="Calibri" w:hAnsi="Calibri" w:cs="Calibri"/>
          <w:sz w:val="20"/>
          <w:lang w:val="en-US"/>
        </w:rPr>
        <w:t>Senninger</w:t>
      </w:r>
      <w:proofErr w:type="spellEnd"/>
      <w:r w:rsidR="003930CA" w:rsidRPr="003930CA">
        <w:rPr>
          <w:rFonts w:ascii="Calibri" w:hAnsi="Calibri" w:cs="Calibri"/>
          <w:sz w:val="20"/>
          <w:lang w:val="en-US"/>
        </w:rPr>
        <w:t xml:space="preserve">, 2018; </w:t>
      </w:r>
      <w:proofErr w:type="spellStart"/>
      <w:r w:rsidR="003930CA" w:rsidRPr="003930CA">
        <w:rPr>
          <w:rFonts w:ascii="Calibri" w:hAnsi="Calibri" w:cs="Calibri"/>
          <w:sz w:val="20"/>
          <w:lang w:val="en-US"/>
        </w:rPr>
        <w:t>Tolochko</w:t>
      </w:r>
      <w:proofErr w:type="spellEnd"/>
      <w:r w:rsidR="003930CA" w:rsidRPr="003930CA">
        <w:rPr>
          <w:rFonts w:ascii="Calibri" w:hAnsi="Calibri" w:cs="Calibri"/>
          <w:sz w:val="20"/>
          <w:lang w:val="en-US"/>
        </w:rPr>
        <w:t xml:space="preserve"> et al., 2019)</w:t>
      </w:r>
      <w:r>
        <w:rPr>
          <w:sz w:val="20"/>
          <w:szCs w:val="18"/>
          <w:lang w:val="en-GB"/>
        </w:rPr>
        <w:fldChar w:fldCharType="end"/>
      </w:r>
      <w:r>
        <w:rPr>
          <w:sz w:val="20"/>
          <w:szCs w:val="18"/>
          <w:lang w:val="en-GB"/>
        </w:rPr>
        <w:t>. Against this backdrop, we ask: to what extent</w:t>
      </w:r>
      <w:r w:rsidRPr="00A341E4">
        <w:rPr>
          <w:sz w:val="20"/>
          <w:szCs w:val="18"/>
          <w:lang w:val="en-GB"/>
        </w:rPr>
        <w:t xml:space="preserve"> </w:t>
      </w:r>
      <w:r>
        <w:rPr>
          <w:sz w:val="20"/>
          <w:szCs w:val="18"/>
          <w:lang w:val="en-GB"/>
        </w:rPr>
        <w:t xml:space="preserve">and how do </w:t>
      </w:r>
      <w:r w:rsidRPr="00A341E4">
        <w:rPr>
          <w:sz w:val="20"/>
          <w:szCs w:val="18"/>
          <w:lang w:val="en-GB"/>
        </w:rPr>
        <w:t>supranational</w:t>
      </w:r>
      <w:r>
        <w:rPr>
          <w:sz w:val="20"/>
          <w:szCs w:val="18"/>
          <w:lang w:val="en-GB"/>
        </w:rPr>
        <w:t xml:space="preserve"> EU</w:t>
      </w:r>
      <w:r w:rsidRPr="00A341E4">
        <w:rPr>
          <w:sz w:val="20"/>
          <w:szCs w:val="18"/>
          <w:lang w:val="en-GB"/>
        </w:rPr>
        <w:t xml:space="preserve"> actors </w:t>
      </w:r>
      <w:r>
        <w:rPr>
          <w:sz w:val="20"/>
          <w:szCs w:val="18"/>
          <w:lang w:val="en-GB"/>
        </w:rPr>
        <w:t>communicate on social media?</w:t>
      </w:r>
    </w:p>
    <w:p w14:paraId="267555DC" w14:textId="6D1229CD" w:rsidR="008C23B5" w:rsidRDefault="008C23B5" w:rsidP="008C23B5">
      <w:pPr>
        <w:spacing w:before="120" w:after="0" w:line="240" w:lineRule="auto"/>
        <w:jc w:val="both"/>
        <w:rPr>
          <w:sz w:val="20"/>
          <w:szCs w:val="18"/>
          <w:lang w:val="en-GB"/>
        </w:rPr>
      </w:pPr>
      <w:r w:rsidRPr="00A341E4">
        <w:rPr>
          <w:sz w:val="20"/>
          <w:szCs w:val="18"/>
          <w:lang w:val="en-GB"/>
        </w:rPr>
        <w:t xml:space="preserve">While </w:t>
      </w:r>
      <w:r>
        <w:rPr>
          <w:sz w:val="20"/>
          <w:szCs w:val="18"/>
          <w:lang w:val="en-GB"/>
        </w:rPr>
        <w:t xml:space="preserve">insightful theoretical analyses and cases studies of the EU on social media exist </w:t>
      </w:r>
      <w:r>
        <w:rPr>
          <w:sz w:val="20"/>
          <w:szCs w:val="18"/>
          <w:lang w:val="en-GB"/>
        </w:rPr>
        <w:fldChar w:fldCharType="begin"/>
      </w:r>
      <w:r w:rsidR="003930CA">
        <w:rPr>
          <w:sz w:val="20"/>
          <w:szCs w:val="18"/>
          <w:lang w:val="en-GB"/>
        </w:rPr>
        <w:instrText xml:space="preserve"> ADDIN ZOTERO_ITEM CSL_CITATION {"citationID":"wCrIgx30","properties":{"formattedCitation":"(e.g. Barisione &amp; Michailidou, 2017; Krzy\\uc0\\u380{}anowski, 2020; Zaiotti, 2020)","plainCitation":"(e.g. Barisione &amp; Michailidou, 2017; Krzyżanowski, 2020; Zaiotti, 2020)","noteIndex":0},"citationItems":[{"id":759,"uris":["http://zotero.org/users/5392384/items/QEWTWRYW"],"uri":["http://zotero.org/users/5392384/items/QEWTWRYW"],"itemData":{"id":759,"type":"book","call-number":"HM742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"},{"id":4643,"uris":["http://zotero.org/groups/2912652/items/QU4DWRMX"],"uri":["http://zotero.org/groups/2912652/items/QU4DWRMX"],"itemData":{"id":4643,"type":"chapter","abstract":"This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4644,"uris":["http://zotero.org/groups/2912652/items/XCZGKPNJ"],"uri":["http://zotero.org/groups/2912652/items/XCZGKPNJ"],"itemData":{"id":4644,"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Pr>
          <w:sz w:val="20"/>
          <w:szCs w:val="18"/>
          <w:lang w:val="en-GB"/>
        </w:rPr>
        <w:fldChar w:fldCharType="separate"/>
      </w:r>
      <w:r w:rsidR="003930CA" w:rsidRPr="003930CA">
        <w:rPr>
          <w:rFonts w:ascii="Calibri" w:hAnsi="Calibri" w:cs="Calibri"/>
          <w:sz w:val="20"/>
          <w:szCs w:val="24"/>
          <w:lang w:val="en-US"/>
        </w:rPr>
        <w:t xml:space="preserve">(e.g. Barisione &amp; Michailidou, 2017; </w:t>
      </w:r>
      <w:proofErr w:type="spellStart"/>
      <w:r w:rsidR="003930CA" w:rsidRPr="003930CA">
        <w:rPr>
          <w:rFonts w:ascii="Calibri" w:hAnsi="Calibri" w:cs="Calibri"/>
          <w:sz w:val="20"/>
          <w:szCs w:val="24"/>
          <w:lang w:val="en-US"/>
        </w:rPr>
        <w:t>Krzyżanowski</w:t>
      </w:r>
      <w:proofErr w:type="spellEnd"/>
      <w:r w:rsidR="003930CA" w:rsidRPr="003930CA">
        <w:rPr>
          <w:rFonts w:ascii="Calibri" w:hAnsi="Calibri" w:cs="Calibri"/>
          <w:sz w:val="20"/>
          <w:szCs w:val="24"/>
          <w:lang w:val="en-US"/>
        </w:rPr>
        <w:t xml:space="preserve">, 2020; </w:t>
      </w:r>
      <w:proofErr w:type="spellStart"/>
      <w:r w:rsidR="003930CA" w:rsidRPr="003930CA">
        <w:rPr>
          <w:rFonts w:ascii="Calibri" w:hAnsi="Calibri" w:cs="Calibri"/>
          <w:sz w:val="20"/>
          <w:szCs w:val="24"/>
          <w:lang w:val="en-US"/>
        </w:rPr>
        <w:t>Zaiotti</w:t>
      </w:r>
      <w:proofErr w:type="spellEnd"/>
      <w:r w:rsidR="003930CA" w:rsidRPr="003930CA">
        <w:rPr>
          <w:rFonts w:ascii="Calibri" w:hAnsi="Calibri" w:cs="Calibri"/>
          <w:sz w:val="20"/>
          <w:szCs w:val="24"/>
          <w:lang w:val="en-US"/>
        </w:rPr>
        <w:t>, 2020)</w:t>
      </w:r>
      <w:r>
        <w:rPr>
          <w:sz w:val="20"/>
          <w:szCs w:val="18"/>
          <w:lang w:val="en-GB"/>
        </w:rPr>
        <w:fldChar w:fldCharType="end"/>
      </w:r>
      <w:r w:rsidRPr="00A341E4">
        <w:rPr>
          <w:sz w:val="20"/>
          <w:szCs w:val="18"/>
          <w:lang w:val="en-GB"/>
        </w:rPr>
        <w:t xml:space="preserve">, large-scale systematic evidence on the </w:t>
      </w:r>
      <w:r w:rsidRPr="00A341E4">
        <w:rPr>
          <w:i/>
          <w:sz w:val="20"/>
          <w:szCs w:val="18"/>
          <w:lang w:val="en-GB"/>
        </w:rPr>
        <w:t xml:space="preserve">actual </w:t>
      </w:r>
      <w:r>
        <w:rPr>
          <w:i/>
          <w:sz w:val="20"/>
          <w:szCs w:val="18"/>
          <w:lang w:val="en-GB"/>
        </w:rPr>
        <w:t xml:space="preserve">social media </w:t>
      </w:r>
      <w:r w:rsidRPr="00A341E4">
        <w:rPr>
          <w:i/>
          <w:sz w:val="20"/>
          <w:szCs w:val="18"/>
          <w:lang w:val="en-GB"/>
        </w:rPr>
        <w:t xml:space="preserve">behaviour of supranational actors </w:t>
      </w:r>
      <w:r w:rsidRPr="00A341E4">
        <w:rPr>
          <w:sz w:val="20"/>
          <w:szCs w:val="18"/>
          <w:lang w:val="en-GB"/>
        </w:rPr>
        <w:t xml:space="preserve">is </w:t>
      </w:r>
      <w:r>
        <w:rPr>
          <w:sz w:val="20"/>
          <w:szCs w:val="18"/>
          <w:lang w:val="en-GB"/>
        </w:rPr>
        <w:t xml:space="preserve">rare. Extant studies focus on EU actors with direct electoral accountability, such as governmental representatives in the Council or EP members </w:t>
      </w:r>
      <w:r>
        <w:rPr>
          <w:sz w:val="20"/>
          <w:szCs w:val="18"/>
          <w:lang w:val="en-GB"/>
        </w:rPr>
        <w:fldChar w:fldCharType="begin"/>
      </w:r>
      <w:r w:rsidR="003930CA">
        <w:rPr>
          <w:sz w:val="20"/>
          <w:szCs w:val="18"/>
          <w:lang w:val="en-GB"/>
        </w:rPr>
        <w:instrText xml:space="preserve"> ADDIN ZOTERO_ITEM CSL_CITATION {"citationID":"V3x8dUtX","properties":{"formattedCitation":"(European Parliament. Directorate General for Parliamentary Research Services., 2021; Fazekas et al., 2021; Ha\\uc0\\u223{}ler et al., 2021; Nulty et al., 2016; Umit, 2017)","plainCitation":"(European Parliament. Directorate General for Parliamentary Research Services., 2021; Fazekas et al., 2021; Haßler et al., 2021; Nulty et al., 2016; Umit, 2017)","noteIndex":0},"citationItems":[{"id":4580,"uris":["http://zotero.org/groups/2912652/items/KG4DNMWK"],"uri":["http://zotero.org/groups/2912652/items/KG4DNMWK"],"itemData":{"id":4580,"type":"book","event-place":"LU","language":"en","publisher":"Publications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4288,"uris":["http://zotero.org/groups/2912652/items/PZM2Z36L"],"uri":["http://zotero.org/groups/2912652/items/PZM2Z36L"],"itemData":{"id":4288,"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4287,"uris":["http://zotero.org/groups/2912652/items/ZEMAA73U"],"uri":["http://zotero.org/groups/2912652/items/ZEMAA73U"],"itemData":{"id":4287,"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1526,"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4326,"uris":["http://zotero.org/groups/2912652/items/ELP3JS46"],"uri":["http://zotero.org/groups/2912652/items/ELP3JS46"],"itemData":{"id":4326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Pr>
          <w:sz w:val="20"/>
          <w:szCs w:val="18"/>
          <w:lang w:val="en-GB"/>
        </w:rPr>
        <w:fldChar w:fldCharType="separate"/>
      </w:r>
      <w:r w:rsidR="003930CA" w:rsidRPr="003930CA">
        <w:rPr>
          <w:rFonts w:ascii="Calibri" w:hAnsi="Calibri" w:cs="Calibri"/>
          <w:sz w:val="20"/>
          <w:szCs w:val="24"/>
          <w:lang w:val="en-US"/>
        </w:rPr>
        <w:t xml:space="preserve">(European Parliament. Directorate General for Parliamentary Research Services., 2021; Fazekas et al., 2021; </w:t>
      </w:r>
      <w:proofErr w:type="spellStart"/>
      <w:r w:rsidR="003930CA" w:rsidRPr="003930CA">
        <w:rPr>
          <w:rFonts w:ascii="Calibri" w:hAnsi="Calibri" w:cs="Calibri"/>
          <w:sz w:val="20"/>
          <w:szCs w:val="24"/>
          <w:lang w:val="en-US"/>
        </w:rPr>
        <w:t>Haßler</w:t>
      </w:r>
      <w:proofErr w:type="spellEnd"/>
      <w:r w:rsidR="003930CA" w:rsidRPr="003930CA">
        <w:rPr>
          <w:rFonts w:ascii="Calibri" w:hAnsi="Calibri" w:cs="Calibri"/>
          <w:sz w:val="20"/>
          <w:szCs w:val="24"/>
          <w:lang w:val="en-US"/>
        </w:rPr>
        <w:t xml:space="preserve"> et al., 2021; </w:t>
      </w:r>
      <w:proofErr w:type="spellStart"/>
      <w:r w:rsidR="003930CA" w:rsidRPr="003930CA">
        <w:rPr>
          <w:rFonts w:ascii="Calibri" w:hAnsi="Calibri" w:cs="Calibri"/>
          <w:sz w:val="20"/>
          <w:szCs w:val="24"/>
          <w:lang w:val="en-US"/>
        </w:rPr>
        <w:t>Nulty</w:t>
      </w:r>
      <w:proofErr w:type="spellEnd"/>
      <w:r w:rsidR="003930CA" w:rsidRPr="003930CA">
        <w:rPr>
          <w:rFonts w:ascii="Calibri" w:hAnsi="Calibri" w:cs="Calibri"/>
          <w:sz w:val="20"/>
          <w:szCs w:val="24"/>
          <w:lang w:val="en-US"/>
        </w:rPr>
        <w:t xml:space="preserve"> et al., 2016; </w:t>
      </w:r>
      <w:proofErr w:type="spellStart"/>
      <w:r w:rsidR="003930CA" w:rsidRPr="003930CA">
        <w:rPr>
          <w:rFonts w:ascii="Calibri" w:hAnsi="Calibri" w:cs="Calibri"/>
          <w:sz w:val="20"/>
          <w:szCs w:val="24"/>
          <w:lang w:val="en-US"/>
        </w:rPr>
        <w:t>Umit</w:t>
      </w:r>
      <w:proofErr w:type="spellEnd"/>
      <w:r w:rsidR="003930CA" w:rsidRPr="003930CA">
        <w:rPr>
          <w:rFonts w:ascii="Calibri" w:hAnsi="Calibri" w:cs="Calibri"/>
          <w:sz w:val="20"/>
          <w:szCs w:val="24"/>
          <w:lang w:val="en-US"/>
        </w:rPr>
        <w:t>, 2017)</w:t>
      </w:r>
      <w:r>
        <w:rPr>
          <w:sz w:val="20"/>
          <w:szCs w:val="18"/>
          <w:lang w:val="en-GB"/>
        </w:rPr>
        <w:fldChar w:fldCharType="end"/>
      </w:r>
      <w:r w:rsidRPr="00BF5DB8">
        <w:rPr>
          <w:sz w:val="20"/>
          <w:szCs w:val="18"/>
          <w:lang w:val="en-US"/>
        </w:rPr>
        <w:t xml:space="preserve">. </w:t>
      </w:r>
      <w:r w:rsidRPr="00814738">
        <w:rPr>
          <w:sz w:val="20"/>
          <w:szCs w:val="18"/>
          <w:lang w:val="en-GB"/>
        </w:rPr>
        <w:t xml:space="preserve">This article, in contrast, studies the public communication of executive supranational institutions and the individuals heading them. We focus on Twitter, a leading social media platform that has become an integral part of </w:t>
      </w:r>
      <w:r>
        <w:rPr>
          <w:sz w:val="20"/>
          <w:szCs w:val="18"/>
          <w:lang w:val="en-GB"/>
        </w:rPr>
        <w:t xml:space="preserve">the </w:t>
      </w:r>
      <w:r w:rsidRPr="00814738">
        <w:rPr>
          <w:sz w:val="20"/>
          <w:szCs w:val="18"/>
          <w:lang w:val="en-GB"/>
        </w:rPr>
        <w:t xml:space="preserve">political communication environment for mobilization and campaigning in the last decade </w:t>
      </w:r>
      <w:r w:rsidRPr="00814738">
        <w:rPr>
          <w:sz w:val="20"/>
          <w:szCs w:val="18"/>
          <w:lang w:val="en-GB"/>
        </w:rPr>
        <w:fldChar w:fldCharType="begin"/>
      </w:r>
      <w:r w:rsidR="003930CA">
        <w:rPr>
          <w:sz w:val="20"/>
          <w:szCs w:val="18"/>
          <w:lang w:val="en-GB"/>
        </w:rPr>
        <w:instrText xml:space="preserve"> ADDIN ZOTERO_ITEM CSL_CITATION {"citationID":"lHvGZ7Nn","properties":{"formattedCitation":"(Jungherr, 2016; Segesten &amp; Bossetta, 2017; Stier et al., 2018)","plainCitation":"(Jungherr, 2016; Segesten &amp; Bossetta, 2017; Stier et al., 2018)","noteIndex":0},"citationItems":[{"id":4654,"uris":["http://zotero.org/groups/2912652/items/5XLBISNL"],"uri":["http://zotero.org/groups/2912652/items/5XLBISNL"],"itemData":{"id":4654,"type":"article-journal","abstract":"Twitter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4648,"uris":["http://zotero.org/groups/2912652/items/57LLFY3H"],"uri":["http://zotero.org/groups/2912652/items/57LLFY3H"],"itemData":{"id":4648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4657,"uris":["http://zotero.org/groups/2912652/items/RC85UEWM"],"uri":["http://zotero.org/groups/2912652/items/RC85UEWM"],"itemData":{"id":4657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Pr="00814738">
        <w:rPr>
          <w:sz w:val="20"/>
          <w:szCs w:val="18"/>
          <w:lang w:val="en-GB"/>
        </w:rPr>
        <w:fldChar w:fldCharType="separate"/>
      </w:r>
      <w:r w:rsidR="003930CA" w:rsidRPr="003930CA">
        <w:rPr>
          <w:rFonts w:ascii="Calibri" w:hAnsi="Calibri" w:cs="Calibri"/>
          <w:sz w:val="20"/>
          <w:lang w:val="en-US"/>
        </w:rPr>
        <w:t>(</w:t>
      </w:r>
      <w:proofErr w:type="spellStart"/>
      <w:r w:rsidR="003930CA" w:rsidRPr="003930CA">
        <w:rPr>
          <w:rFonts w:ascii="Calibri" w:hAnsi="Calibri" w:cs="Calibri"/>
          <w:sz w:val="20"/>
          <w:lang w:val="en-US"/>
        </w:rPr>
        <w:t>Jungherr</w:t>
      </w:r>
      <w:proofErr w:type="spellEnd"/>
      <w:r w:rsidR="003930CA" w:rsidRPr="003930CA">
        <w:rPr>
          <w:rFonts w:ascii="Calibri" w:hAnsi="Calibri" w:cs="Calibri"/>
          <w:sz w:val="20"/>
          <w:lang w:val="en-US"/>
        </w:rPr>
        <w:t>, 2016; Segesten &amp; Bossetta, 2017; Stier et al., 2018)</w:t>
      </w:r>
      <w:r w:rsidRPr="00814738">
        <w:rPr>
          <w:sz w:val="20"/>
          <w:szCs w:val="18"/>
          <w:lang w:val="en-GB"/>
        </w:rPr>
        <w:fldChar w:fldCharType="end"/>
      </w:r>
      <w:r w:rsidRPr="00814738">
        <w:rPr>
          <w:sz w:val="20"/>
          <w:szCs w:val="18"/>
          <w:lang w:val="en-GB"/>
        </w:rPr>
        <w:t>.</w:t>
      </w:r>
      <w:r w:rsidRPr="00BF5DB8">
        <w:rPr>
          <w:sz w:val="20"/>
          <w:szCs w:val="18"/>
          <w:u w:val="single"/>
          <w:lang w:val="en-GB"/>
        </w:rPr>
        <w:t xml:space="preserve"> </w:t>
      </w:r>
      <w:r w:rsidRPr="00A341E4">
        <w:rPr>
          <w:sz w:val="20"/>
          <w:szCs w:val="18"/>
          <w:lang w:val="en-GB"/>
        </w:rPr>
        <w:t xml:space="preserve">We </w:t>
      </w:r>
      <w:proofErr w:type="spellStart"/>
      <w:r>
        <w:rPr>
          <w:sz w:val="20"/>
          <w:szCs w:val="18"/>
          <w:lang w:val="en-GB"/>
        </w:rPr>
        <w:t>analyze</w:t>
      </w:r>
      <w:proofErr w:type="spellEnd"/>
      <w:r>
        <w:rPr>
          <w:sz w:val="20"/>
          <w:szCs w:val="18"/>
          <w:lang w:val="en-GB"/>
        </w:rPr>
        <w:t xml:space="preserve"> the executive supranational communication on Twitter in terms of its volume, readability, and publicity with automated content analysis. Our corpus consists of</w:t>
      </w:r>
      <w:r w:rsidRPr="00A341E4">
        <w:rPr>
          <w:sz w:val="20"/>
          <w:szCs w:val="18"/>
          <w:lang w:val="en-GB"/>
        </w:rPr>
        <w:t xml:space="preserve"> </w:t>
      </w:r>
      <w:r>
        <w:rPr>
          <w:sz w:val="20"/>
          <w:szCs w:val="18"/>
          <w:lang w:val="en-GB"/>
        </w:rPr>
        <w:t>the full population of</w:t>
      </w:r>
      <w:r w:rsidRPr="00A341E4">
        <w:rPr>
          <w:sz w:val="20"/>
          <w:szCs w:val="18"/>
          <w:lang w:val="en-GB"/>
        </w:rPr>
        <w:t xml:space="preserve"> public messages (tweets) issued by 115 supranational </w:t>
      </w:r>
      <w:r>
        <w:rPr>
          <w:sz w:val="20"/>
          <w:szCs w:val="18"/>
          <w:lang w:val="en-GB"/>
        </w:rPr>
        <w:t>executive accounts</w:t>
      </w:r>
      <w:r w:rsidRPr="00A341E4">
        <w:rPr>
          <w:sz w:val="20"/>
          <w:szCs w:val="18"/>
          <w:lang w:val="en-GB"/>
        </w:rPr>
        <w:t xml:space="preserve"> in the 2009-2021 period. To put this supranational Twitter activity into perspective, we</w:t>
      </w:r>
      <w:r>
        <w:rPr>
          <w:sz w:val="20"/>
          <w:szCs w:val="18"/>
          <w:lang w:val="en-GB"/>
        </w:rPr>
        <w:t xml:space="preserve"> then</w:t>
      </w:r>
      <w:r w:rsidRPr="00A341E4">
        <w:rPr>
          <w:sz w:val="20"/>
          <w:szCs w:val="18"/>
          <w:lang w:val="en-GB"/>
        </w:rPr>
        <w:t xml:space="preserve"> benchmark our </w:t>
      </w:r>
      <w:r>
        <w:rPr>
          <w:sz w:val="20"/>
          <w:szCs w:val="18"/>
          <w:lang w:val="en-GB"/>
        </w:rPr>
        <w:t xml:space="preserve">respective </w:t>
      </w:r>
      <w:r w:rsidRPr="00A341E4">
        <w:rPr>
          <w:sz w:val="20"/>
          <w:szCs w:val="18"/>
          <w:lang w:val="en-GB"/>
        </w:rPr>
        <w:t xml:space="preserve">indicators </w:t>
      </w:r>
      <w:r>
        <w:rPr>
          <w:sz w:val="20"/>
          <w:szCs w:val="18"/>
          <w:lang w:val="en-GB"/>
        </w:rPr>
        <w:t>against random tweets as well as full population</w:t>
      </w:r>
      <w:r w:rsidRPr="00A341E4">
        <w:rPr>
          <w:sz w:val="20"/>
          <w:szCs w:val="18"/>
          <w:lang w:val="en-GB"/>
        </w:rPr>
        <w:t xml:space="preserve"> of tweets from </w:t>
      </w:r>
      <w:r>
        <w:rPr>
          <w:sz w:val="20"/>
          <w:szCs w:val="18"/>
          <w:lang w:val="en-GB"/>
        </w:rPr>
        <w:t>the United Kingdom (UK) executive branch</w:t>
      </w:r>
      <w:r w:rsidRPr="00A341E4">
        <w:rPr>
          <w:sz w:val="20"/>
          <w:szCs w:val="18"/>
          <w:lang w:val="en-GB"/>
        </w:rPr>
        <w:t xml:space="preserve"> and international institutions</w:t>
      </w:r>
      <w:r>
        <w:rPr>
          <w:sz w:val="20"/>
          <w:szCs w:val="18"/>
          <w:lang w:val="en-GB"/>
        </w:rPr>
        <w:t xml:space="preserve"> such as </w:t>
      </w:r>
      <w:r w:rsidRPr="00C338A4">
        <w:rPr>
          <w:sz w:val="20"/>
          <w:szCs w:val="18"/>
          <w:lang w:val="en-GB"/>
        </w:rPr>
        <w:t>Association of Southeast Asian Nations</w:t>
      </w:r>
      <w:r>
        <w:rPr>
          <w:sz w:val="20"/>
          <w:szCs w:val="18"/>
          <w:lang w:val="en-GB"/>
        </w:rPr>
        <w:t xml:space="preserve"> (ASEAN)</w:t>
      </w:r>
      <w:r w:rsidRPr="00A341E4">
        <w:rPr>
          <w:sz w:val="20"/>
          <w:szCs w:val="18"/>
          <w:lang w:val="en-GB"/>
        </w:rPr>
        <w:t>.</w:t>
      </w:r>
    </w:p>
    <w:p w14:paraId="7E6B972F" w14:textId="77777777" w:rsidR="008C23B5" w:rsidRDefault="008C23B5" w:rsidP="008C23B5">
      <w:pPr>
        <w:spacing w:before="120" w:after="0" w:line="240" w:lineRule="auto"/>
        <w:jc w:val="both"/>
        <w:rPr>
          <w:sz w:val="20"/>
          <w:szCs w:val="18"/>
          <w:lang w:val="en-GB"/>
        </w:rPr>
      </w:pPr>
    </w:p>
    <w:p w14:paraId="0093E41C" w14:textId="77777777" w:rsidR="008C23B5" w:rsidRPr="00A341E4" w:rsidRDefault="008C23B5" w:rsidP="008C23B5">
      <w:pPr>
        <w:spacing w:before="120" w:after="0" w:line="240" w:lineRule="auto"/>
        <w:jc w:val="both"/>
        <w:rPr>
          <w:sz w:val="20"/>
          <w:szCs w:val="18"/>
          <w:lang w:val="en-GB"/>
        </w:rPr>
      </w:pPr>
      <w:r w:rsidRPr="000F68C2">
        <w:rPr>
          <w:sz w:val="20"/>
          <w:szCs w:val="18"/>
          <w:lang w:val="en-US"/>
        </w:rPr>
        <w:t>This hitherto under-researched area is addressed in this encompassing description of supranational EU activity on a key communication medium; we show that a drastically increasing volume of supranational messaging often outperforms domestic and international organizations.</w:t>
      </w:r>
      <w:r w:rsidRPr="00A341E4">
        <w:rPr>
          <w:sz w:val="20"/>
          <w:szCs w:val="18"/>
          <w:lang w:val="en-GB"/>
        </w:rPr>
        <w:t xml:space="preserve"> </w:t>
      </w:r>
      <w:r>
        <w:rPr>
          <w:sz w:val="20"/>
          <w:szCs w:val="18"/>
          <w:lang w:val="en-GB"/>
        </w:rPr>
        <w:t xml:space="preserve">While </w:t>
      </w:r>
      <w:r w:rsidRPr="00A341E4">
        <w:rPr>
          <w:sz w:val="20"/>
          <w:szCs w:val="18"/>
          <w:lang w:val="en-GB"/>
        </w:rPr>
        <w:t xml:space="preserve">the text of supranational messages is comparatively </w:t>
      </w:r>
      <w:r>
        <w:rPr>
          <w:sz w:val="20"/>
          <w:szCs w:val="18"/>
          <w:lang w:val="en-GB"/>
        </w:rPr>
        <w:t xml:space="preserve">hard to </w:t>
      </w:r>
      <w:r w:rsidRPr="00A341E4">
        <w:rPr>
          <w:sz w:val="20"/>
          <w:szCs w:val="18"/>
          <w:lang w:val="en-GB"/>
        </w:rPr>
        <w:t>acces</w:t>
      </w:r>
      <w:r>
        <w:rPr>
          <w:sz w:val="20"/>
          <w:szCs w:val="18"/>
          <w:lang w:val="en-GB"/>
        </w:rPr>
        <w:t>s for average citizens, supranational actors champion non-textual communication, enriching their messages with visual content, external links, and meta-linguistic elements such as emojis much more often than other executives do. In terms of publicity, while the number of followers has been strongly increasing for some supranational EU actors, the rates of direct user engagement remain low in absolute terms. They stay within the range observed for domestic and international actors. Against the backdrop of public politicization and communication deficits, our results hint that supranational EU executives try to use the communication potential of social media, yet important fruitful avenues for further research remain.</w:t>
      </w:r>
    </w:p>
    <w:p w14:paraId="44A2A75D" w14:textId="77777777" w:rsidR="008C23B5" w:rsidRPr="00ED341A" w:rsidRDefault="008C23B5" w:rsidP="008C23B5">
      <w:pPr>
        <w:spacing w:before="120" w:after="0" w:line="240" w:lineRule="auto"/>
        <w:jc w:val="both"/>
        <w:rPr>
          <w:b/>
          <w:sz w:val="20"/>
          <w:szCs w:val="18"/>
          <w:lang w:val="en-US"/>
        </w:rPr>
      </w:pPr>
    </w:p>
    <w:p w14:paraId="30D30B42" w14:textId="6DB9FF81" w:rsidR="008C23B5" w:rsidRDefault="008C23B5" w:rsidP="008C23B5">
      <w:pPr>
        <w:rPr>
          <w:ins w:id="17" w:author="Sina Furkan Özdemir" w:date="2021-09-14T14:23:00Z"/>
          <w:lang w:val="en-US"/>
        </w:rPr>
      </w:pPr>
    </w:p>
    <w:p w14:paraId="138BE5A3" w14:textId="77777777" w:rsidR="00401C22" w:rsidRDefault="00401C22" w:rsidP="008C23B5">
      <w:pPr>
        <w:rPr>
          <w:lang w:val="en-US"/>
        </w:rPr>
      </w:pPr>
    </w:p>
    <w:p w14:paraId="3860AFAE" w14:textId="24780BE7" w:rsidR="00B85859" w:rsidRDefault="00B85859" w:rsidP="00B85859">
      <w:pPr>
        <w:pStyle w:val="Heading2"/>
        <w:rPr>
          <w:lang w:val="en-US"/>
        </w:rPr>
      </w:pPr>
      <w:r>
        <w:rPr>
          <w:lang w:val="en-US"/>
        </w:rPr>
        <w:t>Revised:</w:t>
      </w:r>
    </w:p>
    <w:p w14:paraId="2C6D5E68" w14:textId="7ACB8C2D" w:rsidR="008009FB" w:rsidRDefault="008009FB" w:rsidP="008009FB">
      <w:pPr>
        <w:rPr>
          <w:lang w:val="en-US"/>
        </w:rPr>
      </w:pPr>
    </w:p>
    <w:p w14:paraId="6DCD96BA" w14:textId="024785E7" w:rsidR="008009FB" w:rsidRDefault="008009FB" w:rsidP="00565AE0">
      <w:pPr>
        <w:jc w:val="both"/>
        <w:rPr>
          <w:sz w:val="20"/>
          <w:szCs w:val="18"/>
          <w:u w:val="single"/>
          <w:lang w:val="en-GB"/>
        </w:rPr>
        <w:pPrChange w:id="18" w:author="Sina Furkan Özdemir" w:date="2021-09-14T14:04:00Z">
          <w:pPr/>
        </w:pPrChange>
      </w:pPr>
      <w:r w:rsidRPr="00A341E4">
        <w:rPr>
          <w:sz w:val="20"/>
          <w:szCs w:val="18"/>
          <w:lang w:val="en-GB"/>
        </w:rPr>
        <w:t>The European Union (EU) has an increasingly precarious relationship with the citizens it governs. The politicization of European integration in public debates has markedly increased in recent years</w:t>
      </w:r>
      <w:r>
        <w:rPr>
          <w:sz w:val="20"/>
          <w:szCs w:val="18"/>
          <w:lang w:val="en-GB"/>
        </w:rPr>
        <w:t>: i</w:t>
      </w:r>
      <w:r w:rsidRPr="00A341E4">
        <w:rPr>
          <w:sz w:val="20"/>
          <w:szCs w:val="18"/>
          <w:lang w:val="en-GB"/>
        </w:rPr>
        <w:t>ncidences such as the failure of constitutional referenda in 2005, the raging debates about supranational authority during the Euro- and Schengen crises after 2009 and 2015, the infamous Brexit decision of 2016, and more generally</w:t>
      </w:r>
      <w:r>
        <w:rPr>
          <w:sz w:val="20"/>
          <w:szCs w:val="18"/>
          <w:lang w:val="en-GB"/>
        </w:rPr>
        <w:t>,</w:t>
      </w:r>
      <w:r w:rsidRPr="00A341E4">
        <w:rPr>
          <w:sz w:val="20"/>
          <w:szCs w:val="18"/>
          <w:lang w:val="en-GB"/>
        </w:rPr>
        <w:t xml:space="preserve"> the rise of Eurosceptic mobilization in national and European election campaigns clearly illustrate that the EU can no longer rely on a permissive consensus among the wider citizenry </w:t>
      </w:r>
      <w:r w:rsidRPr="00A341E4">
        <w:rPr>
          <w:sz w:val="20"/>
          <w:szCs w:val="18"/>
          <w:lang w:val="en-GB"/>
        </w:rPr>
        <w:fldChar w:fldCharType="begin"/>
      </w:r>
      <w:ins w:id="19" w:author="Sina Furkan Özdemir" w:date="2021-09-14T14:07:00Z">
        <w:r w:rsidR="00ED4289">
          <w:rPr>
            <w:sz w:val="20"/>
            <w:szCs w:val="18"/>
            <w:lang w:val="en-GB"/>
          </w:rPr>
          <w:instrText xml:space="preserve"> ADDIN ZOTERO_ITEM CSL_CITATION {"citationID":"xqGVfp3l","properties":{"formattedCitation":"(De Wilde &amp; Z\\uc0\\u252{}rn, 2012; Hooghe &amp; Marks, 2009; Rauh, 2021a)","plainCitation":"(De Wilde &amp; Zürn, 2012; Hooghe &amp;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ins>
      <w:del w:id="20" w:author="Sina Furkan Özdemir" w:date="2021-09-14T14:07:00Z">
        <w:r w:rsidDel="00ED4289">
          <w:rPr>
            <w:sz w:val="20"/>
            <w:szCs w:val="18"/>
            <w:lang w:val="en-GB"/>
          </w:rPr>
          <w:delInstrText xml:space="preserve"> ADDIN ZOTERO_ITEM CSL_CITATION {"citationID":"2MTigxi1","properties":{"formattedCitation":"(De Wilde &amp; Z\\uc0\\u252{}rn, 2012; Hooghe &amp; Marks, 2009; Rauh, 2021a)","plainCitation":"(De Wilde &amp; Zürn, 2012; Hooghe &amp;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del>
      <w:r w:rsidRPr="00A341E4">
        <w:rPr>
          <w:sz w:val="20"/>
          <w:szCs w:val="18"/>
          <w:lang w:val="en-GB"/>
        </w:rPr>
        <w:fldChar w:fldCharType="separate"/>
      </w:r>
      <w:r w:rsidRPr="003930CA">
        <w:rPr>
          <w:rFonts w:ascii="Calibri" w:hAnsi="Calibri" w:cs="Calibri"/>
          <w:sz w:val="20"/>
          <w:szCs w:val="24"/>
          <w:lang w:val="en-US"/>
        </w:rPr>
        <w:t>(De Wilde &amp; Zürn, 2012; Hooghe &amp; Marks, 2009; Rauh, 2021a)</w:t>
      </w:r>
      <w:r w:rsidRPr="00A341E4">
        <w:rPr>
          <w:sz w:val="20"/>
          <w:szCs w:val="18"/>
          <w:lang w:val="en-GB"/>
        </w:rPr>
        <w:fldChar w:fldCharType="end"/>
      </w:r>
      <w:r w:rsidRPr="00A341E4">
        <w:rPr>
          <w:sz w:val="20"/>
          <w:szCs w:val="18"/>
          <w:lang w:val="en-GB"/>
        </w:rPr>
        <w:t xml:space="preserve">. </w:t>
      </w:r>
      <w:r w:rsidRPr="00C72046">
        <w:rPr>
          <w:sz w:val="20"/>
          <w:szCs w:val="18"/>
          <w:lang w:val="en-GB"/>
        </w:rPr>
        <w:t>In such controversial debates, the EU’s rather detached supranational institutions are frequently addressed</w:t>
      </w:r>
      <w:r>
        <w:rPr>
          <w:sz w:val="20"/>
          <w:szCs w:val="18"/>
          <w:lang w:val="en-GB"/>
        </w:rPr>
        <w:t xml:space="preserve"> in national debates by members state politicians, often as</w:t>
      </w:r>
      <w:r w:rsidRPr="00C72046">
        <w:rPr>
          <w:sz w:val="20"/>
          <w:szCs w:val="18"/>
          <w:lang w:val="en-GB"/>
        </w:rPr>
        <w:t xml:space="preserve"> </w:t>
      </w:r>
      <w:r>
        <w:rPr>
          <w:sz w:val="20"/>
          <w:szCs w:val="18"/>
          <w:lang w:val="en-GB"/>
        </w:rPr>
        <w:t>the scape-goat for unfavourable</w:t>
      </w:r>
      <w:r w:rsidRPr="00C72046">
        <w:rPr>
          <w:sz w:val="20"/>
          <w:szCs w:val="18"/>
          <w:lang w:val="en-GB"/>
        </w:rPr>
        <w:t xml:space="preserve"> </w:t>
      </w:r>
      <w:r>
        <w:rPr>
          <w:sz w:val="20"/>
          <w:szCs w:val="18"/>
          <w:lang w:val="en-GB"/>
        </w:rPr>
        <w:t xml:space="preserve">policies in an attempt to shift the blame </w:t>
      </w:r>
      <w:r w:rsidRPr="00C72046">
        <w:rPr>
          <w:sz w:val="20"/>
          <w:szCs w:val="18"/>
          <w:u w:val="single"/>
          <w:lang w:val="en-GB"/>
        </w:rPr>
        <w:fldChar w:fldCharType="begin"/>
      </w:r>
      <w:r>
        <w:rPr>
          <w:sz w:val="20"/>
          <w:szCs w:val="18"/>
          <w:u w:val="single"/>
          <w:lang w:val="en-GB"/>
        </w:rPr>
        <w:instrText xml:space="preserve"> ADDIN ZOTERO_ITEM CSL_CITATION {"citationID":"DBZZvRsq","properties":{"formattedCitation":"(Gerhards et al., 2009; Harteveld et al., 2018; Heinkelmann-Wild &amp; Zangl, 2020; Rittberger et al., 2017; Schlipphak &amp; Treib, 2017; Traber et al., 2020; Vasilopoulou et al., 2014)","plainCitation":"(Gerhards et al., 2009; Harteveld et al., 2018; Heinkelmann-Wild &amp; Zangl, 2020; Rittberger et al., 2017; Schlipphak &amp; Treib, 2017; Traber et al., 2020; Vasilopoulou et al., 2014)","noteIndex":0},"citationItems":[{"id":4591,"uris":["http://zotero.org/groups/2912652/items/V3TKRIW2"],"uri":["http://zotero.org/groups/2912652/items/V3TKRIW2"],"itemData":{"id":4591,"type":"article-journal","container-title":"Politische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4663,"uris":["http://zotero.org/groups/2912652/items/KRU7RWBU"],"uri":["http://zotero.org/groups/2912652/items/KRU7RWBU"],"itemData":{"id":4663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Der"}],"issued":{"date-parts":[["2018"]]}}},{"id":4906,"uris":["http://zotero.org/groups/2912652/items/BIEZE6VZ"],"uri":["http://zotero.org/groups/2912652/items/BIEZE6VZ"],"itemData":{"id":4906,"type":"article-journal","abstract":"Who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4892,"uris":["http://zotero.org/groups/2912652/items/3ZDC5LH3"],"uri":["http://zotero.org/groups/2912652/items/3ZDC5LH3"],"itemData":{"id":4892,"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4897,"uris":["http://zotero.org/groups/2912652/items/D2Z5EXVZ"],"uri":["http://zotero.org/groups/2912652/items/D2Z5EXVZ"],"itemData":{"id":4897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4903,"uris":["http://zotero.org/groups/2912652/items/VVC47Y3P"],"uri":["http://zotero.org/groups/2912652/items/VVC47Y3P"],"itemData":{"id":4903,"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id":4900,"uris":["http://zotero.org/groups/2912652/items/3YCARRHJ"],"uri":["http://zotero.org/groups/2912652/items/3YCARRHJ"],"itemData":{"id":4900,"type":"article-journal","abstract":"Within the broader debate on the Greek crisis, the theory of ‘populist democracy’ postulates that populism is fundamental to the sustenance of the Greek political system and is at the heart of Greece's endemic domestic weaknesses. This article tests this assumption empirically through the use of a sophisticated framing analysis of speeches delivered by the leaders of the five parties in the Greek parliament in the period 2009–11. The findings confirm that populism: (a) is expressed through the narratives of political actors; (b) is observed across the party system; (c) is expressed in the forms of blame-shifting and exclusivity; and (d) differs depending on position in the party system. The article contributes to the debate by testing and building on the theory of democratic populism, providing a novel way of measuring and operationalizing populism and identifying a new typology that distinguishes between mainstream and fringe populism.","container-title":"JCMS: Journal of Common Market Studies","DOI":"10.1111/jcms.12093","ISSN":"1468-5965","issue":"2","language":"en","note":"_eprint: https://onlinelibrary.wiley.com/doi/pdf/10.1111/jcms.12093","page":"388-402","source":"Wiley Online Library","title":"Greece in Crisis: Austerity, Populism and the Politics of Blame","title-short":"Greece in Crisis","volume":"52","author":[{"family":"Vasilopoulou","given":"Sofia"},{"family":"Halikiopoulou","given":"Daphne"},{"family":"Exadaktylos","given":"Theofanis"}],"issued":{"date-parts":[["2014"]]}}}],"schema":"https://github.com/citation-style-language/schema/raw/master/csl-citation.json"} </w:instrText>
      </w:r>
      <w:r w:rsidRPr="00C72046">
        <w:rPr>
          <w:sz w:val="20"/>
          <w:szCs w:val="18"/>
          <w:u w:val="single"/>
          <w:lang w:val="en-GB"/>
        </w:rPr>
        <w:fldChar w:fldCharType="separate"/>
      </w:r>
      <w:r w:rsidRPr="003930CA">
        <w:rPr>
          <w:rFonts w:ascii="Calibri" w:hAnsi="Calibri" w:cs="Calibri"/>
          <w:sz w:val="20"/>
          <w:lang w:val="en-US"/>
        </w:rPr>
        <w:t xml:space="preserve">(Gerhards et al., 2009; Harteveld et al., 2018; </w:t>
      </w:r>
      <w:proofErr w:type="spellStart"/>
      <w:r w:rsidRPr="003930CA">
        <w:rPr>
          <w:rFonts w:ascii="Calibri" w:hAnsi="Calibri" w:cs="Calibri"/>
          <w:sz w:val="20"/>
          <w:lang w:val="en-US"/>
        </w:rPr>
        <w:t>Heinkelmann</w:t>
      </w:r>
      <w:proofErr w:type="spellEnd"/>
      <w:r w:rsidRPr="003930CA">
        <w:rPr>
          <w:rFonts w:ascii="Calibri" w:hAnsi="Calibri" w:cs="Calibri"/>
          <w:sz w:val="20"/>
          <w:lang w:val="en-US"/>
        </w:rPr>
        <w:t xml:space="preserve">-Wild &amp; </w:t>
      </w:r>
      <w:proofErr w:type="spellStart"/>
      <w:r w:rsidRPr="003930CA">
        <w:rPr>
          <w:rFonts w:ascii="Calibri" w:hAnsi="Calibri" w:cs="Calibri"/>
          <w:sz w:val="20"/>
          <w:lang w:val="en-US"/>
        </w:rPr>
        <w:t>Zangl</w:t>
      </w:r>
      <w:proofErr w:type="spellEnd"/>
      <w:r w:rsidRPr="003930CA">
        <w:rPr>
          <w:rFonts w:ascii="Calibri" w:hAnsi="Calibri" w:cs="Calibri"/>
          <w:sz w:val="20"/>
          <w:lang w:val="en-US"/>
        </w:rPr>
        <w:t xml:space="preserve">, 2020; </w:t>
      </w:r>
      <w:proofErr w:type="spellStart"/>
      <w:r w:rsidRPr="003930CA">
        <w:rPr>
          <w:rFonts w:ascii="Calibri" w:hAnsi="Calibri" w:cs="Calibri"/>
          <w:sz w:val="20"/>
          <w:lang w:val="en-US"/>
        </w:rPr>
        <w:t>Rittberger</w:t>
      </w:r>
      <w:proofErr w:type="spellEnd"/>
      <w:r w:rsidRPr="003930CA">
        <w:rPr>
          <w:rFonts w:ascii="Calibri" w:hAnsi="Calibri" w:cs="Calibri"/>
          <w:sz w:val="20"/>
          <w:lang w:val="en-US"/>
        </w:rPr>
        <w:t xml:space="preserve"> et al., 2017; </w:t>
      </w:r>
      <w:proofErr w:type="spellStart"/>
      <w:r w:rsidRPr="003930CA">
        <w:rPr>
          <w:rFonts w:ascii="Calibri" w:hAnsi="Calibri" w:cs="Calibri"/>
          <w:sz w:val="20"/>
          <w:lang w:val="en-US"/>
        </w:rPr>
        <w:t>Schlipphak</w:t>
      </w:r>
      <w:proofErr w:type="spellEnd"/>
      <w:r w:rsidRPr="003930CA">
        <w:rPr>
          <w:rFonts w:ascii="Calibri" w:hAnsi="Calibri" w:cs="Calibri"/>
          <w:sz w:val="20"/>
          <w:lang w:val="en-US"/>
        </w:rPr>
        <w:t xml:space="preserve"> &amp; </w:t>
      </w:r>
      <w:proofErr w:type="spellStart"/>
      <w:r w:rsidRPr="003930CA">
        <w:rPr>
          <w:rFonts w:ascii="Calibri" w:hAnsi="Calibri" w:cs="Calibri"/>
          <w:sz w:val="20"/>
          <w:lang w:val="en-US"/>
        </w:rPr>
        <w:t>Treib</w:t>
      </w:r>
      <w:proofErr w:type="spellEnd"/>
      <w:r w:rsidRPr="003930CA">
        <w:rPr>
          <w:rFonts w:ascii="Calibri" w:hAnsi="Calibri" w:cs="Calibri"/>
          <w:sz w:val="20"/>
          <w:lang w:val="en-US"/>
        </w:rPr>
        <w:t xml:space="preserve">, 2017; Traber et al., 2020; </w:t>
      </w:r>
      <w:proofErr w:type="spellStart"/>
      <w:r w:rsidRPr="003930CA">
        <w:rPr>
          <w:rFonts w:ascii="Calibri" w:hAnsi="Calibri" w:cs="Calibri"/>
          <w:sz w:val="20"/>
          <w:lang w:val="en-US"/>
        </w:rPr>
        <w:t>Vasilopoulou</w:t>
      </w:r>
      <w:proofErr w:type="spellEnd"/>
      <w:r w:rsidRPr="003930CA">
        <w:rPr>
          <w:rFonts w:ascii="Calibri" w:hAnsi="Calibri" w:cs="Calibri"/>
          <w:sz w:val="20"/>
          <w:lang w:val="en-US"/>
        </w:rPr>
        <w:t xml:space="preserve"> et al., 2014)</w:t>
      </w:r>
      <w:r w:rsidRPr="00C72046">
        <w:rPr>
          <w:sz w:val="20"/>
          <w:szCs w:val="18"/>
          <w:u w:val="single"/>
          <w:lang w:val="en-GB"/>
        </w:rPr>
        <w:fldChar w:fldCharType="end"/>
      </w:r>
    </w:p>
    <w:p w14:paraId="5D9EAA93" w14:textId="77777777" w:rsidR="00F168CE" w:rsidRDefault="00D44D3F" w:rsidP="00D15939">
      <w:pPr>
        <w:jc w:val="both"/>
        <w:rPr>
          <w:ins w:id="21" w:author="Sina Furkan Özdemir" w:date="2021-09-14T14:09:00Z"/>
          <w:sz w:val="20"/>
          <w:szCs w:val="18"/>
          <w:lang w:val="en-GB"/>
        </w:rPr>
        <w:pPrChange w:id="22" w:author="Sina Furkan Özdemir" w:date="2021-09-14T14:11:00Z">
          <w:pPr>
            <w:spacing w:before="120" w:after="0" w:line="240" w:lineRule="auto"/>
            <w:jc w:val="both"/>
          </w:pPr>
        </w:pPrChange>
      </w:pPr>
      <w:ins w:id="23" w:author="Sina Furkan Özdemir" w:date="2021-09-14T13:23:00Z">
        <w:r w:rsidRPr="00D15939">
          <w:rPr>
            <w:sz w:val="20"/>
            <w:szCs w:val="18"/>
            <w:lang w:val="en-GB"/>
            <w:rPrChange w:id="24" w:author="Sina Furkan Özdemir" w:date="2021-09-14T14:11:00Z">
              <w:rPr>
                <w:lang w:val="en-US"/>
              </w:rPr>
            </w:rPrChange>
          </w:rPr>
          <w:t>Previous research shows that supranational authorities are not only on the receiving end of these debates</w:t>
        </w:r>
      </w:ins>
      <w:ins w:id="25" w:author="Sina Furkan Özdemir" w:date="2021-09-14T13:57:00Z">
        <w:r w:rsidR="00E72650" w:rsidRPr="00D15939">
          <w:rPr>
            <w:sz w:val="20"/>
            <w:szCs w:val="18"/>
            <w:lang w:val="en-GB"/>
            <w:rPrChange w:id="26" w:author="Sina Furkan Özdemir" w:date="2021-09-14T14:11:00Z">
              <w:rPr>
                <w:lang w:val="en-US"/>
              </w:rPr>
            </w:rPrChange>
          </w:rPr>
          <w:t>.</w:t>
        </w:r>
      </w:ins>
      <w:ins w:id="27" w:author="Sina Furkan Özdemir" w:date="2021-09-14T13:23:00Z">
        <w:r w:rsidRPr="00D15939">
          <w:rPr>
            <w:sz w:val="20"/>
            <w:szCs w:val="18"/>
            <w:lang w:val="en-GB"/>
            <w:rPrChange w:id="28" w:author="Sina Furkan Özdemir" w:date="2021-09-14T14:11:00Z">
              <w:rPr>
                <w:lang w:val="en-US"/>
              </w:rPr>
            </w:rPrChange>
          </w:rPr>
          <w:t xml:space="preserve"> </w:t>
        </w:r>
      </w:ins>
      <w:ins w:id="29" w:author="Sina Furkan Özdemir" w:date="2021-09-14T13:57:00Z">
        <w:r w:rsidR="00E72650" w:rsidRPr="00D15939">
          <w:rPr>
            <w:sz w:val="20"/>
            <w:szCs w:val="18"/>
            <w:lang w:val="en-GB"/>
            <w:rPrChange w:id="30" w:author="Sina Furkan Özdemir" w:date="2021-09-14T14:11:00Z">
              <w:rPr>
                <w:lang w:val="en-US"/>
              </w:rPr>
            </w:rPrChange>
          </w:rPr>
          <w:t>T</w:t>
        </w:r>
      </w:ins>
      <w:ins w:id="31" w:author="Sina Furkan Özdemir" w:date="2021-09-14T13:24:00Z">
        <w:r w:rsidR="004927EA" w:rsidRPr="00D15939">
          <w:rPr>
            <w:sz w:val="20"/>
            <w:szCs w:val="18"/>
            <w:lang w:val="en-GB"/>
            <w:rPrChange w:id="32" w:author="Sina Furkan Özdemir" w:date="2021-09-14T14:11:00Z">
              <w:rPr>
                <w:lang w:val="en-US"/>
              </w:rPr>
            </w:rPrChange>
          </w:rPr>
          <w:t xml:space="preserve">hey are often rather responsive and enthusiastic about </w:t>
        </w:r>
      </w:ins>
      <w:ins w:id="33" w:author="Sina Furkan Özdemir" w:date="2021-09-14T13:37:00Z">
        <w:r w:rsidR="00C34697" w:rsidRPr="00D15939">
          <w:rPr>
            <w:sz w:val="20"/>
            <w:szCs w:val="18"/>
            <w:lang w:val="en-GB"/>
            <w:rPrChange w:id="34" w:author="Sina Furkan Özdemir" w:date="2021-09-14T14:11:00Z">
              <w:rPr>
                <w:lang w:val="en-US"/>
              </w:rPr>
            </w:rPrChange>
          </w:rPr>
          <w:t>engaging in public communication in the face of politicization</w:t>
        </w:r>
      </w:ins>
      <w:ins w:id="35" w:author="Sina Furkan Özdemir" w:date="2021-09-14T13:57:00Z">
        <w:r w:rsidR="005133A2" w:rsidRPr="00D15939">
          <w:rPr>
            <w:sz w:val="20"/>
            <w:szCs w:val="18"/>
            <w:lang w:val="en-GB"/>
            <w:rPrChange w:id="36" w:author="Sina Furkan Özdemir" w:date="2021-09-14T14:11:00Z">
              <w:rPr>
                <w:lang w:val="en-US"/>
              </w:rPr>
            </w:rPrChange>
          </w:rPr>
          <w:t xml:space="preserve"> by professionalizing their communication and adopting new channels such as social media platforms</w:t>
        </w:r>
      </w:ins>
      <w:ins w:id="37" w:author="Sina Furkan Özdemir" w:date="2021-09-14T13:37:00Z">
        <w:r w:rsidR="00C34697" w:rsidRPr="00A341E4">
          <w:rPr>
            <w:sz w:val="20"/>
            <w:szCs w:val="18"/>
            <w:lang w:val="en-GB"/>
          </w:rPr>
          <w:fldChar w:fldCharType="begin"/>
        </w:r>
      </w:ins>
      <w:ins w:id="38" w:author="Sina Furkan Özdemir" w:date="2021-09-14T14:07:00Z">
        <w:r w:rsidR="00ED4289">
          <w:rPr>
            <w:sz w:val="20"/>
            <w:szCs w:val="18"/>
            <w:lang w:val="en-GB"/>
          </w:rPr>
          <w:instrText xml:space="preserve"> ADDIN ZOTERO_ITEM CSL_CITATION {"citationID":"e1SyHpNS","properties":{"formattedCitation":"(Ecker-Ehrhardt, 2018, 2020)","plainCitation":"(Ecker-Ehrhardt, 2018,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ins>
      <w:ins w:id="39" w:author="Sina Furkan Özdemir" w:date="2021-09-14T13:37:00Z">
        <w:r w:rsidR="00C34697" w:rsidRPr="00A341E4">
          <w:rPr>
            <w:sz w:val="20"/>
            <w:szCs w:val="18"/>
            <w:lang w:val="en-GB"/>
          </w:rPr>
          <w:fldChar w:fldCharType="separate"/>
        </w:r>
        <w:r w:rsidR="00C34697" w:rsidRPr="00D15939">
          <w:rPr>
            <w:sz w:val="20"/>
            <w:szCs w:val="18"/>
            <w:lang w:val="en-GB"/>
            <w:rPrChange w:id="40" w:author="Sina Furkan Özdemir" w:date="2021-09-14T14:11:00Z">
              <w:rPr>
                <w:rFonts w:ascii="Calibri" w:hAnsi="Calibri" w:cs="Calibri"/>
                <w:sz w:val="20"/>
                <w:lang w:val="en-US"/>
              </w:rPr>
            </w:rPrChange>
          </w:rPr>
          <w:t>(Ecker-Ehrhardt, 2018, 2020)</w:t>
        </w:r>
        <w:r w:rsidR="00C34697" w:rsidRPr="00A341E4">
          <w:rPr>
            <w:sz w:val="20"/>
            <w:szCs w:val="18"/>
            <w:lang w:val="en-GB"/>
          </w:rPr>
          <w:fldChar w:fldCharType="end"/>
        </w:r>
        <w:r w:rsidR="00C34697" w:rsidRPr="00A341E4">
          <w:rPr>
            <w:sz w:val="20"/>
            <w:szCs w:val="18"/>
            <w:lang w:val="en-GB"/>
          </w:rPr>
          <w:t>.</w:t>
        </w:r>
      </w:ins>
      <w:ins w:id="41" w:author="Sina Furkan Özdemir" w:date="2021-09-14T14:04:00Z">
        <w:r w:rsidR="00565AE0">
          <w:rPr>
            <w:sz w:val="20"/>
            <w:szCs w:val="18"/>
            <w:lang w:val="en-GB"/>
          </w:rPr>
          <w:t xml:space="preserve"> Despite their enthusiasm, however, the EU authorities face </w:t>
        </w:r>
      </w:ins>
      <w:ins w:id="42" w:author="Sina Furkan Özdemir" w:date="2021-09-14T14:05:00Z">
        <w:r w:rsidR="00153B53">
          <w:rPr>
            <w:sz w:val="20"/>
            <w:szCs w:val="18"/>
            <w:lang w:val="en-GB"/>
          </w:rPr>
          <w:t>major internal and external obstacles</w:t>
        </w:r>
      </w:ins>
      <w:ins w:id="43" w:author="Sina Furkan Özdemir" w:date="2021-09-14T14:06:00Z">
        <w:r w:rsidR="00153B53">
          <w:rPr>
            <w:sz w:val="20"/>
            <w:szCs w:val="18"/>
            <w:lang w:val="en-GB"/>
          </w:rPr>
          <w:t xml:space="preserve"> in public communication</w:t>
        </w:r>
        <w:r w:rsidR="00FF219C">
          <w:rPr>
            <w:sz w:val="20"/>
            <w:szCs w:val="18"/>
            <w:lang w:val="en-GB"/>
          </w:rPr>
          <w:t>.</w:t>
        </w:r>
        <w:r w:rsidR="00FF219C" w:rsidRPr="00FF219C">
          <w:rPr>
            <w:sz w:val="20"/>
            <w:szCs w:val="18"/>
            <w:lang w:val="en-GB"/>
          </w:rPr>
          <w:t xml:space="preserve"> </w:t>
        </w:r>
        <w:r w:rsidR="00FF219C">
          <w:rPr>
            <w:sz w:val="20"/>
            <w:szCs w:val="18"/>
            <w:lang w:val="en-GB"/>
          </w:rPr>
          <w:t>Internally,</w:t>
        </w:r>
        <w:r w:rsidR="00FF219C">
          <w:rPr>
            <w:sz w:val="20"/>
            <w:szCs w:val="18"/>
            <w:lang w:val="en-GB"/>
          </w:rPr>
          <w:t xml:space="preserve"> </w:t>
        </w:r>
        <w:r w:rsidR="00FF219C">
          <w:rPr>
            <w:sz w:val="20"/>
            <w:szCs w:val="18"/>
            <w:lang w:val="en-GB"/>
          </w:rPr>
          <w:t xml:space="preserve"> the EU </w:t>
        </w:r>
        <w:r w:rsidR="00FF219C">
          <w:rPr>
            <w:sz w:val="20"/>
            <w:szCs w:val="18"/>
            <w:lang w:val="en-GB"/>
          </w:rPr>
          <w:t>p</w:t>
        </w:r>
        <w:r w:rsidR="00FF219C" w:rsidRPr="00A341E4">
          <w:rPr>
            <w:sz w:val="20"/>
            <w:szCs w:val="18"/>
            <w:lang w:val="en-GB"/>
          </w:rPr>
          <w:t xml:space="preserve">ublic communication is often subject to conflicts and competition over limited resources </w:t>
        </w:r>
        <w:r w:rsidR="00FF219C" w:rsidRPr="00A341E4">
          <w:rPr>
            <w:sz w:val="20"/>
            <w:szCs w:val="18"/>
            <w:lang w:val="en-GB"/>
          </w:rPr>
          <w:fldChar w:fldCharType="begin"/>
        </w:r>
      </w:ins>
      <w:ins w:id="44" w:author="Sina Furkan Özdemir" w:date="2021-09-14T14:07:00Z">
        <w:r w:rsidR="00ED4289">
          <w:rPr>
            <w:sz w:val="20"/>
            <w:szCs w:val="18"/>
            <w:lang w:val="en-GB"/>
          </w:rPr>
          <w:instrText xml:space="preserve"> ADDIN ZOTERO_ITEM CSL_CITATION {"citationID":"oluX4lbd","properties":{"formattedCitation":"(Altides, 2009; Bijsmans &amp; Altides, 2007; Hartlapp et al., 2014: ch. 9)","plainCitation":"(Altides, 2009; Bijsmans &amp;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ins>
      <w:ins w:id="45" w:author="Sina Furkan Özdemir" w:date="2021-09-14T14:06:00Z">
        <w:r w:rsidR="00FF219C" w:rsidRPr="00A341E4">
          <w:rPr>
            <w:sz w:val="20"/>
            <w:szCs w:val="18"/>
            <w:lang w:val="en-GB"/>
          </w:rPr>
          <w:fldChar w:fldCharType="separate"/>
        </w:r>
        <w:r w:rsidR="00FF219C" w:rsidRPr="00D15939">
          <w:rPr>
            <w:sz w:val="20"/>
            <w:szCs w:val="18"/>
            <w:lang w:val="en-GB"/>
            <w:rPrChange w:id="46" w:author="Sina Furkan Özdemir" w:date="2021-09-14T14:11:00Z">
              <w:rPr>
                <w:rFonts w:ascii="Calibri" w:hAnsi="Calibri" w:cs="Calibri"/>
                <w:sz w:val="20"/>
                <w:lang w:val="en-US"/>
              </w:rPr>
            </w:rPrChange>
          </w:rPr>
          <w:t>(</w:t>
        </w:r>
        <w:proofErr w:type="spellStart"/>
        <w:r w:rsidR="00FF219C" w:rsidRPr="00D15939">
          <w:rPr>
            <w:sz w:val="20"/>
            <w:szCs w:val="18"/>
            <w:lang w:val="en-GB"/>
            <w:rPrChange w:id="47" w:author="Sina Furkan Özdemir" w:date="2021-09-14T14:11:00Z">
              <w:rPr>
                <w:rFonts w:ascii="Calibri" w:hAnsi="Calibri" w:cs="Calibri"/>
                <w:sz w:val="20"/>
                <w:lang w:val="en-US"/>
              </w:rPr>
            </w:rPrChange>
          </w:rPr>
          <w:t>Altides</w:t>
        </w:r>
        <w:proofErr w:type="spellEnd"/>
        <w:r w:rsidR="00FF219C" w:rsidRPr="00D15939">
          <w:rPr>
            <w:sz w:val="20"/>
            <w:szCs w:val="18"/>
            <w:lang w:val="en-GB"/>
            <w:rPrChange w:id="48" w:author="Sina Furkan Özdemir" w:date="2021-09-14T14:11:00Z">
              <w:rPr>
                <w:rFonts w:ascii="Calibri" w:hAnsi="Calibri" w:cs="Calibri"/>
                <w:sz w:val="20"/>
                <w:lang w:val="en-US"/>
              </w:rPr>
            </w:rPrChange>
          </w:rPr>
          <w:t xml:space="preserve">, 2009; </w:t>
        </w:r>
        <w:proofErr w:type="spellStart"/>
        <w:r w:rsidR="00FF219C" w:rsidRPr="00D15939">
          <w:rPr>
            <w:sz w:val="20"/>
            <w:szCs w:val="18"/>
            <w:lang w:val="en-GB"/>
            <w:rPrChange w:id="49" w:author="Sina Furkan Özdemir" w:date="2021-09-14T14:11:00Z">
              <w:rPr>
                <w:rFonts w:ascii="Calibri" w:hAnsi="Calibri" w:cs="Calibri"/>
                <w:sz w:val="20"/>
                <w:lang w:val="en-US"/>
              </w:rPr>
            </w:rPrChange>
          </w:rPr>
          <w:t>Bijsmans</w:t>
        </w:r>
        <w:proofErr w:type="spellEnd"/>
        <w:r w:rsidR="00FF219C" w:rsidRPr="00D15939">
          <w:rPr>
            <w:sz w:val="20"/>
            <w:szCs w:val="18"/>
            <w:lang w:val="en-GB"/>
            <w:rPrChange w:id="50" w:author="Sina Furkan Özdemir" w:date="2021-09-14T14:11:00Z">
              <w:rPr>
                <w:rFonts w:ascii="Calibri" w:hAnsi="Calibri" w:cs="Calibri"/>
                <w:sz w:val="20"/>
                <w:lang w:val="en-US"/>
              </w:rPr>
            </w:rPrChange>
          </w:rPr>
          <w:t xml:space="preserve"> &amp; </w:t>
        </w:r>
        <w:proofErr w:type="spellStart"/>
        <w:r w:rsidR="00FF219C" w:rsidRPr="00D15939">
          <w:rPr>
            <w:sz w:val="20"/>
            <w:szCs w:val="18"/>
            <w:lang w:val="en-GB"/>
            <w:rPrChange w:id="51" w:author="Sina Furkan Özdemir" w:date="2021-09-14T14:11:00Z">
              <w:rPr>
                <w:rFonts w:ascii="Calibri" w:hAnsi="Calibri" w:cs="Calibri"/>
                <w:sz w:val="20"/>
                <w:lang w:val="en-US"/>
              </w:rPr>
            </w:rPrChange>
          </w:rPr>
          <w:t>Altides</w:t>
        </w:r>
        <w:proofErr w:type="spellEnd"/>
        <w:r w:rsidR="00FF219C" w:rsidRPr="00D15939">
          <w:rPr>
            <w:sz w:val="20"/>
            <w:szCs w:val="18"/>
            <w:lang w:val="en-GB"/>
            <w:rPrChange w:id="52" w:author="Sina Furkan Özdemir" w:date="2021-09-14T14:11:00Z">
              <w:rPr>
                <w:rFonts w:ascii="Calibri" w:hAnsi="Calibri" w:cs="Calibri"/>
                <w:sz w:val="20"/>
                <w:lang w:val="en-US"/>
              </w:rPr>
            </w:rPrChange>
          </w:rPr>
          <w:t xml:space="preserve">, 2007; </w:t>
        </w:r>
        <w:proofErr w:type="spellStart"/>
        <w:r w:rsidR="00FF219C" w:rsidRPr="00D15939">
          <w:rPr>
            <w:sz w:val="20"/>
            <w:szCs w:val="18"/>
            <w:lang w:val="en-GB"/>
            <w:rPrChange w:id="53" w:author="Sina Furkan Özdemir" w:date="2021-09-14T14:11:00Z">
              <w:rPr>
                <w:rFonts w:ascii="Calibri" w:hAnsi="Calibri" w:cs="Calibri"/>
                <w:sz w:val="20"/>
                <w:lang w:val="en-US"/>
              </w:rPr>
            </w:rPrChange>
          </w:rPr>
          <w:t>Hartlapp</w:t>
        </w:r>
        <w:proofErr w:type="spellEnd"/>
        <w:r w:rsidR="00FF219C" w:rsidRPr="00D15939">
          <w:rPr>
            <w:sz w:val="20"/>
            <w:szCs w:val="18"/>
            <w:lang w:val="en-GB"/>
            <w:rPrChange w:id="54" w:author="Sina Furkan Özdemir" w:date="2021-09-14T14:11:00Z">
              <w:rPr>
                <w:rFonts w:ascii="Calibri" w:hAnsi="Calibri" w:cs="Calibri"/>
                <w:sz w:val="20"/>
                <w:lang w:val="en-US"/>
              </w:rPr>
            </w:rPrChange>
          </w:rPr>
          <w:t xml:space="preserve"> et al., 2014: </w:t>
        </w:r>
        <w:proofErr w:type="spellStart"/>
        <w:r w:rsidR="00FF219C" w:rsidRPr="00D15939">
          <w:rPr>
            <w:sz w:val="20"/>
            <w:szCs w:val="18"/>
            <w:lang w:val="en-GB"/>
            <w:rPrChange w:id="55" w:author="Sina Furkan Özdemir" w:date="2021-09-14T14:11:00Z">
              <w:rPr>
                <w:rFonts w:ascii="Calibri" w:hAnsi="Calibri" w:cs="Calibri"/>
                <w:sz w:val="20"/>
                <w:lang w:val="en-US"/>
              </w:rPr>
            </w:rPrChange>
          </w:rPr>
          <w:t>ch.</w:t>
        </w:r>
        <w:proofErr w:type="spellEnd"/>
        <w:r w:rsidR="00FF219C" w:rsidRPr="00D15939">
          <w:rPr>
            <w:sz w:val="20"/>
            <w:szCs w:val="18"/>
            <w:lang w:val="en-GB"/>
            <w:rPrChange w:id="56" w:author="Sina Furkan Özdemir" w:date="2021-09-14T14:11:00Z">
              <w:rPr>
                <w:rFonts w:ascii="Calibri" w:hAnsi="Calibri" w:cs="Calibri"/>
                <w:sz w:val="20"/>
                <w:lang w:val="en-US"/>
              </w:rPr>
            </w:rPrChange>
          </w:rPr>
          <w:t xml:space="preserve"> 9)</w:t>
        </w:r>
        <w:r w:rsidR="00FF219C" w:rsidRPr="00A341E4">
          <w:rPr>
            <w:sz w:val="20"/>
            <w:szCs w:val="18"/>
            <w:lang w:val="en-GB"/>
          </w:rPr>
          <w:fldChar w:fldCharType="end"/>
        </w:r>
        <w:r w:rsidR="00FF219C" w:rsidRPr="00A341E4">
          <w:rPr>
            <w:sz w:val="20"/>
            <w:szCs w:val="18"/>
            <w:lang w:val="en-GB"/>
          </w:rPr>
          <w:t xml:space="preserve">. In institutions with delegated powers that often involve high levels of expertise, consensus-orientation, and diplomatic restraint, public outreach has traditionally not been a primary concern </w:t>
        </w:r>
        <w:r w:rsidR="00FF219C" w:rsidRPr="00A341E4">
          <w:rPr>
            <w:sz w:val="20"/>
            <w:szCs w:val="18"/>
            <w:lang w:val="en-GB"/>
          </w:rPr>
          <w:fldChar w:fldCharType="begin"/>
        </w:r>
      </w:ins>
      <w:ins w:id="57" w:author="Sina Furkan Özdemir" w:date="2021-09-14T14:07:00Z">
        <w:r w:rsidR="00ED4289">
          <w:rPr>
            <w:sz w:val="20"/>
            <w:szCs w:val="18"/>
            <w:lang w:val="en-GB"/>
          </w:rPr>
          <w:instrText xml:space="preserve"> ADDIN ZOTERO_ITEM CSL_CITATION {"citationID":"9BBkO1R7","properties":{"formattedCitation":"(Br\\uc0\\u252{}ggemann,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ins>
      <w:ins w:id="58" w:author="Sina Furkan Özdemir" w:date="2021-09-14T14:06:00Z">
        <w:r w:rsidR="00FF219C" w:rsidRPr="00A341E4">
          <w:rPr>
            <w:sz w:val="20"/>
            <w:szCs w:val="18"/>
            <w:lang w:val="en-GB"/>
          </w:rPr>
          <w:fldChar w:fldCharType="separate"/>
        </w:r>
        <w:r w:rsidR="00FF219C" w:rsidRPr="00D15939">
          <w:rPr>
            <w:sz w:val="20"/>
            <w:szCs w:val="18"/>
            <w:lang w:val="en-GB"/>
            <w:rPrChange w:id="59" w:author="Sina Furkan Özdemir" w:date="2021-09-14T14:11:00Z">
              <w:rPr>
                <w:rFonts w:ascii="Calibri" w:hAnsi="Calibri" w:cs="Calibri"/>
                <w:sz w:val="20"/>
                <w:szCs w:val="24"/>
                <w:lang w:val="en-US"/>
              </w:rPr>
            </w:rPrChange>
          </w:rPr>
          <w:t>(</w:t>
        </w:r>
        <w:proofErr w:type="spellStart"/>
        <w:r w:rsidR="00FF219C" w:rsidRPr="00D15939">
          <w:rPr>
            <w:sz w:val="20"/>
            <w:szCs w:val="18"/>
            <w:lang w:val="en-GB"/>
            <w:rPrChange w:id="60" w:author="Sina Furkan Özdemir" w:date="2021-09-14T14:11:00Z">
              <w:rPr>
                <w:rFonts w:ascii="Calibri" w:hAnsi="Calibri" w:cs="Calibri"/>
                <w:sz w:val="20"/>
                <w:szCs w:val="24"/>
                <w:lang w:val="en-US"/>
              </w:rPr>
            </w:rPrChange>
          </w:rPr>
          <w:t>Brüggemann</w:t>
        </w:r>
        <w:proofErr w:type="spellEnd"/>
        <w:r w:rsidR="00FF219C" w:rsidRPr="00D15939">
          <w:rPr>
            <w:sz w:val="20"/>
            <w:szCs w:val="18"/>
            <w:lang w:val="en-GB"/>
            <w:rPrChange w:id="61" w:author="Sina Furkan Özdemir" w:date="2021-09-14T14:11:00Z">
              <w:rPr>
                <w:rFonts w:ascii="Calibri" w:hAnsi="Calibri" w:cs="Calibri"/>
                <w:sz w:val="20"/>
                <w:szCs w:val="24"/>
                <w:lang w:val="en-US"/>
              </w:rPr>
            </w:rPrChange>
          </w:rPr>
          <w:t>, 2010; Meyer, 1999)</w:t>
        </w:r>
        <w:r w:rsidR="00FF219C" w:rsidRPr="00A341E4">
          <w:rPr>
            <w:sz w:val="20"/>
            <w:szCs w:val="18"/>
            <w:lang w:val="en-GB"/>
          </w:rPr>
          <w:fldChar w:fldCharType="end"/>
        </w:r>
        <w:r w:rsidR="00FF219C" w:rsidRPr="00A341E4">
          <w:rPr>
            <w:sz w:val="20"/>
            <w:szCs w:val="18"/>
            <w:lang w:val="en-GB"/>
          </w:rPr>
          <w:t xml:space="preserve">. When facing controversial public debates, moreover, supranational institutions may have incentives to avoid clear communication in their strategic efforts to calm controversial debates </w:t>
        </w:r>
        <w:r w:rsidR="00FF219C" w:rsidRPr="00A341E4">
          <w:rPr>
            <w:sz w:val="20"/>
            <w:szCs w:val="18"/>
            <w:lang w:val="en-GB"/>
          </w:rPr>
          <w:fldChar w:fldCharType="begin"/>
        </w:r>
      </w:ins>
      <w:ins w:id="62" w:author="Sina Furkan Özdemir" w:date="2021-09-14T14:07:00Z">
        <w:r w:rsidR="00ED4289">
          <w:rPr>
            <w:sz w:val="20"/>
            <w:szCs w:val="18"/>
            <w:lang w:val="en-GB"/>
          </w:rPr>
          <w:instrText xml:space="preserve"> ADDIN ZOTERO_ITEM CSL_CITATION {"citationID":"ZrnT7e5T","properties":{"formattedCitation":"(Biego\\uc0\\u324{}, 2013; Bressanelli et al., 2020; De Wilde &amp; Z\\uc0\\u252{}rn, 2012; Moschella et al., 2020; Schimmelfennig, 2020)","plainCitation":"(Biegoń, 2013; Bressanelli et al., 2020; De Wilde &amp; Zürn, 2012; Moschella et al., 2020;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4909,"uris":["http://zotero.org/groups/2912652/items/JYZIU2DR"],"uri":["http://zotero.org/groups/2912652/items/JYZIU2DR"],"itemData":{"id":4909,"type":"article-journal","abstract":"Although the post-crisis politicisation of the ECB is widely acknowledged, little empirical evidence exists about how this important non-majoritarian institution has responded to public contestation. This article starts filling this gap by investigating whether and how public opinion affects ECB communication. Based on automated text analysis of the speeches delivered by Executive Board members (2001–2017), the article shows that negative public opinion is associated with an expansion of the scope of ECB communication and a reduction in the salience attributed to monetary policy issues. These results challenge the view according to which the ECB conceives of its sources of legitimation based almost exclusive on the achievement of its mandate. In particular, our findings suggest that increased politicisation leads the ECB to reassess the sources of its legitimation strategy from a strategy based on output achievement towards one based on participation to broader policy debates.","container-title":"Journal of European Public Policy","DOI":"10.1080/13501763.2020.1712457","ISSN":"1350-1763","issue":"3","note":"publisher: Routledge\n_eprint: https://doi.org/10.1080/13501763.2020.1712457","page":"400-418","source":"Taylor and Francis+NEJM","title":"Let's speak more? How the ECB responds to public contestation","title-short":"Let's speak more?","volume":"27","author":[{"family":"Moschella","given":"Manuela"},{"family":"Pinto","given":"Luca"},{"family":"Martocchia Diodati","given":"Nicola"}],"issued":{"date-parts":[["2020",3,3]]}}},{"id":4533,"uris":["http://zotero.org/groups/2912652/items/FYL5K87I"],"uri":["http://zotero.org/groups/2912652/items/FYL5K87I"],"itemData":{"id":4533,"type":"article-journal","abstract":"Politicisation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ins>
      <w:ins w:id="63" w:author="Sina Furkan Özdemir" w:date="2021-09-14T14:06:00Z">
        <w:r w:rsidR="00FF219C" w:rsidRPr="00A341E4">
          <w:rPr>
            <w:sz w:val="20"/>
            <w:szCs w:val="18"/>
            <w:lang w:val="en-GB"/>
          </w:rPr>
          <w:fldChar w:fldCharType="separate"/>
        </w:r>
      </w:ins>
      <w:ins w:id="64" w:author="Sina Furkan Özdemir" w:date="2021-09-14T14:07:00Z">
        <w:r w:rsidR="00ED4289" w:rsidRPr="00D15939">
          <w:rPr>
            <w:sz w:val="20"/>
            <w:szCs w:val="18"/>
            <w:lang w:val="en-GB"/>
            <w:rPrChange w:id="65" w:author="Sina Furkan Özdemir" w:date="2021-09-14T14:11:00Z">
              <w:rPr>
                <w:rFonts w:ascii="Times New Roman" w:hAnsi="Times New Roman" w:cs="Times New Roman"/>
                <w:sz w:val="24"/>
                <w:szCs w:val="24"/>
              </w:rPr>
            </w:rPrChange>
          </w:rPr>
          <w:t>(</w:t>
        </w:r>
        <w:proofErr w:type="spellStart"/>
        <w:r w:rsidR="00ED4289" w:rsidRPr="00D15939">
          <w:rPr>
            <w:sz w:val="20"/>
            <w:szCs w:val="18"/>
            <w:lang w:val="en-GB"/>
            <w:rPrChange w:id="66" w:author="Sina Furkan Özdemir" w:date="2021-09-14T14:11:00Z">
              <w:rPr>
                <w:rFonts w:ascii="Times New Roman" w:hAnsi="Times New Roman" w:cs="Times New Roman"/>
                <w:sz w:val="24"/>
                <w:szCs w:val="24"/>
              </w:rPr>
            </w:rPrChange>
          </w:rPr>
          <w:t>Biegoń</w:t>
        </w:r>
        <w:proofErr w:type="spellEnd"/>
        <w:r w:rsidR="00ED4289" w:rsidRPr="00D15939">
          <w:rPr>
            <w:sz w:val="20"/>
            <w:szCs w:val="18"/>
            <w:lang w:val="en-GB"/>
            <w:rPrChange w:id="67" w:author="Sina Furkan Özdemir" w:date="2021-09-14T14:11:00Z">
              <w:rPr>
                <w:rFonts w:ascii="Times New Roman" w:hAnsi="Times New Roman" w:cs="Times New Roman"/>
                <w:sz w:val="24"/>
                <w:szCs w:val="24"/>
              </w:rPr>
            </w:rPrChange>
          </w:rPr>
          <w:t xml:space="preserve">, 2013; </w:t>
        </w:r>
        <w:proofErr w:type="spellStart"/>
        <w:r w:rsidR="00ED4289" w:rsidRPr="00D15939">
          <w:rPr>
            <w:sz w:val="20"/>
            <w:szCs w:val="18"/>
            <w:lang w:val="en-GB"/>
            <w:rPrChange w:id="68" w:author="Sina Furkan Özdemir" w:date="2021-09-14T14:11:00Z">
              <w:rPr>
                <w:rFonts w:ascii="Times New Roman" w:hAnsi="Times New Roman" w:cs="Times New Roman"/>
                <w:sz w:val="24"/>
                <w:szCs w:val="24"/>
              </w:rPr>
            </w:rPrChange>
          </w:rPr>
          <w:t>Bressanelli</w:t>
        </w:r>
        <w:proofErr w:type="spellEnd"/>
        <w:r w:rsidR="00ED4289" w:rsidRPr="00D15939">
          <w:rPr>
            <w:sz w:val="20"/>
            <w:szCs w:val="18"/>
            <w:lang w:val="en-GB"/>
            <w:rPrChange w:id="69" w:author="Sina Furkan Özdemir" w:date="2021-09-14T14:11:00Z">
              <w:rPr>
                <w:rFonts w:ascii="Times New Roman" w:hAnsi="Times New Roman" w:cs="Times New Roman"/>
                <w:sz w:val="24"/>
                <w:szCs w:val="24"/>
              </w:rPr>
            </w:rPrChange>
          </w:rPr>
          <w:t xml:space="preserve"> et al., 2020; De Wilde &amp; Zürn, 2012; </w:t>
        </w:r>
        <w:proofErr w:type="spellStart"/>
        <w:r w:rsidR="00ED4289" w:rsidRPr="00D15939">
          <w:rPr>
            <w:sz w:val="20"/>
            <w:szCs w:val="18"/>
            <w:lang w:val="en-GB"/>
            <w:rPrChange w:id="70" w:author="Sina Furkan Özdemir" w:date="2021-09-14T14:11:00Z">
              <w:rPr>
                <w:rFonts w:ascii="Times New Roman" w:hAnsi="Times New Roman" w:cs="Times New Roman"/>
                <w:sz w:val="24"/>
                <w:szCs w:val="24"/>
              </w:rPr>
            </w:rPrChange>
          </w:rPr>
          <w:t>Moschella</w:t>
        </w:r>
        <w:proofErr w:type="spellEnd"/>
        <w:r w:rsidR="00ED4289" w:rsidRPr="00D15939">
          <w:rPr>
            <w:sz w:val="20"/>
            <w:szCs w:val="18"/>
            <w:lang w:val="en-GB"/>
            <w:rPrChange w:id="71" w:author="Sina Furkan Özdemir" w:date="2021-09-14T14:11:00Z">
              <w:rPr>
                <w:rFonts w:ascii="Times New Roman" w:hAnsi="Times New Roman" w:cs="Times New Roman"/>
                <w:sz w:val="24"/>
                <w:szCs w:val="24"/>
              </w:rPr>
            </w:rPrChange>
          </w:rPr>
          <w:t xml:space="preserve"> et al., 2020; </w:t>
        </w:r>
        <w:proofErr w:type="spellStart"/>
        <w:r w:rsidR="00ED4289" w:rsidRPr="00D15939">
          <w:rPr>
            <w:sz w:val="20"/>
            <w:szCs w:val="18"/>
            <w:lang w:val="en-GB"/>
            <w:rPrChange w:id="72" w:author="Sina Furkan Özdemir" w:date="2021-09-14T14:11:00Z">
              <w:rPr>
                <w:rFonts w:ascii="Times New Roman" w:hAnsi="Times New Roman" w:cs="Times New Roman"/>
                <w:sz w:val="24"/>
                <w:szCs w:val="24"/>
              </w:rPr>
            </w:rPrChange>
          </w:rPr>
          <w:t>Schimmelfennig</w:t>
        </w:r>
        <w:proofErr w:type="spellEnd"/>
        <w:r w:rsidR="00ED4289" w:rsidRPr="00D15939">
          <w:rPr>
            <w:sz w:val="20"/>
            <w:szCs w:val="18"/>
            <w:lang w:val="en-GB"/>
            <w:rPrChange w:id="73" w:author="Sina Furkan Özdemir" w:date="2021-09-14T14:11:00Z">
              <w:rPr>
                <w:rFonts w:ascii="Times New Roman" w:hAnsi="Times New Roman" w:cs="Times New Roman"/>
                <w:sz w:val="24"/>
                <w:szCs w:val="24"/>
              </w:rPr>
            </w:rPrChange>
          </w:rPr>
          <w:t>, 2020)</w:t>
        </w:r>
      </w:ins>
      <w:ins w:id="74" w:author="Sina Furkan Özdemir" w:date="2021-09-14T14:06:00Z">
        <w:r w:rsidR="00FF219C" w:rsidRPr="00A341E4">
          <w:rPr>
            <w:sz w:val="20"/>
            <w:szCs w:val="18"/>
            <w:lang w:val="en-GB"/>
          </w:rPr>
          <w:fldChar w:fldCharType="end"/>
        </w:r>
        <w:r w:rsidR="00FF219C" w:rsidRPr="00A341E4">
          <w:rPr>
            <w:sz w:val="20"/>
            <w:szCs w:val="18"/>
            <w:lang w:val="en-GB"/>
          </w:rPr>
          <w:t xml:space="preserve">. In effect, supranational communication efforts are often </w:t>
        </w:r>
        <w:r w:rsidR="00FF219C" w:rsidRPr="00CD769B">
          <w:rPr>
            <w:sz w:val="20"/>
            <w:szCs w:val="18"/>
            <w:lang w:val="en-GB"/>
          </w:rPr>
          <w:t>illegible</w:t>
        </w:r>
        <w:r w:rsidR="00FF219C">
          <w:rPr>
            <w:sz w:val="20"/>
            <w:szCs w:val="18"/>
            <w:lang w:val="en-GB"/>
          </w:rPr>
          <w:t xml:space="preserve"> for</w:t>
        </w:r>
        <w:r w:rsidR="00FF219C" w:rsidRPr="00A341E4">
          <w:rPr>
            <w:sz w:val="20"/>
            <w:szCs w:val="18"/>
            <w:lang w:val="en-GB"/>
          </w:rPr>
          <w:t xml:space="preserve"> the wider public </w:t>
        </w:r>
        <w:r w:rsidR="00FF219C" w:rsidRPr="00A341E4">
          <w:rPr>
            <w:sz w:val="20"/>
            <w:szCs w:val="18"/>
            <w:lang w:val="en-GB"/>
          </w:rPr>
          <w:fldChar w:fldCharType="begin"/>
        </w:r>
      </w:ins>
      <w:ins w:id="75" w:author="Sina Furkan Özdemir" w:date="2021-09-14T14:07:00Z">
        <w:r w:rsidR="00ED4289">
          <w:rPr>
            <w:sz w:val="20"/>
            <w:szCs w:val="18"/>
            <w:lang w:val="en-GB"/>
          </w:rPr>
          <w:instrText xml:space="preserve"> ADDIN ZOTERO_ITEM CSL_CITATION {"citationID":"ArTYDzUc","properties":{"formattedCitation":"(Rauh, 2021b; Rauh et al., 2020)","plainCitation":"(Rauh, 2021b; Rauh et al., 2020)","noteIndex":0},"citationItems":[{"id":4532,"uris":["http://zotero.org/groups/2912652/items/HR4R9X5A"],"uri":["http://zotero.org/groups/2912652/items/HR4R9X5A"],"itemData":{"id":4532,"type":"paper-conference","abstract":"The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ins>
      <w:ins w:id="76" w:author="Sina Furkan Özdemir" w:date="2021-09-14T14:06:00Z">
        <w:r w:rsidR="00FF219C" w:rsidRPr="00A341E4">
          <w:rPr>
            <w:sz w:val="20"/>
            <w:szCs w:val="18"/>
            <w:lang w:val="en-GB"/>
          </w:rPr>
          <w:fldChar w:fldCharType="separate"/>
        </w:r>
        <w:r w:rsidR="00FF219C" w:rsidRPr="00D15939">
          <w:rPr>
            <w:sz w:val="20"/>
            <w:szCs w:val="18"/>
            <w:lang w:val="en-GB"/>
            <w:rPrChange w:id="77" w:author="Sina Furkan Özdemir" w:date="2021-09-14T14:11:00Z">
              <w:rPr>
                <w:rFonts w:ascii="Calibri" w:hAnsi="Calibri" w:cs="Calibri"/>
                <w:sz w:val="20"/>
                <w:lang w:val="en-US"/>
              </w:rPr>
            </w:rPrChange>
          </w:rPr>
          <w:t>(Rauh, 2021b; Rauh et al., 2020)</w:t>
        </w:r>
        <w:r w:rsidR="00FF219C" w:rsidRPr="00A341E4">
          <w:rPr>
            <w:sz w:val="20"/>
            <w:szCs w:val="18"/>
            <w:lang w:val="en-GB"/>
          </w:rPr>
          <w:fldChar w:fldCharType="end"/>
        </w:r>
      </w:ins>
      <w:ins w:id="78" w:author="Sina Furkan Özdemir" w:date="2021-09-14T14:07:00Z">
        <w:r w:rsidR="00ED4289">
          <w:rPr>
            <w:sz w:val="20"/>
            <w:szCs w:val="18"/>
            <w:lang w:val="en-GB"/>
          </w:rPr>
          <w:t xml:space="preserve">. </w:t>
        </w:r>
      </w:ins>
    </w:p>
    <w:p w14:paraId="67A4D521" w14:textId="268186FA" w:rsidR="000A2F3D" w:rsidRPr="00A341E4" w:rsidRDefault="00ED4289" w:rsidP="00D15939">
      <w:pPr>
        <w:jc w:val="both"/>
        <w:rPr>
          <w:ins w:id="79" w:author="Sina Furkan Özdemir" w:date="2021-09-14T14:09:00Z"/>
          <w:sz w:val="20"/>
          <w:szCs w:val="18"/>
          <w:lang w:val="en-GB"/>
        </w:rPr>
        <w:pPrChange w:id="80" w:author="Sina Furkan Özdemir" w:date="2021-09-14T14:11:00Z">
          <w:pPr>
            <w:spacing w:before="120" w:after="0" w:line="240" w:lineRule="auto"/>
            <w:jc w:val="both"/>
          </w:pPr>
        </w:pPrChange>
      </w:pPr>
      <w:ins w:id="81" w:author="Sina Furkan Özdemir" w:date="2021-09-14T14:07:00Z">
        <w:r>
          <w:rPr>
            <w:sz w:val="20"/>
            <w:szCs w:val="18"/>
            <w:lang w:val="en-GB"/>
          </w:rPr>
          <w:t xml:space="preserve">Externally, </w:t>
        </w:r>
      </w:ins>
      <w:ins w:id="82" w:author="Sina Furkan Özdemir" w:date="2021-09-14T14:10:00Z">
        <w:r w:rsidR="00F168CE">
          <w:rPr>
            <w:sz w:val="20"/>
            <w:szCs w:val="18"/>
            <w:lang w:val="en-GB"/>
          </w:rPr>
          <w:t>previous research shows that the EU public communication has hard time delivering their message to the wider public via traditional mass media</w:t>
        </w:r>
      </w:ins>
      <w:ins w:id="83" w:author="Sina Furkan Özdemir" w:date="2021-09-14T14:08:00Z">
        <w:r w:rsidR="00865116">
          <w:rPr>
            <w:sz w:val="20"/>
            <w:szCs w:val="18"/>
            <w:lang w:val="en-GB"/>
          </w:rPr>
          <w:t xml:space="preserve">. </w:t>
        </w:r>
      </w:ins>
      <w:ins w:id="84" w:author="Sina Furkan Özdemir" w:date="2021-09-14T14:09:00Z">
        <w:r w:rsidR="000A2F3D">
          <w:rPr>
            <w:sz w:val="20"/>
            <w:szCs w:val="18"/>
            <w:lang w:val="en-GB"/>
          </w:rPr>
          <w:t>Although</w:t>
        </w:r>
        <w:r w:rsidR="000A2F3D" w:rsidRPr="00A341E4">
          <w:rPr>
            <w:sz w:val="20"/>
            <w:szCs w:val="18"/>
            <w:lang w:val="en-GB"/>
          </w:rPr>
          <w:t xml:space="preserve"> supranational institutions are tasked </w:t>
        </w:r>
        <w:r w:rsidR="000A2F3D">
          <w:rPr>
            <w:sz w:val="20"/>
            <w:szCs w:val="18"/>
            <w:lang w:val="en-GB"/>
          </w:rPr>
          <w:t>with</w:t>
        </w:r>
        <w:r w:rsidR="000A2F3D" w:rsidRPr="00A341E4">
          <w:rPr>
            <w:sz w:val="20"/>
            <w:szCs w:val="18"/>
            <w:lang w:val="en-GB"/>
          </w:rPr>
          <w:t xml:space="preserve"> defend</w:t>
        </w:r>
        <w:r w:rsidR="000A2F3D">
          <w:rPr>
            <w:sz w:val="20"/>
            <w:szCs w:val="18"/>
            <w:lang w:val="en-GB"/>
          </w:rPr>
          <w:t>ing</w:t>
        </w:r>
        <w:r w:rsidR="000A2F3D" w:rsidRPr="00A341E4">
          <w:rPr>
            <w:sz w:val="20"/>
            <w:szCs w:val="18"/>
            <w:lang w:val="en-GB"/>
          </w:rPr>
          <w:t xml:space="preserve"> the European interest in their policy areas, mass-mediated public spheres tend to be fractured along national borders, languages, and media systems</w:t>
        </w:r>
        <w:r w:rsidR="000A2F3D">
          <w:rPr>
            <w:sz w:val="20"/>
            <w:szCs w:val="18"/>
            <w:lang w:val="en-GB"/>
          </w:rPr>
          <w:t>, thus forcing supranational institutions to communicate via national media</w:t>
        </w:r>
        <w:r w:rsidR="000A2F3D" w:rsidRPr="00A341E4">
          <w:rPr>
            <w:sz w:val="20"/>
            <w:szCs w:val="18"/>
            <w:lang w:val="en-GB"/>
          </w:rPr>
          <w:t xml:space="preserve"> </w:t>
        </w:r>
        <w:r w:rsidR="000A2F3D" w:rsidRPr="00A341E4">
          <w:rPr>
            <w:sz w:val="20"/>
            <w:szCs w:val="18"/>
            <w:lang w:val="en-GB"/>
          </w:rPr>
          <w:fldChar w:fldCharType="begin"/>
        </w:r>
        <w:r w:rsidR="000A2F3D">
          <w:rPr>
            <w:sz w:val="20"/>
            <w:szCs w:val="18"/>
            <w:lang w:val="en-GB"/>
          </w:rPr>
          <w:instrText xml:space="preserve"> ADDIN ZOTERO_ITEM CSL_CITATION {"citationID":"qNwi5PYz","properties":{"formattedCitation":"(Koopmans &amp; Statham, 2010; Risse, 2014; H.-J. Trenz, 2004; Walter, 2015)","plainCitation":"(Koopmans &amp; Statham, 2010; Risse, 2014; H.-J.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0A2F3D" w:rsidRPr="00A341E4">
          <w:rPr>
            <w:sz w:val="20"/>
            <w:szCs w:val="18"/>
            <w:lang w:val="en-GB"/>
          </w:rPr>
          <w:fldChar w:fldCharType="separate"/>
        </w:r>
        <w:r w:rsidR="000A2F3D" w:rsidRPr="00D15939">
          <w:rPr>
            <w:sz w:val="20"/>
            <w:szCs w:val="18"/>
            <w:lang w:val="en-GB"/>
            <w:rPrChange w:id="85" w:author="Sina Furkan Özdemir" w:date="2021-09-14T14:11:00Z">
              <w:rPr>
                <w:rFonts w:ascii="Calibri" w:hAnsi="Calibri" w:cs="Calibri"/>
                <w:sz w:val="20"/>
                <w:lang w:val="en-US"/>
              </w:rPr>
            </w:rPrChange>
          </w:rPr>
          <w:t xml:space="preserve">(Koopmans &amp; Statham, 2010; </w:t>
        </w:r>
        <w:proofErr w:type="spellStart"/>
        <w:r w:rsidR="000A2F3D" w:rsidRPr="00D15939">
          <w:rPr>
            <w:sz w:val="20"/>
            <w:szCs w:val="18"/>
            <w:lang w:val="en-GB"/>
            <w:rPrChange w:id="86" w:author="Sina Furkan Özdemir" w:date="2021-09-14T14:11:00Z">
              <w:rPr>
                <w:rFonts w:ascii="Calibri" w:hAnsi="Calibri" w:cs="Calibri"/>
                <w:sz w:val="20"/>
                <w:lang w:val="en-US"/>
              </w:rPr>
            </w:rPrChange>
          </w:rPr>
          <w:t>Risse</w:t>
        </w:r>
        <w:proofErr w:type="spellEnd"/>
        <w:r w:rsidR="000A2F3D" w:rsidRPr="00D15939">
          <w:rPr>
            <w:sz w:val="20"/>
            <w:szCs w:val="18"/>
            <w:lang w:val="en-GB"/>
            <w:rPrChange w:id="87" w:author="Sina Furkan Özdemir" w:date="2021-09-14T14:11:00Z">
              <w:rPr>
                <w:rFonts w:ascii="Calibri" w:hAnsi="Calibri" w:cs="Calibri"/>
                <w:sz w:val="20"/>
                <w:lang w:val="en-US"/>
              </w:rPr>
            </w:rPrChange>
          </w:rPr>
          <w:t>, 2014; H.-J. Trenz, 2004; Walter, 2015)</w:t>
        </w:r>
        <w:r w:rsidR="000A2F3D" w:rsidRPr="00A341E4">
          <w:rPr>
            <w:sz w:val="20"/>
            <w:szCs w:val="18"/>
            <w:lang w:val="en-GB"/>
          </w:rPr>
          <w:fldChar w:fldCharType="end"/>
        </w:r>
        <w:r w:rsidR="000A2F3D" w:rsidRPr="00A341E4">
          <w:rPr>
            <w:sz w:val="20"/>
            <w:szCs w:val="18"/>
            <w:lang w:val="en-GB"/>
          </w:rPr>
          <w:t>. National media are</w:t>
        </w:r>
        <w:r w:rsidR="000A2F3D">
          <w:rPr>
            <w:sz w:val="20"/>
            <w:szCs w:val="18"/>
            <w:lang w:val="en-GB"/>
          </w:rPr>
          <w:t>,</w:t>
        </w:r>
        <w:r w:rsidR="000A2F3D" w:rsidRPr="00A341E4">
          <w:rPr>
            <w:sz w:val="20"/>
            <w:szCs w:val="18"/>
            <w:lang w:val="en-GB"/>
          </w:rPr>
          <w:t xml:space="preserve"> </w:t>
        </w:r>
        <w:r w:rsidR="000A2F3D">
          <w:rPr>
            <w:sz w:val="20"/>
            <w:szCs w:val="18"/>
            <w:lang w:val="en-GB"/>
          </w:rPr>
          <w:t>however,</w:t>
        </w:r>
        <w:r w:rsidR="000A2F3D" w:rsidRPr="00A341E4">
          <w:rPr>
            <w:sz w:val="20"/>
            <w:szCs w:val="18"/>
            <w:lang w:val="en-GB"/>
          </w:rPr>
          <w:t xml:space="preserve"> rather selective in covering EU affairs</w:t>
        </w:r>
        <w:r w:rsidR="000A2F3D">
          <w:rPr>
            <w:sz w:val="20"/>
            <w:szCs w:val="18"/>
            <w:lang w:val="en-GB"/>
          </w:rPr>
          <w:t>, as</w:t>
        </w:r>
        <w:r w:rsidR="000A2F3D" w:rsidRPr="00A341E4">
          <w:rPr>
            <w:sz w:val="20"/>
            <w:szCs w:val="18"/>
            <w:lang w:val="en-GB"/>
          </w:rPr>
          <w:t xml:space="preserve"> traditional journalistic selection logics </w:t>
        </w:r>
        <w:r w:rsidR="000A2F3D">
          <w:rPr>
            <w:sz w:val="20"/>
            <w:szCs w:val="18"/>
            <w:lang w:val="en-GB"/>
          </w:rPr>
          <w:t xml:space="preserve">are </w:t>
        </w:r>
        <w:r w:rsidR="000A2F3D" w:rsidRPr="00A341E4">
          <w:rPr>
            <w:sz w:val="20"/>
            <w:szCs w:val="18"/>
            <w:lang w:val="en-GB"/>
          </w:rPr>
          <w:t xml:space="preserve">often </w:t>
        </w:r>
        <w:r w:rsidR="000A2F3D">
          <w:rPr>
            <w:sz w:val="20"/>
            <w:szCs w:val="18"/>
            <w:lang w:val="en-GB"/>
          </w:rPr>
          <w:t>partial</w:t>
        </w:r>
        <w:r w:rsidR="000A2F3D" w:rsidRPr="00A341E4">
          <w:rPr>
            <w:sz w:val="20"/>
            <w:szCs w:val="18"/>
            <w:lang w:val="en-GB"/>
          </w:rPr>
          <w:t xml:space="preserve"> to national interests, domestic executives</w:t>
        </w:r>
        <w:r w:rsidR="000A2F3D">
          <w:rPr>
            <w:sz w:val="20"/>
            <w:szCs w:val="18"/>
            <w:lang w:val="en-GB"/>
          </w:rPr>
          <w:t>,</w:t>
        </w:r>
        <w:r w:rsidR="000A2F3D" w:rsidRPr="00A341E4">
          <w:rPr>
            <w:sz w:val="20"/>
            <w:szCs w:val="18"/>
            <w:lang w:val="en-GB"/>
          </w:rPr>
          <w:t xml:space="preserve"> and their challengers </w:t>
        </w:r>
        <w:r w:rsidR="000A2F3D" w:rsidRPr="00A341E4">
          <w:rPr>
            <w:sz w:val="20"/>
            <w:szCs w:val="18"/>
            <w:lang w:val="en-GB"/>
          </w:rPr>
          <w:fldChar w:fldCharType="begin"/>
        </w:r>
        <w:r w:rsidR="000A2F3D">
          <w:rPr>
            <w:sz w:val="20"/>
            <w:szCs w:val="18"/>
            <w:lang w:val="en-GB"/>
          </w:rPr>
          <w:instrText xml:space="preserve"> ADDIN ZOTERO_ITEM CSL_CITATION {"citationID":"gnfUUQg3","properties":{"formattedCitation":"(De Vreese, 2001; De Vreese et al., 2006; H. Trenz, 2008)","plainCitation":"(De Vreese, 2001; De Vreese et al., 2006; H.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0A2F3D" w:rsidRPr="00A341E4">
          <w:rPr>
            <w:sz w:val="20"/>
            <w:szCs w:val="18"/>
            <w:lang w:val="en-GB"/>
          </w:rPr>
          <w:fldChar w:fldCharType="separate"/>
        </w:r>
        <w:r w:rsidR="000A2F3D" w:rsidRPr="00D15939">
          <w:rPr>
            <w:sz w:val="20"/>
            <w:szCs w:val="18"/>
            <w:lang w:val="en-GB"/>
            <w:rPrChange w:id="88" w:author="Sina Furkan Özdemir" w:date="2021-09-14T14:11:00Z">
              <w:rPr>
                <w:rFonts w:ascii="Calibri" w:hAnsi="Calibri" w:cs="Calibri"/>
                <w:sz w:val="20"/>
                <w:lang w:val="en-US"/>
              </w:rPr>
            </w:rPrChange>
          </w:rPr>
          <w:t>(De Vreese, 2001; De Vreese et al., 2006; H. Trenz, 2008)</w:t>
        </w:r>
        <w:r w:rsidR="000A2F3D" w:rsidRPr="00A341E4">
          <w:rPr>
            <w:sz w:val="20"/>
            <w:szCs w:val="18"/>
            <w:lang w:val="en-GB"/>
          </w:rPr>
          <w:fldChar w:fldCharType="end"/>
        </w:r>
        <w:r w:rsidR="000A2F3D" w:rsidRPr="00D15939">
          <w:rPr>
            <w:sz w:val="20"/>
            <w:szCs w:val="18"/>
            <w:lang w:val="en-GB"/>
            <w:rPrChange w:id="89" w:author="Sina Furkan Özdemir" w:date="2021-09-14T14:11:00Z">
              <w:rPr>
                <w:sz w:val="20"/>
                <w:szCs w:val="18"/>
                <w:lang w:val="en-US"/>
              </w:rPr>
            </w:rPrChange>
          </w:rPr>
          <w:t xml:space="preserve">. </w:t>
        </w:r>
        <w:r w:rsidR="000A2F3D">
          <w:rPr>
            <w:sz w:val="20"/>
            <w:szCs w:val="18"/>
            <w:lang w:val="en-GB"/>
          </w:rPr>
          <w:t>M</w:t>
        </w:r>
        <w:r w:rsidR="000A2F3D" w:rsidRPr="00A341E4">
          <w:rPr>
            <w:sz w:val="20"/>
            <w:szCs w:val="18"/>
            <w:lang w:val="en-GB"/>
          </w:rPr>
          <w:t>edia coverage of the EU is</w:t>
        </w:r>
        <w:r w:rsidR="000A2F3D">
          <w:rPr>
            <w:sz w:val="20"/>
            <w:szCs w:val="18"/>
            <w:lang w:val="en-GB"/>
          </w:rPr>
          <w:t xml:space="preserve"> then</w:t>
        </w:r>
        <w:r w:rsidR="000A2F3D" w:rsidRPr="00A341E4">
          <w:rPr>
            <w:sz w:val="20"/>
            <w:szCs w:val="18"/>
            <w:lang w:val="en-GB"/>
          </w:rPr>
          <w:t xml:space="preserve"> primarily driven by controversial and contested events such as summits of the heads of state and government, </w:t>
        </w:r>
        <w:r w:rsidR="000A2F3D">
          <w:rPr>
            <w:sz w:val="20"/>
            <w:szCs w:val="18"/>
            <w:lang w:val="en-GB"/>
          </w:rPr>
          <w:t>European Parliament (</w:t>
        </w:r>
        <w:r w:rsidR="000A2F3D" w:rsidRPr="00A341E4">
          <w:rPr>
            <w:sz w:val="20"/>
            <w:szCs w:val="18"/>
            <w:lang w:val="en-GB"/>
          </w:rPr>
          <w:t>EP</w:t>
        </w:r>
        <w:r w:rsidR="000A2F3D">
          <w:rPr>
            <w:sz w:val="20"/>
            <w:szCs w:val="18"/>
            <w:lang w:val="en-GB"/>
          </w:rPr>
          <w:t>)</w:t>
        </w:r>
        <w:r w:rsidR="000A2F3D" w:rsidRPr="00A341E4">
          <w:rPr>
            <w:sz w:val="20"/>
            <w:szCs w:val="18"/>
            <w:lang w:val="en-GB"/>
          </w:rPr>
          <w:t xml:space="preserve"> elections, and scandals on the European level </w:t>
        </w:r>
        <w:r w:rsidR="000A2F3D" w:rsidRPr="00F61ADB">
          <w:rPr>
            <w:sz w:val="20"/>
            <w:szCs w:val="18"/>
            <w:lang w:val="en-GB"/>
          </w:rPr>
          <w:fldChar w:fldCharType="begin"/>
        </w:r>
        <w:r w:rsidR="000A2F3D">
          <w:rPr>
            <w:sz w:val="20"/>
            <w:szCs w:val="18"/>
            <w:lang w:val="en-GB"/>
          </w:rPr>
          <w:instrText xml:space="preserve"> ADDIN ZOTERO_ITEM CSL_CITATION {"citationID":"UwXINY5v","properties":{"formattedCitation":"(Boomgaarden et al., 2013; Hobolt &amp; Tilley, 2014)","plainCitation":"(Boomgaarden et al., 2013; Hobolt &amp;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0A2F3D" w:rsidRPr="00F61ADB">
          <w:rPr>
            <w:sz w:val="20"/>
            <w:szCs w:val="18"/>
            <w:lang w:val="en-GB"/>
          </w:rPr>
          <w:fldChar w:fldCharType="separate"/>
        </w:r>
        <w:r w:rsidR="000A2F3D" w:rsidRPr="00D15939">
          <w:rPr>
            <w:sz w:val="20"/>
            <w:szCs w:val="18"/>
            <w:lang w:val="en-GB"/>
            <w:rPrChange w:id="90" w:author="Sina Furkan Özdemir" w:date="2021-09-14T14:11:00Z">
              <w:rPr>
                <w:rFonts w:ascii="Calibri" w:hAnsi="Calibri" w:cs="Calibri"/>
                <w:sz w:val="20"/>
                <w:lang w:val="en-US"/>
              </w:rPr>
            </w:rPrChange>
          </w:rPr>
          <w:t>(Boomgaarden et al., 2013; Hobolt &amp; Tilley, 2014)</w:t>
        </w:r>
        <w:r w:rsidR="000A2F3D" w:rsidRPr="00F61ADB">
          <w:rPr>
            <w:sz w:val="20"/>
            <w:szCs w:val="18"/>
            <w:lang w:val="en-GB"/>
          </w:rPr>
          <w:fldChar w:fldCharType="end"/>
        </w:r>
        <w:r w:rsidR="000A2F3D" w:rsidRPr="00F61ADB">
          <w:rPr>
            <w:sz w:val="20"/>
            <w:szCs w:val="18"/>
            <w:lang w:val="en-GB"/>
          </w:rPr>
          <w:t xml:space="preserve">. </w:t>
        </w:r>
        <w:r w:rsidR="000A2F3D">
          <w:rPr>
            <w:sz w:val="20"/>
            <w:szCs w:val="18"/>
            <w:lang w:val="en-GB"/>
          </w:rPr>
          <w:t>T</w:t>
        </w:r>
        <w:r w:rsidR="000A2F3D" w:rsidRPr="00F61ADB">
          <w:rPr>
            <w:sz w:val="20"/>
            <w:szCs w:val="18"/>
            <w:lang w:val="en-GB"/>
          </w:rPr>
          <w:t xml:space="preserve">hus, supranational institutions have a hard time </w:t>
        </w:r>
        <w:r w:rsidR="000A2F3D">
          <w:rPr>
            <w:sz w:val="20"/>
            <w:szCs w:val="18"/>
            <w:lang w:val="en-GB"/>
          </w:rPr>
          <w:t>getting</w:t>
        </w:r>
        <w:r w:rsidR="000A2F3D" w:rsidRPr="00F61ADB">
          <w:rPr>
            <w:sz w:val="20"/>
            <w:szCs w:val="18"/>
            <w:lang w:val="en-GB"/>
          </w:rPr>
          <w:t xml:space="preserve"> their message across</w:t>
        </w:r>
        <w:r w:rsidR="000A2F3D">
          <w:rPr>
            <w:sz w:val="20"/>
            <w:szCs w:val="18"/>
            <w:lang w:val="en-GB"/>
          </w:rPr>
          <w:t xml:space="preserve"> via traditional media channels</w:t>
        </w:r>
        <w:r w:rsidR="000A2F3D" w:rsidRPr="00F61ADB">
          <w:rPr>
            <w:sz w:val="20"/>
            <w:szCs w:val="18"/>
            <w:lang w:val="en-GB"/>
          </w:rPr>
          <w:t>.</w:t>
        </w:r>
      </w:ins>
    </w:p>
    <w:p w14:paraId="670E46C2" w14:textId="6736C309" w:rsidR="00B30118" w:rsidRDefault="007865E5" w:rsidP="000F7408">
      <w:pPr>
        <w:spacing w:before="120" w:after="0" w:line="240" w:lineRule="auto"/>
        <w:jc w:val="both"/>
        <w:rPr>
          <w:ins w:id="91" w:author="Sina Furkan Özdemir" w:date="2021-09-14T16:09:00Z"/>
          <w:sz w:val="20"/>
          <w:szCs w:val="18"/>
          <w:lang w:val="en-GB"/>
        </w:rPr>
      </w:pPr>
      <w:ins w:id="92" w:author="Sina Furkan Özdemir" w:date="2021-09-14T14:17:00Z">
        <w:r>
          <w:rPr>
            <w:sz w:val="20"/>
            <w:szCs w:val="18"/>
            <w:lang w:val="en-GB"/>
          </w:rPr>
          <w:t>Against this backdrop</w:t>
        </w:r>
      </w:ins>
      <w:ins w:id="93" w:author="Sina Furkan Özdemir" w:date="2021-09-14T14:21:00Z">
        <w:r w:rsidR="00F527DF">
          <w:rPr>
            <w:sz w:val="20"/>
            <w:szCs w:val="18"/>
            <w:lang w:val="en-GB"/>
          </w:rPr>
          <w:t>,</w:t>
        </w:r>
      </w:ins>
      <w:ins w:id="94" w:author="Sina Furkan Özdemir" w:date="2021-09-14T14:17:00Z">
        <w:r>
          <w:rPr>
            <w:sz w:val="20"/>
            <w:szCs w:val="18"/>
            <w:lang w:val="en-GB"/>
          </w:rPr>
          <w:t xml:space="preserve"> we </w:t>
        </w:r>
      </w:ins>
      <w:ins w:id="95" w:author="Sina Furkan Özdemir" w:date="2021-09-14T14:18:00Z">
        <w:r w:rsidR="000F7408">
          <w:rPr>
            <w:sz w:val="20"/>
            <w:szCs w:val="18"/>
            <w:lang w:val="en-GB"/>
          </w:rPr>
          <w:t>pose t</w:t>
        </w:r>
      </w:ins>
      <w:ins w:id="96" w:author="Sina Furkan Özdemir" w:date="2021-09-14T14:19:00Z">
        <w:r w:rsidR="00A25258">
          <w:rPr>
            <w:sz w:val="20"/>
            <w:szCs w:val="18"/>
            <w:lang w:val="en-GB"/>
          </w:rPr>
          <w:t>wo</w:t>
        </w:r>
      </w:ins>
      <w:ins w:id="97" w:author="Sina Furkan Özdemir" w:date="2021-09-14T14:18:00Z">
        <w:r w:rsidR="000F7408">
          <w:rPr>
            <w:sz w:val="20"/>
            <w:szCs w:val="18"/>
            <w:lang w:val="en-GB"/>
          </w:rPr>
          <w:t xml:space="preserve"> question</w:t>
        </w:r>
      </w:ins>
      <w:ins w:id="98" w:author="Sina Furkan Özdemir" w:date="2021-09-14T14:19:00Z">
        <w:r w:rsidR="00A25258">
          <w:rPr>
            <w:sz w:val="20"/>
            <w:szCs w:val="18"/>
            <w:lang w:val="en-GB"/>
          </w:rPr>
          <w:t>s. First</w:t>
        </w:r>
      </w:ins>
      <w:ins w:id="99" w:author="Sina Furkan Özdemir" w:date="2021-09-14T16:07:00Z">
        <w:r w:rsidR="003F0A4F">
          <w:rPr>
            <w:sz w:val="20"/>
            <w:szCs w:val="18"/>
            <w:lang w:val="en-GB"/>
          </w:rPr>
          <w:t>,</w:t>
        </w:r>
      </w:ins>
      <w:ins w:id="100" w:author="Sina Furkan Özdemir" w:date="2021-09-14T14:19:00Z">
        <w:r w:rsidR="00A25258">
          <w:rPr>
            <w:sz w:val="20"/>
            <w:szCs w:val="18"/>
            <w:lang w:val="en-GB"/>
          </w:rPr>
          <w:t xml:space="preserve"> we</w:t>
        </w:r>
      </w:ins>
      <w:ins w:id="101" w:author="Sina Furkan Özdemir" w:date="2021-09-14T14:20:00Z">
        <w:r w:rsidR="00A25258">
          <w:rPr>
            <w:sz w:val="20"/>
            <w:szCs w:val="18"/>
            <w:lang w:val="en-GB"/>
          </w:rPr>
          <w:t xml:space="preserve"> ask</w:t>
        </w:r>
      </w:ins>
      <w:ins w:id="102" w:author="Sina Furkan Özdemir" w:date="2021-09-14T14:18:00Z">
        <w:r w:rsidR="000F7408">
          <w:rPr>
            <w:sz w:val="20"/>
            <w:szCs w:val="18"/>
            <w:lang w:val="en-GB"/>
          </w:rPr>
          <w:t xml:space="preserve"> </w:t>
        </w:r>
        <w:r w:rsidR="000F7408">
          <w:rPr>
            <w:sz w:val="20"/>
            <w:szCs w:val="18"/>
            <w:lang w:val="en-GB"/>
          </w:rPr>
          <w:t>how</w:t>
        </w:r>
        <w:r w:rsidR="000F7408">
          <w:rPr>
            <w:sz w:val="20"/>
            <w:szCs w:val="18"/>
            <w:lang w:val="en-GB"/>
          </w:rPr>
          <w:t xml:space="preserve"> and </w:t>
        </w:r>
        <w:r w:rsidR="000F7408">
          <w:rPr>
            <w:sz w:val="20"/>
            <w:szCs w:val="18"/>
            <w:lang w:val="en-GB"/>
          </w:rPr>
          <w:t>to what extent</w:t>
        </w:r>
        <w:r w:rsidR="000F7408" w:rsidRPr="00A341E4">
          <w:rPr>
            <w:sz w:val="20"/>
            <w:szCs w:val="18"/>
            <w:lang w:val="en-GB"/>
          </w:rPr>
          <w:t xml:space="preserve"> </w:t>
        </w:r>
        <w:r w:rsidR="000F7408">
          <w:rPr>
            <w:sz w:val="20"/>
            <w:szCs w:val="18"/>
            <w:lang w:val="en-GB"/>
          </w:rPr>
          <w:t xml:space="preserve">do </w:t>
        </w:r>
        <w:r w:rsidR="000F7408" w:rsidRPr="00A341E4">
          <w:rPr>
            <w:sz w:val="20"/>
            <w:szCs w:val="18"/>
            <w:lang w:val="en-GB"/>
          </w:rPr>
          <w:t>supranational</w:t>
        </w:r>
        <w:r w:rsidR="000F7408">
          <w:rPr>
            <w:sz w:val="20"/>
            <w:szCs w:val="18"/>
            <w:lang w:val="en-GB"/>
          </w:rPr>
          <w:t xml:space="preserve"> EU</w:t>
        </w:r>
        <w:r w:rsidR="000F7408" w:rsidRPr="00A341E4">
          <w:rPr>
            <w:sz w:val="20"/>
            <w:szCs w:val="18"/>
            <w:lang w:val="en-GB"/>
          </w:rPr>
          <w:t xml:space="preserve"> actors </w:t>
        </w:r>
        <w:r w:rsidR="000F7408">
          <w:rPr>
            <w:sz w:val="20"/>
            <w:szCs w:val="18"/>
            <w:lang w:val="en-GB"/>
          </w:rPr>
          <w:t>communicate on social media</w:t>
        </w:r>
        <w:r>
          <w:rPr>
            <w:sz w:val="20"/>
            <w:szCs w:val="18"/>
            <w:lang w:val="en-GB"/>
          </w:rPr>
          <w:t xml:space="preserve"> and</w:t>
        </w:r>
      </w:ins>
      <w:ins w:id="103" w:author="Sina Furkan Özdemir" w:date="2021-09-14T14:20:00Z">
        <w:r w:rsidR="00F527DF">
          <w:rPr>
            <w:sz w:val="20"/>
            <w:szCs w:val="18"/>
            <w:lang w:val="en-GB"/>
          </w:rPr>
          <w:t xml:space="preserve"> focus on comprehensibility and linguistic style of their communication on Twitter. Then we </w:t>
        </w:r>
      </w:ins>
      <w:ins w:id="104" w:author="Sina Furkan Özdemir" w:date="2021-09-14T14:21:00Z">
        <w:r w:rsidR="00F527DF">
          <w:rPr>
            <w:sz w:val="20"/>
            <w:szCs w:val="18"/>
            <w:lang w:val="en-GB"/>
          </w:rPr>
          <w:t>turn our attention to the influence of</w:t>
        </w:r>
        <w:r w:rsidR="000C55F7">
          <w:rPr>
            <w:sz w:val="20"/>
            <w:szCs w:val="18"/>
            <w:lang w:val="en-GB"/>
          </w:rPr>
          <w:t xml:space="preserve"> these factors on the individuals’ engagement with EU politics on the platform. </w:t>
        </w:r>
      </w:ins>
      <w:ins w:id="105" w:author="Sina Furkan Özdemir" w:date="2021-09-14T14:18:00Z">
        <w:r>
          <w:rPr>
            <w:sz w:val="20"/>
            <w:szCs w:val="18"/>
            <w:lang w:val="en-GB"/>
          </w:rPr>
          <w:t xml:space="preserve"> </w:t>
        </w:r>
      </w:ins>
      <w:ins w:id="106" w:author="Sina Furkan Özdemir" w:date="2021-09-14T14:15:00Z">
        <w:r w:rsidR="0089306C" w:rsidRPr="00A341E4">
          <w:rPr>
            <w:sz w:val="20"/>
            <w:szCs w:val="18"/>
            <w:lang w:val="en-GB"/>
          </w:rPr>
          <w:t xml:space="preserve">While </w:t>
        </w:r>
        <w:r w:rsidR="0089306C">
          <w:rPr>
            <w:sz w:val="20"/>
            <w:szCs w:val="18"/>
            <w:lang w:val="en-GB"/>
          </w:rPr>
          <w:t xml:space="preserve">insightful theoretical analyses and cases studies of the EU on social media exist </w:t>
        </w:r>
        <w:r w:rsidR="0089306C">
          <w:rPr>
            <w:sz w:val="20"/>
            <w:szCs w:val="18"/>
            <w:lang w:val="en-GB"/>
          </w:rPr>
          <w:fldChar w:fldCharType="begin"/>
        </w:r>
        <w:r w:rsidR="0089306C">
          <w:rPr>
            <w:sz w:val="20"/>
            <w:szCs w:val="18"/>
            <w:lang w:val="en-GB"/>
          </w:rPr>
          <w:instrText xml:space="preserve"> ADDIN ZOTERO_ITEM CSL_CITATION {"citationID":"wCrIgx30","properties":{"formattedCitation":"(e.g. Barisione &amp; Michailidou, 2017; Krzy\\uc0\\u380{}anowski, 2020; Zaiotti, 2020)","plainCitation":"(e.g. Barisione &amp; Michailidou, 2017; Krzyżanowski, 2020; Zaiotti, 2020)","noteIndex":0},"citationItems":[{"id":759,"uris":["http://zotero.org/users/5392384/items/QEWTWRYW"],"uri":["http://zotero.org/users/5392384/items/QEWTWRYW"],"itemData":{"id":759,"type":"book","call-number":"HM742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"},{"id":4643,"uris":["http://zotero.org/groups/2912652/items/QU4DWRMX"],"uri":["http://zotero.org/groups/2912652/items/QU4DWRMX"],"itemData":{"id":4643,"type":"chapter","abstract":"This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4644,"uris":["http://zotero.org/groups/2912652/items/XCZGKPNJ"],"uri":["http://zotero.org/groups/2912652/items/XCZGKPNJ"],"itemData":{"id":4644,"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89306C">
          <w:rPr>
            <w:sz w:val="20"/>
            <w:szCs w:val="18"/>
            <w:lang w:val="en-GB"/>
          </w:rPr>
          <w:fldChar w:fldCharType="separate"/>
        </w:r>
        <w:r w:rsidR="0089306C" w:rsidRPr="003930CA">
          <w:rPr>
            <w:rFonts w:ascii="Calibri" w:hAnsi="Calibri" w:cs="Calibri"/>
            <w:sz w:val="20"/>
            <w:szCs w:val="24"/>
            <w:lang w:val="en-US"/>
          </w:rPr>
          <w:t xml:space="preserve">(e.g. Barisione &amp; Michailidou, 2017; </w:t>
        </w:r>
        <w:proofErr w:type="spellStart"/>
        <w:r w:rsidR="0089306C" w:rsidRPr="003930CA">
          <w:rPr>
            <w:rFonts w:ascii="Calibri" w:hAnsi="Calibri" w:cs="Calibri"/>
            <w:sz w:val="20"/>
            <w:szCs w:val="24"/>
            <w:lang w:val="en-US"/>
          </w:rPr>
          <w:t>Krzyżanowski</w:t>
        </w:r>
        <w:proofErr w:type="spellEnd"/>
        <w:r w:rsidR="0089306C" w:rsidRPr="003930CA">
          <w:rPr>
            <w:rFonts w:ascii="Calibri" w:hAnsi="Calibri" w:cs="Calibri"/>
            <w:sz w:val="20"/>
            <w:szCs w:val="24"/>
            <w:lang w:val="en-US"/>
          </w:rPr>
          <w:t xml:space="preserve">, 2020; </w:t>
        </w:r>
        <w:proofErr w:type="spellStart"/>
        <w:r w:rsidR="0089306C" w:rsidRPr="003930CA">
          <w:rPr>
            <w:rFonts w:ascii="Calibri" w:hAnsi="Calibri" w:cs="Calibri"/>
            <w:sz w:val="20"/>
            <w:szCs w:val="24"/>
            <w:lang w:val="en-US"/>
          </w:rPr>
          <w:t>Zaiotti</w:t>
        </w:r>
        <w:proofErr w:type="spellEnd"/>
        <w:r w:rsidR="0089306C" w:rsidRPr="003930CA">
          <w:rPr>
            <w:rFonts w:ascii="Calibri" w:hAnsi="Calibri" w:cs="Calibri"/>
            <w:sz w:val="20"/>
            <w:szCs w:val="24"/>
            <w:lang w:val="en-US"/>
          </w:rPr>
          <w:t>, 2020)</w:t>
        </w:r>
        <w:r w:rsidR="0089306C">
          <w:rPr>
            <w:sz w:val="20"/>
            <w:szCs w:val="18"/>
            <w:lang w:val="en-GB"/>
          </w:rPr>
          <w:fldChar w:fldCharType="end"/>
        </w:r>
        <w:r w:rsidR="0089306C" w:rsidRPr="00A341E4">
          <w:rPr>
            <w:sz w:val="20"/>
            <w:szCs w:val="18"/>
            <w:lang w:val="en-GB"/>
          </w:rPr>
          <w:t>,</w:t>
        </w:r>
      </w:ins>
      <w:ins w:id="107" w:author="Sina Furkan Özdemir" w:date="2021-09-14T14:16:00Z">
        <w:r w:rsidR="00BA0B45">
          <w:rPr>
            <w:sz w:val="20"/>
            <w:szCs w:val="18"/>
            <w:lang w:val="en-GB"/>
          </w:rPr>
          <w:t xml:space="preserve"> we know considerable little about the quality of the actual communication by the supranationa</w:t>
        </w:r>
      </w:ins>
      <w:ins w:id="108" w:author="Sina Furkan Özdemir" w:date="2021-09-14T14:17:00Z">
        <w:r w:rsidR="00BA0B45">
          <w:rPr>
            <w:sz w:val="20"/>
            <w:szCs w:val="18"/>
            <w:lang w:val="en-GB"/>
          </w:rPr>
          <w:t xml:space="preserve">l authorities of the EU on social media and its potential </w:t>
        </w:r>
      </w:ins>
      <w:ins w:id="109" w:author="Sina Furkan Özdemir" w:date="2021-09-14T14:22:00Z">
        <w:r w:rsidR="00D47AD4">
          <w:rPr>
            <w:sz w:val="20"/>
            <w:szCs w:val="18"/>
            <w:lang w:val="en-GB"/>
          </w:rPr>
          <w:t>relationship</w:t>
        </w:r>
      </w:ins>
      <w:ins w:id="110" w:author="Sina Furkan Özdemir" w:date="2021-09-14T14:17:00Z">
        <w:r w:rsidR="00BA0B45">
          <w:rPr>
            <w:sz w:val="20"/>
            <w:szCs w:val="18"/>
            <w:lang w:val="en-GB"/>
          </w:rPr>
          <w:t xml:space="preserve"> </w:t>
        </w:r>
      </w:ins>
      <w:ins w:id="111" w:author="Sina Furkan Özdemir" w:date="2021-09-14T14:22:00Z">
        <w:r w:rsidR="00D47AD4">
          <w:rPr>
            <w:sz w:val="20"/>
            <w:szCs w:val="18"/>
            <w:lang w:val="en-GB"/>
          </w:rPr>
          <w:t>with</w:t>
        </w:r>
      </w:ins>
      <w:ins w:id="112" w:author="Sina Furkan Özdemir" w:date="2021-09-14T14:17:00Z">
        <w:r w:rsidR="00BA0B45">
          <w:rPr>
            <w:sz w:val="20"/>
            <w:szCs w:val="18"/>
            <w:lang w:val="en-GB"/>
          </w:rPr>
          <w:t xml:space="preserve"> citizen engagement with the EU politics on </w:t>
        </w:r>
        <w:r>
          <w:rPr>
            <w:sz w:val="20"/>
            <w:szCs w:val="18"/>
            <w:lang w:val="en-GB"/>
          </w:rPr>
          <w:t>these platforms.</w:t>
        </w:r>
      </w:ins>
      <w:ins w:id="113" w:author="Sina Furkan Özdemir" w:date="2021-09-14T14:15:00Z">
        <w:r w:rsidR="0089306C">
          <w:rPr>
            <w:sz w:val="20"/>
            <w:szCs w:val="18"/>
            <w:lang w:val="en-GB"/>
          </w:rPr>
          <w:t xml:space="preserve"> Extant studies focus on EU actors with direct electoral accountability, such as governmental representatives in the Council or EP members </w:t>
        </w:r>
        <w:r w:rsidR="0089306C">
          <w:rPr>
            <w:sz w:val="20"/>
            <w:szCs w:val="18"/>
            <w:lang w:val="en-GB"/>
          </w:rPr>
          <w:fldChar w:fldCharType="begin"/>
        </w:r>
        <w:r w:rsidR="0089306C">
          <w:rPr>
            <w:sz w:val="20"/>
            <w:szCs w:val="18"/>
            <w:lang w:val="en-GB"/>
          </w:rPr>
          <w:instrText xml:space="preserve"> ADDIN ZOTERO_ITEM CSL_CITATION {"citationID":"V3x8dUtX","properties":{"formattedCitation":"(European Parliament. Directorate General for Parliamentary Research Services., 2021; Fazekas et al., 2021; Ha\\uc0\\u223{}ler et al., 2021; Nulty et al., 2016; Umit, 2017)","plainCitation":"(European Parliament. Directorate General for Parliamentary Research Services., 2021; Fazekas et al., 2021; Haßler et al., 2021; Nulty et al., 2016; Umit, 2017)","noteIndex":0},"citationItems":[{"id":4580,"uris":["http://zotero.org/groups/2912652/items/KG4DNMWK"],"uri":["http://zotero.org/groups/2912652/items/KG4DNMWK"],"itemData":{"id":4580,"type":"book","event-place":"LU","language":"en","publisher":"Publications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4288,"uris":["http://zotero.org/groups/2912652/items/PZM2Z36L"],"uri":["http://zotero.org/groups/2912652/items/PZM2Z36L"],"itemData":{"id":4288,"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4287,"uris":["http://zotero.org/groups/2912652/items/ZEMAA73U"],"uri":["http://zotero.org/groups/2912652/items/ZEMAA73U"],"itemData":{"id":4287,"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1526,"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4326,"uris":["http://zotero.org/groups/2912652/items/ELP3JS46"],"uri":["http://zotero.org/groups/2912652/items/ELP3JS46"],"itemData":{"id":4326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89306C">
          <w:rPr>
            <w:sz w:val="20"/>
            <w:szCs w:val="18"/>
            <w:lang w:val="en-GB"/>
          </w:rPr>
          <w:fldChar w:fldCharType="separate"/>
        </w:r>
        <w:r w:rsidR="0089306C" w:rsidRPr="003930CA">
          <w:rPr>
            <w:rFonts w:ascii="Calibri" w:hAnsi="Calibri" w:cs="Calibri"/>
            <w:sz w:val="20"/>
            <w:szCs w:val="24"/>
            <w:lang w:val="en-US"/>
          </w:rPr>
          <w:t xml:space="preserve">(European Parliament. Directorate General for Parliamentary Research Services., 2021; Fazekas et al., 2021; </w:t>
        </w:r>
        <w:proofErr w:type="spellStart"/>
        <w:r w:rsidR="0089306C" w:rsidRPr="003930CA">
          <w:rPr>
            <w:rFonts w:ascii="Calibri" w:hAnsi="Calibri" w:cs="Calibri"/>
            <w:sz w:val="20"/>
            <w:szCs w:val="24"/>
            <w:lang w:val="en-US"/>
          </w:rPr>
          <w:t>Haßler</w:t>
        </w:r>
        <w:proofErr w:type="spellEnd"/>
        <w:r w:rsidR="0089306C" w:rsidRPr="003930CA">
          <w:rPr>
            <w:rFonts w:ascii="Calibri" w:hAnsi="Calibri" w:cs="Calibri"/>
            <w:sz w:val="20"/>
            <w:szCs w:val="24"/>
            <w:lang w:val="en-US"/>
          </w:rPr>
          <w:t xml:space="preserve"> et al., 2021; </w:t>
        </w:r>
        <w:proofErr w:type="spellStart"/>
        <w:r w:rsidR="0089306C" w:rsidRPr="003930CA">
          <w:rPr>
            <w:rFonts w:ascii="Calibri" w:hAnsi="Calibri" w:cs="Calibri"/>
            <w:sz w:val="20"/>
            <w:szCs w:val="24"/>
            <w:lang w:val="en-US"/>
          </w:rPr>
          <w:t>Nulty</w:t>
        </w:r>
        <w:proofErr w:type="spellEnd"/>
        <w:r w:rsidR="0089306C" w:rsidRPr="003930CA">
          <w:rPr>
            <w:rFonts w:ascii="Calibri" w:hAnsi="Calibri" w:cs="Calibri"/>
            <w:sz w:val="20"/>
            <w:szCs w:val="24"/>
            <w:lang w:val="en-US"/>
          </w:rPr>
          <w:t xml:space="preserve"> et al., 2016; </w:t>
        </w:r>
        <w:proofErr w:type="spellStart"/>
        <w:r w:rsidR="0089306C" w:rsidRPr="003930CA">
          <w:rPr>
            <w:rFonts w:ascii="Calibri" w:hAnsi="Calibri" w:cs="Calibri"/>
            <w:sz w:val="20"/>
            <w:szCs w:val="24"/>
            <w:lang w:val="en-US"/>
          </w:rPr>
          <w:t>Umit</w:t>
        </w:r>
        <w:proofErr w:type="spellEnd"/>
        <w:r w:rsidR="0089306C" w:rsidRPr="003930CA">
          <w:rPr>
            <w:rFonts w:ascii="Calibri" w:hAnsi="Calibri" w:cs="Calibri"/>
            <w:sz w:val="20"/>
            <w:szCs w:val="24"/>
            <w:lang w:val="en-US"/>
          </w:rPr>
          <w:t>, 2017)</w:t>
        </w:r>
        <w:r w:rsidR="0089306C">
          <w:rPr>
            <w:sz w:val="20"/>
            <w:szCs w:val="18"/>
            <w:lang w:val="en-GB"/>
          </w:rPr>
          <w:fldChar w:fldCharType="end"/>
        </w:r>
      </w:ins>
      <w:ins w:id="114" w:author="Sina Furkan Özdemir" w:date="2021-09-14T14:16:00Z">
        <w:r w:rsidR="001F0D70">
          <w:rPr>
            <w:sz w:val="20"/>
            <w:szCs w:val="18"/>
            <w:lang w:val="en-GB"/>
          </w:rPr>
          <w:t>.</w:t>
        </w:r>
      </w:ins>
      <w:ins w:id="115" w:author="Sina Furkan Özdemir" w:date="2021-09-14T14:23:00Z">
        <w:r w:rsidR="00401C22">
          <w:rPr>
            <w:sz w:val="20"/>
            <w:szCs w:val="18"/>
            <w:lang w:val="en-GB"/>
          </w:rPr>
          <w:t xml:space="preserve"> </w:t>
        </w:r>
      </w:ins>
      <w:ins w:id="116" w:author="Sina Furkan Özdemir" w:date="2021-09-14T16:10:00Z">
        <w:r w:rsidR="00B30118">
          <w:rPr>
            <w:sz w:val="20"/>
            <w:szCs w:val="18"/>
            <w:lang w:val="en-GB"/>
          </w:rPr>
          <w:t xml:space="preserve">Our study </w:t>
        </w:r>
        <w:r w:rsidR="004E43AD">
          <w:rPr>
            <w:sz w:val="20"/>
            <w:szCs w:val="18"/>
            <w:lang w:val="en-GB"/>
          </w:rPr>
          <w:t>aims to contribute to this literature in two ways. First of all,</w:t>
        </w:r>
      </w:ins>
      <w:ins w:id="117" w:author="Sina Furkan Özdemir" w:date="2021-09-14T16:11:00Z">
        <w:r w:rsidR="009F5132">
          <w:rPr>
            <w:sz w:val="20"/>
            <w:szCs w:val="18"/>
            <w:lang w:val="en-GB"/>
          </w:rPr>
          <w:t xml:space="preserve"> we aim to gain insights into </w:t>
        </w:r>
        <w:r w:rsidR="008223DB">
          <w:rPr>
            <w:sz w:val="20"/>
            <w:szCs w:val="18"/>
            <w:lang w:val="en-GB"/>
          </w:rPr>
          <w:t xml:space="preserve">current state of affairs </w:t>
        </w:r>
        <w:r w:rsidR="003D3C35">
          <w:rPr>
            <w:sz w:val="20"/>
            <w:szCs w:val="18"/>
            <w:lang w:val="en-GB"/>
          </w:rPr>
          <w:t>o</w:t>
        </w:r>
      </w:ins>
      <w:ins w:id="118" w:author="Sina Furkan Özdemir" w:date="2021-09-14T16:12:00Z">
        <w:r w:rsidR="003D3C35">
          <w:rPr>
            <w:sz w:val="20"/>
            <w:szCs w:val="18"/>
            <w:lang w:val="en-GB"/>
          </w:rPr>
          <w:t xml:space="preserve">n the EU public communication on a </w:t>
        </w:r>
        <w:proofErr w:type="gramStart"/>
        <w:r w:rsidR="003D3C35">
          <w:rPr>
            <w:sz w:val="20"/>
            <w:szCs w:val="18"/>
            <w:lang w:val="en-GB"/>
          </w:rPr>
          <w:t>novel platforms</w:t>
        </w:r>
        <w:proofErr w:type="gramEnd"/>
        <w:r w:rsidR="003D3C35">
          <w:rPr>
            <w:sz w:val="20"/>
            <w:szCs w:val="18"/>
            <w:lang w:val="en-GB"/>
          </w:rPr>
          <w:t xml:space="preserve"> with an comprehensive description. Such a description enables us to learn more about how and to what extent the EU’s </w:t>
        </w:r>
        <w:r w:rsidR="007444D9">
          <w:rPr>
            <w:sz w:val="20"/>
            <w:szCs w:val="18"/>
            <w:lang w:val="en-GB"/>
          </w:rPr>
          <w:t xml:space="preserve">communication ailments are persistent in a new </w:t>
        </w:r>
      </w:ins>
      <w:ins w:id="119" w:author="Sina Furkan Özdemir" w:date="2021-09-14T16:13:00Z">
        <w:r w:rsidR="007444D9">
          <w:rPr>
            <w:sz w:val="20"/>
            <w:szCs w:val="18"/>
            <w:lang w:val="en-GB"/>
          </w:rPr>
          <w:t xml:space="preserve">communication </w:t>
        </w:r>
        <w:proofErr w:type="spellStart"/>
        <w:proofErr w:type="gramStart"/>
        <w:r w:rsidR="007444D9">
          <w:rPr>
            <w:sz w:val="20"/>
            <w:szCs w:val="18"/>
            <w:lang w:val="en-GB"/>
          </w:rPr>
          <w:t>environment</w:t>
        </w:r>
      </w:ins>
      <w:ins w:id="120" w:author="Sina Furkan Özdemir" w:date="2021-09-14T16:18:00Z">
        <w:r w:rsidR="00277A31">
          <w:rPr>
            <w:sz w:val="20"/>
            <w:szCs w:val="18"/>
            <w:lang w:val="en-GB"/>
          </w:rPr>
          <w:t>.Secondly</w:t>
        </w:r>
        <w:proofErr w:type="spellEnd"/>
        <w:proofErr w:type="gramEnd"/>
        <w:r w:rsidR="00277A31">
          <w:rPr>
            <w:sz w:val="20"/>
            <w:szCs w:val="18"/>
            <w:lang w:val="en-GB"/>
          </w:rPr>
          <w:t xml:space="preserve">,  </w:t>
        </w:r>
      </w:ins>
      <w:ins w:id="121" w:author="Sina Furkan Özdemir" w:date="2021-09-14T16:19:00Z">
        <w:r w:rsidR="00AE15EC">
          <w:rPr>
            <w:sz w:val="20"/>
            <w:szCs w:val="18"/>
            <w:lang w:val="en-GB"/>
          </w:rPr>
          <w:t>examining</w:t>
        </w:r>
      </w:ins>
      <w:ins w:id="122" w:author="Sina Furkan Özdemir" w:date="2021-09-14T16:18:00Z">
        <w:r w:rsidR="00277A31">
          <w:rPr>
            <w:sz w:val="20"/>
            <w:szCs w:val="18"/>
            <w:lang w:val="en-GB"/>
          </w:rPr>
          <w:t xml:space="preserve"> the association between communication style and engagement with the EU public communication can help us</w:t>
        </w:r>
      </w:ins>
      <w:ins w:id="123" w:author="Sina Furkan Özdemir" w:date="2021-09-14T16:13:00Z">
        <w:r w:rsidR="007444D9">
          <w:rPr>
            <w:sz w:val="20"/>
            <w:szCs w:val="18"/>
            <w:lang w:val="en-GB"/>
          </w:rPr>
          <w:t xml:space="preserve"> </w:t>
        </w:r>
      </w:ins>
      <w:ins w:id="124" w:author="Sina Furkan Özdemir" w:date="2021-09-14T16:17:00Z">
        <w:r w:rsidR="00F414E3">
          <w:rPr>
            <w:sz w:val="20"/>
            <w:szCs w:val="18"/>
            <w:lang w:val="en-GB"/>
          </w:rPr>
          <w:t xml:space="preserve"> </w:t>
        </w:r>
      </w:ins>
      <w:ins w:id="125" w:author="Sina Furkan Özdemir" w:date="2021-09-14T16:19:00Z">
        <w:r w:rsidR="00AE15EC">
          <w:rPr>
            <w:sz w:val="20"/>
            <w:szCs w:val="18"/>
            <w:lang w:val="en-GB"/>
          </w:rPr>
          <w:t>public communication’s</w:t>
        </w:r>
      </w:ins>
      <w:ins w:id="126" w:author="Sina Furkan Özdemir" w:date="2021-09-14T16:17:00Z">
        <w:r w:rsidR="00F414E3">
          <w:rPr>
            <w:sz w:val="20"/>
            <w:szCs w:val="18"/>
            <w:lang w:val="en-GB"/>
          </w:rPr>
          <w:t xml:space="preserve"> potential to a</w:t>
        </w:r>
        <w:r w:rsidR="0005030B">
          <w:rPr>
            <w:sz w:val="20"/>
            <w:szCs w:val="18"/>
            <w:lang w:val="en-GB"/>
          </w:rPr>
          <w:t>ssist with</w:t>
        </w:r>
      </w:ins>
      <w:ins w:id="127" w:author="Sina Furkan Özdemir" w:date="2021-09-14T16:19:00Z">
        <w:r w:rsidR="00132DC3">
          <w:rPr>
            <w:sz w:val="20"/>
            <w:szCs w:val="18"/>
            <w:lang w:val="en-GB"/>
          </w:rPr>
          <w:t xml:space="preserve"> the EU’s</w:t>
        </w:r>
      </w:ins>
      <w:ins w:id="128" w:author="Sina Furkan Özdemir" w:date="2021-09-14T16:17:00Z">
        <w:r w:rsidR="0005030B">
          <w:rPr>
            <w:sz w:val="20"/>
            <w:szCs w:val="18"/>
            <w:lang w:val="en-GB"/>
          </w:rPr>
          <w:t xml:space="preserve"> legitimacy problems.</w:t>
        </w:r>
      </w:ins>
    </w:p>
    <w:p w14:paraId="25B71840" w14:textId="22D9AE4B" w:rsidR="00985434" w:rsidRPr="00A341E4" w:rsidRDefault="00132DC3" w:rsidP="00985434">
      <w:pPr>
        <w:spacing w:before="120" w:after="0" w:line="240" w:lineRule="auto"/>
        <w:jc w:val="both"/>
        <w:rPr>
          <w:ins w:id="129" w:author="Sina Furkan Özdemir" w:date="2021-09-14T14:33:00Z"/>
          <w:sz w:val="20"/>
          <w:szCs w:val="18"/>
          <w:lang w:val="en-GB"/>
        </w:rPr>
      </w:pPr>
      <w:ins w:id="130" w:author="Sina Furkan Özdemir" w:date="2021-09-14T16:19:00Z">
        <w:r>
          <w:rPr>
            <w:sz w:val="20"/>
            <w:szCs w:val="18"/>
            <w:lang w:val="en-GB"/>
          </w:rPr>
          <w:t>To these ends, w</w:t>
        </w:r>
      </w:ins>
      <w:ins w:id="131" w:author="Sina Furkan Özdemir" w:date="2021-09-14T14:23:00Z">
        <w:r w:rsidR="00401C22" w:rsidRPr="00A341E4">
          <w:rPr>
            <w:sz w:val="20"/>
            <w:szCs w:val="18"/>
            <w:lang w:val="en-GB"/>
          </w:rPr>
          <w:t xml:space="preserve">e </w:t>
        </w:r>
        <w:r w:rsidR="00401C22">
          <w:rPr>
            <w:sz w:val="20"/>
            <w:szCs w:val="18"/>
            <w:lang w:val="en-GB"/>
          </w:rPr>
          <w:t>analyse</w:t>
        </w:r>
        <w:r w:rsidR="00401C22">
          <w:rPr>
            <w:sz w:val="20"/>
            <w:szCs w:val="18"/>
            <w:lang w:val="en-GB"/>
          </w:rPr>
          <w:t xml:space="preserve"> the executive supranational communication on Twitter in terms of its volume, readability, and publicity with automated content analysis</w:t>
        </w:r>
      </w:ins>
      <w:ins w:id="132" w:author="Sina Furkan Özdemir" w:date="2021-09-14T14:22:00Z">
        <w:r w:rsidR="00D47AD4">
          <w:rPr>
            <w:sz w:val="20"/>
            <w:szCs w:val="18"/>
            <w:lang w:val="en-GB"/>
          </w:rPr>
          <w:t xml:space="preserve"> </w:t>
        </w:r>
      </w:ins>
      <w:ins w:id="133" w:author="Sina Furkan Özdemir" w:date="2021-09-14T14:23:00Z">
        <w:r w:rsidR="00401C22">
          <w:rPr>
            <w:sz w:val="20"/>
            <w:szCs w:val="18"/>
            <w:lang w:val="en-GB"/>
          </w:rPr>
          <w:t>by</w:t>
        </w:r>
      </w:ins>
      <w:ins w:id="134" w:author="Sina Furkan Özdemir" w:date="2021-09-14T14:22:00Z">
        <w:r w:rsidR="00D47AD4">
          <w:rPr>
            <w:sz w:val="20"/>
            <w:szCs w:val="18"/>
            <w:lang w:val="en-GB"/>
          </w:rPr>
          <w:t xml:space="preserve"> utilizing full population of </w:t>
        </w:r>
      </w:ins>
      <w:ins w:id="135" w:author="Sina Furkan Özdemir" w:date="2021-09-14T14:23:00Z">
        <w:r w:rsidR="00401C22">
          <w:rPr>
            <w:sz w:val="20"/>
            <w:szCs w:val="18"/>
            <w:lang w:val="en-GB"/>
          </w:rPr>
          <w:t xml:space="preserve">their messages </w:t>
        </w:r>
      </w:ins>
      <w:ins w:id="136" w:author="Sina Furkan Özdemir" w:date="2021-09-14T14:24:00Z">
        <w:r w:rsidR="00401C22">
          <w:rPr>
            <w:sz w:val="20"/>
            <w:szCs w:val="18"/>
            <w:lang w:val="en-GB"/>
          </w:rPr>
          <w:t xml:space="preserve">on Twitter. We then proceed to benchmark their communication to their peers; </w:t>
        </w:r>
        <w:r w:rsidR="00573579">
          <w:rPr>
            <w:sz w:val="20"/>
            <w:szCs w:val="18"/>
            <w:lang w:val="en-GB"/>
          </w:rPr>
          <w:t xml:space="preserve">national governments and other regional organizations such as </w:t>
        </w:r>
      </w:ins>
      <w:ins w:id="137" w:author="Sina Furkan Özdemir" w:date="2021-09-14T14:25:00Z">
        <w:r w:rsidR="00573579" w:rsidRPr="00C338A4">
          <w:rPr>
            <w:sz w:val="20"/>
            <w:szCs w:val="18"/>
            <w:lang w:val="en-GB"/>
          </w:rPr>
          <w:t>Association of Southeast Asian Nations</w:t>
        </w:r>
        <w:r w:rsidR="00573579">
          <w:rPr>
            <w:sz w:val="20"/>
            <w:szCs w:val="18"/>
            <w:lang w:val="en-GB"/>
          </w:rPr>
          <w:t xml:space="preserve"> (ASEAN)</w:t>
        </w:r>
        <w:r w:rsidR="00573579" w:rsidRPr="00A341E4">
          <w:rPr>
            <w:sz w:val="20"/>
            <w:szCs w:val="18"/>
            <w:lang w:val="en-GB"/>
          </w:rPr>
          <w:t>.</w:t>
        </w:r>
      </w:ins>
      <w:ins w:id="138" w:author="Sina Furkan Özdemir" w:date="2021-09-14T16:19:00Z">
        <w:r>
          <w:rPr>
            <w:sz w:val="20"/>
            <w:szCs w:val="18"/>
            <w:lang w:val="en-GB"/>
          </w:rPr>
          <w:t xml:space="preserve"> </w:t>
        </w:r>
      </w:ins>
      <w:ins w:id="139" w:author="Sina Furkan Özdemir" w:date="2021-09-14T14:33:00Z">
        <w:r w:rsidR="00985434" w:rsidRPr="000F68C2">
          <w:rPr>
            <w:sz w:val="20"/>
            <w:szCs w:val="18"/>
            <w:lang w:val="en-US"/>
          </w:rPr>
          <w:t>This hitherto under-researched area is addressed in this encompassing description of supranational EU activity on a key communication medium; we show that a drastically increasing volume of supranational messaging often outperforms domestic and international organizations.</w:t>
        </w:r>
        <w:r w:rsidR="00985434" w:rsidRPr="00A341E4">
          <w:rPr>
            <w:sz w:val="20"/>
            <w:szCs w:val="18"/>
            <w:lang w:val="en-GB"/>
          </w:rPr>
          <w:t xml:space="preserve"> </w:t>
        </w:r>
        <w:r w:rsidR="00985434">
          <w:rPr>
            <w:sz w:val="20"/>
            <w:szCs w:val="18"/>
            <w:lang w:val="en-GB"/>
          </w:rPr>
          <w:t xml:space="preserve">While </w:t>
        </w:r>
        <w:r w:rsidR="00985434" w:rsidRPr="00A341E4">
          <w:rPr>
            <w:sz w:val="20"/>
            <w:szCs w:val="18"/>
            <w:lang w:val="en-GB"/>
          </w:rPr>
          <w:t xml:space="preserve">the text of supranational messages is comparatively </w:t>
        </w:r>
        <w:r w:rsidR="00985434">
          <w:rPr>
            <w:sz w:val="20"/>
            <w:szCs w:val="18"/>
            <w:lang w:val="en-GB"/>
          </w:rPr>
          <w:t xml:space="preserve">hard to </w:t>
        </w:r>
        <w:r w:rsidR="00985434" w:rsidRPr="00A341E4">
          <w:rPr>
            <w:sz w:val="20"/>
            <w:szCs w:val="18"/>
            <w:lang w:val="en-GB"/>
          </w:rPr>
          <w:t>acces</w:t>
        </w:r>
        <w:r w:rsidR="00985434">
          <w:rPr>
            <w:sz w:val="20"/>
            <w:szCs w:val="18"/>
            <w:lang w:val="en-GB"/>
          </w:rPr>
          <w:t>s for average citizens, supranational actors champion non-textual communication, enriching their messages with visual content, external links, and meta-linguistic elements such as emojis much more often than other executives do. In terms of publicity, while the number of followers has been strongly increasing for some supranational EU actors, the rates of direct user engagement remain low in absolute terms. They stay within the range observed for domestic and international actors. Against the backdrop of public politicization and communication deficits, our results hint that supranational EU executives try to use the communication potential of social media, yet important fruitful avenues for further research remain.</w:t>
        </w:r>
      </w:ins>
    </w:p>
    <w:p w14:paraId="1A14879E" w14:textId="20A36B6D" w:rsidR="00F36588" w:rsidRDefault="00F36588" w:rsidP="000F7408">
      <w:pPr>
        <w:spacing w:before="120" w:after="0" w:line="240" w:lineRule="auto"/>
        <w:jc w:val="both"/>
        <w:rPr>
          <w:ins w:id="140" w:author="Sina Furkan Özdemir" w:date="2021-09-14T14:27:00Z"/>
          <w:sz w:val="20"/>
          <w:szCs w:val="18"/>
          <w:lang w:val="en-GB"/>
        </w:rPr>
      </w:pPr>
    </w:p>
    <w:p w14:paraId="385D02D3" w14:textId="350E4CB2" w:rsidR="00F36588" w:rsidRPr="000F7408" w:rsidRDefault="00F36588" w:rsidP="000F7408">
      <w:pPr>
        <w:spacing w:before="120" w:after="0" w:line="240" w:lineRule="auto"/>
        <w:jc w:val="both"/>
        <w:rPr>
          <w:sz w:val="20"/>
          <w:szCs w:val="18"/>
          <w:lang w:val="en-GB"/>
          <w:rPrChange w:id="141" w:author="Sina Furkan Özdemir" w:date="2021-09-14T14:18:00Z">
            <w:rPr>
              <w:lang w:val="en-US"/>
            </w:rPr>
          </w:rPrChange>
        </w:rPr>
        <w:pPrChange w:id="142" w:author="Sina Furkan Özdemir" w:date="2021-09-14T14:18:00Z">
          <w:pPr/>
        </w:pPrChange>
      </w:pPr>
      <w:ins w:id="143" w:author="Sina Furkan Özdemir" w:date="2021-09-14T14:27:00Z">
        <w:r>
          <w:rPr>
            <w:sz w:val="20"/>
            <w:szCs w:val="18"/>
            <w:lang w:val="en-GB"/>
          </w:rPr>
          <w:t xml:space="preserve">The article structured in </w:t>
        </w:r>
      </w:ins>
      <w:ins w:id="144" w:author="Sina Furkan Özdemir" w:date="2021-09-14T14:28:00Z">
        <w:r w:rsidR="00B8462E">
          <w:rPr>
            <w:sz w:val="20"/>
            <w:szCs w:val="18"/>
            <w:lang w:val="en-GB"/>
          </w:rPr>
          <w:t>6</w:t>
        </w:r>
      </w:ins>
      <w:ins w:id="145" w:author="Sina Furkan Özdemir" w:date="2021-09-14T14:27:00Z">
        <w:r>
          <w:rPr>
            <w:sz w:val="20"/>
            <w:szCs w:val="18"/>
            <w:lang w:val="en-GB"/>
          </w:rPr>
          <w:t xml:space="preserve"> sections. The next section elaborates on the theoretical foundations of the study and how public communication can be expected to contribute the management of politicization and legitimacy. The third section lays down </w:t>
        </w:r>
      </w:ins>
      <w:ins w:id="146" w:author="Sina Furkan Özdemir" w:date="2021-09-14T14:28:00Z">
        <w:r w:rsidR="00B8462E">
          <w:rPr>
            <w:sz w:val="20"/>
            <w:szCs w:val="18"/>
            <w:lang w:val="en-GB"/>
          </w:rPr>
          <w:t xml:space="preserve">our choice of platform, accounts, data, </w:t>
        </w:r>
        <w:proofErr w:type="gramStart"/>
        <w:r w:rsidR="00B8462E">
          <w:rPr>
            <w:sz w:val="20"/>
            <w:szCs w:val="18"/>
            <w:lang w:val="en-GB"/>
          </w:rPr>
          <w:t>method</w:t>
        </w:r>
        <w:proofErr w:type="gramEnd"/>
        <w:r w:rsidR="00B8462E">
          <w:rPr>
            <w:sz w:val="20"/>
            <w:szCs w:val="18"/>
            <w:lang w:val="en-GB"/>
          </w:rPr>
          <w:t xml:space="preserve"> and rationale behind them. The fourth </w:t>
        </w:r>
      </w:ins>
      <w:ins w:id="147" w:author="Sina Furkan Özdemir" w:date="2021-09-14T14:29:00Z">
        <w:r w:rsidR="00590113">
          <w:rPr>
            <w:sz w:val="20"/>
            <w:szCs w:val="18"/>
            <w:lang w:val="en-GB"/>
          </w:rPr>
          <w:t xml:space="preserve">section </w:t>
        </w:r>
        <w:r w:rsidR="00C17718">
          <w:rPr>
            <w:sz w:val="20"/>
            <w:szCs w:val="18"/>
            <w:lang w:val="en-GB"/>
          </w:rPr>
          <w:t>focuses on the results of our analysis</w:t>
        </w:r>
      </w:ins>
      <w:ins w:id="148" w:author="Sina Furkan Özdemir" w:date="2021-09-14T14:30:00Z">
        <w:r w:rsidR="00C82BE8">
          <w:rPr>
            <w:sz w:val="20"/>
            <w:szCs w:val="18"/>
            <w:lang w:val="en-GB"/>
          </w:rPr>
          <w:t xml:space="preserve"> and their discussion</w:t>
        </w:r>
      </w:ins>
      <w:ins w:id="149" w:author="Sina Furkan Özdemir" w:date="2021-09-14T14:29:00Z">
        <w:r w:rsidR="00C17718">
          <w:rPr>
            <w:sz w:val="20"/>
            <w:szCs w:val="18"/>
            <w:lang w:val="en-GB"/>
          </w:rPr>
          <w:t xml:space="preserve">. </w:t>
        </w:r>
      </w:ins>
      <w:ins w:id="150" w:author="Sina Furkan Özdemir" w:date="2021-09-14T14:30:00Z">
        <w:r w:rsidR="007008FB">
          <w:rPr>
            <w:sz w:val="20"/>
            <w:szCs w:val="18"/>
            <w:lang w:val="en-GB"/>
          </w:rPr>
          <w:t xml:space="preserve">The final section offers insights into advantages and challenges of </w:t>
        </w:r>
      </w:ins>
      <w:ins w:id="151" w:author="Sina Furkan Özdemir" w:date="2021-09-14T14:31:00Z">
        <w:r w:rsidR="00BC10A4">
          <w:rPr>
            <w:sz w:val="20"/>
            <w:szCs w:val="18"/>
            <w:lang w:val="en-GB"/>
          </w:rPr>
          <w:t>studying the EU public communication and citizen</w:t>
        </w:r>
        <w:r w:rsidR="003F7589">
          <w:rPr>
            <w:sz w:val="20"/>
            <w:szCs w:val="18"/>
            <w:lang w:val="en-GB"/>
          </w:rPr>
          <w:t xml:space="preserve"> engagement with the EU politics on social media platforms as well as limitations </w:t>
        </w:r>
      </w:ins>
      <w:ins w:id="152" w:author="Sina Furkan Özdemir" w:date="2021-09-14T14:32:00Z">
        <w:r w:rsidR="003F7589">
          <w:rPr>
            <w:sz w:val="20"/>
            <w:szCs w:val="18"/>
            <w:lang w:val="en-GB"/>
          </w:rPr>
          <w:t>of this study and identifies further fruitful research avenues.</w:t>
        </w:r>
      </w:ins>
    </w:p>
    <w:sectPr w:rsidR="00F36588" w:rsidRPr="000F7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9D05" w14:textId="77777777" w:rsidR="004A10D4" w:rsidRDefault="004A10D4" w:rsidP="004A10D4">
      <w:pPr>
        <w:spacing w:after="0" w:line="240" w:lineRule="auto"/>
      </w:pPr>
      <w:r>
        <w:separator/>
      </w:r>
    </w:p>
  </w:endnote>
  <w:endnote w:type="continuationSeparator" w:id="0">
    <w:p w14:paraId="57819BCD" w14:textId="77777777" w:rsidR="004A10D4" w:rsidRDefault="004A10D4" w:rsidP="004A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E2B6" w14:textId="77777777" w:rsidR="004A10D4" w:rsidRDefault="004A10D4" w:rsidP="004A10D4">
      <w:pPr>
        <w:spacing w:after="0" w:line="240" w:lineRule="auto"/>
      </w:pPr>
      <w:r>
        <w:separator/>
      </w:r>
    </w:p>
  </w:footnote>
  <w:footnote w:type="continuationSeparator" w:id="0">
    <w:p w14:paraId="3F3EBCA6" w14:textId="77777777" w:rsidR="004A10D4" w:rsidRDefault="004A10D4" w:rsidP="004A10D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D4"/>
    <w:rsid w:val="000160C5"/>
    <w:rsid w:val="0005030B"/>
    <w:rsid w:val="000A2F3D"/>
    <w:rsid w:val="000C55F7"/>
    <w:rsid w:val="000F7408"/>
    <w:rsid w:val="00132DC3"/>
    <w:rsid w:val="00153B53"/>
    <w:rsid w:val="001A075B"/>
    <w:rsid w:val="001F0D70"/>
    <w:rsid w:val="002521A3"/>
    <w:rsid w:val="00277A31"/>
    <w:rsid w:val="002C5E27"/>
    <w:rsid w:val="003930CA"/>
    <w:rsid w:val="003D3C35"/>
    <w:rsid w:val="003E4B65"/>
    <w:rsid w:val="003F0A4F"/>
    <w:rsid w:val="003F7589"/>
    <w:rsid w:val="00401C22"/>
    <w:rsid w:val="004927EA"/>
    <w:rsid w:val="004A10D4"/>
    <w:rsid w:val="004B6A3D"/>
    <w:rsid w:val="004E43AD"/>
    <w:rsid w:val="004F464D"/>
    <w:rsid w:val="005133A2"/>
    <w:rsid w:val="00565AE0"/>
    <w:rsid w:val="00573579"/>
    <w:rsid w:val="00590113"/>
    <w:rsid w:val="005B6103"/>
    <w:rsid w:val="00621BD5"/>
    <w:rsid w:val="006815BF"/>
    <w:rsid w:val="007008FB"/>
    <w:rsid w:val="007444D9"/>
    <w:rsid w:val="007865E5"/>
    <w:rsid w:val="007F69D2"/>
    <w:rsid w:val="008009FB"/>
    <w:rsid w:val="008223DB"/>
    <w:rsid w:val="00865116"/>
    <w:rsid w:val="0089306C"/>
    <w:rsid w:val="008C23B5"/>
    <w:rsid w:val="00985434"/>
    <w:rsid w:val="009F5132"/>
    <w:rsid w:val="00A25258"/>
    <w:rsid w:val="00AA527B"/>
    <w:rsid w:val="00AE15EC"/>
    <w:rsid w:val="00B30118"/>
    <w:rsid w:val="00B8462E"/>
    <w:rsid w:val="00B85859"/>
    <w:rsid w:val="00BA0B45"/>
    <w:rsid w:val="00BC10A4"/>
    <w:rsid w:val="00C17718"/>
    <w:rsid w:val="00C34697"/>
    <w:rsid w:val="00C46FD2"/>
    <w:rsid w:val="00C80C6A"/>
    <w:rsid w:val="00C82BE8"/>
    <w:rsid w:val="00D15939"/>
    <w:rsid w:val="00D44D3F"/>
    <w:rsid w:val="00D47AD4"/>
    <w:rsid w:val="00DF17C7"/>
    <w:rsid w:val="00E05779"/>
    <w:rsid w:val="00E72650"/>
    <w:rsid w:val="00E935E8"/>
    <w:rsid w:val="00ED4289"/>
    <w:rsid w:val="00F168CE"/>
    <w:rsid w:val="00F36588"/>
    <w:rsid w:val="00F414E3"/>
    <w:rsid w:val="00F527DF"/>
    <w:rsid w:val="00FF2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DAA1"/>
  <w15:chartTrackingRefBased/>
  <w15:docId w15:val="{B10824D8-B9D6-4F3E-9DFB-003CF7DF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23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8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27518</Words>
  <Characters>145847</Characters>
  <Application>Microsoft Office Word</Application>
  <DocSecurity>0</DocSecurity>
  <Lines>1215</Lines>
  <Paragraphs>346</Paragraphs>
  <ScaleCrop>false</ScaleCrop>
  <Company/>
  <LinksUpToDate>false</LinksUpToDate>
  <CharactersWithSpaces>173019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65</cp:revision>
  <dcterms:created xsi:type="dcterms:W3CDTF">2021-09-14T11:14:00Z</dcterms:created>
  <dcterms:modified xsi:type="dcterms:W3CDTF">2021-09-14T14:20:00Z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id="tB8FwOYE"/&gt;&lt;style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