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8369" w14:textId="77777777" w:rsidR="005547D7" w:rsidRPr="00BF7D89" w:rsidRDefault="005547D7" w:rsidP="00BF7D89">
      <w:pPr>
        <w:jc w:val="center"/>
        <w:rPr>
          <w:b/>
          <w:bCs/>
          <w:sz w:val="28"/>
          <w:szCs w:val="28"/>
          <w:lang w:val="en-GB"/>
        </w:rPr>
      </w:pPr>
      <w:r w:rsidRPr="00BF7D89">
        <w:rPr>
          <w:b/>
          <w:bCs/>
          <w:sz w:val="28"/>
          <w:szCs w:val="28"/>
          <w:lang w:val="en-GB"/>
        </w:rPr>
        <w:t>A bird’s eye view: Supranational EU actors on Twitter.</w:t>
      </w:r>
    </w:p>
    <w:p w14:paraId="65361F0C" w14:textId="355F1297" w:rsidR="005547D7" w:rsidRDefault="005547D7" w:rsidP="005547D7">
      <w:pPr>
        <w:spacing w:before="120" w:after="120" w:line="240" w:lineRule="auto"/>
        <w:jc w:val="center"/>
        <w:rPr>
          <w:lang w:val="en-GB"/>
        </w:rPr>
      </w:pPr>
      <w:r w:rsidRPr="00A341E4">
        <w:rPr>
          <w:lang w:val="en-GB"/>
        </w:rPr>
        <w:t>Sina F. Özdemir and Christian Rau</w:t>
      </w:r>
      <w:r>
        <w:rPr>
          <w:lang w:val="en-GB"/>
        </w:rPr>
        <w:t>h</w:t>
      </w:r>
    </w:p>
    <w:p w14:paraId="1B58E9A6" w14:textId="3D084106" w:rsidR="005547D7" w:rsidRDefault="005547D7" w:rsidP="005547D7">
      <w:pPr>
        <w:spacing w:before="120" w:after="120" w:line="240" w:lineRule="auto"/>
        <w:jc w:val="center"/>
        <w:rPr>
          <w:lang w:val="en-GB"/>
        </w:rPr>
      </w:pPr>
    </w:p>
    <w:p w14:paraId="00B3541B" w14:textId="13CDAD0D" w:rsidR="005547D7" w:rsidRDefault="005547D7" w:rsidP="005547D7">
      <w:pPr>
        <w:spacing w:before="120" w:after="120" w:line="240" w:lineRule="auto"/>
        <w:jc w:val="center"/>
        <w:rPr>
          <w:lang w:val="en-GB"/>
        </w:rPr>
      </w:pPr>
      <w:r>
        <w:rPr>
          <w:lang w:val="en-GB"/>
        </w:rPr>
        <w:t>Politics and Governance</w:t>
      </w:r>
    </w:p>
    <w:p w14:paraId="54748F6B" w14:textId="6144FDAB" w:rsidR="005547D7" w:rsidRPr="00BF7D89" w:rsidRDefault="005547D7" w:rsidP="005547D7">
      <w:pPr>
        <w:spacing w:before="120" w:after="120" w:line="240" w:lineRule="auto"/>
        <w:jc w:val="center"/>
        <w:rPr>
          <w:b/>
          <w:bCs/>
          <w:i/>
          <w:iCs/>
          <w:sz w:val="28"/>
          <w:szCs w:val="28"/>
          <w:vertAlign w:val="superscript"/>
          <w:lang w:val="en-GB"/>
        </w:rPr>
      </w:pPr>
      <w:r w:rsidRPr="00BF7D89">
        <w:rPr>
          <w:b/>
          <w:bCs/>
          <w:i/>
          <w:iCs/>
          <w:sz w:val="28"/>
          <w:szCs w:val="28"/>
          <w:lang w:val="en-GB"/>
        </w:rPr>
        <w:t>Online Appendix</w:t>
      </w:r>
    </w:p>
    <w:p w14:paraId="266DE71F" w14:textId="18EF9A2D" w:rsidR="00270D4C" w:rsidRDefault="00270D4C">
      <w:pPr>
        <w:rPr>
          <w:lang w:val="en-GB"/>
        </w:rPr>
      </w:pPr>
    </w:p>
    <w:sdt>
      <w:sdtPr>
        <w:rPr>
          <w:rFonts w:ascii="Calibri" w:eastAsia="Calibri" w:hAnsi="Calibri" w:cs="Times New Roman"/>
          <w:color w:val="auto"/>
          <w:sz w:val="22"/>
          <w:szCs w:val="22"/>
          <w:lang w:val="pt-PT" w:eastAsia="en-US"/>
        </w:rPr>
        <w:id w:val="1517875644"/>
        <w:docPartObj>
          <w:docPartGallery w:val="Table of Contents"/>
          <w:docPartUnique/>
        </w:docPartObj>
      </w:sdtPr>
      <w:sdtEndPr>
        <w:rPr>
          <w:b/>
          <w:bCs/>
        </w:rPr>
      </w:sdtEndPr>
      <w:sdtContent>
        <w:p w14:paraId="35CC8A77" w14:textId="1BE815C0" w:rsidR="00EB4E9A" w:rsidRPr="00655546" w:rsidRDefault="00BF7D89">
          <w:pPr>
            <w:pStyle w:val="TOCHeading"/>
            <w:rPr>
              <w:lang w:val="en-US"/>
            </w:rPr>
          </w:pPr>
          <w:r w:rsidRPr="00655546">
            <w:rPr>
              <w:lang w:val="en-US"/>
            </w:rPr>
            <w:t>Contents</w:t>
          </w:r>
        </w:p>
        <w:p w14:paraId="0FBC0541" w14:textId="05A8E574" w:rsidR="00BF7D89" w:rsidRDefault="00EB4E9A" w:rsidP="00BF7D89">
          <w:pPr>
            <w:pStyle w:val="TOC2"/>
            <w:tabs>
              <w:tab w:val="right" w:leader="dot" w:pos="9062"/>
            </w:tabs>
            <w:ind w:hanging="220"/>
            <w:rPr>
              <w:rFonts w:asciiTheme="minorHAnsi" w:eastAsiaTheme="minorEastAsia" w:hAnsiTheme="minorHAnsi" w:cstheme="minorBidi"/>
              <w:noProof/>
              <w:lang w:val="de-DE" w:eastAsia="de-DE"/>
            </w:rPr>
          </w:pPr>
          <w:r>
            <w:fldChar w:fldCharType="begin"/>
          </w:r>
          <w:r>
            <w:instrText xml:space="preserve"> TOC \o "1-3" \h \z \u </w:instrText>
          </w:r>
          <w:r>
            <w:fldChar w:fldCharType="separate"/>
          </w:r>
          <w:hyperlink w:anchor="_Toc76501035" w:history="1">
            <w:r w:rsidR="00BF7D89" w:rsidRPr="009D3AC0">
              <w:rPr>
                <w:rStyle w:val="Hyperlink"/>
                <w:noProof/>
                <w:lang w:val="en-GB"/>
              </w:rPr>
              <w:t>A1. List of supranational EU accounts</w:t>
            </w:r>
            <w:r w:rsidR="00BF7D89">
              <w:rPr>
                <w:noProof/>
                <w:webHidden/>
              </w:rPr>
              <w:tab/>
            </w:r>
            <w:r w:rsidR="00BF7D89">
              <w:rPr>
                <w:noProof/>
                <w:webHidden/>
              </w:rPr>
              <w:fldChar w:fldCharType="begin"/>
            </w:r>
            <w:r w:rsidR="00BF7D89">
              <w:rPr>
                <w:noProof/>
                <w:webHidden/>
              </w:rPr>
              <w:instrText xml:space="preserve"> PAGEREF _Toc76501035 \h </w:instrText>
            </w:r>
            <w:r w:rsidR="00BF7D89">
              <w:rPr>
                <w:noProof/>
                <w:webHidden/>
              </w:rPr>
            </w:r>
            <w:r w:rsidR="00BF7D89">
              <w:rPr>
                <w:noProof/>
                <w:webHidden/>
              </w:rPr>
              <w:fldChar w:fldCharType="separate"/>
            </w:r>
            <w:r w:rsidR="002128C0">
              <w:rPr>
                <w:noProof/>
                <w:webHidden/>
              </w:rPr>
              <w:t>1</w:t>
            </w:r>
            <w:r w:rsidR="00BF7D89">
              <w:rPr>
                <w:noProof/>
                <w:webHidden/>
              </w:rPr>
              <w:fldChar w:fldCharType="end"/>
            </w:r>
          </w:hyperlink>
        </w:p>
        <w:p w14:paraId="3B223833" w14:textId="031DF09A" w:rsidR="00BF7D89" w:rsidRDefault="001E2C74"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6" w:history="1">
            <w:r w:rsidR="00BF7D89" w:rsidRPr="009D3AC0">
              <w:rPr>
                <w:rStyle w:val="Hyperlink"/>
                <w:noProof/>
                <w:lang w:val="en-GB"/>
              </w:rPr>
              <w:t>A2. List of UK executive accounts</w:t>
            </w:r>
            <w:r w:rsidR="00BF7D89">
              <w:rPr>
                <w:noProof/>
                <w:webHidden/>
              </w:rPr>
              <w:tab/>
            </w:r>
            <w:r w:rsidR="00BF7D89">
              <w:rPr>
                <w:noProof/>
                <w:webHidden/>
              </w:rPr>
              <w:fldChar w:fldCharType="begin"/>
            </w:r>
            <w:r w:rsidR="00BF7D89">
              <w:rPr>
                <w:noProof/>
                <w:webHidden/>
              </w:rPr>
              <w:instrText xml:space="preserve"> PAGEREF _Toc76501036 \h </w:instrText>
            </w:r>
            <w:r w:rsidR="00BF7D89">
              <w:rPr>
                <w:noProof/>
                <w:webHidden/>
              </w:rPr>
            </w:r>
            <w:r w:rsidR="00BF7D89">
              <w:rPr>
                <w:noProof/>
                <w:webHidden/>
              </w:rPr>
              <w:fldChar w:fldCharType="separate"/>
            </w:r>
            <w:r w:rsidR="002128C0">
              <w:rPr>
                <w:noProof/>
                <w:webHidden/>
              </w:rPr>
              <w:t>30</w:t>
            </w:r>
            <w:r w:rsidR="00BF7D89">
              <w:rPr>
                <w:noProof/>
                <w:webHidden/>
              </w:rPr>
              <w:fldChar w:fldCharType="end"/>
            </w:r>
          </w:hyperlink>
        </w:p>
        <w:p w14:paraId="2AD2CF1A" w14:textId="4619C8FA" w:rsidR="00BF7D89" w:rsidRDefault="001E2C74"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7" w:history="1">
            <w:r w:rsidR="00BF7D89" w:rsidRPr="009D3AC0">
              <w:rPr>
                <w:rStyle w:val="Hyperlink"/>
                <w:noProof/>
                <w:lang w:val="en-GB"/>
              </w:rPr>
              <w:t>A3. List of international organization (IO) accounts</w:t>
            </w:r>
            <w:r w:rsidR="00BF7D89">
              <w:rPr>
                <w:noProof/>
                <w:webHidden/>
              </w:rPr>
              <w:tab/>
            </w:r>
            <w:r w:rsidR="00BF7D89">
              <w:rPr>
                <w:noProof/>
                <w:webHidden/>
              </w:rPr>
              <w:fldChar w:fldCharType="begin"/>
            </w:r>
            <w:r w:rsidR="00BF7D89">
              <w:rPr>
                <w:noProof/>
                <w:webHidden/>
              </w:rPr>
              <w:instrText xml:space="preserve"> PAGEREF _Toc76501037 \h </w:instrText>
            </w:r>
            <w:r w:rsidR="00BF7D89">
              <w:rPr>
                <w:noProof/>
                <w:webHidden/>
              </w:rPr>
            </w:r>
            <w:r w:rsidR="00BF7D89">
              <w:rPr>
                <w:noProof/>
                <w:webHidden/>
              </w:rPr>
              <w:fldChar w:fldCharType="separate"/>
            </w:r>
            <w:r w:rsidR="002128C0">
              <w:rPr>
                <w:noProof/>
                <w:webHidden/>
              </w:rPr>
              <w:t>68</w:t>
            </w:r>
            <w:r w:rsidR="00BF7D89">
              <w:rPr>
                <w:noProof/>
                <w:webHidden/>
              </w:rPr>
              <w:fldChar w:fldCharType="end"/>
            </w:r>
          </w:hyperlink>
        </w:p>
        <w:p w14:paraId="745FD25D" w14:textId="35B97750" w:rsidR="00BF7D89" w:rsidRDefault="001E2C74" w:rsidP="00BF7D89">
          <w:pPr>
            <w:pStyle w:val="TOC2"/>
            <w:tabs>
              <w:tab w:val="right" w:leader="dot" w:pos="9062"/>
            </w:tabs>
            <w:ind w:hanging="220"/>
            <w:rPr>
              <w:rFonts w:asciiTheme="minorHAnsi" w:eastAsiaTheme="minorEastAsia" w:hAnsiTheme="minorHAnsi" w:cstheme="minorBidi"/>
              <w:noProof/>
              <w:lang w:val="de-DE" w:eastAsia="de-DE"/>
            </w:rPr>
          </w:pPr>
          <w:hyperlink w:anchor="_Toc76501038" w:history="1">
            <w:r w:rsidR="00BF7D89" w:rsidRPr="009D3AC0">
              <w:rPr>
                <w:rStyle w:val="Hyperlink"/>
                <w:noProof/>
                <w:lang w:val="en-GB"/>
              </w:rPr>
              <w:t>A4. Multivariate perspective on user engagement</w:t>
            </w:r>
            <w:r w:rsidR="00BF7D89">
              <w:rPr>
                <w:noProof/>
                <w:webHidden/>
              </w:rPr>
              <w:tab/>
            </w:r>
            <w:r w:rsidR="00BF7D89">
              <w:rPr>
                <w:noProof/>
                <w:webHidden/>
              </w:rPr>
              <w:fldChar w:fldCharType="begin"/>
            </w:r>
            <w:r w:rsidR="00BF7D89">
              <w:rPr>
                <w:noProof/>
                <w:webHidden/>
              </w:rPr>
              <w:instrText xml:space="preserve"> PAGEREF _Toc76501038 \h </w:instrText>
            </w:r>
            <w:r w:rsidR="00BF7D89">
              <w:rPr>
                <w:noProof/>
                <w:webHidden/>
              </w:rPr>
            </w:r>
            <w:r w:rsidR="00BF7D89">
              <w:rPr>
                <w:noProof/>
                <w:webHidden/>
              </w:rPr>
              <w:fldChar w:fldCharType="separate"/>
            </w:r>
            <w:r w:rsidR="002128C0">
              <w:rPr>
                <w:noProof/>
                <w:webHidden/>
              </w:rPr>
              <w:t>75</w:t>
            </w:r>
            <w:r w:rsidR="00BF7D89">
              <w:rPr>
                <w:noProof/>
                <w:webHidden/>
              </w:rPr>
              <w:fldChar w:fldCharType="end"/>
            </w:r>
          </w:hyperlink>
        </w:p>
        <w:p w14:paraId="02E8C1B7" w14:textId="1B162349" w:rsidR="00EB4E9A" w:rsidRDefault="00EB4E9A">
          <w:r>
            <w:rPr>
              <w:b/>
              <w:bCs/>
            </w:rPr>
            <w:fldChar w:fldCharType="end"/>
          </w:r>
        </w:p>
      </w:sdtContent>
    </w:sdt>
    <w:p w14:paraId="38968719" w14:textId="77777777" w:rsidR="00BF1463" w:rsidRDefault="00BF1463">
      <w:pPr>
        <w:rPr>
          <w:lang w:val="en-GB"/>
        </w:rPr>
      </w:pPr>
    </w:p>
    <w:p w14:paraId="1FF02C5C" w14:textId="34A12F4F" w:rsidR="005547D7" w:rsidRDefault="005547D7" w:rsidP="003748F0">
      <w:pPr>
        <w:pStyle w:val="Heading2"/>
        <w:rPr>
          <w:lang w:val="en-GB"/>
        </w:rPr>
      </w:pPr>
      <w:bookmarkStart w:id="0" w:name="_Toc76501035"/>
      <w:r>
        <w:rPr>
          <w:lang w:val="en-GB"/>
        </w:rPr>
        <w:t>A1.</w:t>
      </w:r>
      <w:r w:rsidRPr="00A341E4">
        <w:rPr>
          <w:lang w:val="en-GB"/>
        </w:rPr>
        <w:t xml:space="preserve"> </w:t>
      </w:r>
      <w:r>
        <w:rPr>
          <w:lang w:val="en-GB"/>
        </w:rPr>
        <w:t>List of supranational EU accounts</w:t>
      </w:r>
      <w:bookmarkEnd w:id="0"/>
    </w:p>
    <w:p w14:paraId="26A0A977" w14:textId="1699EB5C" w:rsidR="001B3B2B" w:rsidRDefault="001B3B2B" w:rsidP="001B3B2B">
      <w:pPr>
        <w:rPr>
          <w:lang w:val="en-GB"/>
        </w:rPr>
      </w:pPr>
    </w:p>
    <w:p w14:paraId="29E6F4B3" w14:textId="13454AEF" w:rsidR="001B3B2B" w:rsidRPr="001B3B2B" w:rsidRDefault="001B3B2B" w:rsidP="001B3B2B">
      <w:pPr>
        <w:rPr>
          <w:lang w:val="en-GB"/>
        </w:rPr>
      </w:pPr>
      <w:r>
        <w:rPr>
          <w:lang w:val="en-GB"/>
        </w:rPr>
        <w:t xml:space="preserve">Data collected on </w:t>
      </w:r>
      <w:r w:rsidR="00C357CA">
        <w:rPr>
          <w:lang w:val="en-GB"/>
        </w:rPr>
        <w:t>04/05/2021</w:t>
      </w:r>
    </w:p>
    <w:p w14:paraId="41B30AE8" w14:textId="54267394" w:rsidR="005547D7" w:rsidRDefault="005547D7">
      <w:pPr>
        <w:rPr>
          <w:lang w:val="en-GB"/>
        </w:rPr>
      </w:pPr>
    </w:p>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225985" w:rsidRPr="000108BC" w14:paraId="27804BB4" w14:textId="77777777" w:rsidTr="00944023">
        <w:trPr>
          <w:trHeight w:val="290"/>
        </w:trPr>
        <w:tc>
          <w:tcPr>
            <w:tcW w:w="1510" w:type="dxa"/>
            <w:tcBorders>
              <w:bottom w:val="double" w:sz="4" w:space="0" w:color="auto"/>
            </w:tcBorders>
            <w:noWrap/>
            <w:hideMark/>
          </w:tcPr>
          <w:p w14:paraId="24E46E27" w14:textId="77777777" w:rsidR="000108BC" w:rsidRPr="00DA564B" w:rsidRDefault="000108BC" w:rsidP="00225985">
            <w:pPr>
              <w:jc w:val="center"/>
              <w:rPr>
                <w:b/>
                <w:bCs/>
                <w:sz w:val="24"/>
                <w:szCs w:val="24"/>
                <w:lang w:val="nb-NO"/>
              </w:rPr>
            </w:pPr>
            <w:r w:rsidRPr="00DA564B">
              <w:rPr>
                <w:b/>
                <w:bCs/>
                <w:sz w:val="24"/>
                <w:szCs w:val="24"/>
              </w:rPr>
              <w:t>Actor Name</w:t>
            </w:r>
          </w:p>
        </w:tc>
        <w:tc>
          <w:tcPr>
            <w:tcW w:w="1510" w:type="dxa"/>
            <w:tcBorders>
              <w:bottom w:val="double" w:sz="4" w:space="0" w:color="auto"/>
            </w:tcBorders>
            <w:noWrap/>
            <w:hideMark/>
          </w:tcPr>
          <w:p w14:paraId="6A629EA4" w14:textId="77777777" w:rsidR="000108BC" w:rsidRPr="00DA564B" w:rsidRDefault="000108BC" w:rsidP="00225985">
            <w:pPr>
              <w:jc w:val="center"/>
              <w:rPr>
                <w:b/>
                <w:bCs/>
                <w:sz w:val="24"/>
                <w:szCs w:val="24"/>
              </w:rPr>
            </w:pPr>
            <w:r w:rsidRPr="00DA564B">
              <w:rPr>
                <w:b/>
                <w:bCs/>
                <w:sz w:val="24"/>
                <w:szCs w:val="24"/>
              </w:rPr>
              <w:t>Account Description</w:t>
            </w:r>
          </w:p>
        </w:tc>
        <w:tc>
          <w:tcPr>
            <w:tcW w:w="1511" w:type="dxa"/>
            <w:tcBorders>
              <w:bottom w:val="double" w:sz="4" w:space="0" w:color="auto"/>
            </w:tcBorders>
            <w:noWrap/>
            <w:hideMark/>
          </w:tcPr>
          <w:p w14:paraId="646CD690" w14:textId="77777777" w:rsidR="000108BC" w:rsidRPr="00DA564B" w:rsidRDefault="000108BC" w:rsidP="00225985">
            <w:pPr>
              <w:jc w:val="center"/>
              <w:rPr>
                <w:b/>
                <w:bCs/>
                <w:sz w:val="24"/>
                <w:szCs w:val="24"/>
              </w:rPr>
            </w:pPr>
            <w:r w:rsidRPr="00DA564B">
              <w:rPr>
                <w:b/>
                <w:bCs/>
                <w:sz w:val="24"/>
                <w:szCs w:val="24"/>
              </w:rPr>
              <w:t>Handle</w:t>
            </w:r>
          </w:p>
        </w:tc>
        <w:tc>
          <w:tcPr>
            <w:tcW w:w="1510" w:type="dxa"/>
            <w:tcBorders>
              <w:bottom w:val="double" w:sz="4" w:space="0" w:color="auto"/>
            </w:tcBorders>
            <w:noWrap/>
            <w:hideMark/>
          </w:tcPr>
          <w:p w14:paraId="3E703C1D" w14:textId="77777777" w:rsidR="000108BC" w:rsidRPr="00DA564B" w:rsidRDefault="000108BC" w:rsidP="00225985">
            <w:pPr>
              <w:jc w:val="center"/>
              <w:rPr>
                <w:b/>
                <w:bCs/>
                <w:sz w:val="24"/>
                <w:szCs w:val="24"/>
              </w:rPr>
            </w:pPr>
            <w:r w:rsidRPr="00DA564B">
              <w:rPr>
                <w:b/>
                <w:bCs/>
                <w:sz w:val="24"/>
                <w:szCs w:val="24"/>
              </w:rPr>
              <w:t>n tweets</w:t>
            </w:r>
          </w:p>
        </w:tc>
        <w:tc>
          <w:tcPr>
            <w:tcW w:w="1510" w:type="dxa"/>
            <w:tcBorders>
              <w:bottom w:val="double" w:sz="4" w:space="0" w:color="auto"/>
            </w:tcBorders>
            <w:noWrap/>
            <w:hideMark/>
          </w:tcPr>
          <w:p w14:paraId="72BEEA4A" w14:textId="77777777" w:rsidR="000108BC" w:rsidRPr="00DA564B" w:rsidRDefault="000108BC" w:rsidP="00225985">
            <w:pPr>
              <w:jc w:val="center"/>
              <w:rPr>
                <w:b/>
                <w:bCs/>
                <w:sz w:val="24"/>
                <w:szCs w:val="24"/>
              </w:rPr>
            </w:pPr>
            <w:r w:rsidRPr="00DA564B">
              <w:rPr>
                <w:b/>
                <w:bCs/>
                <w:sz w:val="24"/>
                <w:szCs w:val="24"/>
              </w:rPr>
              <w:t>Follower count</w:t>
            </w:r>
          </w:p>
        </w:tc>
        <w:tc>
          <w:tcPr>
            <w:tcW w:w="1511" w:type="dxa"/>
            <w:tcBorders>
              <w:bottom w:val="double" w:sz="4" w:space="0" w:color="auto"/>
            </w:tcBorders>
            <w:noWrap/>
            <w:hideMark/>
          </w:tcPr>
          <w:p w14:paraId="212F1D35" w14:textId="77777777" w:rsidR="000108BC" w:rsidRPr="00DA564B" w:rsidRDefault="000108BC" w:rsidP="00225985">
            <w:pPr>
              <w:jc w:val="center"/>
              <w:rPr>
                <w:b/>
                <w:bCs/>
                <w:sz w:val="24"/>
                <w:szCs w:val="24"/>
              </w:rPr>
            </w:pPr>
            <w:r w:rsidRPr="00DA564B">
              <w:rPr>
                <w:b/>
                <w:bCs/>
                <w:sz w:val="24"/>
                <w:szCs w:val="24"/>
              </w:rPr>
              <w:t>Account Creation</w:t>
            </w:r>
          </w:p>
        </w:tc>
      </w:tr>
      <w:tr w:rsidR="00225985" w:rsidRPr="000108BC" w14:paraId="452FAB5B" w14:textId="77777777" w:rsidTr="006D50BD">
        <w:trPr>
          <w:trHeight w:val="290"/>
        </w:trPr>
        <w:tc>
          <w:tcPr>
            <w:tcW w:w="1510" w:type="dxa"/>
            <w:tcBorders>
              <w:top w:val="double" w:sz="4" w:space="0" w:color="auto"/>
              <w:bottom w:val="single" w:sz="4" w:space="0" w:color="auto"/>
            </w:tcBorders>
            <w:noWrap/>
            <w:hideMark/>
          </w:tcPr>
          <w:p w14:paraId="7FE4FCDF" w14:textId="77777777" w:rsidR="000108BC" w:rsidRPr="000108BC" w:rsidRDefault="000108BC" w:rsidP="00944023">
            <w:r w:rsidRPr="000108BC">
              <w:t>Adina Valean</w:t>
            </w:r>
          </w:p>
        </w:tc>
        <w:tc>
          <w:tcPr>
            <w:tcW w:w="1510" w:type="dxa"/>
            <w:tcBorders>
              <w:top w:val="double" w:sz="4" w:space="0" w:color="auto"/>
              <w:bottom w:val="single" w:sz="4" w:space="0" w:color="auto"/>
            </w:tcBorders>
            <w:noWrap/>
            <w:hideMark/>
          </w:tcPr>
          <w:p w14:paraId="0EC5F7F7" w14:textId="77777777" w:rsidR="000108BC" w:rsidRPr="000108BC" w:rsidRDefault="000108BC" w:rsidP="00944023">
            <w:r w:rsidRPr="000108BC">
              <w:t>European Commissioner for @Transport_EU</w:t>
            </w:r>
          </w:p>
        </w:tc>
        <w:tc>
          <w:tcPr>
            <w:tcW w:w="1511" w:type="dxa"/>
            <w:tcBorders>
              <w:top w:val="double" w:sz="4" w:space="0" w:color="auto"/>
              <w:bottom w:val="single" w:sz="4" w:space="0" w:color="auto"/>
            </w:tcBorders>
            <w:noWrap/>
            <w:hideMark/>
          </w:tcPr>
          <w:p w14:paraId="5BC6896F" w14:textId="77777777" w:rsidR="000108BC" w:rsidRPr="000108BC" w:rsidRDefault="000108BC" w:rsidP="00944023">
            <w:r w:rsidRPr="000108BC">
              <w:t>@AdinaValean</w:t>
            </w:r>
          </w:p>
        </w:tc>
        <w:tc>
          <w:tcPr>
            <w:tcW w:w="1510" w:type="dxa"/>
            <w:tcBorders>
              <w:top w:val="double" w:sz="4" w:space="0" w:color="auto"/>
              <w:bottom w:val="single" w:sz="4" w:space="0" w:color="auto"/>
            </w:tcBorders>
            <w:noWrap/>
            <w:hideMark/>
          </w:tcPr>
          <w:p w14:paraId="6A9344D5" w14:textId="77777777" w:rsidR="000108BC" w:rsidRPr="000108BC" w:rsidRDefault="000108BC" w:rsidP="00944023">
            <w:pPr>
              <w:jc w:val="center"/>
            </w:pPr>
            <w:r w:rsidRPr="000108BC">
              <w:t>1136</w:t>
            </w:r>
          </w:p>
        </w:tc>
        <w:tc>
          <w:tcPr>
            <w:tcW w:w="1510" w:type="dxa"/>
            <w:tcBorders>
              <w:top w:val="double" w:sz="4" w:space="0" w:color="auto"/>
              <w:bottom w:val="single" w:sz="4" w:space="0" w:color="auto"/>
            </w:tcBorders>
            <w:noWrap/>
            <w:hideMark/>
          </w:tcPr>
          <w:p w14:paraId="2EC49398" w14:textId="77777777" w:rsidR="000108BC" w:rsidRPr="000108BC" w:rsidRDefault="000108BC" w:rsidP="00944023">
            <w:pPr>
              <w:jc w:val="center"/>
            </w:pPr>
            <w:r w:rsidRPr="000108BC">
              <w:t>12123</w:t>
            </w:r>
          </w:p>
        </w:tc>
        <w:tc>
          <w:tcPr>
            <w:tcW w:w="1511" w:type="dxa"/>
            <w:tcBorders>
              <w:top w:val="double" w:sz="4" w:space="0" w:color="auto"/>
              <w:bottom w:val="single" w:sz="4" w:space="0" w:color="auto"/>
            </w:tcBorders>
            <w:noWrap/>
            <w:hideMark/>
          </w:tcPr>
          <w:p w14:paraId="465EFD7E" w14:textId="77777777" w:rsidR="000108BC" w:rsidRPr="000108BC" w:rsidRDefault="000108BC" w:rsidP="00944023">
            <w:pPr>
              <w:jc w:val="center"/>
            </w:pPr>
            <w:r w:rsidRPr="000108BC">
              <w:t>5/23/2009 20:26</w:t>
            </w:r>
          </w:p>
        </w:tc>
      </w:tr>
      <w:tr w:rsidR="00225985" w:rsidRPr="000108BC" w14:paraId="18408CC6" w14:textId="77777777" w:rsidTr="006D50BD">
        <w:trPr>
          <w:trHeight w:val="290"/>
        </w:trPr>
        <w:tc>
          <w:tcPr>
            <w:tcW w:w="1510" w:type="dxa"/>
            <w:tcBorders>
              <w:top w:val="single" w:sz="4" w:space="0" w:color="auto"/>
              <w:bottom w:val="single" w:sz="4" w:space="0" w:color="auto"/>
            </w:tcBorders>
            <w:noWrap/>
            <w:hideMark/>
          </w:tcPr>
          <w:p w14:paraId="50CDA111" w14:textId="77777777" w:rsidR="000108BC" w:rsidRPr="000108BC" w:rsidRDefault="000108BC" w:rsidP="00944023">
            <w:r w:rsidRPr="000108BC">
              <w:t>Anne Bucher</w:t>
            </w:r>
          </w:p>
        </w:tc>
        <w:tc>
          <w:tcPr>
            <w:tcW w:w="1510" w:type="dxa"/>
            <w:tcBorders>
              <w:top w:val="single" w:sz="4" w:space="0" w:color="auto"/>
              <w:bottom w:val="single" w:sz="4" w:space="0" w:color="auto"/>
            </w:tcBorders>
            <w:noWrap/>
            <w:hideMark/>
          </w:tcPr>
          <w:p w14:paraId="7BA8EF4D" w14:textId="77777777" w:rsidR="000108BC" w:rsidRPr="000108BC" w:rsidRDefault="000108BC" w:rsidP="00944023"/>
        </w:tc>
        <w:tc>
          <w:tcPr>
            <w:tcW w:w="1511" w:type="dxa"/>
            <w:tcBorders>
              <w:top w:val="single" w:sz="4" w:space="0" w:color="auto"/>
              <w:bottom w:val="single" w:sz="4" w:space="0" w:color="auto"/>
            </w:tcBorders>
            <w:noWrap/>
            <w:hideMark/>
          </w:tcPr>
          <w:p w14:paraId="1AF14CEB" w14:textId="77777777" w:rsidR="000108BC" w:rsidRPr="000108BC" w:rsidRDefault="000108BC" w:rsidP="00944023">
            <w:r w:rsidRPr="000108BC">
              <w:t>@anne_bucher</w:t>
            </w:r>
          </w:p>
        </w:tc>
        <w:tc>
          <w:tcPr>
            <w:tcW w:w="1510" w:type="dxa"/>
            <w:tcBorders>
              <w:top w:val="single" w:sz="4" w:space="0" w:color="auto"/>
              <w:bottom w:val="single" w:sz="4" w:space="0" w:color="auto"/>
            </w:tcBorders>
            <w:noWrap/>
            <w:hideMark/>
          </w:tcPr>
          <w:p w14:paraId="3620953C" w14:textId="77777777" w:rsidR="000108BC" w:rsidRPr="000108BC" w:rsidRDefault="000108BC" w:rsidP="00944023">
            <w:pPr>
              <w:jc w:val="center"/>
            </w:pPr>
            <w:r w:rsidRPr="000108BC">
              <w:t>50</w:t>
            </w:r>
          </w:p>
        </w:tc>
        <w:tc>
          <w:tcPr>
            <w:tcW w:w="1510" w:type="dxa"/>
            <w:tcBorders>
              <w:top w:val="single" w:sz="4" w:space="0" w:color="auto"/>
              <w:bottom w:val="single" w:sz="4" w:space="0" w:color="auto"/>
            </w:tcBorders>
            <w:noWrap/>
            <w:hideMark/>
          </w:tcPr>
          <w:p w14:paraId="1B09EBAD" w14:textId="77777777" w:rsidR="000108BC" w:rsidRPr="000108BC" w:rsidRDefault="000108BC" w:rsidP="00944023">
            <w:pPr>
              <w:jc w:val="center"/>
            </w:pPr>
            <w:r w:rsidRPr="000108BC">
              <w:t>515</w:t>
            </w:r>
          </w:p>
        </w:tc>
        <w:tc>
          <w:tcPr>
            <w:tcW w:w="1511" w:type="dxa"/>
            <w:tcBorders>
              <w:top w:val="single" w:sz="4" w:space="0" w:color="auto"/>
              <w:bottom w:val="single" w:sz="4" w:space="0" w:color="auto"/>
            </w:tcBorders>
            <w:noWrap/>
            <w:hideMark/>
          </w:tcPr>
          <w:p w14:paraId="66A30D42" w14:textId="77777777" w:rsidR="000108BC" w:rsidRPr="000108BC" w:rsidRDefault="000108BC" w:rsidP="00944023">
            <w:pPr>
              <w:jc w:val="center"/>
            </w:pPr>
            <w:r w:rsidRPr="000108BC">
              <w:t>3/9/2012 20:45</w:t>
            </w:r>
          </w:p>
        </w:tc>
      </w:tr>
      <w:tr w:rsidR="00225985" w:rsidRPr="000108BC" w14:paraId="139704C3" w14:textId="77777777" w:rsidTr="006D50BD">
        <w:trPr>
          <w:trHeight w:val="290"/>
        </w:trPr>
        <w:tc>
          <w:tcPr>
            <w:tcW w:w="1510" w:type="dxa"/>
            <w:tcBorders>
              <w:top w:val="single" w:sz="4" w:space="0" w:color="auto"/>
              <w:bottom w:val="single" w:sz="4" w:space="0" w:color="auto"/>
            </w:tcBorders>
            <w:noWrap/>
            <w:hideMark/>
          </w:tcPr>
          <w:p w14:paraId="7F653BB4" w14:textId="77777777" w:rsidR="000108BC" w:rsidRPr="000108BC" w:rsidRDefault="000108BC" w:rsidP="00944023">
            <w:r w:rsidRPr="000108BC">
              <w:t>BEREC</w:t>
            </w:r>
          </w:p>
        </w:tc>
        <w:tc>
          <w:tcPr>
            <w:tcW w:w="1510" w:type="dxa"/>
            <w:tcBorders>
              <w:top w:val="single" w:sz="4" w:space="0" w:color="auto"/>
              <w:bottom w:val="single" w:sz="4" w:space="0" w:color="auto"/>
            </w:tcBorders>
            <w:noWrap/>
            <w:hideMark/>
          </w:tcPr>
          <w:p w14:paraId="69B055EF" w14:textId="77777777" w:rsidR="000108BC" w:rsidRPr="000108BC" w:rsidRDefault="000108BC" w:rsidP="00944023">
            <w:r w:rsidRPr="000108BC">
              <w:t>Committed to independent, consistent, high-quality regulation of #digitalmarkets for the benefit of #Europe and its citizens | #BERECOffice #EUAgency</w:t>
            </w:r>
          </w:p>
        </w:tc>
        <w:tc>
          <w:tcPr>
            <w:tcW w:w="1511" w:type="dxa"/>
            <w:tcBorders>
              <w:top w:val="single" w:sz="4" w:space="0" w:color="auto"/>
              <w:bottom w:val="single" w:sz="4" w:space="0" w:color="auto"/>
            </w:tcBorders>
            <w:noWrap/>
            <w:hideMark/>
          </w:tcPr>
          <w:p w14:paraId="2CDDA13E" w14:textId="77777777" w:rsidR="000108BC" w:rsidRPr="000108BC" w:rsidRDefault="000108BC" w:rsidP="00944023">
            <w:r w:rsidRPr="000108BC">
              <w:t>@BERECeuropaeu</w:t>
            </w:r>
          </w:p>
        </w:tc>
        <w:tc>
          <w:tcPr>
            <w:tcW w:w="1510" w:type="dxa"/>
            <w:tcBorders>
              <w:top w:val="single" w:sz="4" w:space="0" w:color="auto"/>
              <w:bottom w:val="single" w:sz="4" w:space="0" w:color="auto"/>
            </w:tcBorders>
            <w:noWrap/>
            <w:hideMark/>
          </w:tcPr>
          <w:p w14:paraId="4D7FA52F" w14:textId="77777777" w:rsidR="000108BC" w:rsidRPr="000108BC" w:rsidRDefault="000108BC" w:rsidP="00944023">
            <w:pPr>
              <w:jc w:val="center"/>
            </w:pPr>
            <w:r w:rsidRPr="000108BC">
              <w:t>2573</w:t>
            </w:r>
          </w:p>
        </w:tc>
        <w:tc>
          <w:tcPr>
            <w:tcW w:w="1510" w:type="dxa"/>
            <w:tcBorders>
              <w:top w:val="single" w:sz="4" w:space="0" w:color="auto"/>
              <w:bottom w:val="single" w:sz="4" w:space="0" w:color="auto"/>
            </w:tcBorders>
            <w:noWrap/>
            <w:hideMark/>
          </w:tcPr>
          <w:p w14:paraId="34F0D7DD" w14:textId="77777777" w:rsidR="000108BC" w:rsidRPr="000108BC" w:rsidRDefault="000108BC" w:rsidP="00944023">
            <w:pPr>
              <w:jc w:val="center"/>
            </w:pPr>
            <w:r w:rsidRPr="000108BC">
              <w:t>4770</w:t>
            </w:r>
          </w:p>
        </w:tc>
        <w:tc>
          <w:tcPr>
            <w:tcW w:w="1511" w:type="dxa"/>
            <w:tcBorders>
              <w:top w:val="single" w:sz="4" w:space="0" w:color="auto"/>
              <w:bottom w:val="single" w:sz="4" w:space="0" w:color="auto"/>
            </w:tcBorders>
            <w:noWrap/>
            <w:hideMark/>
          </w:tcPr>
          <w:p w14:paraId="16960052" w14:textId="77777777" w:rsidR="000108BC" w:rsidRPr="000108BC" w:rsidRDefault="000108BC" w:rsidP="00944023">
            <w:pPr>
              <w:jc w:val="center"/>
            </w:pPr>
            <w:r w:rsidRPr="000108BC">
              <w:t>6/9/2014 16:16</w:t>
            </w:r>
          </w:p>
        </w:tc>
      </w:tr>
      <w:tr w:rsidR="00225985" w:rsidRPr="000108BC" w14:paraId="659A7C4B" w14:textId="77777777" w:rsidTr="006D50BD">
        <w:trPr>
          <w:trHeight w:val="290"/>
        </w:trPr>
        <w:tc>
          <w:tcPr>
            <w:tcW w:w="1510" w:type="dxa"/>
            <w:tcBorders>
              <w:top w:val="single" w:sz="4" w:space="0" w:color="auto"/>
              <w:bottom w:val="single" w:sz="4" w:space="0" w:color="auto"/>
            </w:tcBorders>
            <w:noWrap/>
            <w:hideMark/>
          </w:tcPr>
          <w:p w14:paraId="239E5E72" w14:textId="77777777" w:rsidR="000108BC" w:rsidRPr="000108BC" w:rsidRDefault="000108BC" w:rsidP="00944023">
            <w:r w:rsidRPr="000108BC">
              <w:t xml:space="preserve">Bio-based Industries Joint </w:t>
            </w:r>
            <w:r w:rsidRPr="000108BC">
              <w:lastRenderedPageBreak/>
              <w:t>Undertaking (BBI JU)</w:t>
            </w:r>
          </w:p>
        </w:tc>
        <w:tc>
          <w:tcPr>
            <w:tcW w:w="1510" w:type="dxa"/>
            <w:tcBorders>
              <w:top w:val="single" w:sz="4" w:space="0" w:color="auto"/>
              <w:bottom w:val="single" w:sz="4" w:space="0" w:color="auto"/>
            </w:tcBorders>
            <w:noWrap/>
            <w:hideMark/>
          </w:tcPr>
          <w:p w14:paraId="0D99F856" w14:textId="77777777" w:rsidR="000108BC" w:rsidRPr="000108BC" w:rsidRDefault="000108BC" w:rsidP="00944023">
            <w:r w:rsidRPr="000108BC">
              <w:lastRenderedPageBreak/>
              <w:t>Public-private partnership between @EU_Commis</w:t>
            </w:r>
            <w:r w:rsidRPr="000108BC">
              <w:lastRenderedPageBreak/>
              <w:t>sion &amp; @biconsortium. We fund collaborative #research &amp; #innovation for #sustainable #biobased industries in Europe</w:t>
            </w:r>
          </w:p>
        </w:tc>
        <w:tc>
          <w:tcPr>
            <w:tcW w:w="1511" w:type="dxa"/>
            <w:tcBorders>
              <w:top w:val="single" w:sz="4" w:space="0" w:color="auto"/>
              <w:bottom w:val="single" w:sz="4" w:space="0" w:color="auto"/>
            </w:tcBorders>
            <w:noWrap/>
            <w:hideMark/>
          </w:tcPr>
          <w:p w14:paraId="66D8A234" w14:textId="77777777" w:rsidR="000108BC" w:rsidRPr="000108BC" w:rsidRDefault="000108BC" w:rsidP="00944023">
            <w:r w:rsidRPr="000108BC">
              <w:lastRenderedPageBreak/>
              <w:t>@BBI2020</w:t>
            </w:r>
          </w:p>
        </w:tc>
        <w:tc>
          <w:tcPr>
            <w:tcW w:w="1510" w:type="dxa"/>
            <w:tcBorders>
              <w:top w:val="single" w:sz="4" w:space="0" w:color="auto"/>
              <w:bottom w:val="single" w:sz="4" w:space="0" w:color="auto"/>
            </w:tcBorders>
            <w:noWrap/>
            <w:hideMark/>
          </w:tcPr>
          <w:p w14:paraId="1FD3901E" w14:textId="77777777" w:rsidR="000108BC" w:rsidRPr="000108BC" w:rsidRDefault="000108BC" w:rsidP="00944023">
            <w:pPr>
              <w:jc w:val="center"/>
            </w:pPr>
            <w:r w:rsidRPr="000108BC">
              <w:t>5305</w:t>
            </w:r>
          </w:p>
        </w:tc>
        <w:tc>
          <w:tcPr>
            <w:tcW w:w="1510" w:type="dxa"/>
            <w:tcBorders>
              <w:top w:val="single" w:sz="4" w:space="0" w:color="auto"/>
              <w:bottom w:val="single" w:sz="4" w:space="0" w:color="auto"/>
            </w:tcBorders>
            <w:noWrap/>
            <w:hideMark/>
          </w:tcPr>
          <w:p w14:paraId="124C7F9B" w14:textId="77777777" w:rsidR="000108BC" w:rsidRPr="000108BC" w:rsidRDefault="000108BC" w:rsidP="00944023">
            <w:pPr>
              <w:jc w:val="center"/>
            </w:pPr>
            <w:r w:rsidRPr="000108BC">
              <w:t>6960</w:t>
            </w:r>
          </w:p>
        </w:tc>
        <w:tc>
          <w:tcPr>
            <w:tcW w:w="1511" w:type="dxa"/>
            <w:tcBorders>
              <w:top w:val="single" w:sz="4" w:space="0" w:color="auto"/>
              <w:bottom w:val="single" w:sz="4" w:space="0" w:color="auto"/>
            </w:tcBorders>
            <w:noWrap/>
            <w:hideMark/>
          </w:tcPr>
          <w:p w14:paraId="1BC81356" w14:textId="77777777" w:rsidR="000108BC" w:rsidRPr="000108BC" w:rsidRDefault="000108BC" w:rsidP="00944023">
            <w:pPr>
              <w:jc w:val="center"/>
            </w:pPr>
            <w:r w:rsidRPr="000108BC">
              <w:t>4/11/2014 12:28</w:t>
            </w:r>
          </w:p>
        </w:tc>
      </w:tr>
      <w:tr w:rsidR="00225985" w:rsidRPr="000108BC" w14:paraId="2B801EB3" w14:textId="77777777" w:rsidTr="006D50BD">
        <w:trPr>
          <w:trHeight w:val="290"/>
        </w:trPr>
        <w:tc>
          <w:tcPr>
            <w:tcW w:w="1510" w:type="dxa"/>
            <w:tcBorders>
              <w:top w:val="single" w:sz="4" w:space="0" w:color="auto"/>
              <w:bottom w:val="single" w:sz="4" w:space="0" w:color="auto"/>
            </w:tcBorders>
            <w:noWrap/>
            <w:hideMark/>
          </w:tcPr>
          <w:p w14:paraId="729F2FF8" w14:textId="77777777" w:rsidR="000108BC" w:rsidRPr="000108BC" w:rsidRDefault="000108BC" w:rsidP="00944023">
            <w:r w:rsidRPr="000108BC">
              <w:t>CEPOL</w:t>
            </w:r>
          </w:p>
        </w:tc>
        <w:tc>
          <w:tcPr>
            <w:tcW w:w="1510" w:type="dxa"/>
            <w:tcBorders>
              <w:top w:val="single" w:sz="4" w:space="0" w:color="auto"/>
              <w:bottom w:val="single" w:sz="4" w:space="0" w:color="auto"/>
            </w:tcBorders>
            <w:noWrap/>
            <w:hideMark/>
          </w:tcPr>
          <w:p w14:paraId="60003E6B" w14:textId="77777777" w:rsidR="000108BC" w:rsidRPr="000108BC" w:rsidRDefault="000108BC" w:rsidP="00944023">
            <w:r w:rsidRPr="000108BC">
              <w:t>The European Union Agency for Law Enforcement Training  We develop, implement &amp; coordinate #training for #LawEnforcement #SafeTogetherEU</w:t>
            </w:r>
          </w:p>
        </w:tc>
        <w:tc>
          <w:tcPr>
            <w:tcW w:w="1511" w:type="dxa"/>
            <w:tcBorders>
              <w:top w:val="single" w:sz="4" w:space="0" w:color="auto"/>
              <w:bottom w:val="single" w:sz="4" w:space="0" w:color="auto"/>
            </w:tcBorders>
            <w:noWrap/>
            <w:hideMark/>
          </w:tcPr>
          <w:p w14:paraId="04677C7F" w14:textId="77777777" w:rsidR="000108BC" w:rsidRPr="000108BC" w:rsidRDefault="000108BC" w:rsidP="00944023">
            <w:r w:rsidRPr="000108BC">
              <w:t>@EU_CEPOL</w:t>
            </w:r>
          </w:p>
        </w:tc>
        <w:tc>
          <w:tcPr>
            <w:tcW w:w="1510" w:type="dxa"/>
            <w:tcBorders>
              <w:top w:val="single" w:sz="4" w:space="0" w:color="auto"/>
              <w:bottom w:val="single" w:sz="4" w:space="0" w:color="auto"/>
            </w:tcBorders>
            <w:noWrap/>
            <w:hideMark/>
          </w:tcPr>
          <w:p w14:paraId="111FBDA6" w14:textId="77777777" w:rsidR="000108BC" w:rsidRPr="000108BC" w:rsidRDefault="000108BC" w:rsidP="00944023">
            <w:pPr>
              <w:jc w:val="center"/>
            </w:pPr>
            <w:r w:rsidRPr="000108BC">
              <w:t>2247</w:t>
            </w:r>
          </w:p>
        </w:tc>
        <w:tc>
          <w:tcPr>
            <w:tcW w:w="1510" w:type="dxa"/>
            <w:tcBorders>
              <w:top w:val="single" w:sz="4" w:space="0" w:color="auto"/>
              <w:bottom w:val="single" w:sz="4" w:space="0" w:color="auto"/>
            </w:tcBorders>
            <w:noWrap/>
            <w:hideMark/>
          </w:tcPr>
          <w:p w14:paraId="09BB54E9" w14:textId="77777777" w:rsidR="000108BC" w:rsidRPr="000108BC" w:rsidRDefault="000108BC" w:rsidP="00944023">
            <w:pPr>
              <w:jc w:val="center"/>
            </w:pPr>
            <w:r w:rsidRPr="000108BC">
              <w:t>4689</w:t>
            </w:r>
          </w:p>
        </w:tc>
        <w:tc>
          <w:tcPr>
            <w:tcW w:w="1511" w:type="dxa"/>
            <w:tcBorders>
              <w:top w:val="single" w:sz="4" w:space="0" w:color="auto"/>
              <w:bottom w:val="single" w:sz="4" w:space="0" w:color="auto"/>
            </w:tcBorders>
            <w:noWrap/>
            <w:hideMark/>
          </w:tcPr>
          <w:p w14:paraId="72B52CAF" w14:textId="77777777" w:rsidR="000108BC" w:rsidRPr="000108BC" w:rsidRDefault="000108BC" w:rsidP="00944023">
            <w:pPr>
              <w:jc w:val="center"/>
            </w:pPr>
            <w:r w:rsidRPr="000108BC">
              <w:t>10/13/2011 16:33</w:t>
            </w:r>
          </w:p>
        </w:tc>
      </w:tr>
      <w:tr w:rsidR="00225985" w:rsidRPr="000108BC" w14:paraId="699A1C66" w14:textId="77777777" w:rsidTr="006D50BD">
        <w:trPr>
          <w:trHeight w:val="290"/>
        </w:trPr>
        <w:tc>
          <w:tcPr>
            <w:tcW w:w="1510" w:type="dxa"/>
            <w:tcBorders>
              <w:top w:val="single" w:sz="4" w:space="0" w:color="auto"/>
              <w:bottom w:val="single" w:sz="4" w:space="0" w:color="auto"/>
            </w:tcBorders>
            <w:noWrap/>
            <w:hideMark/>
          </w:tcPr>
          <w:p w14:paraId="6D268CDF" w14:textId="77777777" w:rsidR="000108BC" w:rsidRPr="000108BC" w:rsidRDefault="000108BC" w:rsidP="00944023">
            <w:r w:rsidRPr="000108BC">
              <w:t>Charles Michel</w:t>
            </w:r>
          </w:p>
        </w:tc>
        <w:tc>
          <w:tcPr>
            <w:tcW w:w="1510" w:type="dxa"/>
            <w:tcBorders>
              <w:top w:val="single" w:sz="4" w:space="0" w:color="auto"/>
              <w:bottom w:val="single" w:sz="4" w:space="0" w:color="auto"/>
            </w:tcBorders>
            <w:noWrap/>
            <w:hideMark/>
          </w:tcPr>
          <w:p w14:paraId="7AF72AAA" w14:textId="77777777" w:rsidR="000108BC" w:rsidRPr="000108BC" w:rsidRDefault="000108BC" w:rsidP="00944023">
            <w:r w:rsidRPr="000108BC">
              <w:t>Twitter channel of Charles Michel, President of the European Council. Managed by the media team @EUCouncil. Personal account: @CharlesMichel</w:t>
            </w:r>
          </w:p>
        </w:tc>
        <w:tc>
          <w:tcPr>
            <w:tcW w:w="1511" w:type="dxa"/>
            <w:tcBorders>
              <w:top w:val="single" w:sz="4" w:space="0" w:color="auto"/>
              <w:bottom w:val="single" w:sz="4" w:space="0" w:color="auto"/>
            </w:tcBorders>
            <w:noWrap/>
            <w:hideMark/>
          </w:tcPr>
          <w:p w14:paraId="772CAC13" w14:textId="77777777" w:rsidR="000108BC" w:rsidRPr="000108BC" w:rsidRDefault="000108BC" w:rsidP="00944023">
            <w:r w:rsidRPr="000108BC">
              <w:t>@eucopresident</w:t>
            </w:r>
          </w:p>
        </w:tc>
        <w:tc>
          <w:tcPr>
            <w:tcW w:w="1510" w:type="dxa"/>
            <w:tcBorders>
              <w:top w:val="single" w:sz="4" w:space="0" w:color="auto"/>
              <w:bottom w:val="single" w:sz="4" w:space="0" w:color="auto"/>
            </w:tcBorders>
            <w:noWrap/>
            <w:hideMark/>
          </w:tcPr>
          <w:p w14:paraId="07D23989" w14:textId="77777777" w:rsidR="000108BC" w:rsidRPr="000108BC" w:rsidRDefault="000108BC" w:rsidP="00944023">
            <w:pPr>
              <w:jc w:val="center"/>
            </w:pPr>
            <w:r w:rsidRPr="000108BC">
              <w:t>6807</w:t>
            </w:r>
          </w:p>
        </w:tc>
        <w:tc>
          <w:tcPr>
            <w:tcW w:w="1510" w:type="dxa"/>
            <w:tcBorders>
              <w:top w:val="single" w:sz="4" w:space="0" w:color="auto"/>
              <w:bottom w:val="single" w:sz="4" w:space="0" w:color="auto"/>
            </w:tcBorders>
            <w:noWrap/>
            <w:hideMark/>
          </w:tcPr>
          <w:p w14:paraId="26F5EE26" w14:textId="77777777" w:rsidR="000108BC" w:rsidRPr="000108BC" w:rsidRDefault="000108BC" w:rsidP="00944023">
            <w:pPr>
              <w:jc w:val="center"/>
            </w:pPr>
            <w:r w:rsidRPr="000108BC">
              <w:t>1194648</w:t>
            </w:r>
          </w:p>
        </w:tc>
        <w:tc>
          <w:tcPr>
            <w:tcW w:w="1511" w:type="dxa"/>
            <w:tcBorders>
              <w:top w:val="single" w:sz="4" w:space="0" w:color="auto"/>
              <w:bottom w:val="single" w:sz="4" w:space="0" w:color="auto"/>
            </w:tcBorders>
            <w:noWrap/>
            <w:hideMark/>
          </w:tcPr>
          <w:p w14:paraId="43BDF62E" w14:textId="77777777" w:rsidR="000108BC" w:rsidRPr="000108BC" w:rsidRDefault="000108BC" w:rsidP="00944023">
            <w:pPr>
              <w:jc w:val="center"/>
            </w:pPr>
            <w:r w:rsidRPr="000108BC">
              <w:t>9/30/2010 14:07</w:t>
            </w:r>
          </w:p>
        </w:tc>
      </w:tr>
      <w:tr w:rsidR="00225985" w:rsidRPr="000108BC" w14:paraId="57C4AE33" w14:textId="77777777" w:rsidTr="006D50BD">
        <w:trPr>
          <w:trHeight w:val="290"/>
        </w:trPr>
        <w:tc>
          <w:tcPr>
            <w:tcW w:w="1510" w:type="dxa"/>
            <w:tcBorders>
              <w:top w:val="single" w:sz="4" w:space="0" w:color="auto"/>
              <w:bottom w:val="single" w:sz="4" w:space="0" w:color="auto"/>
            </w:tcBorders>
            <w:noWrap/>
            <w:hideMark/>
          </w:tcPr>
          <w:p w14:paraId="58405F27" w14:textId="77777777" w:rsidR="000108BC" w:rsidRPr="000108BC" w:rsidRDefault="000108BC" w:rsidP="00944023">
            <w:r w:rsidRPr="000108BC">
              <w:t>Christian Danielsson</w:t>
            </w:r>
          </w:p>
        </w:tc>
        <w:tc>
          <w:tcPr>
            <w:tcW w:w="1510" w:type="dxa"/>
            <w:tcBorders>
              <w:top w:val="single" w:sz="4" w:space="0" w:color="auto"/>
              <w:bottom w:val="single" w:sz="4" w:space="0" w:color="auto"/>
            </w:tcBorders>
            <w:noWrap/>
            <w:hideMark/>
          </w:tcPr>
          <w:p w14:paraId="388F3CCD" w14:textId="77777777" w:rsidR="000108BC" w:rsidRPr="000108BC" w:rsidRDefault="000108BC" w:rsidP="00944023">
            <w:r w:rsidRPr="000108BC">
              <w:t>Chef för EU-kommissionens representation i Sverige</w:t>
            </w:r>
          </w:p>
        </w:tc>
        <w:tc>
          <w:tcPr>
            <w:tcW w:w="1511" w:type="dxa"/>
            <w:tcBorders>
              <w:top w:val="single" w:sz="4" w:space="0" w:color="auto"/>
              <w:bottom w:val="single" w:sz="4" w:space="0" w:color="auto"/>
            </w:tcBorders>
            <w:noWrap/>
            <w:hideMark/>
          </w:tcPr>
          <w:p w14:paraId="6A1C51F2" w14:textId="77777777" w:rsidR="000108BC" w:rsidRPr="000108BC" w:rsidRDefault="000108BC" w:rsidP="00944023">
            <w:r w:rsidRPr="000108BC">
              <w:t>@DanielssonEU</w:t>
            </w:r>
          </w:p>
        </w:tc>
        <w:tc>
          <w:tcPr>
            <w:tcW w:w="1510" w:type="dxa"/>
            <w:tcBorders>
              <w:top w:val="single" w:sz="4" w:space="0" w:color="auto"/>
              <w:bottom w:val="single" w:sz="4" w:space="0" w:color="auto"/>
            </w:tcBorders>
            <w:noWrap/>
            <w:hideMark/>
          </w:tcPr>
          <w:p w14:paraId="5B80AA12" w14:textId="77777777" w:rsidR="000108BC" w:rsidRPr="000108BC" w:rsidRDefault="000108BC" w:rsidP="00944023">
            <w:pPr>
              <w:jc w:val="center"/>
            </w:pPr>
            <w:r w:rsidRPr="000108BC">
              <w:t>5049</w:t>
            </w:r>
          </w:p>
        </w:tc>
        <w:tc>
          <w:tcPr>
            <w:tcW w:w="1510" w:type="dxa"/>
            <w:tcBorders>
              <w:top w:val="single" w:sz="4" w:space="0" w:color="auto"/>
              <w:bottom w:val="single" w:sz="4" w:space="0" w:color="auto"/>
            </w:tcBorders>
            <w:noWrap/>
            <w:hideMark/>
          </w:tcPr>
          <w:p w14:paraId="720969B9" w14:textId="77777777" w:rsidR="000108BC" w:rsidRPr="000108BC" w:rsidRDefault="000108BC" w:rsidP="00944023">
            <w:pPr>
              <w:jc w:val="center"/>
            </w:pPr>
            <w:r w:rsidRPr="000108BC">
              <w:t>7398</w:t>
            </w:r>
          </w:p>
        </w:tc>
        <w:tc>
          <w:tcPr>
            <w:tcW w:w="1511" w:type="dxa"/>
            <w:tcBorders>
              <w:top w:val="single" w:sz="4" w:space="0" w:color="auto"/>
              <w:bottom w:val="single" w:sz="4" w:space="0" w:color="auto"/>
            </w:tcBorders>
            <w:noWrap/>
            <w:hideMark/>
          </w:tcPr>
          <w:p w14:paraId="6E29E1B4" w14:textId="77777777" w:rsidR="000108BC" w:rsidRPr="000108BC" w:rsidRDefault="000108BC" w:rsidP="00944023">
            <w:pPr>
              <w:jc w:val="center"/>
            </w:pPr>
            <w:r w:rsidRPr="000108BC">
              <w:t>1/6/2015 17:43</w:t>
            </w:r>
          </w:p>
        </w:tc>
      </w:tr>
      <w:tr w:rsidR="00225985" w:rsidRPr="000108BC" w14:paraId="0CF178D9" w14:textId="77777777" w:rsidTr="006D50BD">
        <w:trPr>
          <w:trHeight w:val="290"/>
        </w:trPr>
        <w:tc>
          <w:tcPr>
            <w:tcW w:w="1510" w:type="dxa"/>
            <w:tcBorders>
              <w:top w:val="single" w:sz="4" w:space="0" w:color="auto"/>
              <w:bottom w:val="single" w:sz="4" w:space="0" w:color="auto"/>
            </w:tcBorders>
            <w:noWrap/>
            <w:hideMark/>
          </w:tcPr>
          <w:p w14:paraId="2F5BC574" w14:textId="77777777" w:rsidR="000108BC" w:rsidRPr="000108BC" w:rsidRDefault="000108BC" w:rsidP="00944023">
            <w:r w:rsidRPr="000108BC">
              <w:t>Clean Sky</w:t>
            </w:r>
          </w:p>
        </w:tc>
        <w:tc>
          <w:tcPr>
            <w:tcW w:w="1510" w:type="dxa"/>
            <w:tcBorders>
              <w:top w:val="single" w:sz="4" w:space="0" w:color="auto"/>
              <w:bottom w:val="single" w:sz="4" w:space="0" w:color="auto"/>
            </w:tcBorders>
            <w:noWrap/>
            <w:hideMark/>
          </w:tcPr>
          <w:p w14:paraId="6EB2AE55" w14:textId="77777777" w:rsidR="000108BC" w:rsidRPr="000108BC" w:rsidRDefault="000108BC" w:rsidP="00944023">
            <w:r w:rsidRPr="000108BC">
              <w:t xml:space="preserve">Clean Sky develops innovative technologies to reduce CO2, gas emissions &amp; noise levels </w:t>
            </w:r>
            <w:r w:rsidRPr="000108BC">
              <w:lastRenderedPageBreak/>
              <w:t>produced by aircraft, as part of the EU’s Horizon 2020 programme.</w:t>
            </w:r>
          </w:p>
        </w:tc>
        <w:tc>
          <w:tcPr>
            <w:tcW w:w="1511" w:type="dxa"/>
            <w:tcBorders>
              <w:top w:val="single" w:sz="4" w:space="0" w:color="auto"/>
              <w:bottom w:val="single" w:sz="4" w:space="0" w:color="auto"/>
            </w:tcBorders>
            <w:noWrap/>
            <w:hideMark/>
          </w:tcPr>
          <w:p w14:paraId="57D6DFC0" w14:textId="77777777" w:rsidR="000108BC" w:rsidRPr="000108BC" w:rsidRDefault="000108BC" w:rsidP="00944023">
            <w:r w:rsidRPr="000108BC">
              <w:lastRenderedPageBreak/>
              <w:t>@cleansky_ju</w:t>
            </w:r>
          </w:p>
        </w:tc>
        <w:tc>
          <w:tcPr>
            <w:tcW w:w="1510" w:type="dxa"/>
            <w:tcBorders>
              <w:top w:val="single" w:sz="4" w:space="0" w:color="auto"/>
              <w:bottom w:val="single" w:sz="4" w:space="0" w:color="auto"/>
            </w:tcBorders>
            <w:noWrap/>
            <w:hideMark/>
          </w:tcPr>
          <w:p w14:paraId="69529FBD" w14:textId="77777777" w:rsidR="000108BC" w:rsidRPr="000108BC" w:rsidRDefault="000108BC" w:rsidP="00944023">
            <w:pPr>
              <w:jc w:val="center"/>
            </w:pPr>
            <w:r w:rsidRPr="000108BC">
              <w:t>1573</w:t>
            </w:r>
          </w:p>
        </w:tc>
        <w:tc>
          <w:tcPr>
            <w:tcW w:w="1510" w:type="dxa"/>
            <w:tcBorders>
              <w:top w:val="single" w:sz="4" w:space="0" w:color="auto"/>
              <w:bottom w:val="single" w:sz="4" w:space="0" w:color="auto"/>
            </w:tcBorders>
            <w:noWrap/>
            <w:hideMark/>
          </w:tcPr>
          <w:p w14:paraId="21C71172" w14:textId="77777777" w:rsidR="000108BC" w:rsidRPr="000108BC" w:rsidRDefault="000108BC" w:rsidP="00944023">
            <w:pPr>
              <w:jc w:val="center"/>
            </w:pPr>
            <w:r w:rsidRPr="000108BC">
              <w:t>2979</w:t>
            </w:r>
          </w:p>
        </w:tc>
        <w:tc>
          <w:tcPr>
            <w:tcW w:w="1511" w:type="dxa"/>
            <w:tcBorders>
              <w:top w:val="single" w:sz="4" w:space="0" w:color="auto"/>
              <w:bottom w:val="single" w:sz="4" w:space="0" w:color="auto"/>
            </w:tcBorders>
            <w:noWrap/>
            <w:hideMark/>
          </w:tcPr>
          <w:p w14:paraId="6CF4F896" w14:textId="77777777" w:rsidR="000108BC" w:rsidRPr="000108BC" w:rsidRDefault="000108BC" w:rsidP="00944023">
            <w:pPr>
              <w:jc w:val="center"/>
            </w:pPr>
            <w:r w:rsidRPr="000108BC">
              <w:t>9/18/2012 15:36</w:t>
            </w:r>
          </w:p>
        </w:tc>
      </w:tr>
      <w:tr w:rsidR="00225985" w:rsidRPr="000108BC" w14:paraId="1F0F99D9" w14:textId="77777777" w:rsidTr="006D50BD">
        <w:trPr>
          <w:trHeight w:val="290"/>
        </w:trPr>
        <w:tc>
          <w:tcPr>
            <w:tcW w:w="1510" w:type="dxa"/>
            <w:tcBorders>
              <w:top w:val="single" w:sz="4" w:space="0" w:color="auto"/>
              <w:bottom w:val="single" w:sz="4" w:space="0" w:color="auto"/>
            </w:tcBorders>
            <w:noWrap/>
            <w:hideMark/>
          </w:tcPr>
          <w:p w14:paraId="26B5D51B" w14:textId="77777777" w:rsidR="000108BC" w:rsidRPr="000108BC" w:rsidRDefault="000108BC" w:rsidP="00944023">
            <w:r w:rsidRPr="000108BC">
              <w:t>CPVO</w:t>
            </w:r>
          </w:p>
        </w:tc>
        <w:tc>
          <w:tcPr>
            <w:tcW w:w="1510" w:type="dxa"/>
            <w:tcBorders>
              <w:top w:val="single" w:sz="4" w:space="0" w:color="auto"/>
              <w:bottom w:val="single" w:sz="4" w:space="0" w:color="auto"/>
            </w:tcBorders>
            <w:noWrap/>
            <w:hideMark/>
          </w:tcPr>
          <w:p w14:paraId="28BD3019" w14:textId="77777777" w:rsidR="000108BC" w:rsidRPr="000108BC" w:rsidRDefault="000108BC" w:rsidP="00944023">
            <w:r w:rsidRPr="000108BC">
              <w:t>The Community Plant Variety Office (#CPVO) grants intellectual property rights for #NewPlantVarieties in the European Union.</w:t>
            </w:r>
            <w:r w:rsidRPr="000108BC">
              <w:br/>
            </w:r>
            <w:r w:rsidRPr="000108BC">
              <w:br/>
            </w:r>
            <w:r w:rsidRPr="000108BC">
              <w:br/>
            </w:r>
            <w:r w:rsidRPr="000108BC">
              <w:br/>
              <w:t>#PlantVarietyRights #EUGreenDeal</w:t>
            </w:r>
          </w:p>
        </w:tc>
        <w:tc>
          <w:tcPr>
            <w:tcW w:w="1511" w:type="dxa"/>
            <w:tcBorders>
              <w:top w:val="single" w:sz="4" w:space="0" w:color="auto"/>
              <w:bottom w:val="single" w:sz="4" w:space="0" w:color="auto"/>
            </w:tcBorders>
            <w:noWrap/>
            <w:hideMark/>
          </w:tcPr>
          <w:p w14:paraId="7CEAE6E6" w14:textId="77777777" w:rsidR="000108BC" w:rsidRPr="000108BC" w:rsidRDefault="000108BC" w:rsidP="00944023">
            <w:r w:rsidRPr="000108BC">
              <w:t>@CPVOTweets</w:t>
            </w:r>
          </w:p>
        </w:tc>
        <w:tc>
          <w:tcPr>
            <w:tcW w:w="1510" w:type="dxa"/>
            <w:tcBorders>
              <w:top w:val="single" w:sz="4" w:space="0" w:color="auto"/>
              <w:bottom w:val="single" w:sz="4" w:space="0" w:color="auto"/>
            </w:tcBorders>
            <w:noWrap/>
            <w:hideMark/>
          </w:tcPr>
          <w:p w14:paraId="5AA9121E" w14:textId="77777777" w:rsidR="000108BC" w:rsidRPr="000108BC" w:rsidRDefault="000108BC" w:rsidP="00944023">
            <w:pPr>
              <w:jc w:val="center"/>
            </w:pPr>
            <w:r w:rsidRPr="000108BC">
              <w:t>1688</w:t>
            </w:r>
          </w:p>
        </w:tc>
        <w:tc>
          <w:tcPr>
            <w:tcW w:w="1510" w:type="dxa"/>
            <w:tcBorders>
              <w:top w:val="single" w:sz="4" w:space="0" w:color="auto"/>
              <w:bottom w:val="single" w:sz="4" w:space="0" w:color="auto"/>
            </w:tcBorders>
            <w:noWrap/>
            <w:hideMark/>
          </w:tcPr>
          <w:p w14:paraId="2328FFD0" w14:textId="77777777" w:rsidR="000108BC" w:rsidRPr="000108BC" w:rsidRDefault="000108BC" w:rsidP="00944023">
            <w:pPr>
              <w:jc w:val="center"/>
            </w:pPr>
            <w:r w:rsidRPr="000108BC">
              <w:t>2137</w:t>
            </w:r>
          </w:p>
        </w:tc>
        <w:tc>
          <w:tcPr>
            <w:tcW w:w="1511" w:type="dxa"/>
            <w:tcBorders>
              <w:top w:val="single" w:sz="4" w:space="0" w:color="auto"/>
              <w:bottom w:val="single" w:sz="4" w:space="0" w:color="auto"/>
            </w:tcBorders>
            <w:noWrap/>
            <w:hideMark/>
          </w:tcPr>
          <w:p w14:paraId="76EA8C27" w14:textId="77777777" w:rsidR="000108BC" w:rsidRPr="000108BC" w:rsidRDefault="000108BC" w:rsidP="00944023">
            <w:pPr>
              <w:jc w:val="center"/>
            </w:pPr>
            <w:r w:rsidRPr="000108BC">
              <w:t>2/8/2012 10:03</w:t>
            </w:r>
          </w:p>
        </w:tc>
      </w:tr>
      <w:tr w:rsidR="00225985" w:rsidRPr="000108BC" w14:paraId="54CAEB93" w14:textId="77777777" w:rsidTr="006D50BD">
        <w:trPr>
          <w:trHeight w:val="290"/>
        </w:trPr>
        <w:tc>
          <w:tcPr>
            <w:tcW w:w="1510" w:type="dxa"/>
            <w:tcBorders>
              <w:top w:val="single" w:sz="4" w:space="0" w:color="auto"/>
              <w:bottom w:val="single" w:sz="4" w:space="0" w:color="auto"/>
            </w:tcBorders>
            <w:noWrap/>
            <w:hideMark/>
          </w:tcPr>
          <w:p w14:paraId="348DE00A" w14:textId="77777777" w:rsidR="000108BC" w:rsidRPr="000108BC" w:rsidRDefault="000108BC" w:rsidP="00944023">
            <w:r w:rsidRPr="000108BC">
              <w:t>Didier Reynders</w:t>
            </w:r>
          </w:p>
        </w:tc>
        <w:tc>
          <w:tcPr>
            <w:tcW w:w="1510" w:type="dxa"/>
            <w:tcBorders>
              <w:top w:val="single" w:sz="4" w:space="0" w:color="auto"/>
              <w:bottom w:val="single" w:sz="4" w:space="0" w:color="auto"/>
            </w:tcBorders>
            <w:noWrap/>
            <w:hideMark/>
          </w:tcPr>
          <w:p w14:paraId="41D8C10A" w14:textId="6E2A93DC" w:rsidR="000108BC" w:rsidRPr="000108BC" w:rsidRDefault="000108BC" w:rsidP="00944023">
            <w:r w:rsidRPr="000108BC">
              <w:t>EU Commissioner for Justice (Rule of law-consumer protection) former deputy prime minister, finance, foreign affairs and defence minister</w:t>
            </w:r>
          </w:p>
        </w:tc>
        <w:tc>
          <w:tcPr>
            <w:tcW w:w="1511" w:type="dxa"/>
            <w:tcBorders>
              <w:top w:val="single" w:sz="4" w:space="0" w:color="auto"/>
              <w:bottom w:val="single" w:sz="4" w:space="0" w:color="auto"/>
            </w:tcBorders>
            <w:noWrap/>
            <w:hideMark/>
          </w:tcPr>
          <w:p w14:paraId="33727B91" w14:textId="77777777" w:rsidR="000108BC" w:rsidRPr="000108BC" w:rsidRDefault="000108BC" w:rsidP="00944023">
            <w:r w:rsidRPr="000108BC">
              <w:t>@dreynders</w:t>
            </w:r>
          </w:p>
        </w:tc>
        <w:tc>
          <w:tcPr>
            <w:tcW w:w="1510" w:type="dxa"/>
            <w:tcBorders>
              <w:top w:val="single" w:sz="4" w:space="0" w:color="auto"/>
              <w:bottom w:val="single" w:sz="4" w:space="0" w:color="auto"/>
            </w:tcBorders>
            <w:noWrap/>
            <w:hideMark/>
          </w:tcPr>
          <w:p w14:paraId="49FB48D6" w14:textId="77777777" w:rsidR="000108BC" w:rsidRPr="000108BC" w:rsidRDefault="000108BC" w:rsidP="00944023">
            <w:pPr>
              <w:jc w:val="center"/>
            </w:pPr>
            <w:r w:rsidRPr="000108BC">
              <w:t>25667</w:t>
            </w:r>
          </w:p>
        </w:tc>
        <w:tc>
          <w:tcPr>
            <w:tcW w:w="1510" w:type="dxa"/>
            <w:tcBorders>
              <w:top w:val="single" w:sz="4" w:space="0" w:color="auto"/>
              <w:bottom w:val="single" w:sz="4" w:space="0" w:color="auto"/>
            </w:tcBorders>
            <w:noWrap/>
            <w:hideMark/>
          </w:tcPr>
          <w:p w14:paraId="48260771" w14:textId="77777777" w:rsidR="000108BC" w:rsidRPr="000108BC" w:rsidRDefault="000108BC" w:rsidP="00944023">
            <w:pPr>
              <w:jc w:val="center"/>
            </w:pPr>
            <w:r w:rsidRPr="000108BC">
              <w:t>172231</w:t>
            </w:r>
          </w:p>
        </w:tc>
        <w:tc>
          <w:tcPr>
            <w:tcW w:w="1511" w:type="dxa"/>
            <w:tcBorders>
              <w:top w:val="single" w:sz="4" w:space="0" w:color="auto"/>
              <w:bottom w:val="single" w:sz="4" w:space="0" w:color="auto"/>
            </w:tcBorders>
            <w:noWrap/>
            <w:hideMark/>
          </w:tcPr>
          <w:p w14:paraId="75F861C0" w14:textId="77777777" w:rsidR="000108BC" w:rsidRPr="000108BC" w:rsidRDefault="000108BC" w:rsidP="00944023">
            <w:pPr>
              <w:jc w:val="center"/>
            </w:pPr>
            <w:r w:rsidRPr="000108BC">
              <w:t>5/2/2009 22:57</w:t>
            </w:r>
          </w:p>
        </w:tc>
      </w:tr>
      <w:tr w:rsidR="00225985" w:rsidRPr="000108BC" w14:paraId="027AB792" w14:textId="77777777" w:rsidTr="006D50BD">
        <w:trPr>
          <w:trHeight w:val="290"/>
        </w:trPr>
        <w:tc>
          <w:tcPr>
            <w:tcW w:w="1510" w:type="dxa"/>
            <w:tcBorders>
              <w:top w:val="single" w:sz="4" w:space="0" w:color="auto"/>
              <w:bottom w:val="single" w:sz="4" w:space="0" w:color="auto"/>
            </w:tcBorders>
            <w:noWrap/>
            <w:hideMark/>
          </w:tcPr>
          <w:p w14:paraId="07BC44BE" w14:textId="72775AA0" w:rsidR="000108BC" w:rsidRPr="000108BC" w:rsidRDefault="000108BC" w:rsidP="00944023">
            <w:r w:rsidRPr="000108BC">
              <w:t>Digital EU</w:t>
            </w:r>
          </w:p>
        </w:tc>
        <w:tc>
          <w:tcPr>
            <w:tcW w:w="1510" w:type="dxa"/>
            <w:tcBorders>
              <w:top w:val="single" w:sz="4" w:space="0" w:color="auto"/>
              <w:bottom w:val="single" w:sz="4" w:space="0" w:color="auto"/>
            </w:tcBorders>
            <w:noWrap/>
            <w:hideMark/>
          </w:tcPr>
          <w:p w14:paraId="5CA5D46F" w14:textId="40EB68BF" w:rsidR="000108BC" w:rsidRPr="000108BC" w:rsidRDefault="000108BC" w:rsidP="00944023">
            <w:r w:rsidRPr="000108BC">
              <w:t xml:space="preserve">We’re all about #tech  </w:t>
            </w:r>
            <w:r w:rsidRPr="000108BC">
              <w:br/>
              <w:t>@EU_Commission account for #DigitalEU run by DG Connect. We work with @Vestager &amp; @ThierryBreton</w:t>
            </w:r>
          </w:p>
        </w:tc>
        <w:tc>
          <w:tcPr>
            <w:tcW w:w="1511" w:type="dxa"/>
            <w:tcBorders>
              <w:top w:val="single" w:sz="4" w:space="0" w:color="auto"/>
              <w:bottom w:val="single" w:sz="4" w:space="0" w:color="auto"/>
            </w:tcBorders>
            <w:noWrap/>
            <w:hideMark/>
          </w:tcPr>
          <w:p w14:paraId="60D394FE" w14:textId="77777777" w:rsidR="000108BC" w:rsidRPr="000108BC" w:rsidRDefault="000108BC" w:rsidP="00944023">
            <w:r w:rsidRPr="000108BC">
              <w:t>@DigitalEU</w:t>
            </w:r>
          </w:p>
        </w:tc>
        <w:tc>
          <w:tcPr>
            <w:tcW w:w="1510" w:type="dxa"/>
            <w:tcBorders>
              <w:top w:val="single" w:sz="4" w:space="0" w:color="auto"/>
              <w:bottom w:val="single" w:sz="4" w:space="0" w:color="auto"/>
            </w:tcBorders>
            <w:noWrap/>
            <w:hideMark/>
          </w:tcPr>
          <w:p w14:paraId="3007B8FA" w14:textId="77777777" w:rsidR="000108BC" w:rsidRPr="000108BC" w:rsidRDefault="000108BC" w:rsidP="00944023">
            <w:pPr>
              <w:jc w:val="center"/>
            </w:pPr>
            <w:r w:rsidRPr="000108BC">
              <w:t>51036</w:t>
            </w:r>
          </w:p>
        </w:tc>
        <w:tc>
          <w:tcPr>
            <w:tcW w:w="1510" w:type="dxa"/>
            <w:tcBorders>
              <w:top w:val="single" w:sz="4" w:space="0" w:color="auto"/>
              <w:bottom w:val="single" w:sz="4" w:space="0" w:color="auto"/>
            </w:tcBorders>
            <w:noWrap/>
            <w:hideMark/>
          </w:tcPr>
          <w:p w14:paraId="33502D75" w14:textId="77777777" w:rsidR="000108BC" w:rsidRPr="000108BC" w:rsidRDefault="000108BC" w:rsidP="00944023">
            <w:pPr>
              <w:jc w:val="center"/>
            </w:pPr>
            <w:r w:rsidRPr="000108BC">
              <w:t>101500</w:t>
            </w:r>
          </w:p>
        </w:tc>
        <w:tc>
          <w:tcPr>
            <w:tcW w:w="1511" w:type="dxa"/>
            <w:tcBorders>
              <w:top w:val="single" w:sz="4" w:space="0" w:color="auto"/>
              <w:bottom w:val="single" w:sz="4" w:space="0" w:color="auto"/>
            </w:tcBorders>
            <w:noWrap/>
            <w:hideMark/>
          </w:tcPr>
          <w:p w14:paraId="25ECA4CB" w14:textId="77777777" w:rsidR="000108BC" w:rsidRPr="000108BC" w:rsidRDefault="000108BC" w:rsidP="00944023">
            <w:pPr>
              <w:jc w:val="center"/>
            </w:pPr>
            <w:r w:rsidRPr="000108BC">
              <w:t>10/20/2010 18:03</w:t>
            </w:r>
          </w:p>
        </w:tc>
      </w:tr>
      <w:tr w:rsidR="00225985" w:rsidRPr="000108BC" w14:paraId="1D3EEBE8" w14:textId="77777777" w:rsidTr="006D50BD">
        <w:trPr>
          <w:trHeight w:val="290"/>
        </w:trPr>
        <w:tc>
          <w:tcPr>
            <w:tcW w:w="1510" w:type="dxa"/>
            <w:tcBorders>
              <w:top w:val="single" w:sz="4" w:space="0" w:color="auto"/>
              <w:bottom w:val="single" w:sz="4" w:space="0" w:color="auto"/>
            </w:tcBorders>
            <w:noWrap/>
            <w:hideMark/>
          </w:tcPr>
          <w:p w14:paraId="38E11BE1" w14:textId="77777777" w:rsidR="000108BC" w:rsidRPr="000108BC" w:rsidRDefault="000108BC" w:rsidP="00944023">
            <w:r w:rsidRPr="000108BC">
              <w:t>Dubravka Suica</w:t>
            </w:r>
          </w:p>
        </w:tc>
        <w:tc>
          <w:tcPr>
            <w:tcW w:w="1510" w:type="dxa"/>
            <w:tcBorders>
              <w:top w:val="single" w:sz="4" w:space="0" w:color="auto"/>
              <w:bottom w:val="single" w:sz="4" w:space="0" w:color="auto"/>
            </w:tcBorders>
            <w:noWrap/>
            <w:hideMark/>
          </w:tcPr>
          <w:p w14:paraId="2EF7574A" w14:textId="67DCA821" w:rsidR="000108BC" w:rsidRPr="000108BC" w:rsidRDefault="000108BC" w:rsidP="00944023">
            <w:r w:rsidRPr="000108BC">
              <w:t xml:space="preserve">Vice President of the </w:t>
            </w:r>
            <w:r w:rsidRPr="000108BC">
              <w:lastRenderedPageBreak/>
              <w:t>@EU_Commission in charge of Democracy and Demography  / Former MEP / Former Mayor of Dubrovnik</w:t>
            </w:r>
          </w:p>
        </w:tc>
        <w:tc>
          <w:tcPr>
            <w:tcW w:w="1511" w:type="dxa"/>
            <w:tcBorders>
              <w:top w:val="single" w:sz="4" w:space="0" w:color="auto"/>
              <w:bottom w:val="single" w:sz="4" w:space="0" w:color="auto"/>
            </w:tcBorders>
            <w:noWrap/>
            <w:hideMark/>
          </w:tcPr>
          <w:p w14:paraId="61DC867A" w14:textId="77777777" w:rsidR="000108BC" w:rsidRPr="000108BC" w:rsidRDefault="000108BC" w:rsidP="00944023">
            <w:r w:rsidRPr="000108BC">
              <w:lastRenderedPageBreak/>
              <w:t>@dubravkasuica</w:t>
            </w:r>
          </w:p>
        </w:tc>
        <w:tc>
          <w:tcPr>
            <w:tcW w:w="1510" w:type="dxa"/>
            <w:tcBorders>
              <w:top w:val="single" w:sz="4" w:space="0" w:color="auto"/>
              <w:bottom w:val="single" w:sz="4" w:space="0" w:color="auto"/>
            </w:tcBorders>
            <w:noWrap/>
            <w:hideMark/>
          </w:tcPr>
          <w:p w14:paraId="641FD2EE" w14:textId="77777777" w:rsidR="000108BC" w:rsidRPr="000108BC" w:rsidRDefault="000108BC" w:rsidP="00944023">
            <w:pPr>
              <w:jc w:val="center"/>
            </w:pPr>
            <w:r w:rsidRPr="000108BC">
              <w:t>7673</w:t>
            </w:r>
          </w:p>
        </w:tc>
        <w:tc>
          <w:tcPr>
            <w:tcW w:w="1510" w:type="dxa"/>
            <w:tcBorders>
              <w:top w:val="single" w:sz="4" w:space="0" w:color="auto"/>
              <w:bottom w:val="single" w:sz="4" w:space="0" w:color="auto"/>
            </w:tcBorders>
            <w:noWrap/>
            <w:hideMark/>
          </w:tcPr>
          <w:p w14:paraId="33EBE1C8" w14:textId="77777777" w:rsidR="000108BC" w:rsidRPr="000108BC" w:rsidRDefault="000108BC" w:rsidP="00944023">
            <w:pPr>
              <w:jc w:val="center"/>
            </w:pPr>
            <w:r w:rsidRPr="000108BC">
              <w:t>11207</w:t>
            </w:r>
          </w:p>
        </w:tc>
        <w:tc>
          <w:tcPr>
            <w:tcW w:w="1511" w:type="dxa"/>
            <w:tcBorders>
              <w:top w:val="single" w:sz="4" w:space="0" w:color="auto"/>
              <w:bottom w:val="single" w:sz="4" w:space="0" w:color="auto"/>
            </w:tcBorders>
            <w:noWrap/>
            <w:hideMark/>
          </w:tcPr>
          <w:p w14:paraId="7B419004" w14:textId="77777777" w:rsidR="000108BC" w:rsidRPr="000108BC" w:rsidRDefault="000108BC" w:rsidP="00944023">
            <w:pPr>
              <w:jc w:val="center"/>
            </w:pPr>
            <w:r w:rsidRPr="000108BC">
              <w:t>9/13/2013 14:41</w:t>
            </w:r>
          </w:p>
        </w:tc>
      </w:tr>
      <w:tr w:rsidR="00225985" w:rsidRPr="000108BC" w14:paraId="2D1F3409" w14:textId="77777777" w:rsidTr="006D50BD">
        <w:trPr>
          <w:trHeight w:val="290"/>
        </w:trPr>
        <w:tc>
          <w:tcPr>
            <w:tcW w:w="1510" w:type="dxa"/>
            <w:tcBorders>
              <w:top w:val="single" w:sz="4" w:space="0" w:color="auto"/>
              <w:bottom w:val="single" w:sz="4" w:space="0" w:color="auto"/>
            </w:tcBorders>
            <w:noWrap/>
            <w:hideMark/>
          </w:tcPr>
          <w:p w14:paraId="11ECDFE7" w14:textId="77777777" w:rsidR="000108BC" w:rsidRPr="000108BC" w:rsidRDefault="000108BC" w:rsidP="00944023">
            <w:r w:rsidRPr="000108BC">
              <w:t>EASO</w:t>
            </w:r>
          </w:p>
        </w:tc>
        <w:tc>
          <w:tcPr>
            <w:tcW w:w="1510" w:type="dxa"/>
            <w:tcBorders>
              <w:top w:val="single" w:sz="4" w:space="0" w:color="auto"/>
              <w:bottom w:val="single" w:sz="4" w:space="0" w:color="auto"/>
            </w:tcBorders>
            <w:noWrap/>
            <w:hideMark/>
          </w:tcPr>
          <w:p w14:paraId="4756525F" w14:textId="77777777" w:rsidR="000108BC" w:rsidRPr="000108BC" w:rsidRDefault="000108BC" w:rsidP="00944023">
            <w:r w:rsidRPr="000108BC">
              <w:t>The European Asylum Support Office plays a key role in the implementation of the Common European Asylum System. Support is our mission. EU Agency.</w:t>
            </w:r>
          </w:p>
        </w:tc>
        <w:tc>
          <w:tcPr>
            <w:tcW w:w="1511" w:type="dxa"/>
            <w:tcBorders>
              <w:top w:val="single" w:sz="4" w:space="0" w:color="auto"/>
              <w:bottom w:val="single" w:sz="4" w:space="0" w:color="auto"/>
            </w:tcBorders>
            <w:noWrap/>
            <w:hideMark/>
          </w:tcPr>
          <w:p w14:paraId="55A2DBDB" w14:textId="77777777" w:rsidR="000108BC" w:rsidRPr="000108BC" w:rsidRDefault="000108BC" w:rsidP="00944023">
            <w:r w:rsidRPr="000108BC">
              <w:t>@EASO</w:t>
            </w:r>
          </w:p>
        </w:tc>
        <w:tc>
          <w:tcPr>
            <w:tcW w:w="1510" w:type="dxa"/>
            <w:tcBorders>
              <w:top w:val="single" w:sz="4" w:space="0" w:color="auto"/>
              <w:bottom w:val="single" w:sz="4" w:space="0" w:color="auto"/>
            </w:tcBorders>
            <w:noWrap/>
            <w:hideMark/>
          </w:tcPr>
          <w:p w14:paraId="63D93620" w14:textId="77777777" w:rsidR="000108BC" w:rsidRPr="000108BC" w:rsidRDefault="000108BC" w:rsidP="00944023">
            <w:pPr>
              <w:jc w:val="center"/>
            </w:pPr>
            <w:r w:rsidRPr="000108BC">
              <w:t>3992</w:t>
            </w:r>
          </w:p>
        </w:tc>
        <w:tc>
          <w:tcPr>
            <w:tcW w:w="1510" w:type="dxa"/>
            <w:tcBorders>
              <w:top w:val="single" w:sz="4" w:space="0" w:color="auto"/>
              <w:bottom w:val="single" w:sz="4" w:space="0" w:color="auto"/>
            </w:tcBorders>
            <w:noWrap/>
            <w:hideMark/>
          </w:tcPr>
          <w:p w14:paraId="1EFE541A" w14:textId="77777777" w:rsidR="000108BC" w:rsidRPr="000108BC" w:rsidRDefault="000108BC" w:rsidP="00944023">
            <w:pPr>
              <w:jc w:val="center"/>
            </w:pPr>
            <w:r w:rsidRPr="000108BC">
              <w:t>43897</w:t>
            </w:r>
          </w:p>
        </w:tc>
        <w:tc>
          <w:tcPr>
            <w:tcW w:w="1511" w:type="dxa"/>
            <w:tcBorders>
              <w:top w:val="single" w:sz="4" w:space="0" w:color="auto"/>
              <w:bottom w:val="single" w:sz="4" w:space="0" w:color="auto"/>
            </w:tcBorders>
            <w:noWrap/>
            <w:hideMark/>
          </w:tcPr>
          <w:p w14:paraId="1DED2132" w14:textId="77777777" w:rsidR="000108BC" w:rsidRPr="000108BC" w:rsidRDefault="000108BC" w:rsidP="00944023">
            <w:pPr>
              <w:jc w:val="center"/>
            </w:pPr>
            <w:r w:rsidRPr="000108BC">
              <w:t>6/28/2011 13:22</w:t>
            </w:r>
          </w:p>
        </w:tc>
      </w:tr>
      <w:tr w:rsidR="00225985" w:rsidRPr="000108BC" w14:paraId="5F4C3F52" w14:textId="77777777" w:rsidTr="006D50BD">
        <w:trPr>
          <w:trHeight w:val="290"/>
        </w:trPr>
        <w:tc>
          <w:tcPr>
            <w:tcW w:w="1510" w:type="dxa"/>
            <w:tcBorders>
              <w:top w:val="single" w:sz="4" w:space="0" w:color="auto"/>
              <w:bottom w:val="single" w:sz="4" w:space="0" w:color="auto"/>
            </w:tcBorders>
            <w:noWrap/>
            <w:hideMark/>
          </w:tcPr>
          <w:p w14:paraId="211C11F1" w14:textId="77777777" w:rsidR="000108BC" w:rsidRPr="000108BC" w:rsidRDefault="000108BC" w:rsidP="00944023">
            <w:r w:rsidRPr="000108BC">
              <w:t>ECDC</w:t>
            </w:r>
          </w:p>
        </w:tc>
        <w:tc>
          <w:tcPr>
            <w:tcW w:w="1510" w:type="dxa"/>
            <w:tcBorders>
              <w:top w:val="single" w:sz="4" w:space="0" w:color="auto"/>
              <w:bottom w:val="single" w:sz="4" w:space="0" w:color="auto"/>
            </w:tcBorders>
            <w:noWrap/>
            <w:hideMark/>
          </w:tcPr>
          <w:p w14:paraId="4CE907C4" w14:textId="77777777" w:rsidR="000108BC" w:rsidRPr="000108BC" w:rsidRDefault="000108BC" w:rsidP="00944023">
            <w:r w:rsidRPr="000108BC">
              <w:t>The European Centre for Disease Prevention and Control. We aim at strengthening #Europe's defences against infectious diseases.</w:t>
            </w:r>
          </w:p>
        </w:tc>
        <w:tc>
          <w:tcPr>
            <w:tcW w:w="1511" w:type="dxa"/>
            <w:tcBorders>
              <w:top w:val="single" w:sz="4" w:space="0" w:color="auto"/>
              <w:bottom w:val="single" w:sz="4" w:space="0" w:color="auto"/>
            </w:tcBorders>
            <w:noWrap/>
            <w:hideMark/>
          </w:tcPr>
          <w:p w14:paraId="22DBD368" w14:textId="77777777" w:rsidR="000108BC" w:rsidRPr="000108BC" w:rsidRDefault="000108BC" w:rsidP="00944023">
            <w:r w:rsidRPr="000108BC">
              <w:t>@ECDC_EU</w:t>
            </w:r>
          </w:p>
        </w:tc>
        <w:tc>
          <w:tcPr>
            <w:tcW w:w="1510" w:type="dxa"/>
            <w:tcBorders>
              <w:top w:val="single" w:sz="4" w:space="0" w:color="auto"/>
              <w:bottom w:val="single" w:sz="4" w:space="0" w:color="auto"/>
            </w:tcBorders>
            <w:noWrap/>
            <w:hideMark/>
          </w:tcPr>
          <w:p w14:paraId="6649F127" w14:textId="77777777" w:rsidR="000108BC" w:rsidRPr="000108BC" w:rsidRDefault="000108BC" w:rsidP="00944023">
            <w:pPr>
              <w:jc w:val="center"/>
            </w:pPr>
            <w:r w:rsidRPr="000108BC">
              <w:t>8828</w:t>
            </w:r>
          </w:p>
        </w:tc>
        <w:tc>
          <w:tcPr>
            <w:tcW w:w="1510" w:type="dxa"/>
            <w:tcBorders>
              <w:top w:val="single" w:sz="4" w:space="0" w:color="auto"/>
              <w:bottom w:val="single" w:sz="4" w:space="0" w:color="auto"/>
            </w:tcBorders>
            <w:noWrap/>
            <w:hideMark/>
          </w:tcPr>
          <w:p w14:paraId="3DB56419" w14:textId="77777777" w:rsidR="000108BC" w:rsidRPr="000108BC" w:rsidRDefault="000108BC" w:rsidP="00944023">
            <w:pPr>
              <w:jc w:val="center"/>
            </w:pPr>
            <w:r w:rsidRPr="000108BC">
              <w:t>78965</w:t>
            </w:r>
          </w:p>
        </w:tc>
        <w:tc>
          <w:tcPr>
            <w:tcW w:w="1511" w:type="dxa"/>
            <w:tcBorders>
              <w:top w:val="single" w:sz="4" w:space="0" w:color="auto"/>
              <w:bottom w:val="single" w:sz="4" w:space="0" w:color="auto"/>
            </w:tcBorders>
            <w:noWrap/>
            <w:hideMark/>
          </w:tcPr>
          <w:p w14:paraId="72CDE161" w14:textId="77777777" w:rsidR="000108BC" w:rsidRPr="000108BC" w:rsidRDefault="000108BC" w:rsidP="00944023">
            <w:pPr>
              <w:jc w:val="center"/>
            </w:pPr>
            <w:r w:rsidRPr="000108BC">
              <w:t>10/19/2010 13:51</w:t>
            </w:r>
          </w:p>
        </w:tc>
      </w:tr>
      <w:tr w:rsidR="00225985" w:rsidRPr="000108BC" w14:paraId="2B9DA7FB" w14:textId="77777777" w:rsidTr="006D50BD">
        <w:trPr>
          <w:trHeight w:val="290"/>
        </w:trPr>
        <w:tc>
          <w:tcPr>
            <w:tcW w:w="1510" w:type="dxa"/>
            <w:tcBorders>
              <w:top w:val="single" w:sz="4" w:space="0" w:color="auto"/>
              <w:bottom w:val="single" w:sz="4" w:space="0" w:color="auto"/>
            </w:tcBorders>
            <w:noWrap/>
            <w:hideMark/>
          </w:tcPr>
          <w:p w14:paraId="0B261B03" w14:textId="77777777" w:rsidR="000108BC" w:rsidRPr="000108BC" w:rsidRDefault="000108BC" w:rsidP="00944023">
            <w:r w:rsidRPr="000108BC">
              <w:t>EDPS</w:t>
            </w:r>
          </w:p>
        </w:tc>
        <w:tc>
          <w:tcPr>
            <w:tcW w:w="1510" w:type="dxa"/>
            <w:tcBorders>
              <w:top w:val="single" w:sz="4" w:space="0" w:color="auto"/>
              <w:bottom w:val="single" w:sz="4" w:space="0" w:color="auto"/>
            </w:tcBorders>
            <w:noWrap/>
            <w:hideMark/>
          </w:tcPr>
          <w:p w14:paraId="4FE6FCFC" w14:textId="77777777" w:rsidR="000108BC" w:rsidRPr="000108BC" w:rsidRDefault="000108BC" w:rsidP="00944023">
            <w:r w:rsidRPr="000108BC">
              <w:t>News from the European Data Protection Supervisor (EDPS). Account managed by the EDPS Information &amp; Communication team. Disclaimer: https://t.co/87Ywlcz2kt</w:t>
            </w:r>
          </w:p>
        </w:tc>
        <w:tc>
          <w:tcPr>
            <w:tcW w:w="1511" w:type="dxa"/>
            <w:tcBorders>
              <w:top w:val="single" w:sz="4" w:space="0" w:color="auto"/>
              <w:bottom w:val="single" w:sz="4" w:space="0" w:color="auto"/>
            </w:tcBorders>
            <w:noWrap/>
            <w:hideMark/>
          </w:tcPr>
          <w:p w14:paraId="6B84208B" w14:textId="77777777" w:rsidR="000108BC" w:rsidRPr="000108BC" w:rsidRDefault="000108BC" w:rsidP="00944023">
            <w:r w:rsidRPr="000108BC">
              <w:t>@EU_EDPS</w:t>
            </w:r>
          </w:p>
        </w:tc>
        <w:tc>
          <w:tcPr>
            <w:tcW w:w="1510" w:type="dxa"/>
            <w:tcBorders>
              <w:top w:val="single" w:sz="4" w:space="0" w:color="auto"/>
              <w:bottom w:val="single" w:sz="4" w:space="0" w:color="auto"/>
            </w:tcBorders>
            <w:noWrap/>
            <w:hideMark/>
          </w:tcPr>
          <w:p w14:paraId="46E15BE6" w14:textId="77777777" w:rsidR="000108BC" w:rsidRPr="000108BC" w:rsidRDefault="000108BC" w:rsidP="00944023">
            <w:pPr>
              <w:jc w:val="center"/>
            </w:pPr>
            <w:r w:rsidRPr="000108BC">
              <w:t>5316</w:t>
            </w:r>
          </w:p>
        </w:tc>
        <w:tc>
          <w:tcPr>
            <w:tcW w:w="1510" w:type="dxa"/>
            <w:tcBorders>
              <w:top w:val="single" w:sz="4" w:space="0" w:color="auto"/>
              <w:bottom w:val="single" w:sz="4" w:space="0" w:color="auto"/>
            </w:tcBorders>
            <w:noWrap/>
            <w:hideMark/>
          </w:tcPr>
          <w:p w14:paraId="4E8F5381" w14:textId="77777777" w:rsidR="000108BC" w:rsidRPr="000108BC" w:rsidRDefault="000108BC" w:rsidP="00944023">
            <w:pPr>
              <w:jc w:val="center"/>
            </w:pPr>
            <w:r w:rsidRPr="000108BC">
              <w:t>23913</w:t>
            </w:r>
          </w:p>
        </w:tc>
        <w:tc>
          <w:tcPr>
            <w:tcW w:w="1511" w:type="dxa"/>
            <w:tcBorders>
              <w:top w:val="single" w:sz="4" w:space="0" w:color="auto"/>
              <w:bottom w:val="single" w:sz="4" w:space="0" w:color="auto"/>
            </w:tcBorders>
            <w:noWrap/>
            <w:hideMark/>
          </w:tcPr>
          <w:p w14:paraId="6B836A9B" w14:textId="77777777" w:rsidR="000108BC" w:rsidRPr="000108BC" w:rsidRDefault="000108BC" w:rsidP="00944023">
            <w:pPr>
              <w:jc w:val="center"/>
            </w:pPr>
            <w:r w:rsidRPr="000108BC">
              <w:t>6/1/2012 11:25</w:t>
            </w:r>
          </w:p>
        </w:tc>
      </w:tr>
      <w:tr w:rsidR="00225985" w:rsidRPr="000108BC" w14:paraId="7BDABC60" w14:textId="77777777" w:rsidTr="006D50BD">
        <w:trPr>
          <w:trHeight w:val="290"/>
        </w:trPr>
        <w:tc>
          <w:tcPr>
            <w:tcW w:w="1510" w:type="dxa"/>
            <w:tcBorders>
              <w:top w:val="single" w:sz="4" w:space="0" w:color="auto"/>
              <w:bottom w:val="single" w:sz="4" w:space="0" w:color="auto"/>
            </w:tcBorders>
            <w:noWrap/>
            <w:hideMark/>
          </w:tcPr>
          <w:p w14:paraId="5A4222C5" w14:textId="77777777" w:rsidR="000108BC" w:rsidRPr="000108BC" w:rsidRDefault="000108BC" w:rsidP="00944023">
            <w:r w:rsidRPr="000108BC">
              <w:t>EFSA</w:t>
            </w:r>
          </w:p>
        </w:tc>
        <w:tc>
          <w:tcPr>
            <w:tcW w:w="1510" w:type="dxa"/>
            <w:tcBorders>
              <w:top w:val="single" w:sz="4" w:space="0" w:color="auto"/>
              <w:bottom w:val="single" w:sz="4" w:space="0" w:color="auto"/>
            </w:tcBorders>
            <w:noWrap/>
            <w:hideMark/>
          </w:tcPr>
          <w:p w14:paraId="363CD08F" w14:textId="3131414B" w:rsidR="000108BC" w:rsidRPr="000108BC" w:rsidRDefault="000108BC" w:rsidP="00944023">
            <w:r w:rsidRPr="000108BC">
              <w:t xml:space="preserve">European Food Safety </w:t>
            </w:r>
            <w:r w:rsidRPr="000108BC">
              <w:lastRenderedPageBreak/>
              <w:t xml:space="preserve">Authority - Trusted science for safe food | </w:t>
            </w:r>
            <w:r w:rsidRPr="000108BC">
              <w:br/>
              <w:t>Data protection https://t.co/Zcha2yD55B</w:t>
            </w:r>
          </w:p>
        </w:tc>
        <w:tc>
          <w:tcPr>
            <w:tcW w:w="1511" w:type="dxa"/>
            <w:tcBorders>
              <w:top w:val="single" w:sz="4" w:space="0" w:color="auto"/>
              <w:bottom w:val="single" w:sz="4" w:space="0" w:color="auto"/>
            </w:tcBorders>
            <w:noWrap/>
            <w:hideMark/>
          </w:tcPr>
          <w:p w14:paraId="5619D47E" w14:textId="77777777" w:rsidR="000108BC" w:rsidRPr="000108BC" w:rsidRDefault="000108BC" w:rsidP="00944023">
            <w:r w:rsidRPr="000108BC">
              <w:lastRenderedPageBreak/>
              <w:t>@EFSA_EU</w:t>
            </w:r>
          </w:p>
        </w:tc>
        <w:tc>
          <w:tcPr>
            <w:tcW w:w="1510" w:type="dxa"/>
            <w:tcBorders>
              <w:top w:val="single" w:sz="4" w:space="0" w:color="auto"/>
              <w:bottom w:val="single" w:sz="4" w:space="0" w:color="auto"/>
            </w:tcBorders>
            <w:noWrap/>
            <w:hideMark/>
          </w:tcPr>
          <w:p w14:paraId="37F9B7BF" w14:textId="77777777" w:rsidR="000108BC" w:rsidRPr="000108BC" w:rsidRDefault="000108BC" w:rsidP="00944023">
            <w:pPr>
              <w:jc w:val="center"/>
            </w:pPr>
            <w:r w:rsidRPr="000108BC">
              <w:t>7349</w:t>
            </w:r>
          </w:p>
        </w:tc>
        <w:tc>
          <w:tcPr>
            <w:tcW w:w="1510" w:type="dxa"/>
            <w:tcBorders>
              <w:top w:val="single" w:sz="4" w:space="0" w:color="auto"/>
              <w:bottom w:val="single" w:sz="4" w:space="0" w:color="auto"/>
            </w:tcBorders>
            <w:noWrap/>
            <w:hideMark/>
          </w:tcPr>
          <w:p w14:paraId="020AE94A" w14:textId="77777777" w:rsidR="000108BC" w:rsidRPr="000108BC" w:rsidRDefault="000108BC" w:rsidP="00944023">
            <w:pPr>
              <w:jc w:val="center"/>
            </w:pPr>
            <w:r w:rsidRPr="000108BC">
              <w:t>38881</w:t>
            </w:r>
          </w:p>
        </w:tc>
        <w:tc>
          <w:tcPr>
            <w:tcW w:w="1511" w:type="dxa"/>
            <w:tcBorders>
              <w:top w:val="single" w:sz="4" w:space="0" w:color="auto"/>
              <w:bottom w:val="single" w:sz="4" w:space="0" w:color="auto"/>
            </w:tcBorders>
            <w:noWrap/>
            <w:hideMark/>
          </w:tcPr>
          <w:p w14:paraId="77A4799F" w14:textId="77777777" w:rsidR="000108BC" w:rsidRPr="000108BC" w:rsidRDefault="000108BC" w:rsidP="00944023">
            <w:pPr>
              <w:jc w:val="center"/>
            </w:pPr>
            <w:r w:rsidRPr="000108BC">
              <w:t>10/23/2009 14:51</w:t>
            </w:r>
          </w:p>
        </w:tc>
      </w:tr>
      <w:tr w:rsidR="00225985" w:rsidRPr="000108BC" w14:paraId="1FAC83F4" w14:textId="77777777" w:rsidTr="006D50BD">
        <w:trPr>
          <w:trHeight w:val="290"/>
        </w:trPr>
        <w:tc>
          <w:tcPr>
            <w:tcW w:w="1510" w:type="dxa"/>
            <w:tcBorders>
              <w:top w:val="single" w:sz="4" w:space="0" w:color="auto"/>
              <w:bottom w:val="single" w:sz="4" w:space="0" w:color="auto"/>
            </w:tcBorders>
            <w:noWrap/>
            <w:hideMark/>
          </w:tcPr>
          <w:p w14:paraId="1179AA23" w14:textId="77777777" w:rsidR="000108BC" w:rsidRPr="000108BC" w:rsidRDefault="000108BC" w:rsidP="00944023">
            <w:r w:rsidRPr="000108BC">
              <w:t>EIGE | #StopSexism</w:t>
            </w:r>
          </w:p>
        </w:tc>
        <w:tc>
          <w:tcPr>
            <w:tcW w:w="1510" w:type="dxa"/>
            <w:tcBorders>
              <w:top w:val="single" w:sz="4" w:space="0" w:color="auto"/>
              <w:bottom w:val="single" w:sz="4" w:space="0" w:color="auto"/>
            </w:tcBorders>
            <w:noWrap/>
            <w:hideMark/>
          </w:tcPr>
          <w:p w14:paraId="0380AC8D" w14:textId="77777777" w:rsidR="000108BC" w:rsidRPr="000108BC" w:rsidRDefault="000108BC" w:rsidP="00944023">
            <w:r w:rsidRPr="000108BC">
              <w:t>The European Institute for Gender Equality is an EU agency which promotes gender equality, fights discrimination based on sex and raises gender awareness.</w:t>
            </w:r>
          </w:p>
        </w:tc>
        <w:tc>
          <w:tcPr>
            <w:tcW w:w="1511" w:type="dxa"/>
            <w:tcBorders>
              <w:top w:val="single" w:sz="4" w:space="0" w:color="auto"/>
              <w:bottom w:val="single" w:sz="4" w:space="0" w:color="auto"/>
            </w:tcBorders>
            <w:noWrap/>
            <w:hideMark/>
          </w:tcPr>
          <w:p w14:paraId="7A685AA9" w14:textId="77777777" w:rsidR="000108BC" w:rsidRPr="000108BC" w:rsidRDefault="000108BC" w:rsidP="00944023">
            <w:r w:rsidRPr="000108BC">
              <w:t>@eurogender</w:t>
            </w:r>
          </w:p>
        </w:tc>
        <w:tc>
          <w:tcPr>
            <w:tcW w:w="1510" w:type="dxa"/>
            <w:tcBorders>
              <w:top w:val="single" w:sz="4" w:space="0" w:color="auto"/>
              <w:bottom w:val="single" w:sz="4" w:space="0" w:color="auto"/>
            </w:tcBorders>
            <w:noWrap/>
            <w:hideMark/>
          </w:tcPr>
          <w:p w14:paraId="106B0381" w14:textId="77777777" w:rsidR="000108BC" w:rsidRPr="000108BC" w:rsidRDefault="000108BC" w:rsidP="00944023">
            <w:pPr>
              <w:jc w:val="center"/>
            </w:pPr>
            <w:r w:rsidRPr="000108BC">
              <w:t>6023</w:t>
            </w:r>
          </w:p>
        </w:tc>
        <w:tc>
          <w:tcPr>
            <w:tcW w:w="1510" w:type="dxa"/>
            <w:tcBorders>
              <w:top w:val="single" w:sz="4" w:space="0" w:color="auto"/>
              <w:bottom w:val="single" w:sz="4" w:space="0" w:color="auto"/>
            </w:tcBorders>
            <w:noWrap/>
            <w:hideMark/>
          </w:tcPr>
          <w:p w14:paraId="747213F2" w14:textId="77777777" w:rsidR="000108BC" w:rsidRPr="000108BC" w:rsidRDefault="000108BC" w:rsidP="00944023">
            <w:pPr>
              <w:jc w:val="center"/>
            </w:pPr>
            <w:r w:rsidRPr="000108BC">
              <w:t>17890</w:t>
            </w:r>
          </w:p>
        </w:tc>
        <w:tc>
          <w:tcPr>
            <w:tcW w:w="1511" w:type="dxa"/>
            <w:tcBorders>
              <w:top w:val="single" w:sz="4" w:space="0" w:color="auto"/>
              <w:bottom w:val="single" w:sz="4" w:space="0" w:color="auto"/>
            </w:tcBorders>
            <w:noWrap/>
            <w:hideMark/>
          </w:tcPr>
          <w:p w14:paraId="577431EF" w14:textId="77777777" w:rsidR="000108BC" w:rsidRPr="000108BC" w:rsidRDefault="000108BC" w:rsidP="00944023">
            <w:pPr>
              <w:jc w:val="center"/>
            </w:pPr>
            <w:r w:rsidRPr="000108BC">
              <w:t>5/22/2010 12:29</w:t>
            </w:r>
          </w:p>
        </w:tc>
      </w:tr>
      <w:tr w:rsidR="00225985" w:rsidRPr="000108BC" w14:paraId="510E3BBD" w14:textId="77777777" w:rsidTr="006D50BD">
        <w:trPr>
          <w:trHeight w:val="290"/>
        </w:trPr>
        <w:tc>
          <w:tcPr>
            <w:tcW w:w="1510" w:type="dxa"/>
            <w:tcBorders>
              <w:top w:val="single" w:sz="4" w:space="0" w:color="auto"/>
              <w:bottom w:val="single" w:sz="4" w:space="0" w:color="auto"/>
            </w:tcBorders>
            <w:noWrap/>
            <w:hideMark/>
          </w:tcPr>
          <w:p w14:paraId="384EF139" w14:textId="172AEB82" w:rsidR="000108BC" w:rsidRPr="000108BC" w:rsidRDefault="000108BC" w:rsidP="00944023">
            <w:r w:rsidRPr="000108BC">
              <w:t>EIOPA</w:t>
            </w:r>
          </w:p>
        </w:tc>
        <w:tc>
          <w:tcPr>
            <w:tcW w:w="1510" w:type="dxa"/>
            <w:tcBorders>
              <w:top w:val="single" w:sz="4" w:space="0" w:color="auto"/>
              <w:bottom w:val="single" w:sz="4" w:space="0" w:color="auto"/>
            </w:tcBorders>
            <w:noWrap/>
            <w:hideMark/>
          </w:tcPr>
          <w:p w14:paraId="4788D96B" w14:textId="77777777" w:rsidR="000108BC" w:rsidRPr="000108BC" w:rsidRDefault="000108BC" w:rsidP="00944023">
            <w:r w:rsidRPr="000108BC">
              <w:t>The European Insurance and Occupational Pensions Authority (EIOPA) is part of the European System of Financial Supervision</w:t>
            </w:r>
          </w:p>
        </w:tc>
        <w:tc>
          <w:tcPr>
            <w:tcW w:w="1511" w:type="dxa"/>
            <w:tcBorders>
              <w:top w:val="single" w:sz="4" w:space="0" w:color="auto"/>
              <w:bottom w:val="single" w:sz="4" w:space="0" w:color="auto"/>
            </w:tcBorders>
            <w:noWrap/>
            <w:hideMark/>
          </w:tcPr>
          <w:p w14:paraId="6809C32C" w14:textId="77777777" w:rsidR="000108BC" w:rsidRPr="000108BC" w:rsidRDefault="000108BC" w:rsidP="00944023">
            <w:r w:rsidRPr="000108BC">
              <w:t>@eiopa_europa_eu</w:t>
            </w:r>
          </w:p>
        </w:tc>
        <w:tc>
          <w:tcPr>
            <w:tcW w:w="1510" w:type="dxa"/>
            <w:tcBorders>
              <w:top w:val="single" w:sz="4" w:space="0" w:color="auto"/>
              <w:bottom w:val="single" w:sz="4" w:space="0" w:color="auto"/>
            </w:tcBorders>
            <w:noWrap/>
            <w:hideMark/>
          </w:tcPr>
          <w:p w14:paraId="59915F00" w14:textId="77777777" w:rsidR="000108BC" w:rsidRPr="000108BC" w:rsidRDefault="000108BC" w:rsidP="00944023">
            <w:pPr>
              <w:jc w:val="center"/>
            </w:pPr>
            <w:r w:rsidRPr="000108BC">
              <w:t>1815</w:t>
            </w:r>
          </w:p>
        </w:tc>
        <w:tc>
          <w:tcPr>
            <w:tcW w:w="1510" w:type="dxa"/>
            <w:tcBorders>
              <w:top w:val="single" w:sz="4" w:space="0" w:color="auto"/>
              <w:bottom w:val="single" w:sz="4" w:space="0" w:color="auto"/>
            </w:tcBorders>
            <w:noWrap/>
            <w:hideMark/>
          </w:tcPr>
          <w:p w14:paraId="38F6720B" w14:textId="77777777" w:rsidR="000108BC" w:rsidRPr="000108BC" w:rsidRDefault="000108BC" w:rsidP="00944023">
            <w:pPr>
              <w:jc w:val="center"/>
            </w:pPr>
            <w:r w:rsidRPr="000108BC">
              <w:t>7881</w:t>
            </w:r>
          </w:p>
        </w:tc>
        <w:tc>
          <w:tcPr>
            <w:tcW w:w="1511" w:type="dxa"/>
            <w:tcBorders>
              <w:top w:val="single" w:sz="4" w:space="0" w:color="auto"/>
              <w:bottom w:val="single" w:sz="4" w:space="0" w:color="auto"/>
            </w:tcBorders>
            <w:noWrap/>
            <w:hideMark/>
          </w:tcPr>
          <w:p w14:paraId="6181F12D" w14:textId="77777777" w:rsidR="000108BC" w:rsidRPr="000108BC" w:rsidRDefault="000108BC" w:rsidP="00944023">
            <w:pPr>
              <w:jc w:val="center"/>
            </w:pPr>
            <w:r w:rsidRPr="000108BC">
              <w:t>11/17/2011 10:21</w:t>
            </w:r>
          </w:p>
        </w:tc>
      </w:tr>
      <w:tr w:rsidR="00225985" w:rsidRPr="000108BC" w14:paraId="67015C32" w14:textId="77777777" w:rsidTr="006D50BD">
        <w:trPr>
          <w:trHeight w:val="290"/>
        </w:trPr>
        <w:tc>
          <w:tcPr>
            <w:tcW w:w="1510" w:type="dxa"/>
            <w:tcBorders>
              <w:top w:val="single" w:sz="4" w:space="0" w:color="auto"/>
              <w:bottom w:val="single" w:sz="4" w:space="0" w:color="auto"/>
            </w:tcBorders>
            <w:noWrap/>
            <w:hideMark/>
          </w:tcPr>
          <w:p w14:paraId="2A16AD2F" w14:textId="77777777" w:rsidR="000108BC" w:rsidRPr="000108BC" w:rsidRDefault="000108BC" w:rsidP="00944023">
            <w:r w:rsidRPr="000108BC">
              <w:t>Electronic Components &amp; Systems Joint Undertaking</w:t>
            </w:r>
          </w:p>
        </w:tc>
        <w:tc>
          <w:tcPr>
            <w:tcW w:w="1510" w:type="dxa"/>
            <w:tcBorders>
              <w:top w:val="single" w:sz="4" w:space="0" w:color="auto"/>
              <w:bottom w:val="single" w:sz="4" w:space="0" w:color="auto"/>
            </w:tcBorders>
            <w:noWrap/>
            <w:hideMark/>
          </w:tcPr>
          <w:p w14:paraId="42FEB0A7" w14:textId="77777777" w:rsidR="000108BC" w:rsidRPr="000108BC" w:rsidRDefault="000108BC" w:rsidP="00944023">
            <w:r w:rsidRPr="000108BC">
              <w:t>Electronic Components &amp; Systems for European Leadership #ECSELJU - a #H2020 funding mechanism keeping Europe at the forefront of #technology development.</w:t>
            </w:r>
          </w:p>
        </w:tc>
        <w:tc>
          <w:tcPr>
            <w:tcW w:w="1511" w:type="dxa"/>
            <w:tcBorders>
              <w:top w:val="single" w:sz="4" w:space="0" w:color="auto"/>
              <w:bottom w:val="single" w:sz="4" w:space="0" w:color="auto"/>
            </w:tcBorders>
            <w:noWrap/>
            <w:hideMark/>
          </w:tcPr>
          <w:p w14:paraId="3FCBC292" w14:textId="77777777" w:rsidR="000108BC" w:rsidRPr="000108BC" w:rsidRDefault="000108BC" w:rsidP="00944023">
            <w:r w:rsidRPr="000108BC">
              <w:t>@ECSEL_JU</w:t>
            </w:r>
          </w:p>
        </w:tc>
        <w:tc>
          <w:tcPr>
            <w:tcW w:w="1510" w:type="dxa"/>
            <w:tcBorders>
              <w:top w:val="single" w:sz="4" w:space="0" w:color="auto"/>
              <w:bottom w:val="single" w:sz="4" w:space="0" w:color="auto"/>
            </w:tcBorders>
            <w:noWrap/>
            <w:hideMark/>
          </w:tcPr>
          <w:p w14:paraId="06F434F5" w14:textId="77777777" w:rsidR="000108BC" w:rsidRPr="000108BC" w:rsidRDefault="000108BC" w:rsidP="00944023">
            <w:pPr>
              <w:jc w:val="center"/>
            </w:pPr>
            <w:r w:rsidRPr="000108BC">
              <w:t>1664</w:t>
            </w:r>
          </w:p>
        </w:tc>
        <w:tc>
          <w:tcPr>
            <w:tcW w:w="1510" w:type="dxa"/>
            <w:tcBorders>
              <w:top w:val="single" w:sz="4" w:space="0" w:color="auto"/>
              <w:bottom w:val="single" w:sz="4" w:space="0" w:color="auto"/>
            </w:tcBorders>
            <w:noWrap/>
            <w:hideMark/>
          </w:tcPr>
          <w:p w14:paraId="61A04D47" w14:textId="77777777" w:rsidR="000108BC" w:rsidRPr="000108BC" w:rsidRDefault="000108BC" w:rsidP="00944023">
            <w:pPr>
              <w:jc w:val="center"/>
            </w:pPr>
            <w:r w:rsidRPr="000108BC">
              <w:t>1408</w:t>
            </w:r>
          </w:p>
        </w:tc>
        <w:tc>
          <w:tcPr>
            <w:tcW w:w="1511" w:type="dxa"/>
            <w:tcBorders>
              <w:top w:val="single" w:sz="4" w:space="0" w:color="auto"/>
              <w:bottom w:val="single" w:sz="4" w:space="0" w:color="auto"/>
            </w:tcBorders>
            <w:noWrap/>
            <w:hideMark/>
          </w:tcPr>
          <w:p w14:paraId="5DC1986C" w14:textId="77777777" w:rsidR="000108BC" w:rsidRPr="000108BC" w:rsidRDefault="000108BC" w:rsidP="00944023">
            <w:pPr>
              <w:jc w:val="center"/>
            </w:pPr>
            <w:r w:rsidRPr="000108BC">
              <w:t>7/1/2014 17:14</w:t>
            </w:r>
          </w:p>
        </w:tc>
      </w:tr>
      <w:tr w:rsidR="00225985" w:rsidRPr="000108BC" w14:paraId="6F628788" w14:textId="77777777" w:rsidTr="006D50BD">
        <w:trPr>
          <w:trHeight w:val="290"/>
        </w:trPr>
        <w:tc>
          <w:tcPr>
            <w:tcW w:w="1510" w:type="dxa"/>
            <w:tcBorders>
              <w:top w:val="single" w:sz="4" w:space="0" w:color="auto"/>
              <w:bottom w:val="single" w:sz="4" w:space="0" w:color="auto"/>
            </w:tcBorders>
            <w:noWrap/>
            <w:hideMark/>
          </w:tcPr>
          <w:p w14:paraId="3A3AD8C2" w14:textId="77777777" w:rsidR="000108BC" w:rsidRPr="000108BC" w:rsidRDefault="000108BC" w:rsidP="00944023">
            <w:r w:rsidRPr="000108BC">
              <w:t>Elisa Ferreira</w:t>
            </w:r>
          </w:p>
        </w:tc>
        <w:tc>
          <w:tcPr>
            <w:tcW w:w="1510" w:type="dxa"/>
            <w:tcBorders>
              <w:top w:val="single" w:sz="4" w:space="0" w:color="auto"/>
              <w:bottom w:val="single" w:sz="4" w:space="0" w:color="auto"/>
            </w:tcBorders>
            <w:noWrap/>
            <w:hideMark/>
          </w:tcPr>
          <w:p w14:paraId="7E9A6835" w14:textId="77777777" w:rsidR="000108BC" w:rsidRPr="000108BC" w:rsidRDefault="000108BC" w:rsidP="00944023">
            <w:r w:rsidRPr="000108BC">
              <w:t xml:space="preserve">European Commissioner for Cohesion and Reforms </w:t>
            </w:r>
            <w:r w:rsidRPr="000108BC">
              <w:lastRenderedPageBreak/>
              <w:t>|Comissária Europeia para a Coesão e Reformas</w:t>
            </w:r>
          </w:p>
        </w:tc>
        <w:tc>
          <w:tcPr>
            <w:tcW w:w="1511" w:type="dxa"/>
            <w:tcBorders>
              <w:top w:val="single" w:sz="4" w:space="0" w:color="auto"/>
              <w:bottom w:val="single" w:sz="4" w:space="0" w:color="auto"/>
            </w:tcBorders>
            <w:noWrap/>
            <w:hideMark/>
          </w:tcPr>
          <w:p w14:paraId="049CC260" w14:textId="77777777" w:rsidR="000108BC" w:rsidRPr="000108BC" w:rsidRDefault="000108BC" w:rsidP="00944023">
            <w:r w:rsidRPr="000108BC">
              <w:lastRenderedPageBreak/>
              <w:t>@ElisaFerreiraEC</w:t>
            </w:r>
          </w:p>
        </w:tc>
        <w:tc>
          <w:tcPr>
            <w:tcW w:w="1510" w:type="dxa"/>
            <w:tcBorders>
              <w:top w:val="single" w:sz="4" w:space="0" w:color="auto"/>
              <w:bottom w:val="single" w:sz="4" w:space="0" w:color="auto"/>
            </w:tcBorders>
            <w:noWrap/>
            <w:hideMark/>
          </w:tcPr>
          <w:p w14:paraId="0CD99FF0" w14:textId="77777777" w:rsidR="000108BC" w:rsidRPr="000108BC" w:rsidRDefault="000108BC" w:rsidP="00944023">
            <w:pPr>
              <w:jc w:val="center"/>
            </w:pPr>
            <w:r w:rsidRPr="000108BC">
              <w:t>1276</w:t>
            </w:r>
          </w:p>
        </w:tc>
        <w:tc>
          <w:tcPr>
            <w:tcW w:w="1510" w:type="dxa"/>
            <w:tcBorders>
              <w:top w:val="single" w:sz="4" w:space="0" w:color="auto"/>
              <w:bottom w:val="single" w:sz="4" w:space="0" w:color="auto"/>
            </w:tcBorders>
            <w:noWrap/>
            <w:hideMark/>
          </w:tcPr>
          <w:p w14:paraId="13D98378" w14:textId="77777777" w:rsidR="000108BC" w:rsidRPr="000108BC" w:rsidRDefault="000108BC" w:rsidP="00944023">
            <w:pPr>
              <w:jc w:val="center"/>
            </w:pPr>
            <w:r w:rsidRPr="000108BC">
              <w:t>9777</w:t>
            </w:r>
          </w:p>
        </w:tc>
        <w:tc>
          <w:tcPr>
            <w:tcW w:w="1511" w:type="dxa"/>
            <w:tcBorders>
              <w:top w:val="single" w:sz="4" w:space="0" w:color="auto"/>
              <w:bottom w:val="single" w:sz="4" w:space="0" w:color="auto"/>
            </w:tcBorders>
            <w:noWrap/>
            <w:hideMark/>
          </w:tcPr>
          <w:p w14:paraId="1A955ECC" w14:textId="77777777" w:rsidR="000108BC" w:rsidRPr="000108BC" w:rsidRDefault="000108BC" w:rsidP="00944023">
            <w:pPr>
              <w:jc w:val="center"/>
            </w:pPr>
            <w:r w:rsidRPr="000108BC">
              <w:t>9/25/2019 13:51</w:t>
            </w:r>
          </w:p>
        </w:tc>
      </w:tr>
      <w:tr w:rsidR="00225985" w:rsidRPr="000108BC" w14:paraId="53738202" w14:textId="77777777" w:rsidTr="006D50BD">
        <w:trPr>
          <w:trHeight w:val="290"/>
        </w:trPr>
        <w:tc>
          <w:tcPr>
            <w:tcW w:w="1510" w:type="dxa"/>
            <w:tcBorders>
              <w:top w:val="single" w:sz="4" w:space="0" w:color="auto"/>
              <w:bottom w:val="single" w:sz="4" w:space="0" w:color="auto"/>
            </w:tcBorders>
            <w:noWrap/>
            <w:hideMark/>
          </w:tcPr>
          <w:p w14:paraId="31F65AED" w14:textId="77777777" w:rsidR="000108BC" w:rsidRPr="000108BC" w:rsidRDefault="000108BC" w:rsidP="00944023">
            <w:r w:rsidRPr="000108BC">
              <w:t>EMSA Maritime Safety</w:t>
            </w:r>
          </w:p>
        </w:tc>
        <w:tc>
          <w:tcPr>
            <w:tcW w:w="1510" w:type="dxa"/>
            <w:tcBorders>
              <w:top w:val="single" w:sz="4" w:space="0" w:color="auto"/>
              <w:bottom w:val="single" w:sz="4" w:space="0" w:color="auto"/>
            </w:tcBorders>
            <w:noWrap/>
            <w:hideMark/>
          </w:tcPr>
          <w:p w14:paraId="530B0CF0" w14:textId="77777777" w:rsidR="000108BC" w:rsidRPr="000108BC" w:rsidRDefault="000108BC" w:rsidP="00944023">
            <w:r w:rsidRPr="000108BC">
              <w:t>European Maritime Safety Agency</w:t>
            </w:r>
          </w:p>
        </w:tc>
        <w:tc>
          <w:tcPr>
            <w:tcW w:w="1511" w:type="dxa"/>
            <w:tcBorders>
              <w:top w:val="single" w:sz="4" w:space="0" w:color="auto"/>
              <w:bottom w:val="single" w:sz="4" w:space="0" w:color="auto"/>
            </w:tcBorders>
            <w:noWrap/>
            <w:hideMark/>
          </w:tcPr>
          <w:p w14:paraId="69FC4108" w14:textId="77777777" w:rsidR="000108BC" w:rsidRPr="000108BC" w:rsidRDefault="000108BC" w:rsidP="00944023">
            <w:r w:rsidRPr="000108BC">
              <w:t>@EMSA_LISBON</w:t>
            </w:r>
          </w:p>
        </w:tc>
        <w:tc>
          <w:tcPr>
            <w:tcW w:w="1510" w:type="dxa"/>
            <w:tcBorders>
              <w:top w:val="single" w:sz="4" w:space="0" w:color="auto"/>
              <w:bottom w:val="single" w:sz="4" w:space="0" w:color="auto"/>
            </w:tcBorders>
            <w:noWrap/>
            <w:hideMark/>
          </w:tcPr>
          <w:p w14:paraId="0D57B4B0" w14:textId="77777777" w:rsidR="000108BC" w:rsidRPr="000108BC" w:rsidRDefault="000108BC" w:rsidP="00944023">
            <w:pPr>
              <w:jc w:val="center"/>
            </w:pPr>
            <w:r w:rsidRPr="000108BC">
              <w:t>2009</w:t>
            </w:r>
          </w:p>
        </w:tc>
        <w:tc>
          <w:tcPr>
            <w:tcW w:w="1510" w:type="dxa"/>
            <w:tcBorders>
              <w:top w:val="single" w:sz="4" w:space="0" w:color="auto"/>
              <w:bottom w:val="single" w:sz="4" w:space="0" w:color="auto"/>
            </w:tcBorders>
            <w:noWrap/>
            <w:hideMark/>
          </w:tcPr>
          <w:p w14:paraId="78BB832D" w14:textId="77777777" w:rsidR="000108BC" w:rsidRPr="000108BC" w:rsidRDefault="000108BC" w:rsidP="00944023">
            <w:pPr>
              <w:jc w:val="center"/>
            </w:pPr>
            <w:r w:rsidRPr="000108BC">
              <w:t>7807</w:t>
            </w:r>
          </w:p>
        </w:tc>
        <w:tc>
          <w:tcPr>
            <w:tcW w:w="1511" w:type="dxa"/>
            <w:tcBorders>
              <w:top w:val="single" w:sz="4" w:space="0" w:color="auto"/>
              <w:bottom w:val="single" w:sz="4" w:space="0" w:color="auto"/>
            </w:tcBorders>
            <w:noWrap/>
            <w:hideMark/>
          </w:tcPr>
          <w:p w14:paraId="4CA43AE0" w14:textId="77777777" w:rsidR="000108BC" w:rsidRPr="000108BC" w:rsidRDefault="000108BC" w:rsidP="00944023">
            <w:pPr>
              <w:jc w:val="center"/>
            </w:pPr>
            <w:r w:rsidRPr="000108BC">
              <w:t>3/10/2009 16:13</w:t>
            </w:r>
          </w:p>
        </w:tc>
      </w:tr>
      <w:tr w:rsidR="00225985" w:rsidRPr="000108BC" w14:paraId="0478A700" w14:textId="77777777" w:rsidTr="006D50BD">
        <w:trPr>
          <w:trHeight w:val="290"/>
        </w:trPr>
        <w:tc>
          <w:tcPr>
            <w:tcW w:w="1510" w:type="dxa"/>
            <w:tcBorders>
              <w:top w:val="single" w:sz="4" w:space="0" w:color="auto"/>
              <w:bottom w:val="single" w:sz="4" w:space="0" w:color="auto"/>
            </w:tcBorders>
            <w:noWrap/>
            <w:hideMark/>
          </w:tcPr>
          <w:p w14:paraId="114F7061" w14:textId="649994D2" w:rsidR="000108BC" w:rsidRPr="000108BC" w:rsidRDefault="000108BC" w:rsidP="00944023">
            <w:r w:rsidRPr="000108BC">
              <w:t>Energy4Europe</w:t>
            </w:r>
          </w:p>
        </w:tc>
        <w:tc>
          <w:tcPr>
            <w:tcW w:w="1510" w:type="dxa"/>
            <w:tcBorders>
              <w:top w:val="single" w:sz="4" w:space="0" w:color="auto"/>
              <w:bottom w:val="single" w:sz="4" w:space="0" w:color="auto"/>
            </w:tcBorders>
            <w:noWrap/>
            <w:hideMark/>
          </w:tcPr>
          <w:p w14:paraId="2F96F110" w14:textId="77777777" w:rsidR="000108BC" w:rsidRPr="000108BC" w:rsidRDefault="000108BC" w:rsidP="00944023">
            <w:r w:rsidRPr="000108BC">
              <w:t>We are the @EU_Commission’s Directorate-General for Energy. We tweet &amp; RT on energy-related policy developments, news, facts &amp; more. #EUGreenDeal #CleanEnergyEU</w:t>
            </w:r>
          </w:p>
        </w:tc>
        <w:tc>
          <w:tcPr>
            <w:tcW w:w="1511" w:type="dxa"/>
            <w:tcBorders>
              <w:top w:val="single" w:sz="4" w:space="0" w:color="auto"/>
              <w:bottom w:val="single" w:sz="4" w:space="0" w:color="auto"/>
            </w:tcBorders>
            <w:noWrap/>
            <w:hideMark/>
          </w:tcPr>
          <w:p w14:paraId="4CAAB2A7" w14:textId="77777777" w:rsidR="000108BC" w:rsidRPr="000108BC" w:rsidRDefault="000108BC" w:rsidP="00944023">
            <w:r w:rsidRPr="000108BC">
              <w:t>@Energy4Europe</w:t>
            </w:r>
          </w:p>
        </w:tc>
        <w:tc>
          <w:tcPr>
            <w:tcW w:w="1510" w:type="dxa"/>
            <w:tcBorders>
              <w:top w:val="single" w:sz="4" w:space="0" w:color="auto"/>
              <w:bottom w:val="single" w:sz="4" w:space="0" w:color="auto"/>
            </w:tcBorders>
            <w:noWrap/>
            <w:hideMark/>
          </w:tcPr>
          <w:p w14:paraId="4B948137" w14:textId="77777777" w:rsidR="000108BC" w:rsidRPr="000108BC" w:rsidRDefault="000108BC" w:rsidP="00944023">
            <w:pPr>
              <w:jc w:val="center"/>
            </w:pPr>
            <w:r w:rsidRPr="000108BC">
              <w:t>7223</w:t>
            </w:r>
          </w:p>
        </w:tc>
        <w:tc>
          <w:tcPr>
            <w:tcW w:w="1510" w:type="dxa"/>
            <w:tcBorders>
              <w:top w:val="single" w:sz="4" w:space="0" w:color="auto"/>
              <w:bottom w:val="single" w:sz="4" w:space="0" w:color="auto"/>
            </w:tcBorders>
            <w:noWrap/>
            <w:hideMark/>
          </w:tcPr>
          <w:p w14:paraId="1B2DFEF0" w14:textId="77777777" w:rsidR="000108BC" w:rsidRPr="000108BC" w:rsidRDefault="000108BC" w:rsidP="00944023">
            <w:pPr>
              <w:jc w:val="center"/>
            </w:pPr>
            <w:r w:rsidRPr="000108BC">
              <w:t>43401</w:t>
            </w:r>
          </w:p>
        </w:tc>
        <w:tc>
          <w:tcPr>
            <w:tcW w:w="1511" w:type="dxa"/>
            <w:tcBorders>
              <w:top w:val="single" w:sz="4" w:space="0" w:color="auto"/>
              <w:bottom w:val="single" w:sz="4" w:space="0" w:color="auto"/>
            </w:tcBorders>
            <w:noWrap/>
            <w:hideMark/>
          </w:tcPr>
          <w:p w14:paraId="4E99FC80" w14:textId="77777777" w:rsidR="000108BC" w:rsidRPr="000108BC" w:rsidRDefault="000108BC" w:rsidP="00944023">
            <w:pPr>
              <w:jc w:val="center"/>
            </w:pPr>
            <w:r w:rsidRPr="000108BC">
              <w:t>11/24/2014 10:28</w:t>
            </w:r>
          </w:p>
        </w:tc>
      </w:tr>
      <w:tr w:rsidR="00225985" w:rsidRPr="000108BC" w14:paraId="2992E194" w14:textId="77777777" w:rsidTr="006D50BD">
        <w:trPr>
          <w:trHeight w:val="290"/>
        </w:trPr>
        <w:tc>
          <w:tcPr>
            <w:tcW w:w="1510" w:type="dxa"/>
            <w:tcBorders>
              <w:top w:val="single" w:sz="4" w:space="0" w:color="auto"/>
              <w:bottom w:val="single" w:sz="4" w:space="0" w:color="auto"/>
            </w:tcBorders>
            <w:noWrap/>
            <w:hideMark/>
          </w:tcPr>
          <w:p w14:paraId="23AB5F14" w14:textId="77777777" w:rsidR="000108BC" w:rsidRPr="000108BC" w:rsidRDefault="000108BC" w:rsidP="00944023">
            <w:r w:rsidRPr="000108BC">
              <w:t>ENISA</w:t>
            </w:r>
          </w:p>
        </w:tc>
        <w:tc>
          <w:tcPr>
            <w:tcW w:w="1510" w:type="dxa"/>
            <w:tcBorders>
              <w:top w:val="single" w:sz="4" w:space="0" w:color="auto"/>
              <w:bottom w:val="single" w:sz="4" w:space="0" w:color="auto"/>
            </w:tcBorders>
            <w:noWrap/>
            <w:hideMark/>
          </w:tcPr>
          <w:p w14:paraId="006B3EF6" w14:textId="305DC61E" w:rsidR="000108BC" w:rsidRPr="000108BC" w:rsidRDefault="000108BC" w:rsidP="00944023">
            <w:r w:rsidRPr="000108BC">
              <w:t xml:space="preserve">Official Twitter channel of the European Union Agency for Cybersecurity (ENISA)  | RTs </w:t>
            </w:r>
            <w:r w:rsidR="00685CDD">
              <w:t>is not</w:t>
            </w:r>
            <w:r w:rsidRPr="000108BC">
              <w:t xml:space="preserve"> endorsement</w:t>
            </w:r>
          </w:p>
        </w:tc>
        <w:tc>
          <w:tcPr>
            <w:tcW w:w="1511" w:type="dxa"/>
            <w:tcBorders>
              <w:top w:val="single" w:sz="4" w:space="0" w:color="auto"/>
              <w:bottom w:val="single" w:sz="4" w:space="0" w:color="auto"/>
            </w:tcBorders>
            <w:noWrap/>
            <w:hideMark/>
          </w:tcPr>
          <w:p w14:paraId="2D5B1BCA" w14:textId="77777777" w:rsidR="000108BC" w:rsidRPr="000108BC" w:rsidRDefault="000108BC" w:rsidP="00944023">
            <w:r w:rsidRPr="000108BC">
              <w:t>@enisa_eu</w:t>
            </w:r>
          </w:p>
        </w:tc>
        <w:tc>
          <w:tcPr>
            <w:tcW w:w="1510" w:type="dxa"/>
            <w:tcBorders>
              <w:top w:val="single" w:sz="4" w:space="0" w:color="auto"/>
              <w:bottom w:val="single" w:sz="4" w:space="0" w:color="auto"/>
            </w:tcBorders>
            <w:noWrap/>
            <w:hideMark/>
          </w:tcPr>
          <w:p w14:paraId="1B45E59C" w14:textId="77777777" w:rsidR="000108BC" w:rsidRPr="000108BC" w:rsidRDefault="000108BC" w:rsidP="00944023">
            <w:pPr>
              <w:jc w:val="center"/>
            </w:pPr>
            <w:r w:rsidRPr="000108BC">
              <w:t>8704</w:t>
            </w:r>
          </w:p>
        </w:tc>
        <w:tc>
          <w:tcPr>
            <w:tcW w:w="1510" w:type="dxa"/>
            <w:tcBorders>
              <w:top w:val="single" w:sz="4" w:space="0" w:color="auto"/>
              <w:bottom w:val="single" w:sz="4" w:space="0" w:color="auto"/>
            </w:tcBorders>
            <w:noWrap/>
            <w:hideMark/>
          </w:tcPr>
          <w:p w14:paraId="63864CC0" w14:textId="77777777" w:rsidR="000108BC" w:rsidRPr="000108BC" w:rsidRDefault="000108BC" w:rsidP="00944023">
            <w:pPr>
              <w:jc w:val="center"/>
            </w:pPr>
            <w:r w:rsidRPr="000108BC">
              <w:t>40416</w:t>
            </w:r>
          </w:p>
        </w:tc>
        <w:tc>
          <w:tcPr>
            <w:tcW w:w="1511" w:type="dxa"/>
            <w:tcBorders>
              <w:top w:val="single" w:sz="4" w:space="0" w:color="auto"/>
              <w:bottom w:val="single" w:sz="4" w:space="0" w:color="auto"/>
            </w:tcBorders>
            <w:noWrap/>
            <w:hideMark/>
          </w:tcPr>
          <w:p w14:paraId="323B575A" w14:textId="77777777" w:rsidR="000108BC" w:rsidRPr="000108BC" w:rsidRDefault="000108BC" w:rsidP="00944023">
            <w:pPr>
              <w:jc w:val="center"/>
            </w:pPr>
            <w:r w:rsidRPr="000108BC">
              <w:t>9/6/2012 15:40</w:t>
            </w:r>
          </w:p>
        </w:tc>
      </w:tr>
      <w:tr w:rsidR="00225985" w:rsidRPr="000108BC" w14:paraId="51809259" w14:textId="77777777" w:rsidTr="006D50BD">
        <w:trPr>
          <w:trHeight w:val="290"/>
        </w:trPr>
        <w:tc>
          <w:tcPr>
            <w:tcW w:w="1510" w:type="dxa"/>
            <w:tcBorders>
              <w:top w:val="single" w:sz="4" w:space="0" w:color="auto"/>
              <w:bottom w:val="single" w:sz="4" w:space="0" w:color="auto"/>
            </w:tcBorders>
            <w:noWrap/>
            <w:hideMark/>
          </w:tcPr>
          <w:p w14:paraId="02E4A1FE" w14:textId="72EF17C6" w:rsidR="000108BC" w:rsidRPr="000108BC" w:rsidRDefault="000108BC" w:rsidP="00944023">
            <w:r w:rsidRPr="000108BC">
              <w:t>ESMA - EU Securities Markets Regulator</w:t>
            </w:r>
          </w:p>
        </w:tc>
        <w:tc>
          <w:tcPr>
            <w:tcW w:w="1510" w:type="dxa"/>
            <w:tcBorders>
              <w:top w:val="single" w:sz="4" w:space="0" w:color="auto"/>
              <w:bottom w:val="single" w:sz="4" w:space="0" w:color="auto"/>
            </w:tcBorders>
            <w:noWrap/>
            <w:hideMark/>
          </w:tcPr>
          <w:p w14:paraId="18273BBB" w14:textId="77777777" w:rsidR="000108BC" w:rsidRPr="000108BC" w:rsidRDefault="000108BC" w:rsidP="00944023">
            <w:r w:rsidRPr="000108BC">
              <w:t>We are the EU  authority responsible for enhancing investor protection and promoting orderly and stable financial markets. #ESMA10years #ESMAprotects</w:t>
            </w:r>
          </w:p>
        </w:tc>
        <w:tc>
          <w:tcPr>
            <w:tcW w:w="1511" w:type="dxa"/>
            <w:tcBorders>
              <w:top w:val="single" w:sz="4" w:space="0" w:color="auto"/>
              <w:bottom w:val="single" w:sz="4" w:space="0" w:color="auto"/>
            </w:tcBorders>
            <w:noWrap/>
            <w:hideMark/>
          </w:tcPr>
          <w:p w14:paraId="342B4017" w14:textId="77777777" w:rsidR="000108BC" w:rsidRPr="000108BC" w:rsidRDefault="000108BC" w:rsidP="00944023">
            <w:r w:rsidRPr="000108BC">
              <w:t>@ESMAComms</w:t>
            </w:r>
          </w:p>
        </w:tc>
        <w:tc>
          <w:tcPr>
            <w:tcW w:w="1510" w:type="dxa"/>
            <w:tcBorders>
              <w:top w:val="single" w:sz="4" w:space="0" w:color="auto"/>
              <w:bottom w:val="single" w:sz="4" w:space="0" w:color="auto"/>
            </w:tcBorders>
            <w:noWrap/>
            <w:hideMark/>
          </w:tcPr>
          <w:p w14:paraId="7A4683F3" w14:textId="77777777" w:rsidR="000108BC" w:rsidRPr="000108BC" w:rsidRDefault="000108BC" w:rsidP="00944023">
            <w:pPr>
              <w:jc w:val="center"/>
            </w:pPr>
            <w:r w:rsidRPr="000108BC">
              <w:t>4433</w:t>
            </w:r>
          </w:p>
        </w:tc>
        <w:tc>
          <w:tcPr>
            <w:tcW w:w="1510" w:type="dxa"/>
            <w:tcBorders>
              <w:top w:val="single" w:sz="4" w:space="0" w:color="auto"/>
              <w:bottom w:val="single" w:sz="4" w:space="0" w:color="auto"/>
            </w:tcBorders>
            <w:noWrap/>
            <w:hideMark/>
          </w:tcPr>
          <w:p w14:paraId="7E40FA0F" w14:textId="77777777" w:rsidR="000108BC" w:rsidRPr="000108BC" w:rsidRDefault="000108BC" w:rsidP="00944023">
            <w:pPr>
              <w:jc w:val="center"/>
            </w:pPr>
            <w:r w:rsidRPr="000108BC">
              <w:t>18031</w:t>
            </w:r>
          </w:p>
        </w:tc>
        <w:tc>
          <w:tcPr>
            <w:tcW w:w="1511" w:type="dxa"/>
            <w:tcBorders>
              <w:top w:val="single" w:sz="4" w:space="0" w:color="auto"/>
              <w:bottom w:val="single" w:sz="4" w:space="0" w:color="auto"/>
            </w:tcBorders>
            <w:noWrap/>
            <w:hideMark/>
          </w:tcPr>
          <w:p w14:paraId="1DC60A29" w14:textId="77777777" w:rsidR="000108BC" w:rsidRPr="000108BC" w:rsidRDefault="000108BC" w:rsidP="00944023">
            <w:pPr>
              <w:jc w:val="center"/>
            </w:pPr>
            <w:r w:rsidRPr="000108BC">
              <w:t>5/7/2012 10:46</w:t>
            </w:r>
          </w:p>
        </w:tc>
      </w:tr>
      <w:tr w:rsidR="00225985" w:rsidRPr="000108BC" w14:paraId="6955AFAA" w14:textId="77777777" w:rsidTr="006D50BD">
        <w:trPr>
          <w:trHeight w:val="290"/>
        </w:trPr>
        <w:tc>
          <w:tcPr>
            <w:tcW w:w="1510" w:type="dxa"/>
            <w:tcBorders>
              <w:top w:val="single" w:sz="4" w:space="0" w:color="auto"/>
              <w:bottom w:val="single" w:sz="4" w:space="0" w:color="auto"/>
            </w:tcBorders>
            <w:noWrap/>
            <w:hideMark/>
          </w:tcPr>
          <w:p w14:paraId="4C7B36CD" w14:textId="596FFED0" w:rsidR="000108BC" w:rsidRPr="000108BC" w:rsidRDefault="000108BC" w:rsidP="00944023">
            <w:r w:rsidRPr="000108BC">
              <w:t>EU Banking Authority - EBA</w:t>
            </w:r>
          </w:p>
        </w:tc>
        <w:tc>
          <w:tcPr>
            <w:tcW w:w="1510" w:type="dxa"/>
            <w:tcBorders>
              <w:top w:val="single" w:sz="4" w:space="0" w:color="auto"/>
              <w:bottom w:val="single" w:sz="4" w:space="0" w:color="auto"/>
            </w:tcBorders>
            <w:noWrap/>
            <w:hideMark/>
          </w:tcPr>
          <w:p w14:paraId="2DF2217A" w14:textId="77777777" w:rsidR="000108BC" w:rsidRPr="000108BC" w:rsidRDefault="000108BC" w:rsidP="00944023">
            <w:r w:rsidRPr="000108BC">
              <w:t xml:space="preserve">We are the EU agency  that works to </w:t>
            </w:r>
            <w:r w:rsidRPr="000108BC">
              <w:lastRenderedPageBreak/>
              <w:t>safeguard the integrity, efficiency and orderly functioning of the #EUbanking sector. #BankingUnion #SustainableFinance</w:t>
            </w:r>
          </w:p>
        </w:tc>
        <w:tc>
          <w:tcPr>
            <w:tcW w:w="1511" w:type="dxa"/>
            <w:tcBorders>
              <w:top w:val="single" w:sz="4" w:space="0" w:color="auto"/>
              <w:bottom w:val="single" w:sz="4" w:space="0" w:color="auto"/>
            </w:tcBorders>
            <w:noWrap/>
            <w:hideMark/>
          </w:tcPr>
          <w:p w14:paraId="3CFB1857" w14:textId="77777777" w:rsidR="000108BC" w:rsidRPr="000108BC" w:rsidRDefault="000108BC" w:rsidP="00944023">
            <w:r w:rsidRPr="000108BC">
              <w:lastRenderedPageBreak/>
              <w:t>@EBA_News</w:t>
            </w:r>
          </w:p>
        </w:tc>
        <w:tc>
          <w:tcPr>
            <w:tcW w:w="1510" w:type="dxa"/>
            <w:tcBorders>
              <w:top w:val="single" w:sz="4" w:space="0" w:color="auto"/>
              <w:bottom w:val="single" w:sz="4" w:space="0" w:color="auto"/>
            </w:tcBorders>
            <w:noWrap/>
            <w:hideMark/>
          </w:tcPr>
          <w:p w14:paraId="07E1A557" w14:textId="77777777" w:rsidR="000108BC" w:rsidRPr="000108BC" w:rsidRDefault="000108BC" w:rsidP="00944023">
            <w:pPr>
              <w:jc w:val="center"/>
            </w:pPr>
            <w:r w:rsidRPr="000108BC">
              <w:t>2672</w:t>
            </w:r>
          </w:p>
        </w:tc>
        <w:tc>
          <w:tcPr>
            <w:tcW w:w="1510" w:type="dxa"/>
            <w:tcBorders>
              <w:top w:val="single" w:sz="4" w:space="0" w:color="auto"/>
              <w:bottom w:val="single" w:sz="4" w:space="0" w:color="auto"/>
            </w:tcBorders>
            <w:noWrap/>
            <w:hideMark/>
          </w:tcPr>
          <w:p w14:paraId="7690A503" w14:textId="77777777" w:rsidR="000108BC" w:rsidRPr="000108BC" w:rsidRDefault="000108BC" w:rsidP="00944023">
            <w:pPr>
              <w:jc w:val="center"/>
            </w:pPr>
            <w:r w:rsidRPr="000108BC">
              <w:t>14550</w:t>
            </w:r>
          </w:p>
        </w:tc>
        <w:tc>
          <w:tcPr>
            <w:tcW w:w="1511" w:type="dxa"/>
            <w:tcBorders>
              <w:top w:val="single" w:sz="4" w:space="0" w:color="auto"/>
              <w:bottom w:val="single" w:sz="4" w:space="0" w:color="auto"/>
            </w:tcBorders>
            <w:noWrap/>
            <w:hideMark/>
          </w:tcPr>
          <w:p w14:paraId="26175CF3" w14:textId="77777777" w:rsidR="000108BC" w:rsidRPr="000108BC" w:rsidRDefault="000108BC" w:rsidP="00944023">
            <w:pPr>
              <w:jc w:val="center"/>
            </w:pPr>
            <w:r w:rsidRPr="000108BC">
              <w:t>8/6/2014 17:48</w:t>
            </w:r>
          </w:p>
        </w:tc>
      </w:tr>
      <w:tr w:rsidR="00225985" w:rsidRPr="000108BC" w14:paraId="09F2D468" w14:textId="77777777" w:rsidTr="006D50BD">
        <w:trPr>
          <w:trHeight w:val="290"/>
        </w:trPr>
        <w:tc>
          <w:tcPr>
            <w:tcW w:w="1510" w:type="dxa"/>
            <w:tcBorders>
              <w:top w:val="single" w:sz="4" w:space="0" w:color="auto"/>
              <w:bottom w:val="single" w:sz="4" w:space="0" w:color="auto"/>
            </w:tcBorders>
            <w:noWrap/>
            <w:hideMark/>
          </w:tcPr>
          <w:p w14:paraId="17410159" w14:textId="388F6361" w:rsidR="000108BC" w:rsidRPr="000108BC" w:rsidRDefault="000108BC" w:rsidP="00944023">
            <w:r w:rsidRPr="000108BC">
              <w:t>EU Civil Protection and Humanitarian Aid</w:t>
            </w:r>
          </w:p>
        </w:tc>
        <w:tc>
          <w:tcPr>
            <w:tcW w:w="1510" w:type="dxa"/>
            <w:tcBorders>
              <w:top w:val="single" w:sz="4" w:space="0" w:color="auto"/>
              <w:bottom w:val="single" w:sz="4" w:space="0" w:color="auto"/>
            </w:tcBorders>
            <w:noWrap/>
            <w:hideMark/>
          </w:tcPr>
          <w:p w14:paraId="33DD7F16" w14:textId="77777777" w:rsidR="000108BC" w:rsidRPr="000108BC" w:rsidRDefault="000108BC" w:rsidP="00944023">
            <w:r w:rsidRPr="000108BC">
              <w:t>We're @EU_Commission Civil Protection and Humanitarian Aid. Our mission? To help save lives in crises and emergencies.</w:t>
            </w:r>
            <w:r w:rsidRPr="000108BC">
              <w:br/>
            </w:r>
            <w:r w:rsidRPr="000108BC">
              <w:br/>
              <w:t>Social media policy: https://t.co/SzipvlD8H0</w:t>
            </w:r>
          </w:p>
        </w:tc>
        <w:tc>
          <w:tcPr>
            <w:tcW w:w="1511" w:type="dxa"/>
            <w:tcBorders>
              <w:top w:val="single" w:sz="4" w:space="0" w:color="auto"/>
              <w:bottom w:val="single" w:sz="4" w:space="0" w:color="auto"/>
            </w:tcBorders>
            <w:noWrap/>
            <w:hideMark/>
          </w:tcPr>
          <w:p w14:paraId="53613AF8" w14:textId="77777777" w:rsidR="000108BC" w:rsidRPr="000108BC" w:rsidRDefault="000108BC" w:rsidP="00944023">
            <w:r w:rsidRPr="000108BC">
              <w:t>@eu_echo</w:t>
            </w:r>
          </w:p>
        </w:tc>
        <w:tc>
          <w:tcPr>
            <w:tcW w:w="1510" w:type="dxa"/>
            <w:tcBorders>
              <w:top w:val="single" w:sz="4" w:space="0" w:color="auto"/>
              <w:bottom w:val="single" w:sz="4" w:space="0" w:color="auto"/>
            </w:tcBorders>
            <w:noWrap/>
            <w:hideMark/>
          </w:tcPr>
          <w:p w14:paraId="54201CFA" w14:textId="77777777" w:rsidR="000108BC" w:rsidRPr="000108BC" w:rsidRDefault="000108BC" w:rsidP="00944023">
            <w:pPr>
              <w:jc w:val="center"/>
            </w:pPr>
            <w:r w:rsidRPr="000108BC">
              <w:t>38244</w:t>
            </w:r>
          </w:p>
        </w:tc>
        <w:tc>
          <w:tcPr>
            <w:tcW w:w="1510" w:type="dxa"/>
            <w:tcBorders>
              <w:top w:val="single" w:sz="4" w:space="0" w:color="auto"/>
              <w:bottom w:val="single" w:sz="4" w:space="0" w:color="auto"/>
            </w:tcBorders>
            <w:noWrap/>
            <w:hideMark/>
          </w:tcPr>
          <w:p w14:paraId="6F047756" w14:textId="77777777" w:rsidR="000108BC" w:rsidRPr="000108BC" w:rsidRDefault="000108BC" w:rsidP="00944023">
            <w:pPr>
              <w:jc w:val="center"/>
            </w:pPr>
            <w:r w:rsidRPr="000108BC">
              <w:t>91615</w:t>
            </w:r>
          </w:p>
        </w:tc>
        <w:tc>
          <w:tcPr>
            <w:tcW w:w="1511" w:type="dxa"/>
            <w:tcBorders>
              <w:top w:val="single" w:sz="4" w:space="0" w:color="auto"/>
              <w:bottom w:val="single" w:sz="4" w:space="0" w:color="auto"/>
            </w:tcBorders>
            <w:noWrap/>
            <w:hideMark/>
          </w:tcPr>
          <w:p w14:paraId="19631A40" w14:textId="77777777" w:rsidR="000108BC" w:rsidRPr="000108BC" w:rsidRDefault="000108BC" w:rsidP="00944023">
            <w:pPr>
              <w:jc w:val="center"/>
            </w:pPr>
            <w:r w:rsidRPr="000108BC">
              <w:t>1/21/2012 11:00</w:t>
            </w:r>
          </w:p>
        </w:tc>
      </w:tr>
      <w:tr w:rsidR="00225985" w:rsidRPr="000108BC" w14:paraId="64E5DA88" w14:textId="77777777" w:rsidTr="006D50BD">
        <w:trPr>
          <w:trHeight w:val="290"/>
        </w:trPr>
        <w:tc>
          <w:tcPr>
            <w:tcW w:w="1510" w:type="dxa"/>
            <w:tcBorders>
              <w:top w:val="single" w:sz="4" w:space="0" w:color="auto"/>
              <w:bottom w:val="single" w:sz="4" w:space="0" w:color="auto"/>
            </w:tcBorders>
            <w:noWrap/>
            <w:hideMark/>
          </w:tcPr>
          <w:p w14:paraId="43CB5460" w14:textId="77777777" w:rsidR="000108BC" w:rsidRPr="000108BC" w:rsidRDefault="000108BC" w:rsidP="00944023">
            <w:r w:rsidRPr="000108BC">
              <w:t>EU Climate Action</w:t>
            </w:r>
          </w:p>
        </w:tc>
        <w:tc>
          <w:tcPr>
            <w:tcW w:w="1510" w:type="dxa"/>
            <w:tcBorders>
              <w:top w:val="single" w:sz="4" w:space="0" w:color="auto"/>
              <w:bottom w:val="single" w:sz="4" w:space="0" w:color="auto"/>
            </w:tcBorders>
            <w:noWrap/>
            <w:hideMark/>
          </w:tcPr>
          <w:p w14:paraId="6A70C25C" w14:textId="77777777" w:rsidR="000108BC" w:rsidRPr="000108BC" w:rsidRDefault="000108BC" w:rsidP="00944023">
            <w:r w:rsidRPr="000108BC">
              <w:t>The Directorate-General for #ClimateAction (DG CLIMA) is responsible for the @EU_Commission's international &amp; domestic activities fighting #climatechange</w:t>
            </w:r>
          </w:p>
        </w:tc>
        <w:tc>
          <w:tcPr>
            <w:tcW w:w="1511" w:type="dxa"/>
            <w:tcBorders>
              <w:top w:val="single" w:sz="4" w:space="0" w:color="auto"/>
              <w:bottom w:val="single" w:sz="4" w:space="0" w:color="auto"/>
            </w:tcBorders>
            <w:noWrap/>
            <w:hideMark/>
          </w:tcPr>
          <w:p w14:paraId="02DD3B50" w14:textId="77777777" w:rsidR="000108BC" w:rsidRPr="000108BC" w:rsidRDefault="000108BC" w:rsidP="00944023">
            <w:r w:rsidRPr="000108BC">
              <w:t>@EUClimateAction</w:t>
            </w:r>
          </w:p>
        </w:tc>
        <w:tc>
          <w:tcPr>
            <w:tcW w:w="1510" w:type="dxa"/>
            <w:tcBorders>
              <w:top w:val="single" w:sz="4" w:space="0" w:color="auto"/>
              <w:bottom w:val="single" w:sz="4" w:space="0" w:color="auto"/>
            </w:tcBorders>
            <w:noWrap/>
            <w:hideMark/>
          </w:tcPr>
          <w:p w14:paraId="7C391126" w14:textId="77777777" w:rsidR="000108BC" w:rsidRPr="000108BC" w:rsidRDefault="000108BC" w:rsidP="00944023">
            <w:pPr>
              <w:jc w:val="center"/>
            </w:pPr>
            <w:r w:rsidRPr="000108BC">
              <w:t>16825</w:t>
            </w:r>
          </w:p>
        </w:tc>
        <w:tc>
          <w:tcPr>
            <w:tcW w:w="1510" w:type="dxa"/>
            <w:tcBorders>
              <w:top w:val="single" w:sz="4" w:space="0" w:color="auto"/>
              <w:bottom w:val="single" w:sz="4" w:space="0" w:color="auto"/>
            </w:tcBorders>
            <w:noWrap/>
            <w:hideMark/>
          </w:tcPr>
          <w:p w14:paraId="3453DBA3" w14:textId="77777777" w:rsidR="000108BC" w:rsidRPr="000108BC" w:rsidRDefault="000108BC" w:rsidP="00944023">
            <w:pPr>
              <w:jc w:val="center"/>
            </w:pPr>
            <w:r w:rsidRPr="000108BC">
              <w:t>95650</w:t>
            </w:r>
          </w:p>
        </w:tc>
        <w:tc>
          <w:tcPr>
            <w:tcW w:w="1511" w:type="dxa"/>
            <w:tcBorders>
              <w:top w:val="single" w:sz="4" w:space="0" w:color="auto"/>
              <w:bottom w:val="single" w:sz="4" w:space="0" w:color="auto"/>
            </w:tcBorders>
            <w:noWrap/>
            <w:hideMark/>
          </w:tcPr>
          <w:p w14:paraId="101DDE4D" w14:textId="77777777" w:rsidR="000108BC" w:rsidRPr="000108BC" w:rsidRDefault="000108BC" w:rsidP="00944023">
            <w:pPr>
              <w:jc w:val="center"/>
            </w:pPr>
            <w:r w:rsidRPr="000108BC">
              <w:t>10/1/2012 12:09</w:t>
            </w:r>
          </w:p>
        </w:tc>
      </w:tr>
      <w:tr w:rsidR="00225985" w:rsidRPr="000108BC" w14:paraId="557F4131" w14:textId="77777777" w:rsidTr="006D50BD">
        <w:trPr>
          <w:trHeight w:val="290"/>
        </w:trPr>
        <w:tc>
          <w:tcPr>
            <w:tcW w:w="1510" w:type="dxa"/>
            <w:tcBorders>
              <w:top w:val="single" w:sz="4" w:space="0" w:color="auto"/>
              <w:bottom w:val="single" w:sz="4" w:space="0" w:color="auto"/>
            </w:tcBorders>
            <w:noWrap/>
            <w:hideMark/>
          </w:tcPr>
          <w:p w14:paraId="60FD73D6" w14:textId="77777777" w:rsidR="000108BC" w:rsidRPr="000108BC" w:rsidRDefault="000108BC" w:rsidP="00944023">
            <w:r w:rsidRPr="000108BC">
              <w:t>EU Competition</w:t>
            </w:r>
          </w:p>
        </w:tc>
        <w:tc>
          <w:tcPr>
            <w:tcW w:w="1510" w:type="dxa"/>
            <w:tcBorders>
              <w:top w:val="single" w:sz="4" w:space="0" w:color="auto"/>
              <w:bottom w:val="single" w:sz="4" w:space="0" w:color="auto"/>
            </w:tcBorders>
            <w:noWrap/>
            <w:hideMark/>
          </w:tcPr>
          <w:p w14:paraId="7651D02D" w14:textId="77777777" w:rsidR="000108BC" w:rsidRPr="000108BC" w:rsidRDefault="000108BC" w:rsidP="00944023">
            <w:r w:rsidRPr="000108BC">
              <w:t xml:space="preserve">The @EU_Commission DG for Competition (DG COMP) enforces competition law within the EU for the </w:t>
            </w:r>
            <w:r w:rsidRPr="000108BC">
              <w:lastRenderedPageBreak/>
              <w:t>benefit of consumers. RTs, Follows and Likes not endorsements.</w:t>
            </w:r>
          </w:p>
        </w:tc>
        <w:tc>
          <w:tcPr>
            <w:tcW w:w="1511" w:type="dxa"/>
            <w:tcBorders>
              <w:top w:val="single" w:sz="4" w:space="0" w:color="auto"/>
              <w:bottom w:val="single" w:sz="4" w:space="0" w:color="auto"/>
            </w:tcBorders>
            <w:noWrap/>
            <w:hideMark/>
          </w:tcPr>
          <w:p w14:paraId="3BAC3CB8" w14:textId="77777777" w:rsidR="000108BC" w:rsidRPr="000108BC" w:rsidRDefault="000108BC" w:rsidP="00944023">
            <w:r w:rsidRPr="000108BC">
              <w:lastRenderedPageBreak/>
              <w:t>@EU_Competition</w:t>
            </w:r>
          </w:p>
        </w:tc>
        <w:tc>
          <w:tcPr>
            <w:tcW w:w="1510" w:type="dxa"/>
            <w:tcBorders>
              <w:top w:val="single" w:sz="4" w:space="0" w:color="auto"/>
              <w:bottom w:val="single" w:sz="4" w:space="0" w:color="auto"/>
            </w:tcBorders>
            <w:noWrap/>
            <w:hideMark/>
          </w:tcPr>
          <w:p w14:paraId="59A227BF" w14:textId="77777777" w:rsidR="000108BC" w:rsidRPr="000108BC" w:rsidRDefault="000108BC" w:rsidP="00944023">
            <w:pPr>
              <w:jc w:val="center"/>
            </w:pPr>
            <w:r w:rsidRPr="000108BC">
              <w:t>6875</w:t>
            </w:r>
          </w:p>
        </w:tc>
        <w:tc>
          <w:tcPr>
            <w:tcW w:w="1510" w:type="dxa"/>
            <w:tcBorders>
              <w:top w:val="single" w:sz="4" w:space="0" w:color="auto"/>
              <w:bottom w:val="single" w:sz="4" w:space="0" w:color="auto"/>
            </w:tcBorders>
            <w:noWrap/>
            <w:hideMark/>
          </w:tcPr>
          <w:p w14:paraId="3CDBC079" w14:textId="77777777" w:rsidR="000108BC" w:rsidRPr="000108BC" w:rsidRDefault="000108BC" w:rsidP="00944023">
            <w:pPr>
              <w:jc w:val="center"/>
            </w:pPr>
            <w:r w:rsidRPr="000108BC">
              <w:t>19552</w:t>
            </w:r>
          </w:p>
        </w:tc>
        <w:tc>
          <w:tcPr>
            <w:tcW w:w="1511" w:type="dxa"/>
            <w:tcBorders>
              <w:top w:val="single" w:sz="4" w:space="0" w:color="auto"/>
              <w:bottom w:val="single" w:sz="4" w:space="0" w:color="auto"/>
            </w:tcBorders>
            <w:noWrap/>
            <w:hideMark/>
          </w:tcPr>
          <w:p w14:paraId="5573C5FC" w14:textId="77777777" w:rsidR="000108BC" w:rsidRPr="000108BC" w:rsidRDefault="000108BC" w:rsidP="00944023">
            <w:pPr>
              <w:jc w:val="center"/>
            </w:pPr>
            <w:r w:rsidRPr="000108BC">
              <w:t>9/11/2014 9:14</w:t>
            </w:r>
          </w:p>
        </w:tc>
      </w:tr>
      <w:tr w:rsidR="00225985" w:rsidRPr="000108BC" w14:paraId="1E1AE802" w14:textId="77777777" w:rsidTr="006D50BD">
        <w:trPr>
          <w:trHeight w:val="290"/>
        </w:trPr>
        <w:tc>
          <w:tcPr>
            <w:tcW w:w="1510" w:type="dxa"/>
            <w:tcBorders>
              <w:top w:val="single" w:sz="4" w:space="0" w:color="auto"/>
              <w:bottom w:val="single" w:sz="4" w:space="0" w:color="auto"/>
            </w:tcBorders>
            <w:noWrap/>
            <w:hideMark/>
          </w:tcPr>
          <w:p w14:paraId="0DF4DD2E" w14:textId="77777777" w:rsidR="000108BC" w:rsidRPr="000108BC" w:rsidRDefault="000108BC" w:rsidP="00944023">
            <w:r w:rsidRPr="000108BC">
              <w:t>EU Council Press</w:t>
            </w:r>
          </w:p>
        </w:tc>
        <w:tc>
          <w:tcPr>
            <w:tcW w:w="1510" w:type="dxa"/>
            <w:tcBorders>
              <w:top w:val="single" w:sz="4" w:space="0" w:color="auto"/>
              <w:bottom w:val="single" w:sz="4" w:space="0" w:color="auto"/>
            </w:tcBorders>
            <w:noWrap/>
            <w:hideMark/>
          </w:tcPr>
          <w:p w14:paraId="05D5E22A" w14:textId="77777777" w:rsidR="000108BC" w:rsidRPr="000108BC" w:rsidRDefault="000108BC" w:rsidP="00944023">
            <w:r w:rsidRPr="000108BC">
              <w:t>Latest news from the European Council &amp; the Council of the EU: 27 EU governments working together. Audiovisual materials: @EUCouncilTVNews. #EUCO</w:t>
            </w:r>
          </w:p>
        </w:tc>
        <w:tc>
          <w:tcPr>
            <w:tcW w:w="1511" w:type="dxa"/>
            <w:tcBorders>
              <w:top w:val="single" w:sz="4" w:space="0" w:color="auto"/>
              <w:bottom w:val="single" w:sz="4" w:space="0" w:color="auto"/>
            </w:tcBorders>
            <w:noWrap/>
            <w:hideMark/>
          </w:tcPr>
          <w:p w14:paraId="79521E6D" w14:textId="77777777" w:rsidR="000108BC" w:rsidRPr="000108BC" w:rsidRDefault="000108BC" w:rsidP="00944023">
            <w:r w:rsidRPr="000108BC">
              <w:t>@EUCouncilPress</w:t>
            </w:r>
          </w:p>
        </w:tc>
        <w:tc>
          <w:tcPr>
            <w:tcW w:w="1510" w:type="dxa"/>
            <w:tcBorders>
              <w:top w:val="single" w:sz="4" w:space="0" w:color="auto"/>
              <w:bottom w:val="single" w:sz="4" w:space="0" w:color="auto"/>
            </w:tcBorders>
            <w:noWrap/>
            <w:hideMark/>
          </w:tcPr>
          <w:p w14:paraId="5E662C23" w14:textId="77777777" w:rsidR="000108BC" w:rsidRPr="000108BC" w:rsidRDefault="000108BC" w:rsidP="00944023">
            <w:pPr>
              <w:jc w:val="center"/>
            </w:pPr>
            <w:r w:rsidRPr="000108BC">
              <w:t>19461</w:t>
            </w:r>
          </w:p>
        </w:tc>
        <w:tc>
          <w:tcPr>
            <w:tcW w:w="1510" w:type="dxa"/>
            <w:tcBorders>
              <w:top w:val="single" w:sz="4" w:space="0" w:color="auto"/>
              <w:bottom w:val="single" w:sz="4" w:space="0" w:color="auto"/>
            </w:tcBorders>
            <w:noWrap/>
            <w:hideMark/>
          </w:tcPr>
          <w:p w14:paraId="10B83454" w14:textId="77777777" w:rsidR="000108BC" w:rsidRPr="000108BC" w:rsidRDefault="000108BC" w:rsidP="00944023">
            <w:pPr>
              <w:jc w:val="center"/>
            </w:pPr>
            <w:r w:rsidRPr="000108BC">
              <w:t>403282</w:t>
            </w:r>
          </w:p>
        </w:tc>
        <w:tc>
          <w:tcPr>
            <w:tcW w:w="1511" w:type="dxa"/>
            <w:tcBorders>
              <w:top w:val="single" w:sz="4" w:space="0" w:color="auto"/>
              <w:bottom w:val="single" w:sz="4" w:space="0" w:color="auto"/>
            </w:tcBorders>
            <w:noWrap/>
            <w:hideMark/>
          </w:tcPr>
          <w:p w14:paraId="05BC266D" w14:textId="77777777" w:rsidR="000108BC" w:rsidRPr="000108BC" w:rsidRDefault="000108BC" w:rsidP="00944023">
            <w:pPr>
              <w:jc w:val="center"/>
            </w:pPr>
            <w:r w:rsidRPr="000108BC">
              <w:t>10/4/2010 22:10</w:t>
            </w:r>
          </w:p>
        </w:tc>
      </w:tr>
      <w:tr w:rsidR="00225985" w:rsidRPr="000108BC" w14:paraId="67B861E1" w14:textId="77777777" w:rsidTr="006D50BD">
        <w:trPr>
          <w:trHeight w:val="290"/>
        </w:trPr>
        <w:tc>
          <w:tcPr>
            <w:tcW w:w="1510" w:type="dxa"/>
            <w:tcBorders>
              <w:top w:val="single" w:sz="4" w:space="0" w:color="auto"/>
              <w:bottom w:val="single" w:sz="4" w:space="0" w:color="auto"/>
            </w:tcBorders>
            <w:noWrap/>
            <w:hideMark/>
          </w:tcPr>
          <w:p w14:paraId="0943685A" w14:textId="77777777" w:rsidR="000108BC" w:rsidRPr="000108BC" w:rsidRDefault="000108BC" w:rsidP="00944023">
            <w:r w:rsidRPr="000108BC">
              <w:t>EU Court of Justice</w:t>
            </w:r>
          </w:p>
        </w:tc>
        <w:tc>
          <w:tcPr>
            <w:tcW w:w="1510" w:type="dxa"/>
            <w:tcBorders>
              <w:top w:val="single" w:sz="4" w:space="0" w:color="auto"/>
              <w:bottom w:val="single" w:sz="4" w:space="0" w:color="auto"/>
            </w:tcBorders>
            <w:noWrap/>
            <w:hideMark/>
          </w:tcPr>
          <w:p w14:paraId="7A06ED14" w14:textId="77777777" w:rsidR="000108BC" w:rsidRPr="000108BC" w:rsidRDefault="000108BC" w:rsidP="00944023">
            <w:r w:rsidRPr="000108BC">
              <w:t>Official account of the Press Service of the Court of Justice of the European Union. Please see our Twitter policy here: http://t.co/rTMEUeJ6ki</w:t>
            </w:r>
          </w:p>
        </w:tc>
        <w:tc>
          <w:tcPr>
            <w:tcW w:w="1511" w:type="dxa"/>
            <w:tcBorders>
              <w:top w:val="single" w:sz="4" w:space="0" w:color="auto"/>
              <w:bottom w:val="single" w:sz="4" w:space="0" w:color="auto"/>
            </w:tcBorders>
            <w:noWrap/>
            <w:hideMark/>
          </w:tcPr>
          <w:p w14:paraId="76C214CB" w14:textId="77777777" w:rsidR="000108BC" w:rsidRPr="000108BC" w:rsidRDefault="000108BC" w:rsidP="00944023">
            <w:r w:rsidRPr="000108BC">
              <w:t>@EUCourtPress</w:t>
            </w:r>
          </w:p>
        </w:tc>
        <w:tc>
          <w:tcPr>
            <w:tcW w:w="1510" w:type="dxa"/>
            <w:tcBorders>
              <w:top w:val="single" w:sz="4" w:space="0" w:color="auto"/>
              <w:bottom w:val="single" w:sz="4" w:space="0" w:color="auto"/>
            </w:tcBorders>
            <w:noWrap/>
            <w:hideMark/>
          </w:tcPr>
          <w:p w14:paraId="0EA4ABC1" w14:textId="77777777" w:rsidR="000108BC" w:rsidRPr="000108BC" w:rsidRDefault="000108BC" w:rsidP="00944023">
            <w:pPr>
              <w:jc w:val="center"/>
            </w:pPr>
            <w:r w:rsidRPr="000108BC">
              <w:t>1797</w:t>
            </w:r>
          </w:p>
        </w:tc>
        <w:tc>
          <w:tcPr>
            <w:tcW w:w="1510" w:type="dxa"/>
            <w:tcBorders>
              <w:top w:val="single" w:sz="4" w:space="0" w:color="auto"/>
              <w:bottom w:val="single" w:sz="4" w:space="0" w:color="auto"/>
            </w:tcBorders>
            <w:noWrap/>
            <w:hideMark/>
          </w:tcPr>
          <w:p w14:paraId="5E5DD644" w14:textId="77777777" w:rsidR="000108BC" w:rsidRPr="000108BC" w:rsidRDefault="000108BC" w:rsidP="00944023">
            <w:pPr>
              <w:jc w:val="center"/>
            </w:pPr>
            <w:r w:rsidRPr="000108BC">
              <w:t>88691</w:t>
            </w:r>
          </w:p>
        </w:tc>
        <w:tc>
          <w:tcPr>
            <w:tcW w:w="1511" w:type="dxa"/>
            <w:tcBorders>
              <w:top w:val="single" w:sz="4" w:space="0" w:color="auto"/>
              <w:bottom w:val="single" w:sz="4" w:space="0" w:color="auto"/>
            </w:tcBorders>
            <w:noWrap/>
            <w:hideMark/>
          </w:tcPr>
          <w:p w14:paraId="50F1CFA9" w14:textId="77777777" w:rsidR="000108BC" w:rsidRPr="000108BC" w:rsidRDefault="000108BC" w:rsidP="00944023">
            <w:pPr>
              <w:jc w:val="center"/>
            </w:pPr>
            <w:r w:rsidRPr="000108BC">
              <w:t>4/11/2013 8:46</w:t>
            </w:r>
          </w:p>
        </w:tc>
      </w:tr>
      <w:tr w:rsidR="00225985" w:rsidRPr="000108BC" w14:paraId="6F1B72A2" w14:textId="77777777" w:rsidTr="006D50BD">
        <w:trPr>
          <w:trHeight w:val="290"/>
        </w:trPr>
        <w:tc>
          <w:tcPr>
            <w:tcW w:w="1510" w:type="dxa"/>
            <w:tcBorders>
              <w:top w:val="single" w:sz="4" w:space="0" w:color="auto"/>
              <w:bottom w:val="single" w:sz="4" w:space="0" w:color="auto"/>
            </w:tcBorders>
            <w:noWrap/>
            <w:hideMark/>
          </w:tcPr>
          <w:p w14:paraId="278FECA0" w14:textId="77777777" w:rsidR="000108BC" w:rsidRPr="000108BC" w:rsidRDefault="000108BC" w:rsidP="00944023">
            <w:r w:rsidRPr="000108BC">
              <w:t>EU drugs agency</w:t>
            </w:r>
          </w:p>
        </w:tc>
        <w:tc>
          <w:tcPr>
            <w:tcW w:w="1510" w:type="dxa"/>
            <w:tcBorders>
              <w:top w:val="single" w:sz="4" w:space="0" w:color="auto"/>
              <w:bottom w:val="single" w:sz="4" w:space="0" w:color="auto"/>
            </w:tcBorders>
            <w:noWrap/>
            <w:hideMark/>
          </w:tcPr>
          <w:p w14:paraId="57758194" w14:textId="3BC58CFC" w:rsidR="000108BC" w:rsidRPr="000108BC" w:rsidRDefault="000108BC" w:rsidP="00944023">
            <w:r w:rsidRPr="000108BC">
              <w:t>European Monitoring Centre for Drugs and Drug Addiction (EMCDDA)  Tweets about #drugs, #addiction, #health, consequences &amp; responses. Retweets</w:t>
            </w:r>
            <w:r w:rsidR="00225985">
              <w:t xml:space="preserve"> is not </w:t>
            </w:r>
            <w:r w:rsidRPr="000108BC">
              <w:t>endorsements</w:t>
            </w:r>
          </w:p>
        </w:tc>
        <w:tc>
          <w:tcPr>
            <w:tcW w:w="1511" w:type="dxa"/>
            <w:tcBorders>
              <w:top w:val="single" w:sz="4" w:space="0" w:color="auto"/>
              <w:bottom w:val="single" w:sz="4" w:space="0" w:color="auto"/>
            </w:tcBorders>
            <w:noWrap/>
            <w:hideMark/>
          </w:tcPr>
          <w:p w14:paraId="51F8E13B" w14:textId="77777777" w:rsidR="000108BC" w:rsidRPr="000108BC" w:rsidRDefault="000108BC" w:rsidP="00944023">
            <w:r w:rsidRPr="000108BC">
              <w:t>@EMCDDA</w:t>
            </w:r>
          </w:p>
        </w:tc>
        <w:tc>
          <w:tcPr>
            <w:tcW w:w="1510" w:type="dxa"/>
            <w:tcBorders>
              <w:top w:val="single" w:sz="4" w:space="0" w:color="auto"/>
              <w:bottom w:val="single" w:sz="4" w:space="0" w:color="auto"/>
            </w:tcBorders>
            <w:noWrap/>
            <w:hideMark/>
          </w:tcPr>
          <w:p w14:paraId="53E585CD" w14:textId="77777777" w:rsidR="000108BC" w:rsidRPr="000108BC" w:rsidRDefault="000108BC" w:rsidP="00944023">
            <w:pPr>
              <w:jc w:val="center"/>
            </w:pPr>
            <w:r w:rsidRPr="000108BC">
              <w:t>5447</w:t>
            </w:r>
          </w:p>
        </w:tc>
        <w:tc>
          <w:tcPr>
            <w:tcW w:w="1510" w:type="dxa"/>
            <w:tcBorders>
              <w:top w:val="single" w:sz="4" w:space="0" w:color="auto"/>
              <w:bottom w:val="single" w:sz="4" w:space="0" w:color="auto"/>
            </w:tcBorders>
            <w:noWrap/>
            <w:hideMark/>
          </w:tcPr>
          <w:p w14:paraId="274ADC7F" w14:textId="77777777" w:rsidR="000108BC" w:rsidRPr="000108BC" w:rsidRDefault="000108BC" w:rsidP="00944023">
            <w:pPr>
              <w:jc w:val="center"/>
            </w:pPr>
            <w:r w:rsidRPr="000108BC">
              <w:t>18230</w:t>
            </w:r>
          </w:p>
        </w:tc>
        <w:tc>
          <w:tcPr>
            <w:tcW w:w="1511" w:type="dxa"/>
            <w:tcBorders>
              <w:top w:val="single" w:sz="4" w:space="0" w:color="auto"/>
              <w:bottom w:val="single" w:sz="4" w:space="0" w:color="auto"/>
            </w:tcBorders>
            <w:noWrap/>
            <w:hideMark/>
          </w:tcPr>
          <w:p w14:paraId="7DF9B180" w14:textId="77777777" w:rsidR="000108BC" w:rsidRPr="000108BC" w:rsidRDefault="000108BC" w:rsidP="00944023">
            <w:pPr>
              <w:jc w:val="center"/>
            </w:pPr>
            <w:r w:rsidRPr="000108BC">
              <w:t>6/25/2009 15:02</w:t>
            </w:r>
          </w:p>
        </w:tc>
      </w:tr>
      <w:tr w:rsidR="00225985" w:rsidRPr="000108BC" w14:paraId="6484E6B0" w14:textId="77777777" w:rsidTr="006D50BD">
        <w:trPr>
          <w:trHeight w:val="290"/>
        </w:trPr>
        <w:tc>
          <w:tcPr>
            <w:tcW w:w="1510" w:type="dxa"/>
            <w:tcBorders>
              <w:top w:val="single" w:sz="4" w:space="0" w:color="auto"/>
              <w:bottom w:val="single" w:sz="4" w:space="0" w:color="auto"/>
            </w:tcBorders>
            <w:noWrap/>
            <w:hideMark/>
          </w:tcPr>
          <w:p w14:paraId="0B09A9DD" w14:textId="77777777" w:rsidR="000108BC" w:rsidRPr="000108BC" w:rsidRDefault="000108BC" w:rsidP="00944023">
            <w:r w:rsidRPr="000108BC">
              <w:t>EU Economy &amp; Finance</w:t>
            </w:r>
          </w:p>
        </w:tc>
        <w:tc>
          <w:tcPr>
            <w:tcW w:w="1510" w:type="dxa"/>
            <w:tcBorders>
              <w:top w:val="single" w:sz="4" w:space="0" w:color="auto"/>
              <w:bottom w:val="single" w:sz="4" w:space="0" w:color="auto"/>
            </w:tcBorders>
            <w:noWrap/>
            <w:hideMark/>
          </w:tcPr>
          <w:p w14:paraId="0CC64440" w14:textId="3141CFAC" w:rsidR="000108BC" w:rsidRPr="000108BC" w:rsidRDefault="000108BC" w:rsidP="00944023">
            <w:r w:rsidRPr="000108BC">
              <w:t xml:space="preserve">Official @EU_Commission account on  economy </w:t>
            </w:r>
            <w:r w:rsidRPr="000108BC">
              <w:lastRenderedPageBreak/>
              <w:t xml:space="preserve">and finances | #RRF #ECForecast #EuropeanSemester #EUBEF21 RT/Follow </w:t>
            </w:r>
            <w:r w:rsidR="00685CDD">
              <w:t>is not</w:t>
            </w:r>
            <w:r w:rsidRPr="000108BC">
              <w:t xml:space="preserve"> endorsement</w:t>
            </w:r>
          </w:p>
        </w:tc>
        <w:tc>
          <w:tcPr>
            <w:tcW w:w="1511" w:type="dxa"/>
            <w:tcBorders>
              <w:top w:val="single" w:sz="4" w:space="0" w:color="auto"/>
              <w:bottom w:val="single" w:sz="4" w:space="0" w:color="auto"/>
            </w:tcBorders>
            <w:noWrap/>
            <w:hideMark/>
          </w:tcPr>
          <w:p w14:paraId="2D35113C" w14:textId="77777777" w:rsidR="000108BC" w:rsidRPr="000108BC" w:rsidRDefault="000108BC" w:rsidP="00944023">
            <w:r w:rsidRPr="000108BC">
              <w:lastRenderedPageBreak/>
              <w:t>@ecfin</w:t>
            </w:r>
          </w:p>
        </w:tc>
        <w:tc>
          <w:tcPr>
            <w:tcW w:w="1510" w:type="dxa"/>
            <w:tcBorders>
              <w:top w:val="single" w:sz="4" w:space="0" w:color="auto"/>
              <w:bottom w:val="single" w:sz="4" w:space="0" w:color="auto"/>
            </w:tcBorders>
            <w:noWrap/>
            <w:hideMark/>
          </w:tcPr>
          <w:p w14:paraId="67E2F74C" w14:textId="77777777" w:rsidR="000108BC" w:rsidRPr="000108BC" w:rsidRDefault="000108BC" w:rsidP="00944023">
            <w:pPr>
              <w:jc w:val="center"/>
            </w:pPr>
            <w:r w:rsidRPr="000108BC">
              <w:t>13140</w:t>
            </w:r>
          </w:p>
        </w:tc>
        <w:tc>
          <w:tcPr>
            <w:tcW w:w="1510" w:type="dxa"/>
            <w:tcBorders>
              <w:top w:val="single" w:sz="4" w:space="0" w:color="auto"/>
              <w:bottom w:val="single" w:sz="4" w:space="0" w:color="auto"/>
            </w:tcBorders>
            <w:noWrap/>
            <w:hideMark/>
          </w:tcPr>
          <w:p w14:paraId="093609E9" w14:textId="77777777" w:rsidR="000108BC" w:rsidRPr="000108BC" w:rsidRDefault="000108BC" w:rsidP="00944023">
            <w:pPr>
              <w:jc w:val="center"/>
            </w:pPr>
            <w:r w:rsidRPr="000108BC">
              <w:t>57988</w:t>
            </w:r>
          </w:p>
        </w:tc>
        <w:tc>
          <w:tcPr>
            <w:tcW w:w="1511" w:type="dxa"/>
            <w:tcBorders>
              <w:top w:val="single" w:sz="4" w:space="0" w:color="auto"/>
              <w:bottom w:val="single" w:sz="4" w:space="0" w:color="auto"/>
            </w:tcBorders>
            <w:noWrap/>
            <w:hideMark/>
          </w:tcPr>
          <w:p w14:paraId="7926E750" w14:textId="77777777" w:rsidR="000108BC" w:rsidRPr="000108BC" w:rsidRDefault="000108BC" w:rsidP="00944023">
            <w:pPr>
              <w:jc w:val="center"/>
            </w:pPr>
            <w:r w:rsidRPr="000108BC">
              <w:t>4/1/2009 16:24</w:t>
            </w:r>
          </w:p>
        </w:tc>
      </w:tr>
      <w:tr w:rsidR="00225985" w:rsidRPr="000108BC" w14:paraId="73B0D81C" w14:textId="77777777" w:rsidTr="006D50BD">
        <w:trPr>
          <w:trHeight w:val="290"/>
        </w:trPr>
        <w:tc>
          <w:tcPr>
            <w:tcW w:w="1510" w:type="dxa"/>
            <w:tcBorders>
              <w:top w:val="single" w:sz="4" w:space="0" w:color="auto"/>
              <w:bottom w:val="single" w:sz="4" w:space="0" w:color="auto"/>
            </w:tcBorders>
            <w:noWrap/>
            <w:hideMark/>
          </w:tcPr>
          <w:p w14:paraId="5992ED3D" w14:textId="77777777" w:rsidR="000108BC" w:rsidRPr="000108BC" w:rsidRDefault="000108BC" w:rsidP="00944023">
            <w:r w:rsidRPr="000108BC">
              <w:t>EU Environment</w:t>
            </w:r>
          </w:p>
        </w:tc>
        <w:tc>
          <w:tcPr>
            <w:tcW w:w="1510" w:type="dxa"/>
            <w:tcBorders>
              <w:top w:val="single" w:sz="4" w:space="0" w:color="auto"/>
              <w:bottom w:val="single" w:sz="4" w:space="0" w:color="auto"/>
            </w:tcBorders>
            <w:noWrap/>
            <w:hideMark/>
          </w:tcPr>
          <w:p w14:paraId="74A42E4D" w14:textId="77777777" w:rsidR="000108BC" w:rsidRPr="000108BC" w:rsidRDefault="000108BC" w:rsidP="00944023">
            <w:r w:rsidRPr="000108BC">
              <w:t>The official account for @EU_Commission Directorate-General for Environment (DG ENV). Rts and likes are not necessarily endorsements.</w:t>
            </w:r>
          </w:p>
        </w:tc>
        <w:tc>
          <w:tcPr>
            <w:tcW w:w="1511" w:type="dxa"/>
            <w:tcBorders>
              <w:top w:val="single" w:sz="4" w:space="0" w:color="auto"/>
              <w:bottom w:val="single" w:sz="4" w:space="0" w:color="auto"/>
            </w:tcBorders>
            <w:noWrap/>
            <w:hideMark/>
          </w:tcPr>
          <w:p w14:paraId="59912473" w14:textId="77777777" w:rsidR="000108BC" w:rsidRPr="000108BC" w:rsidRDefault="000108BC" w:rsidP="00944023">
            <w:r w:rsidRPr="000108BC">
              <w:t>@EU_ENV</w:t>
            </w:r>
          </w:p>
        </w:tc>
        <w:tc>
          <w:tcPr>
            <w:tcW w:w="1510" w:type="dxa"/>
            <w:tcBorders>
              <w:top w:val="single" w:sz="4" w:space="0" w:color="auto"/>
              <w:bottom w:val="single" w:sz="4" w:space="0" w:color="auto"/>
            </w:tcBorders>
            <w:noWrap/>
            <w:hideMark/>
          </w:tcPr>
          <w:p w14:paraId="30303FF2" w14:textId="77777777" w:rsidR="000108BC" w:rsidRPr="000108BC" w:rsidRDefault="000108BC" w:rsidP="00944023">
            <w:pPr>
              <w:jc w:val="center"/>
            </w:pPr>
            <w:r w:rsidRPr="000108BC">
              <w:t>24079</w:t>
            </w:r>
          </w:p>
        </w:tc>
        <w:tc>
          <w:tcPr>
            <w:tcW w:w="1510" w:type="dxa"/>
            <w:tcBorders>
              <w:top w:val="single" w:sz="4" w:space="0" w:color="auto"/>
              <w:bottom w:val="single" w:sz="4" w:space="0" w:color="auto"/>
            </w:tcBorders>
            <w:noWrap/>
            <w:hideMark/>
          </w:tcPr>
          <w:p w14:paraId="4611FD88" w14:textId="77777777" w:rsidR="000108BC" w:rsidRPr="000108BC" w:rsidRDefault="000108BC" w:rsidP="00944023">
            <w:pPr>
              <w:jc w:val="center"/>
            </w:pPr>
            <w:r w:rsidRPr="000108BC">
              <w:t>113358</w:t>
            </w:r>
          </w:p>
        </w:tc>
        <w:tc>
          <w:tcPr>
            <w:tcW w:w="1511" w:type="dxa"/>
            <w:tcBorders>
              <w:top w:val="single" w:sz="4" w:space="0" w:color="auto"/>
              <w:bottom w:val="single" w:sz="4" w:space="0" w:color="auto"/>
            </w:tcBorders>
            <w:noWrap/>
            <w:hideMark/>
          </w:tcPr>
          <w:p w14:paraId="3B382359" w14:textId="77777777" w:rsidR="000108BC" w:rsidRPr="000108BC" w:rsidRDefault="000108BC" w:rsidP="00944023">
            <w:pPr>
              <w:jc w:val="center"/>
            </w:pPr>
            <w:r w:rsidRPr="000108BC">
              <w:t>9/1/2011 15:23</w:t>
            </w:r>
          </w:p>
        </w:tc>
      </w:tr>
      <w:tr w:rsidR="00225985" w:rsidRPr="000108BC" w14:paraId="69E13560" w14:textId="77777777" w:rsidTr="006D50BD">
        <w:trPr>
          <w:trHeight w:val="290"/>
        </w:trPr>
        <w:tc>
          <w:tcPr>
            <w:tcW w:w="1510" w:type="dxa"/>
            <w:tcBorders>
              <w:top w:val="single" w:sz="4" w:space="0" w:color="auto"/>
              <w:bottom w:val="single" w:sz="4" w:space="0" w:color="auto"/>
            </w:tcBorders>
            <w:noWrap/>
            <w:hideMark/>
          </w:tcPr>
          <w:p w14:paraId="625F8EA6" w14:textId="77777777" w:rsidR="000108BC" w:rsidRPr="000108BC" w:rsidRDefault="000108BC" w:rsidP="00944023">
            <w:r w:rsidRPr="000108BC">
              <w:t>EU EnvironmentAgency</w:t>
            </w:r>
          </w:p>
        </w:tc>
        <w:tc>
          <w:tcPr>
            <w:tcW w:w="1510" w:type="dxa"/>
            <w:tcBorders>
              <w:top w:val="single" w:sz="4" w:space="0" w:color="auto"/>
              <w:bottom w:val="single" w:sz="4" w:space="0" w:color="auto"/>
            </w:tcBorders>
            <w:noWrap/>
            <w:hideMark/>
          </w:tcPr>
          <w:p w14:paraId="06F0667A" w14:textId="77777777" w:rsidR="000108BC" w:rsidRPr="000108BC" w:rsidRDefault="000108BC" w:rsidP="00944023">
            <w:r w:rsidRPr="000108BC">
              <w:t>Official channel of the European Environment Agency (EEA), an agency of the European Union. We provide sound, independent information on Europe's environment.</w:t>
            </w:r>
          </w:p>
        </w:tc>
        <w:tc>
          <w:tcPr>
            <w:tcW w:w="1511" w:type="dxa"/>
            <w:tcBorders>
              <w:top w:val="single" w:sz="4" w:space="0" w:color="auto"/>
              <w:bottom w:val="single" w:sz="4" w:space="0" w:color="auto"/>
            </w:tcBorders>
            <w:noWrap/>
            <w:hideMark/>
          </w:tcPr>
          <w:p w14:paraId="4F980693" w14:textId="77777777" w:rsidR="000108BC" w:rsidRPr="000108BC" w:rsidRDefault="000108BC" w:rsidP="00944023">
            <w:r w:rsidRPr="000108BC">
              <w:t>@EUEnvironment</w:t>
            </w:r>
          </w:p>
        </w:tc>
        <w:tc>
          <w:tcPr>
            <w:tcW w:w="1510" w:type="dxa"/>
            <w:tcBorders>
              <w:top w:val="single" w:sz="4" w:space="0" w:color="auto"/>
              <w:bottom w:val="single" w:sz="4" w:space="0" w:color="auto"/>
            </w:tcBorders>
            <w:noWrap/>
            <w:hideMark/>
          </w:tcPr>
          <w:p w14:paraId="16410E58" w14:textId="77777777" w:rsidR="000108BC" w:rsidRPr="000108BC" w:rsidRDefault="000108BC" w:rsidP="00944023">
            <w:pPr>
              <w:jc w:val="center"/>
            </w:pPr>
            <w:r w:rsidRPr="000108BC">
              <w:t>8620</w:t>
            </w:r>
          </w:p>
        </w:tc>
        <w:tc>
          <w:tcPr>
            <w:tcW w:w="1510" w:type="dxa"/>
            <w:tcBorders>
              <w:top w:val="single" w:sz="4" w:space="0" w:color="auto"/>
              <w:bottom w:val="single" w:sz="4" w:space="0" w:color="auto"/>
            </w:tcBorders>
            <w:noWrap/>
            <w:hideMark/>
          </w:tcPr>
          <w:p w14:paraId="58D010BF" w14:textId="77777777" w:rsidR="000108BC" w:rsidRPr="000108BC" w:rsidRDefault="000108BC" w:rsidP="00944023">
            <w:pPr>
              <w:jc w:val="center"/>
            </w:pPr>
            <w:r w:rsidRPr="000108BC">
              <w:t>89233</w:t>
            </w:r>
          </w:p>
        </w:tc>
        <w:tc>
          <w:tcPr>
            <w:tcW w:w="1511" w:type="dxa"/>
            <w:tcBorders>
              <w:top w:val="single" w:sz="4" w:space="0" w:color="auto"/>
              <w:bottom w:val="single" w:sz="4" w:space="0" w:color="auto"/>
            </w:tcBorders>
            <w:noWrap/>
            <w:hideMark/>
          </w:tcPr>
          <w:p w14:paraId="411F53DE" w14:textId="77777777" w:rsidR="000108BC" w:rsidRPr="000108BC" w:rsidRDefault="000108BC" w:rsidP="00944023">
            <w:pPr>
              <w:jc w:val="center"/>
            </w:pPr>
            <w:r w:rsidRPr="000108BC">
              <w:t>3/1/2009 14:35</w:t>
            </w:r>
          </w:p>
        </w:tc>
      </w:tr>
      <w:tr w:rsidR="00225985" w:rsidRPr="000108BC" w14:paraId="57C03822" w14:textId="77777777" w:rsidTr="006D50BD">
        <w:trPr>
          <w:trHeight w:val="290"/>
        </w:trPr>
        <w:tc>
          <w:tcPr>
            <w:tcW w:w="1510" w:type="dxa"/>
            <w:tcBorders>
              <w:top w:val="single" w:sz="4" w:space="0" w:color="auto"/>
              <w:bottom w:val="single" w:sz="4" w:space="0" w:color="auto"/>
            </w:tcBorders>
            <w:noWrap/>
            <w:hideMark/>
          </w:tcPr>
          <w:p w14:paraId="7FC999E2" w14:textId="6FE456B4" w:rsidR="000108BC" w:rsidRPr="000108BC" w:rsidRDefault="000108BC" w:rsidP="00944023">
            <w:r w:rsidRPr="000108BC">
              <w:t>EU Finance</w:t>
            </w:r>
          </w:p>
        </w:tc>
        <w:tc>
          <w:tcPr>
            <w:tcW w:w="1510" w:type="dxa"/>
            <w:tcBorders>
              <w:top w:val="single" w:sz="4" w:space="0" w:color="auto"/>
              <w:bottom w:val="single" w:sz="4" w:space="0" w:color="auto"/>
            </w:tcBorders>
            <w:noWrap/>
            <w:hideMark/>
          </w:tcPr>
          <w:p w14:paraId="74217686" w14:textId="77777777" w:rsidR="000108BC" w:rsidRPr="000108BC" w:rsidRDefault="000108BC" w:rsidP="00944023">
            <w:r w:rsidRPr="000108BC">
              <w:t>Official @EU_Commission account for Financial Stability Financial Services and Capital Markets Union. #SustainableFinanceEU #MyMoneyEU #DigitalFinanceEU</w:t>
            </w:r>
          </w:p>
        </w:tc>
        <w:tc>
          <w:tcPr>
            <w:tcW w:w="1511" w:type="dxa"/>
            <w:tcBorders>
              <w:top w:val="single" w:sz="4" w:space="0" w:color="auto"/>
              <w:bottom w:val="single" w:sz="4" w:space="0" w:color="auto"/>
            </w:tcBorders>
            <w:noWrap/>
            <w:hideMark/>
          </w:tcPr>
          <w:p w14:paraId="42CCE399" w14:textId="77777777" w:rsidR="000108BC" w:rsidRPr="000108BC" w:rsidRDefault="000108BC" w:rsidP="00944023">
            <w:r w:rsidRPr="000108BC">
              <w:t>@EU_Finance</w:t>
            </w:r>
          </w:p>
        </w:tc>
        <w:tc>
          <w:tcPr>
            <w:tcW w:w="1510" w:type="dxa"/>
            <w:tcBorders>
              <w:top w:val="single" w:sz="4" w:space="0" w:color="auto"/>
              <w:bottom w:val="single" w:sz="4" w:space="0" w:color="auto"/>
            </w:tcBorders>
            <w:noWrap/>
            <w:hideMark/>
          </w:tcPr>
          <w:p w14:paraId="4944343B" w14:textId="77777777" w:rsidR="000108BC" w:rsidRPr="000108BC" w:rsidRDefault="000108BC" w:rsidP="00944023">
            <w:pPr>
              <w:jc w:val="center"/>
            </w:pPr>
            <w:r w:rsidRPr="000108BC">
              <w:t>11328</w:t>
            </w:r>
          </w:p>
        </w:tc>
        <w:tc>
          <w:tcPr>
            <w:tcW w:w="1510" w:type="dxa"/>
            <w:tcBorders>
              <w:top w:val="single" w:sz="4" w:space="0" w:color="auto"/>
              <w:bottom w:val="single" w:sz="4" w:space="0" w:color="auto"/>
            </w:tcBorders>
            <w:noWrap/>
            <w:hideMark/>
          </w:tcPr>
          <w:p w14:paraId="5894987E" w14:textId="77777777" w:rsidR="000108BC" w:rsidRPr="000108BC" w:rsidRDefault="000108BC" w:rsidP="00944023">
            <w:pPr>
              <w:jc w:val="center"/>
            </w:pPr>
            <w:r w:rsidRPr="000108BC">
              <w:t>37701</w:t>
            </w:r>
          </w:p>
        </w:tc>
        <w:tc>
          <w:tcPr>
            <w:tcW w:w="1511" w:type="dxa"/>
            <w:tcBorders>
              <w:top w:val="single" w:sz="4" w:space="0" w:color="auto"/>
              <w:bottom w:val="single" w:sz="4" w:space="0" w:color="auto"/>
            </w:tcBorders>
            <w:noWrap/>
            <w:hideMark/>
          </w:tcPr>
          <w:p w14:paraId="57AB0A8A" w14:textId="77777777" w:rsidR="000108BC" w:rsidRPr="000108BC" w:rsidRDefault="000108BC" w:rsidP="00944023">
            <w:pPr>
              <w:jc w:val="center"/>
            </w:pPr>
            <w:r w:rsidRPr="000108BC">
              <w:t>9/6/2010 10:43</w:t>
            </w:r>
          </w:p>
        </w:tc>
      </w:tr>
      <w:tr w:rsidR="00225985" w:rsidRPr="000108BC" w14:paraId="21BA2073" w14:textId="77777777" w:rsidTr="006D50BD">
        <w:trPr>
          <w:trHeight w:val="290"/>
        </w:trPr>
        <w:tc>
          <w:tcPr>
            <w:tcW w:w="1510" w:type="dxa"/>
            <w:tcBorders>
              <w:top w:val="single" w:sz="4" w:space="0" w:color="auto"/>
              <w:bottom w:val="single" w:sz="4" w:space="0" w:color="auto"/>
            </w:tcBorders>
            <w:noWrap/>
            <w:hideMark/>
          </w:tcPr>
          <w:p w14:paraId="04364EB1" w14:textId="77777777" w:rsidR="000108BC" w:rsidRPr="000108BC" w:rsidRDefault="000108BC" w:rsidP="00944023">
            <w:r w:rsidRPr="000108BC">
              <w:lastRenderedPageBreak/>
              <w:t>EU Food Safety #EUFarm2Fork</w:t>
            </w:r>
          </w:p>
        </w:tc>
        <w:tc>
          <w:tcPr>
            <w:tcW w:w="1510" w:type="dxa"/>
            <w:tcBorders>
              <w:top w:val="single" w:sz="4" w:space="0" w:color="auto"/>
              <w:bottom w:val="single" w:sz="4" w:space="0" w:color="auto"/>
            </w:tcBorders>
            <w:noWrap/>
            <w:hideMark/>
          </w:tcPr>
          <w:p w14:paraId="327583B7" w14:textId="3F0138D3" w:rsidR="000108BC" w:rsidRPr="000108BC" w:rsidRDefault="000108BC" w:rsidP="00944023">
            <w:r w:rsidRPr="000108BC">
              <w:t xml:space="preserve">EU Commission's DG Health &amp; Food Safety (SANTE). We work for high EU food safety standards #EUFarm2Fork. RT </w:t>
            </w:r>
            <w:r w:rsidR="00685CDD">
              <w:t>is not</w:t>
            </w:r>
            <w:r w:rsidRPr="000108BC">
              <w:t xml:space="preserve"> endorsement. Health tweets: @EU_Health</w:t>
            </w:r>
          </w:p>
        </w:tc>
        <w:tc>
          <w:tcPr>
            <w:tcW w:w="1511" w:type="dxa"/>
            <w:tcBorders>
              <w:top w:val="single" w:sz="4" w:space="0" w:color="auto"/>
              <w:bottom w:val="single" w:sz="4" w:space="0" w:color="auto"/>
            </w:tcBorders>
            <w:noWrap/>
            <w:hideMark/>
          </w:tcPr>
          <w:p w14:paraId="614ACBC9" w14:textId="77777777" w:rsidR="000108BC" w:rsidRPr="000108BC" w:rsidRDefault="000108BC" w:rsidP="00944023">
            <w:r w:rsidRPr="000108BC">
              <w:t>@Food_EU</w:t>
            </w:r>
          </w:p>
        </w:tc>
        <w:tc>
          <w:tcPr>
            <w:tcW w:w="1510" w:type="dxa"/>
            <w:tcBorders>
              <w:top w:val="single" w:sz="4" w:space="0" w:color="auto"/>
              <w:bottom w:val="single" w:sz="4" w:space="0" w:color="auto"/>
            </w:tcBorders>
            <w:noWrap/>
            <w:hideMark/>
          </w:tcPr>
          <w:p w14:paraId="0D78C2BA" w14:textId="77777777" w:rsidR="000108BC" w:rsidRPr="000108BC" w:rsidRDefault="000108BC" w:rsidP="00944023">
            <w:pPr>
              <w:jc w:val="center"/>
            </w:pPr>
            <w:r w:rsidRPr="000108BC">
              <w:t>7844</w:t>
            </w:r>
          </w:p>
        </w:tc>
        <w:tc>
          <w:tcPr>
            <w:tcW w:w="1510" w:type="dxa"/>
            <w:tcBorders>
              <w:top w:val="single" w:sz="4" w:space="0" w:color="auto"/>
              <w:bottom w:val="single" w:sz="4" w:space="0" w:color="auto"/>
            </w:tcBorders>
            <w:noWrap/>
            <w:hideMark/>
          </w:tcPr>
          <w:p w14:paraId="6CD311D7" w14:textId="77777777" w:rsidR="000108BC" w:rsidRPr="000108BC" w:rsidRDefault="000108BC" w:rsidP="00944023">
            <w:pPr>
              <w:jc w:val="center"/>
            </w:pPr>
            <w:r w:rsidRPr="000108BC">
              <w:t>31540</w:t>
            </w:r>
          </w:p>
        </w:tc>
        <w:tc>
          <w:tcPr>
            <w:tcW w:w="1511" w:type="dxa"/>
            <w:tcBorders>
              <w:top w:val="single" w:sz="4" w:space="0" w:color="auto"/>
              <w:bottom w:val="single" w:sz="4" w:space="0" w:color="auto"/>
            </w:tcBorders>
            <w:noWrap/>
            <w:hideMark/>
          </w:tcPr>
          <w:p w14:paraId="78604EC0" w14:textId="77777777" w:rsidR="000108BC" w:rsidRPr="000108BC" w:rsidRDefault="000108BC" w:rsidP="00944023">
            <w:pPr>
              <w:jc w:val="center"/>
            </w:pPr>
            <w:r w:rsidRPr="000108BC">
              <w:t>11/13/2014 10:18</w:t>
            </w:r>
          </w:p>
        </w:tc>
      </w:tr>
      <w:tr w:rsidR="00225985" w:rsidRPr="000108BC" w14:paraId="3ADA9A92" w14:textId="77777777" w:rsidTr="006D50BD">
        <w:trPr>
          <w:trHeight w:val="290"/>
        </w:trPr>
        <w:tc>
          <w:tcPr>
            <w:tcW w:w="1510" w:type="dxa"/>
            <w:tcBorders>
              <w:top w:val="single" w:sz="4" w:space="0" w:color="auto"/>
              <w:bottom w:val="single" w:sz="4" w:space="0" w:color="auto"/>
            </w:tcBorders>
            <w:noWrap/>
            <w:hideMark/>
          </w:tcPr>
          <w:p w14:paraId="7C7BA9A0" w14:textId="77777777" w:rsidR="000108BC" w:rsidRPr="000108BC" w:rsidRDefault="000108BC" w:rsidP="00944023">
            <w:r w:rsidRPr="000108BC">
              <w:t>EU Fundamental Rights &lt;U+FE0F&gt; #HumanRights</w:t>
            </w:r>
          </w:p>
        </w:tc>
        <w:tc>
          <w:tcPr>
            <w:tcW w:w="1510" w:type="dxa"/>
            <w:tcBorders>
              <w:top w:val="single" w:sz="4" w:space="0" w:color="auto"/>
              <w:bottom w:val="single" w:sz="4" w:space="0" w:color="auto"/>
            </w:tcBorders>
            <w:noWrap/>
            <w:hideMark/>
          </w:tcPr>
          <w:p w14:paraId="2F2754C4" w14:textId="77777777" w:rsidR="000108BC" w:rsidRPr="000108BC" w:rsidRDefault="000108BC" w:rsidP="00944023">
            <w:r w:rsidRPr="000108BC">
              <w:t>The European Union Agency for #FundamentalRights tweets to make #humanrights a reality for everyone in the  EU.  Contact: https://t.co/mTeJm9zgCz</w:t>
            </w:r>
          </w:p>
        </w:tc>
        <w:tc>
          <w:tcPr>
            <w:tcW w:w="1511" w:type="dxa"/>
            <w:tcBorders>
              <w:top w:val="single" w:sz="4" w:space="0" w:color="auto"/>
              <w:bottom w:val="single" w:sz="4" w:space="0" w:color="auto"/>
            </w:tcBorders>
            <w:noWrap/>
            <w:hideMark/>
          </w:tcPr>
          <w:p w14:paraId="12EB9D93" w14:textId="77777777" w:rsidR="000108BC" w:rsidRPr="000108BC" w:rsidRDefault="000108BC" w:rsidP="00944023">
            <w:r w:rsidRPr="000108BC">
              <w:t>@EURightsAgency</w:t>
            </w:r>
          </w:p>
        </w:tc>
        <w:tc>
          <w:tcPr>
            <w:tcW w:w="1510" w:type="dxa"/>
            <w:tcBorders>
              <w:top w:val="single" w:sz="4" w:space="0" w:color="auto"/>
              <w:bottom w:val="single" w:sz="4" w:space="0" w:color="auto"/>
            </w:tcBorders>
            <w:noWrap/>
            <w:hideMark/>
          </w:tcPr>
          <w:p w14:paraId="7408D6FB" w14:textId="77777777" w:rsidR="000108BC" w:rsidRPr="000108BC" w:rsidRDefault="000108BC" w:rsidP="00944023">
            <w:pPr>
              <w:jc w:val="center"/>
            </w:pPr>
            <w:r w:rsidRPr="000108BC">
              <w:t>10689</w:t>
            </w:r>
          </w:p>
        </w:tc>
        <w:tc>
          <w:tcPr>
            <w:tcW w:w="1510" w:type="dxa"/>
            <w:tcBorders>
              <w:top w:val="single" w:sz="4" w:space="0" w:color="auto"/>
              <w:bottom w:val="single" w:sz="4" w:space="0" w:color="auto"/>
            </w:tcBorders>
            <w:noWrap/>
            <w:hideMark/>
          </w:tcPr>
          <w:p w14:paraId="122C5F6F" w14:textId="77777777" w:rsidR="000108BC" w:rsidRPr="000108BC" w:rsidRDefault="000108BC" w:rsidP="00944023">
            <w:pPr>
              <w:jc w:val="center"/>
            </w:pPr>
            <w:r w:rsidRPr="000108BC">
              <w:t>65212</w:t>
            </w:r>
          </w:p>
        </w:tc>
        <w:tc>
          <w:tcPr>
            <w:tcW w:w="1511" w:type="dxa"/>
            <w:tcBorders>
              <w:top w:val="single" w:sz="4" w:space="0" w:color="auto"/>
              <w:bottom w:val="single" w:sz="4" w:space="0" w:color="auto"/>
            </w:tcBorders>
            <w:noWrap/>
            <w:hideMark/>
          </w:tcPr>
          <w:p w14:paraId="4B55EFBA" w14:textId="77777777" w:rsidR="000108BC" w:rsidRPr="000108BC" w:rsidRDefault="000108BC" w:rsidP="00944023">
            <w:pPr>
              <w:jc w:val="center"/>
            </w:pPr>
            <w:r w:rsidRPr="000108BC">
              <w:t>11/19/2010 14:56</w:t>
            </w:r>
          </w:p>
        </w:tc>
      </w:tr>
      <w:tr w:rsidR="00225985" w:rsidRPr="000108BC" w14:paraId="1C86723A" w14:textId="77777777" w:rsidTr="006D50BD">
        <w:trPr>
          <w:trHeight w:val="290"/>
        </w:trPr>
        <w:tc>
          <w:tcPr>
            <w:tcW w:w="1510" w:type="dxa"/>
            <w:tcBorders>
              <w:top w:val="single" w:sz="4" w:space="0" w:color="auto"/>
              <w:bottom w:val="single" w:sz="4" w:space="0" w:color="auto"/>
            </w:tcBorders>
            <w:noWrap/>
            <w:hideMark/>
          </w:tcPr>
          <w:p w14:paraId="6F68B15F" w14:textId="77777777" w:rsidR="000108BC" w:rsidRPr="000108BC" w:rsidRDefault="000108BC" w:rsidP="00944023">
            <w:r w:rsidRPr="000108BC">
              <w:t>EU Institute for Security Studies</w:t>
            </w:r>
          </w:p>
        </w:tc>
        <w:tc>
          <w:tcPr>
            <w:tcW w:w="1510" w:type="dxa"/>
            <w:tcBorders>
              <w:top w:val="single" w:sz="4" w:space="0" w:color="auto"/>
              <w:bottom w:val="single" w:sz="4" w:space="0" w:color="auto"/>
            </w:tcBorders>
            <w:noWrap/>
            <w:hideMark/>
          </w:tcPr>
          <w:p w14:paraId="1E697DA7" w14:textId="77777777" w:rsidR="000108BC" w:rsidRPr="000108BC" w:rsidRDefault="000108BC" w:rsidP="00944023">
            <w:r w:rsidRPr="000108BC">
              <w:t>The EU Institute for Security Studies (EUISS) is the #EU  Agency analysing foreign, #security and #EUdefence policy issues.</w:t>
            </w:r>
          </w:p>
        </w:tc>
        <w:tc>
          <w:tcPr>
            <w:tcW w:w="1511" w:type="dxa"/>
            <w:tcBorders>
              <w:top w:val="single" w:sz="4" w:space="0" w:color="auto"/>
              <w:bottom w:val="single" w:sz="4" w:space="0" w:color="auto"/>
            </w:tcBorders>
            <w:noWrap/>
            <w:hideMark/>
          </w:tcPr>
          <w:p w14:paraId="5006381F" w14:textId="77777777" w:rsidR="000108BC" w:rsidRPr="000108BC" w:rsidRDefault="000108BC" w:rsidP="00944023">
            <w:r w:rsidRPr="000108BC">
              <w:t>@EU_ISS</w:t>
            </w:r>
          </w:p>
        </w:tc>
        <w:tc>
          <w:tcPr>
            <w:tcW w:w="1510" w:type="dxa"/>
            <w:tcBorders>
              <w:top w:val="single" w:sz="4" w:space="0" w:color="auto"/>
              <w:bottom w:val="single" w:sz="4" w:space="0" w:color="auto"/>
            </w:tcBorders>
            <w:noWrap/>
            <w:hideMark/>
          </w:tcPr>
          <w:p w14:paraId="19A3EFE8" w14:textId="77777777" w:rsidR="000108BC" w:rsidRPr="000108BC" w:rsidRDefault="000108BC" w:rsidP="00944023">
            <w:pPr>
              <w:jc w:val="center"/>
            </w:pPr>
            <w:r w:rsidRPr="000108BC">
              <w:t>4095</w:t>
            </w:r>
          </w:p>
        </w:tc>
        <w:tc>
          <w:tcPr>
            <w:tcW w:w="1510" w:type="dxa"/>
            <w:tcBorders>
              <w:top w:val="single" w:sz="4" w:space="0" w:color="auto"/>
              <w:bottom w:val="single" w:sz="4" w:space="0" w:color="auto"/>
            </w:tcBorders>
            <w:noWrap/>
            <w:hideMark/>
          </w:tcPr>
          <w:p w14:paraId="4137474F" w14:textId="77777777" w:rsidR="000108BC" w:rsidRPr="000108BC" w:rsidRDefault="000108BC" w:rsidP="00944023">
            <w:pPr>
              <w:jc w:val="center"/>
            </w:pPr>
            <w:r w:rsidRPr="000108BC">
              <w:t>28195</w:t>
            </w:r>
          </w:p>
        </w:tc>
        <w:tc>
          <w:tcPr>
            <w:tcW w:w="1511" w:type="dxa"/>
            <w:tcBorders>
              <w:top w:val="single" w:sz="4" w:space="0" w:color="auto"/>
              <w:bottom w:val="single" w:sz="4" w:space="0" w:color="auto"/>
            </w:tcBorders>
            <w:noWrap/>
            <w:hideMark/>
          </w:tcPr>
          <w:p w14:paraId="00B78C1A" w14:textId="77777777" w:rsidR="000108BC" w:rsidRPr="000108BC" w:rsidRDefault="000108BC" w:rsidP="00944023">
            <w:pPr>
              <w:jc w:val="center"/>
            </w:pPr>
            <w:r w:rsidRPr="000108BC">
              <w:t>8/5/2010 17:23</w:t>
            </w:r>
          </w:p>
        </w:tc>
      </w:tr>
      <w:tr w:rsidR="00225985" w:rsidRPr="000108BC" w14:paraId="561AA8BA" w14:textId="77777777" w:rsidTr="006D50BD">
        <w:trPr>
          <w:trHeight w:val="290"/>
        </w:trPr>
        <w:tc>
          <w:tcPr>
            <w:tcW w:w="1510" w:type="dxa"/>
            <w:tcBorders>
              <w:top w:val="single" w:sz="4" w:space="0" w:color="auto"/>
              <w:bottom w:val="single" w:sz="4" w:space="0" w:color="auto"/>
            </w:tcBorders>
            <w:noWrap/>
            <w:hideMark/>
          </w:tcPr>
          <w:p w14:paraId="6CD8D810" w14:textId="25DF28C2" w:rsidR="000108BC" w:rsidRPr="000108BC" w:rsidRDefault="000108BC" w:rsidP="00944023">
            <w:r w:rsidRPr="000108BC">
              <w:t>EU International Partnerships</w:t>
            </w:r>
          </w:p>
        </w:tc>
        <w:tc>
          <w:tcPr>
            <w:tcW w:w="1510" w:type="dxa"/>
            <w:tcBorders>
              <w:top w:val="single" w:sz="4" w:space="0" w:color="auto"/>
              <w:bottom w:val="single" w:sz="4" w:space="0" w:color="auto"/>
            </w:tcBorders>
            <w:noWrap/>
            <w:hideMark/>
          </w:tcPr>
          <w:p w14:paraId="55E5BD9B" w14:textId="77777777" w:rsidR="000108BC" w:rsidRPr="000108BC" w:rsidRDefault="000108BC" w:rsidP="00944023">
            <w:r w:rsidRPr="000108BC">
              <w:t>We're the @EU_Commission’s Directorate-General for International Partnerships, putting people and planet first to build a better tomorrow.</w:t>
            </w:r>
          </w:p>
        </w:tc>
        <w:tc>
          <w:tcPr>
            <w:tcW w:w="1511" w:type="dxa"/>
            <w:tcBorders>
              <w:top w:val="single" w:sz="4" w:space="0" w:color="auto"/>
              <w:bottom w:val="single" w:sz="4" w:space="0" w:color="auto"/>
            </w:tcBorders>
            <w:noWrap/>
            <w:hideMark/>
          </w:tcPr>
          <w:p w14:paraId="69A7D92B" w14:textId="77777777" w:rsidR="000108BC" w:rsidRPr="000108BC" w:rsidRDefault="000108BC" w:rsidP="00944023">
            <w:r w:rsidRPr="000108BC">
              <w:t>@EU_Partnerships</w:t>
            </w:r>
          </w:p>
        </w:tc>
        <w:tc>
          <w:tcPr>
            <w:tcW w:w="1510" w:type="dxa"/>
            <w:tcBorders>
              <w:top w:val="single" w:sz="4" w:space="0" w:color="auto"/>
              <w:bottom w:val="single" w:sz="4" w:space="0" w:color="auto"/>
            </w:tcBorders>
            <w:noWrap/>
            <w:hideMark/>
          </w:tcPr>
          <w:p w14:paraId="67433C1B" w14:textId="77777777" w:rsidR="000108BC" w:rsidRPr="000108BC" w:rsidRDefault="000108BC" w:rsidP="00944023">
            <w:pPr>
              <w:jc w:val="center"/>
            </w:pPr>
            <w:r w:rsidRPr="000108BC">
              <w:t>18990</w:t>
            </w:r>
          </w:p>
        </w:tc>
        <w:tc>
          <w:tcPr>
            <w:tcW w:w="1510" w:type="dxa"/>
            <w:tcBorders>
              <w:top w:val="single" w:sz="4" w:space="0" w:color="auto"/>
              <w:bottom w:val="single" w:sz="4" w:space="0" w:color="auto"/>
            </w:tcBorders>
            <w:noWrap/>
            <w:hideMark/>
          </w:tcPr>
          <w:p w14:paraId="1965D0D2" w14:textId="77777777" w:rsidR="000108BC" w:rsidRPr="000108BC" w:rsidRDefault="000108BC" w:rsidP="00944023">
            <w:pPr>
              <w:jc w:val="center"/>
            </w:pPr>
            <w:r w:rsidRPr="000108BC">
              <w:t>86239</w:t>
            </w:r>
          </w:p>
        </w:tc>
        <w:tc>
          <w:tcPr>
            <w:tcW w:w="1511" w:type="dxa"/>
            <w:tcBorders>
              <w:top w:val="single" w:sz="4" w:space="0" w:color="auto"/>
              <w:bottom w:val="single" w:sz="4" w:space="0" w:color="auto"/>
            </w:tcBorders>
            <w:noWrap/>
            <w:hideMark/>
          </w:tcPr>
          <w:p w14:paraId="7208C92D" w14:textId="77777777" w:rsidR="000108BC" w:rsidRPr="000108BC" w:rsidRDefault="000108BC" w:rsidP="00944023">
            <w:pPr>
              <w:jc w:val="center"/>
            </w:pPr>
            <w:r w:rsidRPr="000108BC">
              <w:t>1/29/2009 18:40</w:t>
            </w:r>
          </w:p>
        </w:tc>
      </w:tr>
      <w:tr w:rsidR="00225985" w:rsidRPr="000108BC" w14:paraId="0B23A8A9" w14:textId="77777777" w:rsidTr="006D50BD">
        <w:trPr>
          <w:trHeight w:val="290"/>
        </w:trPr>
        <w:tc>
          <w:tcPr>
            <w:tcW w:w="1510" w:type="dxa"/>
            <w:tcBorders>
              <w:top w:val="single" w:sz="4" w:space="0" w:color="auto"/>
              <w:bottom w:val="single" w:sz="4" w:space="0" w:color="auto"/>
            </w:tcBorders>
            <w:noWrap/>
            <w:hideMark/>
          </w:tcPr>
          <w:p w14:paraId="57C7B844" w14:textId="77777777" w:rsidR="000108BC" w:rsidRPr="000108BC" w:rsidRDefault="000108BC" w:rsidP="00944023">
            <w:r w:rsidRPr="000108BC">
              <w:lastRenderedPageBreak/>
              <w:t>EU Maritime &amp; Fish</w:t>
            </w:r>
          </w:p>
        </w:tc>
        <w:tc>
          <w:tcPr>
            <w:tcW w:w="1510" w:type="dxa"/>
            <w:tcBorders>
              <w:top w:val="single" w:sz="4" w:space="0" w:color="auto"/>
              <w:bottom w:val="single" w:sz="4" w:space="0" w:color="auto"/>
            </w:tcBorders>
            <w:noWrap/>
            <w:hideMark/>
          </w:tcPr>
          <w:p w14:paraId="23F4FA99" w14:textId="38DA752A" w:rsidR="000108BC" w:rsidRPr="000108BC" w:rsidRDefault="000108BC" w:rsidP="00944023">
            <w:r w:rsidRPr="000108BC">
              <w:t>Official account of @EU_Commission Maritime Affairs &amp; Fisheries DG MARE . Ocean/#BlueEconomy/seafood news. Home of #EUBeachCleanup. RT&amp;like</w:t>
            </w:r>
            <w:r w:rsidR="00685CDD">
              <w:t>is not</w:t>
            </w:r>
            <w:r w:rsidRPr="000108BC">
              <w:t>endorsement.</w:t>
            </w:r>
          </w:p>
        </w:tc>
        <w:tc>
          <w:tcPr>
            <w:tcW w:w="1511" w:type="dxa"/>
            <w:tcBorders>
              <w:top w:val="single" w:sz="4" w:space="0" w:color="auto"/>
              <w:bottom w:val="single" w:sz="4" w:space="0" w:color="auto"/>
            </w:tcBorders>
            <w:noWrap/>
            <w:hideMark/>
          </w:tcPr>
          <w:p w14:paraId="083E76A8" w14:textId="77777777" w:rsidR="000108BC" w:rsidRPr="000108BC" w:rsidRDefault="000108BC" w:rsidP="00944023">
            <w:r w:rsidRPr="000108BC">
              <w:t>@EU_MARE</w:t>
            </w:r>
          </w:p>
        </w:tc>
        <w:tc>
          <w:tcPr>
            <w:tcW w:w="1510" w:type="dxa"/>
            <w:tcBorders>
              <w:top w:val="single" w:sz="4" w:space="0" w:color="auto"/>
              <w:bottom w:val="single" w:sz="4" w:space="0" w:color="auto"/>
            </w:tcBorders>
            <w:noWrap/>
            <w:hideMark/>
          </w:tcPr>
          <w:p w14:paraId="5F5AD1E9" w14:textId="77777777" w:rsidR="000108BC" w:rsidRPr="000108BC" w:rsidRDefault="000108BC" w:rsidP="00944023">
            <w:pPr>
              <w:jc w:val="center"/>
            </w:pPr>
            <w:r w:rsidRPr="000108BC">
              <w:t>33416</w:t>
            </w:r>
          </w:p>
        </w:tc>
        <w:tc>
          <w:tcPr>
            <w:tcW w:w="1510" w:type="dxa"/>
            <w:tcBorders>
              <w:top w:val="single" w:sz="4" w:space="0" w:color="auto"/>
              <w:bottom w:val="single" w:sz="4" w:space="0" w:color="auto"/>
            </w:tcBorders>
            <w:noWrap/>
            <w:hideMark/>
          </w:tcPr>
          <w:p w14:paraId="3A33D167" w14:textId="77777777" w:rsidR="000108BC" w:rsidRPr="000108BC" w:rsidRDefault="000108BC" w:rsidP="00944023">
            <w:pPr>
              <w:jc w:val="center"/>
            </w:pPr>
            <w:r w:rsidRPr="000108BC">
              <w:t>54308</w:t>
            </w:r>
          </w:p>
        </w:tc>
        <w:tc>
          <w:tcPr>
            <w:tcW w:w="1511" w:type="dxa"/>
            <w:tcBorders>
              <w:top w:val="single" w:sz="4" w:space="0" w:color="auto"/>
              <w:bottom w:val="single" w:sz="4" w:space="0" w:color="auto"/>
            </w:tcBorders>
            <w:noWrap/>
            <w:hideMark/>
          </w:tcPr>
          <w:p w14:paraId="70F53CA0" w14:textId="77777777" w:rsidR="000108BC" w:rsidRPr="000108BC" w:rsidRDefault="000108BC" w:rsidP="00944023">
            <w:pPr>
              <w:jc w:val="center"/>
            </w:pPr>
            <w:r w:rsidRPr="000108BC">
              <w:t>10/14/2013 12:17</w:t>
            </w:r>
          </w:p>
        </w:tc>
      </w:tr>
      <w:tr w:rsidR="00225985" w:rsidRPr="000108BC" w14:paraId="582A4FA4" w14:textId="77777777" w:rsidTr="006D50BD">
        <w:trPr>
          <w:trHeight w:val="290"/>
        </w:trPr>
        <w:tc>
          <w:tcPr>
            <w:tcW w:w="1510" w:type="dxa"/>
            <w:tcBorders>
              <w:top w:val="single" w:sz="4" w:space="0" w:color="auto"/>
              <w:bottom w:val="single" w:sz="4" w:space="0" w:color="auto"/>
            </w:tcBorders>
            <w:noWrap/>
            <w:hideMark/>
          </w:tcPr>
          <w:p w14:paraId="720A0979" w14:textId="77777777" w:rsidR="000108BC" w:rsidRPr="000108BC" w:rsidRDefault="000108BC" w:rsidP="00944023">
            <w:r w:rsidRPr="000108BC">
              <w:t>EU Medicines Agency</w:t>
            </w:r>
          </w:p>
        </w:tc>
        <w:tc>
          <w:tcPr>
            <w:tcW w:w="1510" w:type="dxa"/>
            <w:tcBorders>
              <w:top w:val="single" w:sz="4" w:space="0" w:color="auto"/>
              <w:bottom w:val="single" w:sz="4" w:space="0" w:color="auto"/>
            </w:tcBorders>
            <w:noWrap/>
            <w:hideMark/>
          </w:tcPr>
          <w:p w14:paraId="061A5C00" w14:textId="7DB7D247" w:rsidR="000108BC" w:rsidRPr="000108BC" w:rsidRDefault="000108BC" w:rsidP="00944023">
            <w:r w:rsidRPr="000108BC">
              <w:t xml:space="preserve">Latest news from the European Medicines Agency, the European Union agency responsible for the evaluation and supervision of medicines. RTs </w:t>
            </w:r>
            <w:r w:rsidR="00685CDD">
              <w:t>is not</w:t>
            </w:r>
            <w:r w:rsidRPr="000108BC">
              <w:t xml:space="preserve"> endorsement.</w:t>
            </w:r>
          </w:p>
        </w:tc>
        <w:tc>
          <w:tcPr>
            <w:tcW w:w="1511" w:type="dxa"/>
            <w:tcBorders>
              <w:top w:val="single" w:sz="4" w:space="0" w:color="auto"/>
              <w:bottom w:val="single" w:sz="4" w:space="0" w:color="auto"/>
            </w:tcBorders>
            <w:noWrap/>
            <w:hideMark/>
          </w:tcPr>
          <w:p w14:paraId="3C4814FD" w14:textId="77777777" w:rsidR="000108BC" w:rsidRPr="000108BC" w:rsidRDefault="000108BC" w:rsidP="00944023">
            <w:r w:rsidRPr="000108BC">
              <w:t>@EMA_News</w:t>
            </w:r>
          </w:p>
        </w:tc>
        <w:tc>
          <w:tcPr>
            <w:tcW w:w="1510" w:type="dxa"/>
            <w:tcBorders>
              <w:top w:val="single" w:sz="4" w:space="0" w:color="auto"/>
              <w:bottom w:val="single" w:sz="4" w:space="0" w:color="auto"/>
            </w:tcBorders>
            <w:noWrap/>
            <w:hideMark/>
          </w:tcPr>
          <w:p w14:paraId="3459EF19" w14:textId="77777777" w:rsidR="000108BC" w:rsidRPr="000108BC" w:rsidRDefault="000108BC" w:rsidP="00944023">
            <w:pPr>
              <w:jc w:val="center"/>
            </w:pPr>
            <w:r w:rsidRPr="000108BC">
              <w:t>20412</w:t>
            </w:r>
          </w:p>
        </w:tc>
        <w:tc>
          <w:tcPr>
            <w:tcW w:w="1510" w:type="dxa"/>
            <w:tcBorders>
              <w:top w:val="single" w:sz="4" w:space="0" w:color="auto"/>
              <w:bottom w:val="single" w:sz="4" w:space="0" w:color="auto"/>
            </w:tcBorders>
            <w:noWrap/>
            <w:hideMark/>
          </w:tcPr>
          <w:p w14:paraId="79366CF8" w14:textId="77777777" w:rsidR="000108BC" w:rsidRPr="000108BC" w:rsidRDefault="000108BC" w:rsidP="00944023">
            <w:pPr>
              <w:jc w:val="center"/>
            </w:pPr>
            <w:r w:rsidRPr="000108BC">
              <w:t>91087</w:t>
            </w:r>
          </w:p>
        </w:tc>
        <w:tc>
          <w:tcPr>
            <w:tcW w:w="1511" w:type="dxa"/>
            <w:tcBorders>
              <w:top w:val="single" w:sz="4" w:space="0" w:color="auto"/>
              <w:bottom w:val="single" w:sz="4" w:space="0" w:color="auto"/>
            </w:tcBorders>
            <w:noWrap/>
            <w:hideMark/>
          </w:tcPr>
          <w:p w14:paraId="37FF4C99" w14:textId="77777777" w:rsidR="000108BC" w:rsidRPr="000108BC" w:rsidRDefault="000108BC" w:rsidP="00944023">
            <w:pPr>
              <w:jc w:val="center"/>
            </w:pPr>
            <w:r w:rsidRPr="000108BC">
              <w:t>2/23/2010 12:05</w:t>
            </w:r>
          </w:p>
        </w:tc>
      </w:tr>
      <w:tr w:rsidR="00225985" w:rsidRPr="000108BC" w14:paraId="43EE55A4" w14:textId="77777777" w:rsidTr="006D50BD">
        <w:trPr>
          <w:trHeight w:val="290"/>
        </w:trPr>
        <w:tc>
          <w:tcPr>
            <w:tcW w:w="1510" w:type="dxa"/>
            <w:tcBorders>
              <w:top w:val="single" w:sz="4" w:space="0" w:color="auto"/>
              <w:bottom w:val="single" w:sz="4" w:space="0" w:color="auto"/>
            </w:tcBorders>
            <w:noWrap/>
            <w:hideMark/>
          </w:tcPr>
          <w:p w14:paraId="6A3E1A0C" w14:textId="77777777" w:rsidR="000108BC" w:rsidRPr="000108BC" w:rsidRDefault="000108BC" w:rsidP="00944023">
            <w:r w:rsidRPr="000108BC">
              <w:t>EU NEAR</w:t>
            </w:r>
          </w:p>
        </w:tc>
        <w:tc>
          <w:tcPr>
            <w:tcW w:w="1510" w:type="dxa"/>
            <w:tcBorders>
              <w:top w:val="single" w:sz="4" w:space="0" w:color="auto"/>
              <w:bottom w:val="single" w:sz="4" w:space="0" w:color="auto"/>
            </w:tcBorders>
            <w:noWrap/>
            <w:hideMark/>
          </w:tcPr>
          <w:p w14:paraId="6B7A2589" w14:textId="77777777" w:rsidR="000108BC" w:rsidRPr="000108BC" w:rsidRDefault="000108BC" w:rsidP="00944023">
            <w:r w:rsidRPr="000108BC">
              <w:t>We are the@EU_Commission's Directorate-General for Neighbourhood and Enlargement Negotiations. Follow us for the latest news &amp; updates!</w:t>
            </w:r>
          </w:p>
        </w:tc>
        <w:tc>
          <w:tcPr>
            <w:tcW w:w="1511" w:type="dxa"/>
            <w:tcBorders>
              <w:top w:val="single" w:sz="4" w:space="0" w:color="auto"/>
              <w:bottom w:val="single" w:sz="4" w:space="0" w:color="auto"/>
            </w:tcBorders>
            <w:noWrap/>
            <w:hideMark/>
          </w:tcPr>
          <w:p w14:paraId="47FED72E" w14:textId="77777777" w:rsidR="000108BC" w:rsidRPr="000108BC" w:rsidRDefault="000108BC" w:rsidP="00944023">
            <w:r w:rsidRPr="000108BC">
              <w:t>@eu_near</w:t>
            </w:r>
          </w:p>
        </w:tc>
        <w:tc>
          <w:tcPr>
            <w:tcW w:w="1510" w:type="dxa"/>
            <w:tcBorders>
              <w:top w:val="single" w:sz="4" w:space="0" w:color="auto"/>
              <w:bottom w:val="single" w:sz="4" w:space="0" w:color="auto"/>
            </w:tcBorders>
            <w:noWrap/>
            <w:hideMark/>
          </w:tcPr>
          <w:p w14:paraId="1691D475" w14:textId="77777777" w:rsidR="000108BC" w:rsidRPr="000108BC" w:rsidRDefault="000108BC" w:rsidP="00944023">
            <w:pPr>
              <w:jc w:val="center"/>
            </w:pPr>
            <w:r w:rsidRPr="000108BC">
              <w:t>24291</w:t>
            </w:r>
          </w:p>
        </w:tc>
        <w:tc>
          <w:tcPr>
            <w:tcW w:w="1510" w:type="dxa"/>
            <w:tcBorders>
              <w:top w:val="single" w:sz="4" w:space="0" w:color="auto"/>
              <w:bottom w:val="single" w:sz="4" w:space="0" w:color="auto"/>
            </w:tcBorders>
            <w:noWrap/>
            <w:hideMark/>
          </w:tcPr>
          <w:p w14:paraId="739050B0" w14:textId="77777777" w:rsidR="000108BC" w:rsidRPr="000108BC" w:rsidRDefault="000108BC" w:rsidP="00944023">
            <w:pPr>
              <w:jc w:val="center"/>
            </w:pPr>
            <w:r w:rsidRPr="000108BC">
              <w:t>120122</w:t>
            </w:r>
          </w:p>
        </w:tc>
        <w:tc>
          <w:tcPr>
            <w:tcW w:w="1511" w:type="dxa"/>
            <w:tcBorders>
              <w:top w:val="single" w:sz="4" w:space="0" w:color="auto"/>
              <w:bottom w:val="single" w:sz="4" w:space="0" w:color="auto"/>
            </w:tcBorders>
            <w:noWrap/>
            <w:hideMark/>
          </w:tcPr>
          <w:p w14:paraId="02745505" w14:textId="77777777" w:rsidR="000108BC" w:rsidRPr="000108BC" w:rsidRDefault="000108BC" w:rsidP="00944023">
            <w:pPr>
              <w:jc w:val="center"/>
            </w:pPr>
            <w:r w:rsidRPr="000108BC">
              <w:t>4/12/2011 13:37</w:t>
            </w:r>
          </w:p>
        </w:tc>
      </w:tr>
      <w:tr w:rsidR="00225985" w:rsidRPr="000108BC" w14:paraId="3ABCA174" w14:textId="77777777" w:rsidTr="006D50BD">
        <w:trPr>
          <w:trHeight w:val="290"/>
        </w:trPr>
        <w:tc>
          <w:tcPr>
            <w:tcW w:w="1510" w:type="dxa"/>
            <w:tcBorders>
              <w:top w:val="single" w:sz="4" w:space="0" w:color="auto"/>
              <w:bottom w:val="single" w:sz="4" w:space="0" w:color="auto"/>
            </w:tcBorders>
            <w:noWrap/>
            <w:hideMark/>
          </w:tcPr>
          <w:p w14:paraId="29585098" w14:textId="7D2B6D92" w:rsidR="000108BC" w:rsidRPr="000108BC" w:rsidRDefault="000108BC" w:rsidP="00944023">
            <w:r w:rsidRPr="000108BC">
              <w:t>EU Social</w:t>
            </w:r>
          </w:p>
        </w:tc>
        <w:tc>
          <w:tcPr>
            <w:tcW w:w="1510" w:type="dxa"/>
            <w:tcBorders>
              <w:top w:val="single" w:sz="4" w:space="0" w:color="auto"/>
              <w:bottom w:val="single" w:sz="4" w:space="0" w:color="auto"/>
            </w:tcBorders>
            <w:noWrap/>
            <w:hideMark/>
          </w:tcPr>
          <w:p w14:paraId="3C18A3CC" w14:textId="77777777" w:rsidR="000108BC" w:rsidRPr="000108BC" w:rsidRDefault="000108BC" w:rsidP="00944023">
            <w:r w:rsidRPr="000108BC">
              <w:t xml:space="preserve">Part of @EU_Commission striving for social fairness in Europe. Our mission is to ensure no one is left behind. </w:t>
            </w:r>
            <w:r w:rsidRPr="000108BC">
              <w:lastRenderedPageBreak/>
              <w:t>Tweets on #jobs, #SocialRights &amp; #Inclusion.</w:t>
            </w:r>
          </w:p>
        </w:tc>
        <w:tc>
          <w:tcPr>
            <w:tcW w:w="1511" w:type="dxa"/>
            <w:tcBorders>
              <w:top w:val="single" w:sz="4" w:space="0" w:color="auto"/>
              <w:bottom w:val="single" w:sz="4" w:space="0" w:color="auto"/>
            </w:tcBorders>
            <w:noWrap/>
            <w:hideMark/>
          </w:tcPr>
          <w:p w14:paraId="18509504" w14:textId="77777777" w:rsidR="000108BC" w:rsidRPr="000108BC" w:rsidRDefault="000108BC" w:rsidP="00944023">
            <w:r w:rsidRPr="000108BC">
              <w:lastRenderedPageBreak/>
              <w:t>@EU_Social</w:t>
            </w:r>
          </w:p>
        </w:tc>
        <w:tc>
          <w:tcPr>
            <w:tcW w:w="1510" w:type="dxa"/>
            <w:tcBorders>
              <w:top w:val="single" w:sz="4" w:space="0" w:color="auto"/>
              <w:bottom w:val="single" w:sz="4" w:space="0" w:color="auto"/>
            </w:tcBorders>
            <w:noWrap/>
            <w:hideMark/>
          </w:tcPr>
          <w:p w14:paraId="66716E00" w14:textId="77777777" w:rsidR="000108BC" w:rsidRPr="000108BC" w:rsidRDefault="000108BC" w:rsidP="00944023">
            <w:pPr>
              <w:jc w:val="center"/>
            </w:pPr>
            <w:r w:rsidRPr="000108BC">
              <w:t>21027</w:t>
            </w:r>
          </w:p>
        </w:tc>
        <w:tc>
          <w:tcPr>
            <w:tcW w:w="1510" w:type="dxa"/>
            <w:tcBorders>
              <w:top w:val="single" w:sz="4" w:space="0" w:color="auto"/>
              <w:bottom w:val="single" w:sz="4" w:space="0" w:color="auto"/>
            </w:tcBorders>
            <w:noWrap/>
            <w:hideMark/>
          </w:tcPr>
          <w:p w14:paraId="2895F501" w14:textId="77777777" w:rsidR="000108BC" w:rsidRPr="000108BC" w:rsidRDefault="000108BC" w:rsidP="00944023">
            <w:pPr>
              <w:jc w:val="center"/>
            </w:pPr>
            <w:r w:rsidRPr="000108BC">
              <w:t>83556</w:t>
            </w:r>
          </w:p>
        </w:tc>
        <w:tc>
          <w:tcPr>
            <w:tcW w:w="1511" w:type="dxa"/>
            <w:tcBorders>
              <w:top w:val="single" w:sz="4" w:space="0" w:color="auto"/>
              <w:bottom w:val="single" w:sz="4" w:space="0" w:color="auto"/>
            </w:tcBorders>
            <w:noWrap/>
            <w:hideMark/>
          </w:tcPr>
          <w:p w14:paraId="1BE4FCA2" w14:textId="77777777" w:rsidR="000108BC" w:rsidRPr="000108BC" w:rsidRDefault="000108BC" w:rsidP="00944023">
            <w:pPr>
              <w:jc w:val="center"/>
            </w:pPr>
            <w:r w:rsidRPr="000108BC">
              <w:t>5/7/2010 11:46</w:t>
            </w:r>
          </w:p>
        </w:tc>
      </w:tr>
      <w:tr w:rsidR="00225985" w:rsidRPr="000108BC" w14:paraId="24F2CC09" w14:textId="77777777" w:rsidTr="006D50BD">
        <w:trPr>
          <w:trHeight w:val="290"/>
        </w:trPr>
        <w:tc>
          <w:tcPr>
            <w:tcW w:w="1510" w:type="dxa"/>
            <w:tcBorders>
              <w:top w:val="single" w:sz="4" w:space="0" w:color="auto"/>
              <w:bottom w:val="single" w:sz="4" w:space="0" w:color="auto"/>
            </w:tcBorders>
            <w:noWrap/>
            <w:hideMark/>
          </w:tcPr>
          <w:p w14:paraId="718AA75E" w14:textId="061764BE" w:rsidR="000108BC" w:rsidRPr="000108BC" w:rsidRDefault="000108BC" w:rsidP="00944023">
            <w:r w:rsidRPr="000108BC">
              <w:t>EU Tax &amp; Customs</w:t>
            </w:r>
          </w:p>
        </w:tc>
        <w:tc>
          <w:tcPr>
            <w:tcW w:w="1510" w:type="dxa"/>
            <w:tcBorders>
              <w:top w:val="single" w:sz="4" w:space="0" w:color="auto"/>
              <w:bottom w:val="single" w:sz="4" w:space="0" w:color="auto"/>
            </w:tcBorders>
            <w:noWrap/>
            <w:hideMark/>
          </w:tcPr>
          <w:p w14:paraId="6F43C53F" w14:textId="0F8CB3A0" w:rsidR="000108BC" w:rsidRPr="000108BC" w:rsidRDefault="000108BC" w:rsidP="00944023">
            <w:r w:rsidRPr="000108BC">
              <w:t>We are the @EU_Commission department for Taxation and Customs Union. See also @PaoloGentiloni</w:t>
            </w:r>
            <w:r w:rsidRPr="000108BC">
              <w:br/>
            </w:r>
            <w:r w:rsidRPr="000108BC">
              <w:br/>
              <w:t xml:space="preserve">RT </w:t>
            </w:r>
            <w:r w:rsidR="00685CDD">
              <w:t>is not</w:t>
            </w:r>
            <w:r w:rsidRPr="000108BC">
              <w:t xml:space="preserve"> endorsement #FairTaxation #CustomsUnion</w:t>
            </w:r>
          </w:p>
        </w:tc>
        <w:tc>
          <w:tcPr>
            <w:tcW w:w="1511" w:type="dxa"/>
            <w:tcBorders>
              <w:top w:val="single" w:sz="4" w:space="0" w:color="auto"/>
              <w:bottom w:val="single" w:sz="4" w:space="0" w:color="auto"/>
            </w:tcBorders>
            <w:noWrap/>
            <w:hideMark/>
          </w:tcPr>
          <w:p w14:paraId="15F2E4B8" w14:textId="77777777" w:rsidR="000108BC" w:rsidRPr="000108BC" w:rsidRDefault="000108BC" w:rsidP="00944023">
            <w:r w:rsidRPr="000108BC">
              <w:t>@EU_Taxud</w:t>
            </w:r>
          </w:p>
        </w:tc>
        <w:tc>
          <w:tcPr>
            <w:tcW w:w="1510" w:type="dxa"/>
            <w:tcBorders>
              <w:top w:val="single" w:sz="4" w:space="0" w:color="auto"/>
              <w:bottom w:val="single" w:sz="4" w:space="0" w:color="auto"/>
            </w:tcBorders>
            <w:noWrap/>
            <w:hideMark/>
          </w:tcPr>
          <w:p w14:paraId="223D30CD" w14:textId="77777777" w:rsidR="000108BC" w:rsidRPr="000108BC" w:rsidRDefault="000108BC" w:rsidP="00944023">
            <w:pPr>
              <w:jc w:val="center"/>
            </w:pPr>
            <w:r w:rsidRPr="000108BC">
              <w:t>10837</w:t>
            </w:r>
          </w:p>
        </w:tc>
        <w:tc>
          <w:tcPr>
            <w:tcW w:w="1510" w:type="dxa"/>
            <w:tcBorders>
              <w:top w:val="single" w:sz="4" w:space="0" w:color="auto"/>
              <w:bottom w:val="single" w:sz="4" w:space="0" w:color="auto"/>
            </w:tcBorders>
            <w:noWrap/>
            <w:hideMark/>
          </w:tcPr>
          <w:p w14:paraId="2085E6AA" w14:textId="77777777" w:rsidR="000108BC" w:rsidRPr="000108BC" w:rsidRDefault="000108BC" w:rsidP="00944023">
            <w:pPr>
              <w:jc w:val="center"/>
            </w:pPr>
            <w:r w:rsidRPr="000108BC">
              <w:t>19863</w:t>
            </w:r>
          </w:p>
        </w:tc>
        <w:tc>
          <w:tcPr>
            <w:tcW w:w="1511" w:type="dxa"/>
            <w:tcBorders>
              <w:top w:val="single" w:sz="4" w:space="0" w:color="auto"/>
              <w:bottom w:val="single" w:sz="4" w:space="0" w:color="auto"/>
            </w:tcBorders>
            <w:noWrap/>
            <w:hideMark/>
          </w:tcPr>
          <w:p w14:paraId="4BEED875" w14:textId="77777777" w:rsidR="000108BC" w:rsidRPr="000108BC" w:rsidRDefault="000108BC" w:rsidP="00944023">
            <w:pPr>
              <w:jc w:val="center"/>
            </w:pPr>
            <w:r w:rsidRPr="000108BC">
              <w:t>11/26/2012 15:26</w:t>
            </w:r>
          </w:p>
        </w:tc>
      </w:tr>
      <w:tr w:rsidR="00225985" w:rsidRPr="000108BC" w14:paraId="19D78A84" w14:textId="77777777" w:rsidTr="006D50BD">
        <w:trPr>
          <w:trHeight w:val="290"/>
        </w:trPr>
        <w:tc>
          <w:tcPr>
            <w:tcW w:w="1510" w:type="dxa"/>
            <w:tcBorders>
              <w:top w:val="single" w:sz="4" w:space="0" w:color="auto"/>
              <w:bottom w:val="single" w:sz="4" w:space="0" w:color="auto"/>
            </w:tcBorders>
            <w:noWrap/>
            <w:hideMark/>
          </w:tcPr>
          <w:p w14:paraId="118A2C58" w14:textId="4A807350" w:rsidR="000108BC" w:rsidRPr="000108BC" w:rsidRDefault="000108BC" w:rsidP="00944023">
            <w:r w:rsidRPr="000108BC">
              <w:t>EU Trade</w:t>
            </w:r>
          </w:p>
        </w:tc>
        <w:tc>
          <w:tcPr>
            <w:tcW w:w="1510" w:type="dxa"/>
            <w:tcBorders>
              <w:top w:val="single" w:sz="4" w:space="0" w:color="auto"/>
              <w:bottom w:val="single" w:sz="4" w:space="0" w:color="auto"/>
            </w:tcBorders>
            <w:noWrap/>
            <w:hideMark/>
          </w:tcPr>
          <w:p w14:paraId="7CD3F2D9" w14:textId="3CD496EF" w:rsidR="000108BC" w:rsidRPr="000108BC" w:rsidRDefault="000108BC" w:rsidP="00944023">
            <w:r w:rsidRPr="000108BC">
              <w:t xml:space="preserve">International Trade Department of the EU @EU_Commission  </w:t>
            </w:r>
            <w:r w:rsidRPr="000108BC">
              <w:br/>
            </w:r>
            <w:r w:rsidRPr="000108BC">
              <w:br/>
            </w:r>
            <w:r w:rsidRPr="000108BC">
              <w:br/>
            </w:r>
            <w:r w:rsidRPr="000108BC">
              <w:br/>
              <w:t xml:space="preserve">Open </w:t>
            </w:r>
            <w:r w:rsidRPr="000108BC">
              <w:br/>
            </w:r>
            <w:r w:rsidRPr="000108BC">
              <w:br/>
              <w:t xml:space="preserve">Sustainable </w:t>
            </w:r>
            <w:r w:rsidRPr="000108BC">
              <w:br/>
            </w:r>
            <w:r w:rsidRPr="000108BC">
              <w:br/>
              <w:t xml:space="preserve">Assertive </w:t>
            </w:r>
            <w:r w:rsidRPr="000108BC">
              <w:br/>
            </w:r>
            <w:r w:rsidRPr="000108BC">
              <w:br/>
            </w:r>
            <w:r w:rsidRPr="000108BC">
              <w:br/>
            </w:r>
            <w:r w:rsidRPr="000108BC">
              <w:br/>
              <w:t>#EUTrade</w:t>
            </w:r>
          </w:p>
        </w:tc>
        <w:tc>
          <w:tcPr>
            <w:tcW w:w="1511" w:type="dxa"/>
            <w:tcBorders>
              <w:top w:val="single" w:sz="4" w:space="0" w:color="auto"/>
              <w:bottom w:val="single" w:sz="4" w:space="0" w:color="auto"/>
            </w:tcBorders>
            <w:noWrap/>
            <w:hideMark/>
          </w:tcPr>
          <w:p w14:paraId="6A186897" w14:textId="77777777" w:rsidR="000108BC" w:rsidRPr="000108BC" w:rsidRDefault="000108BC" w:rsidP="00944023">
            <w:r w:rsidRPr="000108BC">
              <w:t>@Trade_EU</w:t>
            </w:r>
          </w:p>
        </w:tc>
        <w:tc>
          <w:tcPr>
            <w:tcW w:w="1510" w:type="dxa"/>
            <w:tcBorders>
              <w:top w:val="single" w:sz="4" w:space="0" w:color="auto"/>
              <w:bottom w:val="single" w:sz="4" w:space="0" w:color="auto"/>
            </w:tcBorders>
            <w:noWrap/>
            <w:hideMark/>
          </w:tcPr>
          <w:p w14:paraId="45714923" w14:textId="77777777" w:rsidR="000108BC" w:rsidRPr="000108BC" w:rsidRDefault="000108BC" w:rsidP="00944023">
            <w:pPr>
              <w:jc w:val="center"/>
            </w:pPr>
            <w:r w:rsidRPr="000108BC">
              <w:t>7992</w:t>
            </w:r>
          </w:p>
        </w:tc>
        <w:tc>
          <w:tcPr>
            <w:tcW w:w="1510" w:type="dxa"/>
            <w:tcBorders>
              <w:top w:val="single" w:sz="4" w:space="0" w:color="auto"/>
              <w:bottom w:val="single" w:sz="4" w:space="0" w:color="auto"/>
            </w:tcBorders>
            <w:noWrap/>
            <w:hideMark/>
          </w:tcPr>
          <w:p w14:paraId="260FAD37" w14:textId="77777777" w:rsidR="000108BC" w:rsidRPr="000108BC" w:rsidRDefault="000108BC" w:rsidP="00944023">
            <w:pPr>
              <w:jc w:val="center"/>
            </w:pPr>
            <w:r w:rsidRPr="000108BC">
              <w:t>55953</w:t>
            </w:r>
          </w:p>
        </w:tc>
        <w:tc>
          <w:tcPr>
            <w:tcW w:w="1511" w:type="dxa"/>
            <w:tcBorders>
              <w:top w:val="single" w:sz="4" w:space="0" w:color="auto"/>
              <w:bottom w:val="single" w:sz="4" w:space="0" w:color="auto"/>
            </w:tcBorders>
            <w:noWrap/>
            <w:hideMark/>
          </w:tcPr>
          <w:p w14:paraId="4274E73B" w14:textId="77777777" w:rsidR="000108BC" w:rsidRPr="000108BC" w:rsidRDefault="000108BC" w:rsidP="00944023">
            <w:pPr>
              <w:jc w:val="center"/>
            </w:pPr>
            <w:r w:rsidRPr="000108BC">
              <w:t>1/21/2013 17:27</w:t>
            </w:r>
          </w:p>
        </w:tc>
      </w:tr>
      <w:tr w:rsidR="00225985" w:rsidRPr="000108BC" w14:paraId="5D56825F" w14:textId="77777777" w:rsidTr="006D50BD">
        <w:trPr>
          <w:trHeight w:val="290"/>
        </w:trPr>
        <w:tc>
          <w:tcPr>
            <w:tcW w:w="1510" w:type="dxa"/>
            <w:tcBorders>
              <w:top w:val="single" w:sz="4" w:space="0" w:color="auto"/>
              <w:bottom w:val="single" w:sz="4" w:space="0" w:color="auto"/>
            </w:tcBorders>
            <w:noWrap/>
            <w:hideMark/>
          </w:tcPr>
          <w:p w14:paraId="7CE9B9C0" w14:textId="77777777" w:rsidR="000108BC" w:rsidRPr="000108BC" w:rsidRDefault="000108BC" w:rsidP="00944023">
            <w:r w:rsidRPr="000108BC">
              <w:t>EU Transport</w:t>
            </w:r>
          </w:p>
        </w:tc>
        <w:tc>
          <w:tcPr>
            <w:tcW w:w="1510" w:type="dxa"/>
            <w:tcBorders>
              <w:top w:val="single" w:sz="4" w:space="0" w:color="auto"/>
              <w:bottom w:val="single" w:sz="4" w:space="0" w:color="auto"/>
            </w:tcBorders>
            <w:noWrap/>
            <w:hideMark/>
          </w:tcPr>
          <w:p w14:paraId="2D87E5C0" w14:textId="77777777" w:rsidR="000108BC" w:rsidRPr="000108BC" w:rsidRDefault="000108BC" w:rsidP="00944023">
            <w:r w:rsidRPr="000108BC">
              <w:t xml:space="preserve">Working for efficient, safe &amp; clean transport in Europe. Updates from the Directorate-General for Mobility &amp; #Transport of @EU_Commission under </w:t>
            </w:r>
            <w:r w:rsidRPr="000108BC">
              <w:lastRenderedPageBreak/>
              <w:t>Henrik Hololei.</w:t>
            </w:r>
          </w:p>
        </w:tc>
        <w:tc>
          <w:tcPr>
            <w:tcW w:w="1511" w:type="dxa"/>
            <w:tcBorders>
              <w:top w:val="single" w:sz="4" w:space="0" w:color="auto"/>
              <w:bottom w:val="single" w:sz="4" w:space="0" w:color="auto"/>
            </w:tcBorders>
            <w:noWrap/>
            <w:hideMark/>
          </w:tcPr>
          <w:p w14:paraId="5185B8E9" w14:textId="77777777" w:rsidR="000108BC" w:rsidRPr="000108BC" w:rsidRDefault="000108BC" w:rsidP="00944023">
            <w:r w:rsidRPr="000108BC">
              <w:lastRenderedPageBreak/>
              <w:t>@Transport_EU</w:t>
            </w:r>
          </w:p>
        </w:tc>
        <w:tc>
          <w:tcPr>
            <w:tcW w:w="1510" w:type="dxa"/>
            <w:tcBorders>
              <w:top w:val="single" w:sz="4" w:space="0" w:color="auto"/>
              <w:bottom w:val="single" w:sz="4" w:space="0" w:color="auto"/>
            </w:tcBorders>
            <w:noWrap/>
            <w:hideMark/>
          </w:tcPr>
          <w:p w14:paraId="1213AB66" w14:textId="77777777" w:rsidR="000108BC" w:rsidRPr="000108BC" w:rsidRDefault="000108BC" w:rsidP="00944023">
            <w:pPr>
              <w:jc w:val="center"/>
            </w:pPr>
            <w:r w:rsidRPr="000108BC">
              <w:t>7087</w:t>
            </w:r>
          </w:p>
        </w:tc>
        <w:tc>
          <w:tcPr>
            <w:tcW w:w="1510" w:type="dxa"/>
            <w:tcBorders>
              <w:top w:val="single" w:sz="4" w:space="0" w:color="auto"/>
              <w:bottom w:val="single" w:sz="4" w:space="0" w:color="auto"/>
            </w:tcBorders>
            <w:noWrap/>
            <w:hideMark/>
          </w:tcPr>
          <w:p w14:paraId="17A318FC" w14:textId="77777777" w:rsidR="000108BC" w:rsidRPr="000108BC" w:rsidRDefault="000108BC" w:rsidP="00944023">
            <w:pPr>
              <w:jc w:val="center"/>
            </w:pPr>
            <w:r w:rsidRPr="000108BC">
              <w:t>47473</w:t>
            </w:r>
          </w:p>
        </w:tc>
        <w:tc>
          <w:tcPr>
            <w:tcW w:w="1511" w:type="dxa"/>
            <w:tcBorders>
              <w:top w:val="single" w:sz="4" w:space="0" w:color="auto"/>
              <w:bottom w:val="single" w:sz="4" w:space="0" w:color="auto"/>
            </w:tcBorders>
            <w:noWrap/>
            <w:hideMark/>
          </w:tcPr>
          <w:p w14:paraId="67024679" w14:textId="77777777" w:rsidR="000108BC" w:rsidRPr="000108BC" w:rsidRDefault="000108BC" w:rsidP="00944023">
            <w:pPr>
              <w:jc w:val="center"/>
            </w:pPr>
            <w:r w:rsidRPr="000108BC">
              <w:t>5/10/2011 15:10</w:t>
            </w:r>
          </w:p>
        </w:tc>
      </w:tr>
      <w:tr w:rsidR="00225985" w:rsidRPr="000108BC" w14:paraId="6AC25DEA" w14:textId="77777777" w:rsidTr="006D50BD">
        <w:trPr>
          <w:trHeight w:val="290"/>
        </w:trPr>
        <w:tc>
          <w:tcPr>
            <w:tcW w:w="1510" w:type="dxa"/>
            <w:tcBorders>
              <w:top w:val="single" w:sz="4" w:space="0" w:color="auto"/>
              <w:bottom w:val="single" w:sz="4" w:space="0" w:color="auto"/>
            </w:tcBorders>
            <w:noWrap/>
            <w:hideMark/>
          </w:tcPr>
          <w:p w14:paraId="5AD45E5C" w14:textId="77777777" w:rsidR="000108BC" w:rsidRPr="000108BC" w:rsidRDefault="000108BC" w:rsidP="00944023">
            <w:r w:rsidRPr="000108BC">
              <w:t>EU_Cedefop</w:t>
            </w:r>
          </w:p>
        </w:tc>
        <w:tc>
          <w:tcPr>
            <w:tcW w:w="1510" w:type="dxa"/>
            <w:tcBorders>
              <w:top w:val="single" w:sz="4" w:space="0" w:color="auto"/>
              <w:bottom w:val="single" w:sz="4" w:space="0" w:color="auto"/>
            </w:tcBorders>
            <w:noWrap/>
            <w:hideMark/>
          </w:tcPr>
          <w:p w14:paraId="2034E62F" w14:textId="0AF27310" w:rsidR="000108BC" w:rsidRPr="000108BC" w:rsidRDefault="000108BC" w:rsidP="00944023">
            <w:r w:rsidRPr="000108BC">
              <w:t>The European Union agency that helps policy-makers improve vocational training systems and provides expertise on skills and qualifications. Retweets</w:t>
            </w:r>
            <w:r w:rsidR="00685CDD">
              <w:t>is not</w:t>
            </w:r>
            <w:r w:rsidRPr="000108BC">
              <w:t>endorsement</w:t>
            </w:r>
          </w:p>
        </w:tc>
        <w:tc>
          <w:tcPr>
            <w:tcW w:w="1511" w:type="dxa"/>
            <w:tcBorders>
              <w:top w:val="single" w:sz="4" w:space="0" w:color="auto"/>
              <w:bottom w:val="single" w:sz="4" w:space="0" w:color="auto"/>
            </w:tcBorders>
            <w:noWrap/>
            <w:hideMark/>
          </w:tcPr>
          <w:p w14:paraId="286F6F18" w14:textId="77777777" w:rsidR="000108BC" w:rsidRPr="000108BC" w:rsidRDefault="000108BC" w:rsidP="00944023">
            <w:r w:rsidRPr="000108BC">
              <w:t>@Cedefop</w:t>
            </w:r>
          </w:p>
        </w:tc>
        <w:tc>
          <w:tcPr>
            <w:tcW w:w="1510" w:type="dxa"/>
            <w:tcBorders>
              <w:top w:val="single" w:sz="4" w:space="0" w:color="auto"/>
              <w:bottom w:val="single" w:sz="4" w:space="0" w:color="auto"/>
            </w:tcBorders>
            <w:noWrap/>
            <w:hideMark/>
          </w:tcPr>
          <w:p w14:paraId="5605B346" w14:textId="77777777" w:rsidR="000108BC" w:rsidRPr="000108BC" w:rsidRDefault="000108BC" w:rsidP="00944023">
            <w:pPr>
              <w:jc w:val="center"/>
            </w:pPr>
            <w:r w:rsidRPr="000108BC">
              <w:t>11551</w:t>
            </w:r>
          </w:p>
        </w:tc>
        <w:tc>
          <w:tcPr>
            <w:tcW w:w="1510" w:type="dxa"/>
            <w:tcBorders>
              <w:top w:val="single" w:sz="4" w:space="0" w:color="auto"/>
              <w:bottom w:val="single" w:sz="4" w:space="0" w:color="auto"/>
            </w:tcBorders>
            <w:noWrap/>
            <w:hideMark/>
          </w:tcPr>
          <w:p w14:paraId="33BB702D" w14:textId="77777777" w:rsidR="000108BC" w:rsidRPr="000108BC" w:rsidRDefault="000108BC" w:rsidP="00944023">
            <w:pPr>
              <w:jc w:val="center"/>
            </w:pPr>
            <w:r w:rsidRPr="000108BC">
              <w:t>10977</w:t>
            </w:r>
          </w:p>
        </w:tc>
        <w:tc>
          <w:tcPr>
            <w:tcW w:w="1511" w:type="dxa"/>
            <w:tcBorders>
              <w:top w:val="single" w:sz="4" w:space="0" w:color="auto"/>
              <w:bottom w:val="single" w:sz="4" w:space="0" w:color="auto"/>
            </w:tcBorders>
            <w:noWrap/>
            <w:hideMark/>
          </w:tcPr>
          <w:p w14:paraId="38CB4FD5" w14:textId="77777777" w:rsidR="000108BC" w:rsidRPr="000108BC" w:rsidRDefault="000108BC" w:rsidP="00944023">
            <w:pPr>
              <w:jc w:val="center"/>
            </w:pPr>
            <w:r w:rsidRPr="000108BC">
              <w:t>3/1/2010 14:52</w:t>
            </w:r>
          </w:p>
        </w:tc>
      </w:tr>
      <w:tr w:rsidR="00225985" w:rsidRPr="000108BC" w14:paraId="487F39FD" w14:textId="77777777" w:rsidTr="006D50BD">
        <w:trPr>
          <w:trHeight w:val="290"/>
        </w:trPr>
        <w:tc>
          <w:tcPr>
            <w:tcW w:w="1510" w:type="dxa"/>
            <w:tcBorders>
              <w:top w:val="single" w:sz="4" w:space="0" w:color="auto"/>
              <w:bottom w:val="single" w:sz="4" w:space="0" w:color="auto"/>
            </w:tcBorders>
            <w:noWrap/>
            <w:hideMark/>
          </w:tcPr>
          <w:p w14:paraId="3D99DB69" w14:textId="77777777" w:rsidR="000108BC" w:rsidRPr="000108BC" w:rsidRDefault="000108BC" w:rsidP="00944023">
            <w:r w:rsidRPr="000108BC">
              <w:t>EU_HEALTH - #SafeVaccines</w:t>
            </w:r>
          </w:p>
        </w:tc>
        <w:tc>
          <w:tcPr>
            <w:tcW w:w="1510" w:type="dxa"/>
            <w:tcBorders>
              <w:top w:val="single" w:sz="4" w:space="0" w:color="auto"/>
              <w:bottom w:val="single" w:sz="4" w:space="0" w:color="auto"/>
            </w:tcBorders>
            <w:noWrap/>
            <w:hideMark/>
          </w:tcPr>
          <w:p w14:paraId="52831938" w14:textId="109333CF" w:rsidR="000108BC" w:rsidRPr="000108BC" w:rsidRDefault="000108BC" w:rsidP="00944023">
            <w:r w:rsidRPr="000108BC">
              <w:t xml:space="preserve">EU Commission's DG Health &amp; Food Safety (SANTE). We work to protect health, prevent diseases &amp; strengthen health systems. RT </w:t>
            </w:r>
            <w:r w:rsidR="00685CDD">
              <w:t>is not</w:t>
            </w:r>
            <w:r w:rsidRPr="000108BC">
              <w:t xml:space="preserve"> endorsement. Food tweets @Food_EU</w:t>
            </w:r>
          </w:p>
        </w:tc>
        <w:tc>
          <w:tcPr>
            <w:tcW w:w="1511" w:type="dxa"/>
            <w:tcBorders>
              <w:top w:val="single" w:sz="4" w:space="0" w:color="auto"/>
              <w:bottom w:val="single" w:sz="4" w:space="0" w:color="auto"/>
            </w:tcBorders>
            <w:noWrap/>
            <w:hideMark/>
          </w:tcPr>
          <w:p w14:paraId="0A6B5D87" w14:textId="77777777" w:rsidR="000108BC" w:rsidRPr="000108BC" w:rsidRDefault="000108BC" w:rsidP="00944023">
            <w:r w:rsidRPr="000108BC">
              <w:t>@EU_Health</w:t>
            </w:r>
          </w:p>
        </w:tc>
        <w:tc>
          <w:tcPr>
            <w:tcW w:w="1510" w:type="dxa"/>
            <w:tcBorders>
              <w:top w:val="single" w:sz="4" w:space="0" w:color="auto"/>
              <w:bottom w:val="single" w:sz="4" w:space="0" w:color="auto"/>
            </w:tcBorders>
            <w:noWrap/>
            <w:hideMark/>
          </w:tcPr>
          <w:p w14:paraId="53EFB1E6" w14:textId="77777777" w:rsidR="000108BC" w:rsidRPr="000108BC" w:rsidRDefault="000108BC" w:rsidP="00944023">
            <w:pPr>
              <w:jc w:val="center"/>
            </w:pPr>
            <w:r w:rsidRPr="000108BC">
              <w:t>22418</w:t>
            </w:r>
          </w:p>
        </w:tc>
        <w:tc>
          <w:tcPr>
            <w:tcW w:w="1510" w:type="dxa"/>
            <w:tcBorders>
              <w:top w:val="single" w:sz="4" w:space="0" w:color="auto"/>
              <w:bottom w:val="single" w:sz="4" w:space="0" w:color="auto"/>
            </w:tcBorders>
            <w:noWrap/>
            <w:hideMark/>
          </w:tcPr>
          <w:p w14:paraId="2D88A4B0" w14:textId="77777777" w:rsidR="000108BC" w:rsidRPr="000108BC" w:rsidRDefault="000108BC" w:rsidP="00944023">
            <w:pPr>
              <w:jc w:val="center"/>
            </w:pPr>
            <w:r w:rsidRPr="000108BC">
              <w:t>76638</w:t>
            </w:r>
          </w:p>
        </w:tc>
        <w:tc>
          <w:tcPr>
            <w:tcW w:w="1511" w:type="dxa"/>
            <w:tcBorders>
              <w:top w:val="single" w:sz="4" w:space="0" w:color="auto"/>
              <w:bottom w:val="single" w:sz="4" w:space="0" w:color="auto"/>
            </w:tcBorders>
            <w:noWrap/>
            <w:hideMark/>
          </w:tcPr>
          <w:p w14:paraId="6E22CF7F" w14:textId="77777777" w:rsidR="000108BC" w:rsidRPr="000108BC" w:rsidRDefault="000108BC" w:rsidP="00944023">
            <w:pPr>
              <w:jc w:val="center"/>
            </w:pPr>
            <w:r w:rsidRPr="000108BC">
              <w:t>6/12/2012 15:41</w:t>
            </w:r>
          </w:p>
        </w:tc>
      </w:tr>
      <w:tr w:rsidR="00225985" w:rsidRPr="000108BC" w14:paraId="5E2A7C14" w14:textId="77777777" w:rsidTr="006D50BD">
        <w:trPr>
          <w:trHeight w:val="290"/>
        </w:trPr>
        <w:tc>
          <w:tcPr>
            <w:tcW w:w="1510" w:type="dxa"/>
            <w:tcBorders>
              <w:top w:val="single" w:sz="4" w:space="0" w:color="auto"/>
              <w:bottom w:val="single" w:sz="4" w:space="0" w:color="auto"/>
            </w:tcBorders>
            <w:noWrap/>
            <w:hideMark/>
          </w:tcPr>
          <w:p w14:paraId="53E08CAE" w14:textId="77777777" w:rsidR="000108BC" w:rsidRPr="000108BC" w:rsidRDefault="000108BC" w:rsidP="00944023">
            <w:r w:rsidRPr="000108BC">
              <w:t>EUHomeAffairs</w:t>
            </w:r>
          </w:p>
        </w:tc>
        <w:tc>
          <w:tcPr>
            <w:tcW w:w="1510" w:type="dxa"/>
            <w:tcBorders>
              <w:top w:val="single" w:sz="4" w:space="0" w:color="auto"/>
              <w:bottom w:val="single" w:sz="4" w:space="0" w:color="auto"/>
            </w:tcBorders>
            <w:noWrap/>
            <w:hideMark/>
          </w:tcPr>
          <w:p w14:paraId="6881CD05" w14:textId="77777777" w:rsidR="000108BC" w:rsidRPr="000108BC" w:rsidRDefault="000108BC" w:rsidP="00944023">
            <w:r w:rsidRPr="000108BC">
              <w:t xml:space="preserve">DG Migration &amp; Home Affairs, responsible for EU migration, borders and security policy. </w:t>
            </w:r>
            <w:r w:rsidRPr="000108BC">
              <w:br/>
            </w:r>
            <w:r w:rsidRPr="000108BC">
              <w:br/>
              <w:t>#MigrationEU #SecurityEU</w:t>
            </w:r>
          </w:p>
        </w:tc>
        <w:tc>
          <w:tcPr>
            <w:tcW w:w="1511" w:type="dxa"/>
            <w:tcBorders>
              <w:top w:val="single" w:sz="4" w:space="0" w:color="auto"/>
              <w:bottom w:val="single" w:sz="4" w:space="0" w:color="auto"/>
            </w:tcBorders>
            <w:noWrap/>
            <w:hideMark/>
          </w:tcPr>
          <w:p w14:paraId="56A3228A" w14:textId="77777777" w:rsidR="000108BC" w:rsidRPr="000108BC" w:rsidRDefault="000108BC" w:rsidP="00944023">
            <w:r w:rsidRPr="000108BC">
              <w:t>@EUHomeAffairs</w:t>
            </w:r>
          </w:p>
        </w:tc>
        <w:tc>
          <w:tcPr>
            <w:tcW w:w="1510" w:type="dxa"/>
            <w:tcBorders>
              <w:top w:val="single" w:sz="4" w:space="0" w:color="auto"/>
              <w:bottom w:val="single" w:sz="4" w:space="0" w:color="auto"/>
            </w:tcBorders>
            <w:noWrap/>
            <w:hideMark/>
          </w:tcPr>
          <w:p w14:paraId="4B70ED49" w14:textId="77777777" w:rsidR="000108BC" w:rsidRPr="000108BC" w:rsidRDefault="000108BC" w:rsidP="00944023">
            <w:pPr>
              <w:jc w:val="center"/>
            </w:pPr>
            <w:r w:rsidRPr="000108BC">
              <w:t>22108</w:t>
            </w:r>
          </w:p>
        </w:tc>
        <w:tc>
          <w:tcPr>
            <w:tcW w:w="1510" w:type="dxa"/>
            <w:tcBorders>
              <w:top w:val="single" w:sz="4" w:space="0" w:color="auto"/>
              <w:bottom w:val="single" w:sz="4" w:space="0" w:color="auto"/>
            </w:tcBorders>
            <w:noWrap/>
            <w:hideMark/>
          </w:tcPr>
          <w:p w14:paraId="464BEB9A" w14:textId="77777777" w:rsidR="000108BC" w:rsidRPr="000108BC" w:rsidRDefault="000108BC" w:rsidP="00944023">
            <w:pPr>
              <w:jc w:val="center"/>
            </w:pPr>
            <w:r w:rsidRPr="000108BC">
              <w:t>30349</w:t>
            </w:r>
          </w:p>
        </w:tc>
        <w:tc>
          <w:tcPr>
            <w:tcW w:w="1511" w:type="dxa"/>
            <w:tcBorders>
              <w:top w:val="single" w:sz="4" w:space="0" w:color="auto"/>
              <w:bottom w:val="single" w:sz="4" w:space="0" w:color="auto"/>
            </w:tcBorders>
            <w:noWrap/>
            <w:hideMark/>
          </w:tcPr>
          <w:p w14:paraId="699A43DE" w14:textId="77777777" w:rsidR="000108BC" w:rsidRPr="000108BC" w:rsidRDefault="000108BC" w:rsidP="00944023">
            <w:pPr>
              <w:jc w:val="center"/>
            </w:pPr>
            <w:r w:rsidRPr="000108BC">
              <w:t>11/24/2011 18:15</w:t>
            </w:r>
          </w:p>
        </w:tc>
      </w:tr>
      <w:tr w:rsidR="00225985" w:rsidRPr="000108BC" w14:paraId="3E90D4E5" w14:textId="77777777" w:rsidTr="006D50BD">
        <w:trPr>
          <w:trHeight w:val="290"/>
        </w:trPr>
        <w:tc>
          <w:tcPr>
            <w:tcW w:w="1510" w:type="dxa"/>
            <w:tcBorders>
              <w:top w:val="single" w:sz="4" w:space="0" w:color="auto"/>
              <w:bottom w:val="single" w:sz="4" w:space="0" w:color="auto"/>
            </w:tcBorders>
            <w:noWrap/>
            <w:hideMark/>
          </w:tcPr>
          <w:p w14:paraId="1EE702B4" w14:textId="77777777" w:rsidR="000108BC" w:rsidRPr="000108BC" w:rsidRDefault="000108BC" w:rsidP="00944023">
            <w:r w:rsidRPr="000108BC">
              <w:t>eu-LISA</w:t>
            </w:r>
          </w:p>
        </w:tc>
        <w:tc>
          <w:tcPr>
            <w:tcW w:w="1510" w:type="dxa"/>
            <w:tcBorders>
              <w:top w:val="single" w:sz="4" w:space="0" w:color="auto"/>
              <w:bottom w:val="single" w:sz="4" w:space="0" w:color="auto"/>
            </w:tcBorders>
            <w:noWrap/>
            <w:hideMark/>
          </w:tcPr>
          <w:p w14:paraId="1F5F7B66" w14:textId="77777777" w:rsidR="000108BC" w:rsidRPr="000108BC" w:rsidRDefault="000108BC" w:rsidP="00944023">
            <w:r w:rsidRPr="000108BC">
              <w:t xml:space="preserve">European Union Agency for the Operational Management of Large-Scale </w:t>
            </w:r>
            <w:r w:rsidRPr="000108BC">
              <w:lastRenderedPageBreak/>
              <w:t>IT Systems in the Area of Freedom, Security and Justice</w:t>
            </w:r>
          </w:p>
        </w:tc>
        <w:tc>
          <w:tcPr>
            <w:tcW w:w="1511" w:type="dxa"/>
            <w:tcBorders>
              <w:top w:val="single" w:sz="4" w:space="0" w:color="auto"/>
              <w:bottom w:val="single" w:sz="4" w:space="0" w:color="auto"/>
            </w:tcBorders>
            <w:noWrap/>
            <w:hideMark/>
          </w:tcPr>
          <w:p w14:paraId="2D0DC0E3" w14:textId="77777777" w:rsidR="000108BC" w:rsidRPr="000108BC" w:rsidRDefault="000108BC" w:rsidP="00944023">
            <w:r w:rsidRPr="000108BC">
              <w:lastRenderedPageBreak/>
              <w:t>@EULISA_agency</w:t>
            </w:r>
          </w:p>
        </w:tc>
        <w:tc>
          <w:tcPr>
            <w:tcW w:w="1510" w:type="dxa"/>
            <w:tcBorders>
              <w:top w:val="single" w:sz="4" w:space="0" w:color="auto"/>
              <w:bottom w:val="single" w:sz="4" w:space="0" w:color="auto"/>
            </w:tcBorders>
            <w:noWrap/>
            <w:hideMark/>
          </w:tcPr>
          <w:p w14:paraId="03AD8D39" w14:textId="77777777" w:rsidR="000108BC" w:rsidRPr="000108BC" w:rsidRDefault="000108BC" w:rsidP="00944023">
            <w:pPr>
              <w:jc w:val="center"/>
            </w:pPr>
            <w:r w:rsidRPr="000108BC">
              <w:t>1141</w:t>
            </w:r>
          </w:p>
        </w:tc>
        <w:tc>
          <w:tcPr>
            <w:tcW w:w="1510" w:type="dxa"/>
            <w:tcBorders>
              <w:top w:val="single" w:sz="4" w:space="0" w:color="auto"/>
              <w:bottom w:val="single" w:sz="4" w:space="0" w:color="auto"/>
            </w:tcBorders>
            <w:noWrap/>
            <w:hideMark/>
          </w:tcPr>
          <w:p w14:paraId="340F857F" w14:textId="77777777" w:rsidR="000108BC" w:rsidRPr="000108BC" w:rsidRDefault="000108BC" w:rsidP="00944023">
            <w:pPr>
              <w:jc w:val="center"/>
            </w:pPr>
            <w:r w:rsidRPr="000108BC">
              <w:t>1835</w:t>
            </w:r>
          </w:p>
        </w:tc>
        <w:tc>
          <w:tcPr>
            <w:tcW w:w="1511" w:type="dxa"/>
            <w:tcBorders>
              <w:top w:val="single" w:sz="4" w:space="0" w:color="auto"/>
              <w:bottom w:val="single" w:sz="4" w:space="0" w:color="auto"/>
            </w:tcBorders>
            <w:noWrap/>
            <w:hideMark/>
          </w:tcPr>
          <w:p w14:paraId="52811F0B" w14:textId="77777777" w:rsidR="000108BC" w:rsidRPr="000108BC" w:rsidRDefault="000108BC" w:rsidP="00944023">
            <w:pPr>
              <w:jc w:val="center"/>
            </w:pPr>
            <w:r w:rsidRPr="000108BC">
              <w:t>5/11/2016 11:10</w:t>
            </w:r>
          </w:p>
        </w:tc>
      </w:tr>
      <w:tr w:rsidR="00225985" w:rsidRPr="000108BC" w14:paraId="02B1FD6F" w14:textId="77777777" w:rsidTr="006D50BD">
        <w:trPr>
          <w:trHeight w:val="290"/>
        </w:trPr>
        <w:tc>
          <w:tcPr>
            <w:tcW w:w="1510" w:type="dxa"/>
            <w:tcBorders>
              <w:top w:val="single" w:sz="4" w:space="0" w:color="auto"/>
              <w:bottom w:val="single" w:sz="4" w:space="0" w:color="auto"/>
            </w:tcBorders>
            <w:noWrap/>
            <w:hideMark/>
          </w:tcPr>
          <w:p w14:paraId="55441E3F" w14:textId="77777777" w:rsidR="000108BC" w:rsidRPr="000108BC" w:rsidRDefault="000108BC" w:rsidP="00944023">
            <w:r w:rsidRPr="000108BC">
              <w:t>EU-OSHA</w:t>
            </w:r>
          </w:p>
        </w:tc>
        <w:tc>
          <w:tcPr>
            <w:tcW w:w="1510" w:type="dxa"/>
            <w:tcBorders>
              <w:top w:val="single" w:sz="4" w:space="0" w:color="auto"/>
              <w:bottom w:val="single" w:sz="4" w:space="0" w:color="auto"/>
            </w:tcBorders>
            <w:noWrap/>
            <w:hideMark/>
          </w:tcPr>
          <w:p w14:paraId="3149348C" w14:textId="77777777" w:rsidR="000108BC" w:rsidRPr="000108BC" w:rsidRDefault="000108BC" w:rsidP="00944023">
            <w:r w:rsidRPr="000108BC">
              <w:t>Making Europe a safer, healthier and more productive place to work</w:t>
            </w:r>
          </w:p>
        </w:tc>
        <w:tc>
          <w:tcPr>
            <w:tcW w:w="1511" w:type="dxa"/>
            <w:tcBorders>
              <w:top w:val="single" w:sz="4" w:space="0" w:color="auto"/>
              <w:bottom w:val="single" w:sz="4" w:space="0" w:color="auto"/>
            </w:tcBorders>
            <w:noWrap/>
            <w:hideMark/>
          </w:tcPr>
          <w:p w14:paraId="6071BAA5" w14:textId="77777777" w:rsidR="000108BC" w:rsidRPr="000108BC" w:rsidRDefault="000108BC" w:rsidP="00944023">
            <w:r w:rsidRPr="000108BC">
              <w:t>@EU_OSHA</w:t>
            </w:r>
          </w:p>
        </w:tc>
        <w:tc>
          <w:tcPr>
            <w:tcW w:w="1510" w:type="dxa"/>
            <w:tcBorders>
              <w:top w:val="single" w:sz="4" w:space="0" w:color="auto"/>
              <w:bottom w:val="single" w:sz="4" w:space="0" w:color="auto"/>
            </w:tcBorders>
            <w:noWrap/>
            <w:hideMark/>
          </w:tcPr>
          <w:p w14:paraId="06123957" w14:textId="77777777" w:rsidR="000108BC" w:rsidRPr="000108BC" w:rsidRDefault="000108BC" w:rsidP="00944023">
            <w:pPr>
              <w:jc w:val="center"/>
            </w:pPr>
            <w:r w:rsidRPr="000108BC">
              <w:t>8949</w:t>
            </w:r>
          </w:p>
        </w:tc>
        <w:tc>
          <w:tcPr>
            <w:tcW w:w="1510" w:type="dxa"/>
            <w:tcBorders>
              <w:top w:val="single" w:sz="4" w:space="0" w:color="auto"/>
              <w:bottom w:val="single" w:sz="4" w:space="0" w:color="auto"/>
            </w:tcBorders>
            <w:noWrap/>
            <w:hideMark/>
          </w:tcPr>
          <w:p w14:paraId="042E7994" w14:textId="77777777" w:rsidR="000108BC" w:rsidRPr="000108BC" w:rsidRDefault="000108BC" w:rsidP="00944023">
            <w:pPr>
              <w:jc w:val="center"/>
            </w:pPr>
            <w:r w:rsidRPr="000108BC">
              <w:t>21767</w:t>
            </w:r>
          </w:p>
        </w:tc>
        <w:tc>
          <w:tcPr>
            <w:tcW w:w="1511" w:type="dxa"/>
            <w:tcBorders>
              <w:top w:val="single" w:sz="4" w:space="0" w:color="auto"/>
              <w:bottom w:val="single" w:sz="4" w:space="0" w:color="auto"/>
            </w:tcBorders>
            <w:noWrap/>
            <w:hideMark/>
          </w:tcPr>
          <w:p w14:paraId="05FAD45F" w14:textId="77777777" w:rsidR="000108BC" w:rsidRPr="000108BC" w:rsidRDefault="000108BC" w:rsidP="00944023">
            <w:pPr>
              <w:jc w:val="center"/>
            </w:pPr>
            <w:r w:rsidRPr="000108BC">
              <w:t>3/10/2009 15:53</w:t>
            </w:r>
          </w:p>
        </w:tc>
      </w:tr>
      <w:tr w:rsidR="00225985" w:rsidRPr="000108BC" w14:paraId="7E07E1A6" w14:textId="77777777" w:rsidTr="006D50BD">
        <w:trPr>
          <w:trHeight w:val="290"/>
        </w:trPr>
        <w:tc>
          <w:tcPr>
            <w:tcW w:w="1510" w:type="dxa"/>
            <w:tcBorders>
              <w:top w:val="single" w:sz="4" w:space="0" w:color="auto"/>
              <w:bottom w:val="single" w:sz="4" w:space="0" w:color="auto"/>
            </w:tcBorders>
            <w:noWrap/>
            <w:hideMark/>
          </w:tcPr>
          <w:p w14:paraId="0154324B" w14:textId="77777777" w:rsidR="000108BC" w:rsidRPr="000108BC" w:rsidRDefault="000108BC" w:rsidP="00944023">
            <w:r w:rsidRPr="000108BC">
              <w:t>Euratom Supply Agency</w:t>
            </w:r>
          </w:p>
        </w:tc>
        <w:tc>
          <w:tcPr>
            <w:tcW w:w="1510" w:type="dxa"/>
            <w:tcBorders>
              <w:top w:val="single" w:sz="4" w:space="0" w:color="auto"/>
              <w:bottom w:val="single" w:sz="4" w:space="0" w:color="auto"/>
            </w:tcBorders>
            <w:noWrap/>
            <w:hideMark/>
          </w:tcPr>
          <w:p w14:paraId="161A05BF" w14:textId="77777777" w:rsidR="000108BC" w:rsidRPr="000108BC" w:rsidRDefault="000108BC" w:rsidP="00944023">
            <w:r w:rsidRPr="000108BC">
              <w:t>ESA established by the Euratom Treaty to implement common supply policy of nuclear materials &amp; fuels to ensure a regular and equitable supply to all users in EU</w:t>
            </w:r>
          </w:p>
        </w:tc>
        <w:tc>
          <w:tcPr>
            <w:tcW w:w="1511" w:type="dxa"/>
            <w:tcBorders>
              <w:top w:val="single" w:sz="4" w:space="0" w:color="auto"/>
              <w:bottom w:val="single" w:sz="4" w:space="0" w:color="auto"/>
            </w:tcBorders>
            <w:noWrap/>
            <w:hideMark/>
          </w:tcPr>
          <w:p w14:paraId="7F5B3815" w14:textId="77777777" w:rsidR="000108BC" w:rsidRPr="000108BC" w:rsidRDefault="000108BC" w:rsidP="00944023">
            <w:r w:rsidRPr="000108BC">
              <w:t>@EuratomA</w:t>
            </w:r>
          </w:p>
        </w:tc>
        <w:tc>
          <w:tcPr>
            <w:tcW w:w="1510" w:type="dxa"/>
            <w:tcBorders>
              <w:top w:val="single" w:sz="4" w:space="0" w:color="auto"/>
              <w:bottom w:val="single" w:sz="4" w:space="0" w:color="auto"/>
            </w:tcBorders>
            <w:noWrap/>
            <w:hideMark/>
          </w:tcPr>
          <w:p w14:paraId="69838A8C" w14:textId="77777777" w:rsidR="000108BC" w:rsidRPr="000108BC" w:rsidRDefault="000108BC" w:rsidP="00944023">
            <w:pPr>
              <w:jc w:val="center"/>
            </w:pPr>
            <w:r w:rsidRPr="000108BC">
              <w:t>80</w:t>
            </w:r>
          </w:p>
        </w:tc>
        <w:tc>
          <w:tcPr>
            <w:tcW w:w="1510" w:type="dxa"/>
            <w:tcBorders>
              <w:top w:val="single" w:sz="4" w:space="0" w:color="auto"/>
              <w:bottom w:val="single" w:sz="4" w:space="0" w:color="auto"/>
            </w:tcBorders>
            <w:noWrap/>
            <w:hideMark/>
          </w:tcPr>
          <w:p w14:paraId="7667181D" w14:textId="77777777" w:rsidR="000108BC" w:rsidRPr="000108BC" w:rsidRDefault="000108BC" w:rsidP="00944023">
            <w:pPr>
              <w:jc w:val="center"/>
            </w:pPr>
            <w:r w:rsidRPr="000108BC">
              <w:t>78</w:t>
            </w:r>
          </w:p>
        </w:tc>
        <w:tc>
          <w:tcPr>
            <w:tcW w:w="1511" w:type="dxa"/>
            <w:tcBorders>
              <w:top w:val="single" w:sz="4" w:space="0" w:color="auto"/>
              <w:bottom w:val="single" w:sz="4" w:space="0" w:color="auto"/>
            </w:tcBorders>
            <w:noWrap/>
            <w:hideMark/>
          </w:tcPr>
          <w:p w14:paraId="6C150904" w14:textId="77777777" w:rsidR="000108BC" w:rsidRPr="000108BC" w:rsidRDefault="000108BC" w:rsidP="00944023">
            <w:pPr>
              <w:jc w:val="center"/>
            </w:pPr>
            <w:r w:rsidRPr="000108BC">
              <w:t>7/9/2019 11:54</w:t>
            </w:r>
          </w:p>
        </w:tc>
      </w:tr>
      <w:tr w:rsidR="00225985" w:rsidRPr="000108BC" w14:paraId="5839512C" w14:textId="77777777" w:rsidTr="006D50BD">
        <w:trPr>
          <w:trHeight w:val="290"/>
        </w:trPr>
        <w:tc>
          <w:tcPr>
            <w:tcW w:w="1510" w:type="dxa"/>
            <w:tcBorders>
              <w:top w:val="single" w:sz="4" w:space="0" w:color="auto"/>
              <w:bottom w:val="single" w:sz="4" w:space="0" w:color="auto"/>
            </w:tcBorders>
            <w:noWrap/>
            <w:hideMark/>
          </w:tcPr>
          <w:p w14:paraId="0F689F9C" w14:textId="77777777" w:rsidR="000108BC" w:rsidRPr="000108BC" w:rsidRDefault="000108BC" w:rsidP="00944023">
            <w:r w:rsidRPr="000108BC">
              <w:t>Eurofound</w:t>
            </w:r>
          </w:p>
        </w:tc>
        <w:tc>
          <w:tcPr>
            <w:tcW w:w="1510" w:type="dxa"/>
            <w:tcBorders>
              <w:top w:val="single" w:sz="4" w:space="0" w:color="auto"/>
              <w:bottom w:val="single" w:sz="4" w:space="0" w:color="auto"/>
            </w:tcBorders>
            <w:noWrap/>
            <w:hideMark/>
          </w:tcPr>
          <w:p w14:paraId="3BBFD25A" w14:textId="77777777" w:rsidR="000108BC" w:rsidRPr="000108BC" w:rsidRDefault="000108BC" w:rsidP="00944023">
            <w:r w:rsidRPr="000108BC">
              <w:t>The EU agency providing knowledge to assist in the development of better social, employment and work-related policies. Acting Executive Director @MariaJepsenEF</w:t>
            </w:r>
          </w:p>
        </w:tc>
        <w:tc>
          <w:tcPr>
            <w:tcW w:w="1511" w:type="dxa"/>
            <w:tcBorders>
              <w:top w:val="single" w:sz="4" w:space="0" w:color="auto"/>
              <w:bottom w:val="single" w:sz="4" w:space="0" w:color="auto"/>
            </w:tcBorders>
            <w:noWrap/>
            <w:hideMark/>
          </w:tcPr>
          <w:p w14:paraId="48F5A6C1" w14:textId="77777777" w:rsidR="000108BC" w:rsidRPr="000108BC" w:rsidRDefault="000108BC" w:rsidP="00944023">
            <w:r w:rsidRPr="000108BC">
              <w:t>@eurofound</w:t>
            </w:r>
          </w:p>
        </w:tc>
        <w:tc>
          <w:tcPr>
            <w:tcW w:w="1510" w:type="dxa"/>
            <w:tcBorders>
              <w:top w:val="single" w:sz="4" w:space="0" w:color="auto"/>
              <w:bottom w:val="single" w:sz="4" w:space="0" w:color="auto"/>
            </w:tcBorders>
            <w:noWrap/>
            <w:hideMark/>
          </w:tcPr>
          <w:p w14:paraId="130B0EB6" w14:textId="77777777" w:rsidR="000108BC" w:rsidRPr="000108BC" w:rsidRDefault="000108BC" w:rsidP="00944023">
            <w:pPr>
              <w:jc w:val="center"/>
            </w:pPr>
            <w:r w:rsidRPr="000108BC">
              <w:t>7024</w:t>
            </w:r>
          </w:p>
        </w:tc>
        <w:tc>
          <w:tcPr>
            <w:tcW w:w="1510" w:type="dxa"/>
            <w:tcBorders>
              <w:top w:val="single" w:sz="4" w:space="0" w:color="auto"/>
              <w:bottom w:val="single" w:sz="4" w:space="0" w:color="auto"/>
            </w:tcBorders>
            <w:noWrap/>
            <w:hideMark/>
          </w:tcPr>
          <w:p w14:paraId="2A40125E" w14:textId="77777777" w:rsidR="000108BC" w:rsidRPr="000108BC" w:rsidRDefault="000108BC" w:rsidP="00944023">
            <w:pPr>
              <w:jc w:val="center"/>
            </w:pPr>
            <w:r w:rsidRPr="000108BC">
              <w:t>14369</w:t>
            </w:r>
          </w:p>
        </w:tc>
        <w:tc>
          <w:tcPr>
            <w:tcW w:w="1511" w:type="dxa"/>
            <w:tcBorders>
              <w:top w:val="single" w:sz="4" w:space="0" w:color="auto"/>
              <w:bottom w:val="single" w:sz="4" w:space="0" w:color="auto"/>
            </w:tcBorders>
            <w:noWrap/>
            <w:hideMark/>
          </w:tcPr>
          <w:p w14:paraId="770D671A" w14:textId="77777777" w:rsidR="000108BC" w:rsidRPr="000108BC" w:rsidRDefault="000108BC" w:rsidP="00944023">
            <w:pPr>
              <w:jc w:val="center"/>
            </w:pPr>
            <w:r w:rsidRPr="000108BC">
              <w:t>9/14/2009 10:31</w:t>
            </w:r>
          </w:p>
        </w:tc>
      </w:tr>
      <w:tr w:rsidR="00225985" w:rsidRPr="000108BC" w14:paraId="331E3FCB" w14:textId="77777777" w:rsidTr="006D50BD">
        <w:trPr>
          <w:trHeight w:val="290"/>
        </w:trPr>
        <w:tc>
          <w:tcPr>
            <w:tcW w:w="1510" w:type="dxa"/>
            <w:tcBorders>
              <w:top w:val="single" w:sz="4" w:space="0" w:color="auto"/>
              <w:bottom w:val="single" w:sz="4" w:space="0" w:color="auto"/>
            </w:tcBorders>
            <w:noWrap/>
            <w:hideMark/>
          </w:tcPr>
          <w:p w14:paraId="29EBE139" w14:textId="77777777" w:rsidR="000108BC" w:rsidRPr="000108BC" w:rsidRDefault="000108BC" w:rsidP="00944023">
            <w:r w:rsidRPr="000108BC">
              <w:t>Eurojust</w:t>
            </w:r>
          </w:p>
        </w:tc>
        <w:tc>
          <w:tcPr>
            <w:tcW w:w="1510" w:type="dxa"/>
            <w:tcBorders>
              <w:top w:val="single" w:sz="4" w:space="0" w:color="auto"/>
              <w:bottom w:val="single" w:sz="4" w:space="0" w:color="auto"/>
            </w:tcBorders>
            <w:noWrap/>
            <w:hideMark/>
          </w:tcPr>
          <w:p w14:paraId="592C122F" w14:textId="367E2B68" w:rsidR="000108BC" w:rsidRPr="000108BC" w:rsidRDefault="000108BC" w:rsidP="00944023">
            <w:r w:rsidRPr="000108BC">
              <w:t xml:space="preserve">The EU Agency for Criminal Justice Cooperation, giving hands-on support to prosecutors in </w:t>
            </w:r>
            <w:r w:rsidRPr="000108BC">
              <w:lastRenderedPageBreak/>
              <w:t xml:space="preserve">the fight against serious cross-border crime. RT </w:t>
            </w:r>
            <w:r w:rsidR="00685CDD">
              <w:t>is not</w:t>
            </w:r>
            <w:r w:rsidRPr="000108BC">
              <w:t xml:space="preserve"> endorsement</w:t>
            </w:r>
          </w:p>
        </w:tc>
        <w:tc>
          <w:tcPr>
            <w:tcW w:w="1511" w:type="dxa"/>
            <w:tcBorders>
              <w:top w:val="single" w:sz="4" w:space="0" w:color="auto"/>
              <w:bottom w:val="single" w:sz="4" w:space="0" w:color="auto"/>
            </w:tcBorders>
            <w:noWrap/>
            <w:hideMark/>
          </w:tcPr>
          <w:p w14:paraId="0AC2840C" w14:textId="77777777" w:rsidR="000108BC" w:rsidRPr="000108BC" w:rsidRDefault="000108BC" w:rsidP="00944023">
            <w:r w:rsidRPr="000108BC">
              <w:lastRenderedPageBreak/>
              <w:t>@Eurojust</w:t>
            </w:r>
          </w:p>
        </w:tc>
        <w:tc>
          <w:tcPr>
            <w:tcW w:w="1510" w:type="dxa"/>
            <w:tcBorders>
              <w:top w:val="single" w:sz="4" w:space="0" w:color="auto"/>
              <w:bottom w:val="single" w:sz="4" w:space="0" w:color="auto"/>
            </w:tcBorders>
            <w:noWrap/>
            <w:hideMark/>
          </w:tcPr>
          <w:p w14:paraId="63507435" w14:textId="77777777" w:rsidR="000108BC" w:rsidRPr="000108BC" w:rsidRDefault="000108BC" w:rsidP="00944023">
            <w:pPr>
              <w:jc w:val="center"/>
            </w:pPr>
            <w:r w:rsidRPr="000108BC">
              <w:t>1283</w:t>
            </w:r>
          </w:p>
        </w:tc>
        <w:tc>
          <w:tcPr>
            <w:tcW w:w="1510" w:type="dxa"/>
            <w:tcBorders>
              <w:top w:val="single" w:sz="4" w:space="0" w:color="auto"/>
              <w:bottom w:val="single" w:sz="4" w:space="0" w:color="auto"/>
            </w:tcBorders>
            <w:noWrap/>
            <w:hideMark/>
          </w:tcPr>
          <w:p w14:paraId="208709C5" w14:textId="77777777" w:rsidR="000108BC" w:rsidRPr="000108BC" w:rsidRDefault="000108BC" w:rsidP="00944023">
            <w:pPr>
              <w:jc w:val="center"/>
            </w:pPr>
            <w:r w:rsidRPr="000108BC">
              <w:t>6663</w:t>
            </w:r>
          </w:p>
        </w:tc>
        <w:tc>
          <w:tcPr>
            <w:tcW w:w="1511" w:type="dxa"/>
            <w:tcBorders>
              <w:top w:val="single" w:sz="4" w:space="0" w:color="auto"/>
              <w:bottom w:val="single" w:sz="4" w:space="0" w:color="auto"/>
            </w:tcBorders>
            <w:noWrap/>
            <w:hideMark/>
          </w:tcPr>
          <w:p w14:paraId="778E8F59" w14:textId="77777777" w:rsidR="000108BC" w:rsidRPr="000108BC" w:rsidRDefault="000108BC" w:rsidP="00944023">
            <w:pPr>
              <w:jc w:val="center"/>
            </w:pPr>
            <w:r w:rsidRPr="000108BC">
              <w:t>10/8/2011 18:12</w:t>
            </w:r>
          </w:p>
        </w:tc>
      </w:tr>
      <w:tr w:rsidR="00225985" w:rsidRPr="000108BC" w14:paraId="76BF4CBD" w14:textId="77777777" w:rsidTr="006D50BD">
        <w:trPr>
          <w:trHeight w:val="290"/>
        </w:trPr>
        <w:tc>
          <w:tcPr>
            <w:tcW w:w="1510" w:type="dxa"/>
            <w:tcBorders>
              <w:top w:val="single" w:sz="4" w:space="0" w:color="auto"/>
              <w:bottom w:val="single" w:sz="4" w:space="0" w:color="auto"/>
            </w:tcBorders>
            <w:noWrap/>
            <w:hideMark/>
          </w:tcPr>
          <w:p w14:paraId="2A822F55" w14:textId="77777777" w:rsidR="000108BC" w:rsidRPr="000108BC" w:rsidRDefault="000108BC" w:rsidP="00944023">
            <w:r w:rsidRPr="000108BC">
              <w:t>European Central Bank</w:t>
            </w:r>
          </w:p>
        </w:tc>
        <w:tc>
          <w:tcPr>
            <w:tcW w:w="1510" w:type="dxa"/>
            <w:tcBorders>
              <w:top w:val="single" w:sz="4" w:space="0" w:color="auto"/>
              <w:bottom w:val="single" w:sz="4" w:space="0" w:color="auto"/>
            </w:tcBorders>
            <w:noWrap/>
            <w:hideMark/>
          </w:tcPr>
          <w:p w14:paraId="5F5E8886" w14:textId="77777777" w:rsidR="000108BC" w:rsidRPr="000108BC" w:rsidRDefault="000108BC" w:rsidP="00944023">
            <w:r w:rsidRPr="000108BC">
              <w:t>The European Central Bank is the central bank for Europe's single currency, the euro. Its main task is to maintain the euro's purchasing power.</w:t>
            </w:r>
          </w:p>
        </w:tc>
        <w:tc>
          <w:tcPr>
            <w:tcW w:w="1511" w:type="dxa"/>
            <w:tcBorders>
              <w:top w:val="single" w:sz="4" w:space="0" w:color="auto"/>
              <w:bottom w:val="single" w:sz="4" w:space="0" w:color="auto"/>
            </w:tcBorders>
            <w:noWrap/>
            <w:hideMark/>
          </w:tcPr>
          <w:p w14:paraId="48A862CF" w14:textId="77777777" w:rsidR="000108BC" w:rsidRPr="000108BC" w:rsidRDefault="000108BC" w:rsidP="00944023">
            <w:r w:rsidRPr="000108BC">
              <w:t>@ecb</w:t>
            </w:r>
          </w:p>
        </w:tc>
        <w:tc>
          <w:tcPr>
            <w:tcW w:w="1510" w:type="dxa"/>
            <w:tcBorders>
              <w:top w:val="single" w:sz="4" w:space="0" w:color="auto"/>
              <w:bottom w:val="single" w:sz="4" w:space="0" w:color="auto"/>
            </w:tcBorders>
            <w:noWrap/>
            <w:hideMark/>
          </w:tcPr>
          <w:p w14:paraId="7EE368C6" w14:textId="77777777" w:rsidR="000108BC" w:rsidRPr="000108BC" w:rsidRDefault="000108BC" w:rsidP="00944023">
            <w:pPr>
              <w:jc w:val="center"/>
            </w:pPr>
            <w:r w:rsidRPr="000108BC">
              <w:t>16505</w:t>
            </w:r>
          </w:p>
        </w:tc>
        <w:tc>
          <w:tcPr>
            <w:tcW w:w="1510" w:type="dxa"/>
            <w:tcBorders>
              <w:top w:val="single" w:sz="4" w:space="0" w:color="auto"/>
              <w:bottom w:val="single" w:sz="4" w:space="0" w:color="auto"/>
            </w:tcBorders>
            <w:noWrap/>
            <w:hideMark/>
          </w:tcPr>
          <w:p w14:paraId="7537825E" w14:textId="77777777" w:rsidR="000108BC" w:rsidRPr="000108BC" w:rsidRDefault="000108BC" w:rsidP="00944023">
            <w:pPr>
              <w:jc w:val="center"/>
            </w:pPr>
            <w:r w:rsidRPr="000108BC">
              <w:t>627385</w:t>
            </w:r>
          </w:p>
        </w:tc>
        <w:tc>
          <w:tcPr>
            <w:tcW w:w="1511" w:type="dxa"/>
            <w:tcBorders>
              <w:top w:val="single" w:sz="4" w:space="0" w:color="auto"/>
              <w:bottom w:val="single" w:sz="4" w:space="0" w:color="auto"/>
            </w:tcBorders>
            <w:noWrap/>
            <w:hideMark/>
          </w:tcPr>
          <w:p w14:paraId="6D913586" w14:textId="77777777" w:rsidR="000108BC" w:rsidRPr="000108BC" w:rsidRDefault="000108BC" w:rsidP="00944023">
            <w:pPr>
              <w:jc w:val="center"/>
            </w:pPr>
            <w:r w:rsidRPr="000108BC">
              <w:t>10/19/2009 0:51</w:t>
            </w:r>
          </w:p>
        </w:tc>
      </w:tr>
      <w:tr w:rsidR="00225985" w:rsidRPr="000108BC" w14:paraId="44259163" w14:textId="77777777" w:rsidTr="006D50BD">
        <w:trPr>
          <w:trHeight w:val="290"/>
        </w:trPr>
        <w:tc>
          <w:tcPr>
            <w:tcW w:w="1510" w:type="dxa"/>
            <w:tcBorders>
              <w:top w:val="single" w:sz="4" w:space="0" w:color="auto"/>
              <w:bottom w:val="single" w:sz="4" w:space="0" w:color="auto"/>
            </w:tcBorders>
            <w:noWrap/>
            <w:hideMark/>
          </w:tcPr>
          <w:p w14:paraId="23EFE0A1" w14:textId="42AF249E" w:rsidR="000108BC" w:rsidRPr="000108BC" w:rsidRDefault="000108BC" w:rsidP="00944023">
            <w:r w:rsidRPr="000108BC">
              <w:t>European Commission</w:t>
            </w:r>
          </w:p>
        </w:tc>
        <w:tc>
          <w:tcPr>
            <w:tcW w:w="1510" w:type="dxa"/>
            <w:tcBorders>
              <w:top w:val="single" w:sz="4" w:space="0" w:color="auto"/>
              <w:bottom w:val="single" w:sz="4" w:space="0" w:color="auto"/>
            </w:tcBorders>
            <w:noWrap/>
            <w:hideMark/>
          </w:tcPr>
          <w:p w14:paraId="44893E9B" w14:textId="77777777" w:rsidR="000108BC" w:rsidRPr="000108BC" w:rsidRDefault="000108BC" w:rsidP="00944023">
            <w:r w:rsidRPr="000108BC">
              <w:t>News and information from the European Commission. Social media and data protection policy: https://t.co/7aEVKyzxHh</w:t>
            </w:r>
          </w:p>
        </w:tc>
        <w:tc>
          <w:tcPr>
            <w:tcW w:w="1511" w:type="dxa"/>
            <w:tcBorders>
              <w:top w:val="single" w:sz="4" w:space="0" w:color="auto"/>
              <w:bottom w:val="single" w:sz="4" w:space="0" w:color="auto"/>
            </w:tcBorders>
            <w:noWrap/>
            <w:hideMark/>
          </w:tcPr>
          <w:p w14:paraId="60338A09" w14:textId="77777777" w:rsidR="000108BC" w:rsidRPr="000108BC" w:rsidRDefault="000108BC" w:rsidP="00944023">
            <w:r w:rsidRPr="000108BC">
              <w:t>@EU_Commission</w:t>
            </w:r>
          </w:p>
        </w:tc>
        <w:tc>
          <w:tcPr>
            <w:tcW w:w="1510" w:type="dxa"/>
            <w:tcBorders>
              <w:top w:val="single" w:sz="4" w:space="0" w:color="auto"/>
              <w:bottom w:val="single" w:sz="4" w:space="0" w:color="auto"/>
            </w:tcBorders>
            <w:noWrap/>
            <w:hideMark/>
          </w:tcPr>
          <w:p w14:paraId="34437148" w14:textId="77777777" w:rsidR="000108BC" w:rsidRPr="000108BC" w:rsidRDefault="000108BC" w:rsidP="00944023">
            <w:pPr>
              <w:jc w:val="center"/>
            </w:pPr>
            <w:r w:rsidRPr="000108BC">
              <w:t>40338</w:t>
            </w:r>
          </w:p>
        </w:tc>
        <w:tc>
          <w:tcPr>
            <w:tcW w:w="1510" w:type="dxa"/>
            <w:tcBorders>
              <w:top w:val="single" w:sz="4" w:space="0" w:color="auto"/>
              <w:bottom w:val="single" w:sz="4" w:space="0" w:color="auto"/>
            </w:tcBorders>
            <w:noWrap/>
            <w:hideMark/>
          </w:tcPr>
          <w:p w14:paraId="1A5DB438" w14:textId="77777777" w:rsidR="000108BC" w:rsidRPr="000108BC" w:rsidRDefault="000108BC" w:rsidP="00944023">
            <w:pPr>
              <w:jc w:val="center"/>
            </w:pPr>
            <w:r w:rsidRPr="000108BC">
              <w:t>1492171</w:t>
            </w:r>
          </w:p>
        </w:tc>
        <w:tc>
          <w:tcPr>
            <w:tcW w:w="1511" w:type="dxa"/>
            <w:tcBorders>
              <w:top w:val="single" w:sz="4" w:space="0" w:color="auto"/>
              <w:bottom w:val="single" w:sz="4" w:space="0" w:color="auto"/>
            </w:tcBorders>
            <w:noWrap/>
            <w:hideMark/>
          </w:tcPr>
          <w:p w14:paraId="17D792C0" w14:textId="77777777" w:rsidR="000108BC" w:rsidRPr="000108BC" w:rsidRDefault="000108BC" w:rsidP="00944023">
            <w:pPr>
              <w:jc w:val="center"/>
            </w:pPr>
            <w:r w:rsidRPr="000108BC">
              <w:t>6/21/2010 14:28</w:t>
            </w:r>
          </w:p>
        </w:tc>
      </w:tr>
      <w:tr w:rsidR="00225985" w:rsidRPr="000108BC" w14:paraId="66A38092" w14:textId="77777777" w:rsidTr="006D50BD">
        <w:trPr>
          <w:trHeight w:val="290"/>
        </w:trPr>
        <w:tc>
          <w:tcPr>
            <w:tcW w:w="1510" w:type="dxa"/>
            <w:tcBorders>
              <w:top w:val="single" w:sz="4" w:space="0" w:color="auto"/>
              <w:bottom w:val="single" w:sz="4" w:space="0" w:color="auto"/>
            </w:tcBorders>
            <w:noWrap/>
            <w:hideMark/>
          </w:tcPr>
          <w:p w14:paraId="7047614C" w14:textId="77777777" w:rsidR="000108BC" w:rsidRPr="000108BC" w:rsidRDefault="000108BC" w:rsidP="00944023">
            <w:r w:rsidRPr="000108BC">
              <w:t>European Committee of the Regions</w:t>
            </w:r>
          </w:p>
        </w:tc>
        <w:tc>
          <w:tcPr>
            <w:tcW w:w="1510" w:type="dxa"/>
            <w:tcBorders>
              <w:top w:val="single" w:sz="4" w:space="0" w:color="auto"/>
              <w:bottom w:val="single" w:sz="4" w:space="0" w:color="auto"/>
            </w:tcBorders>
            <w:noWrap/>
            <w:hideMark/>
          </w:tcPr>
          <w:p w14:paraId="7D6C94BF" w14:textId="77777777" w:rsidR="000108BC" w:rsidRPr="000108BC" w:rsidRDefault="000108BC" w:rsidP="00944023">
            <w:r w:rsidRPr="000108BC">
              <w:t>Latest news from the EU's Assembly of Regional and Local Representatives</w:t>
            </w:r>
            <w:r w:rsidRPr="000108BC">
              <w:br/>
            </w:r>
            <w:r w:rsidRPr="000108BC">
              <w:br/>
              <w:t>https://t.co/MxGRzz8uZP</w:t>
            </w:r>
          </w:p>
        </w:tc>
        <w:tc>
          <w:tcPr>
            <w:tcW w:w="1511" w:type="dxa"/>
            <w:tcBorders>
              <w:top w:val="single" w:sz="4" w:space="0" w:color="auto"/>
              <w:bottom w:val="single" w:sz="4" w:space="0" w:color="auto"/>
            </w:tcBorders>
            <w:noWrap/>
            <w:hideMark/>
          </w:tcPr>
          <w:p w14:paraId="49935235" w14:textId="77777777" w:rsidR="000108BC" w:rsidRPr="000108BC" w:rsidRDefault="000108BC" w:rsidP="00944023">
            <w:r w:rsidRPr="000108BC">
              <w:t>@EU_CoR</w:t>
            </w:r>
          </w:p>
        </w:tc>
        <w:tc>
          <w:tcPr>
            <w:tcW w:w="1510" w:type="dxa"/>
            <w:tcBorders>
              <w:top w:val="single" w:sz="4" w:space="0" w:color="auto"/>
              <w:bottom w:val="single" w:sz="4" w:space="0" w:color="auto"/>
            </w:tcBorders>
            <w:noWrap/>
            <w:hideMark/>
          </w:tcPr>
          <w:p w14:paraId="33C5879B" w14:textId="77777777" w:rsidR="000108BC" w:rsidRPr="000108BC" w:rsidRDefault="000108BC" w:rsidP="00944023">
            <w:pPr>
              <w:jc w:val="center"/>
            </w:pPr>
            <w:r w:rsidRPr="000108BC">
              <w:t>13479</w:t>
            </w:r>
          </w:p>
        </w:tc>
        <w:tc>
          <w:tcPr>
            <w:tcW w:w="1510" w:type="dxa"/>
            <w:tcBorders>
              <w:top w:val="single" w:sz="4" w:space="0" w:color="auto"/>
              <w:bottom w:val="single" w:sz="4" w:space="0" w:color="auto"/>
            </w:tcBorders>
            <w:noWrap/>
            <w:hideMark/>
          </w:tcPr>
          <w:p w14:paraId="3BF022AB" w14:textId="77777777" w:rsidR="000108BC" w:rsidRPr="000108BC" w:rsidRDefault="000108BC" w:rsidP="00944023">
            <w:pPr>
              <w:jc w:val="center"/>
            </w:pPr>
            <w:r w:rsidRPr="000108BC">
              <w:t>48075</w:t>
            </w:r>
          </w:p>
        </w:tc>
        <w:tc>
          <w:tcPr>
            <w:tcW w:w="1511" w:type="dxa"/>
            <w:tcBorders>
              <w:top w:val="single" w:sz="4" w:space="0" w:color="auto"/>
              <w:bottom w:val="single" w:sz="4" w:space="0" w:color="auto"/>
            </w:tcBorders>
            <w:noWrap/>
            <w:hideMark/>
          </w:tcPr>
          <w:p w14:paraId="066EE067" w14:textId="77777777" w:rsidR="000108BC" w:rsidRPr="000108BC" w:rsidRDefault="000108BC" w:rsidP="00944023">
            <w:pPr>
              <w:jc w:val="center"/>
            </w:pPr>
            <w:r w:rsidRPr="000108BC">
              <w:t>4/30/2012 16:41</w:t>
            </w:r>
          </w:p>
        </w:tc>
      </w:tr>
      <w:tr w:rsidR="00225985" w:rsidRPr="000108BC" w14:paraId="46A4F4C7" w14:textId="77777777" w:rsidTr="006D50BD">
        <w:trPr>
          <w:trHeight w:val="290"/>
        </w:trPr>
        <w:tc>
          <w:tcPr>
            <w:tcW w:w="1510" w:type="dxa"/>
            <w:tcBorders>
              <w:top w:val="single" w:sz="4" w:space="0" w:color="auto"/>
              <w:bottom w:val="single" w:sz="4" w:space="0" w:color="auto"/>
            </w:tcBorders>
            <w:noWrap/>
            <w:hideMark/>
          </w:tcPr>
          <w:p w14:paraId="298840E0" w14:textId="77777777" w:rsidR="000108BC" w:rsidRPr="000108BC" w:rsidRDefault="000108BC" w:rsidP="00944023">
            <w:r w:rsidRPr="000108BC">
              <w:t>European Court of Auditors</w:t>
            </w:r>
          </w:p>
        </w:tc>
        <w:tc>
          <w:tcPr>
            <w:tcW w:w="1510" w:type="dxa"/>
            <w:tcBorders>
              <w:top w:val="single" w:sz="4" w:space="0" w:color="auto"/>
              <w:bottom w:val="single" w:sz="4" w:space="0" w:color="auto"/>
            </w:tcBorders>
            <w:noWrap/>
            <w:hideMark/>
          </w:tcPr>
          <w:p w14:paraId="6B2D9110" w14:textId="77777777" w:rsidR="000108BC" w:rsidRPr="000108BC" w:rsidRDefault="000108BC" w:rsidP="00944023">
            <w:r w:rsidRPr="000108BC">
              <w:t xml:space="preserve">News from European Court of Auditors, #EUbudget's external auditor &amp; independent guardian of the EU's finances. Tweet </w:t>
            </w:r>
            <w:r w:rsidRPr="000108BC">
              <w:lastRenderedPageBreak/>
              <w:t>principles: https://t.co/epSdB20dvi</w:t>
            </w:r>
          </w:p>
        </w:tc>
        <w:tc>
          <w:tcPr>
            <w:tcW w:w="1511" w:type="dxa"/>
            <w:tcBorders>
              <w:top w:val="single" w:sz="4" w:space="0" w:color="auto"/>
              <w:bottom w:val="single" w:sz="4" w:space="0" w:color="auto"/>
            </w:tcBorders>
            <w:noWrap/>
            <w:hideMark/>
          </w:tcPr>
          <w:p w14:paraId="4E22FBC9" w14:textId="77777777" w:rsidR="000108BC" w:rsidRPr="000108BC" w:rsidRDefault="000108BC" w:rsidP="00944023">
            <w:r w:rsidRPr="000108BC">
              <w:lastRenderedPageBreak/>
              <w:t>@EUauditors</w:t>
            </w:r>
          </w:p>
        </w:tc>
        <w:tc>
          <w:tcPr>
            <w:tcW w:w="1510" w:type="dxa"/>
            <w:tcBorders>
              <w:top w:val="single" w:sz="4" w:space="0" w:color="auto"/>
              <w:bottom w:val="single" w:sz="4" w:space="0" w:color="auto"/>
            </w:tcBorders>
            <w:noWrap/>
            <w:hideMark/>
          </w:tcPr>
          <w:p w14:paraId="2F223A4B" w14:textId="77777777" w:rsidR="000108BC" w:rsidRPr="000108BC" w:rsidRDefault="000108BC" w:rsidP="00944023">
            <w:pPr>
              <w:jc w:val="center"/>
            </w:pPr>
            <w:r w:rsidRPr="000108BC">
              <w:t>6821</w:t>
            </w:r>
          </w:p>
        </w:tc>
        <w:tc>
          <w:tcPr>
            <w:tcW w:w="1510" w:type="dxa"/>
            <w:tcBorders>
              <w:top w:val="single" w:sz="4" w:space="0" w:color="auto"/>
              <w:bottom w:val="single" w:sz="4" w:space="0" w:color="auto"/>
            </w:tcBorders>
            <w:noWrap/>
            <w:hideMark/>
          </w:tcPr>
          <w:p w14:paraId="4F2314C7" w14:textId="77777777" w:rsidR="000108BC" w:rsidRPr="000108BC" w:rsidRDefault="000108BC" w:rsidP="00944023">
            <w:pPr>
              <w:jc w:val="center"/>
            </w:pPr>
            <w:r w:rsidRPr="000108BC">
              <w:t>12443</w:t>
            </w:r>
          </w:p>
        </w:tc>
        <w:tc>
          <w:tcPr>
            <w:tcW w:w="1511" w:type="dxa"/>
            <w:tcBorders>
              <w:top w:val="single" w:sz="4" w:space="0" w:color="auto"/>
              <w:bottom w:val="single" w:sz="4" w:space="0" w:color="auto"/>
            </w:tcBorders>
            <w:noWrap/>
            <w:hideMark/>
          </w:tcPr>
          <w:p w14:paraId="0FE105B7" w14:textId="77777777" w:rsidR="000108BC" w:rsidRPr="000108BC" w:rsidRDefault="000108BC" w:rsidP="00944023">
            <w:pPr>
              <w:jc w:val="center"/>
            </w:pPr>
            <w:r w:rsidRPr="000108BC">
              <w:t>11/29/2011 10:38</w:t>
            </w:r>
          </w:p>
        </w:tc>
      </w:tr>
      <w:tr w:rsidR="00225985" w:rsidRPr="000108BC" w14:paraId="3772FF95" w14:textId="77777777" w:rsidTr="006D50BD">
        <w:trPr>
          <w:trHeight w:val="290"/>
        </w:trPr>
        <w:tc>
          <w:tcPr>
            <w:tcW w:w="1510" w:type="dxa"/>
            <w:tcBorders>
              <w:top w:val="single" w:sz="4" w:space="0" w:color="auto"/>
              <w:bottom w:val="single" w:sz="4" w:space="0" w:color="auto"/>
            </w:tcBorders>
            <w:noWrap/>
            <w:hideMark/>
          </w:tcPr>
          <w:p w14:paraId="414F5215" w14:textId="77777777" w:rsidR="000108BC" w:rsidRPr="000108BC" w:rsidRDefault="000108BC" w:rsidP="00944023">
            <w:r w:rsidRPr="000108BC">
              <w:t>European Defence Agency</w:t>
            </w:r>
          </w:p>
        </w:tc>
        <w:tc>
          <w:tcPr>
            <w:tcW w:w="1510" w:type="dxa"/>
            <w:tcBorders>
              <w:top w:val="single" w:sz="4" w:space="0" w:color="auto"/>
              <w:bottom w:val="single" w:sz="4" w:space="0" w:color="auto"/>
            </w:tcBorders>
            <w:noWrap/>
            <w:hideMark/>
          </w:tcPr>
          <w:p w14:paraId="1B0CB6AA" w14:textId="541C9A6A" w:rsidR="000108BC" w:rsidRPr="000108BC" w:rsidRDefault="000108BC" w:rsidP="00944023">
            <w:r w:rsidRPr="000108BC">
              <w:t>The European Defence Agency (EDA) is the hub for #EUDefence cooperation | An Agency of the #EuropeanUnion. | (Retweets and follows are not endorsements.)</w:t>
            </w:r>
          </w:p>
        </w:tc>
        <w:tc>
          <w:tcPr>
            <w:tcW w:w="1511" w:type="dxa"/>
            <w:tcBorders>
              <w:top w:val="single" w:sz="4" w:space="0" w:color="auto"/>
              <w:bottom w:val="single" w:sz="4" w:space="0" w:color="auto"/>
            </w:tcBorders>
            <w:noWrap/>
            <w:hideMark/>
          </w:tcPr>
          <w:p w14:paraId="51C852BA" w14:textId="77777777" w:rsidR="000108BC" w:rsidRPr="000108BC" w:rsidRDefault="000108BC" w:rsidP="00944023">
            <w:r w:rsidRPr="000108BC">
              <w:t>@EUDefenceAgency</w:t>
            </w:r>
          </w:p>
        </w:tc>
        <w:tc>
          <w:tcPr>
            <w:tcW w:w="1510" w:type="dxa"/>
            <w:tcBorders>
              <w:top w:val="single" w:sz="4" w:space="0" w:color="auto"/>
              <w:bottom w:val="single" w:sz="4" w:space="0" w:color="auto"/>
            </w:tcBorders>
            <w:noWrap/>
            <w:hideMark/>
          </w:tcPr>
          <w:p w14:paraId="0D1A818A" w14:textId="77777777" w:rsidR="000108BC" w:rsidRPr="000108BC" w:rsidRDefault="000108BC" w:rsidP="00944023">
            <w:pPr>
              <w:jc w:val="center"/>
            </w:pPr>
            <w:r w:rsidRPr="000108BC">
              <w:t>5015</w:t>
            </w:r>
          </w:p>
        </w:tc>
        <w:tc>
          <w:tcPr>
            <w:tcW w:w="1510" w:type="dxa"/>
            <w:tcBorders>
              <w:top w:val="single" w:sz="4" w:space="0" w:color="auto"/>
              <w:bottom w:val="single" w:sz="4" w:space="0" w:color="auto"/>
            </w:tcBorders>
            <w:noWrap/>
            <w:hideMark/>
          </w:tcPr>
          <w:p w14:paraId="4CE8480D" w14:textId="77777777" w:rsidR="000108BC" w:rsidRPr="000108BC" w:rsidRDefault="000108BC" w:rsidP="00944023">
            <w:pPr>
              <w:jc w:val="center"/>
            </w:pPr>
            <w:r w:rsidRPr="000108BC">
              <w:t>24335</w:t>
            </w:r>
          </w:p>
        </w:tc>
        <w:tc>
          <w:tcPr>
            <w:tcW w:w="1511" w:type="dxa"/>
            <w:tcBorders>
              <w:top w:val="single" w:sz="4" w:space="0" w:color="auto"/>
              <w:bottom w:val="single" w:sz="4" w:space="0" w:color="auto"/>
            </w:tcBorders>
            <w:noWrap/>
            <w:hideMark/>
          </w:tcPr>
          <w:p w14:paraId="0620E80D" w14:textId="77777777" w:rsidR="000108BC" w:rsidRPr="000108BC" w:rsidRDefault="000108BC" w:rsidP="00944023">
            <w:pPr>
              <w:jc w:val="center"/>
            </w:pPr>
            <w:r w:rsidRPr="000108BC">
              <w:t>11/18/2011 15:01</w:t>
            </w:r>
          </w:p>
        </w:tc>
      </w:tr>
      <w:tr w:rsidR="00225985" w:rsidRPr="000108BC" w14:paraId="28942AC0" w14:textId="77777777" w:rsidTr="006D50BD">
        <w:trPr>
          <w:trHeight w:val="290"/>
        </w:trPr>
        <w:tc>
          <w:tcPr>
            <w:tcW w:w="1510" w:type="dxa"/>
            <w:tcBorders>
              <w:top w:val="single" w:sz="4" w:space="0" w:color="auto"/>
              <w:bottom w:val="single" w:sz="4" w:space="0" w:color="auto"/>
            </w:tcBorders>
            <w:noWrap/>
            <w:hideMark/>
          </w:tcPr>
          <w:p w14:paraId="51C3CE32" w14:textId="77777777" w:rsidR="000108BC" w:rsidRPr="000108BC" w:rsidRDefault="000108BC" w:rsidP="00944023">
            <w:r w:rsidRPr="000108BC">
              <w:t>European Economic and Social Committee</w:t>
            </w:r>
          </w:p>
        </w:tc>
        <w:tc>
          <w:tcPr>
            <w:tcW w:w="1510" w:type="dxa"/>
            <w:tcBorders>
              <w:top w:val="single" w:sz="4" w:space="0" w:color="auto"/>
              <w:bottom w:val="single" w:sz="4" w:space="0" w:color="auto"/>
            </w:tcBorders>
            <w:noWrap/>
            <w:hideMark/>
          </w:tcPr>
          <w:p w14:paraId="5FCA308D" w14:textId="77777777" w:rsidR="000108BC" w:rsidRPr="000108BC" w:rsidRDefault="000108BC" w:rsidP="00944023">
            <w:r w:rsidRPr="000108BC">
              <w:t>News from the #EUcivilsociety assembly. We bring the voices of organised #civilsociety to Europe. Employers, Workers, NGOs... Because every voice counts.</w:t>
            </w:r>
          </w:p>
        </w:tc>
        <w:tc>
          <w:tcPr>
            <w:tcW w:w="1511" w:type="dxa"/>
            <w:tcBorders>
              <w:top w:val="single" w:sz="4" w:space="0" w:color="auto"/>
              <w:bottom w:val="single" w:sz="4" w:space="0" w:color="auto"/>
            </w:tcBorders>
            <w:noWrap/>
            <w:hideMark/>
          </w:tcPr>
          <w:p w14:paraId="6AB569A3" w14:textId="77777777" w:rsidR="000108BC" w:rsidRPr="000108BC" w:rsidRDefault="000108BC" w:rsidP="00944023">
            <w:r w:rsidRPr="000108BC">
              <w:t>@EU_EESC</w:t>
            </w:r>
          </w:p>
        </w:tc>
        <w:tc>
          <w:tcPr>
            <w:tcW w:w="1510" w:type="dxa"/>
            <w:tcBorders>
              <w:top w:val="single" w:sz="4" w:space="0" w:color="auto"/>
              <w:bottom w:val="single" w:sz="4" w:space="0" w:color="auto"/>
            </w:tcBorders>
            <w:noWrap/>
            <w:hideMark/>
          </w:tcPr>
          <w:p w14:paraId="4CA278F1" w14:textId="77777777" w:rsidR="000108BC" w:rsidRPr="000108BC" w:rsidRDefault="000108BC" w:rsidP="00944023">
            <w:pPr>
              <w:jc w:val="center"/>
            </w:pPr>
            <w:r w:rsidRPr="000108BC">
              <w:t>15628</w:t>
            </w:r>
          </w:p>
        </w:tc>
        <w:tc>
          <w:tcPr>
            <w:tcW w:w="1510" w:type="dxa"/>
            <w:tcBorders>
              <w:top w:val="single" w:sz="4" w:space="0" w:color="auto"/>
              <w:bottom w:val="single" w:sz="4" w:space="0" w:color="auto"/>
            </w:tcBorders>
            <w:noWrap/>
            <w:hideMark/>
          </w:tcPr>
          <w:p w14:paraId="10069084" w14:textId="77777777" w:rsidR="000108BC" w:rsidRPr="000108BC" w:rsidRDefault="000108BC" w:rsidP="00944023">
            <w:pPr>
              <w:jc w:val="center"/>
            </w:pPr>
            <w:r w:rsidRPr="000108BC">
              <w:t>52219</w:t>
            </w:r>
          </w:p>
        </w:tc>
        <w:tc>
          <w:tcPr>
            <w:tcW w:w="1511" w:type="dxa"/>
            <w:tcBorders>
              <w:top w:val="single" w:sz="4" w:space="0" w:color="auto"/>
              <w:bottom w:val="single" w:sz="4" w:space="0" w:color="auto"/>
            </w:tcBorders>
            <w:noWrap/>
            <w:hideMark/>
          </w:tcPr>
          <w:p w14:paraId="66E2DF0F" w14:textId="77777777" w:rsidR="000108BC" w:rsidRPr="000108BC" w:rsidRDefault="000108BC" w:rsidP="00944023">
            <w:pPr>
              <w:jc w:val="center"/>
            </w:pPr>
            <w:r w:rsidRPr="000108BC">
              <w:t>2/25/2011 12:07</w:t>
            </w:r>
          </w:p>
        </w:tc>
      </w:tr>
      <w:tr w:rsidR="00225985" w:rsidRPr="000108BC" w14:paraId="78A59381" w14:textId="77777777" w:rsidTr="006D50BD">
        <w:trPr>
          <w:trHeight w:val="290"/>
        </w:trPr>
        <w:tc>
          <w:tcPr>
            <w:tcW w:w="1510" w:type="dxa"/>
            <w:tcBorders>
              <w:top w:val="single" w:sz="4" w:space="0" w:color="auto"/>
              <w:bottom w:val="single" w:sz="4" w:space="0" w:color="auto"/>
            </w:tcBorders>
            <w:noWrap/>
            <w:hideMark/>
          </w:tcPr>
          <w:p w14:paraId="5738DB98" w14:textId="685CA641" w:rsidR="000108BC" w:rsidRPr="000108BC" w:rsidRDefault="000108BC" w:rsidP="00944023">
            <w:r w:rsidRPr="000108BC">
              <w:t>European External Action Service - EEAS</w:t>
            </w:r>
          </w:p>
        </w:tc>
        <w:tc>
          <w:tcPr>
            <w:tcW w:w="1510" w:type="dxa"/>
            <w:tcBorders>
              <w:top w:val="single" w:sz="4" w:space="0" w:color="auto"/>
              <w:bottom w:val="single" w:sz="4" w:space="0" w:color="auto"/>
            </w:tcBorders>
            <w:noWrap/>
            <w:hideMark/>
          </w:tcPr>
          <w:p w14:paraId="3B4D39E0" w14:textId="2E941486" w:rsidR="000108BC" w:rsidRPr="000108BC" w:rsidRDefault="000108BC" w:rsidP="00944023">
            <w:r w:rsidRPr="000108BC">
              <w:t xml:space="preserve">We are the EU's Foreign &amp; Security Policy Service led by @JosepBorrellF RTs/follows </w:t>
            </w:r>
            <w:r w:rsidR="00685CDD">
              <w:t>is not</w:t>
            </w:r>
            <w:r w:rsidRPr="000108BC">
              <w:t xml:space="preserve"> endorsements #EUDiplomacy #EUInTheWorld</w:t>
            </w:r>
          </w:p>
        </w:tc>
        <w:tc>
          <w:tcPr>
            <w:tcW w:w="1511" w:type="dxa"/>
            <w:tcBorders>
              <w:top w:val="single" w:sz="4" w:space="0" w:color="auto"/>
              <w:bottom w:val="single" w:sz="4" w:space="0" w:color="auto"/>
            </w:tcBorders>
            <w:noWrap/>
            <w:hideMark/>
          </w:tcPr>
          <w:p w14:paraId="1CB2102F" w14:textId="77777777" w:rsidR="000108BC" w:rsidRPr="000108BC" w:rsidRDefault="000108BC" w:rsidP="00944023">
            <w:r w:rsidRPr="000108BC">
              <w:t>@eu_eeas</w:t>
            </w:r>
          </w:p>
        </w:tc>
        <w:tc>
          <w:tcPr>
            <w:tcW w:w="1510" w:type="dxa"/>
            <w:tcBorders>
              <w:top w:val="single" w:sz="4" w:space="0" w:color="auto"/>
              <w:bottom w:val="single" w:sz="4" w:space="0" w:color="auto"/>
            </w:tcBorders>
            <w:noWrap/>
            <w:hideMark/>
          </w:tcPr>
          <w:p w14:paraId="76238B53" w14:textId="77777777" w:rsidR="000108BC" w:rsidRPr="000108BC" w:rsidRDefault="000108BC" w:rsidP="00944023">
            <w:pPr>
              <w:jc w:val="center"/>
            </w:pPr>
            <w:r w:rsidRPr="000108BC">
              <w:t>27386</w:t>
            </w:r>
          </w:p>
        </w:tc>
        <w:tc>
          <w:tcPr>
            <w:tcW w:w="1510" w:type="dxa"/>
            <w:tcBorders>
              <w:top w:val="single" w:sz="4" w:space="0" w:color="auto"/>
              <w:bottom w:val="single" w:sz="4" w:space="0" w:color="auto"/>
            </w:tcBorders>
            <w:noWrap/>
            <w:hideMark/>
          </w:tcPr>
          <w:p w14:paraId="4CA4EE74" w14:textId="77777777" w:rsidR="000108BC" w:rsidRPr="000108BC" w:rsidRDefault="000108BC" w:rsidP="00944023">
            <w:pPr>
              <w:jc w:val="center"/>
            </w:pPr>
            <w:r w:rsidRPr="000108BC">
              <w:t>359577</w:t>
            </w:r>
          </w:p>
        </w:tc>
        <w:tc>
          <w:tcPr>
            <w:tcW w:w="1511" w:type="dxa"/>
            <w:tcBorders>
              <w:top w:val="single" w:sz="4" w:space="0" w:color="auto"/>
              <w:bottom w:val="single" w:sz="4" w:space="0" w:color="auto"/>
            </w:tcBorders>
            <w:noWrap/>
            <w:hideMark/>
          </w:tcPr>
          <w:p w14:paraId="6E5CC95B" w14:textId="77777777" w:rsidR="000108BC" w:rsidRPr="000108BC" w:rsidRDefault="000108BC" w:rsidP="00944023">
            <w:pPr>
              <w:jc w:val="center"/>
            </w:pPr>
            <w:r w:rsidRPr="000108BC">
              <w:t>10/8/2009 10:53</w:t>
            </w:r>
          </w:p>
        </w:tc>
      </w:tr>
      <w:tr w:rsidR="00225985" w:rsidRPr="000108BC" w14:paraId="36118922" w14:textId="77777777" w:rsidTr="006D50BD">
        <w:trPr>
          <w:trHeight w:val="290"/>
        </w:trPr>
        <w:tc>
          <w:tcPr>
            <w:tcW w:w="1510" w:type="dxa"/>
            <w:tcBorders>
              <w:top w:val="single" w:sz="4" w:space="0" w:color="auto"/>
              <w:bottom w:val="single" w:sz="4" w:space="0" w:color="auto"/>
            </w:tcBorders>
            <w:noWrap/>
            <w:hideMark/>
          </w:tcPr>
          <w:p w14:paraId="0318A7FD" w14:textId="77777777" w:rsidR="000108BC" w:rsidRPr="000108BC" w:rsidRDefault="000108BC" w:rsidP="00944023">
            <w:r w:rsidRPr="000108BC">
              <w:t>European Fisheries Control Agency</w:t>
            </w:r>
          </w:p>
        </w:tc>
        <w:tc>
          <w:tcPr>
            <w:tcW w:w="1510" w:type="dxa"/>
            <w:tcBorders>
              <w:top w:val="single" w:sz="4" w:space="0" w:color="auto"/>
              <w:bottom w:val="single" w:sz="4" w:space="0" w:color="auto"/>
            </w:tcBorders>
            <w:noWrap/>
            <w:hideMark/>
          </w:tcPr>
          <w:p w14:paraId="63F14C94" w14:textId="4562EBF9" w:rsidR="000108BC" w:rsidRPr="000108BC" w:rsidRDefault="000108BC" w:rsidP="00944023">
            <w:r w:rsidRPr="000108BC">
              <w:t xml:space="preserve">News from the European Union agency coordinating #fisheriescontrol activities, part of the </w:t>
            </w:r>
            <w:r w:rsidRPr="000108BC">
              <w:lastRenderedPageBreak/>
              <w:t>#EUCoastGuard and fighting illegal fishing #IUU</w:t>
            </w:r>
          </w:p>
        </w:tc>
        <w:tc>
          <w:tcPr>
            <w:tcW w:w="1511" w:type="dxa"/>
            <w:tcBorders>
              <w:top w:val="single" w:sz="4" w:space="0" w:color="auto"/>
              <w:bottom w:val="single" w:sz="4" w:space="0" w:color="auto"/>
            </w:tcBorders>
            <w:noWrap/>
            <w:hideMark/>
          </w:tcPr>
          <w:p w14:paraId="3B13C866" w14:textId="77777777" w:rsidR="000108BC" w:rsidRPr="000108BC" w:rsidRDefault="000108BC" w:rsidP="00944023">
            <w:r w:rsidRPr="000108BC">
              <w:lastRenderedPageBreak/>
              <w:t>@EFCA_EU</w:t>
            </w:r>
          </w:p>
        </w:tc>
        <w:tc>
          <w:tcPr>
            <w:tcW w:w="1510" w:type="dxa"/>
            <w:tcBorders>
              <w:top w:val="single" w:sz="4" w:space="0" w:color="auto"/>
              <w:bottom w:val="single" w:sz="4" w:space="0" w:color="auto"/>
            </w:tcBorders>
            <w:noWrap/>
            <w:hideMark/>
          </w:tcPr>
          <w:p w14:paraId="00FBBA7D" w14:textId="77777777" w:rsidR="000108BC" w:rsidRPr="000108BC" w:rsidRDefault="000108BC" w:rsidP="00944023">
            <w:pPr>
              <w:jc w:val="center"/>
            </w:pPr>
            <w:r w:rsidRPr="000108BC">
              <w:t>1793</w:t>
            </w:r>
          </w:p>
        </w:tc>
        <w:tc>
          <w:tcPr>
            <w:tcW w:w="1510" w:type="dxa"/>
            <w:tcBorders>
              <w:top w:val="single" w:sz="4" w:space="0" w:color="auto"/>
              <w:bottom w:val="single" w:sz="4" w:space="0" w:color="auto"/>
            </w:tcBorders>
            <w:noWrap/>
            <w:hideMark/>
          </w:tcPr>
          <w:p w14:paraId="542E012F" w14:textId="77777777" w:rsidR="000108BC" w:rsidRPr="000108BC" w:rsidRDefault="000108BC" w:rsidP="00944023">
            <w:pPr>
              <w:jc w:val="center"/>
            </w:pPr>
            <w:r w:rsidRPr="000108BC">
              <w:t>3183</w:t>
            </w:r>
          </w:p>
        </w:tc>
        <w:tc>
          <w:tcPr>
            <w:tcW w:w="1511" w:type="dxa"/>
            <w:tcBorders>
              <w:top w:val="single" w:sz="4" w:space="0" w:color="auto"/>
              <w:bottom w:val="single" w:sz="4" w:space="0" w:color="auto"/>
            </w:tcBorders>
            <w:noWrap/>
            <w:hideMark/>
          </w:tcPr>
          <w:p w14:paraId="03F055A0" w14:textId="77777777" w:rsidR="000108BC" w:rsidRPr="000108BC" w:rsidRDefault="000108BC" w:rsidP="00944023">
            <w:pPr>
              <w:jc w:val="center"/>
            </w:pPr>
            <w:r w:rsidRPr="000108BC">
              <w:t>6/24/2015 9:53</w:t>
            </w:r>
          </w:p>
        </w:tc>
      </w:tr>
      <w:tr w:rsidR="00225985" w:rsidRPr="000108BC" w14:paraId="2076F5F0" w14:textId="77777777" w:rsidTr="006D50BD">
        <w:trPr>
          <w:trHeight w:val="290"/>
        </w:trPr>
        <w:tc>
          <w:tcPr>
            <w:tcW w:w="1510" w:type="dxa"/>
            <w:tcBorders>
              <w:top w:val="single" w:sz="4" w:space="0" w:color="auto"/>
              <w:bottom w:val="single" w:sz="4" w:space="0" w:color="auto"/>
            </w:tcBorders>
            <w:noWrap/>
            <w:hideMark/>
          </w:tcPr>
          <w:p w14:paraId="59C6A50F" w14:textId="77777777" w:rsidR="000108BC" w:rsidRPr="000108BC" w:rsidRDefault="000108BC" w:rsidP="00944023">
            <w:r w:rsidRPr="000108BC">
              <w:t>European GNSS Agency</w:t>
            </w:r>
          </w:p>
        </w:tc>
        <w:tc>
          <w:tcPr>
            <w:tcW w:w="1510" w:type="dxa"/>
            <w:tcBorders>
              <w:top w:val="single" w:sz="4" w:space="0" w:color="auto"/>
              <w:bottom w:val="single" w:sz="4" w:space="0" w:color="auto"/>
            </w:tcBorders>
            <w:noWrap/>
            <w:hideMark/>
          </w:tcPr>
          <w:p w14:paraId="34B703C5" w14:textId="77777777" w:rsidR="000108BC" w:rsidRPr="000108BC" w:rsidRDefault="000108BC" w:rsidP="00944023">
            <w:r w:rsidRPr="000108BC">
              <w:t>Official account of #EGNOS &amp; #Galileo the European Global Navigation Satellite System. The EU GNSS Agency GSA connects satnav-tech 2 EU citizens</w:t>
            </w:r>
            <w:r w:rsidRPr="000108BC">
              <w:br/>
            </w:r>
            <w:r w:rsidRPr="000108BC">
              <w:br/>
              <w:t>#EUSpace #EUSPA</w:t>
            </w:r>
          </w:p>
        </w:tc>
        <w:tc>
          <w:tcPr>
            <w:tcW w:w="1511" w:type="dxa"/>
            <w:tcBorders>
              <w:top w:val="single" w:sz="4" w:space="0" w:color="auto"/>
              <w:bottom w:val="single" w:sz="4" w:space="0" w:color="auto"/>
            </w:tcBorders>
            <w:noWrap/>
            <w:hideMark/>
          </w:tcPr>
          <w:p w14:paraId="6C1875CE" w14:textId="77777777" w:rsidR="000108BC" w:rsidRPr="000108BC" w:rsidRDefault="000108BC" w:rsidP="00944023">
            <w:r w:rsidRPr="000108BC">
              <w:t>@EU_GNSS</w:t>
            </w:r>
          </w:p>
        </w:tc>
        <w:tc>
          <w:tcPr>
            <w:tcW w:w="1510" w:type="dxa"/>
            <w:tcBorders>
              <w:top w:val="single" w:sz="4" w:space="0" w:color="auto"/>
              <w:bottom w:val="single" w:sz="4" w:space="0" w:color="auto"/>
            </w:tcBorders>
            <w:noWrap/>
            <w:hideMark/>
          </w:tcPr>
          <w:p w14:paraId="016C467E" w14:textId="77777777" w:rsidR="000108BC" w:rsidRPr="000108BC" w:rsidRDefault="000108BC" w:rsidP="00944023">
            <w:pPr>
              <w:jc w:val="center"/>
            </w:pPr>
            <w:r w:rsidRPr="000108BC">
              <w:t>13420</w:t>
            </w:r>
          </w:p>
        </w:tc>
        <w:tc>
          <w:tcPr>
            <w:tcW w:w="1510" w:type="dxa"/>
            <w:tcBorders>
              <w:top w:val="single" w:sz="4" w:space="0" w:color="auto"/>
              <w:bottom w:val="single" w:sz="4" w:space="0" w:color="auto"/>
            </w:tcBorders>
            <w:noWrap/>
            <w:hideMark/>
          </w:tcPr>
          <w:p w14:paraId="31D8FD8E" w14:textId="77777777" w:rsidR="000108BC" w:rsidRPr="000108BC" w:rsidRDefault="000108BC" w:rsidP="00944023">
            <w:pPr>
              <w:jc w:val="center"/>
            </w:pPr>
            <w:r w:rsidRPr="000108BC">
              <w:t>13213</w:t>
            </w:r>
          </w:p>
        </w:tc>
        <w:tc>
          <w:tcPr>
            <w:tcW w:w="1511" w:type="dxa"/>
            <w:tcBorders>
              <w:top w:val="single" w:sz="4" w:space="0" w:color="auto"/>
              <w:bottom w:val="single" w:sz="4" w:space="0" w:color="auto"/>
            </w:tcBorders>
            <w:noWrap/>
            <w:hideMark/>
          </w:tcPr>
          <w:p w14:paraId="6C8409C0" w14:textId="77777777" w:rsidR="000108BC" w:rsidRPr="000108BC" w:rsidRDefault="000108BC" w:rsidP="00944023">
            <w:pPr>
              <w:jc w:val="center"/>
            </w:pPr>
            <w:r w:rsidRPr="000108BC">
              <w:t>8/29/2014 16:38</w:t>
            </w:r>
          </w:p>
        </w:tc>
      </w:tr>
      <w:tr w:rsidR="00225985" w:rsidRPr="000108BC" w14:paraId="080786BA" w14:textId="77777777" w:rsidTr="006D50BD">
        <w:trPr>
          <w:trHeight w:val="290"/>
        </w:trPr>
        <w:tc>
          <w:tcPr>
            <w:tcW w:w="1510" w:type="dxa"/>
            <w:tcBorders>
              <w:top w:val="single" w:sz="4" w:space="0" w:color="auto"/>
              <w:bottom w:val="single" w:sz="4" w:space="0" w:color="auto"/>
            </w:tcBorders>
            <w:noWrap/>
            <w:hideMark/>
          </w:tcPr>
          <w:p w14:paraId="0EC5B8B4" w14:textId="77777777" w:rsidR="000108BC" w:rsidRPr="000108BC" w:rsidRDefault="000108BC" w:rsidP="00944023">
            <w:r w:rsidRPr="000108BC">
              <w:t>European Ombudsman</w:t>
            </w:r>
          </w:p>
        </w:tc>
        <w:tc>
          <w:tcPr>
            <w:tcW w:w="1510" w:type="dxa"/>
            <w:tcBorders>
              <w:top w:val="single" w:sz="4" w:space="0" w:color="auto"/>
              <w:bottom w:val="single" w:sz="4" w:space="0" w:color="auto"/>
            </w:tcBorders>
            <w:noWrap/>
            <w:hideMark/>
          </w:tcPr>
          <w:p w14:paraId="524B93ED" w14:textId="7F03798F" w:rsidR="000108BC" w:rsidRPr="000108BC" w:rsidRDefault="000108BC" w:rsidP="00944023">
            <w:r w:rsidRPr="000108BC">
              <w:t>Ombudsman O'Reilly promotes good EU administration by investigating complaints and systemic issues. Account managed by the comms team. https://t.co/YbpgtPtsjM</w:t>
            </w:r>
          </w:p>
        </w:tc>
        <w:tc>
          <w:tcPr>
            <w:tcW w:w="1511" w:type="dxa"/>
            <w:tcBorders>
              <w:top w:val="single" w:sz="4" w:space="0" w:color="auto"/>
              <w:bottom w:val="single" w:sz="4" w:space="0" w:color="auto"/>
            </w:tcBorders>
            <w:noWrap/>
            <w:hideMark/>
          </w:tcPr>
          <w:p w14:paraId="3876D054" w14:textId="77777777" w:rsidR="000108BC" w:rsidRPr="000108BC" w:rsidRDefault="000108BC" w:rsidP="00944023">
            <w:r w:rsidRPr="000108BC">
              <w:t>@EUombudsman</w:t>
            </w:r>
          </w:p>
        </w:tc>
        <w:tc>
          <w:tcPr>
            <w:tcW w:w="1510" w:type="dxa"/>
            <w:tcBorders>
              <w:top w:val="single" w:sz="4" w:space="0" w:color="auto"/>
              <w:bottom w:val="single" w:sz="4" w:space="0" w:color="auto"/>
            </w:tcBorders>
            <w:noWrap/>
            <w:hideMark/>
          </w:tcPr>
          <w:p w14:paraId="4122E934" w14:textId="77777777" w:rsidR="000108BC" w:rsidRPr="000108BC" w:rsidRDefault="000108BC" w:rsidP="00944023">
            <w:pPr>
              <w:jc w:val="center"/>
            </w:pPr>
            <w:r w:rsidRPr="000108BC">
              <w:t>7452</w:t>
            </w:r>
          </w:p>
        </w:tc>
        <w:tc>
          <w:tcPr>
            <w:tcW w:w="1510" w:type="dxa"/>
            <w:tcBorders>
              <w:top w:val="single" w:sz="4" w:space="0" w:color="auto"/>
              <w:bottom w:val="single" w:sz="4" w:space="0" w:color="auto"/>
            </w:tcBorders>
            <w:noWrap/>
            <w:hideMark/>
          </w:tcPr>
          <w:p w14:paraId="73593CB0" w14:textId="77777777" w:rsidR="000108BC" w:rsidRPr="000108BC" w:rsidRDefault="000108BC" w:rsidP="00944023">
            <w:pPr>
              <w:jc w:val="center"/>
            </w:pPr>
            <w:r w:rsidRPr="000108BC">
              <w:t>30216</w:t>
            </w:r>
          </w:p>
        </w:tc>
        <w:tc>
          <w:tcPr>
            <w:tcW w:w="1511" w:type="dxa"/>
            <w:tcBorders>
              <w:top w:val="single" w:sz="4" w:space="0" w:color="auto"/>
              <w:bottom w:val="single" w:sz="4" w:space="0" w:color="auto"/>
            </w:tcBorders>
            <w:noWrap/>
            <w:hideMark/>
          </w:tcPr>
          <w:p w14:paraId="417A331C" w14:textId="77777777" w:rsidR="000108BC" w:rsidRPr="000108BC" w:rsidRDefault="000108BC" w:rsidP="00944023">
            <w:pPr>
              <w:jc w:val="center"/>
            </w:pPr>
            <w:r w:rsidRPr="000108BC">
              <w:t>10/11/2012 17:02</w:t>
            </w:r>
          </w:p>
        </w:tc>
      </w:tr>
      <w:tr w:rsidR="00225985" w:rsidRPr="000108BC" w14:paraId="06F5D413" w14:textId="77777777" w:rsidTr="006D50BD">
        <w:trPr>
          <w:trHeight w:val="290"/>
        </w:trPr>
        <w:tc>
          <w:tcPr>
            <w:tcW w:w="1510" w:type="dxa"/>
            <w:tcBorders>
              <w:top w:val="single" w:sz="4" w:space="0" w:color="auto"/>
              <w:bottom w:val="single" w:sz="4" w:space="0" w:color="auto"/>
            </w:tcBorders>
            <w:noWrap/>
            <w:hideMark/>
          </w:tcPr>
          <w:p w14:paraId="3C608A78" w14:textId="77777777" w:rsidR="000108BC" w:rsidRPr="000108BC" w:rsidRDefault="000108BC" w:rsidP="00944023">
            <w:r w:rsidRPr="000108BC">
              <w:t>European Research Council (ERC)</w:t>
            </w:r>
          </w:p>
        </w:tc>
        <w:tc>
          <w:tcPr>
            <w:tcW w:w="1510" w:type="dxa"/>
            <w:tcBorders>
              <w:top w:val="single" w:sz="4" w:space="0" w:color="auto"/>
              <w:bottom w:val="single" w:sz="4" w:space="0" w:color="auto"/>
            </w:tcBorders>
            <w:noWrap/>
            <w:hideMark/>
          </w:tcPr>
          <w:p w14:paraId="5EACE72C" w14:textId="77777777" w:rsidR="000108BC" w:rsidRPr="000108BC" w:rsidRDefault="000108BC" w:rsidP="00944023">
            <w:r w:rsidRPr="000108BC">
              <w:t>The European Research Council, set up by the EU, funds top researchers of any nationality, helping pursue great ideas at the frontiers of knowledge. #HorizonEU</w:t>
            </w:r>
          </w:p>
        </w:tc>
        <w:tc>
          <w:tcPr>
            <w:tcW w:w="1511" w:type="dxa"/>
            <w:tcBorders>
              <w:top w:val="single" w:sz="4" w:space="0" w:color="auto"/>
              <w:bottom w:val="single" w:sz="4" w:space="0" w:color="auto"/>
            </w:tcBorders>
            <w:noWrap/>
            <w:hideMark/>
          </w:tcPr>
          <w:p w14:paraId="2A2D6B10" w14:textId="77777777" w:rsidR="000108BC" w:rsidRPr="000108BC" w:rsidRDefault="000108BC" w:rsidP="00944023">
            <w:r w:rsidRPr="000108BC">
              <w:t>@ERC_Research</w:t>
            </w:r>
          </w:p>
        </w:tc>
        <w:tc>
          <w:tcPr>
            <w:tcW w:w="1510" w:type="dxa"/>
            <w:tcBorders>
              <w:top w:val="single" w:sz="4" w:space="0" w:color="auto"/>
              <w:bottom w:val="single" w:sz="4" w:space="0" w:color="auto"/>
            </w:tcBorders>
            <w:noWrap/>
            <w:hideMark/>
          </w:tcPr>
          <w:p w14:paraId="2B7103C1" w14:textId="77777777" w:rsidR="000108BC" w:rsidRPr="000108BC" w:rsidRDefault="000108BC" w:rsidP="00944023">
            <w:pPr>
              <w:jc w:val="center"/>
            </w:pPr>
            <w:r w:rsidRPr="000108BC">
              <w:t>10374</w:t>
            </w:r>
          </w:p>
        </w:tc>
        <w:tc>
          <w:tcPr>
            <w:tcW w:w="1510" w:type="dxa"/>
            <w:tcBorders>
              <w:top w:val="single" w:sz="4" w:space="0" w:color="auto"/>
              <w:bottom w:val="single" w:sz="4" w:space="0" w:color="auto"/>
            </w:tcBorders>
            <w:noWrap/>
            <w:hideMark/>
          </w:tcPr>
          <w:p w14:paraId="29A9CCC5" w14:textId="77777777" w:rsidR="000108BC" w:rsidRPr="000108BC" w:rsidRDefault="000108BC" w:rsidP="00944023">
            <w:pPr>
              <w:jc w:val="center"/>
            </w:pPr>
            <w:r w:rsidRPr="000108BC">
              <w:t>107346</w:t>
            </w:r>
          </w:p>
        </w:tc>
        <w:tc>
          <w:tcPr>
            <w:tcW w:w="1511" w:type="dxa"/>
            <w:tcBorders>
              <w:top w:val="single" w:sz="4" w:space="0" w:color="auto"/>
              <w:bottom w:val="single" w:sz="4" w:space="0" w:color="auto"/>
            </w:tcBorders>
            <w:noWrap/>
            <w:hideMark/>
          </w:tcPr>
          <w:p w14:paraId="72216A3E" w14:textId="77777777" w:rsidR="000108BC" w:rsidRPr="000108BC" w:rsidRDefault="000108BC" w:rsidP="00944023">
            <w:pPr>
              <w:jc w:val="center"/>
            </w:pPr>
            <w:r w:rsidRPr="000108BC">
              <w:t>1/18/2012 16:57</w:t>
            </w:r>
          </w:p>
        </w:tc>
      </w:tr>
      <w:tr w:rsidR="00225985" w:rsidRPr="000108BC" w14:paraId="245C5149" w14:textId="77777777" w:rsidTr="006D50BD">
        <w:trPr>
          <w:trHeight w:val="290"/>
        </w:trPr>
        <w:tc>
          <w:tcPr>
            <w:tcW w:w="1510" w:type="dxa"/>
            <w:tcBorders>
              <w:top w:val="single" w:sz="4" w:space="0" w:color="auto"/>
              <w:bottom w:val="single" w:sz="4" w:space="0" w:color="auto"/>
            </w:tcBorders>
            <w:noWrap/>
            <w:hideMark/>
          </w:tcPr>
          <w:p w14:paraId="1FD580A5" w14:textId="435B5571" w:rsidR="000108BC" w:rsidRPr="000108BC" w:rsidRDefault="000108BC" w:rsidP="00944023">
            <w:r w:rsidRPr="000108BC">
              <w:lastRenderedPageBreak/>
              <w:t>European Training Foundation</w:t>
            </w:r>
          </w:p>
        </w:tc>
        <w:tc>
          <w:tcPr>
            <w:tcW w:w="1510" w:type="dxa"/>
            <w:tcBorders>
              <w:top w:val="single" w:sz="4" w:space="0" w:color="auto"/>
              <w:bottom w:val="single" w:sz="4" w:space="0" w:color="auto"/>
            </w:tcBorders>
            <w:noWrap/>
            <w:hideMark/>
          </w:tcPr>
          <w:p w14:paraId="5CB50611" w14:textId="77777777" w:rsidR="000108BC" w:rsidRPr="000108BC" w:rsidRDefault="000108BC" w:rsidP="00944023">
            <w:r w:rsidRPr="000108BC">
              <w:t>EU agency supporting the EU's external action. We help neighbouring countries develop through better #education and #labour policies #LearningConnects</w:t>
            </w:r>
          </w:p>
        </w:tc>
        <w:tc>
          <w:tcPr>
            <w:tcW w:w="1511" w:type="dxa"/>
            <w:tcBorders>
              <w:top w:val="single" w:sz="4" w:space="0" w:color="auto"/>
              <w:bottom w:val="single" w:sz="4" w:space="0" w:color="auto"/>
            </w:tcBorders>
            <w:noWrap/>
            <w:hideMark/>
          </w:tcPr>
          <w:p w14:paraId="27B6A8FF" w14:textId="77777777" w:rsidR="000108BC" w:rsidRPr="000108BC" w:rsidRDefault="000108BC" w:rsidP="00944023">
            <w:r w:rsidRPr="000108BC">
              <w:t>@etfeuropa</w:t>
            </w:r>
          </w:p>
        </w:tc>
        <w:tc>
          <w:tcPr>
            <w:tcW w:w="1510" w:type="dxa"/>
            <w:tcBorders>
              <w:top w:val="single" w:sz="4" w:space="0" w:color="auto"/>
              <w:bottom w:val="single" w:sz="4" w:space="0" w:color="auto"/>
            </w:tcBorders>
            <w:noWrap/>
            <w:hideMark/>
          </w:tcPr>
          <w:p w14:paraId="257E0AEA" w14:textId="77777777" w:rsidR="000108BC" w:rsidRPr="000108BC" w:rsidRDefault="000108BC" w:rsidP="00944023">
            <w:pPr>
              <w:jc w:val="center"/>
            </w:pPr>
            <w:r w:rsidRPr="000108BC">
              <w:t>9576</w:t>
            </w:r>
          </w:p>
        </w:tc>
        <w:tc>
          <w:tcPr>
            <w:tcW w:w="1510" w:type="dxa"/>
            <w:tcBorders>
              <w:top w:val="single" w:sz="4" w:space="0" w:color="auto"/>
              <w:bottom w:val="single" w:sz="4" w:space="0" w:color="auto"/>
            </w:tcBorders>
            <w:noWrap/>
            <w:hideMark/>
          </w:tcPr>
          <w:p w14:paraId="6F758966" w14:textId="77777777" w:rsidR="000108BC" w:rsidRPr="000108BC" w:rsidRDefault="000108BC" w:rsidP="00944023">
            <w:pPr>
              <w:jc w:val="center"/>
            </w:pPr>
            <w:r w:rsidRPr="000108BC">
              <w:t>8819</w:t>
            </w:r>
          </w:p>
        </w:tc>
        <w:tc>
          <w:tcPr>
            <w:tcW w:w="1511" w:type="dxa"/>
            <w:tcBorders>
              <w:top w:val="single" w:sz="4" w:space="0" w:color="auto"/>
              <w:bottom w:val="single" w:sz="4" w:space="0" w:color="auto"/>
            </w:tcBorders>
            <w:noWrap/>
            <w:hideMark/>
          </w:tcPr>
          <w:p w14:paraId="0B24F875" w14:textId="77777777" w:rsidR="000108BC" w:rsidRPr="000108BC" w:rsidRDefault="000108BC" w:rsidP="00944023">
            <w:pPr>
              <w:jc w:val="center"/>
            </w:pPr>
            <w:r w:rsidRPr="000108BC">
              <w:t>5/30/2008 10:36</w:t>
            </w:r>
          </w:p>
        </w:tc>
      </w:tr>
      <w:tr w:rsidR="00225985" w:rsidRPr="000108BC" w14:paraId="75B934D6" w14:textId="77777777" w:rsidTr="006D50BD">
        <w:trPr>
          <w:trHeight w:val="290"/>
        </w:trPr>
        <w:tc>
          <w:tcPr>
            <w:tcW w:w="1510" w:type="dxa"/>
            <w:tcBorders>
              <w:top w:val="single" w:sz="4" w:space="0" w:color="auto"/>
              <w:bottom w:val="single" w:sz="4" w:space="0" w:color="auto"/>
            </w:tcBorders>
            <w:noWrap/>
            <w:hideMark/>
          </w:tcPr>
          <w:p w14:paraId="04A71A84" w14:textId="77777777" w:rsidR="000108BC" w:rsidRPr="000108BC" w:rsidRDefault="000108BC" w:rsidP="00944023">
            <w:r w:rsidRPr="000108BC">
              <w:t>European Union Intellectual Property Office</w:t>
            </w:r>
          </w:p>
        </w:tc>
        <w:tc>
          <w:tcPr>
            <w:tcW w:w="1510" w:type="dxa"/>
            <w:tcBorders>
              <w:top w:val="single" w:sz="4" w:space="0" w:color="auto"/>
              <w:bottom w:val="single" w:sz="4" w:space="0" w:color="auto"/>
            </w:tcBorders>
            <w:noWrap/>
            <w:hideMark/>
          </w:tcPr>
          <w:p w14:paraId="19B0E7E3" w14:textId="77777777" w:rsidR="000108BC" w:rsidRPr="000108BC" w:rsidRDefault="000108BC" w:rsidP="00944023">
            <w:r w:rsidRPr="000108BC">
              <w:t>European Union Intellectual Property Office. Protecting trade marks and designs in the EU. Hosting the European Observatory on Infringements of IP Rights.</w:t>
            </w:r>
          </w:p>
        </w:tc>
        <w:tc>
          <w:tcPr>
            <w:tcW w:w="1511" w:type="dxa"/>
            <w:tcBorders>
              <w:top w:val="single" w:sz="4" w:space="0" w:color="auto"/>
              <w:bottom w:val="single" w:sz="4" w:space="0" w:color="auto"/>
            </w:tcBorders>
            <w:noWrap/>
            <w:hideMark/>
          </w:tcPr>
          <w:p w14:paraId="32BCB034" w14:textId="77777777" w:rsidR="000108BC" w:rsidRPr="000108BC" w:rsidRDefault="000108BC" w:rsidP="00944023">
            <w:r w:rsidRPr="000108BC">
              <w:t>@EU_IPO</w:t>
            </w:r>
          </w:p>
        </w:tc>
        <w:tc>
          <w:tcPr>
            <w:tcW w:w="1510" w:type="dxa"/>
            <w:tcBorders>
              <w:top w:val="single" w:sz="4" w:space="0" w:color="auto"/>
              <w:bottom w:val="single" w:sz="4" w:space="0" w:color="auto"/>
            </w:tcBorders>
            <w:noWrap/>
            <w:hideMark/>
          </w:tcPr>
          <w:p w14:paraId="0BC09256" w14:textId="77777777" w:rsidR="000108BC" w:rsidRPr="000108BC" w:rsidRDefault="000108BC" w:rsidP="00944023">
            <w:pPr>
              <w:jc w:val="center"/>
            </w:pPr>
            <w:r w:rsidRPr="000108BC">
              <w:t>8367</w:t>
            </w:r>
          </w:p>
        </w:tc>
        <w:tc>
          <w:tcPr>
            <w:tcW w:w="1510" w:type="dxa"/>
            <w:tcBorders>
              <w:top w:val="single" w:sz="4" w:space="0" w:color="auto"/>
              <w:bottom w:val="single" w:sz="4" w:space="0" w:color="auto"/>
            </w:tcBorders>
            <w:noWrap/>
            <w:hideMark/>
          </w:tcPr>
          <w:p w14:paraId="75BA9FBE" w14:textId="77777777" w:rsidR="000108BC" w:rsidRPr="000108BC" w:rsidRDefault="000108BC" w:rsidP="00944023">
            <w:pPr>
              <w:jc w:val="center"/>
            </w:pPr>
            <w:r w:rsidRPr="000108BC">
              <w:t>36542</w:t>
            </w:r>
          </w:p>
        </w:tc>
        <w:tc>
          <w:tcPr>
            <w:tcW w:w="1511" w:type="dxa"/>
            <w:tcBorders>
              <w:top w:val="single" w:sz="4" w:space="0" w:color="auto"/>
              <w:bottom w:val="single" w:sz="4" w:space="0" w:color="auto"/>
            </w:tcBorders>
            <w:noWrap/>
            <w:hideMark/>
          </w:tcPr>
          <w:p w14:paraId="138F2633" w14:textId="77777777" w:rsidR="000108BC" w:rsidRPr="000108BC" w:rsidRDefault="000108BC" w:rsidP="00944023">
            <w:pPr>
              <w:jc w:val="center"/>
            </w:pPr>
            <w:r w:rsidRPr="000108BC">
              <w:t>9/1/2009 12:41</w:t>
            </w:r>
          </w:p>
        </w:tc>
      </w:tr>
      <w:tr w:rsidR="00225985" w:rsidRPr="000108BC" w14:paraId="5C7A5943" w14:textId="77777777" w:rsidTr="006D50BD">
        <w:trPr>
          <w:trHeight w:val="290"/>
        </w:trPr>
        <w:tc>
          <w:tcPr>
            <w:tcW w:w="1510" w:type="dxa"/>
            <w:tcBorders>
              <w:top w:val="single" w:sz="4" w:space="0" w:color="auto"/>
              <w:bottom w:val="single" w:sz="4" w:space="0" w:color="auto"/>
            </w:tcBorders>
            <w:noWrap/>
            <w:hideMark/>
          </w:tcPr>
          <w:p w14:paraId="5D2CEC6D" w14:textId="77777777" w:rsidR="000108BC" w:rsidRPr="000108BC" w:rsidRDefault="000108BC" w:rsidP="00944023">
            <w:r w:rsidRPr="000108BC">
              <w:t>Europol</w:t>
            </w:r>
          </w:p>
        </w:tc>
        <w:tc>
          <w:tcPr>
            <w:tcW w:w="1510" w:type="dxa"/>
            <w:tcBorders>
              <w:top w:val="single" w:sz="4" w:space="0" w:color="auto"/>
              <w:bottom w:val="single" w:sz="4" w:space="0" w:color="auto"/>
            </w:tcBorders>
            <w:noWrap/>
            <w:hideMark/>
          </w:tcPr>
          <w:p w14:paraId="1F770703" w14:textId="77777777" w:rsidR="000108BC" w:rsidRPr="000108BC" w:rsidRDefault="000108BC" w:rsidP="00944023">
            <w:r w:rsidRPr="000108BC">
              <w:t>Law enforcement from the  and the  come to fight crime together at Europol, the EU agency for law enforcement cooperation.</w:t>
            </w:r>
            <w:r w:rsidRPr="000108BC">
              <w:br/>
            </w:r>
            <w:r w:rsidRPr="000108BC">
              <w:br/>
              <w:t>Making Europe safer. #SOCTA2021</w:t>
            </w:r>
          </w:p>
        </w:tc>
        <w:tc>
          <w:tcPr>
            <w:tcW w:w="1511" w:type="dxa"/>
            <w:tcBorders>
              <w:top w:val="single" w:sz="4" w:space="0" w:color="auto"/>
              <w:bottom w:val="single" w:sz="4" w:space="0" w:color="auto"/>
            </w:tcBorders>
            <w:noWrap/>
            <w:hideMark/>
          </w:tcPr>
          <w:p w14:paraId="3454C9C5" w14:textId="77777777" w:rsidR="000108BC" w:rsidRPr="000108BC" w:rsidRDefault="000108BC" w:rsidP="00944023">
            <w:r w:rsidRPr="000108BC">
              <w:t>@Europol</w:t>
            </w:r>
          </w:p>
        </w:tc>
        <w:tc>
          <w:tcPr>
            <w:tcW w:w="1510" w:type="dxa"/>
            <w:tcBorders>
              <w:top w:val="single" w:sz="4" w:space="0" w:color="auto"/>
              <w:bottom w:val="single" w:sz="4" w:space="0" w:color="auto"/>
            </w:tcBorders>
            <w:noWrap/>
            <w:hideMark/>
          </w:tcPr>
          <w:p w14:paraId="33CD4F94" w14:textId="77777777" w:rsidR="000108BC" w:rsidRPr="000108BC" w:rsidRDefault="000108BC" w:rsidP="00944023">
            <w:pPr>
              <w:jc w:val="center"/>
            </w:pPr>
            <w:r w:rsidRPr="000108BC">
              <w:t>5502</w:t>
            </w:r>
          </w:p>
        </w:tc>
        <w:tc>
          <w:tcPr>
            <w:tcW w:w="1510" w:type="dxa"/>
            <w:tcBorders>
              <w:top w:val="single" w:sz="4" w:space="0" w:color="auto"/>
              <w:bottom w:val="single" w:sz="4" w:space="0" w:color="auto"/>
            </w:tcBorders>
            <w:noWrap/>
            <w:hideMark/>
          </w:tcPr>
          <w:p w14:paraId="66729F67" w14:textId="77777777" w:rsidR="000108BC" w:rsidRPr="000108BC" w:rsidRDefault="000108BC" w:rsidP="00944023">
            <w:pPr>
              <w:jc w:val="center"/>
            </w:pPr>
            <w:r w:rsidRPr="000108BC">
              <w:t>115349</w:t>
            </w:r>
          </w:p>
        </w:tc>
        <w:tc>
          <w:tcPr>
            <w:tcW w:w="1511" w:type="dxa"/>
            <w:tcBorders>
              <w:top w:val="single" w:sz="4" w:space="0" w:color="auto"/>
              <w:bottom w:val="single" w:sz="4" w:space="0" w:color="auto"/>
            </w:tcBorders>
            <w:noWrap/>
            <w:hideMark/>
          </w:tcPr>
          <w:p w14:paraId="565A2CED" w14:textId="77777777" w:rsidR="000108BC" w:rsidRPr="000108BC" w:rsidRDefault="000108BC" w:rsidP="00944023">
            <w:pPr>
              <w:jc w:val="center"/>
            </w:pPr>
            <w:r w:rsidRPr="000108BC">
              <w:t>12/4/2012 15:34</w:t>
            </w:r>
          </w:p>
        </w:tc>
      </w:tr>
      <w:tr w:rsidR="00225985" w:rsidRPr="000108BC" w14:paraId="52BA5D91" w14:textId="77777777" w:rsidTr="006D50BD">
        <w:trPr>
          <w:trHeight w:val="290"/>
        </w:trPr>
        <w:tc>
          <w:tcPr>
            <w:tcW w:w="1510" w:type="dxa"/>
            <w:tcBorders>
              <w:top w:val="single" w:sz="4" w:space="0" w:color="auto"/>
              <w:bottom w:val="single" w:sz="4" w:space="0" w:color="auto"/>
            </w:tcBorders>
            <w:noWrap/>
            <w:hideMark/>
          </w:tcPr>
          <w:p w14:paraId="5CBF3F06" w14:textId="77777777" w:rsidR="000108BC" w:rsidRPr="000108BC" w:rsidRDefault="000108BC" w:rsidP="00944023">
            <w:r w:rsidRPr="000108BC">
              <w:t>EUScience&amp;Innovation</w:t>
            </w:r>
          </w:p>
        </w:tc>
        <w:tc>
          <w:tcPr>
            <w:tcW w:w="1510" w:type="dxa"/>
            <w:tcBorders>
              <w:top w:val="single" w:sz="4" w:space="0" w:color="auto"/>
              <w:bottom w:val="single" w:sz="4" w:space="0" w:color="auto"/>
            </w:tcBorders>
            <w:noWrap/>
            <w:hideMark/>
          </w:tcPr>
          <w:p w14:paraId="2FE1A14C" w14:textId="77777777" w:rsidR="000108BC" w:rsidRPr="000108BC" w:rsidRDefault="000108BC" w:rsidP="00944023">
            <w:r w:rsidRPr="000108BC">
              <w:t xml:space="preserve">Official account of DG Research &amp; Innovation @EU_Commission </w:t>
            </w:r>
            <w:r w:rsidRPr="000108BC">
              <w:lastRenderedPageBreak/>
              <w:t>Managing @EU_H2020 prog &amp; implementing Commissioner @GabrielMariya strategy. Follow also @JEPaquetEU</w:t>
            </w:r>
          </w:p>
        </w:tc>
        <w:tc>
          <w:tcPr>
            <w:tcW w:w="1511" w:type="dxa"/>
            <w:tcBorders>
              <w:top w:val="single" w:sz="4" w:space="0" w:color="auto"/>
              <w:bottom w:val="single" w:sz="4" w:space="0" w:color="auto"/>
            </w:tcBorders>
            <w:noWrap/>
            <w:hideMark/>
          </w:tcPr>
          <w:p w14:paraId="7DF5AB76" w14:textId="77777777" w:rsidR="000108BC" w:rsidRPr="000108BC" w:rsidRDefault="000108BC" w:rsidP="00944023">
            <w:r w:rsidRPr="000108BC">
              <w:lastRenderedPageBreak/>
              <w:t>@EUScienceInnov</w:t>
            </w:r>
          </w:p>
        </w:tc>
        <w:tc>
          <w:tcPr>
            <w:tcW w:w="1510" w:type="dxa"/>
            <w:tcBorders>
              <w:top w:val="single" w:sz="4" w:space="0" w:color="auto"/>
              <w:bottom w:val="single" w:sz="4" w:space="0" w:color="auto"/>
            </w:tcBorders>
            <w:noWrap/>
            <w:hideMark/>
          </w:tcPr>
          <w:p w14:paraId="54BFB950" w14:textId="77777777" w:rsidR="000108BC" w:rsidRPr="000108BC" w:rsidRDefault="000108BC" w:rsidP="00944023">
            <w:pPr>
              <w:jc w:val="center"/>
            </w:pPr>
            <w:r w:rsidRPr="000108BC">
              <w:t>36518</w:t>
            </w:r>
          </w:p>
        </w:tc>
        <w:tc>
          <w:tcPr>
            <w:tcW w:w="1510" w:type="dxa"/>
            <w:tcBorders>
              <w:top w:val="single" w:sz="4" w:space="0" w:color="auto"/>
              <w:bottom w:val="single" w:sz="4" w:space="0" w:color="auto"/>
            </w:tcBorders>
            <w:noWrap/>
            <w:hideMark/>
          </w:tcPr>
          <w:p w14:paraId="5A351E2F" w14:textId="77777777" w:rsidR="000108BC" w:rsidRPr="000108BC" w:rsidRDefault="000108BC" w:rsidP="00944023">
            <w:pPr>
              <w:jc w:val="center"/>
            </w:pPr>
            <w:r w:rsidRPr="000108BC">
              <w:t>103975</w:t>
            </w:r>
          </w:p>
        </w:tc>
        <w:tc>
          <w:tcPr>
            <w:tcW w:w="1511" w:type="dxa"/>
            <w:tcBorders>
              <w:top w:val="single" w:sz="4" w:space="0" w:color="auto"/>
              <w:bottom w:val="single" w:sz="4" w:space="0" w:color="auto"/>
            </w:tcBorders>
            <w:noWrap/>
            <w:hideMark/>
          </w:tcPr>
          <w:p w14:paraId="42D3CF09" w14:textId="77777777" w:rsidR="000108BC" w:rsidRPr="000108BC" w:rsidRDefault="000108BC" w:rsidP="00944023">
            <w:pPr>
              <w:jc w:val="center"/>
            </w:pPr>
            <w:r w:rsidRPr="000108BC">
              <w:t>9/21/2010 15:58</w:t>
            </w:r>
          </w:p>
        </w:tc>
      </w:tr>
      <w:tr w:rsidR="00225985" w:rsidRPr="000108BC" w14:paraId="45C23078" w14:textId="77777777" w:rsidTr="006D50BD">
        <w:trPr>
          <w:trHeight w:val="290"/>
        </w:trPr>
        <w:tc>
          <w:tcPr>
            <w:tcW w:w="1510" w:type="dxa"/>
            <w:tcBorders>
              <w:top w:val="single" w:sz="4" w:space="0" w:color="auto"/>
              <w:bottom w:val="single" w:sz="4" w:space="0" w:color="auto"/>
            </w:tcBorders>
            <w:noWrap/>
            <w:hideMark/>
          </w:tcPr>
          <w:p w14:paraId="52A46096" w14:textId="77777777" w:rsidR="000108BC" w:rsidRPr="000108BC" w:rsidRDefault="000108BC" w:rsidP="00944023">
            <w:r w:rsidRPr="000108BC">
              <w:t>FCH JU</w:t>
            </w:r>
          </w:p>
        </w:tc>
        <w:tc>
          <w:tcPr>
            <w:tcW w:w="1510" w:type="dxa"/>
            <w:tcBorders>
              <w:top w:val="single" w:sz="4" w:space="0" w:color="auto"/>
              <w:bottom w:val="single" w:sz="4" w:space="0" w:color="auto"/>
            </w:tcBorders>
            <w:noWrap/>
            <w:hideMark/>
          </w:tcPr>
          <w:p w14:paraId="071A3D54" w14:textId="77777777" w:rsidR="000108BC" w:rsidRPr="000108BC" w:rsidRDefault="000108BC" w:rsidP="00944023">
            <w:r w:rsidRPr="000108BC">
              <w:t>A unique European public-private partnership supporting research, technological development and demonstration activities in Fuel cell and Hydrogen technologies</w:t>
            </w:r>
          </w:p>
        </w:tc>
        <w:tc>
          <w:tcPr>
            <w:tcW w:w="1511" w:type="dxa"/>
            <w:tcBorders>
              <w:top w:val="single" w:sz="4" w:space="0" w:color="auto"/>
              <w:bottom w:val="single" w:sz="4" w:space="0" w:color="auto"/>
            </w:tcBorders>
            <w:noWrap/>
            <w:hideMark/>
          </w:tcPr>
          <w:p w14:paraId="14AF6309" w14:textId="77777777" w:rsidR="000108BC" w:rsidRPr="000108BC" w:rsidRDefault="000108BC" w:rsidP="00944023">
            <w:r w:rsidRPr="000108BC">
              <w:t>@fch_ju</w:t>
            </w:r>
          </w:p>
        </w:tc>
        <w:tc>
          <w:tcPr>
            <w:tcW w:w="1510" w:type="dxa"/>
            <w:tcBorders>
              <w:top w:val="single" w:sz="4" w:space="0" w:color="auto"/>
              <w:bottom w:val="single" w:sz="4" w:space="0" w:color="auto"/>
            </w:tcBorders>
            <w:noWrap/>
            <w:hideMark/>
          </w:tcPr>
          <w:p w14:paraId="2777077E" w14:textId="77777777" w:rsidR="000108BC" w:rsidRPr="000108BC" w:rsidRDefault="000108BC" w:rsidP="00944023">
            <w:pPr>
              <w:jc w:val="center"/>
            </w:pPr>
            <w:r w:rsidRPr="000108BC">
              <w:t>1841</w:t>
            </w:r>
          </w:p>
        </w:tc>
        <w:tc>
          <w:tcPr>
            <w:tcW w:w="1510" w:type="dxa"/>
            <w:tcBorders>
              <w:top w:val="single" w:sz="4" w:space="0" w:color="auto"/>
              <w:bottom w:val="single" w:sz="4" w:space="0" w:color="auto"/>
            </w:tcBorders>
            <w:noWrap/>
            <w:hideMark/>
          </w:tcPr>
          <w:p w14:paraId="1C674198" w14:textId="77777777" w:rsidR="000108BC" w:rsidRPr="000108BC" w:rsidRDefault="000108BC" w:rsidP="00944023">
            <w:pPr>
              <w:jc w:val="center"/>
            </w:pPr>
            <w:r w:rsidRPr="000108BC">
              <w:t>5932</w:t>
            </w:r>
          </w:p>
        </w:tc>
        <w:tc>
          <w:tcPr>
            <w:tcW w:w="1511" w:type="dxa"/>
            <w:tcBorders>
              <w:top w:val="single" w:sz="4" w:space="0" w:color="auto"/>
              <w:bottom w:val="single" w:sz="4" w:space="0" w:color="auto"/>
            </w:tcBorders>
            <w:noWrap/>
            <w:hideMark/>
          </w:tcPr>
          <w:p w14:paraId="404C2F5F" w14:textId="77777777" w:rsidR="000108BC" w:rsidRPr="000108BC" w:rsidRDefault="000108BC" w:rsidP="00944023">
            <w:pPr>
              <w:jc w:val="center"/>
            </w:pPr>
            <w:r w:rsidRPr="000108BC">
              <w:t>11/13/2015 13:01</w:t>
            </w:r>
          </w:p>
        </w:tc>
      </w:tr>
      <w:tr w:rsidR="00225985" w:rsidRPr="000108BC" w14:paraId="72C3936D" w14:textId="77777777" w:rsidTr="006D50BD">
        <w:trPr>
          <w:trHeight w:val="290"/>
        </w:trPr>
        <w:tc>
          <w:tcPr>
            <w:tcW w:w="1510" w:type="dxa"/>
            <w:tcBorders>
              <w:top w:val="single" w:sz="4" w:space="0" w:color="auto"/>
              <w:bottom w:val="single" w:sz="4" w:space="0" w:color="auto"/>
            </w:tcBorders>
            <w:noWrap/>
            <w:hideMark/>
          </w:tcPr>
          <w:p w14:paraId="45CA4715" w14:textId="77777777" w:rsidR="000108BC" w:rsidRPr="000108BC" w:rsidRDefault="000108BC" w:rsidP="00944023">
            <w:r w:rsidRPr="000108BC">
              <w:t>Frans Timmermans</w:t>
            </w:r>
          </w:p>
        </w:tc>
        <w:tc>
          <w:tcPr>
            <w:tcW w:w="1510" w:type="dxa"/>
            <w:tcBorders>
              <w:top w:val="single" w:sz="4" w:space="0" w:color="auto"/>
              <w:bottom w:val="single" w:sz="4" w:space="0" w:color="auto"/>
            </w:tcBorders>
            <w:noWrap/>
            <w:hideMark/>
          </w:tcPr>
          <w:p w14:paraId="7C15C226" w14:textId="77777777" w:rsidR="000108BC" w:rsidRPr="000108BC" w:rsidRDefault="000108BC" w:rsidP="00944023">
            <w:r w:rsidRPr="000108BC">
              <w:t>Executive Vice-President for the European Green Deal @vonderleyen @EU_Commission</w:t>
            </w:r>
          </w:p>
        </w:tc>
        <w:tc>
          <w:tcPr>
            <w:tcW w:w="1511" w:type="dxa"/>
            <w:tcBorders>
              <w:top w:val="single" w:sz="4" w:space="0" w:color="auto"/>
              <w:bottom w:val="single" w:sz="4" w:space="0" w:color="auto"/>
            </w:tcBorders>
            <w:noWrap/>
            <w:hideMark/>
          </w:tcPr>
          <w:p w14:paraId="69C61D9E" w14:textId="77777777" w:rsidR="000108BC" w:rsidRPr="000108BC" w:rsidRDefault="000108BC" w:rsidP="00944023">
            <w:r w:rsidRPr="000108BC">
              <w:t>@TimmermansEU</w:t>
            </w:r>
          </w:p>
        </w:tc>
        <w:tc>
          <w:tcPr>
            <w:tcW w:w="1510" w:type="dxa"/>
            <w:tcBorders>
              <w:top w:val="single" w:sz="4" w:space="0" w:color="auto"/>
              <w:bottom w:val="single" w:sz="4" w:space="0" w:color="auto"/>
            </w:tcBorders>
            <w:noWrap/>
            <w:hideMark/>
          </w:tcPr>
          <w:p w14:paraId="706B334D" w14:textId="77777777" w:rsidR="000108BC" w:rsidRPr="000108BC" w:rsidRDefault="000108BC" w:rsidP="00944023">
            <w:pPr>
              <w:jc w:val="center"/>
            </w:pPr>
            <w:r w:rsidRPr="000108BC">
              <w:t>5145</w:t>
            </w:r>
          </w:p>
        </w:tc>
        <w:tc>
          <w:tcPr>
            <w:tcW w:w="1510" w:type="dxa"/>
            <w:tcBorders>
              <w:top w:val="single" w:sz="4" w:space="0" w:color="auto"/>
              <w:bottom w:val="single" w:sz="4" w:space="0" w:color="auto"/>
            </w:tcBorders>
            <w:noWrap/>
            <w:hideMark/>
          </w:tcPr>
          <w:p w14:paraId="5B9C094E" w14:textId="77777777" w:rsidR="000108BC" w:rsidRPr="000108BC" w:rsidRDefault="000108BC" w:rsidP="00944023">
            <w:pPr>
              <w:jc w:val="center"/>
            </w:pPr>
            <w:r w:rsidRPr="000108BC">
              <w:t>177177</w:t>
            </w:r>
          </w:p>
        </w:tc>
        <w:tc>
          <w:tcPr>
            <w:tcW w:w="1511" w:type="dxa"/>
            <w:tcBorders>
              <w:top w:val="single" w:sz="4" w:space="0" w:color="auto"/>
              <w:bottom w:val="single" w:sz="4" w:space="0" w:color="auto"/>
            </w:tcBorders>
            <w:noWrap/>
            <w:hideMark/>
          </w:tcPr>
          <w:p w14:paraId="0C1DEAC1" w14:textId="77777777" w:rsidR="000108BC" w:rsidRPr="000108BC" w:rsidRDefault="000108BC" w:rsidP="00944023">
            <w:pPr>
              <w:jc w:val="center"/>
            </w:pPr>
            <w:r w:rsidRPr="000108BC">
              <w:t>4/30/2013 13:04</w:t>
            </w:r>
          </w:p>
        </w:tc>
      </w:tr>
      <w:tr w:rsidR="00225985" w:rsidRPr="000108BC" w14:paraId="7B2DA03B" w14:textId="77777777" w:rsidTr="006D50BD">
        <w:trPr>
          <w:trHeight w:val="290"/>
        </w:trPr>
        <w:tc>
          <w:tcPr>
            <w:tcW w:w="1510" w:type="dxa"/>
            <w:tcBorders>
              <w:top w:val="single" w:sz="4" w:space="0" w:color="auto"/>
              <w:bottom w:val="single" w:sz="4" w:space="0" w:color="auto"/>
            </w:tcBorders>
            <w:noWrap/>
            <w:hideMark/>
          </w:tcPr>
          <w:p w14:paraId="53FBA7F8" w14:textId="77777777" w:rsidR="000108BC" w:rsidRPr="000108BC" w:rsidRDefault="000108BC" w:rsidP="00944023">
            <w:r w:rsidRPr="000108BC">
              <w:t>Frontex</w:t>
            </w:r>
          </w:p>
        </w:tc>
        <w:tc>
          <w:tcPr>
            <w:tcW w:w="1510" w:type="dxa"/>
            <w:tcBorders>
              <w:top w:val="single" w:sz="4" w:space="0" w:color="auto"/>
              <w:bottom w:val="single" w:sz="4" w:space="0" w:color="auto"/>
            </w:tcBorders>
            <w:noWrap/>
            <w:hideMark/>
          </w:tcPr>
          <w:p w14:paraId="7867BA2B" w14:textId="77777777" w:rsidR="000108BC" w:rsidRPr="000108BC" w:rsidRDefault="000108BC" w:rsidP="00944023">
            <w:r w:rsidRPr="000108BC">
              <w:t>The official Twitter page of Frontex, the European Border and Coast Guard Agency. Retweets are not endorsements.</w:t>
            </w:r>
          </w:p>
        </w:tc>
        <w:tc>
          <w:tcPr>
            <w:tcW w:w="1511" w:type="dxa"/>
            <w:tcBorders>
              <w:top w:val="single" w:sz="4" w:space="0" w:color="auto"/>
              <w:bottom w:val="single" w:sz="4" w:space="0" w:color="auto"/>
            </w:tcBorders>
            <w:noWrap/>
            <w:hideMark/>
          </w:tcPr>
          <w:p w14:paraId="3E5E0519" w14:textId="77777777" w:rsidR="000108BC" w:rsidRPr="000108BC" w:rsidRDefault="000108BC" w:rsidP="00944023">
            <w:r w:rsidRPr="000108BC">
              <w:t>@Frontex</w:t>
            </w:r>
          </w:p>
        </w:tc>
        <w:tc>
          <w:tcPr>
            <w:tcW w:w="1510" w:type="dxa"/>
            <w:tcBorders>
              <w:top w:val="single" w:sz="4" w:space="0" w:color="auto"/>
              <w:bottom w:val="single" w:sz="4" w:space="0" w:color="auto"/>
            </w:tcBorders>
            <w:noWrap/>
            <w:hideMark/>
          </w:tcPr>
          <w:p w14:paraId="37F66520" w14:textId="77777777" w:rsidR="000108BC" w:rsidRPr="000108BC" w:rsidRDefault="000108BC" w:rsidP="00944023">
            <w:pPr>
              <w:jc w:val="center"/>
            </w:pPr>
            <w:r w:rsidRPr="000108BC">
              <w:t>2451</w:t>
            </w:r>
          </w:p>
        </w:tc>
        <w:tc>
          <w:tcPr>
            <w:tcW w:w="1510" w:type="dxa"/>
            <w:tcBorders>
              <w:top w:val="single" w:sz="4" w:space="0" w:color="auto"/>
              <w:bottom w:val="single" w:sz="4" w:space="0" w:color="auto"/>
            </w:tcBorders>
            <w:noWrap/>
            <w:hideMark/>
          </w:tcPr>
          <w:p w14:paraId="02925CB0" w14:textId="77777777" w:rsidR="000108BC" w:rsidRPr="000108BC" w:rsidRDefault="000108BC" w:rsidP="00944023">
            <w:pPr>
              <w:jc w:val="center"/>
            </w:pPr>
            <w:r w:rsidRPr="000108BC">
              <w:t>45083</w:t>
            </w:r>
          </w:p>
        </w:tc>
        <w:tc>
          <w:tcPr>
            <w:tcW w:w="1511" w:type="dxa"/>
            <w:tcBorders>
              <w:top w:val="single" w:sz="4" w:space="0" w:color="auto"/>
              <w:bottom w:val="single" w:sz="4" w:space="0" w:color="auto"/>
            </w:tcBorders>
            <w:noWrap/>
            <w:hideMark/>
          </w:tcPr>
          <w:p w14:paraId="43FA7A2B" w14:textId="77777777" w:rsidR="000108BC" w:rsidRPr="000108BC" w:rsidRDefault="000108BC" w:rsidP="00944023">
            <w:pPr>
              <w:jc w:val="center"/>
            </w:pPr>
            <w:r w:rsidRPr="000108BC">
              <w:t>8/4/2015 14:14</w:t>
            </w:r>
          </w:p>
        </w:tc>
      </w:tr>
      <w:tr w:rsidR="00225985" w:rsidRPr="000108BC" w14:paraId="33D115E1" w14:textId="77777777" w:rsidTr="006D50BD">
        <w:trPr>
          <w:trHeight w:val="290"/>
        </w:trPr>
        <w:tc>
          <w:tcPr>
            <w:tcW w:w="1510" w:type="dxa"/>
            <w:tcBorders>
              <w:top w:val="single" w:sz="4" w:space="0" w:color="auto"/>
              <w:bottom w:val="single" w:sz="4" w:space="0" w:color="auto"/>
            </w:tcBorders>
            <w:noWrap/>
            <w:hideMark/>
          </w:tcPr>
          <w:p w14:paraId="2068FBC2" w14:textId="77777777" w:rsidR="000108BC" w:rsidRPr="000108BC" w:rsidRDefault="000108BC" w:rsidP="00944023">
            <w:r w:rsidRPr="000108BC">
              <w:t>Fusion For Energy</w:t>
            </w:r>
          </w:p>
        </w:tc>
        <w:tc>
          <w:tcPr>
            <w:tcW w:w="1510" w:type="dxa"/>
            <w:tcBorders>
              <w:top w:val="single" w:sz="4" w:space="0" w:color="auto"/>
              <w:bottom w:val="single" w:sz="4" w:space="0" w:color="auto"/>
            </w:tcBorders>
            <w:noWrap/>
            <w:hideMark/>
          </w:tcPr>
          <w:p w14:paraId="768F12EC" w14:textId="77777777" w:rsidR="000108BC" w:rsidRPr="000108BC" w:rsidRDefault="000108BC" w:rsidP="00944023">
            <w:r w:rsidRPr="000108BC">
              <w:t xml:space="preserve">The European Joint Undertaking for ITER and the Development of Fusion Energy helps to realise </w:t>
            </w:r>
            <w:r w:rsidRPr="000108BC">
              <w:lastRenderedPageBreak/>
              <w:t>fusion as a future source of energy.</w:t>
            </w:r>
          </w:p>
        </w:tc>
        <w:tc>
          <w:tcPr>
            <w:tcW w:w="1511" w:type="dxa"/>
            <w:tcBorders>
              <w:top w:val="single" w:sz="4" w:space="0" w:color="auto"/>
              <w:bottom w:val="single" w:sz="4" w:space="0" w:color="auto"/>
            </w:tcBorders>
            <w:noWrap/>
            <w:hideMark/>
          </w:tcPr>
          <w:p w14:paraId="69D5D294" w14:textId="77777777" w:rsidR="000108BC" w:rsidRPr="000108BC" w:rsidRDefault="000108BC" w:rsidP="00944023">
            <w:r w:rsidRPr="000108BC">
              <w:lastRenderedPageBreak/>
              <w:t>@fusionforenergy</w:t>
            </w:r>
          </w:p>
        </w:tc>
        <w:tc>
          <w:tcPr>
            <w:tcW w:w="1510" w:type="dxa"/>
            <w:tcBorders>
              <w:top w:val="single" w:sz="4" w:space="0" w:color="auto"/>
              <w:bottom w:val="single" w:sz="4" w:space="0" w:color="auto"/>
            </w:tcBorders>
            <w:noWrap/>
            <w:hideMark/>
          </w:tcPr>
          <w:p w14:paraId="4AFC78DE" w14:textId="77777777" w:rsidR="000108BC" w:rsidRPr="000108BC" w:rsidRDefault="000108BC" w:rsidP="00944023">
            <w:pPr>
              <w:jc w:val="center"/>
            </w:pPr>
            <w:r w:rsidRPr="000108BC">
              <w:t>1997</w:t>
            </w:r>
          </w:p>
        </w:tc>
        <w:tc>
          <w:tcPr>
            <w:tcW w:w="1510" w:type="dxa"/>
            <w:tcBorders>
              <w:top w:val="single" w:sz="4" w:space="0" w:color="auto"/>
              <w:bottom w:val="single" w:sz="4" w:space="0" w:color="auto"/>
            </w:tcBorders>
            <w:noWrap/>
            <w:hideMark/>
          </w:tcPr>
          <w:p w14:paraId="52B5B536" w14:textId="77777777" w:rsidR="000108BC" w:rsidRPr="000108BC" w:rsidRDefault="000108BC" w:rsidP="00944023">
            <w:pPr>
              <w:jc w:val="center"/>
            </w:pPr>
            <w:r w:rsidRPr="000108BC">
              <w:t>10412</w:t>
            </w:r>
          </w:p>
        </w:tc>
        <w:tc>
          <w:tcPr>
            <w:tcW w:w="1511" w:type="dxa"/>
            <w:tcBorders>
              <w:top w:val="single" w:sz="4" w:space="0" w:color="auto"/>
              <w:bottom w:val="single" w:sz="4" w:space="0" w:color="auto"/>
            </w:tcBorders>
            <w:noWrap/>
            <w:hideMark/>
          </w:tcPr>
          <w:p w14:paraId="1FF5CD48" w14:textId="77777777" w:rsidR="000108BC" w:rsidRPr="000108BC" w:rsidRDefault="000108BC" w:rsidP="00944023">
            <w:pPr>
              <w:jc w:val="center"/>
            </w:pPr>
            <w:r w:rsidRPr="000108BC">
              <w:t>3/10/2009 23:22</w:t>
            </w:r>
          </w:p>
        </w:tc>
      </w:tr>
      <w:tr w:rsidR="00225985" w:rsidRPr="000108BC" w14:paraId="2AFAC25E" w14:textId="77777777" w:rsidTr="006D50BD">
        <w:trPr>
          <w:trHeight w:val="290"/>
        </w:trPr>
        <w:tc>
          <w:tcPr>
            <w:tcW w:w="1510" w:type="dxa"/>
            <w:tcBorders>
              <w:top w:val="single" w:sz="4" w:space="0" w:color="auto"/>
              <w:bottom w:val="single" w:sz="4" w:space="0" w:color="auto"/>
            </w:tcBorders>
            <w:noWrap/>
            <w:hideMark/>
          </w:tcPr>
          <w:p w14:paraId="77412097" w14:textId="77777777" w:rsidR="000108BC" w:rsidRPr="000108BC" w:rsidRDefault="000108BC" w:rsidP="00944023">
            <w:r w:rsidRPr="000108BC">
              <w:t>Helena Dalli</w:t>
            </w:r>
          </w:p>
        </w:tc>
        <w:tc>
          <w:tcPr>
            <w:tcW w:w="1510" w:type="dxa"/>
            <w:tcBorders>
              <w:top w:val="single" w:sz="4" w:space="0" w:color="auto"/>
              <w:bottom w:val="single" w:sz="4" w:space="0" w:color="auto"/>
            </w:tcBorders>
            <w:noWrap/>
            <w:hideMark/>
          </w:tcPr>
          <w:p w14:paraId="188C487A" w14:textId="77777777" w:rsidR="000108BC" w:rsidRPr="000108BC" w:rsidRDefault="000108BC" w:rsidP="00944023">
            <w:r w:rsidRPr="000108BC">
              <w:t>EU Commissioner for Equality</w:t>
            </w:r>
          </w:p>
        </w:tc>
        <w:tc>
          <w:tcPr>
            <w:tcW w:w="1511" w:type="dxa"/>
            <w:tcBorders>
              <w:top w:val="single" w:sz="4" w:space="0" w:color="auto"/>
              <w:bottom w:val="single" w:sz="4" w:space="0" w:color="auto"/>
            </w:tcBorders>
            <w:noWrap/>
            <w:hideMark/>
          </w:tcPr>
          <w:p w14:paraId="58C54177" w14:textId="77777777" w:rsidR="000108BC" w:rsidRPr="000108BC" w:rsidRDefault="000108BC" w:rsidP="00944023">
            <w:r w:rsidRPr="000108BC">
              <w:t>@helenadalli</w:t>
            </w:r>
          </w:p>
        </w:tc>
        <w:tc>
          <w:tcPr>
            <w:tcW w:w="1510" w:type="dxa"/>
            <w:tcBorders>
              <w:top w:val="single" w:sz="4" w:space="0" w:color="auto"/>
              <w:bottom w:val="single" w:sz="4" w:space="0" w:color="auto"/>
            </w:tcBorders>
            <w:noWrap/>
            <w:hideMark/>
          </w:tcPr>
          <w:p w14:paraId="226D6792" w14:textId="77777777" w:rsidR="000108BC" w:rsidRPr="000108BC" w:rsidRDefault="000108BC" w:rsidP="00944023">
            <w:pPr>
              <w:jc w:val="center"/>
            </w:pPr>
            <w:r w:rsidRPr="000108BC">
              <w:t>6424</w:t>
            </w:r>
          </w:p>
        </w:tc>
        <w:tc>
          <w:tcPr>
            <w:tcW w:w="1510" w:type="dxa"/>
            <w:tcBorders>
              <w:top w:val="single" w:sz="4" w:space="0" w:color="auto"/>
              <w:bottom w:val="single" w:sz="4" w:space="0" w:color="auto"/>
            </w:tcBorders>
            <w:noWrap/>
            <w:hideMark/>
          </w:tcPr>
          <w:p w14:paraId="5A2B10BF" w14:textId="77777777" w:rsidR="000108BC" w:rsidRPr="000108BC" w:rsidRDefault="000108BC" w:rsidP="00944023">
            <w:pPr>
              <w:jc w:val="center"/>
            </w:pPr>
            <w:r w:rsidRPr="000108BC">
              <w:t>14050</w:t>
            </w:r>
          </w:p>
        </w:tc>
        <w:tc>
          <w:tcPr>
            <w:tcW w:w="1511" w:type="dxa"/>
            <w:tcBorders>
              <w:top w:val="single" w:sz="4" w:space="0" w:color="auto"/>
              <w:bottom w:val="single" w:sz="4" w:space="0" w:color="auto"/>
            </w:tcBorders>
            <w:noWrap/>
            <w:hideMark/>
          </w:tcPr>
          <w:p w14:paraId="412E5EE1" w14:textId="77777777" w:rsidR="000108BC" w:rsidRPr="000108BC" w:rsidRDefault="000108BC" w:rsidP="00944023">
            <w:pPr>
              <w:jc w:val="center"/>
            </w:pPr>
            <w:r w:rsidRPr="000108BC">
              <w:t>9/24/2010 23:08</w:t>
            </w:r>
          </w:p>
        </w:tc>
      </w:tr>
      <w:tr w:rsidR="00225985" w:rsidRPr="000108BC" w14:paraId="7C9CE4B6" w14:textId="77777777" w:rsidTr="006D50BD">
        <w:trPr>
          <w:trHeight w:val="290"/>
        </w:trPr>
        <w:tc>
          <w:tcPr>
            <w:tcW w:w="1510" w:type="dxa"/>
            <w:tcBorders>
              <w:top w:val="single" w:sz="4" w:space="0" w:color="auto"/>
              <w:bottom w:val="single" w:sz="4" w:space="0" w:color="auto"/>
            </w:tcBorders>
            <w:noWrap/>
            <w:hideMark/>
          </w:tcPr>
          <w:p w14:paraId="70FF67D0" w14:textId="77777777" w:rsidR="000108BC" w:rsidRPr="000108BC" w:rsidRDefault="000108BC" w:rsidP="00944023">
            <w:r w:rsidRPr="000108BC">
              <w:t>IMI</w:t>
            </w:r>
          </w:p>
        </w:tc>
        <w:tc>
          <w:tcPr>
            <w:tcW w:w="1510" w:type="dxa"/>
            <w:tcBorders>
              <w:top w:val="single" w:sz="4" w:space="0" w:color="auto"/>
              <w:bottom w:val="single" w:sz="4" w:space="0" w:color="auto"/>
            </w:tcBorders>
            <w:noWrap/>
            <w:hideMark/>
          </w:tcPr>
          <w:p w14:paraId="113E8456" w14:textId="77777777" w:rsidR="000108BC" w:rsidRPr="000108BC" w:rsidRDefault="000108BC" w:rsidP="00944023">
            <w:r w:rsidRPr="000108BC">
              <w:t>The Innovative Medicines Initiative (IMI) is a public-private partnership aiming to speed up development of medicines. Data protection: https://t.co/EMhTOCH0Tj</w:t>
            </w:r>
          </w:p>
        </w:tc>
        <w:tc>
          <w:tcPr>
            <w:tcW w:w="1511" w:type="dxa"/>
            <w:tcBorders>
              <w:top w:val="single" w:sz="4" w:space="0" w:color="auto"/>
              <w:bottom w:val="single" w:sz="4" w:space="0" w:color="auto"/>
            </w:tcBorders>
            <w:noWrap/>
            <w:hideMark/>
          </w:tcPr>
          <w:p w14:paraId="26678EC4" w14:textId="77777777" w:rsidR="000108BC" w:rsidRPr="000108BC" w:rsidRDefault="000108BC" w:rsidP="00944023">
            <w:r w:rsidRPr="000108BC">
              <w:t>@IMI_JU</w:t>
            </w:r>
          </w:p>
        </w:tc>
        <w:tc>
          <w:tcPr>
            <w:tcW w:w="1510" w:type="dxa"/>
            <w:tcBorders>
              <w:top w:val="single" w:sz="4" w:space="0" w:color="auto"/>
              <w:bottom w:val="single" w:sz="4" w:space="0" w:color="auto"/>
            </w:tcBorders>
            <w:noWrap/>
            <w:hideMark/>
          </w:tcPr>
          <w:p w14:paraId="6DDCBF88" w14:textId="77777777" w:rsidR="000108BC" w:rsidRPr="000108BC" w:rsidRDefault="000108BC" w:rsidP="00944023">
            <w:pPr>
              <w:jc w:val="center"/>
            </w:pPr>
            <w:r w:rsidRPr="000108BC">
              <w:t>11029</w:t>
            </w:r>
          </w:p>
        </w:tc>
        <w:tc>
          <w:tcPr>
            <w:tcW w:w="1510" w:type="dxa"/>
            <w:tcBorders>
              <w:top w:val="single" w:sz="4" w:space="0" w:color="auto"/>
              <w:bottom w:val="single" w:sz="4" w:space="0" w:color="auto"/>
            </w:tcBorders>
            <w:noWrap/>
            <w:hideMark/>
          </w:tcPr>
          <w:p w14:paraId="48ACA570" w14:textId="77777777" w:rsidR="000108BC" w:rsidRPr="000108BC" w:rsidRDefault="000108BC" w:rsidP="00944023">
            <w:pPr>
              <w:jc w:val="center"/>
            </w:pPr>
            <w:r w:rsidRPr="000108BC">
              <w:t>11403</w:t>
            </w:r>
          </w:p>
        </w:tc>
        <w:tc>
          <w:tcPr>
            <w:tcW w:w="1511" w:type="dxa"/>
            <w:tcBorders>
              <w:top w:val="single" w:sz="4" w:space="0" w:color="auto"/>
              <w:bottom w:val="single" w:sz="4" w:space="0" w:color="auto"/>
            </w:tcBorders>
            <w:noWrap/>
            <w:hideMark/>
          </w:tcPr>
          <w:p w14:paraId="22539C38" w14:textId="77777777" w:rsidR="000108BC" w:rsidRPr="000108BC" w:rsidRDefault="000108BC" w:rsidP="00944023">
            <w:pPr>
              <w:jc w:val="center"/>
            </w:pPr>
            <w:r w:rsidRPr="000108BC">
              <w:t>6/9/2010 11:52</w:t>
            </w:r>
          </w:p>
        </w:tc>
      </w:tr>
      <w:tr w:rsidR="00225985" w:rsidRPr="000108BC" w14:paraId="7E81D7DA" w14:textId="77777777" w:rsidTr="006D50BD">
        <w:trPr>
          <w:trHeight w:val="290"/>
        </w:trPr>
        <w:tc>
          <w:tcPr>
            <w:tcW w:w="1510" w:type="dxa"/>
            <w:tcBorders>
              <w:top w:val="single" w:sz="4" w:space="0" w:color="auto"/>
              <w:bottom w:val="single" w:sz="4" w:space="0" w:color="auto"/>
            </w:tcBorders>
            <w:noWrap/>
            <w:hideMark/>
          </w:tcPr>
          <w:p w14:paraId="29FF0830" w14:textId="77777777" w:rsidR="000108BC" w:rsidRPr="000108BC" w:rsidRDefault="000108BC" w:rsidP="00944023">
            <w:r w:rsidRPr="000108BC">
              <w:t>Internal Market, Industry, Entrepreneurship &amp; SMEs</w:t>
            </w:r>
          </w:p>
        </w:tc>
        <w:tc>
          <w:tcPr>
            <w:tcW w:w="1510" w:type="dxa"/>
            <w:tcBorders>
              <w:top w:val="single" w:sz="4" w:space="0" w:color="auto"/>
              <w:bottom w:val="single" w:sz="4" w:space="0" w:color="auto"/>
            </w:tcBorders>
            <w:noWrap/>
            <w:hideMark/>
          </w:tcPr>
          <w:p w14:paraId="37E9ECD5" w14:textId="77777777" w:rsidR="000108BC" w:rsidRPr="000108BC" w:rsidRDefault="000108BC" w:rsidP="00944023">
            <w:r w:rsidRPr="000108BC">
              <w:t>@EU_Commission department responsible for #SingleMarket, Industry, Entrepreneurship and #SMEs (DG GROW). See also Commissioner @ThierryBreton.</w:t>
            </w:r>
          </w:p>
        </w:tc>
        <w:tc>
          <w:tcPr>
            <w:tcW w:w="1511" w:type="dxa"/>
            <w:tcBorders>
              <w:top w:val="single" w:sz="4" w:space="0" w:color="auto"/>
              <w:bottom w:val="single" w:sz="4" w:space="0" w:color="auto"/>
            </w:tcBorders>
            <w:noWrap/>
            <w:hideMark/>
          </w:tcPr>
          <w:p w14:paraId="242F8797" w14:textId="77777777" w:rsidR="000108BC" w:rsidRPr="000108BC" w:rsidRDefault="000108BC" w:rsidP="00944023">
            <w:r w:rsidRPr="000108BC">
              <w:t>@EU_Growth</w:t>
            </w:r>
          </w:p>
        </w:tc>
        <w:tc>
          <w:tcPr>
            <w:tcW w:w="1510" w:type="dxa"/>
            <w:tcBorders>
              <w:top w:val="single" w:sz="4" w:space="0" w:color="auto"/>
              <w:bottom w:val="single" w:sz="4" w:space="0" w:color="auto"/>
            </w:tcBorders>
            <w:noWrap/>
            <w:hideMark/>
          </w:tcPr>
          <w:p w14:paraId="4E716806" w14:textId="77777777" w:rsidR="000108BC" w:rsidRPr="000108BC" w:rsidRDefault="000108BC" w:rsidP="00944023">
            <w:pPr>
              <w:jc w:val="center"/>
            </w:pPr>
            <w:r w:rsidRPr="000108BC">
              <w:t>22799</w:t>
            </w:r>
          </w:p>
        </w:tc>
        <w:tc>
          <w:tcPr>
            <w:tcW w:w="1510" w:type="dxa"/>
            <w:tcBorders>
              <w:top w:val="single" w:sz="4" w:space="0" w:color="auto"/>
              <w:bottom w:val="single" w:sz="4" w:space="0" w:color="auto"/>
            </w:tcBorders>
            <w:noWrap/>
            <w:hideMark/>
          </w:tcPr>
          <w:p w14:paraId="6FB0828C" w14:textId="77777777" w:rsidR="000108BC" w:rsidRPr="000108BC" w:rsidRDefault="000108BC" w:rsidP="00944023">
            <w:pPr>
              <w:jc w:val="center"/>
            </w:pPr>
            <w:r w:rsidRPr="000108BC">
              <w:t>61198</w:t>
            </w:r>
          </w:p>
        </w:tc>
        <w:tc>
          <w:tcPr>
            <w:tcW w:w="1511" w:type="dxa"/>
            <w:tcBorders>
              <w:top w:val="single" w:sz="4" w:space="0" w:color="auto"/>
              <w:bottom w:val="single" w:sz="4" w:space="0" w:color="auto"/>
            </w:tcBorders>
            <w:noWrap/>
            <w:hideMark/>
          </w:tcPr>
          <w:p w14:paraId="618D22ED" w14:textId="77777777" w:rsidR="000108BC" w:rsidRPr="000108BC" w:rsidRDefault="000108BC" w:rsidP="00944023">
            <w:pPr>
              <w:jc w:val="center"/>
            </w:pPr>
            <w:r w:rsidRPr="000108BC">
              <w:t>1/28/2010 13:07</w:t>
            </w:r>
          </w:p>
        </w:tc>
      </w:tr>
      <w:tr w:rsidR="00225985" w:rsidRPr="000108BC" w14:paraId="00B37F3B" w14:textId="77777777" w:rsidTr="006D50BD">
        <w:trPr>
          <w:trHeight w:val="290"/>
        </w:trPr>
        <w:tc>
          <w:tcPr>
            <w:tcW w:w="1510" w:type="dxa"/>
            <w:tcBorders>
              <w:top w:val="single" w:sz="4" w:space="0" w:color="auto"/>
              <w:bottom w:val="single" w:sz="4" w:space="0" w:color="auto"/>
            </w:tcBorders>
            <w:noWrap/>
            <w:hideMark/>
          </w:tcPr>
          <w:p w14:paraId="5642CCC4" w14:textId="77777777" w:rsidR="000108BC" w:rsidRPr="000108BC" w:rsidRDefault="000108BC" w:rsidP="00944023">
            <w:r w:rsidRPr="000108BC">
              <w:t>Janez Lenarcic</w:t>
            </w:r>
          </w:p>
        </w:tc>
        <w:tc>
          <w:tcPr>
            <w:tcW w:w="1510" w:type="dxa"/>
            <w:tcBorders>
              <w:top w:val="single" w:sz="4" w:space="0" w:color="auto"/>
              <w:bottom w:val="single" w:sz="4" w:space="0" w:color="auto"/>
            </w:tcBorders>
            <w:noWrap/>
            <w:hideMark/>
          </w:tcPr>
          <w:p w14:paraId="5BB65DBC" w14:textId="21E99882" w:rsidR="000108BC" w:rsidRPr="000108BC" w:rsidRDefault="000108BC" w:rsidP="00944023">
            <w:r w:rsidRPr="000108BC">
              <w:t>European Commissioner for Crisis Management, in charge of European Civil Protection and Humanitarian Aid. European Emergency Response Coordinator.</w:t>
            </w:r>
          </w:p>
        </w:tc>
        <w:tc>
          <w:tcPr>
            <w:tcW w:w="1511" w:type="dxa"/>
            <w:tcBorders>
              <w:top w:val="single" w:sz="4" w:space="0" w:color="auto"/>
              <w:bottom w:val="single" w:sz="4" w:space="0" w:color="auto"/>
            </w:tcBorders>
            <w:noWrap/>
            <w:hideMark/>
          </w:tcPr>
          <w:p w14:paraId="7E36C9AA" w14:textId="77777777" w:rsidR="000108BC" w:rsidRPr="000108BC" w:rsidRDefault="000108BC" w:rsidP="00944023">
            <w:r w:rsidRPr="000108BC">
              <w:t>@JanezLenarcic</w:t>
            </w:r>
          </w:p>
        </w:tc>
        <w:tc>
          <w:tcPr>
            <w:tcW w:w="1510" w:type="dxa"/>
            <w:tcBorders>
              <w:top w:val="single" w:sz="4" w:space="0" w:color="auto"/>
              <w:bottom w:val="single" w:sz="4" w:space="0" w:color="auto"/>
            </w:tcBorders>
            <w:noWrap/>
            <w:hideMark/>
          </w:tcPr>
          <w:p w14:paraId="16E36CD5" w14:textId="77777777" w:rsidR="000108BC" w:rsidRPr="000108BC" w:rsidRDefault="000108BC" w:rsidP="00944023">
            <w:pPr>
              <w:jc w:val="center"/>
            </w:pPr>
            <w:r w:rsidRPr="000108BC">
              <w:t>1863</w:t>
            </w:r>
          </w:p>
        </w:tc>
        <w:tc>
          <w:tcPr>
            <w:tcW w:w="1510" w:type="dxa"/>
            <w:tcBorders>
              <w:top w:val="single" w:sz="4" w:space="0" w:color="auto"/>
              <w:bottom w:val="single" w:sz="4" w:space="0" w:color="auto"/>
            </w:tcBorders>
            <w:noWrap/>
            <w:hideMark/>
          </w:tcPr>
          <w:p w14:paraId="2DD2D46A" w14:textId="77777777" w:rsidR="000108BC" w:rsidRPr="000108BC" w:rsidRDefault="000108BC" w:rsidP="00944023">
            <w:pPr>
              <w:jc w:val="center"/>
            </w:pPr>
            <w:r w:rsidRPr="000108BC">
              <w:t>19454</w:t>
            </w:r>
          </w:p>
        </w:tc>
        <w:tc>
          <w:tcPr>
            <w:tcW w:w="1511" w:type="dxa"/>
            <w:tcBorders>
              <w:top w:val="single" w:sz="4" w:space="0" w:color="auto"/>
              <w:bottom w:val="single" w:sz="4" w:space="0" w:color="auto"/>
            </w:tcBorders>
            <w:noWrap/>
            <w:hideMark/>
          </w:tcPr>
          <w:p w14:paraId="0C2BA05B" w14:textId="77777777" w:rsidR="000108BC" w:rsidRPr="000108BC" w:rsidRDefault="000108BC" w:rsidP="00944023">
            <w:pPr>
              <w:jc w:val="center"/>
            </w:pPr>
            <w:r w:rsidRPr="000108BC">
              <w:t>9/10/2019 10:08</w:t>
            </w:r>
          </w:p>
        </w:tc>
      </w:tr>
      <w:tr w:rsidR="00225985" w:rsidRPr="000108BC" w14:paraId="4CB6F5EB" w14:textId="77777777" w:rsidTr="006D50BD">
        <w:trPr>
          <w:trHeight w:val="290"/>
        </w:trPr>
        <w:tc>
          <w:tcPr>
            <w:tcW w:w="1510" w:type="dxa"/>
            <w:tcBorders>
              <w:top w:val="single" w:sz="4" w:space="0" w:color="auto"/>
              <w:bottom w:val="single" w:sz="4" w:space="0" w:color="auto"/>
            </w:tcBorders>
            <w:noWrap/>
            <w:hideMark/>
          </w:tcPr>
          <w:p w14:paraId="0124A872" w14:textId="77777777" w:rsidR="000108BC" w:rsidRPr="000108BC" w:rsidRDefault="000108BC" w:rsidP="00944023">
            <w:r w:rsidRPr="000108BC">
              <w:t>Janusz Wojciechowski</w:t>
            </w:r>
          </w:p>
        </w:tc>
        <w:tc>
          <w:tcPr>
            <w:tcW w:w="1510" w:type="dxa"/>
            <w:tcBorders>
              <w:top w:val="single" w:sz="4" w:space="0" w:color="auto"/>
              <w:bottom w:val="single" w:sz="4" w:space="0" w:color="auto"/>
            </w:tcBorders>
            <w:noWrap/>
            <w:hideMark/>
          </w:tcPr>
          <w:p w14:paraId="765EBEC1" w14:textId="77777777" w:rsidR="000108BC" w:rsidRPr="000108BC" w:rsidRDefault="000108BC" w:rsidP="00944023">
            <w:r w:rsidRPr="000108BC">
              <w:t>Commissioner in charge of @EUAgri</w:t>
            </w:r>
          </w:p>
        </w:tc>
        <w:tc>
          <w:tcPr>
            <w:tcW w:w="1511" w:type="dxa"/>
            <w:tcBorders>
              <w:top w:val="single" w:sz="4" w:space="0" w:color="auto"/>
              <w:bottom w:val="single" w:sz="4" w:space="0" w:color="auto"/>
            </w:tcBorders>
            <w:noWrap/>
            <w:hideMark/>
          </w:tcPr>
          <w:p w14:paraId="2BC8F74C" w14:textId="77777777" w:rsidR="000108BC" w:rsidRPr="000108BC" w:rsidRDefault="000108BC" w:rsidP="00944023">
            <w:r w:rsidRPr="000108BC">
              <w:t>@jwojc</w:t>
            </w:r>
          </w:p>
        </w:tc>
        <w:tc>
          <w:tcPr>
            <w:tcW w:w="1510" w:type="dxa"/>
            <w:tcBorders>
              <w:top w:val="single" w:sz="4" w:space="0" w:color="auto"/>
              <w:bottom w:val="single" w:sz="4" w:space="0" w:color="auto"/>
            </w:tcBorders>
            <w:noWrap/>
            <w:hideMark/>
          </w:tcPr>
          <w:p w14:paraId="57C3EF9B" w14:textId="77777777" w:rsidR="000108BC" w:rsidRPr="000108BC" w:rsidRDefault="000108BC" w:rsidP="00944023">
            <w:pPr>
              <w:jc w:val="center"/>
            </w:pPr>
            <w:r w:rsidRPr="000108BC">
              <w:t>15209</w:t>
            </w:r>
          </w:p>
        </w:tc>
        <w:tc>
          <w:tcPr>
            <w:tcW w:w="1510" w:type="dxa"/>
            <w:tcBorders>
              <w:top w:val="single" w:sz="4" w:space="0" w:color="auto"/>
              <w:bottom w:val="single" w:sz="4" w:space="0" w:color="auto"/>
            </w:tcBorders>
            <w:noWrap/>
            <w:hideMark/>
          </w:tcPr>
          <w:p w14:paraId="12CBF4B6" w14:textId="77777777" w:rsidR="000108BC" w:rsidRPr="000108BC" w:rsidRDefault="000108BC" w:rsidP="00944023">
            <w:pPr>
              <w:jc w:val="center"/>
            </w:pPr>
            <w:r w:rsidRPr="000108BC">
              <w:t>26357</w:t>
            </w:r>
          </w:p>
        </w:tc>
        <w:tc>
          <w:tcPr>
            <w:tcW w:w="1511" w:type="dxa"/>
            <w:tcBorders>
              <w:top w:val="single" w:sz="4" w:space="0" w:color="auto"/>
              <w:bottom w:val="single" w:sz="4" w:space="0" w:color="auto"/>
            </w:tcBorders>
            <w:noWrap/>
            <w:hideMark/>
          </w:tcPr>
          <w:p w14:paraId="3577B712" w14:textId="77777777" w:rsidR="000108BC" w:rsidRPr="000108BC" w:rsidRDefault="000108BC" w:rsidP="00944023">
            <w:pPr>
              <w:jc w:val="center"/>
            </w:pPr>
            <w:r w:rsidRPr="000108BC">
              <w:t>9/19/2010 20:57</w:t>
            </w:r>
          </w:p>
        </w:tc>
      </w:tr>
      <w:tr w:rsidR="00225985" w:rsidRPr="000108BC" w14:paraId="6503280F" w14:textId="77777777" w:rsidTr="006D50BD">
        <w:trPr>
          <w:trHeight w:val="290"/>
        </w:trPr>
        <w:tc>
          <w:tcPr>
            <w:tcW w:w="1510" w:type="dxa"/>
            <w:tcBorders>
              <w:top w:val="single" w:sz="4" w:space="0" w:color="auto"/>
              <w:bottom w:val="single" w:sz="4" w:space="0" w:color="auto"/>
            </w:tcBorders>
            <w:noWrap/>
            <w:hideMark/>
          </w:tcPr>
          <w:p w14:paraId="2205240C" w14:textId="77777777" w:rsidR="000108BC" w:rsidRPr="000108BC" w:rsidRDefault="000108BC" w:rsidP="00944023">
            <w:r w:rsidRPr="000108BC">
              <w:lastRenderedPageBreak/>
              <w:t>Jean-Eric Paquet</w:t>
            </w:r>
          </w:p>
        </w:tc>
        <w:tc>
          <w:tcPr>
            <w:tcW w:w="1510" w:type="dxa"/>
            <w:tcBorders>
              <w:top w:val="single" w:sz="4" w:space="0" w:color="auto"/>
              <w:bottom w:val="single" w:sz="4" w:space="0" w:color="auto"/>
            </w:tcBorders>
            <w:noWrap/>
            <w:hideMark/>
          </w:tcPr>
          <w:p w14:paraId="3A449483" w14:textId="77777777" w:rsidR="000108BC" w:rsidRPr="000108BC" w:rsidRDefault="000108BC" w:rsidP="00944023">
            <w:r w:rsidRPr="000108BC">
              <w:t>Director-General for #Research &amp; #Innovation @EUScienceInnov @EU_Commission  Account managed by my team &amp; me. Personal posts signed JEP #HorizonEU #RiDaysEU</w:t>
            </w:r>
          </w:p>
        </w:tc>
        <w:tc>
          <w:tcPr>
            <w:tcW w:w="1511" w:type="dxa"/>
            <w:tcBorders>
              <w:top w:val="single" w:sz="4" w:space="0" w:color="auto"/>
              <w:bottom w:val="single" w:sz="4" w:space="0" w:color="auto"/>
            </w:tcBorders>
            <w:noWrap/>
            <w:hideMark/>
          </w:tcPr>
          <w:p w14:paraId="7402293F" w14:textId="77777777" w:rsidR="000108BC" w:rsidRPr="000108BC" w:rsidRDefault="000108BC" w:rsidP="00944023">
            <w:r w:rsidRPr="000108BC">
              <w:t>@JEPaquetEU</w:t>
            </w:r>
          </w:p>
        </w:tc>
        <w:tc>
          <w:tcPr>
            <w:tcW w:w="1510" w:type="dxa"/>
            <w:tcBorders>
              <w:top w:val="single" w:sz="4" w:space="0" w:color="auto"/>
              <w:bottom w:val="single" w:sz="4" w:space="0" w:color="auto"/>
            </w:tcBorders>
            <w:noWrap/>
            <w:hideMark/>
          </w:tcPr>
          <w:p w14:paraId="11F556EB" w14:textId="77777777" w:rsidR="000108BC" w:rsidRPr="000108BC" w:rsidRDefault="000108BC" w:rsidP="00944023">
            <w:pPr>
              <w:jc w:val="center"/>
            </w:pPr>
            <w:r w:rsidRPr="000108BC">
              <w:t>2896</w:t>
            </w:r>
          </w:p>
        </w:tc>
        <w:tc>
          <w:tcPr>
            <w:tcW w:w="1510" w:type="dxa"/>
            <w:tcBorders>
              <w:top w:val="single" w:sz="4" w:space="0" w:color="auto"/>
              <w:bottom w:val="single" w:sz="4" w:space="0" w:color="auto"/>
            </w:tcBorders>
            <w:noWrap/>
            <w:hideMark/>
          </w:tcPr>
          <w:p w14:paraId="0C1420C2" w14:textId="77777777" w:rsidR="000108BC" w:rsidRPr="000108BC" w:rsidRDefault="000108BC" w:rsidP="00944023">
            <w:pPr>
              <w:jc w:val="center"/>
            </w:pPr>
            <w:r w:rsidRPr="000108BC">
              <w:t>13068</w:t>
            </w:r>
          </w:p>
        </w:tc>
        <w:tc>
          <w:tcPr>
            <w:tcW w:w="1511" w:type="dxa"/>
            <w:tcBorders>
              <w:top w:val="single" w:sz="4" w:space="0" w:color="auto"/>
              <w:bottom w:val="single" w:sz="4" w:space="0" w:color="auto"/>
            </w:tcBorders>
            <w:noWrap/>
            <w:hideMark/>
          </w:tcPr>
          <w:p w14:paraId="7B396C78" w14:textId="77777777" w:rsidR="000108BC" w:rsidRPr="000108BC" w:rsidRDefault="000108BC" w:rsidP="00944023">
            <w:pPr>
              <w:jc w:val="center"/>
            </w:pPr>
            <w:r w:rsidRPr="000108BC">
              <w:t>2/15/2016 16:41</w:t>
            </w:r>
          </w:p>
        </w:tc>
      </w:tr>
      <w:tr w:rsidR="00225985" w:rsidRPr="000108BC" w14:paraId="1BA77B51" w14:textId="77777777" w:rsidTr="006D50BD">
        <w:trPr>
          <w:trHeight w:val="290"/>
        </w:trPr>
        <w:tc>
          <w:tcPr>
            <w:tcW w:w="1510" w:type="dxa"/>
            <w:tcBorders>
              <w:top w:val="single" w:sz="4" w:space="0" w:color="auto"/>
              <w:bottom w:val="single" w:sz="4" w:space="0" w:color="auto"/>
            </w:tcBorders>
            <w:noWrap/>
            <w:hideMark/>
          </w:tcPr>
          <w:p w14:paraId="4524BA04" w14:textId="77777777" w:rsidR="000108BC" w:rsidRPr="000108BC" w:rsidRDefault="000108BC" w:rsidP="00944023">
            <w:r w:rsidRPr="000108BC">
              <w:t>Johannes Hahn</w:t>
            </w:r>
          </w:p>
        </w:tc>
        <w:tc>
          <w:tcPr>
            <w:tcW w:w="1510" w:type="dxa"/>
            <w:tcBorders>
              <w:top w:val="single" w:sz="4" w:space="0" w:color="auto"/>
              <w:bottom w:val="single" w:sz="4" w:space="0" w:color="auto"/>
            </w:tcBorders>
            <w:noWrap/>
            <w:hideMark/>
          </w:tcPr>
          <w:p w14:paraId="2D00FAE1" w14:textId="77777777" w:rsidR="000108BC" w:rsidRPr="000108BC" w:rsidRDefault="000108BC" w:rsidP="00944023">
            <w:r w:rsidRPr="000108BC">
              <w:t>EU-Commissioner for Budget and Administration</w:t>
            </w:r>
          </w:p>
        </w:tc>
        <w:tc>
          <w:tcPr>
            <w:tcW w:w="1511" w:type="dxa"/>
            <w:tcBorders>
              <w:top w:val="single" w:sz="4" w:space="0" w:color="auto"/>
              <w:bottom w:val="single" w:sz="4" w:space="0" w:color="auto"/>
            </w:tcBorders>
            <w:noWrap/>
            <w:hideMark/>
          </w:tcPr>
          <w:p w14:paraId="19A551E6" w14:textId="77777777" w:rsidR="000108BC" w:rsidRPr="000108BC" w:rsidRDefault="000108BC" w:rsidP="00944023">
            <w:r w:rsidRPr="000108BC">
              <w:t>@JHahnEU</w:t>
            </w:r>
          </w:p>
        </w:tc>
        <w:tc>
          <w:tcPr>
            <w:tcW w:w="1510" w:type="dxa"/>
            <w:tcBorders>
              <w:top w:val="single" w:sz="4" w:space="0" w:color="auto"/>
              <w:bottom w:val="single" w:sz="4" w:space="0" w:color="auto"/>
            </w:tcBorders>
            <w:noWrap/>
            <w:hideMark/>
          </w:tcPr>
          <w:p w14:paraId="764394F5" w14:textId="77777777" w:rsidR="000108BC" w:rsidRPr="000108BC" w:rsidRDefault="000108BC" w:rsidP="00944023">
            <w:pPr>
              <w:jc w:val="center"/>
            </w:pPr>
            <w:r w:rsidRPr="000108BC">
              <w:t>18609</w:t>
            </w:r>
          </w:p>
        </w:tc>
        <w:tc>
          <w:tcPr>
            <w:tcW w:w="1510" w:type="dxa"/>
            <w:tcBorders>
              <w:top w:val="single" w:sz="4" w:space="0" w:color="auto"/>
              <w:bottom w:val="single" w:sz="4" w:space="0" w:color="auto"/>
            </w:tcBorders>
            <w:noWrap/>
            <w:hideMark/>
          </w:tcPr>
          <w:p w14:paraId="19B661E2" w14:textId="77777777" w:rsidR="000108BC" w:rsidRPr="000108BC" w:rsidRDefault="000108BC" w:rsidP="00944023">
            <w:pPr>
              <w:jc w:val="center"/>
            </w:pPr>
            <w:r w:rsidRPr="000108BC">
              <w:t>78087</w:t>
            </w:r>
          </w:p>
        </w:tc>
        <w:tc>
          <w:tcPr>
            <w:tcW w:w="1511" w:type="dxa"/>
            <w:tcBorders>
              <w:top w:val="single" w:sz="4" w:space="0" w:color="auto"/>
              <w:bottom w:val="single" w:sz="4" w:space="0" w:color="auto"/>
            </w:tcBorders>
            <w:noWrap/>
            <w:hideMark/>
          </w:tcPr>
          <w:p w14:paraId="04D5DDB7" w14:textId="77777777" w:rsidR="000108BC" w:rsidRPr="000108BC" w:rsidRDefault="000108BC" w:rsidP="00944023">
            <w:pPr>
              <w:jc w:val="center"/>
            </w:pPr>
            <w:r w:rsidRPr="000108BC">
              <w:t>12/14/2012 14:12</w:t>
            </w:r>
          </w:p>
        </w:tc>
      </w:tr>
      <w:tr w:rsidR="00225985" w:rsidRPr="000108BC" w14:paraId="4A19D0A7" w14:textId="77777777" w:rsidTr="006D50BD">
        <w:trPr>
          <w:trHeight w:val="290"/>
        </w:trPr>
        <w:tc>
          <w:tcPr>
            <w:tcW w:w="1510" w:type="dxa"/>
            <w:tcBorders>
              <w:top w:val="single" w:sz="4" w:space="0" w:color="auto"/>
              <w:bottom w:val="single" w:sz="4" w:space="0" w:color="auto"/>
            </w:tcBorders>
            <w:noWrap/>
            <w:hideMark/>
          </w:tcPr>
          <w:p w14:paraId="033290FF" w14:textId="77777777" w:rsidR="000108BC" w:rsidRPr="000108BC" w:rsidRDefault="000108BC" w:rsidP="00944023">
            <w:r w:rsidRPr="000108BC">
              <w:t>Josep Borrell Fontelles</w:t>
            </w:r>
          </w:p>
        </w:tc>
        <w:tc>
          <w:tcPr>
            <w:tcW w:w="1510" w:type="dxa"/>
            <w:tcBorders>
              <w:top w:val="single" w:sz="4" w:space="0" w:color="auto"/>
              <w:bottom w:val="single" w:sz="4" w:space="0" w:color="auto"/>
            </w:tcBorders>
            <w:noWrap/>
            <w:hideMark/>
          </w:tcPr>
          <w:p w14:paraId="45F12D73" w14:textId="77777777" w:rsidR="000108BC" w:rsidRPr="000108BC" w:rsidRDefault="000108BC" w:rsidP="00944023">
            <w:r w:rsidRPr="000108BC">
              <w:t>High Representative of the EU for Foreign Affairs and Security Policy/Vice-President of @eu_commission #EUdiplomacy @eu_eeas My blog: https://t.co/isaaoLI4bK</w:t>
            </w:r>
          </w:p>
        </w:tc>
        <w:tc>
          <w:tcPr>
            <w:tcW w:w="1511" w:type="dxa"/>
            <w:tcBorders>
              <w:top w:val="single" w:sz="4" w:space="0" w:color="auto"/>
              <w:bottom w:val="single" w:sz="4" w:space="0" w:color="auto"/>
            </w:tcBorders>
            <w:noWrap/>
            <w:hideMark/>
          </w:tcPr>
          <w:p w14:paraId="50697211" w14:textId="77777777" w:rsidR="000108BC" w:rsidRPr="000108BC" w:rsidRDefault="000108BC" w:rsidP="00944023">
            <w:r w:rsidRPr="000108BC">
              <w:t>@JosepBorrellF</w:t>
            </w:r>
          </w:p>
        </w:tc>
        <w:tc>
          <w:tcPr>
            <w:tcW w:w="1510" w:type="dxa"/>
            <w:tcBorders>
              <w:top w:val="single" w:sz="4" w:space="0" w:color="auto"/>
              <w:bottom w:val="single" w:sz="4" w:space="0" w:color="auto"/>
            </w:tcBorders>
            <w:noWrap/>
            <w:hideMark/>
          </w:tcPr>
          <w:p w14:paraId="7849C61F" w14:textId="77777777" w:rsidR="000108BC" w:rsidRPr="000108BC" w:rsidRDefault="000108BC" w:rsidP="00944023">
            <w:pPr>
              <w:jc w:val="center"/>
            </w:pPr>
            <w:r w:rsidRPr="000108BC">
              <w:t>4412</w:t>
            </w:r>
          </w:p>
        </w:tc>
        <w:tc>
          <w:tcPr>
            <w:tcW w:w="1510" w:type="dxa"/>
            <w:tcBorders>
              <w:top w:val="single" w:sz="4" w:space="0" w:color="auto"/>
              <w:bottom w:val="single" w:sz="4" w:space="0" w:color="auto"/>
            </w:tcBorders>
            <w:noWrap/>
            <w:hideMark/>
          </w:tcPr>
          <w:p w14:paraId="41428C32" w14:textId="77777777" w:rsidR="000108BC" w:rsidRPr="000108BC" w:rsidRDefault="000108BC" w:rsidP="00944023">
            <w:pPr>
              <w:jc w:val="center"/>
            </w:pPr>
            <w:r w:rsidRPr="000108BC">
              <w:t>202519</w:t>
            </w:r>
          </w:p>
        </w:tc>
        <w:tc>
          <w:tcPr>
            <w:tcW w:w="1511" w:type="dxa"/>
            <w:tcBorders>
              <w:top w:val="single" w:sz="4" w:space="0" w:color="auto"/>
              <w:bottom w:val="single" w:sz="4" w:space="0" w:color="auto"/>
            </w:tcBorders>
            <w:noWrap/>
            <w:hideMark/>
          </w:tcPr>
          <w:p w14:paraId="31093A99" w14:textId="77777777" w:rsidR="000108BC" w:rsidRPr="000108BC" w:rsidRDefault="000108BC" w:rsidP="00944023">
            <w:pPr>
              <w:jc w:val="center"/>
            </w:pPr>
            <w:r w:rsidRPr="000108BC">
              <w:t>6/5/2018 9:04</w:t>
            </w:r>
          </w:p>
        </w:tc>
      </w:tr>
      <w:tr w:rsidR="00225985" w:rsidRPr="000108BC" w14:paraId="1BFD6645" w14:textId="77777777" w:rsidTr="006D50BD">
        <w:trPr>
          <w:trHeight w:val="290"/>
        </w:trPr>
        <w:tc>
          <w:tcPr>
            <w:tcW w:w="1510" w:type="dxa"/>
            <w:tcBorders>
              <w:top w:val="single" w:sz="4" w:space="0" w:color="auto"/>
              <w:bottom w:val="single" w:sz="4" w:space="0" w:color="auto"/>
            </w:tcBorders>
            <w:noWrap/>
            <w:hideMark/>
          </w:tcPr>
          <w:p w14:paraId="5B668509" w14:textId="77777777" w:rsidR="000108BC" w:rsidRPr="000108BC" w:rsidRDefault="000108BC" w:rsidP="00944023">
            <w:r w:rsidRPr="000108BC">
              <w:t>Jutta Urpilainen</w:t>
            </w:r>
          </w:p>
        </w:tc>
        <w:tc>
          <w:tcPr>
            <w:tcW w:w="1510" w:type="dxa"/>
            <w:tcBorders>
              <w:top w:val="single" w:sz="4" w:space="0" w:color="auto"/>
              <w:bottom w:val="single" w:sz="4" w:space="0" w:color="auto"/>
            </w:tcBorders>
            <w:noWrap/>
            <w:hideMark/>
          </w:tcPr>
          <w:p w14:paraId="070A9978" w14:textId="198C7F82" w:rsidR="000108BC" w:rsidRPr="000108BC" w:rsidRDefault="000108BC" w:rsidP="00944023">
            <w:r w:rsidRPr="000108BC">
              <w:t>EU Commissioner for International Partnerships. @EU_Commission @EU_Partnerships</w:t>
            </w:r>
          </w:p>
        </w:tc>
        <w:tc>
          <w:tcPr>
            <w:tcW w:w="1511" w:type="dxa"/>
            <w:tcBorders>
              <w:top w:val="single" w:sz="4" w:space="0" w:color="auto"/>
              <w:bottom w:val="single" w:sz="4" w:space="0" w:color="auto"/>
            </w:tcBorders>
            <w:noWrap/>
            <w:hideMark/>
          </w:tcPr>
          <w:p w14:paraId="3CAE32FD" w14:textId="77777777" w:rsidR="000108BC" w:rsidRPr="000108BC" w:rsidRDefault="000108BC" w:rsidP="00944023">
            <w:r w:rsidRPr="000108BC">
              <w:t>@JuttaUrpilainen</w:t>
            </w:r>
          </w:p>
        </w:tc>
        <w:tc>
          <w:tcPr>
            <w:tcW w:w="1510" w:type="dxa"/>
            <w:tcBorders>
              <w:top w:val="single" w:sz="4" w:space="0" w:color="auto"/>
              <w:bottom w:val="single" w:sz="4" w:space="0" w:color="auto"/>
            </w:tcBorders>
            <w:noWrap/>
            <w:hideMark/>
          </w:tcPr>
          <w:p w14:paraId="01E6D5B4" w14:textId="77777777" w:rsidR="000108BC" w:rsidRPr="000108BC" w:rsidRDefault="000108BC" w:rsidP="00944023">
            <w:pPr>
              <w:jc w:val="center"/>
            </w:pPr>
            <w:r w:rsidRPr="000108BC">
              <w:t>2285</w:t>
            </w:r>
          </w:p>
        </w:tc>
        <w:tc>
          <w:tcPr>
            <w:tcW w:w="1510" w:type="dxa"/>
            <w:tcBorders>
              <w:top w:val="single" w:sz="4" w:space="0" w:color="auto"/>
              <w:bottom w:val="single" w:sz="4" w:space="0" w:color="auto"/>
            </w:tcBorders>
            <w:noWrap/>
            <w:hideMark/>
          </w:tcPr>
          <w:p w14:paraId="0FA0F9F0" w14:textId="77777777" w:rsidR="000108BC" w:rsidRPr="000108BC" w:rsidRDefault="000108BC" w:rsidP="00944023">
            <w:pPr>
              <w:jc w:val="center"/>
            </w:pPr>
            <w:r w:rsidRPr="000108BC">
              <w:t>51766</w:t>
            </w:r>
          </w:p>
        </w:tc>
        <w:tc>
          <w:tcPr>
            <w:tcW w:w="1511" w:type="dxa"/>
            <w:tcBorders>
              <w:top w:val="single" w:sz="4" w:space="0" w:color="auto"/>
              <w:bottom w:val="single" w:sz="4" w:space="0" w:color="auto"/>
            </w:tcBorders>
            <w:noWrap/>
            <w:hideMark/>
          </w:tcPr>
          <w:p w14:paraId="2DA131BA" w14:textId="77777777" w:rsidR="000108BC" w:rsidRPr="000108BC" w:rsidRDefault="000108BC" w:rsidP="00944023">
            <w:pPr>
              <w:jc w:val="center"/>
            </w:pPr>
            <w:r w:rsidRPr="000108BC">
              <w:t>4/23/2009 15:32</w:t>
            </w:r>
          </w:p>
        </w:tc>
      </w:tr>
      <w:tr w:rsidR="00225985" w:rsidRPr="000108BC" w14:paraId="1E71D303" w14:textId="77777777" w:rsidTr="006D50BD">
        <w:trPr>
          <w:trHeight w:val="290"/>
        </w:trPr>
        <w:tc>
          <w:tcPr>
            <w:tcW w:w="1510" w:type="dxa"/>
            <w:tcBorders>
              <w:top w:val="single" w:sz="4" w:space="0" w:color="auto"/>
              <w:bottom w:val="single" w:sz="4" w:space="0" w:color="auto"/>
            </w:tcBorders>
            <w:noWrap/>
            <w:hideMark/>
          </w:tcPr>
          <w:p w14:paraId="6349134C" w14:textId="77777777" w:rsidR="000108BC" w:rsidRPr="000108BC" w:rsidRDefault="000108BC" w:rsidP="00944023">
            <w:r w:rsidRPr="000108BC">
              <w:t>Kadri Simson</w:t>
            </w:r>
          </w:p>
        </w:tc>
        <w:tc>
          <w:tcPr>
            <w:tcW w:w="1510" w:type="dxa"/>
            <w:tcBorders>
              <w:top w:val="single" w:sz="4" w:space="0" w:color="auto"/>
              <w:bottom w:val="single" w:sz="4" w:space="0" w:color="auto"/>
            </w:tcBorders>
            <w:noWrap/>
            <w:hideMark/>
          </w:tcPr>
          <w:p w14:paraId="0576273A" w14:textId="77777777" w:rsidR="000108BC" w:rsidRPr="000108BC" w:rsidRDefault="000108BC" w:rsidP="00944023">
            <w:r w:rsidRPr="000108BC">
              <w:t xml:space="preserve">EU Commissioner for Energy. Former Estonian Minister of Economic </w:t>
            </w:r>
            <w:r w:rsidRPr="000108BC">
              <w:lastRenderedPageBreak/>
              <w:t>Affairs and Infrastructure.</w:t>
            </w:r>
          </w:p>
        </w:tc>
        <w:tc>
          <w:tcPr>
            <w:tcW w:w="1511" w:type="dxa"/>
            <w:tcBorders>
              <w:top w:val="single" w:sz="4" w:space="0" w:color="auto"/>
              <w:bottom w:val="single" w:sz="4" w:space="0" w:color="auto"/>
            </w:tcBorders>
            <w:noWrap/>
            <w:hideMark/>
          </w:tcPr>
          <w:p w14:paraId="20CB7CAB" w14:textId="77777777" w:rsidR="000108BC" w:rsidRPr="000108BC" w:rsidRDefault="000108BC" w:rsidP="00944023">
            <w:r w:rsidRPr="000108BC">
              <w:lastRenderedPageBreak/>
              <w:t>@KadriSimson</w:t>
            </w:r>
          </w:p>
        </w:tc>
        <w:tc>
          <w:tcPr>
            <w:tcW w:w="1510" w:type="dxa"/>
            <w:tcBorders>
              <w:top w:val="single" w:sz="4" w:space="0" w:color="auto"/>
              <w:bottom w:val="single" w:sz="4" w:space="0" w:color="auto"/>
            </w:tcBorders>
            <w:noWrap/>
            <w:hideMark/>
          </w:tcPr>
          <w:p w14:paraId="397A601F" w14:textId="77777777" w:rsidR="000108BC" w:rsidRPr="000108BC" w:rsidRDefault="000108BC" w:rsidP="00944023">
            <w:pPr>
              <w:jc w:val="center"/>
            </w:pPr>
            <w:r w:rsidRPr="000108BC">
              <w:t>2279</w:t>
            </w:r>
          </w:p>
        </w:tc>
        <w:tc>
          <w:tcPr>
            <w:tcW w:w="1510" w:type="dxa"/>
            <w:tcBorders>
              <w:top w:val="single" w:sz="4" w:space="0" w:color="auto"/>
              <w:bottom w:val="single" w:sz="4" w:space="0" w:color="auto"/>
            </w:tcBorders>
            <w:noWrap/>
            <w:hideMark/>
          </w:tcPr>
          <w:p w14:paraId="26C6615A" w14:textId="77777777" w:rsidR="000108BC" w:rsidRPr="000108BC" w:rsidRDefault="000108BC" w:rsidP="00944023">
            <w:pPr>
              <w:jc w:val="center"/>
            </w:pPr>
            <w:r w:rsidRPr="000108BC">
              <w:t>16013</w:t>
            </w:r>
          </w:p>
        </w:tc>
        <w:tc>
          <w:tcPr>
            <w:tcW w:w="1511" w:type="dxa"/>
            <w:tcBorders>
              <w:top w:val="single" w:sz="4" w:space="0" w:color="auto"/>
              <w:bottom w:val="single" w:sz="4" w:space="0" w:color="auto"/>
            </w:tcBorders>
            <w:noWrap/>
            <w:hideMark/>
          </w:tcPr>
          <w:p w14:paraId="2391763D" w14:textId="77777777" w:rsidR="000108BC" w:rsidRPr="000108BC" w:rsidRDefault="000108BC" w:rsidP="00944023">
            <w:pPr>
              <w:jc w:val="center"/>
            </w:pPr>
            <w:r w:rsidRPr="000108BC">
              <w:t>3/12/2009 15:03</w:t>
            </w:r>
          </w:p>
        </w:tc>
      </w:tr>
      <w:tr w:rsidR="00225985" w:rsidRPr="000108BC" w14:paraId="4CD22AA2" w14:textId="77777777" w:rsidTr="006D50BD">
        <w:trPr>
          <w:trHeight w:val="290"/>
        </w:trPr>
        <w:tc>
          <w:tcPr>
            <w:tcW w:w="1510" w:type="dxa"/>
            <w:tcBorders>
              <w:top w:val="single" w:sz="4" w:space="0" w:color="auto"/>
              <w:bottom w:val="single" w:sz="4" w:space="0" w:color="auto"/>
            </w:tcBorders>
            <w:noWrap/>
            <w:hideMark/>
          </w:tcPr>
          <w:p w14:paraId="0FB8CD32" w14:textId="3E044E42" w:rsidR="000108BC" w:rsidRPr="000108BC" w:rsidRDefault="000108BC" w:rsidP="00944023">
            <w:r w:rsidRPr="000108BC">
              <w:t>Katarina Mathernova</w:t>
            </w:r>
          </w:p>
        </w:tc>
        <w:tc>
          <w:tcPr>
            <w:tcW w:w="1510" w:type="dxa"/>
            <w:tcBorders>
              <w:top w:val="single" w:sz="4" w:space="0" w:color="auto"/>
              <w:bottom w:val="single" w:sz="4" w:space="0" w:color="auto"/>
            </w:tcBorders>
            <w:noWrap/>
            <w:hideMark/>
          </w:tcPr>
          <w:p w14:paraId="3FA4A5FF" w14:textId="77777777" w:rsidR="000108BC" w:rsidRPr="000108BC" w:rsidRDefault="000108BC" w:rsidP="00944023">
            <w:r w:rsidRPr="000108BC">
              <w:t>Deputy Director General at DG Neighbourhood and Enlargement Negotiations (DG NEAR), European Commission</w:t>
            </w:r>
          </w:p>
        </w:tc>
        <w:tc>
          <w:tcPr>
            <w:tcW w:w="1511" w:type="dxa"/>
            <w:tcBorders>
              <w:top w:val="single" w:sz="4" w:space="0" w:color="auto"/>
              <w:bottom w:val="single" w:sz="4" w:space="0" w:color="auto"/>
            </w:tcBorders>
            <w:noWrap/>
            <w:hideMark/>
          </w:tcPr>
          <w:p w14:paraId="2A80EF45" w14:textId="77777777" w:rsidR="000108BC" w:rsidRPr="000108BC" w:rsidRDefault="000108BC" w:rsidP="00944023">
            <w:r w:rsidRPr="000108BC">
              <w:t>@kmathernova</w:t>
            </w:r>
          </w:p>
        </w:tc>
        <w:tc>
          <w:tcPr>
            <w:tcW w:w="1510" w:type="dxa"/>
            <w:tcBorders>
              <w:top w:val="single" w:sz="4" w:space="0" w:color="auto"/>
              <w:bottom w:val="single" w:sz="4" w:space="0" w:color="auto"/>
            </w:tcBorders>
            <w:noWrap/>
            <w:hideMark/>
          </w:tcPr>
          <w:p w14:paraId="2F67F66B" w14:textId="77777777" w:rsidR="000108BC" w:rsidRPr="000108BC" w:rsidRDefault="000108BC" w:rsidP="00944023">
            <w:pPr>
              <w:jc w:val="center"/>
            </w:pPr>
            <w:r w:rsidRPr="000108BC">
              <w:t>5459</w:t>
            </w:r>
          </w:p>
        </w:tc>
        <w:tc>
          <w:tcPr>
            <w:tcW w:w="1510" w:type="dxa"/>
            <w:tcBorders>
              <w:top w:val="single" w:sz="4" w:space="0" w:color="auto"/>
              <w:bottom w:val="single" w:sz="4" w:space="0" w:color="auto"/>
            </w:tcBorders>
            <w:noWrap/>
            <w:hideMark/>
          </w:tcPr>
          <w:p w14:paraId="4265443B" w14:textId="77777777" w:rsidR="000108BC" w:rsidRPr="000108BC" w:rsidRDefault="000108BC" w:rsidP="00944023">
            <w:pPr>
              <w:jc w:val="center"/>
            </w:pPr>
            <w:r w:rsidRPr="000108BC">
              <w:t>3904</w:t>
            </w:r>
          </w:p>
        </w:tc>
        <w:tc>
          <w:tcPr>
            <w:tcW w:w="1511" w:type="dxa"/>
            <w:tcBorders>
              <w:top w:val="single" w:sz="4" w:space="0" w:color="auto"/>
              <w:bottom w:val="single" w:sz="4" w:space="0" w:color="auto"/>
            </w:tcBorders>
            <w:noWrap/>
            <w:hideMark/>
          </w:tcPr>
          <w:p w14:paraId="41F771B6" w14:textId="77777777" w:rsidR="000108BC" w:rsidRPr="000108BC" w:rsidRDefault="000108BC" w:rsidP="00944023">
            <w:pPr>
              <w:jc w:val="center"/>
            </w:pPr>
            <w:r w:rsidRPr="000108BC">
              <w:t>9/22/2011 23:24</w:t>
            </w:r>
          </w:p>
        </w:tc>
      </w:tr>
      <w:tr w:rsidR="00225985" w:rsidRPr="000108BC" w14:paraId="23A787E4" w14:textId="77777777" w:rsidTr="006D50BD">
        <w:trPr>
          <w:trHeight w:val="290"/>
        </w:trPr>
        <w:tc>
          <w:tcPr>
            <w:tcW w:w="1510" w:type="dxa"/>
            <w:tcBorders>
              <w:top w:val="single" w:sz="4" w:space="0" w:color="auto"/>
              <w:bottom w:val="single" w:sz="4" w:space="0" w:color="auto"/>
            </w:tcBorders>
            <w:noWrap/>
            <w:hideMark/>
          </w:tcPr>
          <w:p w14:paraId="35BA68B0" w14:textId="77777777" w:rsidR="000108BC" w:rsidRPr="000108BC" w:rsidRDefault="000108BC" w:rsidP="00944023">
            <w:r w:rsidRPr="000108BC">
              <w:t>Kerstin Jorna</w:t>
            </w:r>
          </w:p>
        </w:tc>
        <w:tc>
          <w:tcPr>
            <w:tcW w:w="1510" w:type="dxa"/>
            <w:tcBorders>
              <w:top w:val="single" w:sz="4" w:space="0" w:color="auto"/>
              <w:bottom w:val="single" w:sz="4" w:space="0" w:color="auto"/>
            </w:tcBorders>
            <w:noWrap/>
            <w:hideMark/>
          </w:tcPr>
          <w:p w14:paraId="4B4EE7A0" w14:textId="77777777" w:rsidR="000108BC" w:rsidRPr="000108BC" w:rsidRDefault="000108BC" w:rsidP="00944023">
            <w:r w:rsidRPr="000108BC">
              <w:t>Public servant @EU_Commission @EU_Growth . Tweeting about #Economy #Europe #singlemarket #Industry #SME #Innovation. Tweets =personal. Retweet not endorsement.</w:t>
            </w:r>
          </w:p>
        </w:tc>
        <w:tc>
          <w:tcPr>
            <w:tcW w:w="1511" w:type="dxa"/>
            <w:tcBorders>
              <w:top w:val="single" w:sz="4" w:space="0" w:color="auto"/>
              <w:bottom w:val="single" w:sz="4" w:space="0" w:color="auto"/>
            </w:tcBorders>
            <w:noWrap/>
            <w:hideMark/>
          </w:tcPr>
          <w:p w14:paraId="2D18CE1A" w14:textId="77777777" w:rsidR="000108BC" w:rsidRPr="000108BC" w:rsidRDefault="000108BC" w:rsidP="00944023">
            <w:r w:rsidRPr="000108BC">
              <w:t>@JornaKerstin</w:t>
            </w:r>
          </w:p>
        </w:tc>
        <w:tc>
          <w:tcPr>
            <w:tcW w:w="1510" w:type="dxa"/>
            <w:tcBorders>
              <w:top w:val="single" w:sz="4" w:space="0" w:color="auto"/>
              <w:bottom w:val="single" w:sz="4" w:space="0" w:color="auto"/>
            </w:tcBorders>
            <w:noWrap/>
            <w:hideMark/>
          </w:tcPr>
          <w:p w14:paraId="2BA78148" w14:textId="77777777" w:rsidR="000108BC" w:rsidRPr="000108BC" w:rsidRDefault="000108BC" w:rsidP="00944023">
            <w:pPr>
              <w:jc w:val="center"/>
            </w:pPr>
            <w:r w:rsidRPr="000108BC">
              <w:t>3674</w:t>
            </w:r>
          </w:p>
        </w:tc>
        <w:tc>
          <w:tcPr>
            <w:tcW w:w="1510" w:type="dxa"/>
            <w:tcBorders>
              <w:top w:val="single" w:sz="4" w:space="0" w:color="auto"/>
              <w:bottom w:val="single" w:sz="4" w:space="0" w:color="auto"/>
            </w:tcBorders>
            <w:noWrap/>
            <w:hideMark/>
          </w:tcPr>
          <w:p w14:paraId="541765B8" w14:textId="77777777" w:rsidR="000108BC" w:rsidRPr="000108BC" w:rsidRDefault="000108BC" w:rsidP="00944023">
            <w:pPr>
              <w:jc w:val="center"/>
            </w:pPr>
            <w:r w:rsidRPr="000108BC">
              <w:t>2502</w:t>
            </w:r>
          </w:p>
        </w:tc>
        <w:tc>
          <w:tcPr>
            <w:tcW w:w="1511" w:type="dxa"/>
            <w:tcBorders>
              <w:top w:val="single" w:sz="4" w:space="0" w:color="auto"/>
              <w:bottom w:val="single" w:sz="4" w:space="0" w:color="auto"/>
            </w:tcBorders>
            <w:noWrap/>
            <w:hideMark/>
          </w:tcPr>
          <w:p w14:paraId="20A63763" w14:textId="77777777" w:rsidR="000108BC" w:rsidRPr="000108BC" w:rsidRDefault="000108BC" w:rsidP="00944023">
            <w:pPr>
              <w:jc w:val="center"/>
            </w:pPr>
            <w:r w:rsidRPr="000108BC">
              <w:t>7/7/2014 12:12</w:t>
            </w:r>
          </w:p>
        </w:tc>
      </w:tr>
      <w:tr w:rsidR="00225985" w:rsidRPr="000108BC" w14:paraId="2A0BA74A" w14:textId="77777777" w:rsidTr="006D50BD">
        <w:trPr>
          <w:trHeight w:val="290"/>
        </w:trPr>
        <w:tc>
          <w:tcPr>
            <w:tcW w:w="1510" w:type="dxa"/>
            <w:tcBorders>
              <w:top w:val="single" w:sz="4" w:space="0" w:color="auto"/>
              <w:bottom w:val="single" w:sz="4" w:space="0" w:color="auto"/>
            </w:tcBorders>
            <w:noWrap/>
            <w:hideMark/>
          </w:tcPr>
          <w:p w14:paraId="6D14EEC5" w14:textId="77777777" w:rsidR="000108BC" w:rsidRPr="000108BC" w:rsidRDefault="000108BC" w:rsidP="00944023">
            <w:r w:rsidRPr="000108BC">
              <w:t>Koen Doens</w:t>
            </w:r>
          </w:p>
        </w:tc>
        <w:tc>
          <w:tcPr>
            <w:tcW w:w="1510" w:type="dxa"/>
            <w:tcBorders>
              <w:top w:val="single" w:sz="4" w:space="0" w:color="auto"/>
              <w:bottom w:val="single" w:sz="4" w:space="0" w:color="auto"/>
            </w:tcBorders>
            <w:noWrap/>
            <w:hideMark/>
          </w:tcPr>
          <w:p w14:paraId="5718FD91" w14:textId="77777777" w:rsidR="000108BC" w:rsidRPr="000108BC" w:rsidRDefault="000108BC" w:rsidP="00944023">
            <w:r w:rsidRPr="000108BC">
              <w:t>Director General @EU_Commission International Partnerships INTPA @EU_Partnerships. Classicist. Diplomat. Retweet no endorsement.</w:t>
            </w:r>
          </w:p>
        </w:tc>
        <w:tc>
          <w:tcPr>
            <w:tcW w:w="1511" w:type="dxa"/>
            <w:tcBorders>
              <w:top w:val="single" w:sz="4" w:space="0" w:color="auto"/>
              <w:bottom w:val="single" w:sz="4" w:space="0" w:color="auto"/>
            </w:tcBorders>
            <w:noWrap/>
            <w:hideMark/>
          </w:tcPr>
          <w:p w14:paraId="74C48335" w14:textId="77777777" w:rsidR="000108BC" w:rsidRPr="000108BC" w:rsidRDefault="000108BC" w:rsidP="00944023">
            <w:r w:rsidRPr="000108BC">
              <w:t>@KoenDoens</w:t>
            </w:r>
          </w:p>
        </w:tc>
        <w:tc>
          <w:tcPr>
            <w:tcW w:w="1510" w:type="dxa"/>
            <w:tcBorders>
              <w:top w:val="single" w:sz="4" w:space="0" w:color="auto"/>
              <w:bottom w:val="single" w:sz="4" w:space="0" w:color="auto"/>
            </w:tcBorders>
            <w:noWrap/>
            <w:hideMark/>
          </w:tcPr>
          <w:p w14:paraId="31EA78CC" w14:textId="77777777" w:rsidR="000108BC" w:rsidRPr="000108BC" w:rsidRDefault="000108BC" w:rsidP="00944023">
            <w:pPr>
              <w:jc w:val="center"/>
            </w:pPr>
            <w:r w:rsidRPr="000108BC">
              <w:t>9914</w:t>
            </w:r>
          </w:p>
        </w:tc>
        <w:tc>
          <w:tcPr>
            <w:tcW w:w="1510" w:type="dxa"/>
            <w:tcBorders>
              <w:top w:val="single" w:sz="4" w:space="0" w:color="auto"/>
              <w:bottom w:val="single" w:sz="4" w:space="0" w:color="auto"/>
            </w:tcBorders>
            <w:noWrap/>
            <w:hideMark/>
          </w:tcPr>
          <w:p w14:paraId="0B28FD5C" w14:textId="77777777" w:rsidR="000108BC" w:rsidRPr="000108BC" w:rsidRDefault="000108BC" w:rsidP="00944023">
            <w:pPr>
              <w:jc w:val="center"/>
            </w:pPr>
            <w:r w:rsidRPr="000108BC">
              <w:t>17658</w:t>
            </w:r>
          </w:p>
        </w:tc>
        <w:tc>
          <w:tcPr>
            <w:tcW w:w="1511" w:type="dxa"/>
            <w:tcBorders>
              <w:top w:val="single" w:sz="4" w:space="0" w:color="auto"/>
              <w:bottom w:val="single" w:sz="4" w:space="0" w:color="auto"/>
            </w:tcBorders>
            <w:noWrap/>
            <w:hideMark/>
          </w:tcPr>
          <w:p w14:paraId="3E8C5E55" w14:textId="77777777" w:rsidR="000108BC" w:rsidRPr="000108BC" w:rsidRDefault="000108BC" w:rsidP="00944023">
            <w:pPr>
              <w:jc w:val="center"/>
            </w:pPr>
            <w:r w:rsidRPr="000108BC">
              <w:t>7/5/2009 11:53</w:t>
            </w:r>
          </w:p>
        </w:tc>
      </w:tr>
      <w:tr w:rsidR="00225985" w:rsidRPr="000108BC" w14:paraId="64A0407D" w14:textId="77777777" w:rsidTr="006D50BD">
        <w:trPr>
          <w:trHeight w:val="290"/>
        </w:trPr>
        <w:tc>
          <w:tcPr>
            <w:tcW w:w="1510" w:type="dxa"/>
            <w:tcBorders>
              <w:top w:val="single" w:sz="4" w:space="0" w:color="auto"/>
              <w:bottom w:val="single" w:sz="4" w:space="0" w:color="auto"/>
            </w:tcBorders>
            <w:noWrap/>
            <w:hideMark/>
          </w:tcPr>
          <w:p w14:paraId="1C1D9581" w14:textId="77777777" w:rsidR="000108BC" w:rsidRPr="000108BC" w:rsidRDefault="000108BC" w:rsidP="00944023">
            <w:r w:rsidRPr="000108BC">
              <w:t>MarcLemaitreEU</w:t>
            </w:r>
          </w:p>
        </w:tc>
        <w:tc>
          <w:tcPr>
            <w:tcW w:w="1510" w:type="dxa"/>
            <w:tcBorders>
              <w:top w:val="single" w:sz="4" w:space="0" w:color="auto"/>
              <w:bottom w:val="single" w:sz="4" w:space="0" w:color="auto"/>
            </w:tcBorders>
            <w:noWrap/>
            <w:hideMark/>
          </w:tcPr>
          <w:p w14:paraId="35FD449D" w14:textId="77777777" w:rsidR="000108BC" w:rsidRPr="000108BC" w:rsidRDefault="000108BC" w:rsidP="00944023">
            <w:r w:rsidRPr="000108BC">
              <w:t>Unapologetically passionate European | Director-General for Regional and Urban Policy, European Commission</w:t>
            </w:r>
          </w:p>
        </w:tc>
        <w:tc>
          <w:tcPr>
            <w:tcW w:w="1511" w:type="dxa"/>
            <w:tcBorders>
              <w:top w:val="single" w:sz="4" w:space="0" w:color="auto"/>
              <w:bottom w:val="single" w:sz="4" w:space="0" w:color="auto"/>
            </w:tcBorders>
            <w:noWrap/>
            <w:hideMark/>
          </w:tcPr>
          <w:p w14:paraId="503E1134" w14:textId="77777777" w:rsidR="000108BC" w:rsidRPr="000108BC" w:rsidRDefault="000108BC" w:rsidP="00944023">
            <w:r w:rsidRPr="000108BC">
              <w:t>@lemaitre_eu</w:t>
            </w:r>
          </w:p>
        </w:tc>
        <w:tc>
          <w:tcPr>
            <w:tcW w:w="1510" w:type="dxa"/>
            <w:tcBorders>
              <w:top w:val="single" w:sz="4" w:space="0" w:color="auto"/>
              <w:bottom w:val="single" w:sz="4" w:space="0" w:color="auto"/>
            </w:tcBorders>
            <w:noWrap/>
            <w:hideMark/>
          </w:tcPr>
          <w:p w14:paraId="7826CD61" w14:textId="77777777" w:rsidR="000108BC" w:rsidRPr="000108BC" w:rsidRDefault="000108BC" w:rsidP="00944023">
            <w:pPr>
              <w:jc w:val="center"/>
            </w:pPr>
            <w:r w:rsidRPr="000108BC">
              <w:t>1952</w:t>
            </w:r>
          </w:p>
        </w:tc>
        <w:tc>
          <w:tcPr>
            <w:tcW w:w="1510" w:type="dxa"/>
            <w:tcBorders>
              <w:top w:val="single" w:sz="4" w:space="0" w:color="auto"/>
              <w:bottom w:val="single" w:sz="4" w:space="0" w:color="auto"/>
            </w:tcBorders>
            <w:noWrap/>
            <w:hideMark/>
          </w:tcPr>
          <w:p w14:paraId="03A20C1C" w14:textId="77777777" w:rsidR="000108BC" w:rsidRPr="000108BC" w:rsidRDefault="000108BC" w:rsidP="00944023">
            <w:pPr>
              <w:jc w:val="center"/>
            </w:pPr>
            <w:r w:rsidRPr="000108BC">
              <w:t>1637</w:t>
            </w:r>
          </w:p>
        </w:tc>
        <w:tc>
          <w:tcPr>
            <w:tcW w:w="1511" w:type="dxa"/>
            <w:tcBorders>
              <w:top w:val="single" w:sz="4" w:space="0" w:color="auto"/>
              <w:bottom w:val="single" w:sz="4" w:space="0" w:color="auto"/>
            </w:tcBorders>
            <w:noWrap/>
            <w:hideMark/>
          </w:tcPr>
          <w:p w14:paraId="7AB74A09" w14:textId="77777777" w:rsidR="000108BC" w:rsidRPr="000108BC" w:rsidRDefault="000108BC" w:rsidP="00944023">
            <w:pPr>
              <w:jc w:val="center"/>
            </w:pPr>
            <w:r w:rsidRPr="000108BC">
              <w:t>7/9/2017 18:06</w:t>
            </w:r>
          </w:p>
        </w:tc>
      </w:tr>
      <w:tr w:rsidR="00225985" w:rsidRPr="000108BC" w14:paraId="5374D63A" w14:textId="77777777" w:rsidTr="006D50BD">
        <w:trPr>
          <w:trHeight w:val="290"/>
        </w:trPr>
        <w:tc>
          <w:tcPr>
            <w:tcW w:w="1510" w:type="dxa"/>
            <w:tcBorders>
              <w:top w:val="single" w:sz="4" w:space="0" w:color="auto"/>
              <w:bottom w:val="single" w:sz="4" w:space="0" w:color="auto"/>
            </w:tcBorders>
            <w:noWrap/>
            <w:hideMark/>
          </w:tcPr>
          <w:p w14:paraId="72D6FA1C" w14:textId="77777777" w:rsidR="000108BC" w:rsidRPr="000108BC" w:rsidRDefault="000108BC" w:rsidP="00944023">
            <w:r w:rsidRPr="000108BC">
              <w:lastRenderedPageBreak/>
              <w:t>Margaritis Schinas</w:t>
            </w:r>
          </w:p>
        </w:tc>
        <w:tc>
          <w:tcPr>
            <w:tcW w:w="1510" w:type="dxa"/>
            <w:tcBorders>
              <w:top w:val="single" w:sz="4" w:space="0" w:color="auto"/>
              <w:bottom w:val="single" w:sz="4" w:space="0" w:color="auto"/>
            </w:tcBorders>
            <w:noWrap/>
            <w:hideMark/>
          </w:tcPr>
          <w:p w14:paraId="3C460A4B" w14:textId="77777777" w:rsidR="000108BC" w:rsidRPr="000108BC" w:rsidRDefault="000108BC" w:rsidP="00944023">
            <w:r w:rsidRPr="000108BC">
              <w:t>@EU_Commission Vice-President/Promoting European Way of Life (Migration, Security, Health, Skills, Education, Culture, fighting Antisemitism, Churches/FoRB)</w:t>
            </w:r>
          </w:p>
        </w:tc>
        <w:tc>
          <w:tcPr>
            <w:tcW w:w="1511" w:type="dxa"/>
            <w:tcBorders>
              <w:top w:val="single" w:sz="4" w:space="0" w:color="auto"/>
              <w:bottom w:val="single" w:sz="4" w:space="0" w:color="auto"/>
            </w:tcBorders>
            <w:noWrap/>
            <w:hideMark/>
          </w:tcPr>
          <w:p w14:paraId="6605BE7A" w14:textId="77777777" w:rsidR="000108BC" w:rsidRPr="000108BC" w:rsidRDefault="000108BC" w:rsidP="00944023">
            <w:r w:rsidRPr="000108BC">
              <w:t>@MargSchinas</w:t>
            </w:r>
          </w:p>
        </w:tc>
        <w:tc>
          <w:tcPr>
            <w:tcW w:w="1510" w:type="dxa"/>
            <w:tcBorders>
              <w:top w:val="single" w:sz="4" w:space="0" w:color="auto"/>
              <w:bottom w:val="single" w:sz="4" w:space="0" w:color="auto"/>
            </w:tcBorders>
            <w:noWrap/>
            <w:hideMark/>
          </w:tcPr>
          <w:p w14:paraId="0569495B" w14:textId="77777777" w:rsidR="000108BC" w:rsidRPr="000108BC" w:rsidRDefault="000108BC" w:rsidP="00944023">
            <w:pPr>
              <w:jc w:val="center"/>
            </w:pPr>
            <w:r w:rsidRPr="000108BC">
              <w:t>5748</w:t>
            </w:r>
          </w:p>
        </w:tc>
        <w:tc>
          <w:tcPr>
            <w:tcW w:w="1510" w:type="dxa"/>
            <w:tcBorders>
              <w:top w:val="single" w:sz="4" w:space="0" w:color="auto"/>
              <w:bottom w:val="single" w:sz="4" w:space="0" w:color="auto"/>
            </w:tcBorders>
            <w:noWrap/>
            <w:hideMark/>
          </w:tcPr>
          <w:p w14:paraId="332FE547" w14:textId="77777777" w:rsidR="000108BC" w:rsidRPr="000108BC" w:rsidRDefault="000108BC" w:rsidP="00944023">
            <w:pPr>
              <w:jc w:val="center"/>
            </w:pPr>
            <w:r w:rsidRPr="000108BC">
              <w:t>62331</w:t>
            </w:r>
          </w:p>
        </w:tc>
        <w:tc>
          <w:tcPr>
            <w:tcW w:w="1511" w:type="dxa"/>
            <w:tcBorders>
              <w:top w:val="single" w:sz="4" w:space="0" w:color="auto"/>
              <w:bottom w:val="single" w:sz="4" w:space="0" w:color="auto"/>
            </w:tcBorders>
            <w:noWrap/>
            <w:hideMark/>
          </w:tcPr>
          <w:p w14:paraId="4F7B97A1" w14:textId="77777777" w:rsidR="000108BC" w:rsidRPr="000108BC" w:rsidRDefault="000108BC" w:rsidP="00944023">
            <w:pPr>
              <w:jc w:val="center"/>
            </w:pPr>
            <w:r w:rsidRPr="000108BC">
              <w:t>9/12/2012 21:15</w:t>
            </w:r>
          </w:p>
        </w:tc>
      </w:tr>
      <w:tr w:rsidR="00225985" w:rsidRPr="000108BC" w14:paraId="6316B45F" w14:textId="77777777" w:rsidTr="006D50BD">
        <w:trPr>
          <w:trHeight w:val="290"/>
        </w:trPr>
        <w:tc>
          <w:tcPr>
            <w:tcW w:w="1510" w:type="dxa"/>
            <w:tcBorders>
              <w:top w:val="single" w:sz="4" w:space="0" w:color="auto"/>
              <w:bottom w:val="single" w:sz="4" w:space="0" w:color="auto"/>
            </w:tcBorders>
            <w:noWrap/>
            <w:hideMark/>
          </w:tcPr>
          <w:p w14:paraId="444B47A3" w14:textId="77777777" w:rsidR="000108BC" w:rsidRPr="000108BC" w:rsidRDefault="000108BC" w:rsidP="00944023">
            <w:r w:rsidRPr="000108BC">
              <w:t>Margrethe Vestager</w:t>
            </w:r>
          </w:p>
        </w:tc>
        <w:tc>
          <w:tcPr>
            <w:tcW w:w="1510" w:type="dxa"/>
            <w:tcBorders>
              <w:top w:val="single" w:sz="4" w:space="0" w:color="auto"/>
              <w:bottom w:val="single" w:sz="4" w:space="0" w:color="auto"/>
            </w:tcBorders>
            <w:noWrap/>
            <w:hideMark/>
          </w:tcPr>
          <w:p w14:paraId="17080685" w14:textId="77777777" w:rsidR="000108BC" w:rsidRPr="000108BC" w:rsidRDefault="000108BC" w:rsidP="00944023">
            <w:r w:rsidRPr="000108BC">
              <w:t>Executive Vice-President of the European Commission for a Europe fit for the Digital Age (Competition). Renew Europe/ALDE Party.  Tweets are always my own</w:t>
            </w:r>
          </w:p>
        </w:tc>
        <w:tc>
          <w:tcPr>
            <w:tcW w:w="1511" w:type="dxa"/>
            <w:tcBorders>
              <w:top w:val="single" w:sz="4" w:space="0" w:color="auto"/>
              <w:bottom w:val="single" w:sz="4" w:space="0" w:color="auto"/>
            </w:tcBorders>
            <w:noWrap/>
            <w:hideMark/>
          </w:tcPr>
          <w:p w14:paraId="29EEC8AD" w14:textId="77777777" w:rsidR="000108BC" w:rsidRPr="000108BC" w:rsidRDefault="000108BC" w:rsidP="00944023">
            <w:r w:rsidRPr="000108BC">
              <w:t>@vestager</w:t>
            </w:r>
          </w:p>
        </w:tc>
        <w:tc>
          <w:tcPr>
            <w:tcW w:w="1510" w:type="dxa"/>
            <w:tcBorders>
              <w:top w:val="single" w:sz="4" w:space="0" w:color="auto"/>
              <w:bottom w:val="single" w:sz="4" w:space="0" w:color="auto"/>
            </w:tcBorders>
            <w:noWrap/>
            <w:hideMark/>
          </w:tcPr>
          <w:p w14:paraId="48955CB4" w14:textId="77777777" w:rsidR="000108BC" w:rsidRPr="000108BC" w:rsidRDefault="000108BC" w:rsidP="00944023">
            <w:pPr>
              <w:jc w:val="center"/>
            </w:pPr>
            <w:r w:rsidRPr="000108BC">
              <w:t>6951</w:t>
            </w:r>
          </w:p>
        </w:tc>
        <w:tc>
          <w:tcPr>
            <w:tcW w:w="1510" w:type="dxa"/>
            <w:tcBorders>
              <w:top w:val="single" w:sz="4" w:space="0" w:color="auto"/>
              <w:bottom w:val="single" w:sz="4" w:space="0" w:color="auto"/>
            </w:tcBorders>
            <w:noWrap/>
            <w:hideMark/>
          </w:tcPr>
          <w:p w14:paraId="251246A6" w14:textId="77777777" w:rsidR="000108BC" w:rsidRPr="000108BC" w:rsidRDefault="000108BC" w:rsidP="00944023">
            <w:pPr>
              <w:jc w:val="center"/>
            </w:pPr>
            <w:r w:rsidRPr="000108BC">
              <w:t>295650</w:t>
            </w:r>
          </w:p>
        </w:tc>
        <w:tc>
          <w:tcPr>
            <w:tcW w:w="1511" w:type="dxa"/>
            <w:tcBorders>
              <w:top w:val="single" w:sz="4" w:space="0" w:color="auto"/>
              <w:bottom w:val="single" w:sz="4" w:space="0" w:color="auto"/>
            </w:tcBorders>
            <w:noWrap/>
            <w:hideMark/>
          </w:tcPr>
          <w:p w14:paraId="492D1F4D" w14:textId="77777777" w:rsidR="000108BC" w:rsidRPr="000108BC" w:rsidRDefault="000108BC" w:rsidP="00944023">
            <w:pPr>
              <w:jc w:val="center"/>
            </w:pPr>
            <w:r w:rsidRPr="000108BC">
              <w:t>1/20/2009 12:55</w:t>
            </w:r>
          </w:p>
        </w:tc>
      </w:tr>
      <w:tr w:rsidR="00225985" w:rsidRPr="000108BC" w14:paraId="5D04DB26" w14:textId="77777777" w:rsidTr="006D50BD">
        <w:trPr>
          <w:trHeight w:val="290"/>
        </w:trPr>
        <w:tc>
          <w:tcPr>
            <w:tcW w:w="1510" w:type="dxa"/>
            <w:tcBorders>
              <w:top w:val="single" w:sz="4" w:space="0" w:color="auto"/>
              <w:bottom w:val="single" w:sz="4" w:space="0" w:color="auto"/>
            </w:tcBorders>
            <w:noWrap/>
            <w:hideMark/>
          </w:tcPr>
          <w:p w14:paraId="54D42C75" w14:textId="77777777" w:rsidR="000108BC" w:rsidRPr="000108BC" w:rsidRDefault="000108BC" w:rsidP="00944023">
            <w:r w:rsidRPr="000108BC">
              <w:t>Mariya Gabriel</w:t>
            </w:r>
          </w:p>
        </w:tc>
        <w:tc>
          <w:tcPr>
            <w:tcW w:w="1510" w:type="dxa"/>
            <w:tcBorders>
              <w:top w:val="single" w:sz="4" w:space="0" w:color="auto"/>
              <w:bottom w:val="single" w:sz="4" w:space="0" w:color="auto"/>
            </w:tcBorders>
            <w:noWrap/>
            <w:hideMark/>
          </w:tcPr>
          <w:p w14:paraId="6ABA5A98" w14:textId="77777777" w:rsidR="000108BC" w:rsidRPr="000108BC" w:rsidRDefault="000108BC" w:rsidP="00944023">
            <w:r w:rsidRPr="000108BC">
              <w:t>European Commissioner for #Innovation #Research #Culture #Education #Youth #Sport @EUScienceInnov @EU_ScienceHub @EUErasmusPlus @EU_Commission. Tweets by myself</w:t>
            </w:r>
          </w:p>
        </w:tc>
        <w:tc>
          <w:tcPr>
            <w:tcW w:w="1511" w:type="dxa"/>
            <w:tcBorders>
              <w:top w:val="single" w:sz="4" w:space="0" w:color="auto"/>
              <w:bottom w:val="single" w:sz="4" w:space="0" w:color="auto"/>
            </w:tcBorders>
            <w:noWrap/>
            <w:hideMark/>
          </w:tcPr>
          <w:p w14:paraId="0A326E1C" w14:textId="77777777" w:rsidR="000108BC" w:rsidRPr="000108BC" w:rsidRDefault="000108BC" w:rsidP="00944023">
            <w:r w:rsidRPr="000108BC">
              <w:t>@GabrielMariya</w:t>
            </w:r>
          </w:p>
        </w:tc>
        <w:tc>
          <w:tcPr>
            <w:tcW w:w="1510" w:type="dxa"/>
            <w:tcBorders>
              <w:top w:val="single" w:sz="4" w:space="0" w:color="auto"/>
              <w:bottom w:val="single" w:sz="4" w:space="0" w:color="auto"/>
            </w:tcBorders>
            <w:noWrap/>
            <w:hideMark/>
          </w:tcPr>
          <w:p w14:paraId="4BB6E96F" w14:textId="77777777" w:rsidR="000108BC" w:rsidRPr="000108BC" w:rsidRDefault="000108BC" w:rsidP="00944023">
            <w:pPr>
              <w:jc w:val="center"/>
            </w:pPr>
            <w:r w:rsidRPr="000108BC">
              <w:t>7869</w:t>
            </w:r>
          </w:p>
        </w:tc>
        <w:tc>
          <w:tcPr>
            <w:tcW w:w="1510" w:type="dxa"/>
            <w:tcBorders>
              <w:top w:val="single" w:sz="4" w:space="0" w:color="auto"/>
              <w:bottom w:val="single" w:sz="4" w:space="0" w:color="auto"/>
            </w:tcBorders>
            <w:noWrap/>
            <w:hideMark/>
          </w:tcPr>
          <w:p w14:paraId="4326292E" w14:textId="77777777" w:rsidR="000108BC" w:rsidRPr="000108BC" w:rsidRDefault="000108BC" w:rsidP="00944023">
            <w:pPr>
              <w:jc w:val="center"/>
            </w:pPr>
            <w:r w:rsidRPr="000108BC">
              <w:t>63779</w:t>
            </w:r>
          </w:p>
        </w:tc>
        <w:tc>
          <w:tcPr>
            <w:tcW w:w="1511" w:type="dxa"/>
            <w:tcBorders>
              <w:top w:val="single" w:sz="4" w:space="0" w:color="auto"/>
              <w:bottom w:val="single" w:sz="4" w:space="0" w:color="auto"/>
            </w:tcBorders>
            <w:noWrap/>
            <w:hideMark/>
          </w:tcPr>
          <w:p w14:paraId="2A06AC18" w14:textId="77777777" w:rsidR="000108BC" w:rsidRPr="000108BC" w:rsidRDefault="000108BC" w:rsidP="00944023">
            <w:pPr>
              <w:jc w:val="center"/>
            </w:pPr>
            <w:r w:rsidRPr="000108BC">
              <w:t>10/29/2013 15:14</w:t>
            </w:r>
          </w:p>
        </w:tc>
      </w:tr>
      <w:tr w:rsidR="00225985" w:rsidRPr="000108BC" w14:paraId="3E99ED0E" w14:textId="77777777" w:rsidTr="006D50BD">
        <w:trPr>
          <w:trHeight w:val="290"/>
        </w:trPr>
        <w:tc>
          <w:tcPr>
            <w:tcW w:w="1510" w:type="dxa"/>
            <w:tcBorders>
              <w:top w:val="single" w:sz="4" w:space="0" w:color="auto"/>
              <w:bottom w:val="single" w:sz="4" w:space="0" w:color="auto"/>
            </w:tcBorders>
            <w:noWrap/>
            <w:hideMark/>
          </w:tcPr>
          <w:p w14:paraId="1E58371E" w14:textId="77777777" w:rsidR="000108BC" w:rsidRPr="000108BC" w:rsidRDefault="000108BC" w:rsidP="00944023">
            <w:r w:rsidRPr="000108BC">
              <w:t>Marjeta Jager</w:t>
            </w:r>
          </w:p>
        </w:tc>
        <w:tc>
          <w:tcPr>
            <w:tcW w:w="1510" w:type="dxa"/>
            <w:tcBorders>
              <w:top w:val="single" w:sz="4" w:space="0" w:color="auto"/>
              <w:bottom w:val="single" w:sz="4" w:space="0" w:color="auto"/>
            </w:tcBorders>
            <w:noWrap/>
            <w:hideMark/>
          </w:tcPr>
          <w:p w14:paraId="39474C78" w14:textId="2975F55F" w:rsidR="000108BC" w:rsidRPr="000108BC" w:rsidRDefault="000108BC" w:rsidP="00944023">
            <w:r w:rsidRPr="000108BC">
              <w:t xml:space="preserve">@EU_Commission  | Deputy Director General DG DEVCO | RTs </w:t>
            </w:r>
            <w:r w:rsidR="00685CDD">
              <w:t>is not</w:t>
            </w:r>
            <w:r w:rsidRPr="000108BC">
              <w:t xml:space="preserve"> </w:t>
            </w:r>
            <w:r w:rsidRPr="000108BC">
              <w:lastRenderedPageBreak/>
              <w:t>endorsements | My views | #EUDev #GlobalDev.</w:t>
            </w:r>
          </w:p>
        </w:tc>
        <w:tc>
          <w:tcPr>
            <w:tcW w:w="1511" w:type="dxa"/>
            <w:tcBorders>
              <w:top w:val="single" w:sz="4" w:space="0" w:color="auto"/>
              <w:bottom w:val="single" w:sz="4" w:space="0" w:color="auto"/>
            </w:tcBorders>
            <w:noWrap/>
            <w:hideMark/>
          </w:tcPr>
          <w:p w14:paraId="7F4D77E0" w14:textId="77777777" w:rsidR="000108BC" w:rsidRPr="000108BC" w:rsidRDefault="000108BC" w:rsidP="00944023">
            <w:r w:rsidRPr="000108BC">
              <w:lastRenderedPageBreak/>
              <w:t>@marjetajager</w:t>
            </w:r>
          </w:p>
        </w:tc>
        <w:tc>
          <w:tcPr>
            <w:tcW w:w="1510" w:type="dxa"/>
            <w:tcBorders>
              <w:top w:val="single" w:sz="4" w:space="0" w:color="auto"/>
              <w:bottom w:val="single" w:sz="4" w:space="0" w:color="auto"/>
            </w:tcBorders>
            <w:noWrap/>
            <w:hideMark/>
          </w:tcPr>
          <w:p w14:paraId="59FCB5DF" w14:textId="77777777" w:rsidR="000108BC" w:rsidRPr="000108BC" w:rsidRDefault="000108BC" w:rsidP="00944023">
            <w:pPr>
              <w:jc w:val="center"/>
            </w:pPr>
            <w:r w:rsidRPr="000108BC">
              <w:t>1680</w:t>
            </w:r>
          </w:p>
        </w:tc>
        <w:tc>
          <w:tcPr>
            <w:tcW w:w="1510" w:type="dxa"/>
            <w:tcBorders>
              <w:top w:val="single" w:sz="4" w:space="0" w:color="auto"/>
              <w:bottom w:val="single" w:sz="4" w:space="0" w:color="auto"/>
            </w:tcBorders>
            <w:noWrap/>
            <w:hideMark/>
          </w:tcPr>
          <w:p w14:paraId="4EDA229F" w14:textId="77777777" w:rsidR="000108BC" w:rsidRPr="000108BC" w:rsidRDefault="000108BC" w:rsidP="00944023">
            <w:pPr>
              <w:jc w:val="center"/>
            </w:pPr>
            <w:r w:rsidRPr="000108BC">
              <w:t>2121</w:t>
            </w:r>
          </w:p>
        </w:tc>
        <w:tc>
          <w:tcPr>
            <w:tcW w:w="1511" w:type="dxa"/>
            <w:tcBorders>
              <w:top w:val="single" w:sz="4" w:space="0" w:color="auto"/>
              <w:bottom w:val="single" w:sz="4" w:space="0" w:color="auto"/>
            </w:tcBorders>
            <w:noWrap/>
            <w:hideMark/>
          </w:tcPr>
          <w:p w14:paraId="216F1C35" w14:textId="77777777" w:rsidR="000108BC" w:rsidRPr="000108BC" w:rsidRDefault="000108BC" w:rsidP="00944023">
            <w:pPr>
              <w:jc w:val="center"/>
            </w:pPr>
            <w:r w:rsidRPr="000108BC">
              <w:t>6/7/2011 13:05</w:t>
            </w:r>
          </w:p>
        </w:tc>
      </w:tr>
      <w:tr w:rsidR="00225985" w:rsidRPr="000108BC" w14:paraId="199D56AE" w14:textId="77777777" w:rsidTr="006D50BD">
        <w:trPr>
          <w:trHeight w:val="290"/>
        </w:trPr>
        <w:tc>
          <w:tcPr>
            <w:tcW w:w="1510" w:type="dxa"/>
            <w:tcBorders>
              <w:top w:val="single" w:sz="4" w:space="0" w:color="auto"/>
              <w:bottom w:val="single" w:sz="4" w:space="0" w:color="auto"/>
            </w:tcBorders>
            <w:noWrap/>
            <w:hideMark/>
          </w:tcPr>
          <w:p w14:paraId="3227F6B9" w14:textId="77777777" w:rsidR="000108BC" w:rsidRPr="000108BC" w:rsidRDefault="000108BC" w:rsidP="00944023">
            <w:r w:rsidRPr="000108BC">
              <w:t>Maroš Šefcovic</w:t>
            </w:r>
          </w:p>
        </w:tc>
        <w:tc>
          <w:tcPr>
            <w:tcW w:w="1510" w:type="dxa"/>
            <w:tcBorders>
              <w:top w:val="single" w:sz="4" w:space="0" w:color="auto"/>
              <w:bottom w:val="single" w:sz="4" w:space="0" w:color="auto"/>
            </w:tcBorders>
            <w:noWrap/>
            <w:hideMark/>
          </w:tcPr>
          <w:p w14:paraId="4230D95E" w14:textId="77777777" w:rsidR="000108BC" w:rsidRPr="000108BC" w:rsidRDefault="000108BC" w:rsidP="00944023">
            <w:r w:rsidRPr="000108BC">
              <w:t>@EU_Commission VP for Interinstitutional Relations &amp; Foresight. Coordinating the #EUBatteryAlliance. Co-chair of  Joint Committee &amp; Partnership Council.</w:t>
            </w:r>
          </w:p>
        </w:tc>
        <w:tc>
          <w:tcPr>
            <w:tcW w:w="1511" w:type="dxa"/>
            <w:tcBorders>
              <w:top w:val="single" w:sz="4" w:space="0" w:color="auto"/>
              <w:bottom w:val="single" w:sz="4" w:space="0" w:color="auto"/>
            </w:tcBorders>
            <w:noWrap/>
            <w:hideMark/>
          </w:tcPr>
          <w:p w14:paraId="670FD3E5" w14:textId="77777777" w:rsidR="000108BC" w:rsidRPr="000108BC" w:rsidRDefault="000108BC" w:rsidP="00944023">
            <w:r w:rsidRPr="000108BC">
              <w:t>@MarosSefcovic</w:t>
            </w:r>
          </w:p>
        </w:tc>
        <w:tc>
          <w:tcPr>
            <w:tcW w:w="1510" w:type="dxa"/>
            <w:tcBorders>
              <w:top w:val="single" w:sz="4" w:space="0" w:color="auto"/>
              <w:bottom w:val="single" w:sz="4" w:space="0" w:color="auto"/>
            </w:tcBorders>
            <w:noWrap/>
            <w:hideMark/>
          </w:tcPr>
          <w:p w14:paraId="6540F5D8" w14:textId="77777777" w:rsidR="000108BC" w:rsidRPr="000108BC" w:rsidRDefault="000108BC" w:rsidP="00944023">
            <w:pPr>
              <w:jc w:val="center"/>
            </w:pPr>
            <w:r w:rsidRPr="000108BC">
              <w:t>11702</w:t>
            </w:r>
          </w:p>
        </w:tc>
        <w:tc>
          <w:tcPr>
            <w:tcW w:w="1510" w:type="dxa"/>
            <w:tcBorders>
              <w:top w:val="single" w:sz="4" w:space="0" w:color="auto"/>
              <w:bottom w:val="single" w:sz="4" w:space="0" w:color="auto"/>
            </w:tcBorders>
            <w:noWrap/>
            <w:hideMark/>
          </w:tcPr>
          <w:p w14:paraId="082450C4" w14:textId="77777777" w:rsidR="000108BC" w:rsidRPr="000108BC" w:rsidRDefault="000108BC" w:rsidP="00944023">
            <w:pPr>
              <w:jc w:val="center"/>
            </w:pPr>
            <w:r w:rsidRPr="000108BC">
              <w:t>52041</w:t>
            </w:r>
          </w:p>
        </w:tc>
        <w:tc>
          <w:tcPr>
            <w:tcW w:w="1511" w:type="dxa"/>
            <w:tcBorders>
              <w:top w:val="single" w:sz="4" w:space="0" w:color="auto"/>
              <w:bottom w:val="single" w:sz="4" w:space="0" w:color="auto"/>
            </w:tcBorders>
            <w:noWrap/>
            <w:hideMark/>
          </w:tcPr>
          <w:p w14:paraId="743B14E4" w14:textId="77777777" w:rsidR="000108BC" w:rsidRPr="000108BC" w:rsidRDefault="000108BC" w:rsidP="00944023">
            <w:pPr>
              <w:jc w:val="center"/>
            </w:pPr>
            <w:r w:rsidRPr="000108BC">
              <w:t>9/22/2011 14:49</w:t>
            </w:r>
          </w:p>
        </w:tc>
      </w:tr>
      <w:tr w:rsidR="00225985" w:rsidRPr="000108BC" w14:paraId="0060B95E" w14:textId="77777777" w:rsidTr="006D50BD">
        <w:trPr>
          <w:trHeight w:val="290"/>
        </w:trPr>
        <w:tc>
          <w:tcPr>
            <w:tcW w:w="1510" w:type="dxa"/>
            <w:tcBorders>
              <w:top w:val="single" w:sz="4" w:space="0" w:color="auto"/>
              <w:bottom w:val="single" w:sz="4" w:space="0" w:color="auto"/>
            </w:tcBorders>
            <w:noWrap/>
            <w:hideMark/>
          </w:tcPr>
          <w:p w14:paraId="441321C2" w14:textId="77777777" w:rsidR="000108BC" w:rsidRPr="000108BC" w:rsidRDefault="000108BC" w:rsidP="00944023">
            <w:r w:rsidRPr="000108BC">
              <w:t>Matthew BALDWIN</w:t>
            </w:r>
          </w:p>
        </w:tc>
        <w:tc>
          <w:tcPr>
            <w:tcW w:w="1510" w:type="dxa"/>
            <w:tcBorders>
              <w:top w:val="single" w:sz="4" w:space="0" w:color="auto"/>
              <w:bottom w:val="single" w:sz="4" w:space="0" w:color="auto"/>
            </w:tcBorders>
            <w:noWrap/>
            <w:hideMark/>
          </w:tcPr>
          <w:p w14:paraId="2D02F36F" w14:textId="77777777" w:rsidR="000108BC" w:rsidRPr="000108BC" w:rsidRDefault="000108BC" w:rsidP="00944023">
            <w:r w:rsidRPr="000108BC">
              <w:t>Manager of EU 100 Climate Neutral Cities project. EU coordinator for road safety/sustainable urban mobility.  Deputy DG at Euro Commission. Cities = the future</w:t>
            </w:r>
          </w:p>
        </w:tc>
        <w:tc>
          <w:tcPr>
            <w:tcW w:w="1511" w:type="dxa"/>
            <w:tcBorders>
              <w:top w:val="single" w:sz="4" w:space="0" w:color="auto"/>
              <w:bottom w:val="single" w:sz="4" w:space="0" w:color="auto"/>
            </w:tcBorders>
            <w:noWrap/>
            <w:hideMark/>
          </w:tcPr>
          <w:p w14:paraId="6541A8A3" w14:textId="77777777" w:rsidR="000108BC" w:rsidRPr="000108BC" w:rsidRDefault="000108BC" w:rsidP="00944023">
            <w:r w:rsidRPr="000108BC">
              <w:t>@BaldwinMatthew_</w:t>
            </w:r>
          </w:p>
        </w:tc>
        <w:tc>
          <w:tcPr>
            <w:tcW w:w="1510" w:type="dxa"/>
            <w:tcBorders>
              <w:top w:val="single" w:sz="4" w:space="0" w:color="auto"/>
              <w:bottom w:val="single" w:sz="4" w:space="0" w:color="auto"/>
            </w:tcBorders>
            <w:noWrap/>
            <w:hideMark/>
          </w:tcPr>
          <w:p w14:paraId="22EF61B7" w14:textId="77777777" w:rsidR="000108BC" w:rsidRPr="000108BC" w:rsidRDefault="000108BC" w:rsidP="00944023">
            <w:pPr>
              <w:jc w:val="center"/>
            </w:pPr>
            <w:r w:rsidRPr="000108BC">
              <w:t>4609</w:t>
            </w:r>
          </w:p>
        </w:tc>
        <w:tc>
          <w:tcPr>
            <w:tcW w:w="1510" w:type="dxa"/>
            <w:tcBorders>
              <w:top w:val="single" w:sz="4" w:space="0" w:color="auto"/>
              <w:bottom w:val="single" w:sz="4" w:space="0" w:color="auto"/>
            </w:tcBorders>
            <w:noWrap/>
            <w:hideMark/>
          </w:tcPr>
          <w:p w14:paraId="54845D8E" w14:textId="77777777" w:rsidR="000108BC" w:rsidRPr="000108BC" w:rsidRDefault="000108BC" w:rsidP="00944023">
            <w:pPr>
              <w:jc w:val="center"/>
            </w:pPr>
            <w:r w:rsidRPr="000108BC">
              <w:t>10287</w:t>
            </w:r>
          </w:p>
        </w:tc>
        <w:tc>
          <w:tcPr>
            <w:tcW w:w="1511" w:type="dxa"/>
            <w:tcBorders>
              <w:top w:val="single" w:sz="4" w:space="0" w:color="auto"/>
              <w:bottom w:val="single" w:sz="4" w:space="0" w:color="auto"/>
            </w:tcBorders>
            <w:noWrap/>
            <w:hideMark/>
          </w:tcPr>
          <w:p w14:paraId="7505F3A3" w14:textId="77777777" w:rsidR="000108BC" w:rsidRPr="000108BC" w:rsidRDefault="000108BC" w:rsidP="00944023">
            <w:pPr>
              <w:jc w:val="center"/>
            </w:pPr>
            <w:r w:rsidRPr="000108BC">
              <w:t>1/25/2014 10:48</w:t>
            </w:r>
          </w:p>
        </w:tc>
      </w:tr>
      <w:tr w:rsidR="00225985" w:rsidRPr="000108BC" w14:paraId="3EF7B952" w14:textId="77777777" w:rsidTr="006D50BD">
        <w:trPr>
          <w:trHeight w:val="290"/>
        </w:trPr>
        <w:tc>
          <w:tcPr>
            <w:tcW w:w="1510" w:type="dxa"/>
            <w:tcBorders>
              <w:top w:val="single" w:sz="4" w:space="0" w:color="auto"/>
              <w:bottom w:val="single" w:sz="4" w:space="0" w:color="auto"/>
            </w:tcBorders>
            <w:noWrap/>
            <w:hideMark/>
          </w:tcPr>
          <w:p w14:paraId="19B3F616" w14:textId="77777777" w:rsidR="000108BC" w:rsidRPr="000108BC" w:rsidRDefault="000108BC" w:rsidP="00944023">
            <w:r w:rsidRPr="000108BC">
              <w:t>Michael Koehler</w:t>
            </w:r>
          </w:p>
        </w:tc>
        <w:tc>
          <w:tcPr>
            <w:tcW w:w="1510" w:type="dxa"/>
            <w:tcBorders>
              <w:top w:val="single" w:sz="4" w:space="0" w:color="auto"/>
              <w:bottom w:val="single" w:sz="4" w:space="0" w:color="auto"/>
            </w:tcBorders>
            <w:noWrap/>
            <w:hideMark/>
          </w:tcPr>
          <w:p w14:paraId="27F4608B" w14:textId="77777777" w:rsidR="000108BC" w:rsidRPr="000108BC" w:rsidRDefault="000108BC" w:rsidP="00944023">
            <w:r w:rsidRPr="000108BC">
              <w:t>Deputy Director General of @eu_echo, tweeting about all things humanitarian and EU</w:t>
            </w:r>
          </w:p>
        </w:tc>
        <w:tc>
          <w:tcPr>
            <w:tcW w:w="1511" w:type="dxa"/>
            <w:tcBorders>
              <w:top w:val="single" w:sz="4" w:space="0" w:color="auto"/>
              <w:bottom w:val="single" w:sz="4" w:space="0" w:color="auto"/>
            </w:tcBorders>
            <w:noWrap/>
            <w:hideMark/>
          </w:tcPr>
          <w:p w14:paraId="65287F54" w14:textId="77777777" w:rsidR="000108BC" w:rsidRPr="000108BC" w:rsidRDefault="000108BC" w:rsidP="00944023">
            <w:r w:rsidRPr="000108BC">
              <w:t>@MKoehlerEU</w:t>
            </w:r>
          </w:p>
        </w:tc>
        <w:tc>
          <w:tcPr>
            <w:tcW w:w="1510" w:type="dxa"/>
            <w:tcBorders>
              <w:top w:val="single" w:sz="4" w:space="0" w:color="auto"/>
              <w:bottom w:val="single" w:sz="4" w:space="0" w:color="auto"/>
            </w:tcBorders>
            <w:noWrap/>
            <w:hideMark/>
          </w:tcPr>
          <w:p w14:paraId="5DA9ACD4" w14:textId="77777777" w:rsidR="000108BC" w:rsidRPr="000108BC" w:rsidRDefault="000108BC" w:rsidP="00944023">
            <w:pPr>
              <w:jc w:val="center"/>
            </w:pPr>
            <w:r w:rsidRPr="000108BC">
              <w:t>2934</w:t>
            </w:r>
          </w:p>
        </w:tc>
        <w:tc>
          <w:tcPr>
            <w:tcW w:w="1510" w:type="dxa"/>
            <w:tcBorders>
              <w:top w:val="single" w:sz="4" w:space="0" w:color="auto"/>
              <w:bottom w:val="single" w:sz="4" w:space="0" w:color="auto"/>
            </w:tcBorders>
            <w:noWrap/>
            <w:hideMark/>
          </w:tcPr>
          <w:p w14:paraId="51582FC2" w14:textId="77777777" w:rsidR="000108BC" w:rsidRPr="000108BC" w:rsidRDefault="000108BC" w:rsidP="00944023">
            <w:pPr>
              <w:jc w:val="center"/>
            </w:pPr>
            <w:r w:rsidRPr="000108BC">
              <w:t>950</w:t>
            </w:r>
          </w:p>
        </w:tc>
        <w:tc>
          <w:tcPr>
            <w:tcW w:w="1511" w:type="dxa"/>
            <w:tcBorders>
              <w:top w:val="single" w:sz="4" w:space="0" w:color="auto"/>
              <w:bottom w:val="single" w:sz="4" w:space="0" w:color="auto"/>
            </w:tcBorders>
            <w:noWrap/>
            <w:hideMark/>
          </w:tcPr>
          <w:p w14:paraId="3F2D1126" w14:textId="77777777" w:rsidR="000108BC" w:rsidRPr="000108BC" w:rsidRDefault="000108BC" w:rsidP="00944023">
            <w:pPr>
              <w:jc w:val="center"/>
            </w:pPr>
            <w:r w:rsidRPr="000108BC">
              <w:t>7/9/2017 17:44</w:t>
            </w:r>
          </w:p>
        </w:tc>
      </w:tr>
      <w:tr w:rsidR="00225985" w:rsidRPr="000108BC" w14:paraId="594A523F" w14:textId="77777777" w:rsidTr="006D50BD">
        <w:trPr>
          <w:trHeight w:val="290"/>
        </w:trPr>
        <w:tc>
          <w:tcPr>
            <w:tcW w:w="1510" w:type="dxa"/>
            <w:tcBorders>
              <w:top w:val="single" w:sz="4" w:space="0" w:color="auto"/>
              <w:bottom w:val="single" w:sz="4" w:space="0" w:color="auto"/>
            </w:tcBorders>
            <w:noWrap/>
            <w:hideMark/>
          </w:tcPr>
          <w:p w14:paraId="408D4273" w14:textId="77777777" w:rsidR="000108BC" w:rsidRPr="000108BC" w:rsidRDefault="000108BC" w:rsidP="00944023">
            <w:r w:rsidRPr="000108BC">
              <w:t>Monique Pariat</w:t>
            </w:r>
          </w:p>
        </w:tc>
        <w:tc>
          <w:tcPr>
            <w:tcW w:w="1510" w:type="dxa"/>
            <w:tcBorders>
              <w:top w:val="single" w:sz="4" w:space="0" w:color="auto"/>
              <w:bottom w:val="single" w:sz="4" w:space="0" w:color="auto"/>
            </w:tcBorders>
            <w:noWrap/>
            <w:hideMark/>
          </w:tcPr>
          <w:p w14:paraId="063B1072" w14:textId="77777777" w:rsidR="000108BC" w:rsidRPr="000108BC" w:rsidRDefault="000108BC" w:rsidP="00944023">
            <w:r w:rsidRPr="000108BC">
              <w:t>Director General Migration and Home Affairs at @EUHomeAffairs at @EU_Commission</w:t>
            </w:r>
          </w:p>
        </w:tc>
        <w:tc>
          <w:tcPr>
            <w:tcW w:w="1511" w:type="dxa"/>
            <w:tcBorders>
              <w:top w:val="single" w:sz="4" w:space="0" w:color="auto"/>
              <w:bottom w:val="single" w:sz="4" w:space="0" w:color="auto"/>
            </w:tcBorders>
            <w:noWrap/>
            <w:hideMark/>
          </w:tcPr>
          <w:p w14:paraId="22F290A6" w14:textId="77777777" w:rsidR="000108BC" w:rsidRPr="000108BC" w:rsidRDefault="000108BC" w:rsidP="00944023">
            <w:r w:rsidRPr="000108BC">
              <w:t>@MoniquePariatEU</w:t>
            </w:r>
          </w:p>
        </w:tc>
        <w:tc>
          <w:tcPr>
            <w:tcW w:w="1510" w:type="dxa"/>
            <w:tcBorders>
              <w:top w:val="single" w:sz="4" w:space="0" w:color="auto"/>
              <w:bottom w:val="single" w:sz="4" w:space="0" w:color="auto"/>
            </w:tcBorders>
            <w:noWrap/>
            <w:hideMark/>
          </w:tcPr>
          <w:p w14:paraId="4EA402BA" w14:textId="77777777" w:rsidR="000108BC" w:rsidRPr="000108BC" w:rsidRDefault="000108BC" w:rsidP="00944023">
            <w:pPr>
              <w:jc w:val="center"/>
            </w:pPr>
            <w:r w:rsidRPr="000108BC">
              <w:t>1754</w:t>
            </w:r>
          </w:p>
        </w:tc>
        <w:tc>
          <w:tcPr>
            <w:tcW w:w="1510" w:type="dxa"/>
            <w:tcBorders>
              <w:top w:val="single" w:sz="4" w:space="0" w:color="auto"/>
              <w:bottom w:val="single" w:sz="4" w:space="0" w:color="auto"/>
            </w:tcBorders>
            <w:noWrap/>
            <w:hideMark/>
          </w:tcPr>
          <w:p w14:paraId="05096BEC" w14:textId="77777777" w:rsidR="000108BC" w:rsidRPr="000108BC" w:rsidRDefault="000108BC" w:rsidP="00944023">
            <w:pPr>
              <w:jc w:val="center"/>
            </w:pPr>
            <w:r w:rsidRPr="000108BC">
              <w:t>2421</w:t>
            </w:r>
          </w:p>
        </w:tc>
        <w:tc>
          <w:tcPr>
            <w:tcW w:w="1511" w:type="dxa"/>
            <w:tcBorders>
              <w:top w:val="single" w:sz="4" w:space="0" w:color="auto"/>
              <w:bottom w:val="single" w:sz="4" w:space="0" w:color="auto"/>
            </w:tcBorders>
            <w:noWrap/>
            <w:hideMark/>
          </w:tcPr>
          <w:p w14:paraId="557DE1BF" w14:textId="77777777" w:rsidR="000108BC" w:rsidRPr="000108BC" w:rsidRDefault="000108BC" w:rsidP="00944023">
            <w:pPr>
              <w:jc w:val="center"/>
            </w:pPr>
            <w:r w:rsidRPr="000108BC">
              <w:t>2/19/2015 18:22</w:t>
            </w:r>
          </w:p>
        </w:tc>
      </w:tr>
      <w:tr w:rsidR="00225985" w:rsidRPr="000108BC" w14:paraId="2A41C7D0" w14:textId="77777777" w:rsidTr="006D50BD">
        <w:trPr>
          <w:trHeight w:val="290"/>
        </w:trPr>
        <w:tc>
          <w:tcPr>
            <w:tcW w:w="1510" w:type="dxa"/>
            <w:tcBorders>
              <w:top w:val="single" w:sz="4" w:space="0" w:color="auto"/>
              <w:bottom w:val="single" w:sz="4" w:space="0" w:color="auto"/>
            </w:tcBorders>
            <w:noWrap/>
            <w:hideMark/>
          </w:tcPr>
          <w:p w14:paraId="13423061" w14:textId="77777777" w:rsidR="000108BC" w:rsidRPr="000108BC" w:rsidRDefault="000108BC" w:rsidP="00944023">
            <w:r w:rsidRPr="000108BC">
              <w:t>Nicolas SCHMIT</w:t>
            </w:r>
          </w:p>
        </w:tc>
        <w:tc>
          <w:tcPr>
            <w:tcW w:w="1510" w:type="dxa"/>
            <w:tcBorders>
              <w:top w:val="single" w:sz="4" w:space="0" w:color="auto"/>
              <w:bottom w:val="single" w:sz="4" w:space="0" w:color="auto"/>
            </w:tcBorders>
            <w:noWrap/>
            <w:hideMark/>
          </w:tcPr>
          <w:p w14:paraId="6D46A585" w14:textId="77777777" w:rsidR="000108BC" w:rsidRPr="000108BC" w:rsidRDefault="000108BC" w:rsidP="00944023">
            <w:r w:rsidRPr="000108BC">
              <w:t xml:space="preserve">Member of the European </w:t>
            </w:r>
            <w:r w:rsidRPr="000108BC">
              <w:lastRenderedPageBreak/>
              <w:t xml:space="preserve">Commission in charge of Jobs and Social Rights </w:t>
            </w:r>
            <w:r w:rsidRPr="000108BC">
              <w:br/>
            </w:r>
            <w:r w:rsidRPr="000108BC">
              <w:br/>
              <w:t>@EU_Social</w:t>
            </w:r>
            <w:r w:rsidRPr="000108BC">
              <w:br/>
            </w:r>
            <w:r w:rsidRPr="000108BC">
              <w:br/>
              <w:t>#VdLCommission</w:t>
            </w:r>
          </w:p>
        </w:tc>
        <w:tc>
          <w:tcPr>
            <w:tcW w:w="1511" w:type="dxa"/>
            <w:tcBorders>
              <w:top w:val="single" w:sz="4" w:space="0" w:color="auto"/>
              <w:bottom w:val="single" w:sz="4" w:space="0" w:color="auto"/>
            </w:tcBorders>
            <w:noWrap/>
            <w:hideMark/>
          </w:tcPr>
          <w:p w14:paraId="4A48C691" w14:textId="77777777" w:rsidR="000108BC" w:rsidRPr="000108BC" w:rsidRDefault="000108BC" w:rsidP="00944023">
            <w:r w:rsidRPr="000108BC">
              <w:lastRenderedPageBreak/>
              <w:t>@NicolasSchmitEU</w:t>
            </w:r>
          </w:p>
        </w:tc>
        <w:tc>
          <w:tcPr>
            <w:tcW w:w="1510" w:type="dxa"/>
            <w:tcBorders>
              <w:top w:val="single" w:sz="4" w:space="0" w:color="auto"/>
              <w:bottom w:val="single" w:sz="4" w:space="0" w:color="auto"/>
            </w:tcBorders>
            <w:noWrap/>
            <w:hideMark/>
          </w:tcPr>
          <w:p w14:paraId="64F68E34" w14:textId="77777777" w:rsidR="000108BC" w:rsidRPr="000108BC" w:rsidRDefault="000108BC" w:rsidP="00944023">
            <w:pPr>
              <w:jc w:val="center"/>
            </w:pPr>
            <w:r w:rsidRPr="000108BC">
              <w:t>4876</w:t>
            </w:r>
          </w:p>
        </w:tc>
        <w:tc>
          <w:tcPr>
            <w:tcW w:w="1510" w:type="dxa"/>
            <w:tcBorders>
              <w:top w:val="single" w:sz="4" w:space="0" w:color="auto"/>
              <w:bottom w:val="single" w:sz="4" w:space="0" w:color="auto"/>
            </w:tcBorders>
            <w:noWrap/>
            <w:hideMark/>
          </w:tcPr>
          <w:p w14:paraId="61BA3F73" w14:textId="77777777" w:rsidR="000108BC" w:rsidRPr="000108BC" w:rsidRDefault="000108BC" w:rsidP="00944023">
            <w:pPr>
              <w:jc w:val="center"/>
            </w:pPr>
            <w:r w:rsidRPr="000108BC">
              <w:t>12449</w:t>
            </w:r>
          </w:p>
        </w:tc>
        <w:tc>
          <w:tcPr>
            <w:tcW w:w="1511" w:type="dxa"/>
            <w:tcBorders>
              <w:top w:val="single" w:sz="4" w:space="0" w:color="auto"/>
              <w:bottom w:val="single" w:sz="4" w:space="0" w:color="auto"/>
            </w:tcBorders>
            <w:noWrap/>
            <w:hideMark/>
          </w:tcPr>
          <w:p w14:paraId="41210175" w14:textId="77777777" w:rsidR="000108BC" w:rsidRPr="000108BC" w:rsidRDefault="000108BC" w:rsidP="00944023">
            <w:pPr>
              <w:jc w:val="center"/>
            </w:pPr>
            <w:r w:rsidRPr="000108BC">
              <w:t>4/3/2012 16:28</w:t>
            </w:r>
          </w:p>
        </w:tc>
      </w:tr>
      <w:tr w:rsidR="00225985" w:rsidRPr="000108BC" w14:paraId="014C5BF0" w14:textId="77777777" w:rsidTr="006D50BD">
        <w:trPr>
          <w:trHeight w:val="290"/>
        </w:trPr>
        <w:tc>
          <w:tcPr>
            <w:tcW w:w="1510" w:type="dxa"/>
            <w:tcBorders>
              <w:top w:val="single" w:sz="4" w:space="0" w:color="auto"/>
              <w:bottom w:val="single" w:sz="4" w:space="0" w:color="auto"/>
            </w:tcBorders>
            <w:noWrap/>
            <w:hideMark/>
          </w:tcPr>
          <w:p w14:paraId="389B3607" w14:textId="77777777" w:rsidR="000108BC" w:rsidRPr="000108BC" w:rsidRDefault="000108BC" w:rsidP="00944023">
            <w:r w:rsidRPr="000108BC">
              <w:t>Oliver Varhelyi</w:t>
            </w:r>
          </w:p>
        </w:tc>
        <w:tc>
          <w:tcPr>
            <w:tcW w:w="1510" w:type="dxa"/>
            <w:tcBorders>
              <w:top w:val="single" w:sz="4" w:space="0" w:color="auto"/>
              <w:bottom w:val="single" w:sz="4" w:space="0" w:color="auto"/>
            </w:tcBorders>
            <w:noWrap/>
            <w:hideMark/>
          </w:tcPr>
          <w:p w14:paraId="35747E9D" w14:textId="77777777" w:rsidR="000108BC" w:rsidRPr="000108BC" w:rsidRDefault="000108BC" w:rsidP="00944023">
            <w:r w:rsidRPr="000108BC">
              <w:t>Commissioner for Neighbourhood and Enlargement</w:t>
            </w:r>
          </w:p>
        </w:tc>
        <w:tc>
          <w:tcPr>
            <w:tcW w:w="1511" w:type="dxa"/>
            <w:tcBorders>
              <w:top w:val="single" w:sz="4" w:space="0" w:color="auto"/>
              <w:bottom w:val="single" w:sz="4" w:space="0" w:color="auto"/>
            </w:tcBorders>
            <w:noWrap/>
            <w:hideMark/>
          </w:tcPr>
          <w:p w14:paraId="512A1F3B" w14:textId="77777777" w:rsidR="000108BC" w:rsidRPr="000108BC" w:rsidRDefault="000108BC" w:rsidP="00944023">
            <w:r w:rsidRPr="000108BC">
              <w:t>@OliverVarhelyi</w:t>
            </w:r>
          </w:p>
        </w:tc>
        <w:tc>
          <w:tcPr>
            <w:tcW w:w="1510" w:type="dxa"/>
            <w:tcBorders>
              <w:top w:val="single" w:sz="4" w:space="0" w:color="auto"/>
              <w:bottom w:val="single" w:sz="4" w:space="0" w:color="auto"/>
            </w:tcBorders>
            <w:noWrap/>
            <w:hideMark/>
          </w:tcPr>
          <w:p w14:paraId="57FCFE3D" w14:textId="77777777" w:rsidR="000108BC" w:rsidRPr="000108BC" w:rsidRDefault="000108BC" w:rsidP="00944023">
            <w:pPr>
              <w:jc w:val="center"/>
            </w:pPr>
            <w:r w:rsidRPr="000108BC">
              <w:t>1216</w:t>
            </w:r>
          </w:p>
        </w:tc>
        <w:tc>
          <w:tcPr>
            <w:tcW w:w="1510" w:type="dxa"/>
            <w:tcBorders>
              <w:top w:val="single" w:sz="4" w:space="0" w:color="auto"/>
              <w:bottom w:val="single" w:sz="4" w:space="0" w:color="auto"/>
            </w:tcBorders>
            <w:noWrap/>
            <w:hideMark/>
          </w:tcPr>
          <w:p w14:paraId="1FB241E7" w14:textId="77777777" w:rsidR="000108BC" w:rsidRPr="000108BC" w:rsidRDefault="000108BC" w:rsidP="00944023">
            <w:pPr>
              <w:jc w:val="center"/>
            </w:pPr>
            <w:r w:rsidRPr="000108BC">
              <w:t>16334</w:t>
            </w:r>
          </w:p>
        </w:tc>
        <w:tc>
          <w:tcPr>
            <w:tcW w:w="1511" w:type="dxa"/>
            <w:tcBorders>
              <w:top w:val="single" w:sz="4" w:space="0" w:color="auto"/>
              <w:bottom w:val="single" w:sz="4" w:space="0" w:color="auto"/>
            </w:tcBorders>
            <w:noWrap/>
            <w:hideMark/>
          </w:tcPr>
          <w:p w14:paraId="1497094C" w14:textId="77777777" w:rsidR="000108BC" w:rsidRPr="000108BC" w:rsidRDefault="000108BC" w:rsidP="00944023">
            <w:pPr>
              <w:jc w:val="center"/>
            </w:pPr>
            <w:r w:rsidRPr="000108BC">
              <w:t>3/16/2016 21:27</w:t>
            </w:r>
          </w:p>
        </w:tc>
      </w:tr>
      <w:tr w:rsidR="00225985" w:rsidRPr="000108BC" w14:paraId="4CFE75DA" w14:textId="77777777" w:rsidTr="006D50BD">
        <w:trPr>
          <w:trHeight w:val="290"/>
        </w:trPr>
        <w:tc>
          <w:tcPr>
            <w:tcW w:w="1510" w:type="dxa"/>
            <w:tcBorders>
              <w:top w:val="single" w:sz="4" w:space="0" w:color="auto"/>
              <w:bottom w:val="single" w:sz="4" w:space="0" w:color="auto"/>
            </w:tcBorders>
            <w:noWrap/>
            <w:hideMark/>
          </w:tcPr>
          <w:p w14:paraId="696FC9EC" w14:textId="77777777" w:rsidR="000108BC" w:rsidRPr="000108BC" w:rsidRDefault="000108BC" w:rsidP="00944023">
            <w:r w:rsidRPr="000108BC">
              <w:t>Paolo Gentiloni</w:t>
            </w:r>
          </w:p>
        </w:tc>
        <w:tc>
          <w:tcPr>
            <w:tcW w:w="1510" w:type="dxa"/>
            <w:tcBorders>
              <w:top w:val="single" w:sz="4" w:space="0" w:color="auto"/>
              <w:bottom w:val="single" w:sz="4" w:space="0" w:color="auto"/>
            </w:tcBorders>
            <w:noWrap/>
            <w:hideMark/>
          </w:tcPr>
          <w:p w14:paraId="00A2445F" w14:textId="602F903B" w:rsidR="000108BC" w:rsidRPr="000108BC" w:rsidRDefault="000108BC" w:rsidP="00944023">
            <w:r w:rsidRPr="000108BC">
              <w:t>Commissioner for Economy/ Commissario per l’Economia</w:t>
            </w:r>
            <w:r w:rsidRPr="000108BC">
              <w:br/>
            </w:r>
            <w:r w:rsidRPr="000108BC">
              <w:br/>
            </w:r>
            <w:r w:rsidRPr="000108BC">
              <w:br/>
            </w:r>
            <w:r w:rsidRPr="000108BC">
              <w:br/>
              <w:t>@ecfin @EU_Taxud @EU_Eurostat</w:t>
            </w:r>
            <w:r w:rsidRPr="000108BC">
              <w:br/>
            </w:r>
            <w:r w:rsidRPr="000108BC">
              <w:br/>
              <w:t>#vdLcommission</w:t>
            </w:r>
          </w:p>
        </w:tc>
        <w:tc>
          <w:tcPr>
            <w:tcW w:w="1511" w:type="dxa"/>
            <w:tcBorders>
              <w:top w:val="single" w:sz="4" w:space="0" w:color="auto"/>
              <w:bottom w:val="single" w:sz="4" w:space="0" w:color="auto"/>
            </w:tcBorders>
            <w:noWrap/>
            <w:hideMark/>
          </w:tcPr>
          <w:p w14:paraId="6C25A316" w14:textId="77777777" w:rsidR="000108BC" w:rsidRPr="000108BC" w:rsidRDefault="000108BC" w:rsidP="00944023">
            <w:r w:rsidRPr="000108BC">
              <w:t>@PaoloGentiloni</w:t>
            </w:r>
          </w:p>
        </w:tc>
        <w:tc>
          <w:tcPr>
            <w:tcW w:w="1510" w:type="dxa"/>
            <w:tcBorders>
              <w:top w:val="single" w:sz="4" w:space="0" w:color="auto"/>
              <w:bottom w:val="single" w:sz="4" w:space="0" w:color="auto"/>
            </w:tcBorders>
            <w:noWrap/>
            <w:hideMark/>
          </w:tcPr>
          <w:p w14:paraId="7AEE7422" w14:textId="77777777" w:rsidR="000108BC" w:rsidRPr="000108BC" w:rsidRDefault="000108BC" w:rsidP="00944023">
            <w:pPr>
              <w:jc w:val="center"/>
            </w:pPr>
            <w:r w:rsidRPr="000108BC">
              <w:t>7585</w:t>
            </w:r>
          </w:p>
        </w:tc>
        <w:tc>
          <w:tcPr>
            <w:tcW w:w="1510" w:type="dxa"/>
            <w:tcBorders>
              <w:top w:val="single" w:sz="4" w:space="0" w:color="auto"/>
              <w:bottom w:val="single" w:sz="4" w:space="0" w:color="auto"/>
            </w:tcBorders>
            <w:noWrap/>
            <w:hideMark/>
          </w:tcPr>
          <w:p w14:paraId="28EA2C5F" w14:textId="77777777" w:rsidR="000108BC" w:rsidRPr="000108BC" w:rsidRDefault="000108BC" w:rsidP="00944023">
            <w:pPr>
              <w:jc w:val="center"/>
            </w:pPr>
            <w:r w:rsidRPr="000108BC">
              <w:t>590939</w:t>
            </w:r>
          </w:p>
        </w:tc>
        <w:tc>
          <w:tcPr>
            <w:tcW w:w="1511" w:type="dxa"/>
            <w:tcBorders>
              <w:top w:val="single" w:sz="4" w:space="0" w:color="auto"/>
              <w:bottom w:val="single" w:sz="4" w:space="0" w:color="auto"/>
            </w:tcBorders>
            <w:noWrap/>
            <w:hideMark/>
          </w:tcPr>
          <w:p w14:paraId="3AB50145" w14:textId="77777777" w:rsidR="000108BC" w:rsidRPr="000108BC" w:rsidRDefault="000108BC" w:rsidP="00944023">
            <w:pPr>
              <w:jc w:val="center"/>
            </w:pPr>
            <w:r w:rsidRPr="000108BC">
              <w:t>11/7/2011 10:36</w:t>
            </w:r>
          </w:p>
        </w:tc>
      </w:tr>
      <w:tr w:rsidR="00225985" w:rsidRPr="000108BC" w14:paraId="35F4951F" w14:textId="77777777" w:rsidTr="006D50BD">
        <w:trPr>
          <w:trHeight w:val="290"/>
        </w:trPr>
        <w:tc>
          <w:tcPr>
            <w:tcW w:w="1510" w:type="dxa"/>
            <w:tcBorders>
              <w:top w:val="single" w:sz="4" w:space="0" w:color="auto"/>
              <w:bottom w:val="single" w:sz="4" w:space="0" w:color="auto"/>
            </w:tcBorders>
            <w:noWrap/>
            <w:hideMark/>
          </w:tcPr>
          <w:p w14:paraId="58FC1877" w14:textId="77777777" w:rsidR="000108BC" w:rsidRPr="000108BC" w:rsidRDefault="000108BC" w:rsidP="00944023">
            <w:r w:rsidRPr="000108BC">
              <w:t>Roberto Viola</w:t>
            </w:r>
          </w:p>
        </w:tc>
        <w:tc>
          <w:tcPr>
            <w:tcW w:w="1510" w:type="dxa"/>
            <w:tcBorders>
              <w:top w:val="single" w:sz="4" w:space="0" w:color="auto"/>
              <w:bottom w:val="single" w:sz="4" w:space="0" w:color="auto"/>
            </w:tcBorders>
            <w:noWrap/>
            <w:hideMark/>
          </w:tcPr>
          <w:p w14:paraId="5A437920" w14:textId="77777777" w:rsidR="000108BC" w:rsidRPr="000108BC" w:rsidRDefault="000108BC" w:rsidP="00944023">
            <w:r w:rsidRPr="000108BC">
              <w:t>Director General @DigitalEU DG CONNECT @EU_Commission. We work on AI, Blockchain, 5G to make EU &amp; the World  a better place. TW=personal views. #DigitalEU</w:t>
            </w:r>
          </w:p>
        </w:tc>
        <w:tc>
          <w:tcPr>
            <w:tcW w:w="1511" w:type="dxa"/>
            <w:tcBorders>
              <w:top w:val="single" w:sz="4" w:space="0" w:color="auto"/>
              <w:bottom w:val="single" w:sz="4" w:space="0" w:color="auto"/>
            </w:tcBorders>
            <w:noWrap/>
            <w:hideMark/>
          </w:tcPr>
          <w:p w14:paraId="698AB00B" w14:textId="77777777" w:rsidR="000108BC" w:rsidRPr="000108BC" w:rsidRDefault="000108BC" w:rsidP="00944023">
            <w:r w:rsidRPr="000108BC">
              <w:t>@ViolaRoberto</w:t>
            </w:r>
          </w:p>
        </w:tc>
        <w:tc>
          <w:tcPr>
            <w:tcW w:w="1510" w:type="dxa"/>
            <w:tcBorders>
              <w:top w:val="single" w:sz="4" w:space="0" w:color="auto"/>
              <w:bottom w:val="single" w:sz="4" w:space="0" w:color="auto"/>
            </w:tcBorders>
            <w:noWrap/>
            <w:hideMark/>
          </w:tcPr>
          <w:p w14:paraId="089073A9" w14:textId="77777777" w:rsidR="000108BC" w:rsidRPr="000108BC" w:rsidRDefault="000108BC" w:rsidP="00944023">
            <w:pPr>
              <w:jc w:val="center"/>
            </w:pPr>
            <w:r w:rsidRPr="000108BC">
              <w:t>3829</w:t>
            </w:r>
          </w:p>
        </w:tc>
        <w:tc>
          <w:tcPr>
            <w:tcW w:w="1510" w:type="dxa"/>
            <w:tcBorders>
              <w:top w:val="single" w:sz="4" w:space="0" w:color="auto"/>
              <w:bottom w:val="single" w:sz="4" w:space="0" w:color="auto"/>
            </w:tcBorders>
            <w:noWrap/>
            <w:hideMark/>
          </w:tcPr>
          <w:p w14:paraId="28B1CFD2" w14:textId="77777777" w:rsidR="000108BC" w:rsidRPr="000108BC" w:rsidRDefault="000108BC" w:rsidP="00944023">
            <w:pPr>
              <w:jc w:val="center"/>
            </w:pPr>
            <w:r w:rsidRPr="000108BC">
              <w:t>15594</w:t>
            </w:r>
          </w:p>
        </w:tc>
        <w:tc>
          <w:tcPr>
            <w:tcW w:w="1511" w:type="dxa"/>
            <w:tcBorders>
              <w:top w:val="single" w:sz="4" w:space="0" w:color="auto"/>
              <w:bottom w:val="single" w:sz="4" w:space="0" w:color="auto"/>
            </w:tcBorders>
            <w:noWrap/>
            <w:hideMark/>
          </w:tcPr>
          <w:p w14:paraId="487E7252" w14:textId="77777777" w:rsidR="000108BC" w:rsidRPr="000108BC" w:rsidRDefault="000108BC" w:rsidP="00944023">
            <w:pPr>
              <w:jc w:val="center"/>
            </w:pPr>
            <w:r w:rsidRPr="000108BC">
              <w:t>11/24/2011 19:31</w:t>
            </w:r>
          </w:p>
        </w:tc>
      </w:tr>
      <w:tr w:rsidR="00225985" w:rsidRPr="000108BC" w14:paraId="1ED8352D" w14:textId="77777777" w:rsidTr="006D50BD">
        <w:trPr>
          <w:trHeight w:val="290"/>
        </w:trPr>
        <w:tc>
          <w:tcPr>
            <w:tcW w:w="1510" w:type="dxa"/>
            <w:tcBorders>
              <w:top w:val="single" w:sz="4" w:space="0" w:color="auto"/>
              <w:bottom w:val="single" w:sz="4" w:space="0" w:color="auto"/>
            </w:tcBorders>
            <w:noWrap/>
            <w:hideMark/>
          </w:tcPr>
          <w:p w14:paraId="03099E3B" w14:textId="77777777" w:rsidR="000108BC" w:rsidRPr="000108BC" w:rsidRDefault="000108BC" w:rsidP="00944023">
            <w:r w:rsidRPr="000108BC">
              <w:t>Sabine Weyand</w:t>
            </w:r>
          </w:p>
        </w:tc>
        <w:tc>
          <w:tcPr>
            <w:tcW w:w="1510" w:type="dxa"/>
            <w:tcBorders>
              <w:top w:val="single" w:sz="4" w:space="0" w:color="auto"/>
              <w:bottom w:val="single" w:sz="4" w:space="0" w:color="auto"/>
            </w:tcBorders>
            <w:noWrap/>
            <w:hideMark/>
          </w:tcPr>
          <w:p w14:paraId="2307FA5A" w14:textId="77777777" w:rsidR="000108BC" w:rsidRPr="000108BC" w:rsidRDefault="000108BC" w:rsidP="00944023">
            <w:r w:rsidRPr="000108BC">
              <w:t xml:space="preserve">Director-General @Trade_EU @EU_Commission; avid reader, news junkie and foodie; </w:t>
            </w:r>
            <w:r w:rsidRPr="000108BC">
              <w:lastRenderedPageBreak/>
              <w:t>Tweets reflect personal opinions. RT = not endorsement</w:t>
            </w:r>
          </w:p>
        </w:tc>
        <w:tc>
          <w:tcPr>
            <w:tcW w:w="1511" w:type="dxa"/>
            <w:tcBorders>
              <w:top w:val="single" w:sz="4" w:space="0" w:color="auto"/>
              <w:bottom w:val="single" w:sz="4" w:space="0" w:color="auto"/>
            </w:tcBorders>
            <w:noWrap/>
            <w:hideMark/>
          </w:tcPr>
          <w:p w14:paraId="041C1C07" w14:textId="77777777" w:rsidR="000108BC" w:rsidRPr="000108BC" w:rsidRDefault="000108BC" w:rsidP="00944023">
            <w:r w:rsidRPr="000108BC">
              <w:lastRenderedPageBreak/>
              <w:t>@WeyandSabine</w:t>
            </w:r>
          </w:p>
        </w:tc>
        <w:tc>
          <w:tcPr>
            <w:tcW w:w="1510" w:type="dxa"/>
            <w:tcBorders>
              <w:top w:val="single" w:sz="4" w:space="0" w:color="auto"/>
              <w:bottom w:val="single" w:sz="4" w:space="0" w:color="auto"/>
            </w:tcBorders>
            <w:noWrap/>
            <w:hideMark/>
          </w:tcPr>
          <w:p w14:paraId="456BEE0B" w14:textId="77777777" w:rsidR="000108BC" w:rsidRPr="000108BC" w:rsidRDefault="000108BC" w:rsidP="00944023">
            <w:pPr>
              <w:jc w:val="center"/>
            </w:pPr>
            <w:r w:rsidRPr="000108BC">
              <w:t>4344</w:t>
            </w:r>
          </w:p>
        </w:tc>
        <w:tc>
          <w:tcPr>
            <w:tcW w:w="1510" w:type="dxa"/>
            <w:tcBorders>
              <w:top w:val="single" w:sz="4" w:space="0" w:color="auto"/>
              <w:bottom w:val="single" w:sz="4" w:space="0" w:color="auto"/>
            </w:tcBorders>
            <w:noWrap/>
            <w:hideMark/>
          </w:tcPr>
          <w:p w14:paraId="5897E9FF" w14:textId="77777777" w:rsidR="000108BC" w:rsidRPr="000108BC" w:rsidRDefault="000108BC" w:rsidP="00944023">
            <w:pPr>
              <w:jc w:val="center"/>
            </w:pPr>
            <w:r w:rsidRPr="000108BC">
              <w:t>48303</w:t>
            </w:r>
          </w:p>
        </w:tc>
        <w:tc>
          <w:tcPr>
            <w:tcW w:w="1511" w:type="dxa"/>
            <w:tcBorders>
              <w:top w:val="single" w:sz="4" w:space="0" w:color="auto"/>
              <w:bottom w:val="single" w:sz="4" w:space="0" w:color="auto"/>
            </w:tcBorders>
            <w:noWrap/>
            <w:hideMark/>
          </w:tcPr>
          <w:p w14:paraId="56F8B8D9" w14:textId="77777777" w:rsidR="000108BC" w:rsidRPr="000108BC" w:rsidRDefault="000108BC" w:rsidP="00944023">
            <w:pPr>
              <w:jc w:val="center"/>
            </w:pPr>
            <w:r w:rsidRPr="000108BC">
              <w:t>2/19/2012 21:41</w:t>
            </w:r>
          </w:p>
        </w:tc>
      </w:tr>
      <w:tr w:rsidR="00225985" w:rsidRPr="000108BC" w14:paraId="1F523B0E" w14:textId="77777777" w:rsidTr="006D50BD">
        <w:trPr>
          <w:trHeight w:val="290"/>
        </w:trPr>
        <w:tc>
          <w:tcPr>
            <w:tcW w:w="1510" w:type="dxa"/>
            <w:tcBorders>
              <w:top w:val="single" w:sz="4" w:space="0" w:color="auto"/>
              <w:bottom w:val="single" w:sz="4" w:space="0" w:color="auto"/>
            </w:tcBorders>
            <w:noWrap/>
            <w:hideMark/>
          </w:tcPr>
          <w:p w14:paraId="677CB8BE" w14:textId="77777777" w:rsidR="000108BC" w:rsidRPr="000108BC" w:rsidRDefault="000108BC" w:rsidP="00944023">
            <w:r w:rsidRPr="000108BC">
              <w:t>Sandra Gallina</w:t>
            </w:r>
          </w:p>
        </w:tc>
        <w:tc>
          <w:tcPr>
            <w:tcW w:w="1510" w:type="dxa"/>
            <w:tcBorders>
              <w:top w:val="single" w:sz="4" w:space="0" w:color="auto"/>
              <w:bottom w:val="single" w:sz="4" w:space="0" w:color="auto"/>
            </w:tcBorders>
            <w:noWrap/>
            <w:hideMark/>
          </w:tcPr>
          <w:p w14:paraId="36C8301C" w14:textId="647DA55B" w:rsidR="000108BC" w:rsidRPr="000108BC" w:rsidRDefault="000108BC" w:rsidP="00944023">
            <w:r w:rsidRPr="000108BC">
              <w:t xml:space="preserve">Director General for Health and Food Safety (DG SANTE). European Commission. RTs </w:t>
            </w:r>
            <w:r w:rsidR="00685CDD">
              <w:t>is not</w:t>
            </w:r>
            <w:r w:rsidRPr="000108BC">
              <w:t xml:space="preserve"> endorsements.</w:t>
            </w:r>
          </w:p>
        </w:tc>
        <w:tc>
          <w:tcPr>
            <w:tcW w:w="1511" w:type="dxa"/>
            <w:tcBorders>
              <w:top w:val="single" w:sz="4" w:space="0" w:color="auto"/>
              <w:bottom w:val="single" w:sz="4" w:space="0" w:color="auto"/>
            </w:tcBorders>
            <w:noWrap/>
            <w:hideMark/>
          </w:tcPr>
          <w:p w14:paraId="38EA68E8" w14:textId="77777777" w:rsidR="000108BC" w:rsidRPr="000108BC" w:rsidRDefault="000108BC" w:rsidP="00944023">
            <w:r w:rsidRPr="000108BC">
              <w:t>@SandraGallina</w:t>
            </w:r>
          </w:p>
        </w:tc>
        <w:tc>
          <w:tcPr>
            <w:tcW w:w="1510" w:type="dxa"/>
            <w:tcBorders>
              <w:top w:val="single" w:sz="4" w:space="0" w:color="auto"/>
              <w:bottom w:val="single" w:sz="4" w:space="0" w:color="auto"/>
            </w:tcBorders>
            <w:noWrap/>
            <w:hideMark/>
          </w:tcPr>
          <w:p w14:paraId="13C751BE" w14:textId="77777777" w:rsidR="000108BC" w:rsidRPr="000108BC" w:rsidRDefault="000108BC" w:rsidP="00944023">
            <w:pPr>
              <w:jc w:val="center"/>
            </w:pPr>
            <w:r w:rsidRPr="000108BC">
              <w:t>6595</w:t>
            </w:r>
          </w:p>
        </w:tc>
        <w:tc>
          <w:tcPr>
            <w:tcW w:w="1510" w:type="dxa"/>
            <w:tcBorders>
              <w:top w:val="single" w:sz="4" w:space="0" w:color="auto"/>
              <w:bottom w:val="single" w:sz="4" w:space="0" w:color="auto"/>
            </w:tcBorders>
            <w:noWrap/>
            <w:hideMark/>
          </w:tcPr>
          <w:p w14:paraId="6097A81C" w14:textId="77777777" w:rsidR="000108BC" w:rsidRPr="000108BC" w:rsidRDefault="000108BC" w:rsidP="00944023">
            <w:pPr>
              <w:jc w:val="center"/>
            </w:pPr>
            <w:r w:rsidRPr="000108BC">
              <w:t>8382</w:t>
            </w:r>
          </w:p>
        </w:tc>
        <w:tc>
          <w:tcPr>
            <w:tcW w:w="1511" w:type="dxa"/>
            <w:tcBorders>
              <w:top w:val="single" w:sz="4" w:space="0" w:color="auto"/>
              <w:bottom w:val="single" w:sz="4" w:space="0" w:color="auto"/>
            </w:tcBorders>
            <w:noWrap/>
            <w:hideMark/>
          </w:tcPr>
          <w:p w14:paraId="35191BF4" w14:textId="77777777" w:rsidR="000108BC" w:rsidRPr="000108BC" w:rsidRDefault="000108BC" w:rsidP="00944023">
            <w:pPr>
              <w:jc w:val="center"/>
            </w:pPr>
            <w:r w:rsidRPr="000108BC">
              <w:t>9/23/2015 7:42</w:t>
            </w:r>
          </w:p>
        </w:tc>
      </w:tr>
      <w:tr w:rsidR="00225985" w:rsidRPr="000108BC" w14:paraId="67815928" w14:textId="77777777" w:rsidTr="006D50BD">
        <w:trPr>
          <w:trHeight w:val="290"/>
        </w:trPr>
        <w:tc>
          <w:tcPr>
            <w:tcW w:w="1510" w:type="dxa"/>
            <w:tcBorders>
              <w:top w:val="single" w:sz="4" w:space="0" w:color="auto"/>
              <w:bottom w:val="single" w:sz="4" w:space="0" w:color="auto"/>
            </w:tcBorders>
            <w:noWrap/>
            <w:hideMark/>
          </w:tcPr>
          <w:p w14:paraId="30B052A4" w14:textId="77777777" w:rsidR="000108BC" w:rsidRPr="000108BC" w:rsidRDefault="000108BC" w:rsidP="00944023">
            <w:r w:rsidRPr="000108BC">
              <w:t>SESAR JU&lt;U+FE0F&gt;</w:t>
            </w:r>
          </w:p>
        </w:tc>
        <w:tc>
          <w:tcPr>
            <w:tcW w:w="1510" w:type="dxa"/>
            <w:tcBorders>
              <w:top w:val="single" w:sz="4" w:space="0" w:color="auto"/>
              <w:bottom w:val="single" w:sz="4" w:space="0" w:color="auto"/>
            </w:tcBorders>
            <w:noWrap/>
            <w:hideMark/>
          </w:tcPr>
          <w:p w14:paraId="775F2D26" w14:textId="77777777" w:rsidR="000108BC" w:rsidRPr="000108BC" w:rsidRDefault="000108BC" w:rsidP="00944023">
            <w:r w:rsidRPr="000108BC">
              <w:t xml:space="preserve">Get updates on the #digital #transformation of Europe’s #aviation infrastructure &lt;U+FE0F&gt; </w:t>
            </w:r>
            <w:r w:rsidRPr="000108BC">
              <w:br/>
            </w:r>
            <w:r w:rsidRPr="000108BC">
              <w:br/>
              <w:t>Follow our ED @GuillermetFlo</w:t>
            </w:r>
            <w:r w:rsidRPr="000108BC">
              <w:br/>
            </w:r>
            <w:r w:rsidRPr="000108BC">
              <w:br/>
              <w:t>Watch us: https://t.co/1VcSGs8MJA</w:t>
            </w:r>
          </w:p>
        </w:tc>
        <w:tc>
          <w:tcPr>
            <w:tcW w:w="1511" w:type="dxa"/>
            <w:tcBorders>
              <w:top w:val="single" w:sz="4" w:space="0" w:color="auto"/>
              <w:bottom w:val="single" w:sz="4" w:space="0" w:color="auto"/>
            </w:tcBorders>
            <w:noWrap/>
            <w:hideMark/>
          </w:tcPr>
          <w:p w14:paraId="19540743" w14:textId="77777777" w:rsidR="000108BC" w:rsidRPr="000108BC" w:rsidRDefault="000108BC" w:rsidP="00944023">
            <w:r w:rsidRPr="000108BC">
              <w:t>@SESAR_JU</w:t>
            </w:r>
          </w:p>
        </w:tc>
        <w:tc>
          <w:tcPr>
            <w:tcW w:w="1510" w:type="dxa"/>
            <w:tcBorders>
              <w:top w:val="single" w:sz="4" w:space="0" w:color="auto"/>
              <w:bottom w:val="single" w:sz="4" w:space="0" w:color="auto"/>
            </w:tcBorders>
            <w:noWrap/>
            <w:hideMark/>
          </w:tcPr>
          <w:p w14:paraId="47A763F1" w14:textId="77777777" w:rsidR="000108BC" w:rsidRPr="000108BC" w:rsidRDefault="000108BC" w:rsidP="00944023">
            <w:pPr>
              <w:jc w:val="center"/>
            </w:pPr>
            <w:r w:rsidRPr="000108BC">
              <w:t>4684</w:t>
            </w:r>
          </w:p>
        </w:tc>
        <w:tc>
          <w:tcPr>
            <w:tcW w:w="1510" w:type="dxa"/>
            <w:tcBorders>
              <w:top w:val="single" w:sz="4" w:space="0" w:color="auto"/>
              <w:bottom w:val="single" w:sz="4" w:space="0" w:color="auto"/>
            </w:tcBorders>
            <w:noWrap/>
            <w:hideMark/>
          </w:tcPr>
          <w:p w14:paraId="7BB1DCC7" w14:textId="77777777" w:rsidR="000108BC" w:rsidRPr="000108BC" w:rsidRDefault="000108BC" w:rsidP="00944023">
            <w:pPr>
              <w:jc w:val="center"/>
            </w:pPr>
            <w:r w:rsidRPr="000108BC">
              <w:t>4795</w:t>
            </w:r>
          </w:p>
        </w:tc>
        <w:tc>
          <w:tcPr>
            <w:tcW w:w="1511" w:type="dxa"/>
            <w:tcBorders>
              <w:top w:val="single" w:sz="4" w:space="0" w:color="auto"/>
              <w:bottom w:val="single" w:sz="4" w:space="0" w:color="auto"/>
            </w:tcBorders>
            <w:noWrap/>
            <w:hideMark/>
          </w:tcPr>
          <w:p w14:paraId="716FC264" w14:textId="77777777" w:rsidR="000108BC" w:rsidRPr="000108BC" w:rsidRDefault="000108BC" w:rsidP="00944023">
            <w:pPr>
              <w:jc w:val="center"/>
            </w:pPr>
            <w:r w:rsidRPr="000108BC">
              <w:t>1/13/2014 13:08</w:t>
            </w:r>
          </w:p>
        </w:tc>
      </w:tr>
      <w:tr w:rsidR="00225985" w:rsidRPr="000108BC" w14:paraId="6236D4DC" w14:textId="77777777" w:rsidTr="006D50BD">
        <w:trPr>
          <w:trHeight w:val="290"/>
        </w:trPr>
        <w:tc>
          <w:tcPr>
            <w:tcW w:w="1510" w:type="dxa"/>
            <w:tcBorders>
              <w:top w:val="single" w:sz="4" w:space="0" w:color="auto"/>
              <w:bottom w:val="single" w:sz="4" w:space="0" w:color="auto"/>
            </w:tcBorders>
            <w:noWrap/>
            <w:hideMark/>
          </w:tcPr>
          <w:p w14:paraId="684643D9" w14:textId="77777777" w:rsidR="000108BC" w:rsidRPr="000108BC" w:rsidRDefault="000108BC" w:rsidP="00944023">
            <w:r w:rsidRPr="000108BC">
              <w:t>Single Resolution Board</w:t>
            </w:r>
          </w:p>
        </w:tc>
        <w:tc>
          <w:tcPr>
            <w:tcW w:w="1510" w:type="dxa"/>
            <w:tcBorders>
              <w:top w:val="single" w:sz="4" w:space="0" w:color="auto"/>
              <w:bottom w:val="single" w:sz="4" w:space="0" w:color="auto"/>
            </w:tcBorders>
            <w:noWrap/>
            <w:hideMark/>
          </w:tcPr>
          <w:p w14:paraId="6AA5C062" w14:textId="296862CD" w:rsidR="000108BC" w:rsidRPr="000108BC" w:rsidRDefault="000108BC" w:rsidP="00944023">
            <w:r w:rsidRPr="000108BC">
              <w:t xml:space="preserve">SRB is the EU resolution authority within the #BankingUnion &amp; an EU agency. #SRM #BankResolution #endingTBTF - RT </w:t>
            </w:r>
            <w:r w:rsidR="00685CDD">
              <w:t>is not</w:t>
            </w:r>
            <w:r w:rsidRPr="000108BC">
              <w:t xml:space="preserve"> endorsement #UnitedAgainstCoronaVirus</w:t>
            </w:r>
          </w:p>
        </w:tc>
        <w:tc>
          <w:tcPr>
            <w:tcW w:w="1511" w:type="dxa"/>
            <w:tcBorders>
              <w:top w:val="single" w:sz="4" w:space="0" w:color="auto"/>
              <w:bottom w:val="single" w:sz="4" w:space="0" w:color="auto"/>
            </w:tcBorders>
            <w:noWrap/>
            <w:hideMark/>
          </w:tcPr>
          <w:p w14:paraId="73D266A9" w14:textId="77777777" w:rsidR="000108BC" w:rsidRPr="000108BC" w:rsidRDefault="000108BC" w:rsidP="00944023">
            <w:r w:rsidRPr="000108BC">
              <w:t>@EU_SRB</w:t>
            </w:r>
          </w:p>
        </w:tc>
        <w:tc>
          <w:tcPr>
            <w:tcW w:w="1510" w:type="dxa"/>
            <w:tcBorders>
              <w:top w:val="single" w:sz="4" w:space="0" w:color="auto"/>
              <w:bottom w:val="single" w:sz="4" w:space="0" w:color="auto"/>
            </w:tcBorders>
            <w:noWrap/>
            <w:hideMark/>
          </w:tcPr>
          <w:p w14:paraId="69B95349" w14:textId="77777777" w:rsidR="000108BC" w:rsidRPr="000108BC" w:rsidRDefault="000108BC" w:rsidP="00944023">
            <w:pPr>
              <w:jc w:val="center"/>
            </w:pPr>
            <w:r w:rsidRPr="000108BC">
              <w:t>3930</w:t>
            </w:r>
          </w:p>
        </w:tc>
        <w:tc>
          <w:tcPr>
            <w:tcW w:w="1510" w:type="dxa"/>
            <w:tcBorders>
              <w:top w:val="single" w:sz="4" w:space="0" w:color="auto"/>
              <w:bottom w:val="single" w:sz="4" w:space="0" w:color="auto"/>
            </w:tcBorders>
            <w:noWrap/>
            <w:hideMark/>
          </w:tcPr>
          <w:p w14:paraId="05BCF4F6" w14:textId="77777777" w:rsidR="000108BC" w:rsidRPr="000108BC" w:rsidRDefault="000108BC" w:rsidP="00944023">
            <w:pPr>
              <w:jc w:val="center"/>
            </w:pPr>
            <w:r w:rsidRPr="000108BC">
              <w:t>5165</w:t>
            </w:r>
          </w:p>
        </w:tc>
        <w:tc>
          <w:tcPr>
            <w:tcW w:w="1511" w:type="dxa"/>
            <w:tcBorders>
              <w:top w:val="single" w:sz="4" w:space="0" w:color="auto"/>
              <w:bottom w:val="single" w:sz="4" w:space="0" w:color="auto"/>
            </w:tcBorders>
            <w:noWrap/>
            <w:hideMark/>
          </w:tcPr>
          <w:p w14:paraId="3D0E21E3" w14:textId="77777777" w:rsidR="000108BC" w:rsidRPr="000108BC" w:rsidRDefault="000108BC" w:rsidP="00944023">
            <w:pPr>
              <w:jc w:val="center"/>
            </w:pPr>
            <w:r w:rsidRPr="000108BC">
              <w:t>1/19/2015 12:02</w:t>
            </w:r>
          </w:p>
        </w:tc>
      </w:tr>
      <w:tr w:rsidR="00225985" w:rsidRPr="000108BC" w14:paraId="4A79FCC9" w14:textId="77777777" w:rsidTr="006D50BD">
        <w:trPr>
          <w:trHeight w:val="290"/>
        </w:trPr>
        <w:tc>
          <w:tcPr>
            <w:tcW w:w="1510" w:type="dxa"/>
            <w:tcBorders>
              <w:top w:val="single" w:sz="4" w:space="0" w:color="auto"/>
              <w:bottom w:val="single" w:sz="4" w:space="0" w:color="auto"/>
            </w:tcBorders>
            <w:noWrap/>
            <w:hideMark/>
          </w:tcPr>
          <w:p w14:paraId="6C90DC21" w14:textId="77777777" w:rsidR="000108BC" w:rsidRPr="000108BC" w:rsidRDefault="000108BC" w:rsidP="00944023">
            <w:r w:rsidRPr="000108BC">
              <w:t>Stefano Manservisi</w:t>
            </w:r>
          </w:p>
        </w:tc>
        <w:tc>
          <w:tcPr>
            <w:tcW w:w="1510" w:type="dxa"/>
            <w:tcBorders>
              <w:top w:val="single" w:sz="4" w:space="0" w:color="auto"/>
              <w:bottom w:val="single" w:sz="4" w:space="0" w:color="auto"/>
            </w:tcBorders>
            <w:noWrap/>
            <w:hideMark/>
          </w:tcPr>
          <w:p w14:paraId="0C59C086" w14:textId="223E325E" w:rsidR="000108BC" w:rsidRPr="000108BC" w:rsidRDefault="000108BC" w:rsidP="00944023">
            <w:r w:rsidRPr="000108BC">
              <w:t xml:space="preserve">Special Advisor to Commsr @PaoloGentiloni Fmer Director-General </w:t>
            </w:r>
            <w:r w:rsidRPr="000108BC">
              <w:lastRenderedPageBreak/>
              <w:t xml:space="preserve">@europeaid &amp; @EUHomeAffairs, Ambassador @EUDelTurkey Chair @GCERF Board.Retweets </w:t>
            </w:r>
            <w:r w:rsidR="00685CDD">
              <w:t>is not</w:t>
            </w:r>
            <w:r w:rsidRPr="000108BC">
              <w:t xml:space="preserve"> endorsements.</w:t>
            </w:r>
          </w:p>
        </w:tc>
        <w:tc>
          <w:tcPr>
            <w:tcW w:w="1511" w:type="dxa"/>
            <w:tcBorders>
              <w:top w:val="single" w:sz="4" w:space="0" w:color="auto"/>
              <w:bottom w:val="single" w:sz="4" w:space="0" w:color="auto"/>
            </w:tcBorders>
            <w:noWrap/>
            <w:hideMark/>
          </w:tcPr>
          <w:p w14:paraId="6A3B82C2" w14:textId="77777777" w:rsidR="000108BC" w:rsidRPr="000108BC" w:rsidRDefault="000108BC" w:rsidP="00944023">
            <w:r w:rsidRPr="000108BC">
              <w:lastRenderedPageBreak/>
              <w:t>@stefanomanservi</w:t>
            </w:r>
          </w:p>
        </w:tc>
        <w:tc>
          <w:tcPr>
            <w:tcW w:w="1510" w:type="dxa"/>
            <w:tcBorders>
              <w:top w:val="single" w:sz="4" w:space="0" w:color="auto"/>
              <w:bottom w:val="single" w:sz="4" w:space="0" w:color="auto"/>
            </w:tcBorders>
            <w:noWrap/>
            <w:hideMark/>
          </w:tcPr>
          <w:p w14:paraId="08144185" w14:textId="77777777" w:rsidR="000108BC" w:rsidRPr="000108BC" w:rsidRDefault="000108BC" w:rsidP="00944023">
            <w:pPr>
              <w:jc w:val="center"/>
            </w:pPr>
            <w:r w:rsidRPr="000108BC">
              <w:t>14078</w:t>
            </w:r>
          </w:p>
        </w:tc>
        <w:tc>
          <w:tcPr>
            <w:tcW w:w="1510" w:type="dxa"/>
            <w:tcBorders>
              <w:top w:val="single" w:sz="4" w:space="0" w:color="auto"/>
              <w:bottom w:val="single" w:sz="4" w:space="0" w:color="auto"/>
            </w:tcBorders>
            <w:noWrap/>
            <w:hideMark/>
          </w:tcPr>
          <w:p w14:paraId="0C223428" w14:textId="77777777" w:rsidR="000108BC" w:rsidRPr="000108BC" w:rsidRDefault="000108BC" w:rsidP="00944023">
            <w:pPr>
              <w:jc w:val="center"/>
            </w:pPr>
            <w:r w:rsidRPr="000108BC">
              <w:t>12520</w:t>
            </w:r>
          </w:p>
        </w:tc>
        <w:tc>
          <w:tcPr>
            <w:tcW w:w="1511" w:type="dxa"/>
            <w:tcBorders>
              <w:top w:val="single" w:sz="4" w:space="0" w:color="auto"/>
              <w:bottom w:val="single" w:sz="4" w:space="0" w:color="auto"/>
            </w:tcBorders>
            <w:noWrap/>
            <w:hideMark/>
          </w:tcPr>
          <w:p w14:paraId="173795C9" w14:textId="77777777" w:rsidR="000108BC" w:rsidRPr="000108BC" w:rsidRDefault="000108BC" w:rsidP="00944023">
            <w:pPr>
              <w:jc w:val="center"/>
            </w:pPr>
            <w:r w:rsidRPr="000108BC">
              <w:t>2/25/2013 12:24</w:t>
            </w:r>
          </w:p>
        </w:tc>
      </w:tr>
      <w:tr w:rsidR="00225985" w:rsidRPr="000108BC" w14:paraId="0A2D1A4B" w14:textId="77777777" w:rsidTr="006D50BD">
        <w:trPr>
          <w:trHeight w:val="290"/>
        </w:trPr>
        <w:tc>
          <w:tcPr>
            <w:tcW w:w="1510" w:type="dxa"/>
            <w:tcBorders>
              <w:top w:val="single" w:sz="4" w:space="0" w:color="auto"/>
              <w:bottom w:val="single" w:sz="4" w:space="0" w:color="auto"/>
            </w:tcBorders>
            <w:noWrap/>
            <w:hideMark/>
          </w:tcPr>
          <w:p w14:paraId="44E390C6" w14:textId="77777777" w:rsidR="000108BC" w:rsidRPr="000108BC" w:rsidRDefault="000108BC" w:rsidP="00944023">
            <w:r w:rsidRPr="000108BC">
              <w:t>Stella Kyriakides</w:t>
            </w:r>
          </w:p>
        </w:tc>
        <w:tc>
          <w:tcPr>
            <w:tcW w:w="1510" w:type="dxa"/>
            <w:tcBorders>
              <w:top w:val="single" w:sz="4" w:space="0" w:color="auto"/>
              <w:bottom w:val="single" w:sz="4" w:space="0" w:color="auto"/>
            </w:tcBorders>
            <w:noWrap/>
            <w:hideMark/>
          </w:tcPr>
          <w:p w14:paraId="6935C907" w14:textId="77777777" w:rsidR="000108BC" w:rsidRPr="000108BC" w:rsidRDefault="000108BC" w:rsidP="00944023">
            <w:r w:rsidRPr="000108BC">
              <w:t>European Commissioner for Health and Food Safety. Human rights advocate. Focus on the positive.</w:t>
            </w:r>
          </w:p>
        </w:tc>
        <w:tc>
          <w:tcPr>
            <w:tcW w:w="1511" w:type="dxa"/>
            <w:tcBorders>
              <w:top w:val="single" w:sz="4" w:space="0" w:color="auto"/>
              <w:bottom w:val="single" w:sz="4" w:space="0" w:color="auto"/>
            </w:tcBorders>
            <w:noWrap/>
            <w:hideMark/>
          </w:tcPr>
          <w:p w14:paraId="4F6E0E39" w14:textId="77777777" w:rsidR="000108BC" w:rsidRPr="000108BC" w:rsidRDefault="000108BC" w:rsidP="00944023">
            <w:r w:rsidRPr="000108BC">
              <w:t>@SKyriakidesEU</w:t>
            </w:r>
          </w:p>
        </w:tc>
        <w:tc>
          <w:tcPr>
            <w:tcW w:w="1510" w:type="dxa"/>
            <w:tcBorders>
              <w:top w:val="single" w:sz="4" w:space="0" w:color="auto"/>
              <w:bottom w:val="single" w:sz="4" w:space="0" w:color="auto"/>
            </w:tcBorders>
            <w:noWrap/>
            <w:hideMark/>
          </w:tcPr>
          <w:p w14:paraId="4C248423" w14:textId="77777777" w:rsidR="000108BC" w:rsidRPr="000108BC" w:rsidRDefault="000108BC" w:rsidP="00944023">
            <w:pPr>
              <w:jc w:val="center"/>
            </w:pPr>
            <w:r w:rsidRPr="000108BC">
              <w:t>2926</w:t>
            </w:r>
          </w:p>
        </w:tc>
        <w:tc>
          <w:tcPr>
            <w:tcW w:w="1510" w:type="dxa"/>
            <w:tcBorders>
              <w:top w:val="single" w:sz="4" w:space="0" w:color="auto"/>
              <w:bottom w:val="single" w:sz="4" w:space="0" w:color="auto"/>
            </w:tcBorders>
            <w:noWrap/>
            <w:hideMark/>
          </w:tcPr>
          <w:p w14:paraId="2FEE0DFB" w14:textId="77777777" w:rsidR="000108BC" w:rsidRPr="000108BC" w:rsidRDefault="000108BC" w:rsidP="00944023">
            <w:pPr>
              <w:jc w:val="center"/>
            </w:pPr>
            <w:r w:rsidRPr="000108BC">
              <w:t>51867</w:t>
            </w:r>
          </w:p>
        </w:tc>
        <w:tc>
          <w:tcPr>
            <w:tcW w:w="1511" w:type="dxa"/>
            <w:tcBorders>
              <w:top w:val="single" w:sz="4" w:space="0" w:color="auto"/>
              <w:bottom w:val="single" w:sz="4" w:space="0" w:color="auto"/>
            </w:tcBorders>
            <w:noWrap/>
            <w:hideMark/>
          </w:tcPr>
          <w:p w14:paraId="5A9B12CD" w14:textId="77777777" w:rsidR="000108BC" w:rsidRPr="000108BC" w:rsidRDefault="000108BC" w:rsidP="00944023">
            <w:pPr>
              <w:jc w:val="center"/>
            </w:pPr>
            <w:r w:rsidRPr="000108BC">
              <w:t>4/11/2014 14:18</w:t>
            </w:r>
          </w:p>
        </w:tc>
      </w:tr>
      <w:tr w:rsidR="00225985" w:rsidRPr="000108BC" w14:paraId="35FAA1C9" w14:textId="77777777" w:rsidTr="006D50BD">
        <w:trPr>
          <w:trHeight w:val="290"/>
        </w:trPr>
        <w:tc>
          <w:tcPr>
            <w:tcW w:w="1510" w:type="dxa"/>
            <w:tcBorders>
              <w:top w:val="single" w:sz="4" w:space="0" w:color="auto"/>
              <w:bottom w:val="single" w:sz="4" w:space="0" w:color="auto"/>
            </w:tcBorders>
            <w:noWrap/>
            <w:hideMark/>
          </w:tcPr>
          <w:p w14:paraId="7F565E39" w14:textId="77777777" w:rsidR="000108BC" w:rsidRPr="000108BC" w:rsidRDefault="000108BC" w:rsidP="00944023">
            <w:r w:rsidRPr="000108BC">
              <w:t>Stephen Quest</w:t>
            </w:r>
          </w:p>
        </w:tc>
        <w:tc>
          <w:tcPr>
            <w:tcW w:w="1510" w:type="dxa"/>
            <w:tcBorders>
              <w:top w:val="single" w:sz="4" w:space="0" w:color="auto"/>
              <w:bottom w:val="single" w:sz="4" w:space="0" w:color="auto"/>
            </w:tcBorders>
            <w:noWrap/>
            <w:hideMark/>
          </w:tcPr>
          <w:p w14:paraId="2F69ACA4" w14:textId="77777777" w:rsidR="000108BC" w:rsidRPr="000108BC" w:rsidRDefault="000108BC" w:rsidP="00944023">
            <w:r w:rsidRPr="000108BC">
              <w:t>Director-General, Joint Research Centre - European Commission. Father of four, music fan &amp; occasional cyclist. RT = interesting, not endorsement. @EU_ScienceHub</w:t>
            </w:r>
          </w:p>
        </w:tc>
        <w:tc>
          <w:tcPr>
            <w:tcW w:w="1511" w:type="dxa"/>
            <w:tcBorders>
              <w:top w:val="single" w:sz="4" w:space="0" w:color="auto"/>
              <w:bottom w:val="single" w:sz="4" w:space="0" w:color="auto"/>
            </w:tcBorders>
            <w:noWrap/>
            <w:hideMark/>
          </w:tcPr>
          <w:p w14:paraId="0410D3D7" w14:textId="77777777" w:rsidR="000108BC" w:rsidRPr="000108BC" w:rsidRDefault="000108BC" w:rsidP="00944023">
            <w:r w:rsidRPr="000108BC">
              <w:t>@stephen_quest</w:t>
            </w:r>
          </w:p>
        </w:tc>
        <w:tc>
          <w:tcPr>
            <w:tcW w:w="1510" w:type="dxa"/>
            <w:tcBorders>
              <w:top w:val="single" w:sz="4" w:space="0" w:color="auto"/>
              <w:bottom w:val="single" w:sz="4" w:space="0" w:color="auto"/>
            </w:tcBorders>
            <w:noWrap/>
            <w:hideMark/>
          </w:tcPr>
          <w:p w14:paraId="149BA4CB" w14:textId="77777777" w:rsidR="000108BC" w:rsidRPr="000108BC" w:rsidRDefault="000108BC" w:rsidP="00944023">
            <w:pPr>
              <w:jc w:val="center"/>
            </w:pPr>
            <w:r w:rsidRPr="000108BC">
              <w:t>9612</w:t>
            </w:r>
          </w:p>
        </w:tc>
        <w:tc>
          <w:tcPr>
            <w:tcW w:w="1510" w:type="dxa"/>
            <w:tcBorders>
              <w:top w:val="single" w:sz="4" w:space="0" w:color="auto"/>
              <w:bottom w:val="single" w:sz="4" w:space="0" w:color="auto"/>
            </w:tcBorders>
            <w:noWrap/>
            <w:hideMark/>
          </w:tcPr>
          <w:p w14:paraId="320DB060" w14:textId="77777777" w:rsidR="000108BC" w:rsidRPr="000108BC" w:rsidRDefault="000108BC" w:rsidP="00944023">
            <w:pPr>
              <w:jc w:val="center"/>
            </w:pPr>
            <w:r w:rsidRPr="000108BC">
              <w:t>4394</w:t>
            </w:r>
          </w:p>
        </w:tc>
        <w:tc>
          <w:tcPr>
            <w:tcW w:w="1511" w:type="dxa"/>
            <w:tcBorders>
              <w:top w:val="single" w:sz="4" w:space="0" w:color="auto"/>
              <w:bottom w:val="single" w:sz="4" w:space="0" w:color="auto"/>
            </w:tcBorders>
            <w:noWrap/>
            <w:hideMark/>
          </w:tcPr>
          <w:p w14:paraId="5234284B" w14:textId="77777777" w:rsidR="000108BC" w:rsidRPr="000108BC" w:rsidRDefault="000108BC" w:rsidP="00944023">
            <w:pPr>
              <w:jc w:val="center"/>
            </w:pPr>
            <w:r w:rsidRPr="000108BC">
              <w:t>2/1/2012 17:23</w:t>
            </w:r>
          </w:p>
        </w:tc>
      </w:tr>
      <w:tr w:rsidR="00225985" w:rsidRPr="000108BC" w14:paraId="446F0CAF" w14:textId="77777777" w:rsidTr="006D50BD">
        <w:trPr>
          <w:trHeight w:val="290"/>
        </w:trPr>
        <w:tc>
          <w:tcPr>
            <w:tcW w:w="1510" w:type="dxa"/>
            <w:tcBorders>
              <w:top w:val="single" w:sz="4" w:space="0" w:color="auto"/>
              <w:bottom w:val="single" w:sz="4" w:space="0" w:color="auto"/>
            </w:tcBorders>
            <w:noWrap/>
            <w:hideMark/>
          </w:tcPr>
          <w:p w14:paraId="6B1D5C02" w14:textId="77777777" w:rsidR="000108BC" w:rsidRPr="000108BC" w:rsidRDefault="000108BC" w:rsidP="00944023">
            <w:r w:rsidRPr="000108BC">
              <w:t>Thierry Breton</w:t>
            </w:r>
          </w:p>
        </w:tc>
        <w:tc>
          <w:tcPr>
            <w:tcW w:w="1510" w:type="dxa"/>
            <w:tcBorders>
              <w:top w:val="single" w:sz="4" w:space="0" w:color="auto"/>
              <w:bottom w:val="single" w:sz="4" w:space="0" w:color="auto"/>
            </w:tcBorders>
            <w:noWrap/>
            <w:hideMark/>
          </w:tcPr>
          <w:p w14:paraId="605F9736" w14:textId="77777777" w:rsidR="000108BC" w:rsidRPr="000108BC" w:rsidRDefault="000108BC" w:rsidP="00944023">
            <w:r w:rsidRPr="000108BC">
              <w:t>Together, taking Europe forward  Commissaire européen | Europäischer Kommissar | #industry #services #digital #tourism #audiovisual #space #defence</w:t>
            </w:r>
          </w:p>
        </w:tc>
        <w:tc>
          <w:tcPr>
            <w:tcW w:w="1511" w:type="dxa"/>
            <w:tcBorders>
              <w:top w:val="single" w:sz="4" w:space="0" w:color="auto"/>
              <w:bottom w:val="single" w:sz="4" w:space="0" w:color="auto"/>
            </w:tcBorders>
            <w:noWrap/>
            <w:hideMark/>
          </w:tcPr>
          <w:p w14:paraId="4E38CE67" w14:textId="77777777" w:rsidR="000108BC" w:rsidRPr="000108BC" w:rsidRDefault="000108BC" w:rsidP="00944023">
            <w:r w:rsidRPr="000108BC">
              <w:t>@ThierryBreton</w:t>
            </w:r>
          </w:p>
        </w:tc>
        <w:tc>
          <w:tcPr>
            <w:tcW w:w="1510" w:type="dxa"/>
            <w:tcBorders>
              <w:top w:val="single" w:sz="4" w:space="0" w:color="auto"/>
              <w:bottom w:val="single" w:sz="4" w:space="0" w:color="auto"/>
            </w:tcBorders>
            <w:noWrap/>
            <w:hideMark/>
          </w:tcPr>
          <w:p w14:paraId="745332CF" w14:textId="77777777" w:rsidR="000108BC" w:rsidRPr="000108BC" w:rsidRDefault="000108BC" w:rsidP="00944023">
            <w:pPr>
              <w:jc w:val="center"/>
            </w:pPr>
            <w:r w:rsidRPr="000108BC">
              <w:t>1356</w:t>
            </w:r>
          </w:p>
        </w:tc>
        <w:tc>
          <w:tcPr>
            <w:tcW w:w="1510" w:type="dxa"/>
            <w:tcBorders>
              <w:top w:val="single" w:sz="4" w:space="0" w:color="auto"/>
              <w:bottom w:val="single" w:sz="4" w:space="0" w:color="auto"/>
            </w:tcBorders>
            <w:noWrap/>
            <w:hideMark/>
          </w:tcPr>
          <w:p w14:paraId="36D136E5" w14:textId="77777777" w:rsidR="000108BC" w:rsidRPr="000108BC" w:rsidRDefault="000108BC" w:rsidP="00944023">
            <w:pPr>
              <w:jc w:val="center"/>
            </w:pPr>
            <w:r w:rsidRPr="000108BC">
              <w:t>57092</w:t>
            </w:r>
          </w:p>
        </w:tc>
        <w:tc>
          <w:tcPr>
            <w:tcW w:w="1511" w:type="dxa"/>
            <w:tcBorders>
              <w:top w:val="single" w:sz="4" w:space="0" w:color="auto"/>
              <w:bottom w:val="single" w:sz="4" w:space="0" w:color="auto"/>
            </w:tcBorders>
            <w:noWrap/>
            <w:hideMark/>
          </w:tcPr>
          <w:p w14:paraId="1333C73C" w14:textId="77777777" w:rsidR="000108BC" w:rsidRPr="000108BC" w:rsidRDefault="000108BC" w:rsidP="00944023">
            <w:pPr>
              <w:jc w:val="center"/>
            </w:pPr>
            <w:r w:rsidRPr="000108BC">
              <w:t>10/10/2016 11:28</w:t>
            </w:r>
          </w:p>
        </w:tc>
      </w:tr>
      <w:tr w:rsidR="00225985" w:rsidRPr="000108BC" w14:paraId="4999B783" w14:textId="77777777" w:rsidTr="006D50BD">
        <w:trPr>
          <w:trHeight w:val="290"/>
        </w:trPr>
        <w:tc>
          <w:tcPr>
            <w:tcW w:w="1510" w:type="dxa"/>
            <w:tcBorders>
              <w:top w:val="single" w:sz="4" w:space="0" w:color="auto"/>
              <w:bottom w:val="single" w:sz="4" w:space="0" w:color="auto"/>
            </w:tcBorders>
            <w:noWrap/>
            <w:hideMark/>
          </w:tcPr>
          <w:p w14:paraId="73465EC7" w14:textId="77777777" w:rsidR="000108BC" w:rsidRPr="000108BC" w:rsidRDefault="000108BC" w:rsidP="00944023">
            <w:r w:rsidRPr="000108BC">
              <w:t>Timo Pesonen</w:t>
            </w:r>
          </w:p>
        </w:tc>
        <w:tc>
          <w:tcPr>
            <w:tcW w:w="1510" w:type="dxa"/>
            <w:tcBorders>
              <w:top w:val="single" w:sz="4" w:space="0" w:color="auto"/>
              <w:bottom w:val="single" w:sz="4" w:space="0" w:color="auto"/>
            </w:tcBorders>
            <w:noWrap/>
            <w:hideMark/>
          </w:tcPr>
          <w:p w14:paraId="6DAEE3E3" w14:textId="0B551D34" w:rsidR="000108BC" w:rsidRPr="000108BC" w:rsidRDefault="000108BC" w:rsidP="00944023">
            <w:r w:rsidRPr="000108BC">
              <w:t>@EU_Commission Director-</w:t>
            </w:r>
            <w:r w:rsidRPr="000108BC">
              <w:lastRenderedPageBreak/>
              <w:t xml:space="preserve">General for #EUdefence industry and #EUspace.  All views are my own. RT </w:t>
            </w:r>
            <w:r w:rsidR="00685CDD">
              <w:t>is not</w:t>
            </w:r>
            <w:r w:rsidRPr="000108BC">
              <w:t xml:space="preserve"> endorsement.</w:t>
            </w:r>
          </w:p>
        </w:tc>
        <w:tc>
          <w:tcPr>
            <w:tcW w:w="1511" w:type="dxa"/>
            <w:tcBorders>
              <w:top w:val="single" w:sz="4" w:space="0" w:color="auto"/>
              <w:bottom w:val="single" w:sz="4" w:space="0" w:color="auto"/>
            </w:tcBorders>
            <w:noWrap/>
            <w:hideMark/>
          </w:tcPr>
          <w:p w14:paraId="6969755F" w14:textId="77777777" w:rsidR="000108BC" w:rsidRPr="000108BC" w:rsidRDefault="000108BC" w:rsidP="00944023">
            <w:r w:rsidRPr="000108BC">
              <w:lastRenderedPageBreak/>
              <w:t>@TimoPesonen1</w:t>
            </w:r>
          </w:p>
        </w:tc>
        <w:tc>
          <w:tcPr>
            <w:tcW w:w="1510" w:type="dxa"/>
            <w:tcBorders>
              <w:top w:val="single" w:sz="4" w:space="0" w:color="auto"/>
              <w:bottom w:val="single" w:sz="4" w:space="0" w:color="auto"/>
            </w:tcBorders>
            <w:noWrap/>
            <w:hideMark/>
          </w:tcPr>
          <w:p w14:paraId="0DC8ABBC" w14:textId="77777777" w:rsidR="000108BC" w:rsidRPr="000108BC" w:rsidRDefault="000108BC" w:rsidP="00944023">
            <w:pPr>
              <w:jc w:val="center"/>
            </w:pPr>
            <w:r w:rsidRPr="000108BC">
              <w:t>1832</w:t>
            </w:r>
          </w:p>
        </w:tc>
        <w:tc>
          <w:tcPr>
            <w:tcW w:w="1510" w:type="dxa"/>
            <w:tcBorders>
              <w:top w:val="single" w:sz="4" w:space="0" w:color="auto"/>
              <w:bottom w:val="single" w:sz="4" w:space="0" w:color="auto"/>
            </w:tcBorders>
            <w:noWrap/>
            <w:hideMark/>
          </w:tcPr>
          <w:p w14:paraId="66710630" w14:textId="77777777" w:rsidR="000108BC" w:rsidRPr="000108BC" w:rsidRDefault="000108BC" w:rsidP="00944023">
            <w:pPr>
              <w:jc w:val="center"/>
            </w:pPr>
            <w:r w:rsidRPr="000108BC">
              <w:t>4303</w:t>
            </w:r>
          </w:p>
        </w:tc>
        <w:tc>
          <w:tcPr>
            <w:tcW w:w="1511" w:type="dxa"/>
            <w:tcBorders>
              <w:top w:val="single" w:sz="4" w:space="0" w:color="auto"/>
              <w:bottom w:val="single" w:sz="4" w:space="0" w:color="auto"/>
            </w:tcBorders>
            <w:noWrap/>
            <w:hideMark/>
          </w:tcPr>
          <w:p w14:paraId="190756CD" w14:textId="77777777" w:rsidR="000108BC" w:rsidRPr="000108BC" w:rsidRDefault="000108BC" w:rsidP="00944023">
            <w:pPr>
              <w:jc w:val="center"/>
            </w:pPr>
            <w:r w:rsidRPr="000108BC">
              <w:t>5/17/2011 15:31</w:t>
            </w:r>
          </w:p>
        </w:tc>
      </w:tr>
      <w:tr w:rsidR="00225985" w:rsidRPr="000108BC" w14:paraId="45925E6C" w14:textId="77777777" w:rsidTr="006D50BD">
        <w:trPr>
          <w:trHeight w:val="290"/>
        </w:trPr>
        <w:tc>
          <w:tcPr>
            <w:tcW w:w="1510" w:type="dxa"/>
            <w:tcBorders>
              <w:top w:val="single" w:sz="4" w:space="0" w:color="auto"/>
              <w:bottom w:val="single" w:sz="4" w:space="0" w:color="auto"/>
            </w:tcBorders>
            <w:noWrap/>
            <w:hideMark/>
          </w:tcPr>
          <w:p w14:paraId="2921E98B" w14:textId="77777777" w:rsidR="000108BC" w:rsidRPr="000108BC" w:rsidRDefault="000108BC" w:rsidP="00944023">
            <w:r w:rsidRPr="000108BC">
              <w:t>Ursula von der Leyen</w:t>
            </w:r>
          </w:p>
        </w:tc>
        <w:tc>
          <w:tcPr>
            <w:tcW w:w="1510" w:type="dxa"/>
            <w:tcBorders>
              <w:top w:val="single" w:sz="4" w:space="0" w:color="auto"/>
              <w:bottom w:val="single" w:sz="4" w:space="0" w:color="auto"/>
            </w:tcBorders>
            <w:noWrap/>
            <w:hideMark/>
          </w:tcPr>
          <w:p w14:paraId="150941E1" w14:textId="1BBD0ACB" w:rsidR="000108BC" w:rsidRPr="000108BC" w:rsidRDefault="000108BC" w:rsidP="00944023">
            <w:r w:rsidRPr="000108BC">
              <w:t>President of the @EU_Commission. Mother of seven. Brussels-born. European by heart.</w:t>
            </w:r>
          </w:p>
        </w:tc>
        <w:tc>
          <w:tcPr>
            <w:tcW w:w="1511" w:type="dxa"/>
            <w:tcBorders>
              <w:top w:val="single" w:sz="4" w:space="0" w:color="auto"/>
              <w:bottom w:val="single" w:sz="4" w:space="0" w:color="auto"/>
            </w:tcBorders>
            <w:noWrap/>
            <w:hideMark/>
          </w:tcPr>
          <w:p w14:paraId="1F311A0D" w14:textId="77777777" w:rsidR="000108BC" w:rsidRPr="000108BC" w:rsidRDefault="000108BC" w:rsidP="00944023">
            <w:r w:rsidRPr="000108BC">
              <w:t>@vonderleyen</w:t>
            </w:r>
          </w:p>
        </w:tc>
        <w:tc>
          <w:tcPr>
            <w:tcW w:w="1510" w:type="dxa"/>
            <w:tcBorders>
              <w:top w:val="single" w:sz="4" w:space="0" w:color="auto"/>
              <w:bottom w:val="single" w:sz="4" w:space="0" w:color="auto"/>
            </w:tcBorders>
            <w:noWrap/>
            <w:hideMark/>
          </w:tcPr>
          <w:p w14:paraId="39C118E0" w14:textId="77777777" w:rsidR="000108BC" w:rsidRPr="000108BC" w:rsidRDefault="000108BC" w:rsidP="00944023">
            <w:pPr>
              <w:jc w:val="center"/>
            </w:pPr>
            <w:r w:rsidRPr="000108BC">
              <w:t>1747</w:t>
            </w:r>
          </w:p>
        </w:tc>
        <w:tc>
          <w:tcPr>
            <w:tcW w:w="1510" w:type="dxa"/>
            <w:tcBorders>
              <w:top w:val="single" w:sz="4" w:space="0" w:color="auto"/>
              <w:bottom w:val="single" w:sz="4" w:space="0" w:color="auto"/>
            </w:tcBorders>
            <w:noWrap/>
            <w:hideMark/>
          </w:tcPr>
          <w:p w14:paraId="3FE40D09" w14:textId="77777777" w:rsidR="000108BC" w:rsidRPr="000108BC" w:rsidRDefault="000108BC" w:rsidP="00944023">
            <w:pPr>
              <w:jc w:val="center"/>
            </w:pPr>
            <w:r w:rsidRPr="000108BC">
              <w:t>589092</w:t>
            </w:r>
          </w:p>
        </w:tc>
        <w:tc>
          <w:tcPr>
            <w:tcW w:w="1511" w:type="dxa"/>
            <w:tcBorders>
              <w:top w:val="single" w:sz="4" w:space="0" w:color="auto"/>
              <w:bottom w:val="single" w:sz="4" w:space="0" w:color="auto"/>
            </w:tcBorders>
            <w:noWrap/>
            <w:hideMark/>
          </w:tcPr>
          <w:p w14:paraId="2AD4ECEF" w14:textId="77777777" w:rsidR="000108BC" w:rsidRPr="000108BC" w:rsidRDefault="000108BC" w:rsidP="00944023">
            <w:pPr>
              <w:jc w:val="center"/>
            </w:pPr>
            <w:r w:rsidRPr="000108BC">
              <w:t>7/3/2019 10:08</w:t>
            </w:r>
          </w:p>
        </w:tc>
      </w:tr>
      <w:tr w:rsidR="00225985" w:rsidRPr="000108BC" w14:paraId="0AE4C1D0" w14:textId="77777777" w:rsidTr="006D50BD">
        <w:trPr>
          <w:trHeight w:val="290"/>
        </w:trPr>
        <w:tc>
          <w:tcPr>
            <w:tcW w:w="1510" w:type="dxa"/>
            <w:tcBorders>
              <w:top w:val="single" w:sz="4" w:space="0" w:color="auto"/>
              <w:bottom w:val="single" w:sz="4" w:space="0" w:color="auto"/>
            </w:tcBorders>
            <w:noWrap/>
            <w:hideMark/>
          </w:tcPr>
          <w:p w14:paraId="1B3D27A8" w14:textId="77777777" w:rsidR="000108BC" w:rsidRPr="000108BC" w:rsidRDefault="000108BC" w:rsidP="00944023">
            <w:r w:rsidRPr="000108BC">
              <w:t>Valdis Dombrovskis</w:t>
            </w:r>
          </w:p>
        </w:tc>
        <w:tc>
          <w:tcPr>
            <w:tcW w:w="1510" w:type="dxa"/>
            <w:tcBorders>
              <w:top w:val="single" w:sz="4" w:space="0" w:color="auto"/>
              <w:bottom w:val="single" w:sz="4" w:space="0" w:color="auto"/>
            </w:tcBorders>
            <w:noWrap/>
            <w:hideMark/>
          </w:tcPr>
          <w:p w14:paraId="14272A61" w14:textId="77777777" w:rsidR="000108BC" w:rsidRPr="000108BC" w:rsidRDefault="000108BC" w:rsidP="00944023">
            <w:r w:rsidRPr="000108BC">
              <w:t>@EU_Commission Executive Vice-President for an Economy that works for people, also Trade Commissioner</w:t>
            </w:r>
          </w:p>
        </w:tc>
        <w:tc>
          <w:tcPr>
            <w:tcW w:w="1511" w:type="dxa"/>
            <w:tcBorders>
              <w:top w:val="single" w:sz="4" w:space="0" w:color="auto"/>
              <w:bottom w:val="single" w:sz="4" w:space="0" w:color="auto"/>
            </w:tcBorders>
            <w:noWrap/>
            <w:hideMark/>
          </w:tcPr>
          <w:p w14:paraId="3D91969E" w14:textId="77777777" w:rsidR="000108BC" w:rsidRPr="000108BC" w:rsidRDefault="000108BC" w:rsidP="00944023">
            <w:r w:rsidRPr="000108BC">
              <w:t>@VDombrovskis</w:t>
            </w:r>
          </w:p>
        </w:tc>
        <w:tc>
          <w:tcPr>
            <w:tcW w:w="1510" w:type="dxa"/>
            <w:tcBorders>
              <w:top w:val="single" w:sz="4" w:space="0" w:color="auto"/>
              <w:bottom w:val="single" w:sz="4" w:space="0" w:color="auto"/>
            </w:tcBorders>
            <w:noWrap/>
            <w:hideMark/>
          </w:tcPr>
          <w:p w14:paraId="154BFAE6" w14:textId="77777777" w:rsidR="000108BC" w:rsidRPr="000108BC" w:rsidRDefault="000108BC" w:rsidP="00944023">
            <w:pPr>
              <w:jc w:val="center"/>
            </w:pPr>
            <w:r w:rsidRPr="000108BC">
              <w:t>9105</w:t>
            </w:r>
          </w:p>
        </w:tc>
        <w:tc>
          <w:tcPr>
            <w:tcW w:w="1510" w:type="dxa"/>
            <w:tcBorders>
              <w:top w:val="single" w:sz="4" w:space="0" w:color="auto"/>
              <w:bottom w:val="single" w:sz="4" w:space="0" w:color="auto"/>
            </w:tcBorders>
            <w:noWrap/>
            <w:hideMark/>
          </w:tcPr>
          <w:p w14:paraId="1EE518AE" w14:textId="77777777" w:rsidR="000108BC" w:rsidRPr="000108BC" w:rsidRDefault="000108BC" w:rsidP="00944023">
            <w:pPr>
              <w:jc w:val="center"/>
            </w:pPr>
            <w:r w:rsidRPr="000108BC">
              <w:t>77144</w:t>
            </w:r>
          </w:p>
        </w:tc>
        <w:tc>
          <w:tcPr>
            <w:tcW w:w="1511" w:type="dxa"/>
            <w:tcBorders>
              <w:top w:val="single" w:sz="4" w:space="0" w:color="auto"/>
              <w:bottom w:val="single" w:sz="4" w:space="0" w:color="auto"/>
            </w:tcBorders>
            <w:noWrap/>
            <w:hideMark/>
          </w:tcPr>
          <w:p w14:paraId="55F09DDB" w14:textId="77777777" w:rsidR="000108BC" w:rsidRPr="000108BC" w:rsidRDefault="000108BC" w:rsidP="00944023">
            <w:pPr>
              <w:jc w:val="center"/>
            </w:pPr>
            <w:r w:rsidRPr="000108BC">
              <w:t>5/24/2009 10:08</w:t>
            </w:r>
          </w:p>
        </w:tc>
      </w:tr>
      <w:tr w:rsidR="00225985" w:rsidRPr="000108BC" w14:paraId="5CB75528" w14:textId="77777777" w:rsidTr="006D50BD">
        <w:trPr>
          <w:trHeight w:val="290"/>
        </w:trPr>
        <w:tc>
          <w:tcPr>
            <w:tcW w:w="1510" w:type="dxa"/>
            <w:tcBorders>
              <w:top w:val="single" w:sz="4" w:space="0" w:color="auto"/>
              <w:bottom w:val="single" w:sz="4" w:space="0" w:color="auto"/>
            </w:tcBorders>
            <w:noWrap/>
            <w:hideMark/>
          </w:tcPr>
          <w:p w14:paraId="04EC0795" w14:textId="77777777" w:rsidR="000108BC" w:rsidRPr="000108BC" w:rsidRDefault="000108BC" w:rsidP="00944023">
            <w:r w:rsidRPr="000108BC">
              <w:t>Vera Jourová</w:t>
            </w:r>
          </w:p>
        </w:tc>
        <w:tc>
          <w:tcPr>
            <w:tcW w:w="1510" w:type="dxa"/>
            <w:tcBorders>
              <w:top w:val="single" w:sz="4" w:space="0" w:color="auto"/>
              <w:bottom w:val="single" w:sz="4" w:space="0" w:color="auto"/>
            </w:tcBorders>
            <w:noWrap/>
            <w:hideMark/>
          </w:tcPr>
          <w:p w14:paraId="6DEB8963" w14:textId="77777777" w:rsidR="000108BC" w:rsidRPr="000108BC" w:rsidRDefault="000108BC" w:rsidP="00944023">
            <w:r w:rsidRPr="000108BC">
              <w:t>Vice-President for Values and Transparency in the @EU_Commission. Account managed by me and my team.</w:t>
            </w:r>
          </w:p>
        </w:tc>
        <w:tc>
          <w:tcPr>
            <w:tcW w:w="1511" w:type="dxa"/>
            <w:tcBorders>
              <w:top w:val="single" w:sz="4" w:space="0" w:color="auto"/>
              <w:bottom w:val="single" w:sz="4" w:space="0" w:color="auto"/>
            </w:tcBorders>
            <w:noWrap/>
            <w:hideMark/>
          </w:tcPr>
          <w:p w14:paraId="000285E4" w14:textId="77777777" w:rsidR="000108BC" w:rsidRPr="000108BC" w:rsidRDefault="000108BC" w:rsidP="00944023">
            <w:r w:rsidRPr="000108BC">
              <w:t>@VeraJourova</w:t>
            </w:r>
          </w:p>
        </w:tc>
        <w:tc>
          <w:tcPr>
            <w:tcW w:w="1510" w:type="dxa"/>
            <w:tcBorders>
              <w:top w:val="single" w:sz="4" w:space="0" w:color="auto"/>
              <w:bottom w:val="single" w:sz="4" w:space="0" w:color="auto"/>
            </w:tcBorders>
            <w:noWrap/>
            <w:hideMark/>
          </w:tcPr>
          <w:p w14:paraId="7BD73718" w14:textId="77777777" w:rsidR="000108BC" w:rsidRPr="000108BC" w:rsidRDefault="000108BC" w:rsidP="00944023">
            <w:pPr>
              <w:jc w:val="center"/>
            </w:pPr>
            <w:r w:rsidRPr="000108BC">
              <w:t>7718</w:t>
            </w:r>
          </w:p>
        </w:tc>
        <w:tc>
          <w:tcPr>
            <w:tcW w:w="1510" w:type="dxa"/>
            <w:tcBorders>
              <w:top w:val="single" w:sz="4" w:space="0" w:color="auto"/>
              <w:bottom w:val="single" w:sz="4" w:space="0" w:color="auto"/>
            </w:tcBorders>
            <w:noWrap/>
            <w:hideMark/>
          </w:tcPr>
          <w:p w14:paraId="0A698790" w14:textId="77777777" w:rsidR="000108BC" w:rsidRPr="000108BC" w:rsidRDefault="000108BC" w:rsidP="00944023">
            <w:pPr>
              <w:jc w:val="center"/>
            </w:pPr>
            <w:r w:rsidRPr="000108BC">
              <w:t>53518</w:t>
            </w:r>
          </w:p>
        </w:tc>
        <w:tc>
          <w:tcPr>
            <w:tcW w:w="1511" w:type="dxa"/>
            <w:tcBorders>
              <w:top w:val="single" w:sz="4" w:space="0" w:color="auto"/>
              <w:bottom w:val="single" w:sz="4" w:space="0" w:color="auto"/>
            </w:tcBorders>
            <w:noWrap/>
            <w:hideMark/>
          </w:tcPr>
          <w:p w14:paraId="0D8259AF" w14:textId="77777777" w:rsidR="000108BC" w:rsidRPr="000108BC" w:rsidRDefault="000108BC" w:rsidP="00944023">
            <w:pPr>
              <w:jc w:val="center"/>
            </w:pPr>
            <w:r w:rsidRPr="000108BC">
              <w:t>9/27/2014 11:34</w:t>
            </w:r>
          </w:p>
        </w:tc>
      </w:tr>
      <w:tr w:rsidR="00225985" w:rsidRPr="000108BC" w14:paraId="5BB401CB" w14:textId="77777777" w:rsidTr="006D50BD">
        <w:trPr>
          <w:trHeight w:val="290"/>
        </w:trPr>
        <w:tc>
          <w:tcPr>
            <w:tcW w:w="1510" w:type="dxa"/>
            <w:tcBorders>
              <w:top w:val="single" w:sz="4" w:space="0" w:color="auto"/>
              <w:bottom w:val="single" w:sz="4" w:space="0" w:color="auto"/>
            </w:tcBorders>
            <w:noWrap/>
            <w:hideMark/>
          </w:tcPr>
          <w:p w14:paraId="004ABD6C" w14:textId="77777777" w:rsidR="000108BC" w:rsidRPr="000108BC" w:rsidRDefault="000108BC" w:rsidP="00944023">
            <w:r w:rsidRPr="000108BC">
              <w:t>Virginijus Sinkevicius</w:t>
            </w:r>
          </w:p>
        </w:tc>
        <w:tc>
          <w:tcPr>
            <w:tcW w:w="1510" w:type="dxa"/>
            <w:tcBorders>
              <w:top w:val="single" w:sz="4" w:space="0" w:color="auto"/>
              <w:bottom w:val="single" w:sz="4" w:space="0" w:color="auto"/>
            </w:tcBorders>
            <w:noWrap/>
            <w:hideMark/>
          </w:tcPr>
          <w:p w14:paraId="4E517C33" w14:textId="77777777" w:rsidR="000108BC" w:rsidRPr="000108BC" w:rsidRDefault="000108BC" w:rsidP="00944023">
            <w:r w:rsidRPr="000108BC">
              <w:t>@EU_Commission Commissioner for Environment, Oceans and Fisheries</w:t>
            </w:r>
          </w:p>
        </w:tc>
        <w:tc>
          <w:tcPr>
            <w:tcW w:w="1511" w:type="dxa"/>
            <w:tcBorders>
              <w:top w:val="single" w:sz="4" w:space="0" w:color="auto"/>
              <w:bottom w:val="single" w:sz="4" w:space="0" w:color="auto"/>
            </w:tcBorders>
            <w:noWrap/>
            <w:hideMark/>
          </w:tcPr>
          <w:p w14:paraId="27169190" w14:textId="77777777" w:rsidR="000108BC" w:rsidRPr="000108BC" w:rsidRDefault="000108BC" w:rsidP="00944023">
            <w:r w:rsidRPr="000108BC">
              <w:t>@VSinkevicius</w:t>
            </w:r>
          </w:p>
        </w:tc>
        <w:tc>
          <w:tcPr>
            <w:tcW w:w="1510" w:type="dxa"/>
            <w:tcBorders>
              <w:top w:val="single" w:sz="4" w:space="0" w:color="auto"/>
              <w:bottom w:val="single" w:sz="4" w:space="0" w:color="auto"/>
            </w:tcBorders>
            <w:noWrap/>
            <w:hideMark/>
          </w:tcPr>
          <w:p w14:paraId="27DB0BCB" w14:textId="77777777" w:rsidR="000108BC" w:rsidRPr="000108BC" w:rsidRDefault="000108BC" w:rsidP="00944023">
            <w:pPr>
              <w:jc w:val="center"/>
            </w:pPr>
            <w:r w:rsidRPr="000108BC">
              <w:t>3427</w:t>
            </w:r>
          </w:p>
        </w:tc>
        <w:tc>
          <w:tcPr>
            <w:tcW w:w="1510" w:type="dxa"/>
            <w:tcBorders>
              <w:top w:val="single" w:sz="4" w:space="0" w:color="auto"/>
              <w:bottom w:val="single" w:sz="4" w:space="0" w:color="auto"/>
            </w:tcBorders>
            <w:noWrap/>
            <w:hideMark/>
          </w:tcPr>
          <w:p w14:paraId="1960335B" w14:textId="77777777" w:rsidR="000108BC" w:rsidRPr="000108BC" w:rsidRDefault="000108BC" w:rsidP="00944023">
            <w:pPr>
              <w:jc w:val="center"/>
            </w:pPr>
            <w:r w:rsidRPr="000108BC">
              <w:t>20686</w:t>
            </w:r>
          </w:p>
        </w:tc>
        <w:tc>
          <w:tcPr>
            <w:tcW w:w="1511" w:type="dxa"/>
            <w:tcBorders>
              <w:top w:val="single" w:sz="4" w:space="0" w:color="auto"/>
              <w:bottom w:val="single" w:sz="4" w:space="0" w:color="auto"/>
            </w:tcBorders>
            <w:noWrap/>
            <w:hideMark/>
          </w:tcPr>
          <w:p w14:paraId="1A9EDDE9" w14:textId="77777777" w:rsidR="000108BC" w:rsidRPr="000108BC" w:rsidRDefault="000108BC" w:rsidP="00944023">
            <w:pPr>
              <w:jc w:val="center"/>
            </w:pPr>
            <w:r w:rsidRPr="000108BC">
              <w:t>6/14/2012 14:40</w:t>
            </w:r>
          </w:p>
        </w:tc>
      </w:tr>
      <w:tr w:rsidR="00225985" w:rsidRPr="000108BC" w14:paraId="4C56EC51" w14:textId="77777777" w:rsidTr="006D50BD">
        <w:trPr>
          <w:trHeight w:val="290"/>
        </w:trPr>
        <w:tc>
          <w:tcPr>
            <w:tcW w:w="1510" w:type="dxa"/>
            <w:tcBorders>
              <w:top w:val="single" w:sz="4" w:space="0" w:color="auto"/>
              <w:bottom w:val="double" w:sz="4" w:space="0" w:color="auto"/>
            </w:tcBorders>
            <w:noWrap/>
            <w:hideMark/>
          </w:tcPr>
          <w:p w14:paraId="23B5B3E5" w14:textId="77777777" w:rsidR="000108BC" w:rsidRPr="000108BC" w:rsidRDefault="000108BC" w:rsidP="00944023">
            <w:r w:rsidRPr="000108BC">
              <w:t>Ylva Johansson</w:t>
            </w:r>
          </w:p>
        </w:tc>
        <w:tc>
          <w:tcPr>
            <w:tcW w:w="1510" w:type="dxa"/>
            <w:tcBorders>
              <w:top w:val="single" w:sz="4" w:space="0" w:color="auto"/>
              <w:bottom w:val="double" w:sz="4" w:space="0" w:color="auto"/>
            </w:tcBorders>
            <w:noWrap/>
            <w:hideMark/>
          </w:tcPr>
          <w:p w14:paraId="0CC3284B" w14:textId="77777777" w:rsidR="000108BC" w:rsidRPr="000108BC" w:rsidRDefault="000108BC" w:rsidP="00944023">
            <w:r w:rsidRPr="000108BC">
              <w:t>EU Commissioner for Home Affairs</w:t>
            </w:r>
          </w:p>
        </w:tc>
        <w:tc>
          <w:tcPr>
            <w:tcW w:w="1511" w:type="dxa"/>
            <w:tcBorders>
              <w:top w:val="single" w:sz="4" w:space="0" w:color="auto"/>
              <w:bottom w:val="double" w:sz="4" w:space="0" w:color="auto"/>
            </w:tcBorders>
            <w:noWrap/>
            <w:hideMark/>
          </w:tcPr>
          <w:p w14:paraId="35ED7F64" w14:textId="77777777" w:rsidR="000108BC" w:rsidRPr="000108BC" w:rsidRDefault="000108BC" w:rsidP="00944023">
            <w:r w:rsidRPr="000108BC">
              <w:t>@YlvaJohansson</w:t>
            </w:r>
          </w:p>
        </w:tc>
        <w:tc>
          <w:tcPr>
            <w:tcW w:w="1510" w:type="dxa"/>
            <w:tcBorders>
              <w:top w:val="single" w:sz="4" w:space="0" w:color="auto"/>
              <w:bottom w:val="double" w:sz="4" w:space="0" w:color="auto"/>
            </w:tcBorders>
            <w:noWrap/>
            <w:hideMark/>
          </w:tcPr>
          <w:p w14:paraId="733CF75E" w14:textId="77777777" w:rsidR="000108BC" w:rsidRPr="000108BC" w:rsidRDefault="000108BC" w:rsidP="00944023">
            <w:pPr>
              <w:jc w:val="center"/>
            </w:pPr>
            <w:r w:rsidRPr="000108BC">
              <w:t>13448</w:t>
            </w:r>
          </w:p>
        </w:tc>
        <w:tc>
          <w:tcPr>
            <w:tcW w:w="1510" w:type="dxa"/>
            <w:tcBorders>
              <w:top w:val="single" w:sz="4" w:space="0" w:color="auto"/>
              <w:bottom w:val="double" w:sz="4" w:space="0" w:color="auto"/>
            </w:tcBorders>
            <w:noWrap/>
            <w:hideMark/>
          </w:tcPr>
          <w:p w14:paraId="04EABB67" w14:textId="77777777" w:rsidR="000108BC" w:rsidRPr="000108BC" w:rsidRDefault="000108BC" w:rsidP="00944023">
            <w:pPr>
              <w:jc w:val="center"/>
            </w:pPr>
            <w:r w:rsidRPr="000108BC">
              <w:t>39175</w:t>
            </w:r>
          </w:p>
        </w:tc>
        <w:tc>
          <w:tcPr>
            <w:tcW w:w="1511" w:type="dxa"/>
            <w:tcBorders>
              <w:top w:val="single" w:sz="4" w:space="0" w:color="auto"/>
              <w:bottom w:val="double" w:sz="4" w:space="0" w:color="auto"/>
            </w:tcBorders>
            <w:noWrap/>
            <w:hideMark/>
          </w:tcPr>
          <w:p w14:paraId="3C240169" w14:textId="77777777" w:rsidR="000108BC" w:rsidRPr="000108BC" w:rsidRDefault="000108BC" w:rsidP="00944023">
            <w:pPr>
              <w:jc w:val="center"/>
            </w:pPr>
            <w:r w:rsidRPr="000108BC">
              <w:t>6/17/2011 18:47</w:t>
            </w:r>
          </w:p>
        </w:tc>
      </w:tr>
    </w:tbl>
    <w:p w14:paraId="0010C6A2" w14:textId="1EA0D5BF" w:rsidR="005547D7" w:rsidRDefault="005547D7">
      <w:pPr>
        <w:rPr>
          <w:lang w:val="en-GB"/>
        </w:rPr>
      </w:pPr>
    </w:p>
    <w:p w14:paraId="1B34D044" w14:textId="77777777" w:rsidR="005547D7" w:rsidRDefault="005547D7">
      <w:pPr>
        <w:rPr>
          <w:lang w:val="en-GB"/>
        </w:rPr>
      </w:pPr>
    </w:p>
    <w:p w14:paraId="533B8628" w14:textId="77777777" w:rsidR="00E8759D" w:rsidRDefault="00E8759D">
      <w:pPr>
        <w:rPr>
          <w:rFonts w:asciiTheme="majorHAnsi" w:eastAsiaTheme="majorEastAsia" w:hAnsiTheme="majorHAnsi" w:cstheme="majorBidi"/>
          <w:color w:val="2F5496" w:themeColor="accent1" w:themeShade="BF"/>
          <w:sz w:val="26"/>
          <w:szCs w:val="26"/>
          <w:lang w:val="en-GB"/>
        </w:rPr>
      </w:pPr>
      <w:bookmarkStart w:id="1" w:name="_Toc76501036"/>
      <w:r>
        <w:rPr>
          <w:lang w:val="en-GB"/>
        </w:rPr>
        <w:br w:type="page"/>
      </w:r>
    </w:p>
    <w:p w14:paraId="5688F345" w14:textId="5AADA90F" w:rsidR="005547D7" w:rsidRDefault="005547D7" w:rsidP="003748F0">
      <w:pPr>
        <w:pStyle w:val="Heading2"/>
        <w:rPr>
          <w:lang w:val="en-GB"/>
        </w:rPr>
      </w:pPr>
      <w:r>
        <w:rPr>
          <w:lang w:val="en-GB"/>
        </w:rPr>
        <w:lastRenderedPageBreak/>
        <w:t>A2.</w:t>
      </w:r>
      <w:r w:rsidRPr="00A341E4">
        <w:rPr>
          <w:lang w:val="en-GB"/>
        </w:rPr>
        <w:t xml:space="preserve"> </w:t>
      </w:r>
      <w:r>
        <w:rPr>
          <w:lang w:val="en-GB"/>
        </w:rPr>
        <w:t>List of UK executive accounts</w:t>
      </w:r>
      <w:bookmarkEnd w:id="1"/>
    </w:p>
    <w:p w14:paraId="4039318B" w14:textId="69B9E2D9" w:rsidR="005547D7" w:rsidRDefault="005547D7">
      <w:pPr>
        <w:rPr>
          <w:lang w:val="en-GB"/>
        </w:rPr>
      </w:pPr>
    </w:p>
    <w:p w14:paraId="1B408C88" w14:textId="4ACA0635" w:rsidR="00F056B1" w:rsidRDefault="00F056B1">
      <w:pPr>
        <w:rPr>
          <w:lang w:val="en-GB"/>
        </w:rPr>
      </w:pPr>
      <w:r>
        <w:rPr>
          <w:lang w:val="en-GB"/>
        </w:rPr>
        <w:t>Data</w:t>
      </w:r>
      <w:r w:rsidR="00262201">
        <w:rPr>
          <w:lang w:val="en-GB"/>
        </w:rPr>
        <w:t xml:space="preserve"> are collected between 01/06/2021 – 04/06/2021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0"/>
        <w:gridCol w:w="1510"/>
        <w:gridCol w:w="1511"/>
        <w:gridCol w:w="1510"/>
        <w:gridCol w:w="1510"/>
        <w:gridCol w:w="1511"/>
      </w:tblGrid>
      <w:tr w:rsidR="001C094C" w:rsidRPr="00EE628F" w14:paraId="71A98901" w14:textId="77777777" w:rsidTr="00E94BEF">
        <w:trPr>
          <w:trHeight w:val="290"/>
        </w:trPr>
        <w:tc>
          <w:tcPr>
            <w:tcW w:w="1510" w:type="dxa"/>
            <w:tcBorders>
              <w:top w:val="double" w:sz="4" w:space="0" w:color="auto"/>
              <w:bottom w:val="double" w:sz="4" w:space="0" w:color="auto"/>
            </w:tcBorders>
            <w:noWrap/>
            <w:hideMark/>
          </w:tcPr>
          <w:p w14:paraId="6B36B362" w14:textId="77777777" w:rsidR="001C094C" w:rsidRPr="00EE628F" w:rsidRDefault="001C094C">
            <w:pPr>
              <w:rPr>
                <w:b/>
                <w:bCs/>
                <w:sz w:val="24"/>
                <w:szCs w:val="24"/>
                <w:lang w:val="nb-NO"/>
              </w:rPr>
            </w:pPr>
            <w:r w:rsidRPr="00EE628F">
              <w:rPr>
                <w:b/>
                <w:bCs/>
                <w:sz w:val="24"/>
                <w:szCs w:val="24"/>
              </w:rPr>
              <w:t>Actor Name</w:t>
            </w:r>
          </w:p>
        </w:tc>
        <w:tc>
          <w:tcPr>
            <w:tcW w:w="1510" w:type="dxa"/>
            <w:tcBorders>
              <w:top w:val="double" w:sz="4" w:space="0" w:color="auto"/>
              <w:bottom w:val="double" w:sz="4" w:space="0" w:color="auto"/>
            </w:tcBorders>
            <w:noWrap/>
            <w:hideMark/>
          </w:tcPr>
          <w:p w14:paraId="2C8CA725" w14:textId="77777777" w:rsidR="001C094C" w:rsidRPr="00EE628F" w:rsidRDefault="001C094C">
            <w:pPr>
              <w:rPr>
                <w:b/>
                <w:bCs/>
                <w:sz w:val="24"/>
                <w:szCs w:val="24"/>
              </w:rPr>
            </w:pPr>
            <w:r w:rsidRPr="00EE628F">
              <w:rPr>
                <w:b/>
                <w:bCs/>
                <w:sz w:val="24"/>
                <w:szCs w:val="24"/>
              </w:rPr>
              <w:t>Account Description</w:t>
            </w:r>
          </w:p>
        </w:tc>
        <w:tc>
          <w:tcPr>
            <w:tcW w:w="1511" w:type="dxa"/>
            <w:tcBorders>
              <w:top w:val="double" w:sz="4" w:space="0" w:color="auto"/>
              <w:bottom w:val="double" w:sz="4" w:space="0" w:color="auto"/>
            </w:tcBorders>
            <w:noWrap/>
            <w:hideMark/>
          </w:tcPr>
          <w:p w14:paraId="2AF509B0" w14:textId="77777777" w:rsidR="001C094C" w:rsidRPr="00EE628F" w:rsidRDefault="001C094C">
            <w:pPr>
              <w:rPr>
                <w:b/>
                <w:bCs/>
                <w:sz w:val="24"/>
                <w:szCs w:val="24"/>
              </w:rPr>
            </w:pPr>
            <w:r w:rsidRPr="00EE628F">
              <w:rPr>
                <w:b/>
                <w:bCs/>
                <w:sz w:val="24"/>
                <w:szCs w:val="24"/>
              </w:rPr>
              <w:t>Handle</w:t>
            </w:r>
          </w:p>
        </w:tc>
        <w:tc>
          <w:tcPr>
            <w:tcW w:w="1510" w:type="dxa"/>
            <w:tcBorders>
              <w:top w:val="double" w:sz="4" w:space="0" w:color="auto"/>
              <w:bottom w:val="double" w:sz="4" w:space="0" w:color="auto"/>
            </w:tcBorders>
            <w:noWrap/>
            <w:hideMark/>
          </w:tcPr>
          <w:p w14:paraId="15817736" w14:textId="77777777" w:rsidR="001C094C" w:rsidRPr="00EE628F" w:rsidRDefault="001C094C">
            <w:pPr>
              <w:rPr>
                <w:b/>
                <w:bCs/>
                <w:sz w:val="24"/>
                <w:szCs w:val="24"/>
              </w:rPr>
            </w:pPr>
            <w:r w:rsidRPr="00EE628F">
              <w:rPr>
                <w:b/>
                <w:bCs/>
                <w:sz w:val="24"/>
                <w:szCs w:val="24"/>
              </w:rPr>
              <w:t>n tweets</w:t>
            </w:r>
          </w:p>
        </w:tc>
        <w:tc>
          <w:tcPr>
            <w:tcW w:w="1510" w:type="dxa"/>
            <w:tcBorders>
              <w:top w:val="double" w:sz="4" w:space="0" w:color="auto"/>
              <w:bottom w:val="double" w:sz="4" w:space="0" w:color="auto"/>
            </w:tcBorders>
            <w:noWrap/>
            <w:hideMark/>
          </w:tcPr>
          <w:p w14:paraId="22C71707" w14:textId="77777777" w:rsidR="001C094C" w:rsidRPr="00EE628F" w:rsidRDefault="001C094C">
            <w:pPr>
              <w:rPr>
                <w:b/>
                <w:bCs/>
                <w:sz w:val="24"/>
                <w:szCs w:val="24"/>
              </w:rPr>
            </w:pPr>
            <w:r w:rsidRPr="00EE628F">
              <w:rPr>
                <w:b/>
                <w:bCs/>
                <w:sz w:val="24"/>
                <w:szCs w:val="24"/>
              </w:rPr>
              <w:t>Follower count</w:t>
            </w:r>
          </w:p>
        </w:tc>
        <w:tc>
          <w:tcPr>
            <w:tcW w:w="1511" w:type="dxa"/>
            <w:tcBorders>
              <w:top w:val="double" w:sz="4" w:space="0" w:color="auto"/>
              <w:bottom w:val="double" w:sz="4" w:space="0" w:color="auto"/>
            </w:tcBorders>
            <w:noWrap/>
            <w:hideMark/>
          </w:tcPr>
          <w:p w14:paraId="4ACB3B2A" w14:textId="77777777" w:rsidR="001C094C" w:rsidRPr="00EE628F" w:rsidRDefault="001C094C">
            <w:pPr>
              <w:rPr>
                <w:b/>
                <w:bCs/>
                <w:sz w:val="24"/>
                <w:szCs w:val="24"/>
              </w:rPr>
            </w:pPr>
            <w:r w:rsidRPr="00EE628F">
              <w:rPr>
                <w:b/>
                <w:bCs/>
                <w:sz w:val="24"/>
                <w:szCs w:val="24"/>
              </w:rPr>
              <w:t>Account Creation</w:t>
            </w:r>
          </w:p>
        </w:tc>
      </w:tr>
      <w:tr w:rsidR="001C094C" w:rsidRPr="001C094C" w14:paraId="22DEE0EC" w14:textId="77777777" w:rsidTr="00E94BEF">
        <w:trPr>
          <w:trHeight w:val="290"/>
        </w:trPr>
        <w:tc>
          <w:tcPr>
            <w:tcW w:w="1510" w:type="dxa"/>
            <w:tcBorders>
              <w:top w:val="double" w:sz="4" w:space="0" w:color="auto"/>
              <w:bottom w:val="single" w:sz="4" w:space="0" w:color="auto"/>
            </w:tcBorders>
            <w:noWrap/>
            <w:hideMark/>
          </w:tcPr>
          <w:p w14:paraId="0FF9E7E6" w14:textId="77777777" w:rsidR="001C094C" w:rsidRPr="001C094C" w:rsidRDefault="001C094C">
            <w:r w:rsidRPr="001C094C">
              <w:t>Alex Chalk</w:t>
            </w:r>
          </w:p>
        </w:tc>
        <w:tc>
          <w:tcPr>
            <w:tcW w:w="1510" w:type="dxa"/>
            <w:tcBorders>
              <w:top w:val="double" w:sz="4" w:space="0" w:color="auto"/>
              <w:bottom w:val="single" w:sz="4" w:space="0" w:color="auto"/>
            </w:tcBorders>
            <w:noWrap/>
            <w:hideMark/>
          </w:tcPr>
          <w:p w14:paraId="014211D7" w14:textId="77777777" w:rsidR="001C094C" w:rsidRPr="001C094C" w:rsidRDefault="001C094C">
            <w:r w:rsidRPr="001C094C">
              <w:t>MP for Cheltenham. MOJ minister. Pls contact via alex.chalk.mp@parliament.uk. Thanks!</w:t>
            </w:r>
          </w:p>
        </w:tc>
        <w:tc>
          <w:tcPr>
            <w:tcW w:w="1511" w:type="dxa"/>
            <w:tcBorders>
              <w:top w:val="double" w:sz="4" w:space="0" w:color="auto"/>
              <w:bottom w:val="single" w:sz="4" w:space="0" w:color="auto"/>
            </w:tcBorders>
            <w:noWrap/>
            <w:hideMark/>
          </w:tcPr>
          <w:p w14:paraId="5EB309D2" w14:textId="77777777" w:rsidR="001C094C" w:rsidRPr="001C094C" w:rsidRDefault="001C094C">
            <w:r w:rsidRPr="001C094C">
              <w:t>@AlexChalkChelt</w:t>
            </w:r>
          </w:p>
        </w:tc>
        <w:tc>
          <w:tcPr>
            <w:tcW w:w="1510" w:type="dxa"/>
            <w:tcBorders>
              <w:top w:val="double" w:sz="4" w:space="0" w:color="auto"/>
              <w:bottom w:val="single" w:sz="4" w:space="0" w:color="auto"/>
            </w:tcBorders>
            <w:noWrap/>
            <w:hideMark/>
          </w:tcPr>
          <w:p w14:paraId="158C9748" w14:textId="77777777" w:rsidR="001C094C" w:rsidRPr="001C094C" w:rsidRDefault="001C094C" w:rsidP="001C094C">
            <w:r w:rsidRPr="001C094C">
              <w:t>1569</w:t>
            </w:r>
          </w:p>
        </w:tc>
        <w:tc>
          <w:tcPr>
            <w:tcW w:w="1510" w:type="dxa"/>
            <w:tcBorders>
              <w:top w:val="double" w:sz="4" w:space="0" w:color="auto"/>
              <w:bottom w:val="single" w:sz="4" w:space="0" w:color="auto"/>
            </w:tcBorders>
            <w:noWrap/>
            <w:hideMark/>
          </w:tcPr>
          <w:p w14:paraId="4D9469DD" w14:textId="77777777" w:rsidR="001C094C" w:rsidRPr="001C094C" w:rsidRDefault="001C094C" w:rsidP="001C094C">
            <w:r w:rsidRPr="001C094C">
              <w:t>12960</w:t>
            </w:r>
          </w:p>
        </w:tc>
        <w:tc>
          <w:tcPr>
            <w:tcW w:w="1511" w:type="dxa"/>
            <w:tcBorders>
              <w:top w:val="double" w:sz="4" w:space="0" w:color="auto"/>
              <w:bottom w:val="single" w:sz="4" w:space="0" w:color="auto"/>
            </w:tcBorders>
            <w:noWrap/>
            <w:hideMark/>
          </w:tcPr>
          <w:p w14:paraId="51AE32C7" w14:textId="77777777" w:rsidR="001C094C" w:rsidRPr="001C094C" w:rsidRDefault="001C094C" w:rsidP="001C094C">
            <w:r w:rsidRPr="001C094C">
              <w:t>5/6/2013 15:46</w:t>
            </w:r>
          </w:p>
        </w:tc>
      </w:tr>
      <w:tr w:rsidR="00E94BEF" w:rsidRPr="001C094C" w14:paraId="361D8F82" w14:textId="77777777" w:rsidTr="00E94BEF">
        <w:trPr>
          <w:trHeight w:val="290"/>
        </w:trPr>
        <w:tc>
          <w:tcPr>
            <w:tcW w:w="1510" w:type="dxa"/>
            <w:tcBorders>
              <w:top w:val="single" w:sz="4" w:space="0" w:color="auto"/>
              <w:bottom w:val="single" w:sz="4" w:space="0" w:color="auto"/>
            </w:tcBorders>
            <w:noWrap/>
            <w:hideMark/>
          </w:tcPr>
          <w:p w14:paraId="5B679566" w14:textId="77777777" w:rsidR="001C094C" w:rsidRPr="001C094C" w:rsidRDefault="001C094C">
            <w:r w:rsidRPr="001C094C">
              <w:t>Amanda Milling</w:t>
            </w:r>
          </w:p>
        </w:tc>
        <w:tc>
          <w:tcPr>
            <w:tcW w:w="1510" w:type="dxa"/>
            <w:tcBorders>
              <w:top w:val="single" w:sz="4" w:space="0" w:color="auto"/>
              <w:bottom w:val="single" w:sz="4" w:space="0" w:color="auto"/>
            </w:tcBorders>
            <w:noWrap/>
            <w:hideMark/>
          </w:tcPr>
          <w:p w14:paraId="2FDB57D3" w14:textId="77777777" w:rsidR="001C094C" w:rsidRPr="001C094C" w:rsidRDefault="001C094C">
            <w:r w:rsidRPr="001C094C">
              <w:t xml:space="preserve"> Co-Chairman of the @Conservatives &amp; MP for Cannock Chase. If you’re a constituent, please email amanda.milling.mp@parliament.uk</w:t>
            </w:r>
          </w:p>
        </w:tc>
        <w:tc>
          <w:tcPr>
            <w:tcW w:w="1511" w:type="dxa"/>
            <w:tcBorders>
              <w:top w:val="single" w:sz="4" w:space="0" w:color="auto"/>
              <w:bottom w:val="single" w:sz="4" w:space="0" w:color="auto"/>
            </w:tcBorders>
            <w:noWrap/>
            <w:hideMark/>
          </w:tcPr>
          <w:p w14:paraId="0CC51777" w14:textId="77777777" w:rsidR="001C094C" w:rsidRPr="001C094C" w:rsidRDefault="001C094C">
            <w:r w:rsidRPr="001C094C">
              <w:t>@amandamilling</w:t>
            </w:r>
          </w:p>
        </w:tc>
        <w:tc>
          <w:tcPr>
            <w:tcW w:w="1510" w:type="dxa"/>
            <w:tcBorders>
              <w:top w:val="single" w:sz="4" w:space="0" w:color="auto"/>
              <w:bottom w:val="single" w:sz="4" w:space="0" w:color="auto"/>
            </w:tcBorders>
            <w:noWrap/>
            <w:hideMark/>
          </w:tcPr>
          <w:p w14:paraId="0021F398" w14:textId="77777777" w:rsidR="001C094C" w:rsidRPr="001C094C" w:rsidRDefault="001C094C" w:rsidP="001C094C">
            <w:r w:rsidRPr="001C094C">
              <w:t>3940</w:t>
            </w:r>
          </w:p>
        </w:tc>
        <w:tc>
          <w:tcPr>
            <w:tcW w:w="1510" w:type="dxa"/>
            <w:tcBorders>
              <w:top w:val="single" w:sz="4" w:space="0" w:color="auto"/>
              <w:bottom w:val="single" w:sz="4" w:space="0" w:color="auto"/>
            </w:tcBorders>
            <w:noWrap/>
            <w:hideMark/>
          </w:tcPr>
          <w:p w14:paraId="318ACD03" w14:textId="77777777" w:rsidR="001C094C" w:rsidRPr="001C094C" w:rsidRDefault="001C094C" w:rsidP="001C094C">
            <w:r w:rsidRPr="001C094C">
              <w:t>16115</w:t>
            </w:r>
          </w:p>
        </w:tc>
        <w:tc>
          <w:tcPr>
            <w:tcW w:w="1511" w:type="dxa"/>
            <w:tcBorders>
              <w:top w:val="single" w:sz="4" w:space="0" w:color="auto"/>
              <w:bottom w:val="single" w:sz="4" w:space="0" w:color="auto"/>
            </w:tcBorders>
            <w:noWrap/>
            <w:hideMark/>
          </w:tcPr>
          <w:p w14:paraId="34E7A7CF" w14:textId="77777777" w:rsidR="001C094C" w:rsidRPr="001C094C" w:rsidRDefault="001C094C" w:rsidP="001C094C">
            <w:r w:rsidRPr="001C094C">
              <w:t>9/28/2011 12:01</w:t>
            </w:r>
          </w:p>
        </w:tc>
      </w:tr>
      <w:tr w:rsidR="001C094C" w:rsidRPr="001C094C" w14:paraId="6E6DE59C" w14:textId="77777777" w:rsidTr="00E94BEF">
        <w:trPr>
          <w:trHeight w:val="290"/>
        </w:trPr>
        <w:tc>
          <w:tcPr>
            <w:tcW w:w="1510" w:type="dxa"/>
            <w:tcBorders>
              <w:top w:val="single" w:sz="4" w:space="0" w:color="auto"/>
              <w:bottom w:val="single" w:sz="4" w:space="0" w:color="auto"/>
            </w:tcBorders>
            <w:noWrap/>
            <w:hideMark/>
          </w:tcPr>
          <w:p w14:paraId="271749DE" w14:textId="77777777" w:rsidR="001C094C" w:rsidRPr="001C094C" w:rsidRDefault="001C094C">
            <w:r w:rsidRPr="001C094C">
              <w:t>Amanda Solloway</w:t>
            </w:r>
          </w:p>
        </w:tc>
        <w:tc>
          <w:tcPr>
            <w:tcW w:w="1510" w:type="dxa"/>
            <w:tcBorders>
              <w:top w:val="single" w:sz="4" w:space="0" w:color="auto"/>
              <w:bottom w:val="single" w:sz="4" w:space="0" w:color="auto"/>
            </w:tcBorders>
            <w:noWrap/>
            <w:hideMark/>
          </w:tcPr>
          <w:p w14:paraId="437982BE" w14:textId="77777777" w:rsidR="001C094C" w:rsidRPr="001C094C" w:rsidRDefault="001C094C">
            <w:r w:rsidRPr="001C094C">
              <w:t>Minister for Science, Research and Innovation - MP for Derby North - For all enquiries please contact Amanda.Solloway.MP@Parliament.uk</w:t>
            </w:r>
          </w:p>
        </w:tc>
        <w:tc>
          <w:tcPr>
            <w:tcW w:w="1511" w:type="dxa"/>
            <w:tcBorders>
              <w:top w:val="single" w:sz="4" w:space="0" w:color="auto"/>
              <w:bottom w:val="single" w:sz="4" w:space="0" w:color="auto"/>
            </w:tcBorders>
            <w:noWrap/>
            <w:hideMark/>
          </w:tcPr>
          <w:p w14:paraId="27999C99" w14:textId="77777777" w:rsidR="001C094C" w:rsidRPr="001C094C" w:rsidRDefault="001C094C">
            <w:r w:rsidRPr="001C094C">
              <w:t>@ASollowayUK</w:t>
            </w:r>
          </w:p>
        </w:tc>
        <w:tc>
          <w:tcPr>
            <w:tcW w:w="1510" w:type="dxa"/>
            <w:tcBorders>
              <w:top w:val="single" w:sz="4" w:space="0" w:color="auto"/>
              <w:bottom w:val="single" w:sz="4" w:space="0" w:color="auto"/>
            </w:tcBorders>
            <w:noWrap/>
            <w:hideMark/>
          </w:tcPr>
          <w:p w14:paraId="4B1970CC" w14:textId="77777777" w:rsidR="001C094C" w:rsidRPr="001C094C" w:rsidRDefault="001C094C" w:rsidP="001C094C">
            <w:r w:rsidRPr="001C094C">
              <w:t>2142</w:t>
            </w:r>
          </w:p>
        </w:tc>
        <w:tc>
          <w:tcPr>
            <w:tcW w:w="1510" w:type="dxa"/>
            <w:tcBorders>
              <w:top w:val="single" w:sz="4" w:space="0" w:color="auto"/>
              <w:bottom w:val="single" w:sz="4" w:space="0" w:color="auto"/>
            </w:tcBorders>
            <w:noWrap/>
            <w:hideMark/>
          </w:tcPr>
          <w:p w14:paraId="2A092C6F" w14:textId="77777777" w:rsidR="001C094C" w:rsidRPr="001C094C" w:rsidRDefault="001C094C" w:rsidP="001C094C">
            <w:r w:rsidRPr="001C094C">
              <w:t>5030</w:t>
            </w:r>
          </w:p>
        </w:tc>
        <w:tc>
          <w:tcPr>
            <w:tcW w:w="1511" w:type="dxa"/>
            <w:tcBorders>
              <w:top w:val="single" w:sz="4" w:space="0" w:color="auto"/>
              <w:bottom w:val="single" w:sz="4" w:space="0" w:color="auto"/>
            </w:tcBorders>
            <w:noWrap/>
            <w:hideMark/>
          </w:tcPr>
          <w:p w14:paraId="3CFA6E7F" w14:textId="77777777" w:rsidR="001C094C" w:rsidRPr="001C094C" w:rsidRDefault="001C094C" w:rsidP="001C094C">
            <w:r w:rsidRPr="001C094C">
              <w:t>12/10/2015 17:44</w:t>
            </w:r>
          </w:p>
        </w:tc>
      </w:tr>
      <w:tr w:rsidR="00E94BEF" w:rsidRPr="001C094C" w14:paraId="32BDFAEC" w14:textId="77777777" w:rsidTr="00E94BEF">
        <w:trPr>
          <w:trHeight w:val="290"/>
        </w:trPr>
        <w:tc>
          <w:tcPr>
            <w:tcW w:w="1510" w:type="dxa"/>
            <w:tcBorders>
              <w:top w:val="single" w:sz="4" w:space="0" w:color="auto"/>
              <w:bottom w:val="single" w:sz="4" w:space="0" w:color="auto"/>
            </w:tcBorders>
            <w:noWrap/>
            <w:hideMark/>
          </w:tcPr>
          <w:p w14:paraId="090E8BF5" w14:textId="77777777" w:rsidR="001C094C" w:rsidRPr="001C094C" w:rsidRDefault="001C094C">
            <w:r w:rsidRPr="001C094C">
              <w:t>Amanda Spielman</w:t>
            </w:r>
          </w:p>
        </w:tc>
        <w:tc>
          <w:tcPr>
            <w:tcW w:w="1510" w:type="dxa"/>
            <w:tcBorders>
              <w:top w:val="single" w:sz="4" w:space="0" w:color="auto"/>
              <w:bottom w:val="single" w:sz="4" w:space="0" w:color="auto"/>
            </w:tcBorders>
            <w:noWrap/>
            <w:hideMark/>
          </w:tcPr>
          <w:p w14:paraId="0E1BFA44" w14:textId="77777777" w:rsidR="001C094C" w:rsidRPr="001C094C" w:rsidRDefault="001C094C">
            <w:r w:rsidRPr="001C094C">
              <w:t>Her Majesty's Chief Inspector, Ofsted</w:t>
            </w:r>
          </w:p>
        </w:tc>
        <w:tc>
          <w:tcPr>
            <w:tcW w:w="1511" w:type="dxa"/>
            <w:tcBorders>
              <w:top w:val="single" w:sz="4" w:space="0" w:color="auto"/>
              <w:bottom w:val="single" w:sz="4" w:space="0" w:color="auto"/>
            </w:tcBorders>
            <w:noWrap/>
            <w:hideMark/>
          </w:tcPr>
          <w:p w14:paraId="625CC862" w14:textId="77777777" w:rsidR="001C094C" w:rsidRPr="001C094C" w:rsidRDefault="001C094C">
            <w:r w:rsidRPr="001C094C">
              <w:t>@amanda_spielman</w:t>
            </w:r>
          </w:p>
        </w:tc>
        <w:tc>
          <w:tcPr>
            <w:tcW w:w="1510" w:type="dxa"/>
            <w:tcBorders>
              <w:top w:val="single" w:sz="4" w:space="0" w:color="auto"/>
              <w:bottom w:val="single" w:sz="4" w:space="0" w:color="auto"/>
            </w:tcBorders>
            <w:noWrap/>
            <w:hideMark/>
          </w:tcPr>
          <w:p w14:paraId="1C8054F6" w14:textId="77777777" w:rsidR="001C094C" w:rsidRPr="001C094C" w:rsidRDefault="001C094C" w:rsidP="001C094C">
            <w:r w:rsidRPr="001C094C">
              <w:t>235</w:t>
            </w:r>
          </w:p>
        </w:tc>
        <w:tc>
          <w:tcPr>
            <w:tcW w:w="1510" w:type="dxa"/>
            <w:tcBorders>
              <w:top w:val="single" w:sz="4" w:space="0" w:color="auto"/>
              <w:bottom w:val="single" w:sz="4" w:space="0" w:color="auto"/>
            </w:tcBorders>
            <w:noWrap/>
            <w:hideMark/>
          </w:tcPr>
          <w:p w14:paraId="0248106D" w14:textId="77777777" w:rsidR="001C094C" w:rsidRPr="001C094C" w:rsidRDefault="001C094C" w:rsidP="001C094C">
            <w:r w:rsidRPr="001C094C">
              <w:t>39045</w:t>
            </w:r>
          </w:p>
        </w:tc>
        <w:tc>
          <w:tcPr>
            <w:tcW w:w="1511" w:type="dxa"/>
            <w:tcBorders>
              <w:top w:val="single" w:sz="4" w:space="0" w:color="auto"/>
              <w:bottom w:val="single" w:sz="4" w:space="0" w:color="auto"/>
            </w:tcBorders>
            <w:noWrap/>
            <w:hideMark/>
          </w:tcPr>
          <w:p w14:paraId="21AADBC6" w14:textId="77777777" w:rsidR="001C094C" w:rsidRPr="001C094C" w:rsidRDefault="001C094C" w:rsidP="001C094C">
            <w:r w:rsidRPr="001C094C">
              <w:t>7/21/2011 22:09</w:t>
            </w:r>
          </w:p>
        </w:tc>
      </w:tr>
      <w:tr w:rsidR="001C094C" w:rsidRPr="001C094C" w14:paraId="7B7986F1" w14:textId="77777777" w:rsidTr="00E94BEF">
        <w:trPr>
          <w:trHeight w:val="290"/>
        </w:trPr>
        <w:tc>
          <w:tcPr>
            <w:tcW w:w="1510" w:type="dxa"/>
            <w:tcBorders>
              <w:top w:val="single" w:sz="4" w:space="0" w:color="auto"/>
              <w:bottom w:val="single" w:sz="4" w:space="0" w:color="auto"/>
            </w:tcBorders>
            <w:noWrap/>
            <w:hideMark/>
          </w:tcPr>
          <w:p w14:paraId="3D4FFEDC" w14:textId="77777777" w:rsidR="001C094C" w:rsidRPr="001C094C" w:rsidRDefault="001C094C">
            <w:r w:rsidRPr="001C094C">
              <w:t>Andrew Stephenson MP</w:t>
            </w:r>
          </w:p>
        </w:tc>
        <w:tc>
          <w:tcPr>
            <w:tcW w:w="1510" w:type="dxa"/>
            <w:tcBorders>
              <w:top w:val="single" w:sz="4" w:space="0" w:color="auto"/>
              <w:bottom w:val="single" w:sz="4" w:space="0" w:color="auto"/>
            </w:tcBorders>
            <w:noWrap/>
            <w:hideMark/>
          </w:tcPr>
          <w:p w14:paraId="40F11091" w14:textId="77777777" w:rsidR="001C094C" w:rsidRPr="001C094C" w:rsidRDefault="001C094C">
            <w:r w:rsidRPr="001C094C">
              <w:t xml:space="preserve">MP for Pendle. Live in Colne, offices in Nelson &amp; Barnoldswick. @transportgovuk Minister (HS2, NPR &amp; TRU). For response </w:t>
            </w:r>
            <w:r w:rsidRPr="001C094C">
              <w:lastRenderedPageBreak/>
              <w:t>email andrew.stephenson.mp@parliament.uk</w:t>
            </w:r>
          </w:p>
        </w:tc>
        <w:tc>
          <w:tcPr>
            <w:tcW w:w="1511" w:type="dxa"/>
            <w:tcBorders>
              <w:top w:val="single" w:sz="4" w:space="0" w:color="auto"/>
              <w:bottom w:val="single" w:sz="4" w:space="0" w:color="auto"/>
            </w:tcBorders>
            <w:noWrap/>
            <w:hideMark/>
          </w:tcPr>
          <w:p w14:paraId="7B1571EC" w14:textId="77777777" w:rsidR="001C094C" w:rsidRPr="001C094C" w:rsidRDefault="001C094C">
            <w:r w:rsidRPr="001C094C">
              <w:lastRenderedPageBreak/>
              <w:t>@Andrew4Pendle</w:t>
            </w:r>
          </w:p>
        </w:tc>
        <w:tc>
          <w:tcPr>
            <w:tcW w:w="1510" w:type="dxa"/>
            <w:tcBorders>
              <w:top w:val="single" w:sz="4" w:space="0" w:color="auto"/>
              <w:bottom w:val="single" w:sz="4" w:space="0" w:color="auto"/>
            </w:tcBorders>
            <w:noWrap/>
            <w:hideMark/>
          </w:tcPr>
          <w:p w14:paraId="00C0767B" w14:textId="77777777" w:rsidR="001C094C" w:rsidRPr="001C094C" w:rsidRDefault="001C094C" w:rsidP="001C094C">
            <w:r w:rsidRPr="001C094C">
              <w:t>22228</w:t>
            </w:r>
          </w:p>
        </w:tc>
        <w:tc>
          <w:tcPr>
            <w:tcW w:w="1510" w:type="dxa"/>
            <w:tcBorders>
              <w:top w:val="single" w:sz="4" w:space="0" w:color="auto"/>
              <w:bottom w:val="single" w:sz="4" w:space="0" w:color="auto"/>
            </w:tcBorders>
            <w:noWrap/>
            <w:hideMark/>
          </w:tcPr>
          <w:p w14:paraId="728DF704" w14:textId="77777777" w:rsidR="001C094C" w:rsidRPr="001C094C" w:rsidRDefault="001C094C" w:rsidP="001C094C">
            <w:r w:rsidRPr="001C094C">
              <w:t>24703</w:t>
            </w:r>
          </w:p>
        </w:tc>
        <w:tc>
          <w:tcPr>
            <w:tcW w:w="1511" w:type="dxa"/>
            <w:tcBorders>
              <w:top w:val="single" w:sz="4" w:space="0" w:color="auto"/>
              <w:bottom w:val="single" w:sz="4" w:space="0" w:color="auto"/>
            </w:tcBorders>
            <w:noWrap/>
            <w:hideMark/>
          </w:tcPr>
          <w:p w14:paraId="4B4A4658" w14:textId="77777777" w:rsidR="001C094C" w:rsidRPr="001C094C" w:rsidRDefault="001C094C" w:rsidP="001C094C">
            <w:r w:rsidRPr="001C094C">
              <w:t>4/10/2010 16:19</w:t>
            </w:r>
          </w:p>
        </w:tc>
      </w:tr>
      <w:tr w:rsidR="00E94BEF" w:rsidRPr="001C094C" w14:paraId="38FA7BC9" w14:textId="77777777" w:rsidTr="00E94BEF">
        <w:trPr>
          <w:trHeight w:val="290"/>
        </w:trPr>
        <w:tc>
          <w:tcPr>
            <w:tcW w:w="1510" w:type="dxa"/>
            <w:tcBorders>
              <w:top w:val="single" w:sz="4" w:space="0" w:color="auto"/>
              <w:bottom w:val="single" w:sz="4" w:space="0" w:color="auto"/>
            </w:tcBorders>
            <w:noWrap/>
            <w:hideMark/>
          </w:tcPr>
          <w:p w14:paraId="003AB7C0" w14:textId="77777777" w:rsidR="001C094C" w:rsidRPr="001C094C" w:rsidRDefault="001C094C">
            <w:r w:rsidRPr="001C094C">
              <w:t>Anne-Marie Trevelyan</w:t>
            </w:r>
          </w:p>
        </w:tc>
        <w:tc>
          <w:tcPr>
            <w:tcW w:w="1510" w:type="dxa"/>
            <w:tcBorders>
              <w:top w:val="single" w:sz="4" w:space="0" w:color="auto"/>
              <w:bottom w:val="single" w:sz="4" w:space="0" w:color="auto"/>
            </w:tcBorders>
            <w:noWrap/>
            <w:hideMark/>
          </w:tcPr>
          <w:p w14:paraId="67A7FF50" w14:textId="77777777" w:rsidR="001C094C" w:rsidRPr="001C094C" w:rsidRDefault="001C094C">
            <w:r w:rsidRPr="001C094C">
              <w:t>MP for Berwick-upon-Tweed. Energy Minister &amp; COP26 champion for adaptation &amp; resilience. Sadly I cannot reply to questions on Twitter- please email me.</w:t>
            </w:r>
          </w:p>
        </w:tc>
        <w:tc>
          <w:tcPr>
            <w:tcW w:w="1511" w:type="dxa"/>
            <w:tcBorders>
              <w:top w:val="single" w:sz="4" w:space="0" w:color="auto"/>
              <w:bottom w:val="single" w:sz="4" w:space="0" w:color="auto"/>
            </w:tcBorders>
            <w:noWrap/>
            <w:hideMark/>
          </w:tcPr>
          <w:p w14:paraId="32FA939B" w14:textId="77777777" w:rsidR="001C094C" w:rsidRPr="001C094C" w:rsidRDefault="001C094C">
            <w:r w:rsidRPr="001C094C">
              <w:t>@annietrev</w:t>
            </w:r>
          </w:p>
        </w:tc>
        <w:tc>
          <w:tcPr>
            <w:tcW w:w="1510" w:type="dxa"/>
            <w:tcBorders>
              <w:top w:val="single" w:sz="4" w:space="0" w:color="auto"/>
              <w:bottom w:val="single" w:sz="4" w:space="0" w:color="auto"/>
            </w:tcBorders>
            <w:noWrap/>
            <w:hideMark/>
          </w:tcPr>
          <w:p w14:paraId="51FD669E" w14:textId="77777777" w:rsidR="001C094C" w:rsidRPr="001C094C" w:rsidRDefault="001C094C" w:rsidP="001C094C">
            <w:r w:rsidRPr="001C094C">
              <w:t>26780</w:t>
            </w:r>
          </w:p>
        </w:tc>
        <w:tc>
          <w:tcPr>
            <w:tcW w:w="1510" w:type="dxa"/>
            <w:tcBorders>
              <w:top w:val="single" w:sz="4" w:space="0" w:color="auto"/>
              <w:bottom w:val="single" w:sz="4" w:space="0" w:color="auto"/>
            </w:tcBorders>
            <w:noWrap/>
            <w:hideMark/>
          </w:tcPr>
          <w:p w14:paraId="015695EA" w14:textId="77777777" w:rsidR="001C094C" w:rsidRPr="001C094C" w:rsidRDefault="001C094C" w:rsidP="001C094C">
            <w:r w:rsidRPr="001C094C">
              <w:t>23012</w:t>
            </w:r>
          </w:p>
        </w:tc>
        <w:tc>
          <w:tcPr>
            <w:tcW w:w="1511" w:type="dxa"/>
            <w:tcBorders>
              <w:top w:val="single" w:sz="4" w:space="0" w:color="auto"/>
              <w:bottom w:val="single" w:sz="4" w:space="0" w:color="auto"/>
            </w:tcBorders>
            <w:noWrap/>
            <w:hideMark/>
          </w:tcPr>
          <w:p w14:paraId="71C1F5AA" w14:textId="77777777" w:rsidR="001C094C" w:rsidRPr="001C094C" w:rsidRDefault="001C094C" w:rsidP="001C094C">
            <w:r w:rsidRPr="001C094C">
              <w:t>2/6/2009 12:06</w:t>
            </w:r>
          </w:p>
        </w:tc>
      </w:tr>
      <w:tr w:rsidR="001C094C" w:rsidRPr="001C094C" w14:paraId="6164B60B" w14:textId="77777777" w:rsidTr="00E94BEF">
        <w:trPr>
          <w:trHeight w:val="290"/>
        </w:trPr>
        <w:tc>
          <w:tcPr>
            <w:tcW w:w="1510" w:type="dxa"/>
            <w:tcBorders>
              <w:top w:val="single" w:sz="4" w:space="0" w:color="auto"/>
              <w:bottom w:val="single" w:sz="4" w:space="0" w:color="auto"/>
            </w:tcBorders>
            <w:noWrap/>
            <w:hideMark/>
          </w:tcPr>
          <w:p w14:paraId="7C6BAB27" w14:textId="77777777" w:rsidR="001C094C" w:rsidRPr="001C094C" w:rsidRDefault="001C094C">
            <w:r w:rsidRPr="001C094C">
              <w:t>APHA</w:t>
            </w:r>
          </w:p>
        </w:tc>
        <w:tc>
          <w:tcPr>
            <w:tcW w:w="1510" w:type="dxa"/>
            <w:tcBorders>
              <w:top w:val="single" w:sz="4" w:space="0" w:color="auto"/>
              <w:bottom w:val="single" w:sz="4" w:space="0" w:color="auto"/>
            </w:tcBorders>
            <w:noWrap/>
            <w:hideMark/>
          </w:tcPr>
          <w:p w14:paraId="4991EEE7" w14:textId="77777777" w:rsidR="001C094C" w:rsidRPr="001C094C" w:rsidRDefault="001C094C">
            <w:r w:rsidRPr="001C094C">
              <w:t>Our role is to help safeguard animal and plant health, protect the economy and  enhance food security through research, surveillance and inspection</w:t>
            </w:r>
          </w:p>
        </w:tc>
        <w:tc>
          <w:tcPr>
            <w:tcW w:w="1511" w:type="dxa"/>
            <w:tcBorders>
              <w:top w:val="single" w:sz="4" w:space="0" w:color="auto"/>
              <w:bottom w:val="single" w:sz="4" w:space="0" w:color="auto"/>
            </w:tcBorders>
            <w:noWrap/>
            <w:hideMark/>
          </w:tcPr>
          <w:p w14:paraId="7E86F7F2" w14:textId="77777777" w:rsidR="001C094C" w:rsidRPr="001C094C" w:rsidRDefault="001C094C">
            <w:r w:rsidRPr="001C094C">
              <w:t>@APHAgovuk</w:t>
            </w:r>
          </w:p>
        </w:tc>
        <w:tc>
          <w:tcPr>
            <w:tcW w:w="1510" w:type="dxa"/>
            <w:tcBorders>
              <w:top w:val="single" w:sz="4" w:space="0" w:color="auto"/>
              <w:bottom w:val="single" w:sz="4" w:space="0" w:color="auto"/>
            </w:tcBorders>
            <w:noWrap/>
            <w:hideMark/>
          </w:tcPr>
          <w:p w14:paraId="1AE2EB90" w14:textId="77777777" w:rsidR="001C094C" w:rsidRPr="001C094C" w:rsidRDefault="001C094C" w:rsidP="001C094C">
            <w:r w:rsidRPr="001C094C">
              <w:t>4688</w:t>
            </w:r>
          </w:p>
        </w:tc>
        <w:tc>
          <w:tcPr>
            <w:tcW w:w="1510" w:type="dxa"/>
            <w:tcBorders>
              <w:top w:val="single" w:sz="4" w:space="0" w:color="auto"/>
              <w:bottom w:val="single" w:sz="4" w:space="0" w:color="auto"/>
            </w:tcBorders>
            <w:noWrap/>
            <w:hideMark/>
          </w:tcPr>
          <w:p w14:paraId="0E73B57A" w14:textId="77777777" w:rsidR="001C094C" w:rsidRPr="001C094C" w:rsidRDefault="001C094C" w:rsidP="001C094C">
            <w:r w:rsidRPr="001C094C">
              <w:t>10084</w:t>
            </w:r>
          </w:p>
        </w:tc>
        <w:tc>
          <w:tcPr>
            <w:tcW w:w="1511" w:type="dxa"/>
            <w:tcBorders>
              <w:top w:val="single" w:sz="4" w:space="0" w:color="auto"/>
              <w:bottom w:val="single" w:sz="4" w:space="0" w:color="auto"/>
            </w:tcBorders>
            <w:noWrap/>
            <w:hideMark/>
          </w:tcPr>
          <w:p w14:paraId="0805CBB6" w14:textId="77777777" w:rsidR="001C094C" w:rsidRPr="001C094C" w:rsidRDefault="001C094C" w:rsidP="001C094C">
            <w:r w:rsidRPr="001C094C">
              <w:t>9/30/2010 17:23</w:t>
            </w:r>
          </w:p>
        </w:tc>
      </w:tr>
      <w:tr w:rsidR="00E94BEF" w:rsidRPr="001C094C" w14:paraId="1EB619DC" w14:textId="77777777" w:rsidTr="00E94BEF">
        <w:trPr>
          <w:trHeight w:val="290"/>
        </w:trPr>
        <w:tc>
          <w:tcPr>
            <w:tcW w:w="1510" w:type="dxa"/>
            <w:tcBorders>
              <w:top w:val="single" w:sz="4" w:space="0" w:color="auto"/>
              <w:bottom w:val="single" w:sz="4" w:space="0" w:color="auto"/>
            </w:tcBorders>
            <w:noWrap/>
            <w:hideMark/>
          </w:tcPr>
          <w:p w14:paraId="6FA8B549" w14:textId="77777777" w:rsidR="001C094C" w:rsidRPr="001C094C" w:rsidRDefault="001C094C">
            <w:r w:rsidRPr="001C094C">
              <w:t xml:space="preserve">Armed Forces Day </w:t>
            </w:r>
          </w:p>
        </w:tc>
        <w:tc>
          <w:tcPr>
            <w:tcW w:w="1510" w:type="dxa"/>
            <w:tcBorders>
              <w:top w:val="single" w:sz="4" w:space="0" w:color="auto"/>
              <w:bottom w:val="single" w:sz="4" w:space="0" w:color="auto"/>
            </w:tcBorders>
            <w:noWrap/>
            <w:hideMark/>
          </w:tcPr>
          <w:p w14:paraId="363FA3F0" w14:textId="77777777" w:rsidR="001C094C" w:rsidRPr="001C094C" w:rsidRDefault="001C094C">
            <w:r w:rsidRPr="001C094C">
              <w:t>Armed Forces Day is a chance to show your support for the men and women who make up the Armed Forces community. Visit the AFD website to find out more.</w:t>
            </w:r>
          </w:p>
        </w:tc>
        <w:tc>
          <w:tcPr>
            <w:tcW w:w="1511" w:type="dxa"/>
            <w:tcBorders>
              <w:top w:val="single" w:sz="4" w:space="0" w:color="auto"/>
              <w:bottom w:val="single" w:sz="4" w:space="0" w:color="auto"/>
            </w:tcBorders>
            <w:noWrap/>
            <w:hideMark/>
          </w:tcPr>
          <w:p w14:paraId="4280EFC0" w14:textId="77777777" w:rsidR="001C094C" w:rsidRPr="001C094C" w:rsidRDefault="001C094C">
            <w:r w:rsidRPr="001C094C">
              <w:t>@ArmedForcesDay</w:t>
            </w:r>
          </w:p>
        </w:tc>
        <w:tc>
          <w:tcPr>
            <w:tcW w:w="1510" w:type="dxa"/>
            <w:tcBorders>
              <w:top w:val="single" w:sz="4" w:space="0" w:color="auto"/>
              <w:bottom w:val="single" w:sz="4" w:space="0" w:color="auto"/>
            </w:tcBorders>
            <w:noWrap/>
            <w:hideMark/>
          </w:tcPr>
          <w:p w14:paraId="677A701D" w14:textId="77777777" w:rsidR="001C094C" w:rsidRPr="001C094C" w:rsidRDefault="001C094C" w:rsidP="001C094C">
            <w:r w:rsidRPr="001C094C">
              <w:t>4014</w:t>
            </w:r>
          </w:p>
        </w:tc>
        <w:tc>
          <w:tcPr>
            <w:tcW w:w="1510" w:type="dxa"/>
            <w:tcBorders>
              <w:top w:val="single" w:sz="4" w:space="0" w:color="auto"/>
              <w:bottom w:val="single" w:sz="4" w:space="0" w:color="auto"/>
            </w:tcBorders>
            <w:noWrap/>
            <w:hideMark/>
          </w:tcPr>
          <w:p w14:paraId="5F2C00CB" w14:textId="77777777" w:rsidR="001C094C" w:rsidRPr="001C094C" w:rsidRDefault="001C094C" w:rsidP="001C094C">
            <w:r w:rsidRPr="001C094C">
              <w:t>65327</w:t>
            </w:r>
          </w:p>
        </w:tc>
        <w:tc>
          <w:tcPr>
            <w:tcW w:w="1511" w:type="dxa"/>
            <w:tcBorders>
              <w:top w:val="single" w:sz="4" w:space="0" w:color="auto"/>
              <w:bottom w:val="single" w:sz="4" w:space="0" w:color="auto"/>
            </w:tcBorders>
            <w:noWrap/>
            <w:hideMark/>
          </w:tcPr>
          <w:p w14:paraId="36275A0B" w14:textId="77777777" w:rsidR="001C094C" w:rsidRPr="001C094C" w:rsidRDefault="001C094C" w:rsidP="001C094C">
            <w:r w:rsidRPr="001C094C">
              <w:t>5/8/2009 19:48</w:t>
            </w:r>
          </w:p>
        </w:tc>
      </w:tr>
      <w:tr w:rsidR="001C094C" w:rsidRPr="001C094C" w14:paraId="75B0E64E" w14:textId="77777777" w:rsidTr="00E94BEF">
        <w:trPr>
          <w:trHeight w:val="290"/>
        </w:trPr>
        <w:tc>
          <w:tcPr>
            <w:tcW w:w="1510" w:type="dxa"/>
            <w:tcBorders>
              <w:top w:val="single" w:sz="4" w:space="0" w:color="auto"/>
              <w:bottom w:val="single" w:sz="4" w:space="0" w:color="auto"/>
            </w:tcBorders>
            <w:noWrap/>
            <w:hideMark/>
          </w:tcPr>
          <w:p w14:paraId="4B0AD9CC" w14:textId="77777777" w:rsidR="001C094C" w:rsidRPr="001C094C" w:rsidRDefault="001C094C">
            <w:r w:rsidRPr="001C094C">
              <w:t>Attorney General</w:t>
            </w:r>
          </w:p>
        </w:tc>
        <w:tc>
          <w:tcPr>
            <w:tcW w:w="1510" w:type="dxa"/>
            <w:tcBorders>
              <w:top w:val="single" w:sz="4" w:space="0" w:color="auto"/>
              <w:bottom w:val="single" w:sz="4" w:space="0" w:color="auto"/>
            </w:tcBorders>
            <w:noWrap/>
            <w:hideMark/>
          </w:tcPr>
          <w:p w14:paraId="7A524EE2" w14:textId="77777777" w:rsidR="001C094C" w:rsidRPr="001C094C" w:rsidRDefault="001C094C">
            <w:r w:rsidRPr="001C094C">
              <w:t>Making law and politics work together at the heart of the UK constitution.</w:t>
            </w:r>
          </w:p>
        </w:tc>
        <w:tc>
          <w:tcPr>
            <w:tcW w:w="1511" w:type="dxa"/>
            <w:tcBorders>
              <w:top w:val="single" w:sz="4" w:space="0" w:color="auto"/>
              <w:bottom w:val="single" w:sz="4" w:space="0" w:color="auto"/>
            </w:tcBorders>
            <w:noWrap/>
            <w:hideMark/>
          </w:tcPr>
          <w:p w14:paraId="42A923E5" w14:textId="77777777" w:rsidR="001C094C" w:rsidRPr="001C094C" w:rsidRDefault="001C094C">
            <w:r w:rsidRPr="001C094C">
              <w:t>@attorneygeneral</w:t>
            </w:r>
          </w:p>
        </w:tc>
        <w:tc>
          <w:tcPr>
            <w:tcW w:w="1510" w:type="dxa"/>
            <w:tcBorders>
              <w:top w:val="single" w:sz="4" w:space="0" w:color="auto"/>
              <w:bottom w:val="single" w:sz="4" w:space="0" w:color="auto"/>
            </w:tcBorders>
            <w:noWrap/>
            <w:hideMark/>
          </w:tcPr>
          <w:p w14:paraId="6DD2E254" w14:textId="77777777" w:rsidR="001C094C" w:rsidRPr="001C094C" w:rsidRDefault="001C094C" w:rsidP="001C094C">
            <w:r w:rsidRPr="001C094C">
              <w:t>3299</w:t>
            </w:r>
          </w:p>
        </w:tc>
        <w:tc>
          <w:tcPr>
            <w:tcW w:w="1510" w:type="dxa"/>
            <w:tcBorders>
              <w:top w:val="single" w:sz="4" w:space="0" w:color="auto"/>
              <w:bottom w:val="single" w:sz="4" w:space="0" w:color="auto"/>
            </w:tcBorders>
            <w:noWrap/>
            <w:hideMark/>
          </w:tcPr>
          <w:p w14:paraId="4E419E0F" w14:textId="77777777" w:rsidR="001C094C" w:rsidRPr="001C094C" w:rsidRDefault="001C094C" w:rsidP="001C094C">
            <w:r w:rsidRPr="001C094C">
              <w:t>30441</w:t>
            </w:r>
          </w:p>
        </w:tc>
        <w:tc>
          <w:tcPr>
            <w:tcW w:w="1511" w:type="dxa"/>
            <w:tcBorders>
              <w:top w:val="single" w:sz="4" w:space="0" w:color="auto"/>
              <w:bottom w:val="single" w:sz="4" w:space="0" w:color="auto"/>
            </w:tcBorders>
            <w:noWrap/>
            <w:hideMark/>
          </w:tcPr>
          <w:p w14:paraId="465994DE" w14:textId="77777777" w:rsidR="001C094C" w:rsidRPr="001C094C" w:rsidRDefault="001C094C" w:rsidP="001C094C">
            <w:r w:rsidRPr="001C094C">
              <w:t>6/28/2012 10:38</w:t>
            </w:r>
          </w:p>
        </w:tc>
      </w:tr>
      <w:tr w:rsidR="00E94BEF" w:rsidRPr="001C094C" w14:paraId="175D0AA6" w14:textId="77777777" w:rsidTr="00E94BEF">
        <w:trPr>
          <w:trHeight w:val="290"/>
        </w:trPr>
        <w:tc>
          <w:tcPr>
            <w:tcW w:w="1510" w:type="dxa"/>
            <w:tcBorders>
              <w:top w:val="single" w:sz="4" w:space="0" w:color="auto"/>
              <w:bottom w:val="single" w:sz="4" w:space="0" w:color="auto"/>
            </w:tcBorders>
            <w:noWrap/>
            <w:hideMark/>
          </w:tcPr>
          <w:p w14:paraId="1E80407D" w14:textId="77777777" w:rsidR="001C094C" w:rsidRPr="001C094C" w:rsidRDefault="001C094C">
            <w:r w:rsidRPr="001C094C">
              <w:lastRenderedPageBreak/>
              <w:t>Baroness Berridge</w:t>
            </w:r>
          </w:p>
        </w:tc>
        <w:tc>
          <w:tcPr>
            <w:tcW w:w="1510" w:type="dxa"/>
            <w:tcBorders>
              <w:top w:val="single" w:sz="4" w:space="0" w:color="auto"/>
              <w:bottom w:val="single" w:sz="4" w:space="0" w:color="auto"/>
            </w:tcBorders>
            <w:noWrap/>
            <w:hideMark/>
          </w:tcPr>
          <w:p w14:paraId="3936C285" w14:textId="77777777" w:rsidR="001C094C" w:rsidRPr="001C094C" w:rsidRDefault="001C094C">
            <w:r w:rsidRPr="001C094C">
              <w:t>Conservative Peer from Rutland. Minister for the School System, Department for Education and Minister for Women.</w:t>
            </w:r>
          </w:p>
        </w:tc>
        <w:tc>
          <w:tcPr>
            <w:tcW w:w="1511" w:type="dxa"/>
            <w:tcBorders>
              <w:top w:val="single" w:sz="4" w:space="0" w:color="auto"/>
              <w:bottom w:val="single" w:sz="4" w:space="0" w:color="auto"/>
            </w:tcBorders>
            <w:noWrap/>
            <w:hideMark/>
          </w:tcPr>
          <w:p w14:paraId="04D12A42" w14:textId="77777777" w:rsidR="001C094C" w:rsidRPr="001C094C" w:rsidRDefault="001C094C">
            <w:r w:rsidRPr="001C094C">
              <w:t>@BaronessEB</w:t>
            </w:r>
          </w:p>
        </w:tc>
        <w:tc>
          <w:tcPr>
            <w:tcW w:w="1510" w:type="dxa"/>
            <w:tcBorders>
              <w:top w:val="single" w:sz="4" w:space="0" w:color="auto"/>
              <w:bottom w:val="single" w:sz="4" w:space="0" w:color="auto"/>
            </w:tcBorders>
            <w:noWrap/>
            <w:hideMark/>
          </w:tcPr>
          <w:p w14:paraId="674ED375" w14:textId="77777777" w:rsidR="001C094C" w:rsidRPr="001C094C" w:rsidRDefault="001C094C" w:rsidP="001C094C">
            <w:r w:rsidRPr="001C094C">
              <w:t>3589</w:t>
            </w:r>
          </w:p>
        </w:tc>
        <w:tc>
          <w:tcPr>
            <w:tcW w:w="1510" w:type="dxa"/>
            <w:tcBorders>
              <w:top w:val="single" w:sz="4" w:space="0" w:color="auto"/>
              <w:bottom w:val="single" w:sz="4" w:space="0" w:color="auto"/>
            </w:tcBorders>
            <w:noWrap/>
            <w:hideMark/>
          </w:tcPr>
          <w:p w14:paraId="56131328" w14:textId="77777777" w:rsidR="001C094C" w:rsidRPr="001C094C" w:rsidRDefault="001C094C" w:rsidP="001C094C">
            <w:r w:rsidRPr="001C094C">
              <w:t>4268</w:t>
            </w:r>
          </w:p>
        </w:tc>
        <w:tc>
          <w:tcPr>
            <w:tcW w:w="1511" w:type="dxa"/>
            <w:tcBorders>
              <w:top w:val="single" w:sz="4" w:space="0" w:color="auto"/>
              <w:bottom w:val="single" w:sz="4" w:space="0" w:color="auto"/>
            </w:tcBorders>
            <w:noWrap/>
            <w:hideMark/>
          </w:tcPr>
          <w:p w14:paraId="34D2D5B3" w14:textId="77777777" w:rsidR="001C094C" w:rsidRPr="001C094C" w:rsidRDefault="001C094C" w:rsidP="001C094C">
            <w:r w:rsidRPr="001C094C">
              <w:t>6/29/2011 13:06</w:t>
            </w:r>
          </w:p>
        </w:tc>
      </w:tr>
      <w:tr w:rsidR="001C094C" w:rsidRPr="001C094C" w14:paraId="5D37D276" w14:textId="77777777" w:rsidTr="00E94BEF">
        <w:trPr>
          <w:trHeight w:val="290"/>
        </w:trPr>
        <w:tc>
          <w:tcPr>
            <w:tcW w:w="1510" w:type="dxa"/>
            <w:tcBorders>
              <w:top w:val="single" w:sz="4" w:space="0" w:color="auto"/>
              <w:bottom w:val="single" w:sz="4" w:space="0" w:color="auto"/>
            </w:tcBorders>
            <w:noWrap/>
            <w:hideMark/>
          </w:tcPr>
          <w:p w14:paraId="676E34E1" w14:textId="77777777" w:rsidR="001C094C" w:rsidRPr="001C094C" w:rsidRDefault="001C094C">
            <w:r w:rsidRPr="001C094C">
              <w:t>Boris Johnson</w:t>
            </w:r>
          </w:p>
        </w:tc>
        <w:tc>
          <w:tcPr>
            <w:tcW w:w="1510" w:type="dxa"/>
            <w:tcBorders>
              <w:top w:val="single" w:sz="4" w:space="0" w:color="auto"/>
              <w:bottom w:val="single" w:sz="4" w:space="0" w:color="auto"/>
            </w:tcBorders>
            <w:noWrap/>
            <w:hideMark/>
          </w:tcPr>
          <w:p w14:paraId="09EF8CE2" w14:textId="77777777" w:rsidR="001C094C" w:rsidRPr="001C094C" w:rsidRDefault="001C094C">
            <w:r w:rsidRPr="001C094C">
              <w:t>Prime Minister of the United Kingdom and @Conservatives leader. Member of Parliament for Uxbridge and South Ruislip.</w:t>
            </w:r>
          </w:p>
        </w:tc>
        <w:tc>
          <w:tcPr>
            <w:tcW w:w="1511" w:type="dxa"/>
            <w:tcBorders>
              <w:top w:val="single" w:sz="4" w:space="0" w:color="auto"/>
              <w:bottom w:val="single" w:sz="4" w:space="0" w:color="auto"/>
            </w:tcBorders>
            <w:noWrap/>
            <w:hideMark/>
          </w:tcPr>
          <w:p w14:paraId="45FC7838" w14:textId="77777777" w:rsidR="001C094C" w:rsidRPr="001C094C" w:rsidRDefault="001C094C">
            <w:r w:rsidRPr="001C094C">
              <w:t>@BorisJohnson</w:t>
            </w:r>
          </w:p>
        </w:tc>
        <w:tc>
          <w:tcPr>
            <w:tcW w:w="1510" w:type="dxa"/>
            <w:tcBorders>
              <w:top w:val="single" w:sz="4" w:space="0" w:color="auto"/>
              <w:bottom w:val="single" w:sz="4" w:space="0" w:color="auto"/>
            </w:tcBorders>
            <w:noWrap/>
            <w:hideMark/>
          </w:tcPr>
          <w:p w14:paraId="019CC614" w14:textId="77777777" w:rsidR="001C094C" w:rsidRPr="001C094C" w:rsidRDefault="001C094C" w:rsidP="001C094C">
            <w:r w:rsidRPr="001C094C">
              <w:t>4578</w:t>
            </w:r>
          </w:p>
        </w:tc>
        <w:tc>
          <w:tcPr>
            <w:tcW w:w="1510" w:type="dxa"/>
            <w:tcBorders>
              <w:top w:val="single" w:sz="4" w:space="0" w:color="auto"/>
              <w:bottom w:val="single" w:sz="4" w:space="0" w:color="auto"/>
            </w:tcBorders>
            <w:noWrap/>
            <w:hideMark/>
          </w:tcPr>
          <w:p w14:paraId="7667968C" w14:textId="77777777" w:rsidR="001C094C" w:rsidRPr="001C094C" w:rsidRDefault="001C094C" w:rsidP="001C094C">
            <w:r w:rsidRPr="001C094C">
              <w:t>3506565</w:t>
            </w:r>
          </w:p>
        </w:tc>
        <w:tc>
          <w:tcPr>
            <w:tcW w:w="1511" w:type="dxa"/>
            <w:tcBorders>
              <w:top w:val="single" w:sz="4" w:space="0" w:color="auto"/>
              <w:bottom w:val="single" w:sz="4" w:space="0" w:color="auto"/>
            </w:tcBorders>
            <w:noWrap/>
            <w:hideMark/>
          </w:tcPr>
          <w:p w14:paraId="7F077C48" w14:textId="77777777" w:rsidR="001C094C" w:rsidRPr="001C094C" w:rsidRDefault="001C094C" w:rsidP="001C094C">
            <w:r w:rsidRPr="001C094C">
              <w:t>4/1/2015 22:15</w:t>
            </w:r>
          </w:p>
        </w:tc>
      </w:tr>
      <w:tr w:rsidR="00E94BEF" w:rsidRPr="001C094C" w14:paraId="6093A6FA" w14:textId="77777777" w:rsidTr="00E94BEF">
        <w:trPr>
          <w:trHeight w:val="290"/>
        </w:trPr>
        <w:tc>
          <w:tcPr>
            <w:tcW w:w="1510" w:type="dxa"/>
            <w:tcBorders>
              <w:top w:val="single" w:sz="4" w:space="0" w:color="auto"/>
              <w:bottom w:val="single" w:sz="4" w:space="0" w:color="auto"/>
            </w:tcBorders>
            <w:noWrap/>
            <w:hideMark/>
          </w:tcPr>
          <w:p w14:paraId="4191DFE5" w14:textId="77777777" w:rsidR="001C094C" w:rsidRPr="001C094C" w:rsidRDefault="001C094C">
            <w:r w:rsidRPr="001C094C">
              <w:t>Brandon Lewis</w:t>
            </w:r>
          </w:p>
        </w:tc>
        <w:tc>
          <w:tcPr>
            <w:tcW w:w="1510" w:type="dxa"/>
            <w:tcBorders>
              <w:top w:val="single" w:sz="4" w:space="0" w:color="auto"/>
              <w:bottom w:val="single" w:sz="4" w:space="0" w:color="auto"/>
            </w:tcBorders>
            <w:noWrap/>
            <w:hideMark/>
          </w:tcPr>
          <w:p w14:paraId="144724AB" w14:textId="77777777" w:rsidR="001C094C" w:rsidRPr="001C094C" w:rsidRDefault="001C094C">
            <w:r w:rsidRPr="001C094C">
              <w:t>Secretary of State for Northern Ireland &amp; Member of Parliament for Great Yarmouth | IG: https://t.co/lwVHDxKsdt</w:t>
            </w:r>
          </w:p>
        </w:tc>
        <w:tc>
          <w:tcPr>
            <w:tcW w:w="1511" w:type="dxa"/>
            <w:tcBorders>
              <w:top w:val="single" w:sz="4" w:space="0" w:color="auto"/>
              <w:bottom w:val="single" w:sz="4" w:space="0" w:color="auto"/>
            </w:tcBorders>
            <w:noWrap/>
            <w:hideMark/>
          </w:tcPr>
          <w:p w14:paraId="08566ABF" w14:textId="77777777" w:rsidR="001C094C" w:rsidRPr="001C094C" w:rsidRDefault="001C094C">
            <w:r w:rsidRPr="001C094C">
              <w:t>@BrandonLewis</w:t>
            </w:r>
          </w:p>
        </w:tc>
        <w:tc>
          <w:tcPr>
            <w:tcW w:w="1510" w:type="dxa"/>
            <w:tcBorders>
              <w:top w:val="single" w:sz="4" w:space="0" w:color="auto"/>
              <w:bottom w:val="single" w:sz="4" w:space="0" w:color="auto"/>
            </w:tcBorders>
            <w:noWrap/>
            <w:hideMark/>
          </w:tcPr>
          <w:p w14:paraId="7649E4D2" w14:textId="77777777" w:rsidR="001C094C" w:rsidRPr="001C094C" w:rsidRDefault="001C094C" w:rsidP="001C094C">
            <w:r w:rsidRPr="001C094C">
              <w:t>42594</w:t>
            </w:r>
          </w:p>
        </w:tc>
        <w:tc>
          <w:tcPr>
            <w:tcW w:w="1510" w:type="dxa"/>
            <w:tcBorders>
              <w:top w:val="single" w:sz="4" w:space="0" w:color="auto"/>
              <w:bottom w:val="single" w:sz="4" w:space="0" w:color="auto"/>
            </w:tcBorders>
            <w:noWrap/>
            <w:hideMark/>
          </w:tcPr>
          <w:p w14:paraId="0BDC386A" w14:textId="77777777" w:rsidR="001C094C" w:rsidRPr="001C094C" w:rsidRDefault="001C094C" w:rsidP="001C094C">
            <w:r w:rsidRPr="001C094C">
              <w:t>58341</w:t>
            </w:r>
          </w:p>
        </w:tc>
        <w:tc>
          <w:tcPr>
            <w:tcW w:w="1511" w:type="dxa"/>
            <w:tcBorders>
              <w:top w:val="single" w:sz="4" w:space="0" w:color="auto"/>
              <w:bottom w:val="single" w:sz="4" w:space="0" w:color="auto"/>
            </w:tcBorders>
            <w:noWrap/>
            <w:hideMark/>
          </w:tcPr>
          <w:p w14:paraId="1A6CF22F" w14:textId="77777777" w:rsidR="001C094C" w:rsidRPr="001C094C" w:rsidRDefault="001C094C" w:rsidP="001C094C">
            <w:r w:rsidRPr="001C094C">
              <w:t>10/21/2008 12:53</w:t>
            </w:r>
          </w:p>
        </w:tc>
      </w:tr>
      <w:tr w:rsidR="001C094C" w:rsidRPr="001C094C" w14:paraId="0A475497" w14:textId="77777777" w:rsidTr="00E94BEF">
        <w:trPr>
          <w:trHeight w:val="290"/>
        </w:trPr>
        <w:tc>
          <w:tcPr>
            <w:tcW w:w="1510" w:type="dxa"/>
            <w:tcBorders>
              <w:top w:val="single" w:sz="4" w:space="0" w:color="auto"/>
              <w:bottom w:val="single" w:sz="4" w:space="0" w:color="auto"/>
            </w:tcBorders>
            <w:noWrap/>
            <w:hideMark/>
          </w:tcPr>
          <w:p w14:paraId="1B799D9D" w14:textId="77777777" w:rsidR="001C094C" w:rsidRPr="001C094C" w:rsidRDefault="001C094C">
            <w:r w:rsidRPr="001C094C">
              <w:t>Cabinet Office</w:t>
            </w:r>
          </w:p>
        </w:tc>
        <w:tc>
          <w:tcPr>
            <w:tcW w:w="1510" w:type="dxa"/>
            <w:tcBorders>
              <w:top w:val="single" w:sz="4" w:space="0" w:color="auto"/>
              <w:bottom w:val="single" w:sz="4" w:space="0" w:color="auto"/>
            </w:tcBorders>
            <w:noWrap/>
            <w:hideMark/>
          </w:tcPr>
          <w:p w14:paraId="23A04CE1" w14:textId="77777777" w:rsidR="001C094C" w:rsidRPr="001C094C" w:rsidRDefault="001C094C">
            <w:r w:rsidRPr="001C094C">
              <w:t>The centre of the UK government. We support the Prime Minister and make sure the government runs effectively.</w:t>
            </w:r>
          </w:p>
        </w:tc>
        <w:tc>
          <w:tcPr>
            <w:tcW w:w="1511" w:type="dxa"/>
            <w:tcBorders>
              <w:top w:val="single" w:sz="4" w:space="0" w:color="auto"/>
              <w:bottom w:val="single" w:sz="4" w:space="0" w:color="auto"/>
            </w:tcBorders>
            <w:noWrap/>
            <w:hideMark/>
          </w:tcPr>
          <w:p w14:paraId="57B21A18" w14:textId="77777777" w:rsidR="001C094C" w:rsidRPr="001C094C" w:rsidRDefault="001C094C">
            <w:r w:rsidRPr="001C094C">
              <w:t>@cabinetofficeuk</w:t>
            </w:r>
          </w:p>
        </w:tc>
        <w:tc>
          <w:tcPr>
            <w:tcW w:w="1510" w:type="dxa"/>
            <w:tcBorders>
              <w:top w:val="single" w:sz="4" w:space="0" w:color="auto"/>
              <w:bottom w:val="single" w:sz="4" w:space="0" w:color="auto"/>
            </w:tcBorders>
            <w:noWrap/>
            <w:hideMark/>
          </w:tcPr>
          <w:p w14:paraId="669FFA0F" w14:textId="77777777" w:rsidR="001C094C" w:rsidRPr="001C094C" w:rsidRDefault="001C094C" w:rsidP="001C094C">
            <w:r w:rsidRPr="001C094C">
              <w:t>10474</w:t>
            </w:r>
          </w:p>
        </w:tc>
        <w:tc>
          <w:tcPr>
            <w:tcW w:w="1510" w:type="dxa"/>
            <w:tcBorders>
              <w:top w:val="single" w:sz="4" w:space="0" w:color="auto"/>
              <w:bottom w:val="single" w:sz="4" w:space="0" w:color="auto"/>
            </w:tcBorders>
            <w:noWrap/>
            <w:hideMark/>
          </w:tcPr>
          <w:p w14:paraId="22490E82" w14:textId="77777777" w:rsidR="001C094C" w:rsidRPr="001C094C" w:rsidRDefault="001C094C" w:rsidP="001C094C">
            <w:r w:rsidRPr="001C094C">
              <w:t>416856</w:t>
            </w:r>
          </w:p>
        </w:tc>
        <w:tc>
          <w:tcPr>
            <w:tcW w:w="1511" w:type="dxa"/>
            <w:tcBorders>
              <w:top w:val="single" w:sz="4" w:space="0" w:color="auto"/>
              <w:bottom w:val="single" w:sz="4" w:space="0" w:color="auto"/>
            </w:tcBorders>
            <w:noWrap/>
            <w:hideMark/>
          </w:tcPr>
          <w:p w14:paraId="67BE4AC5" w14:textId="77777777" w:rsidR="001C094C" w:rsidRPr="001C094C" w:rsidRDefault="001C094C" w:rsidP="001C094C">
            <w:r w:rsidRPr="001C094C">
              <w:t>5/13/2010 17:37</w:t>
            </w:r>
          </w:p>
        </w:tc>
      </w:tr>
      <w:tr w:rsidR="00E94BEF" w:rsidRPr="001C094C" w14:paraId="2148467E" w14:textId="77777777" w:rsidTr="00E94BEF">
        <w:trPr>
          <w:trHeight w:val="290"/>
        </w:trPr>
        <w:tc>
          <w:tcPr>
            <w:tcW w:w="1510" w:type="dxa"/>
            <w:tcBorders>
              <w:top w:val="single" w:sz="4" w:space="0" w:color="auto"/>
              <w:bottom w:val="single" w:sz="4" w:space="0" w:color="auto"/>
            </w:tcBorders>
            <w:noWrap/>
            <w:hideMark/>
          </w:tcPr>
          <w:p w14:paraId="6D84E358" w14:textId="77777777" w:rsidR="001C094C" w:rsidRPr="001C094C" w:rsidRDefault="001C094C">
            <w:r w:rsidRPr="001C094C">
              <w:t>Caroline Dinenage</w:t>
            </w:r>
          </w:p>
        </w:tc>
        <w:tc>
          <w:tcPr>
            <w:tcW w:w="1510" w:type="dxa"/>
            <w:tcBorders>
              <w:top w:val="single" w:sz="4" w:space="0" w:color="auto"/>
              <w:bottom w:val="single" w:sz="4" w:space="0" w:color="auto"/>
            </w:tcBorders>
            <w:noWrap/>
            <w:hideMark/>
          </w:tcPr>
          <w:p w14:paraId="1E12938B" w14:textId="77777777" w:rsidR="001C094C" w:rsidRPr="001C094C" w:rsidRDefault="001C094C">
            <w:r w:rsidRPr="001C094C">
              <w:t>Gosport MP, mum, wife, Minister of State for Digital &amp; Culture, DCMS. RT &lt;U+2260&gt; endorsement. Email caroline.dinen</w:t>
            </w:r>
            <w:r w:rsidRPr="001C094C">
              <w:lastRenderedPageBreak/>
              <w:t>age.mp@parliament.uk with casework/enquiries</w:t>
            </w:r>
          </w:p>
        </w:tc>
        <w:tc>
          <w:tcPr>
            <w:tcW w:w="1511" w:type="dxa"/>
            <w:tcBorders>
              <w:top w:val="single" w:sz="4" w:space="0" w:color="auto"/>
              <w:bottom w:val="single" w:sz="4" w:space="0" w:color="auto"/>
            </w:tcBorders>
            <w:noWrap/>
            <w:hideMark/>
          </w:tcPr>
          <w:p w14:paraId="49B2F69D" w14:textId="77777777" w:rsidR="001C094C" w:rsidRPr="001C094C" w:rsidRDefault="001C094C">
            <w:r w:rsidRPr="001C094C">
              <w:lastRenderedPageBreak/>
              <w:t>@cj_dinenage</w:t>
            </w:r>
          </w:p>
        </w:tc>
        <w:tc>
          <w:tcPr>
            <w:tcW w:w="1510" w:type="dxa"/>
            <w:tcBorders>
              <w:top w:val="single" w:sz="4" w:space="0" w:color="auto"/>
              <w:bottom w:val="single" w:sz="4" w:space="0" w:color="auto"/>
            </w:tcBorders>
            <w:noWrap/>
            <w:hideMark/>
          </w:tcPr>
          <w:p w14:paraId="71ABCAEF" w14:textId="77777777" w:rsidR="001C094C" w:rsidRPr="001C094C" w:rsidRDefault="001C094C" w:rsidP="001C094C">
            <w:r w:rsidRPr="001C094C">
              <w:t>14683</w:t>
            </w:r>
          </w:p>
        </w:tc>
        <w:tc>
          <w:tcPr>
            <w:tcW w:w="1510" w:type="dxa"/>
            <w:tcBorders>
              <w:top w:val="single" w:sz="4" w:space="0" w:color="auto"/>
              <w:bottom w:val="single" w:sz="4" w:space="0" w:color="auto"/>
            </w:tcBorders>
            <w:noWrap/>
            <w:hideMark/>
          </w:tcPr>
          <w:p w14:paraId="66953439" w14:textId="77777777" w:rsidR="001C094C" w:rsidRPr="001C094C" w:rsidRDefault="001C094C" w:rsidP="001C094C">
            <w:r w:rsidRPr="001C094C">
              <w:t>21747</w:t>
            </w:r>
          </w:p>
        </w:tc>
        <w:tc>
          <w:tcPr>
            <w:tcW w:w="1511" w:type="dxa"/>
            <w:tcBorders>
              <w:top w:val="single" w:sz="4" w:space="0" w:color="auto"/>
              <w:bottom w:val="single" w:sz="4" w:space="0" w:color="auto"/>
            </w:tcBorders>
            <w:noWrap/>
            <w:hideMark/>
          </w:tcPr>
          <w:p w14:paraId="05016339" w14:textId="77777777" w:rsidR="001C094C" w:rsidRPr="001C094C" w:rsidRDefault="001C094C" w:rsidP="001C094C">
            <w:r w:rsidRPr="001C094C">
              <w:t>10/1/2011 16:31</w:t>
            </w:r>
          </w:p>
        </w:tc>
      </w:tr>
      <w:tr w:rsidR="001C094C" w:rsidRPr="001C094C" w14:paraId="36EDF45F" w14:textId="77777777" w:rsidTr="00E94BEF">
        <w:trPr>
          <w:trHeight w:val="290"/>
        </w:trPr>
        <w:tc>
          <w:tcPr>
            <w:tcW w:w="1510" w:type="dxa"/>
            <w:tcBorders>
              <w:top w:val="single" w:sz="4" w:space="0" w:color="auto"/>
              <w:bottom w:val="single" w:sz="4" w:space="0" w:color="auto"/>
            </w:tcBorders>
            <w:noWrap/>
            <w:hideMark/>
          </w:tcPr>
          <w:p w14:paraId="6CC51FDF" w14:textId="77777777" w:rsidR="001C094C" w:rsidRPr="001C094C" w:rsidRDefault="001C094C">
            <w:r w:rsidRPr="001C094C">
              <w:t>Cefas</w:t>
            </w:r>
          </w:p>
        </w:tc>
        <w:tc>
          <w:tcPr>
            <w:tcW w:w="1510" w:type="dxa"/>
            <w:tcBorders>
              <w:top w:val="single" w:sz="4" w:space="0" w:color="auto"/>
              <w:bottom w:val="single" w:sz="4" w:space="0" w:color="auto"/>
            </w:tcBorders>
            <w:noWrap/>
            <w:hideMark/>
          </w:tcPr>
          <w:p w14:paraId="61648E85" w14:textId="77777777" w:rsidR="001C094C" w:rsidRPr="001C094C" w:rsidRDefault="001C094C">
            <w:r w:rsidRPr="001C094C">
              <w:t>The Centre for Environment, Fisheries and Aquaculture Science provides world class science for the marine and freshwater environment.</w:t>
            </w:r>
            <w:r w:rsidRPr="001C094C">
              <w:br/>
            </w:r>
            <w:r w:rsidRPr="001C094C">
              <w:br/>
              <w:t>Instagram: @cefasgovuk</w:t>
            </w:r>
          </w:p>
        </w:tc>
        <w:tc>
          <w:tcPr>
            <w:tcW w:w="1511" w:type="dxa"/>
            <w:tcBorders>
              <w:top w:val="single" w:sz="4" w:space="0" w:color="auto"/>
              <w:bottom w:val="single" w:sz="4" w:space="0" w:color="auto"/>
            </w:tcBorders>
            <w:noWrap/>
            <w:hideMark/>
          </w:tcPr>
          <w:p w14:paraId="69BC5C5B" w14:textId="77777777" w:rsidR="001C094C" w:rsidRPr="001C094C" w:rsidRDefault="001C094C">
            <w:r w:rsidRPr="001C094C">
              <w:t>@CefasGovUK</w:t>
            </w:r>
          </w:p>
        </w:tc>
        <w:tc>
          <w:tcPr>
            <w:tcW w:w="1510" w:type="dxa"/>
            <w:tcBorders>
              <w:top w:val="single" w:sz="4" w:space="0" w:color="auto"/>
              <w:bottom w:val="single" w:sz="4" w:space="0" w:color="auto"/>
            </w:tcBorders>
            <w:noWrap/>
            <w:hideMark/>
          </w:tcPr>
          <w:p w14:paraId="7A2FF94E" w14:textId="77777777" w:rsidR="001C094C" w:rsidRPr="001C094C" w:rsidRDefault="001C094C" w:rsidP="001C094C">
            <w:r w:rsidRPr="001C094C">
              <w:t>8257</w:t>
            </w:r>
          </w:p>
        </w:tc>
        <w:tc>
          <w:tcPr>
            <w:tcW w:w="1510" w:type="dxa"/>
            <w:tcBorders>
              <w:top w:val="single" w:sz="4" w:space="0" w:color="auto"/>
              <w:bottom w:val="single" w:sz="4" w:space="0" w:color="auto"/>
            </w:tcBorders>
            <w:noWrap/>
            <w:hideMark/>
          </w:tcPr>
          <w:p w14:paraId="1D7C14E8" w14:textId="77777777" w:rsidR="001C094C" w:rsidRPr="001C094C" w:rsidRDefault="001C094C" w:rsidP="001C094C">
            <w:r w:rsidRPr="001C094C">
              <w:t>13743</w:t>
            </w:r>
          </w:p>
        </w:tc>
        <w:tc>
          <w:tcPr>
            <w:tcW w:w="1511" w:type="dxa"/>
            <w:tcBorders>
              <w:top w:val="single" w:sz="4" w:space="0" w:color="auto"/>
              <w:bottom w:val="single" w:sz="4" w:space="0" w:color="auto"/>
            </w:tcBorders>
            <w:noWrap/>
            <w:hideMark/>
          </w:tcPr>
          <w:p w14:paraId="3C3ACD97" w14:textId="77777777" w:rsidR="001C094C" w:rsidRPr="001C094C" w:rsidRDefault="001C094C" w:rsidP="001C094C">
            <w:r w:rsidRPr="001C094C">
              <w:t>9/26/2012 18:08</w:t>
            </w:r>
          </w:p>
        </w:tc>
      </w:tr>
      <w:tr w:rsidR="00E94BEF" w:rsidRPr="001C094C" w14:paraId="48390D30" w14:textId="77777777" w:rsidTr="00E94BEF">
        <w:trPr>
          <w:trHeight w:val="290"/>
        </w:trPr>
        <w:tc>
          <w:tcPr>
            <w:tcW w:w="1510" w:type="dxa"/>
            <w:tcBorders>
              <w:top w:val="single" w:sz="4" w:space="0" w:color="auto"/>
              <w:bottom w:val="single" w:sz="4" w:space="0" w:color="auto"/>
            </w:tcBorders>
            <w:noWrap/>
            <w:hideMark/>
          </w:tcPr>
          <w:p w14:paraId="61C4A42C" w14:textId="77777777" w:rsidR="001C094C" w:rsidRPr="001C094C" w:rsidRDefault="001C094C">
            <w:r w:rsidRPr="001C094C">
              <w:t>Charity Commission</w:t>
            </w:r>
          </w:p>
        </w:tc>
        <w:tc>
          <w:tcPr>
            <w:tcW w:w="1510" w:type="dxa"/>
            <w:tcBorders>
              <w:top w:val="single" w:sz="4" w:space="0" w:color="auto"/>
              <w:bottom w:val="single" w:sz="4" w:space="0" w:color="auto"/>
            </w:tcBorders>
            <w:noWrap/>
            <w:hideMark/>
          </w:tcPr>
          <w:p w14:paraId="4FDB06A6" w14:textId="77777777" w:rsidR="001C094C" w:rsidRPr="001C094C" w:rsidRDefault="001C094C">
            <w:r w:rsidRPr="001C094C">
              <w:t>We register and regulate charities in England and Wales. Contact details are available on our website: https://t.co/GmjSJBGf1E</w:t>
            </w:r>
          </w:p>
        </w:tc>
        <w:tc>
          <w:tcPr>
            <w:tcW w:w="1511" w:type="dxa"/>
            <w:tcBorders>
              <w:top w:val="single" w:sz="4" w:space="0" w:color="auto"/>
              <w:bottom w:val="single" w:sz="4" w:space="0" w:color="auto"/>
            </w:tcBorders>
            <w:noWrap/>
            <w:hideMark/>
          </w:tcPr>
          <w:p w14:paraId="209ADFE7" w14:textId="77777777" w:rsidR="001C094C" w:rsidRPr="001C094C" w:rsidRDefault="001C094C">
            <w:r w:rsidRPr="001C094C">
              <w:t>@ChtyCommission</w:t>
            </w:r>
          </w:p>
        </w:tc>
        <w:tc>
          <w:tcPr>
            <w:tcW w:w="1510" w:type="dxa"/>
            <w:tcBorders>
              <w:top w:val="single" w:sz="4" w:space="0" w:color="auto"/>
              <w:bottom w:val="single" w:sz="4" w:space="0" w:color="auto"/>
            </w:tcBorders>
            <w:noWrap/>
            <w:hideMark/>
          </w:tcPr>
          <w:p w14:paraId="708C7356" w14:textId="77777777" w:rsidR="001C094C" w:rsidRPr="001C094C" w:rsidRDefault="001C094C" w:rsidP="001C094C">
            <w:r w:rsidRPr="001C094C">
              <w:t>17077</w:t>
            </w:r>
          </w:p>
        </w:tc>
        <w:tc>
          <w:tcPr>
            <w:tcW w:w="1510" w:type="dxa"/>
            <w:tcBorders>
              <w:top w:val="single" w:sz="4" w:space="0" w:color="auto"/>
              <w:bottom w:val="single" w:sz="4" w:space="0" w:color="auto"/>
            </w:tcBorders>
            <w:noWrap/>
            <w:hideMark/>
          </w:tcPr>
          <w:p w14:paraId="5731A2F3" w14:textId="77777777" w:rsidR="001C094C" w:rsidRPr="001C094C" w:rsidRDefault="001C094C" w:rsidP="001C094C">
            <w:r w:rsidRPr="001C094C">
              <w:t>57794</w:t>
            </w:r>
          </w:p>
        </w:tc>
        <w:tc>
          <w:tcPr>
            <w:tcW w:w="1511" w:type="dxa"/>
            <w:tcBorders>
              <w:top w:val="single" w:sz="4" w:space="0" w:color="auto"/>
              <w:bottom w:val="single" w:sz="4" w:space="0" w:color="auto"/>
            </w:tcBorders>
            <w:noWrap/>
            <w:hideMark/>
          </w:tcPr>
          <w:p w14:paraId="26453618" w14:textId="77777777" w:rsidR="001C094C" w:rsidRPr="001C094C" w:rsidRDefault="001C094C" w:rsidP="001C094C">
            <w:r w:rsidRPr="001C094C">
              <w:t>10/14/2009 16:20</w:t>
            </w:r>
          </w:p>
        </w:tc>
      </w:tr>
      <w:tr w:rsidR="001C094C" w:rsidRPr="001C094C" w14:paraId="62C594DF" w14:textId="77777777" w:rsidTr="00E94BEF">
        <w:trPr>
          <w:trHeight w:val="290"/>
        </w:trPr>
        <w:tc>
          <w:tcPr>
            <w:tcW w:w="1510" w:type="dxa"/>
            <w:tcBorders>
              <w:top w:val="single" w:sz="4" w:space="0" w:color="auto"/>
              <w:bottom w:val="single" w:sz="4" w:space="0" w:color="auto"/>
            </w:tcBorders>
            <w:noWrap/>
            <w:hideMark/>
          </w:tcPr>
          <w:p w14:paraId="4FBBB571" w14:textId="77777777" w:rsidR="001C094C" w:rsidRPr="001C094C" w:rsidRDefault="001C094C">
            <w:r w:rsidRPr="001C094C">
              <w:t>Charlotte Vere</w:t>
            </w:r>
          </w:p>
        </w:tc>
        <w:tc>
          <w:tcPr>
            <w:tcW w:w="1510" w:type="dxa"/>
            <w:tcBorders>
              <w:top w:val="single" w:sz="4" w:space="0" w:color="auto"/>
              <w:bottom w:val="single" w:sz="4" w:space="0" w:color="auto"/>
            </w:tcBorders>
            <w:noWrap/>
            <w:hideMark/>
          </w:tcPr>
          <w:p w14:paraId="6F2C8312" w14:textId="77777777" w:rsidR="001C094C" w:rsidRPr="001C094C" w:rsidRDefault="001C094C">
            <w:r w:rsidRPr="001C094C">
              <w:t>Baroness Vere of Norbiton - Minister for Roads, Buses and Places</w:t>
            </w:r>
          </w:p>
        </w:tc>
        <w:tc>
          <w:tcPr>
            <w:tcW w:w="1511" w:type="dxa"/>
            <w:tcBorders>
              <w:top w:val="single" w:sz="4" w:space="0" w:color="auto"/>
              <w:bottom w:val="single" w:sz="4" w:space="0" w:color="auto"/>
            </w:tcBorders>
            <w:noWrap/>
            <w:hideMark/>
          </w:tcPr>
          <w:p w14:paraId="19AD2D45" w14:textId="77777777" w:rsidR="001C094C" w:rsidRPr="001C094C" w:rsidRDefault="001C094C">
            <w:r w:rsidRPr="001C094C">
              <w:t>@CharlotteV</w:t>
            </w:r>
          </w:p>
        </w:tc>
        <w:tc>
          <w:tcPr>
            <w:tcW w:w="1510" w:type="dxa"/>
            <w:tcBorders>
              <w:top w:val="single" w:sz="4" w:space="0" w:color="auto"/>
              <w:bottom w:val="single" w:sz="4" w:space="0" w:color="auto"/>
            </w:tcBorders>
            <w:noWrap/>
            <w:hideMark/>
          </w:tcPr>
          <w:p w14:paraId="23AE80EB" w14:textId="77777777" w:rsidR="001C094C" w:rsidRPr="001C094C" w:rsidRDefault="001C094C" w:rsidP="001C094C">
            <w:r w:rsidRPr="001C094C">
              <w:t>19820</w:t>
            </w:r>
          </w:p>
        </w:tc>
        <w:tc>
          <w:tcPr>
            <w:tcW w:w="1510" w:type="dxa"/>
            <w:tcBorders>
              <w:top w:val="single" w:sz="4" w:space="0" w:color="auto"/>
              <w:bottom w:val="single" w:sz="4" w:space="0" w:color="auto"/>
            </w:tcBorders>
            <w:noWrap/>
            <w:hideMark/>
          </w:tcPr>
          <w:p w14:paraId="78946A78" w14:textId="77777777" w:rsidR="001C094C" w:rsidRPr="001C094C" w:rsidRDefault="001C094C" w:rsidP="001C094C">
            <w:r w:rsidRPr="001C094C">
              <w:t>6203</w:t>
            </w:r>
          </w:p>
        </w:tc>
        <w:tc>
          <w:tcPr>
            <w:tcW w:w="1511" w:type="dxa"/>
            <w:tcBorders>
              <w:top w:val="single" w:sz="4" w:space="0" w:color="auto"/>
              <w:bottom w:val="single" w:sz="4" w:space="0" w:color="auto"/>
            </w:tcBorders>
            <w:noWrap/>
            <w:hideMark/>
          </w:tcPr>
          <w:p w14:paraId="70C57926" w14:textId="77777777" w:rsidR="001C094C" w:rsidRPr="001C094C" w:rsidRDefault="001C094C" w:rsidP="001C094C">
            <w:r w:rsidRPr="001C094C">
              <w:t>4/11/2007 17:01</w:t>
            </w:r>
          </w:p>
        </w:tc>
      </w:tr>
      <w:tr w:rsidR="00E94BEF" w:rsidRPr="001C094C" w14:paraId="4BF3C755" w14:textId="77777777" w:rsidTr="00E94BEF">
        <w:trPr>
          <w:trHeight w:val="290"/>
        </w:trPr>
        <w:tc>
          <w:tcPr>
            <w:tcW w:w="1510" w:type="dxa"/>
            <w:tcBorders>
              <w:top w:val="single" w:sz="4" w:space="0" w:color="auto"/>
              <w:bottom w:val="single" w:sz="4" w:space="0" w:color="auto"/>
            </w:tcBorders>
            <w:noWrap/>
            <w:hideMark/>
          </w:tcPr>
          <w:p w14:paraId="50ED28C5" w14:textId="77777777" w:rsidR="001C094C" w:rsidRPr="001C094C" w:rsidRDefault="001C094C">
            <w:r w:rsidRPr="001C094C">
              <w:t>Chloe Smith</w:t>
            </w:r>
          </w:p>
        </w:tc>
        <w:tc>
          <w:tcPr>
            <w:tcW w:w="1510" w:type="dxa"/>
            <w:tcBorders>
              <w:top w:val="single" w:sz="4" w:space="0" w:color="auto"/>
              <w:bottom w:val="single" w:sz="4" w:space="0" w:color="auto"/>
            </w:tcBorders>
            <w:noWrap/>
            <w:hideMark/>
          </w:tcPr>
          <w:p w14:paraId="3541EDC6" w14:textId="77777777" w:rsidR="001C094C" w:rsidRPr="001C094C" w:rsidRDefault="001C094C">
            <w:r w:rsidRPr="001C094C">
              <w:t>The official account for Chloe Smith, Member of Parliament for Norwich North. Get in touch chloe@chloesmith.org.uk #ilovenorwich #NorwichNorth</w:t>
            </w:r>
          </w:p>
        </w:tc>
        <w:tc>
          <w:tcPr>
            <w:tcW w:w="1511" w:type="dxa"/>
            <w:tcBorders>
              <w:top w:val="single" w:sz="4" w:space="0" w:color="auto"/>
              <w:bottom w:val="single" w:sz="4" w:space="0" w:color="auto"/>
            </w:tcBorders>
            <w:noWrap/>
            <w:hideMark/>
          </w:tcPr>
          <w:p w14:paraId="3D4BA776" w14:textId="77777777" w:rsidR="001C094C" w:rsidRPr="001C094C" w:rsidRDefault="001C094C">
            <w:r w:rsidRPr="001C094C">
              <w:t>@NorwichChloe</w:t>
            </w:r>
          </w:p>
        </w:tc>
        <w:tc>
          <w:tcPr>
            <w:tcW w:w="1510" w:type="dxa"/>
            <w:tcBorders>
              <w:top w:val="single" w:sz="4" w:space="0" w:color="auto"/>
              <w:bottom w:val="single" w:sz="4" w:space="0" w:color="auto"/>
            </w:tcBorders>
            <w:noWrap/>
            <w:hideMark/>
          </w:tcPr>
          <w:p w14:paraId="1A642E3D" w14:textId="77777777" w:rsidR="001C094C" w:rsidRPr="001C094C" w:rsidRDefault="001C094C" w:rsidP="001C094C">
            <w:r w:rsidRPr="001C094C">
              <w:t>4791</w:t>
            </w:r>
          </w:p>
        </w:tc>
        <w:tc>
          <w:tcPr>
            <w:tcW w:w="1510" w:type="dxa"/>
            <w:tcBorders>
              <w:top w:val="single" w:sz="4" w:space="0" w:color="auto"/>
              <w:bottom w:val="single" w:sz="4" w:space="0" w:color="auto"/>
            </w:tcBorders>
            <w:noWrap/>
            <w:hideMark/>
          </w:tcPr>
          <w:p w14:paraId="104EA1DF" w14:textId="77777777" w:rsidR="001C094C" w:rsidRPr="001C094C" w:rsidRDefault="001C094C" w:rsidP="001C094C">
            <w:r w:rsidRPr="001C094C">
              <w:t>18127</w:t>
            </w:r>
          </w:p>
        </w:tc>
        <w:tc>
          <w:tcPr>
            <w:tcW w:w="1511" w:type="dxa"/>
            <w:tcBorders>
              <w:top w:val="single" w:sz="4" w:space="0" w:color="auto"/>
              <w:bottom w:val="single" w:sz="4" w:space="0" w:color="auto"/>
            </w:tcBorders>
            <w:noWrap/>
            <w:hideMark/>
          </w:tcPr>
          <w:p w14:paraId="33A494F8" w14:textId="77777777" w:rsidR="001C094C" w:rsidRPr="001C094C" w:rsidRDefault="001C094C" w:rsidP="001C094C">
            <w:r w:rsidRPr="001C094C">
              <w:t>10/7/2011 23:48</w:t>
            </w:r>
          </w:p>
        </w:tc>
      </w:tr>
      <w:tr w:rsidR="001C094C" w:rsidRPr="001C094C" w14:paraId="35A4EDA1" w14:textId="77777777" w:rsidTr="00E94BEF">
        <w:trPr>
          <w:trHeight w:val="290"/>
        </w:trPr>
        <w:tc>
          <w:tcPr>
            <w:tcW w:w="1510" w:type="dxa"/>
            <w:tcBorders>
              <w:top w:val="single" w:sz="4" w:space="0" w:color="auto"/>
              <w:bottom w:val="single" w:sz="4" w:space="0" w:color="auto"/>
            </w:tcBorders>
            <w:noWrap/>
            <w:hideMark/>
          </w:tcPr>
          <w:p w14:paraId="6232EE87" w14:textId="77777777" w:rsidR="001C094C" w:rsidRPr="001C094C" w:rsidRDefault="001C094C">
            <w:r w:rsidRPr="001C094C">
              <w:t>Chris Heaton-Harris MP</w:t>
            </w:r>
          </w:p>
        </w:tc>
        <w:tc>
          <w:tcPr>
            <w:tcW w:w="1510" w:type="dxa"/>
            <w:tcBorders>
              <w:top w:val="single" w:sz="4" w:space="0" w:color="auto"/>
              <w:bottom w:val="single" w:sz="4" w:space="0" w:color="auto"/>
            </w:tcBorders>
            <w:noWrap/>
            <w:hideMark/>
          </w:tcPr>
          <w:p w14:paraId="56F5AB66" w14:textId="77777777" w:rsidR="001C094C" w:rsidRPr="001C094C" w:rsidRDefault="001C094C">
            <w:r w:rsidRPr="001C094C">
              <w:t xml:space="preserve">Conservative Member of </w:t>
            </w:r>
            <w:r w:rsidRPr="001C094C">
              <w:lastRenderedPageBreak/>
              <w:t>Parliament for Daventry</w:t>
            </w:r>
          </w:p>
        </w:tc>
        <w:tc>
          <w:tcPr>
            <w:tcW w:w="1511" w:type="dxa"/>
            <w:tcBorders>
              <w:top w:val="single" w:sz="4" w:space="0" w:color="auto"/>
              <w:bottom w:val="single" w:sz="4" w:space="0" w:color="auto"/>
            </w:tcBorders>
            <w:noWrap/>
            <w:hideMark/>
          </w:tcPr>
          <w:p w14:paraId="29BD59A6" w14:textId="77777777" w:rsidR="001C094C" w:rsidRPr="001C094C" w:rsidRDefault="001C094C">
            <w:r w:rsidRPr="001C094C">
              <w:lastRenderedPageBreak/>
              <w:t>@chhcalling</w:t>
            </w:r>
          </w:p>
        </w:tc>
        <w:tc>
          <w:tcPr>
            <w:tcW w:w="1510" w:type="dxa"/>
            <w:tcBorders>
              <w:top w:val="single" w:sz="4" w:space="0" w:color="auto"/>
              <w:bottom w:val="single" w:sz="4" w:space="0" w:color="auto"/>
            </w:tcBorders>
            <w:noWrap/>
            <w:hideMark/>
          </w:tcPr>
          <w:p w14:paraId="6024F6DE" w14:textId="77777777" w:rsidR="001C094C" w:rsidRPr="001C094C" w:rsidRDefault="001C094C" w:rsidP="001C094C">
            <w:r w:rsidRPr="001C094C">
              <w:t>11904</w:t>
            </w:r>
          </w:p>
        </w:tc>
        <w:tc>
          <w:tcPr>
            <w:tcW w:w="1510" w:type="dxa"/>
            <w:tcBorders>
              <w:top w:val="single" w:sz="4" w:space="0" w:color="auto"/>
              <w:bottom w:val="single" w:sz="4" w:space="0" w:color="auto"/>
            </w:tcBorders>
            <w:noWrap/>
            <w:hideMark/>
          </w:tcPr>
          <w:p w14:paraId="051F7A05" w14:textId="77777777" w:rsidR="001C094C" w:rsidRPr="001C094C" w:rsidRDefault="001C094C" w:rsidP="001C094C">
            <w:r w:rsidRPr="001C094C">
              <w:t>22052</w:t>
            </w:r>
          </w:p>
        </w:tc>
        <w:tc>
          <w:tcPr>
            <w:tcW w:w="1511" w:type="dxa"/>
            <w:tcBorders>
              <w:top w:val="single" w:sz="4" w:space="0" w:color="auto"/>
              <w:bottom w:val="single" w:sz="4" w:space="0" w:color="auto"/>
            </w:tcBorders>
            <w:noWrap/>
            <w:hideMark/>
          </w:tcPr>
          <w:p w14:paraId="2398BD5A" w14:textId="77777777" w:rsidR="001C094C" w:rsidRPr="001C094C" w:rsidRDefault="001C094C" w:rsidP="001C094C">
            <w:r w:rsidRPr="001C094C">
              <w:t>10/8/2009 23:03</w:t>
            </w:r>
          </w:p>
        </w:tc>
      </w:tr>
      <w:tr w:rsidR="00E94BEF" w:rsidRPr="001C094C" w14:paraId="4D31FA06" w14:textId="77777777" w:rsidTr="00E94BEF">
        <w:trPr>
          <w:trHeight w:val="290"/>
        </w:trPr>
        <w:tc>
          <w:tcPr>
            <w:tcW w:w="1510" w:type="dxa"/>
            <w:tcBorders>
              <w:top w:val="single" w:sz="4" w:space="0" w:color="auto"/>
              <w:bottom w:val="single" w:sz="4" w:space="0" w:color="auto"/>
            </w:tcBorders>
            <w:noWrap/>
            <w:hideMark/>
          </w:tcPr>
          <w:p w14:paraId="133CFB5A" w14:textId="77777777" w:rsidR="001C094C" w:rsidRPr="001C094C" w:rsidRDefault="001C094C">
            <w:r w:rsidRPr="001C094C">
              <w:t>Chris Philp</w:t>
            </w:r>
          </w:p>
        </w:tc>
        <w:tc>
          <w:tcPr>
            <w:tcW w:w="1510" w:type="dxa"/>
            <w:tcBorders>
              <w:top w:val="single" w:sz="4" w:space="0" w:color="auto"/>
              <w:bottom w:val="single" w:sz="4" w:space="0" w:color="auto"/>
            </w:tcBorders>
            <w:noWrap/>
            <w:hideMark/>
          </w:tcPr>
          <w:p w14:paraId="25837893" w14:textId="77777777" w:rsidR="001C094C" w:rsidRPr="001C094C" w:rsidRDefault="001C094C">
            <w:r w:rsidRPr="001C094C">
              <w:t>Father, Serial Entrepreneur and MP for Croydon South. Home Office and Justice Minister</w:t>
            </w:r>
          </w:p>
        </w:tc>
        <w:tc>
          <w:tcPr>
            <w:tcW w:w="1511" w:type="dxa"/>
            <w:tcBorders>
              <w:top w:val="single" w:sz="4" w:space="0" w:color="auto"/>
              <w:bottom w:val="single" w:sz="4" w:space="0" w:color="auto"/>
            </w:tcBorders>
            <w:noWrap/>
            <w:hideMark/>
          </w:tcPr>
          <w:p w14:paraId="3FB560D1" w14:textId="77777777" w:rsidR="001C094C" w:rsidRPr="001C094C" w:rsidRDefault="001C094C">
            <w:r w:rsidRPr="001C094C">
              <w:t>@CPhilpOfficial</w:t>
            </w:r>
          </w:p>
        </w:tc>
        <w:tc>
          <w:tcPr>
            <w:tcW w:w="1510" w:type="dxa"/>
            <w:tcBorders>
              <w:top w:val="single" w:sz="4" w:space="0" w:color="auto"/>
              <w:bottom w:val="single" w:sz="4" w:space="0" w:color="auto"/>
            </w:tcBorders>
            <w:noWrap/>
            <w:hideMark/>
          </w:tcPr>
          <w:p w14:paraId="2C4FFB5B" w14:textId="77777777" w:rsidR="001C094C" w:rsidRPr="001C094C" w:rsidRDefault="001C094C" w:rsidP="001C094C">
            <w:r w:rsidRPr="001C094C">
              <w:t>5991</w:t>
            </w:r>
          </w:p>
        </w:tc>
        <w:tc>
          <w:tcPr>
            <w:tcW w:w="1510" w:type="dxa"/>
            <w:tcBorders>
              <w:top w:val="single" w:sz="4" w:space="0" w:color="auto"/>
              <w:bottom w:val="single" w:sz="4" w:space="0" w:color="auto"/>
            </w:tcBorders>
            <w:noWrap/>
            <w:hideMark/>
          </w:tcPr>
          <w:p w14:paraId="136AAC33" w14:textId="77777777" w:rsidR="001C094C" w:rsidRPr="001C094C" w:rsidRDefault="001C094C" w:rsidP="001C094C">
            <w:r w:rsidRPr="001C094C">
              <w:t>12934</w:t>
            </w:r>
          </w:p>
        </w:tc>
        <w:tc>
          <w:tcPr>
            <w:tcW w:w="1511" w:type="dxa"/>
            <w:tcBorders>
              <w:top w:val="single" w:sz="4" w:space="0" w:color="auto"/>
              <w:bottom w:val="single" w:sz="4" w:space="0" w:color="auto"/>
            </w:tcBorders>
            <w:noWrap/>
            <w:hideMark/>
          </w:tcPr>
          <w:p w14:paraId="7E5CE7B5" w14:textId="77777777" w:rsidR="001C094C" w:rsidRPr="001C094C" w:rsidRDefault="001C094C" w:rsidP="001C094C">
            <w:r w:rsidRPr="001C094C">
              <w:t>11/11/2009 23:59</w:t>
            </w:r>
          </w:p>
        </w:tc>
      </w:tr>
      <w:tr w:rsidR="001C094C" w:rsidRPr="001C094C" w14:paraId="00BD8022" w14:textId="77777777" w:rsidTr="00E94BEF">
        <w:trPr>
          <w:trHeight w:val="290"/>
        </w:trPr>
        <w:tc>
          <w:tcPr>
            <w:tcW w:w="1510" w:type="dxa"/>
            <w:tcBorders>
              <w:top w:val="single" w:sz="4" w:space="0" w:color="auto"/>
              <w:bottom w:val="single" w:sz="4" w:space="0" w:color="auto"/>
            </w:tcBorders>
            <w:noWrap/>
            <w:hideMark/>
          </w:tcPr>
          <w:p w14:paraId="115187FB" w14:textId="77777777" w:rsidR="001C094C" w:rsidRPr="001C094C" w:rsidRDefault="001C094C">
            <w:r w:rsidRPr="001C094C">
              <w:t>Christopher Pincher</w:t>
            </w:r>
          </w:p>
        </w:tc>
        <w:tc>
          <w:tcPr>
            <w:tcW w:w="1510" w:type="dxa"/>
            <w:tcBorders>
              <w:top w:val="single" w:sz="4" w:space="0" w:color="auto"/>
              <w:bottom w:val="single" w:sz="4" w:space="0" w:color="auto"/>
            </w:tcBorders>
            <w:noWrap/>
            <w:hideMark/>
          </w:tcPr>
          <w:p w14:paraId="7FDA6CD0" w14:textId="77777777" w:rsidR="001C094C" w:rsidRPr="001C094C" w:rsidRDefault="001C094C">
            <w:r w:rsidRPr="001C094C">
              <w:t>Member of Parliament for Tamworth &amp; Minister of State for Housing at @MHCLG. Please send casework to Christopher.pincher.mp@parliament.uk.</w:t>
            </w:r>
          </w:p>
        </w:tc>
        <w:tc>
          <w:tcPr>
            <w:tcW w:w="1511" w:type="dxa"/>
            <w:tcBorders>
              <w:top w:val="single" w:sz="4" w:space="0" w:color="auto"/>
              <w:bottom w:val="single" w:sz="4" w:space="0" w:color="auto"/>
            </w:tcBorders>
            <w:noWrap/>
            <w:hideMark/>
          </w:tcPr>
          <w:p w14:paraId="798D7673" w14:textId="77777777" w:rsidR="001C094C" w:rsidRPr="001C094C" w:rsidRDefault="001C094C">
            <w:r w:rsidRPr="001C094C">
              <w:t>@ChrisPincher</w:t>
            </w:r>
          </w:p>
        </w:tc>
        <w:tc>
          <w:tcPr>
            <w:tcW w:w="1510" w:type="dxa"/>
            <w:tcBorders>
              <w:top w:val="single" w:sz="4" w:space="0" w:color="auto"/>
              <w:bottom w:val="single" w:sz="4" w:space="0" w:color="auto"/>
            </w:tcBorders>
            <w:noWrap/>
            <w:hideMark/>
          </w:tcPr>
          <w:p w14:paraId="4306029A" w14:textId="77777777" w:rsidR="001C094C" w:rsidRPr="001C094C" w:rsidRDefault="001C094C" w:rsidP="001C094C">
            <w:r w:rsidRPr="001C094C">
              <w:t>11333</w:t>
            </w:r>
          </w:p>
        </w:tc>
        <w:tc>
          <w:tcPr>
            <w:tcW w:w="1510" w:type="dxa"/>
            <w:tcBorders>
              <w:top w:val="single" w:sz="4" w:space="0" w:color="auto"/>
              <w:bottom w:val="single" w:sz="4" w:space="0" w:color="auto"/>
            </w:tcBorders>
            <w:noWrap/>
            <w:hideMark/>
          </w:tcPr>
          <w:p w14:paraId="589EAC47" w14:textId="77777777" w:rsidR="001C094C" w:rsidRPr="001C094C" w:rsidRDefault="001C094C" w:rsidP="001C094C">
            <w:r w:rsidRPr="001C094C">
              <w:t>20439</w:t>
            </w:r>
          </w:p>
        </w:tc>
        <w:tc>
          <w:tcPr>
            <w:tcW w:w="1511" w:type="dxa"/>
            <w:tcBorders>
              <w:top w:val="single" w:sz="4" w:space="0" w:color="auto"/>
              <w:bottom w:val="single" w:sz="4" w:space="0" w:color="auto"/>
            </w:tcBorders>
            <w:noWrap/>
            <w:hideMark/>
          </w:tcPr>
          <w:p w14:paraId="5A4413EE" w14:textId="77777777" w:rsidR="001C094C" w:rsidRPr="001C094C" w:rsidRDefault="001C094C" w:rsidP="001C094C">
            <w:r w:rsidRPr="001C094C">
              <w:t>7/14/2010 17:12</w:t>
            </w:r>
          </w:p>
        </w:tc>
      </w:tr>
      <w:tr w:rsidR="00E94BEF" w:rsidRPr="001C094C" w14:paraId="182F900E" w14:textId="77777777" w:rsidTr="00E94BEF">
        <w:trPr>
          <w:trHeight w:val="290"/>
        </w:trPr>
        <w:tc>
          <w:tcPr>
            <w:tcW w:w="1510" w:type="dxa"/>
            <w:tcBorders>
              <w:top w:val="single" w:sz="4" w:space="0" w:color="auto"/>
              <w:bottom w:val="single" w:sz="4" w:space="0" w:color="auto"/>
            </w:tcBorders>
            <w:noWrap/>
            <w:hideMark/>
          </w:tcPr>
          <w:p w14:paraId="00E956B2" w14:textId="77777777" w:rsidR="001C094C" w:rsidRPr="001C094C" w:rsidRDefault="001C094C">
            <w:r w:rsidRPr="001C094C">
              <w:t>CICA</w:t>
            </w:r>
          </w:p>
        </w:tc>
        <w:tc>
          <w:tcPr>
            <w:tcW w:w="1510" w:type="dxa"/>
            <w:tcBorders>
              <w:top w:val="single" w:sz="4" w:space="0" w:color="auto"/>
              <w:bottom w:val="single" w:sz="4" w:space="0" w:color="auto"/>
            </w:tcBorders>
            <w:noWrap/>
            <w:hideMark/>
          </w:tcPr>
          <w:p w14:paraId="12AFA2F1" w14:textId="77777777" w:rsidR="001C094C" w:rsidRPr="001C094C" w:rsidRDefault="001C094C">
            <w:r w:rsidRPr="001C094C">
              <w:t>Official account of the Criminal Injuries Compensation Authority. Tweets about our services and performance. Monitored 9am until 5pm, Monday to Friday.</w:t>
            </w:r>
          </w:p>
        </w:tc>
        <w:tc>
          <w:tcPr>
            <w:tcW w:w="1511" w:type="dxa"/>
            <w:tcBorders>
              <w:top w:val="single" w:sz="4" w:space="0" w:color="auto"/>
              <w:bottom w:val="single" w:sz="4" w:space="0" w:color="auto"/>
            </w:tcBorders>
            <w:noWrap/>
            <w:hideMark/>
          </w:tcPr>
          <w:p w14:paraId="770A9FF8" w14:textId="77777777" w:rsidR="001C094C" w:rsidRPr="001C094C" w:rsidRDefault="001C094C">
            <w:r w:rsidRPr="001C094C">
              <w:t>@CICAgov</w:t>
            </w:r>
          </w:p>
        </w:tc>
        <w:tc>
          <w:tcPr>
            <w:tcW w:w="1510" w:type="dxa"/>
            <w:tcBorders>
              <w:top w:val="single" w:sz="4" w:space="0" w:color="auto"/>
              <w:bottom w:val="single" w:sz="4" w:space="0" w:color="auto"/>
            </w:tcBorders>
            <w:noWrap/>
            <w:hideMark/>
          </w:tcPr>
          <w:p w14:paraId="6DA7E949" w14:textId="77777777" w:rsidR="001C094C" w:rsidRPr="001C094C" w:rsidRDefault="001C094C" w:rsidP="001C094C">
            <w:r w:rsidRPr="001C094C">
              <w:t>437</w:t>
            </w:r>
          </w:p>
        </w:tc>
        <w:tc>
          <w:tcPr>
            <w:tcW w:w="1510" w:type="dxa"/>
            <w:tcBorders>
              <w:top w:val="single" w:sz="4" w:space="0" w:color="auto"/>
              <w:bottom w:val="single" w:sz="4" w:space="0" w:color="auto"/>
            </w:tcBorders>
            <w:noWrap/>
            <w:hideMark/>
          </w:tcPr>
          <w:p w14:paraId="5DAD853C" w14:textId="77777777" w:rsidR="001C094C" w:rsidRPr="001C094C" w:rsidRDefault="001C094C" w:rsidP="001C094C">
            <w:r w:rsidRPr="001C094C">
              <w:t>1337</w:t>
            </w:r>
          </w:p>
        </w:tc>
        <w:tc>
          <w:tcPr>
            <w:tcW w:w="1511" w:type="dxa"/>
            <w:tcBorders>
              <w:top w:val="single" w:sz="4" w:space="0" w:color="auto"/>
              <w:bottom w:val="single" w:sz="4" w:space="0" w:color="auto"/>
            </w:tcBorders>
            <w:noWrap/>
            <w:hideMark/>
          </w:tcPr>
          <w:p w14:paraId="64DD4867" w14:textId="77777777" w:rsidR="001C094C" w:rsidRPr="001C094C" w:rsidRDefault="001C094C" w:rsidP="001C094C">
            <w:r w:rsidRPr="001C094C">
              <w:t>6/14/2013 0:01</w:t>
            </w:r>
          </w:p>
        </w:tc>
      </w:tr>
      <w:tr w:rsidR="001C094C" w:rsidRPr="001C094C" w14:paraId="2EF27537" w14:textId="77777777" w:rsidTr="00E94BEF">
        <w:trPr>
          <w:trHeight w:val="290"/>
        </w:trPr>
        <w:tc>
          <w:tcPr>
            <w:tcW w:w="1510" w:type="dxa"/>
            <w:tcBorders>
              <w:top w:val="single" w:sz="4" w:space="0" w:color="auto"/>
              <w:bottom w:val="single" w:sz="4" w:space="0" w:color="auto"/>
            </w:tcBorders>
            <w:noWrap/>
            <w:hideMark/>
          </w:tcPr>
          <w:p w14:paraId="73B62D7E" w14:textId="77777777" w:rsidR="001C094C" w:rsidRPr="001C094C" w:rsidRDefault="001C094C">
            <w:r w:rsidRPr="001C094C">
              <w:t>Companies House</w:t>
            </w:r>
          </w:p>
        </w:tc>
        <w:tc>
          <w:tcPr>
            <w:tcW w:w="1510" w:type="dxa"/>
            <w:tcBorders>
              <w:top w:val="single" w:sz="4" w:space="0" w:color="auto"/>
              <w:bottom w:val="single" w:sz="4" w:space="0" w:color="auto"/>
            </w:tcBorders>
            <w:noWrap/>
            <w:hideMark/>
          </w:tcPr>
          <w:p w14:paraId="2EFC34C2" w14:textId="77777777" w:rsidR="001C094C" w:rsidRPr="001C094C" w:rsidRDefault="001C094C">
            <w:r w:rsidRPr="001C094C">
              <w:t>We incorporate and dissolve limited companies, and make company information available. Rydym yn croesawu cwestiynau yn Gymraeg.</w:t>
            </w:r>
            <w:r w:rsidRPr="001C094C">
              <w:br/>
            </w:r>
            <w:r w:rsidRPr="001C094C">
              <w:br/>
            </w:r>
            <w:r w:rsidRPr="001C094C">
              <w:br/>
            </w:r>
            <w:r w:rsidRPr="001C094C">
              <w:br/>
            </w:r>
            <w:r w:rsidRPr="001C094C">
              <w:lastRenderedPageBreak/>
              <w:t>House rules » https://t.co/tEZ51Shd46</w:t>
            </w:r>
          </w:p>
        </w:tc>
        <w:tc>
          <w:tcPr>
            <w:tcW w:w="1511" w:type="dxa"/>
            <w:tcBorders>
              <w:top w:val="single" w:sz="4" w:space="0" w:color="auto"/>
              <w:bottom w:val="single" w:sz="4" w:space="0" w:color="auto"/>
            </w:tcBorders>
            <w:noWrap/>
            <w:hideMark/>
          </w:tcPr>
          <w:p w14:paraId="1C80C53B" w14:textId="77777777" w:rsidR="001C094C" w:rsidRPr="001C094C" w:rsidRDefault="001C094C">
            <w:r w:rsidRPr="001C094C">
              <w:lastRenderedPageBreak/>
              <w:t>@CompaniesHouse</w:t>
            </w:r>
          </w:p>
        </w:tc>
        <w:tc>
          <w:tcPr>
            <w:tcW w:w="1510" w:type="dxa"/>
            <w:tcBorders>
              <w:top w:val="single" w:sz="4" w:space="0" w:color="auto"/>
              <w:bottom w:val="single" w:sz="4" w:space="0" w:color="auto"/>
            </w:tcBorders>
            <w:noWrap/>
            <w:hideMark/>
          </w:tcPr>
          <w:p w14:paraId="131B183E" w14:textId="77777777" w:rsidR="001C094C" w:rsidRPr="001C094C" w:rsidRDefault="001C094C" w:rsidP="001C094C">
            <w:r w:rsidRPr="001C094C">
              <w:t>13323</w:t>
            </w:r>
          </w:p>
        </w:tc>
        <w:tc>
          <w:tcPr>
            <w:tcW w:w="1510" w:type="dxa"/>
            <w:tcBorders>
              <w:top w:val="single" w:sz="4" w:space="0" w:color="auto"/>
              <w:bottom w:val="single" w:sz="4" w:space="0" w:color="auto"/>
            </w:tcBorders>
            <w:noWrap/>
            <w:hideMark/>
          </w:tcPr>
          <w:p w14:paraId="117DB1A8" w14:textId="77777777" w:rsidR="001C094C" w:rsidRPr="001C094C" w:rsidRDefault="001C094C" w:rsidP="001C094C">
            <w:r w:rsidRPr="001C094C">
              <w:t>21123</w:t>
            </w:r>
          </w:p>
        </w:tc>
        <w:tc>
          <w:tcPr>
            <w:tcW w:w="1511" w:type="dxa"/>
            <w:tcBorders>
              <w:top w:val="single" w:sz="4" w:space="0" w:color="auto"/>
              <w:bottom w:val="single" w:sz="4" w:space="0" w:color="auto"/>
            </w:tcBorders>
            <w:noWrap/>
            <w:hideMark/>
          </w:tcPr>
          <w:p w14:paraId="1E15372D" w14:textId="77777777" w:rsidR="001C094C" w:rsidRPr="001C094C" w:rsidRDefault="001C094C" w:rsidP="001C094C">
            <w:r w:rsidRPr="001C094C">
              <w:t>12/20/2010 15:02</w:t>
            </w:r>
          </w:p>
        </w:tc>
      </w:tr>
      <w:tr w:rsidR="00E94BEF" w:rsidRPr="001C094C" w14:paraId="0EC3DF1B" w14:textId="77777777" w:rsidTr="00E94BEF">
        <w:trPr>
          <w:trHeight w:val="290"/>
        </w:trPr>
        <w:tc>
          <w:tcPr>
            <w:tcW w:w="1510" w:type="dxa"/>
            <w:tcBorders>
              <w:top w:val="single" w:sz="4" w:space="0" w:color="auto"/>
              <w:bottom w:val="single" w:sz="4" w:space="0" w:color="auto"/>
            </w:tcBorders>
            <w:noWrap/>
            <w:hideMark/>
          </w:tcPr>
          <w:p w14:paraId="26879DD7" w14:textId="77777777" w:rsidR="001C094C" w:rsidRPr="001C094C" w:rsidRDefault="001C094C">
            <w:r w:rsidRPr="001C094C">
              <w:t>Competition &amp; Markets Authority</w:t>
            </w:r>
          </w:p>
        </w:tc>
        <w:tc>
          <w:tcPr>
            <w:tcW w:w="1510" w:type="dxa"/>
            <w:tcBorders>
              <w:top w:val="single" w:sz="4" w:space="0" w:color="auto"/>
              <w:bottom w:val="single" w:sz="4" w:space="0" w:color="auto"/>
            </w:tcBorders>
            <w:noWrap/>
            <w:hideMark/>
          </w:tcPr>
          <w:p w14:paraId="3BBF194C" w14:textId="77777777" w:rsidR="001C094C" w:rsidRPr="001C094C" w:rsidRDefault="001C094C">
            <w:r w:rsidRPr="001C094C">
              <w:t>We work to promote competition for the benefit of consumers in the UK.</w:t>
            </w:r>
          </w:p>
        </w:tc>
        <w:tc>
          <w:tcPr>
            <w:tcW w:w="1511" w:type="dxa"/>
            <w:tcBorders>
              <w:top w:val="single" w:sz="4" w:space="0" w:color="auto"/>
              <w:bottom w:val="single" w:sz="4" w:space="0" w:color="auto"/>
            </w:tcBorders>
            <w:noWrap/>
            <w:hideMark/>
          </w:tcPr>
          <w:p w14:paraId="2D3A4A6F" w14:textId="77777777" w:rsidR="001C094C" w:rsidRPr="001C094C" w:rsidRDefault="001C094C">
            <w:r w:rsidRPr="001C094C">
              <w:t>@CMAgovUK</w:t>
            </w:r>
          </w:p>
        </w:tc>
        <w:tc>
          <w:tcPr>
            <w:tcW w:w="1510" w:type="dxa"/>
            <w:tcBorders>
              <w:top w:val="single" w:sz="4" w:space="0" w:color="auto"/>
              <w:bottom w:val="single" w:sz="4" w:space="0" w:color="auto"/>
            </w:tcBorders>
            <w:noWrap/>
            <w:hideMark/>
          </w:tcPr>
          <w:p w14:paraId="3046454A" w14:textId="77777777" w:rsidR="001C094C" w:rsidRPr="001C094C" w:rsidRDefault="001C094C" w:rsidP="001C094C">
            <w:r w:rsidRPr="001C094C">
              <w:t>4470</w:t>
            </w:r>
          </w:p>
        </w:tc>
        <w:tc>
          <w:tcPr>
            <w:tcW w:w="1510" w:type="dxa"/>
            <w:tcBorders>
              <w:top w:val="single" w:sz="4" w:space="0" w:color="auto"/>
              <w:bottom w:val="single" w:sz="4" w:space="0" w:color="auto"/>
            </w:tcBorders>
            <w:noWrap/>
            <w:hideMark/>
          </w:tcPr>
          <w:p w14:paraId="12DCEDDE" w14:textId="77777777" w:rsidR="001C094C" w:rsidRPr="001C094C" w:rsidRDefault="001C094C" w:rsidP="001C094C">
            <w:r w:rsidRPr="001C094C">
              <w:t>15355</w:t>
            </w:r>
          </w:p>
        </w:tc>
        <w:tc>
          <w:tcPr>
            <w:tcW w:w="1511" w:type="dxa"/>
            <w:tcBorders>
              <w:top w:val="single" w:sz="4" w:space="0" w:color="auto"/>
              <w:bottom w:val="single" w:sz="4" w:space="0" w:color="auto"/>
            </w:tcBorders>
            <w:noWrap/>
            <w:hideMark/>
          </w:tcPr>
          <w:p w14:paraId="409E2A27" w14:textId="77777777" w:rsidR="001C094C" w:rsidRPr="001C094C" w:rsidRDefault="001C094C" w:rsidP="001C094C">
            <w:r w:rsidRPr="001C094C">
              <w:t>3/19/2013 18:15</w:t>
            </w:r>
          </w:p>
        </w:tc>
      </w:tr>
      <w:tr w:rsidR="001C094C" w:rsidRPr="001C094C" w14:paraId="754FA34B" w14:textId="77777777" w:rsidTr="00E94BEF">
        <w:trPr>
          <w:trHeight w:val="290"/>
        </w:trPr>
        <w:tc>
          <w:tcPr>
            <w:tcW w:w="1510" w:type="dxa"/>
            <w:tcBorders>
              <w:top w:val="single" w:sz="4" w:space="0" w:color="auto"/>
              <w:bottom w:val="single" w:sz="4" w:space="0" w:color="auto"/>
            </w:tcBorders>
            <w:noWrap/>
            <w:hideMark/>
          </w:tcPr>
          <w:p w14:paraId="0B52C67C" w14:textId="77777777" w:rsidR="001C094C" w:rsidRPr="001C094C" w:rsidRDefault="001C094C">
            <w:r w:rsidRPr="001C094C">
              <w:t>CrownCommercialServ</w:t>
            </w:r>
          </w:p>
        </w:tc>
        <w:tc>
          <w:tcPr>
            <w:tcW w:w="1510" w:type="dxa"/>
            <w:tcBorders>
              <w:top w:val="single" w:sz="4" w:space="0" w:color="auto"/>
              <w:bottom w:val="single" w:sz="4" w:space="0" w:color="auto"/>
            </w:tcBorders>
            <w:noWrap/>
            <w:hideMark/>
          </w:tcPr>
          <w:p w14:paraId="019534F4" w14:textId="77777777" w:rsidR="001C094C" w:rsidRPr="001C094C" w:rsidRDefault="001C094C">
            <w:r w:rsidRPr="001C094C">
              <w:t>Procurement and commercial expertise - helping government and public sector organisations achieve value for the nation and save taxpayers' money.</w:t>
            </w:r>
          </w:p>
        </w:tc>
        <w:tc>
          <w:tcPr>
            <w:tcW w:w="1511" w:type="dxa"/>
            <w:tcBorders>
              <w:top w:val="single" w:sz="4" w:space="0" w:color="auto"/>
              <w:bottom w:val="single" w:sz="4" w:space="0" w:color="auto"/>
            </w:tcBorders>
            <w:noWrap/>
            <w:hideMark/>
          </w:tcPr>
          <w:p w14:paraId="541D2711" w14:textId="77777777" w:rsidR="001C094C" w:rsidRPr="001C094C" w:rsidRDefault="001C094C">
            <w:r w:rsidRPr="001C094C">
              <w:t>@gov_procurement</w:t>
            </w:r>
          </w:p>
        </w:tc>
        <w:tc>
          <w:tcPr>
            <w:tcW w:w="1510" w:type="dxa"/>
            <w:tcBorders>
              <w:top w:val="single" w:sz="4" w:space="0" w:color="auto"/>
              <w:bottom w:val="single" w:sz="4" w:space="0" w:color="auto"/>
            </w:tcBorders>
            <w:noWrap/>
            <w:hideMark/>
          </w:tcPr>
          <w:p w14:paraId="7D709A61" w14:textId="77777777" w:rsidR="001C094C" w:rsidRPr="001C094C" w:rsidRDefault="001C094C" w:rsidP="001C094C">
            <w:r w:rsidRPr="001C094C">
              <w:t>6922</w:t>
            </w:r>
          </w:p>
        </w:tc>
        <w:tc>
          <w:tcPr>
            <w:tcW w:w="1510" w:type="dxa"/>
            <w:tcBorders>
              <w:top w:val="single" w:sz="4" w:space="0" w:color="auto"/>
              <w:bottom w:val="single" w:sz="4" w:space="0" w:color="auto"/>
            </w:tcBorders>
            <w:noWrap/>
            <w:hideMark/>
          </w:tcPr>
          <w:p w14:paraId="63DF736C" w14:textId="77777777" w:rsidR="001C094C" w:rsidRPr="001C094C" w:rsidRDefault="001C094C" w:rsidP="001C094C">
            <w:r w:rsidRPr="001C094C">
              <w:t>9938</w:t>
            </w:r>
          </w:p>
        </w:tc>
        <w:tc>
          <w:tcPr>
            <w:tcW w:w="1511" w:type="dxa"/>
            <w:tcBorders>
              <w:top w:val="single" w:sz="4" w:space="0" w:color="auto"/>
              <w:bottom w:val="single" w:sz="4" w:space="0" w:color="auto"/>
            </w:tcBorders>
            <w:noWrap/>
            <w:hideMark/>
          </w:tcPr>
          <w:p w14:paraId="0E5BDD90" w14:textId="77777777" w:rsidR="001C094C" w:rsidRPr="001C094C" w:rsidRDefault="001C094C" w:rsidP="001C094C">
            <w:r w:rsidRPr="001C094C">
              <w:t>11/11/2011 20:53</w:t>
            </w:r>
          </w:p>
        </w:tc>
      </w:tr>
      <w:tr w:rsidR="00E94BEF" w:rsidRPr="001C094C" w14:paraId="7AAB7EF6" w14:textId="77777777" w:rsidTr="00E94BEF">
        <w:trPr>
          <w:trHeight w:val="290"/>
        </w:trPr>
        <w:tc>
          <w:tcPr>
            <w:tcW w:w="1510" w:type="dxa"/>
            <w:tcBorders>
              <w:top w:val="single" w:sz="4" w:space="0" w:color="auto"/>
              <w:bottom w:val="single" w:sz="4" w:space="0" w:color="auto"/>
            </w:tcBorders>
            <w:noWrap/>
            <w:hideMark/>
          </w:tcPr>
          <w:p w14:paraId="0B38671D" w14:textId="77777777" w:rsidR="001C094C" w:rsidRPr="001C094C" w:rsidRDefault="001C094C">
            <w:r w:rsidRPr="001C094C">
              <w:t>David Duguid MP</w:t>
            </w:r>
          </w:p>
        </w:tc>
        <w:tc>
          <w:tcPr>
            <w:tcW w:w="1510" w:type="dxa"/>
            <w:tcBorders>
              <w:top w:val="single" w:sz="4" w:space="0" w:color="auto"/>
              <w:bottom w:val="single" w:sz="4" w:space="0" w:color="auto"/>
            </w:tcBorders>
            <w:noWrap/>
            <w:hideMark/>
          </w:tcPr>
          <w:p w14:paraId="0DD8888C" w14:textId="77777777" w:rsidR="001C094C" w:rsidRPr="001C094C" w:rsidRDefault="001C094C">
            <w:r w:rsidRPr="001C094C">
              <w:t>Scottish Conservative &amp; Unionist MP for Banff &amp; Buchan.</w:t>
            </w:r>
          </w:p>
        </w:tc>
        <w:tc>
          <w:tcPr>
            <w:tcW w:w="1511" w:type="dxa"/>
            <w:tcBorders>
              <w:top w:val="single" w:sz="4" w:space="0" w:color="auto"/>
              <w:bottom w:val="single" w:sz="4" w:space="0" w:color="auto"/>
            </w:tcBorders>
            <w:noWrap/>
            <w:hideMark/>
          </w:tcPr>
          <w:p w14:paraId="46FB2180" w14:textId="77777777" w:rsidR="001C094C" w:rsidRPr="001C094C" w:rsidRDefault="001C094C">
            <w:r w:rsidRPr="001C094C">
              <w:t>@david_duguid</w:t>
            </w:r>
          </w:p>
        </w:tc>
        <w:tc>
          <w:tcPr>
            <w:tcW w:w="1510" w:type="dxa"/>
            <w:tcBorders>
              <w:top w:val="single" w:sz="4" w:space="0" w:color="auto"/>
              <w:bottom w:val="single" w:sz="4" w:space="0" w:color="auto"/>
            </w:tcBorders>
            <w:noWrap/>
            <w:hideMark/>
          </w:tcPr>
          <w:p w14:paraId="2B40FFA5" w14:textId="77777777" w:rsidR="001C094C" w:rsidRPr="001C094C" w:rsidRDefault="001C094C" w:rsidP="001C094C">
            <w:r w:rsidRPr="001C094C">
              <w:t>4802</w:t>
            </w:r>
          </w:p>
        </w:tc>
        <w:tc>
          <w:tcPr>
            <w:tcW w:w="1510" w:type="dxa"/>
            <w:tcBorders>
              <w:top w:val="single" w:sz="4" w:space="0" w:color="auto"/>
              <w:bottom w:val="single" w:sz="4" w:space="0" w:color="auto"/>
            </w:tcBorders>
            <w:noWrap/>
            <w:hideMark/>
          </w:tcPr>
          <w:p w14:paraId="779C361A" w14:textId="77777777" w:rsidR="001C094C" w:rsidRPr="001C094C" w:rsidRDefault="001C094C" w:rsidP="001C094C">
            <w:r w:rsidRPr="001C094C">
              <w:t>6032</w:t>
            </w:r>
          </w:p>
        </w:tc>
        <w:tc>
          <w:tcPr>
            <w:tcW w:w="1511" w:type="dxa"/>
            <w:tcBorders>
              <w:top w:val="single" w:sz="4" w:space="0" w:color="auto"/>
              <w:bottom w:val="single" w:sz="4" w:space="0" w:color="auto"/>
            </w:tcBorders>
            <w:noWrap/>
            <w:hideMark/>
          </w:tcPr>
          <w:p w14:paraId="3ED4897E" w14:textId="77777777" w:rsidR="001C094C" w:rsidRPr="001C094C" w:rsidRDefault="001C094C" w:rsidP="001C094C">
            <w:r w:rsidRPr="001C094C">
              <w:t>4/18/2017 12:27</w:t>
            </w:r>
          </w:p>
        </w:tc>
      </w:tr>
      <w:tr w:rsidR="001C094C" w:rsidRPr="001C094C" w14:paraId="56D9510D" w14:textId="77777777" w:rsidTr="00E94BEF">
        <w:trPr>
          <w:trHeight w:val="290"/>
        </w:trPr>
        <w:tc>
          <w:tcPr>
            <w:tcW w:w="1510" w:type="dxa"/>
            <w:tcBorders>
              <w:top w:val="single" w:sz="4" w:space="0" w:color="auto"/>
              <w:bottom w:val="single" w:sz="4" w:space="0" w:color="auto"/>
            </w:tcBorders>
            <w:noWrap/>
            <w:hideMark/>
          </w:tcPr>
          <w:p w14:paraId="20329B8E" w14:textId="77777777" w:rsidR="001C094C" w:rsidRPr="001C094C" w:rsidRDefault="001C094C">
            <w:r w:rsidRPr="001C094C">
              <w:t>David Frost</w:t>
            </w:r>
          </w:p>
        </w:tc>
        <w:tc>
          <w:tcPr>
            <w:tcW w:w="1510" w:type="dxa"/>
            <w:tcBorders>
              <w:top w:val="single" w:sz="4" w:space="0" w:color="auto"/>
              <w:bottom w:val="single" w:sz="4" w:space="0" w:color="auto"/>
            </w:tcBorders>
            <w:noWrap/>
            <w:hideMark/>
          </w:tcPr>
          <w:p w14:paraId="5086578C" w14:textId="77777777" w:rsidR="001C094C" w:rsidRPr="001C094C" w:rsidRDefault="001C094C">
            <w:r w:rsidRPr="001C094C">
              <w:t>Lord Frost of Allenton. Minister in @cabinetofficeUK covering Europe, Brexit, and trade for Prime Minister @BorisJohnson.</w:t>
            </w:r>
          </w:p>
        </w:tc>
        <w:tc>
          <w:tcPr>
            <w:tcW w:w="1511" w:type="dxa"/>
            <w:tcBorders>
              <w:top w:val="single" w:sz="4" w:space="0" w:color="auto"/>
              <w:bottom w:val="single" w:sz="4" w:space="0" w:color="auto"/>
            </w:tcBorders>
            <w:noWrap/>
            <w:hideMark/>
          </w:tcPr>
          <w:p w14:paraId="4CD98235" w14:textId="77777777" w:rsidR="001C094C" w:rsidRPr="001C094C" w:rsidRDefault="001C094C">
            <w:r w:rsidRPr="001C094C">
              <w:t>@DavidGHFrost</w:t>
            </w:r>
          </w:p>
        </w:tc>
        <w:tc>
          <w:tcPr>
            <w:tcW w:w="1510" w:type="dxa"/>
            <w:tcBorders>
              <w:top w:val="single" w:sz="4" w:space="0" w:color="auto"/>
              <w:bottom w:val="single" w:sz="4" w:space="0" w:color="auto"/>
            </w:tcBorders>
            <w:noWrap/>
            <w:hideMark/>
          </w:tcPr>
          <w:p w14:paraId="4F64F7C1" w14:textId="77777777" w:rsidR="001C094C" w:rsidRPr="001C094C" w:rsidRDefault="001C094C" w:rsidP="001C094C">
            <w:r w:rsidRPr="001C094C">
              <w:t>2039</w:t>
            </w:r>
          </w:p>
        </w:tc>
        <w:tc>
          <w:tcPr>
            <w:tcW w:w="1510" w:type="dxa"/>
            <w:tcBorders>
              <w:top w:val="single" w:sz="4" w:space="0" w:color="auto"/>
              <w:bottom w:val="single" w:sz="4" w:space="0" w:color="auto"/>
            </w:tcBorders>
            <w:noWrap/>
            <w:hideMark/>
          </w:tcPr>
          <w:p w14:paraId="6F819268" w14:textId="77777777" w:rsidR="001C094C" w:rsidRPr="001C094C" w:rsidRDefault="001C094C" w:rsidP="001C094C">
            <w:r w:rsidRPr="001C094C">
              <w:t>54361</w:t>
            </w:r>
          </w:p>
        </w:tc>
        <w:tc>
          <w:tcPr>
            <w:tcW w:w="1511" w:type="dxa"/>
            <w:tcBorders>
              <w:top w:val="single" w:sz="4" w:space="0" w:color="auto"/>
              <w:bottom w:val="single" w:sz="4" w:space="0" w:color="auto"/>
            </w:tcBorders>
            <w:noWrap/>
            <w:hideMark/>
          </w:tcPr>
          <w:p w14:paraId="58DAA42E" w14:textId="77777777" w:rsidR="001C094C" w:rsidRPr="001C094C" w:rsidRDefault="001C094C" w:rsidP="001C094C">
            <w:r w:rsidRPr="001C094C">
              <w:t>11/24/2012 13:02</w:t>
            </w:r>
          </w:p>
        </w:tc>
      </w:tr>
      <w:tr w:rsidR="00E94BEF" w:rsidRPr="001C094C" w14:paraId="0883F384" w14:textId="77777777" w:rsidTr="00E94BEF">
        <w:trPr>
          <w:trHeight w:val="290"/>
        </w:trPr>
        <w:tc>
          <w:tcPr>
            <w:tcW w:w="1510" w:type="dxa"/>
            <w:tcBorders>
              <w:top w:val="single" w:sz="4" w:space="0" w:color="auto"/>
              <w:bottom w:val="single" w:sz="4" w:space="0" w:color="auto"/>
            </w:tcBorders>
            <w:noWrap/>
            <w:hideMark/>
          </w:tcPr>
          <w:p w14:paraId="6A073F7B" w14:textId="77777777" w:rsidR="001C094C" w:rsidRPr="001C094C" w:rsidRDefault="001C094C">
            <w:r w:rsidRPr="001C094C">
              <w:t>David TC Davies MP &lt;U+000E0067&gt;&lt;U+000E0062&gt;&lt;U+000E0077&gt;&lt;U+000E006C&gt;&lt;U+000E0073&gt;&lt;U+000E007F&gt;</w:t>
            </w:r>
          </w:p>
        </w:tc>
        <w:tc>
          <w:tcPr>
            <w:tcW w:w="1510" w:type="dxa"/>
            <w:tcBorders>
              <w:top w:val="single" w:sz="4" w:space="0" w:color="auto"/>
              <w:bottom w:val="single" w:sz="4" w:space="0" w:color="auto"/>
            </w:tcBorders>
            <w:noWrap/>
            <w:hideMark/>
          </w:tcPr>
          <w:p w14:paraId="331B30C5" w14:textId="77777777" w:rsidR="001C094C" w:rsidRPr="001C094C" w:rsidRDefault="001C094C">
            <w:r w:rsidRPr="001C094C">
              <w:t xml:space="preserve">Conservative MP for Monmouth | Parliamentary Under Secretary of State @UKGovWales | For constituency casework/a </w:t>
            </w:r>
            <w:r w:rsidRPr="001C094C">
              <w:lastRenderedPageBreak/>
              <w:t>reply please email david.davies.mp@parliament.uk</w:t>
            </w:r>
          </w:p>
        </w:tc>
        <w:tc>
          <w:tcPr>
            <w:tcW w:w="1511" w:type="dxa"/>
            <w:tcBorders>
              <w:top w:val="single" w:sz="4" w:space="0" w:color="auto"/>
              <w:bottom w:val="single" w:sz="4" w:space="0" w:color="auto"/>
            </w:tcBorders>
            <w:noWrap/>
            <w:hideMark/>
          </w:tcPr>
          <w:p w14:paraId="352ABC4D" w14:textId="77777777" w:rsidR="001C094C" w:rsidRPr="001C094C" w:rsidRDefault="001C094C">
            <w:r w:rsidRPr="001C094C">
              <w:lastRenderedPageBreak/>
              <w:t>@DavidTCDavies</w:t>
            </w:r>
          </w:p>
        </w:tc>
        <w:tc>
          <w:tcPr>
            <w:tcW w:w="1510" w:type="dxa"/>
            <w:tcBorders>
              <w:top w:val="single" w:sz="4" w:space="0" w:color="auto"/>
              <w:bottom w:val="single" w:sz="4" w:space="0" w:color="auto"/>
            </w:tcBorders>
            <w:noWrap/>
            <w:hideMark/>
          </w:tcPr>
          <w:p w14:paraId="43869B6E" w14:textId="77777777" w:rsidR="001C094C" w:rsidRPr="001C094C" w:rsidRDefault="001C094C" w:rsidP="001C094C">
            <w:r w:rsidRPr="001C094C">
              <w:t>6536</w:t>
            </w:r>
          </w:p>
        </w:tc>
        <w:tc>
          <w:tcPr>
            <w:tcW w:w="1510" w:type="dxa"/>
            <w:tcBorders>
              <w:top w:val="single" w:sz="4" w:space="0" w:color="auto"/>
              <w:bottom w:val="single" w:sz="4" w:space="0" w:color="auto"/>
            </w:tcBorders>
            <w:noWrap/>
            <w:hideMark/>
          </w:tcPr>
          <w:p w14:paraId="1E05B36A" w14:textId="77777777" w:rsidR="001C094C" w:rsidRPr="001C094C" w:rsidRDefault="001C094C" w:rsidP="001C094C">
            <w:r w:rsidRPr="001C094C">
              <w:t>15890</w:t>
            </w:r>
          </w:p>
        </w:tc>
        <w:tc>
          <w:tcPr>
            <w:tcW w:w="1511" w:type="dxa"/>
            <w:tcBorders>
              <w:top w:val="single" w:sz="4" w:space="0" w:color="auto"/>
              <w:bottom w:val="single" w:sz="4" w:space="0" w:color="auto"/>
            </w:tcBorders>
            <w:noWrap/>
            <w:hideMark/>
          </w:tcPr>
          <w:p w14:paraId="5BC0A4ED" w14:textId="77777777" w:rsidR="001C094C" w:rsidRPr="001C094C" w:rsidRDefault="001C094C" w:rsidP="001C094C">
            <w:r w:rsidRPr="001C094C">
              <w:t>4/10/2012 14:38</w:t>
            </w:r>
          </w:p>
        </w:tc>
      </w:tr>
      <w:tr w:rsidR="001C094C" w:rsidRPr="001C094C" w14:paraId="54B8256C" w14:textId="77777777" w:rsidTr="00E94BEF">
        <w:trPr>
          <w:trHeight w:val="290"/>
        </w:trPr>
        <w:tc>
          <w:tcPr>
            <w:tcW w:w="1510" w:type="dxa"/>
            <w:tcBorders>
              <w:top w:val="single" w:sz="4" w:space="0" w:color="auto"/>
              <w:bottom w:val="single" w:sz="4" w:space="0" w:color="auto"/>
            </w:tcBorders>
            <w:noWrap/>
            <w:hideMark/>
          </w:tcPr>
          <w:p w14:paraId="4921B325" w14:textId="77777777" w:rsidR="001C094C" w:rsidRPr="001C094C" w:rsidRDefault="001C094C">
            <w:r w:rsidRPr="001C094C">
              <w:t>David Wolfson</w:t>
            </w:r>
          </w:p>
        </w:tc>
        <w:tc>
          <w:tcPr>
            <w:tcW w:w="1510" w:type="dxa"/>
            <w:tcBorders>
              <w:top w:val="single" w:sz="4" w:space="0" w:color="auto"/>
              <w:bottom w:val="single" w:sz="4" w:space="0" w:color="auto"/>
            </w:tcBorders>
            <w:noWrap/>
            <w:hideMark/>
          </w:tcPr>
          <w:p w14:paraId="2CE26204" w14:textId="77777777" w:rsidR="001C094C" w:rsidRPr="001C094C" w:rsidRDefault="001C094C">
            <w:r w:rsidRPr="001C094C">
              <w:t>UK Gov’t Minister in @MoJGovUK and Conservative peer (Lord Wolfson of Tredegar) in @UKHouseofLords Formerly commercial barrister @OneEssexCourt</w:t>
            </w:r>
          </w:p>
        </w:tc>
        <w:tc>
          <w:tcPr>
            <w:tcW w:w="1511" w:type="dxa"/>
            <w:tcBorders>
              <w:top w:val="single" w:sz="4" w:space="0" w:color="auto"/>
              <w:bottom w:val="single" w:sz="4" w:space="0" w:color="auto"/>
            </w:tcBorders>
            <w:noWrap/>
            <w:hideMark/>
          </w:tcPr>
          <w:p w14:paraId="03D7098D" w14:textId="77777777" w:rsidR="001C094C" w:rsidRPr="001C094C" w:rsidRDefault="001C094C">
            <w:r w:rsidRPr="001C094C">
              <w:t>@DXWQC</w:t>
            </w:r>
          </w:p>
        </w:tc>
        <w:tc>
          <w:tcPr>
            <w:tcW w:w="1510" w:type="dxa"/>
            <w:tcBorders>
              <w:top w:val="single" w:sz="4" w:space="0" w:color="auto"/>
              <w:bottom w:val="single" w:sz="4" w:space="0" w:color="auto"/>
            </w:tcBorders>
            <w:noWrap/>
            <w:hideMark/>
          </w:tcPr>
          <w:p w14:paraId="6B960E62" w14:textId="77777777" w:rsidR="001C094C" w:rsidRPr="001C094C" w:rsidRDefault="001C094C" w:rsidP="001C094C">
            <w:r w:rsidRPr="001C094C">
              <w:t>2900</w:t>
            </w:r>
          </w:p>
        </w:tc>
        <w:tc>
          <w:tcPr>
            <w:tcW w:w="1510" w:type="dxa"/>
            <w:tcBorders>
              <w:top w:val="single" w:sz="4" w:space="0" w:color="auto"/>
              <w:bottom w:val="single" w:sz="4" w:space="0" w:color="auto"/>
            </w:tcBorders>
            <w:noWrap/>
            <w:hideMark/>
          </w:tcPr>
          <w:p w14:paraId="76B2AD39" w14:textId="77777777" w:rsidR="001C094C" w:rsidRPr="001C094C" w:rsidRDefault="001C094C" w:rsidP="001C094C">
            <w:r w:rsidRPr="001C094C">
              <w:t>3422</w:t>
            </w:r>
          </w:p>
        </w:tc>
        <w:tc>
          <w:tcPr>
            <w:tcW w:w="1511" w:type="dxa"/>
            <w:tcBorders>
              <w:top w:val="single" w:sz="4" w:space="0" w:color="auto"/>
              <w:bottom w:val="single" w:sz="4" w:space="0" w:color="auto"/>
            </w:tcBorders>
            <w:noWrap/>
            <w:hideMark/>
          </w:tcPr>
          <w:p w14:paraId="3FAC6C00" w14:textId="77777777" w:rsidR="001C094C" w:rsidRPr="001C094C" w:rsidRDefault="001C094C" w:rsidP="001C094C">
            <w:r w:rsidRPr="001C094C">
              <w:t>4/22/2018 0:48</w:t>
            </w:r>
          </w:p>
        </w:tc>
      </w:tr>
      <w:tr w:rsidR="00E94BEF" w:rsidRPr="001C094C" w14:paraId="7303D10C" w14:textId="77777777" w:rsidTr="00E94BEF">
        <w:trPr>
          <w:trHeight w:val="290"/>
        </w:trPr>
        <w:tc>
          <w:tcPr>
            <w:tcW w:w="1510" w:type="dxa"/>
            <w:tcBorders>
              <w:top w:val="single" w:sz="4" w:space="0" w:color="auto"/>
              <w:bottom w:val="single" w:sz="4" w:space="0" w:color="auto"/>
            </w:tcBorders>
            <w:noWrap/>
            <w:hideMark/>
          </w:tcPr>
          <w:p w14:paraId="37808FE1" w14:textId="77777777" w:rsidR="001C094C" w:rsidRPr="001C094C" w:rsidRDefault="001C094C">
            <w:r w:rsidRPr="001C094C">
              <w:t>DCMS</w:t>
            </w:r>
          </w:p>
        </w:tc>
        <w:tc>
          <w:tcPr>
            <w:tcW w:w="1510" w:type="dxa"/>
            <w:tcBorders>
              <w:top w:val="single" w:sz="4" w:space="0" w:color="auto"/>
              <w:bottom w:val="single" w:sz="4" w:space="0" w:color="auto"/>
            </w:tcBorders>
            <w:noWrap/>
            <w:hideMark/>
          </w:tcPr>
          <w:p w14:paraId="5A1C76F0" w14:textId="77777777" w:rsidR="001C094C" w:rsidRPr="001C094C" w:rsidRDefault="001C094C">
            <w:r w:rsidRPr="001C094C">
              <w:t>UK Government Department for Digital, Culture, Media and Sport (DCMS). All our latest news, campaigns and policy announcements: https://t.co/1JfOfShNQN</w:t>
            </w:r>
          </w:p>
        </w:tc>
        <w:tc>
          <w:tcPr>
            <w:tcW w:w="1511" w:type="dxa"/>
            <w:tcBorders>
              <w:top w:val="single" w:sz="4" w:space="0" w:color="auto"/>
              <w:bottom w:val="single" w:sz="4" w:space="0" w:color="auto"/>
            </w:tcBorders>
            <w:noWrap/>
            <w:hideMark/>
          </w:tcPr>
          <w:p w14:paraId="110BCAFA" w14:textId="77777777" w:rsidR="001C094C" w:rsidRPr="001C094C" w:rsidRDefault="001C094C">
            <w:r w:rsidRPr="001C094C">
              <w:t>@DCMS</w:t>
            </w:r>
          </w:p>
        </w:tc>
        <w:tc>
          <w:tcPr>
            <w:tcW w:w="1510" w:type="dxa"/>
            <w:tcBorders>
              <w:top w:val="single" w:sz="4" w:space="0" w:color="auto"/>
              <w:bottom w:val="single" w:sz="4" w:space="0" w:color="auto"/>
            </w:tcBorders>
            <w:noWrap/>
            <w:hideMark/>
          </w:tcPr>
          <w:p w14:paraId="0C76A0FB" w14:textId="77777777" w:rsidR="001C094C" w:rsidRPr="001C094C" w:rsidRDefault="001C094C" w:rsidP="001C094C">
            <w:r w:rsidRPr="001C094C">
              <w:t>38745</w:t>
            </w:r>
          </w:p>
        </w:tc>
        <w:tc>
          <w:tcPr>
            <w:tcW w:w="1510" w:type="dxa"/>
            <w:tcBorders>
              <w:top w:val="single" w:sz="4" w:space="0" w:color="auto"/>
              <w:bottom w:val="single" w:sz="4" w:space="0" w:color="auto"/>
            </w:tcBorders>
            <w:noWrap/>
            <w:hideMark/>
          </w:tcPr>
          <w:p w14:paraId="3E0A6D96" w14:textId="77777777" w:rsidR="001C094C" w:rsidRPr="001C094C" w:rsidRDefault="001C094C" w:rsidP="001C094C">
            <w:r w:rsidRPr="001C094C">
              <w:t>241318</w:t>
            </w:r>
          </w:p>
        </w:tc>
        <w:tc>
          <w:tcPr>
            <w:tcW w:w="1511" w:type="dxa"/>
            <w:tcBorders>
              <w:top w:val="single" w:sz="4" w:space="0" w:color="auto"/>
              <w:bottom w:val="single" w:sz="4" w:space="0" w:color="auto"/>
            </w:tcBorders>
            <w:noWrap/>
            <w:hideMark/>
          </w:tcPr>
          <w:p w14:paraId="311AFA5F" w14:textId="77777777" w:rsidR="001C094C" w:rsidRPr="001C094C" w:rsidRDefault="001C094C" w:rsidP="001C094C">
            <w:r w:rsidRPr="001C094C">
              <w:t>12/29/2008 13:57</w:t>
            </w:r>
          </w:p>
        </w:tc>
      </w:tr>
      <w:tr w:rsidR="001C094C" w:rsidRPr="001C094C" w14:paraId="33F209FB" w14:textId="77777777" w:rsidTr="00E94BEF">
        <w:trPr>
          <w:trHeight w:val="290"/>
        </w:trPr>
        <w:tc>
          <w:tcPr>
            <w:tcW w:w="1510" w:type="dxa"/>
            <w:tcBorders>
              <w:top w:val="single" w:sz="4" w:space="0" w:color="auto"/>
              <w:bottom w:val="single" w:sz="4" w:space="0" w:color="auto"/>
            </w:tcBorders>
            <w:noWrap/>
            <w:hideMark/>
          </w:tcPr>
          <w:p w14:paraId="74779E96" w14:textId="77777777" w:rsidR="001C094C" w:rsidRPr="001C094C" w:rsidRDefault="001C094C">
            <w:r w:rsidRPr="001C094C">
              <w:t>Defence Equipment &amp; Support</w:t>
            </w:r>
          </w:p>
        </w:tc>
        <w:tc>
          <w:tcPr>
            <w:tcW w:w="1510" w:type="dxa"/>
            <w:tcBorders>
              <w:top w:val="single" w:sz="4" w:space="0" w:color="auto"/>
              <w:bottom w:val="single" w:sz="4" w:space="0" w:color="auto"/>
            </w:tcBorders>
            <w:noWrap/>
            <w:hideMark/>
          </w:tcPr>
          <w:p w14:paraId="2C0BC99E" w14:textId="77777777" w:rsidR="001C094C" w:rsidRPr="001C094C" w:rsidRDefault="001C094C">
            <w:r w:rsidRPr="001C094C">
              <w:t>#Defence Equipment &amp; Support (DE&amp;S) - The force behind the armed forces.</w:t>
            </w:r>
          </w:p>
        </w:tc>
        <w:tc>
          <w:tcPr>
            <w:tcW w:w="1511" w:type="dxa"/>
            <w:tcBorders>
              <w:top w:val="single" w:sz="4" w:space="0" w:color="auto"/>
              <w:bottom w:val="single" w:sz="4" w:space="0" w:color="auto"/>
            </w:tcBorders>
            <w:noWrap/>
            <w:hideMark/>
          </w:tcPr>
          <w:p w14:paraId="5B42863E" w14:textId="77777777" w:rsidR="001C094C" w:rsidRPr="001C094C" w:rsidRDefault="001C094C">
            <w:r w:rsidRPr="001C094C">
              <w:t>@DefenceES</w:t>
            </w:r>
          </w:p>
        </w:tc>
        <w:tc>
          <w:tcPr>
            <w:tcW w:w="1510" w:type="dxa"/>
            <w:tcBorders>
              <w:top w:val="single" w:sz="4" w:space="0" w:color="auto"/>
              <w:bottom w:val="single" w:sz="4" w:space="0" w:color="auto"/>
            </w:tcBorders>
            <w:noWrap/>
            <w:hideMark/>
          </w:tcPr>
          <w:p w14:paraId="2224DC2E" w14:textId="77777777" w:rsidR="001C094C" w:rsidRPr="001C094C" w:rsidRDefault="001C094C" w:rsidP="001C094C">
            <w:r w:rsidRPr="001C094C">
              <w:t>7817</w:t>
            </w:r>
          </w:p>
        </w:tc>
        <w:tc>
          <w:tcPr>
            <w:tcW w:w="1510" w:type="dxa"/>
            <w:tcBorders>
              <w:top w:val="single" w:sz="4" w:space="0" w:color="auto"/>
              <w:bottom w:val="single" w:sz="4" w:space="0" w:color="auto"/>
            </w:tcBorders>
            <w:noWrap/>
            <w:hideMark/>
          </w:tcPr>
          <w:p w14:paraId="7B1F9A83" w14:textId="77777777" w:rsidR="001C094C" w:rsidRPr="001C094C" w:rsidRDefault="001C094C" w:rsidP="001C094C">
            <w:r w:rsidRPr="001C094C">
              <w:t>11571</w:t>
            </w:r>
          </w:p>
        </w:tc>
        <w:tc>
          <w:tcPr>
            <w:tcW w:w="1511" w:type="dxa"/>
            <w:tcBorders>
              <w:top w:val="single" w:sz="4" w:space="0" w:color="auto"/>
              <w:bottom w:val="single" w:sz="4" w:space="0" w:color="auto"/>
            </w:tcBorders>
            <w:noWrap/>
            <w:hideMark/>
          </w:tcPr>
          <w:p w14:paraId="06779093" w14:textId="77777777" w:rsidR="001C094C" w:rsidRPr="001C094C" w:rsidRDefault="001C094C" w:rsidP="001C094C">
            <w:r w:rsidRPr="001C094C">
              <w:t>2/13/2014 12:13</w:t>
            </w:r>
          </w:p>
        </w:tc>
      </w:tr>
      <w:tr w:rsidR="00E94BEF" w:rsidRPr="001C094C" w14:paraId="42EA742C" w14:textId="77777777" w:rsidTr="00E94BEF">
        <w:trPr>
          <w:trHeight w:val="290"/>
        </w:trPr>
        <w:tc>
          <w:tcPr>
            <w:tcW w:w="1510" w:type="dxa"/>
            <w:tcBorders>
              <w:top w:val="single" w:sz="4" w:space="0" w:color="auto"/>
              <w:bottom w:val="single" w:sz="4" w:space="0" w:color="auto"/>
            </w:tcBorders>
            <w:noWrap/>
            <w:hideMark/>
          </w:tcPr>
          <w:p w14:paraId="6775ACF6" w14:textId="77777777" w:rsidR="001C094C" w:rsidRPr="001C094C" w:rsidRDefault="001C094C">
            <w:r w:rsidRPr="001C094C">
              <w:t>Department for Education</w:t>
            </w:r>
          </w:p>
        </w:tc>
        <w:tc>
          <w:tcPr>
            <w:tcW w:w="1510" w:type="dxa"/>
            <w:tcBorders>
              <w:top w:val="single" w:sz="4" w:space="0" w:color="auto"/>
              <w:bottom w:val="single" w:sz="4" w:space="0" w:color="auto"/>
            </w:tcBorders>
            <w:noWrap/>
            <w:hideMark/>
          </w:tcPr>
          <w:p w14:paraId="28793DD9" w14:textId="77777777" w:rsidR="001C094C" w:rsidRPr="001C094C" w:rsidRDefault="001C094C">
            <w:r w:rsidRPr="001C094C">
              <w:t xml:space="preserve">Official Twitter account for the Department for Education, covering education, children’s services, HE &amp; FE, </w:t>
            </w:r>
            <w:r w:rsidRPr="001C094C">
              <w:lastRenderedPageBreak/>
              <w:t>apprenticeships, skills in England.</w:t>
            </w:r>
          </w:p>
        </w:tc>
        <w:tc>
          <w:tcPr>
            <w:tcW w:w="1511" w:type="dxa"/>
            <w:tcBorders>
              <w:top w:val="single" w:sz="4" w:space="0" w:color="auto"/>
              <w:bottom w:val="single" w:sz="4" w:space="0" w:color="auto"/>
            </w:tcBorders>
            <w:noWrap/>
            <w:hideMark/>
          </w:tcPr>
          <w:p w14:paraId="4E467790" w14:textId="77777777" w:rsidR="001C094C" w:rsidRPr="001C094C" w:rsidRDefault="001C094C">
            <w:r w:rsidRPr="001C094C">
              <w:lastRenderedPageBreak/>
              <w:t>@educationgovuk</w:t>
            </w:r>
          </w:p>
        </w:tc>
        <w:tc>
          <w:tcPr>
            <w:tcW w:w="1510" w:type="dxa"/>
            <w:tcBorders>
              <w:top w:val="single" w:sz="4" w:space="0" w:color="auto"/>
              <w:bottom w:val="single" w:sz="4" w:space="0" w:color="auto"/>
            </w:tcBorders>
            <w:noWrap/>
            <w:hideMark/>
          </w:tcPr>
          <w:p w14:paraId="00659EF7" w14:textId="77777777" w:rsidR="001C094C" w:rsidRPr="001C094C" w:rsidRDefault="001C094C" w:rsidP="001C094C">
            <w:r w:rsidRPr="001C094C">
              <w:t>31932</w:t>
            </w:r>
          </w:p>
        </w:tc>
        <w:tc>
          <w:tcPr>
            <w:tcW w:w="1510" w:type="dxa"/>
            <w:tcBorders>
              <w:top w:val="single" w:sz="4" w:space="0" w:color="auto"/>
              <w:bottom w:val="single" w:sz="4" w:space="0" w:color="auto"/>
            </w:tcBorders>
            <w:noWrap/>
            <w:hideMark/>
          </w:tcPr>
          <w:p w14:paraId="5590206D" w14:textId="77777777" w:rsidR="001C094C" w:rsidRPr="001C094C" w:rsidRDefault="001C094C" w:rsidP="001C094C">
            <w:r w:rsidRPr="001C094C">
              <w:t>439655</w:t>
            </w:r>
          </w:p>
        </w:tc>
        <w:tc>
          <w:tcPr>
            <w:tcW w:w="1511" w:type="dxa"/>
            <w:tcBorders>
              <w:top w:val="single" w:sz="4" w:space="0" w:color="auto"/>
              <w:bottom w:val="single" w:sz="4" w:space="0" w:color="auto"/>
            </w:tcBorders>
            <w:noWrap/>
            <w:hideMark/>
          </w:tcPr>
          <w:p w14:paraId="1538E65E" w14:textId="77777777" w:rsidR="001C094C" w:rsidRPr="001C094C" w:rsidRDefault="001C094C" w:rsidP="001C094C">
            <w:r w:rsidRPr="001C094C">
              <w:t>5/12/2010 14:22</w:t>
            </w:r>
          </w:p>
        </w:tc>
      </w:tr>
      <w:tr w:rsidR="001C094C" w:rsidRPr="001C094C" w14:paraId="0CF915AC" w14:textId="77777777" w:rsidTr="00E94BEF">
        <w:trPr>
          <w:trHeight w:val="290"/>
        </w:trPr>
        <w:tc>
          <w:tcPr>
            <w:tcW w:w="1510" w:type="dxa"/>
            <w:tcBorders>
              <w:top w:val="single" w:sz="4" w:space="0" w:color="auto"/>
              <w:bottom w:val="single" w:sz="4" w:space="0" w:color="auto"/>
            </w:tcBorders>
            <w:noWrap/>
            <w:hideMark/>
          </w:tcPr>
          <w:p w14:paraId="37779586" w14:textId="77777777" w:rsidR="001C094C" w:rsidRPr="001C094C" w:rsidRDefault="001C094C">
            <w:r w:rsidRPr="001C094C">
              <w:t>Department for International Trade</w:t>
            </w:r>
          </w:p>
        </w:tc>
        <w:tc>
          <w:tcPr>
            <w:tcW w:w="1510" w:type="dxa"/>
            <w:tcBorders>
              <w:top w:val="single" w:sz="4" w:space="0" w:color="auto"/>
              <w:bottom w:val="single" w:sz="4" w:space="0" w:color="auto"/>
            </w:tcBorders>
            <w:noWrap/>
            <w:hideMark/>
          </w:tcPr>
          <w:p w14:paraId="01B011D8" w14:textId="77777777" w:rsidR="001C094C" w:rsidRPr="001C094C" w:rsidRDefault="001C094C">
            <w:r w:rsidRPr="001C094C">
              <w:t>DIT helps businesses export, drives inward and outward investment, negotiates market access and trade deals, and champions free trade.</w:t>
            </w:r>
          </w:p>
        </w:tc>
        <w:tc>
          <w:tcPr>
            <w:tcW w:w="1511" w:type="dxa"/>
            <w:tcBorders>
              <w:top w:val="single" w:sz="4" w:space="0" w:color="auto"/>
              <w:bottom w:val="single" w:sz="4" w:space="0" w:color="auto"/>
            </w:tcBorders>
            <w:noWrap/>
            <w:hideMark/>
          </w:tcPr>
          <w:p w14:paraId="5AA94EFA" w14:textId="77777777" w:rsidR="001C094C" w:rsidRPr="001C094C" w:rsidRDefault="001C094C">
            <w:r w:rsidRPr="001C094C">
              <w:t>@tradegovuk</w:t>
            </w:r>
          </w:p>
        </w:tc>
        <w:tc>
          <w:tcPr>
            <w:tcW w:w="1510" w:type="dxa"/>
            <w:tcBorders>
              <w:top w:val="single" w:sz="4" w:space="0" w:color="auto"/>
              <w:bottom w:val="single" w:sz="4" w:space="0" w:color="auto"/>
            </w:tcBorders>
            <w:noWrap/>
            <w:hideMark/>
          </w:tcPr>
          <w:p w14:paraId="2C47BFEA" w14:textId="77777777" w:rsidR="001C094C" w:rsidRPr="001C094C" w:rsidRDefault="001C094C" w:rsidP="001C094C">
            <w:r w:rsidRPr="001C094C">
              <w:t>28607</w:t>
            </w:r>
          </w:p>
        </w:tc>
        <w:tc>
          <w:tcPr>
            <w:tcW w:w="1510" w:type="dxa"/>
            <w:tcBorders>
              <w:top w:val="single" w:sz="4" w:space="0" w:color="auto"/>
              <w:bottom w:val="single" w:sz="4" w:space="0" w:color="auto"/>
            </w:tcBorders>
            <w:noWrap/>
            <w:hideMark/>
          </w:tcPr>
          <w:p w14:paraId="579A3E7C" w14:textId="77777777" w:rsidR="001C094C" w:rsidRPr="001C094C" w:rsidRDefault="001C094C" w:rsidP="001C094C">
            <w:r w:rsidRPr="001C094C">
              <w:t>138601</w:t>
            </w:r>
          </w:p>
        </w:tc>
        <w:tc>
          <w:tcPr>
            <w:tcW w:w="1511" w:type="dxa"/>
            <w:tcBorders>
              <w:top w:val="single" w:sz="4" w:space="0" w:color="auto"/>
              <w:bottom w:val="single" w:sz="4" w:space="0" w:color="auto"/>
            </w:tcBorders>
            <w:noWrap/>
            <w:hideMark/>
          </w:tcPr>
          <w:p w14:paraId="535C0A04" w14:textId="77777777" w:rsidR="001C094C" w:rsidRPr="001C094C" w:rsidRDefault="001C094C" w:rsidP="001C094C">
            <w:r w:rsidRPr="001C094C">
              <w:t>4/18/2008 12:29</w:t>
            </w:r>
          </w:p>
        </w:tc>
      </w:tr>
      <w:tr w:rsidR="00E94BEF" w:rsidRPr="001C094C" w14:paraId="6B0BC260" w14:textId="77777777" w:rsidTr="00E94BEF">
        <w:trPr>
          <w:trHeight w:val="290"/>
        </w:trPr>
        <w:tc>
          <w:tcPr>
            <w:tcW w:w="1510" w:type="dxa"/>
            <w:tcBorders>
              <w:top w:val="single" w:sz="4" w:space="0" w:color="auto"/>
              <w:bottom w:val="single" w:sz="4" w:space="0" w:color="auto"/>
            </w:tcBorders>
            <w:noWrap/>
            <w:hideMark/>
          </w:tcPr>
          <w:p w14:paraId="4AC10F45" w14:textId="77777777" w:rsidR="001C094C" w:rsidRPr="001C094C" w:rsidRDefault="001C094C">
            <w:r w:rsidRPr="001C094C">
              <w:t>Department for Transport</w:t>
            </w:r>
          </w:p>
        </w:tc>
        <w:tc>
          <w:tcPr>
            <w:tcW w:w="1510" w:type="dxa"/>
            <w:tcBorders>
              <w:top w:val="single" w:sz="4" w:space="0" w:color="auto"/>
              <w:bottom w:val="single" w:sz="4" w:space="0" w:color="auto"/>
            </w:tcBorders>
            <w:noWrap/>
            <w:hideMark/>
          </w:tcPr>
          <w:p w14:paraId="6B73B536" w14:textId="77777777" w:rsidR="001C094C" w:rsidRPr="001C094C" w:rsidRDefault="001C094C">
            <w:r w:rsidRPr="001C094C">
              <w:t>We're the UK Department for Transport (DfT). Follow us for transport policy updates and announcements.  Twitter policy: https://t.co/FmigF5HUXM</w:t>
            </w:r>
          </w:p>
        </w:tc>
        <w:tc>
          <w:tcPr>
            <w:tcW w:w="1511" w:type="dxa"/>
            <w:tcBorders>
              <w:top w:val="single" w:sz="4" w:space="0" w:color="auto"/>
              <w:bottom w:val="single" w:sz="4" w:space="0" w:color="auto"/>
            </w:tcBorders>
            <w:noWrap/>
            <w:hideMark/>
          </w:tcPr>
          <w:p w14:paraId="50FBCF14" w14:textId="77777777" w:rsidR="001C094C" w:rsidRPr="001C094C" w:rsidRDefault="001C094C">
            <w:r w:rsidRPr="001C094C">
              <w:t>@transportgovuk</w:t>
            </w:r>
          </w:p>
        </w:tc>
        <w:tc>
          <w:tcPr>
            <w:tcW w:w="1510" w:type="dxa"/>
            <w:tcBorders>
              <w:top w:val="single" w:sz="4" w:space="0" w:color="auto"/>
              <w:bottom w:val="single" w:sz="4" w:space="0" w:color="auto"/>
            </w:tcBorders>
            <w:noWrap/>
            <w:hideMark/>
          </w:tcPr>
          <w:p w14:paraId="674412D9" w14:textId="77777777" w:rsidR="001C094C" w:rsidRPr="001C094C" w:rsidRDefault="001C094C" w:rsidP="001C094C">
            <w:r w:rsidRPr="001C094C">
              <w:t>15792</w:t>
            </w:r>
          </w:p>
        </w:tc>
        <w:tc>
          <w:tcPr>
            <w:tcW w:w="1510" w:type="dxa"/>
            <w:tcBorders>
              <w:top w:val="single" w:sz="4" w:space="0" w:color="auto"/>
              <w:bottom w:val="single" w:sz="4" w:space="0" w:color="auto"/>
            </w:tcBorders>
            <w:noWrap/>
            <w:hideMark/>
          </w:tcPr>
          <w:p w14:paraId="3993EDD8" w14:textId="77777777" w:rsidR="001C094C" w:rsidRPr="001C094C" w:rsidRDefault="001C094C" w:rsidP="001C094C">
            <w:r w:rsidRPr="001C094C">
              <w:t>111964</w:t>
            </w:r>
          </w:p>
        </w:tc>
        <w:tc>
          <w:tcPr>
            <w:tcW w:w="1511" w:type="dxa"/>
            <w:tcBorders>
              <w:top w:val="single" w:sz="4" w:space="0" w:color="auto"/>
              <w:bottom w:val="single" w:sz="4" w:space="0" w:color="auto"/>
            </w:tcBorders>
            <w:noWrap/>
            <w:hideMark/>
          </w:tcPr>
          <w:p w14:paraId="7B18373B" w14:textId="77777777" w:rsidR="001C094C" w:rsidRPr="001C094C" w:rsidRDefault="001C094C" w:rsidP="001C094C">
            <w:r w:rsidRPr="001C094C">
              <w:t>6/11/2009 12:18</w:t>
            </w:r>
          </w:p>
        </w:tc>
      </w:tr>
      <w:tr w:rsidR="001C094C" w:rsidRPr="001C094C" w14:paraId="478DFAFA" w14:textId="77777777" w:rsidTr="00E94BEF">
        <w:trPr>
          <w:trHeight w:val="290"/>
        </w:trPr>
        <w:tc>
          <w:tcPr>
            <w:tcW w:w="1510" w:type="dxa"/>
            <w:tcBorders>
              <w:top w:val="single" w:sz="4" w:space="0" w:color="auto"/>
              <w:bottom w:val="single" w:sz="4" w:space="0" w:color="auto"/>
            </w:tcBorders>
            <w:noWrap/>
            <w:hideMark/>
          </w:tcPr>
          <w:p w14:paraId="3D2CC51A" w14:textId="77777777" w:rsidR="001C094C" w:rsidRPr="001C094C" w:rsidRDefault="001C094C">
            <w:r w:rsidRPr="001C094C">
              <w:t>Department of Health and Social Care</w:t>
            </w:r>
          </w:p>
        </w:tc>
        <w:tc>
          <w:tcPr>
            <w:tcW w:w="1510" w:type="dxa"/>
            <w:tcBorders>
              <w:top w:val="single" w:sz="4" w:space="0" w:color="auto"/>
              <w:bottom w:val="single" w:sz="4" w:space="0" w:color="auto"/>
            </w:tcBorders>
            <w:noWrap/>
            <w:hideMark/>
          </w:tcPr>
          <w:p w14:paraId="79924365" w14:textId="77777777" w:rsidR="001C094C" w:rsidRPr="001C094C" w:rsidRDefault="001C094C">
            <w:r w:rsidRPr="001C094C">
              <w:t>We support ministers in leading the nation’s health and social care to help people live more independent, healthier lives for longer.</w:t>
            </w:r>
          </w:p>
        </w:tc>
        <w:tc>
          <w:tcPr>
            <w:tcW w:w="1511" w:type="dxa"/>
            <w:tcBorders>
              <w:top w:val="single" w:sz="4" w:space="0" w:color="auto"/>
              <w:bottom w:val="single" w:sz="4" w:space="0" w:color="auto"/>
            </w:tcBorders>
            <w:noWrap/>
            <w:hideMark/>
          </w:tcPr>
          <w:p w14:paraId="7B30686F" w14:textId="77777777" w:rsidR="001C094C" w:rsidRPr="001C094C" w:rsidRDefault="001C094C">
            <w:r w:rsidRPr="001C094C">
              <w:t>@DHSCgovuk</w:t>
            </w:r>
          </w:p>
        </w:tc>
        <w:tc>
          <w:tcPr>
            <w:tcW w:w="1510" w:type="dxa"/>
            <w:tcBorders>
              <w:top w:val="single" w:sz="4" w:space="0" w:color="auto"/>
              <w:bottom w:val="single" w:sz="4" w:space="0" w:color="auto"/>
            </w:tcBorders>
            <w:noWrap/>
            <w:hideMark/>
          </w:tcPr>
          <w:p w14:paraId="0B235626" w14:textId="77777777" w:rsidR="001C094C" w:rsidRPr="001C094C" w:rsidRDefault="001C094C" w:rsidP="001C094C">
            <w:r w:rsidRPr="001C094C">
              <w:t>20581</w:t>
            </w:r>
          </w:p>
        </w:tc>
        <w:tc>
          <w:tcPr>
            <w:tcW w:w="1510" w:type="dxa"/>
            <w:tcBorders>
              <w:top w:val="single" w:sz="4" w:space="0" w:color="auto"/>
              <w:bottom w:val="single" w:sz="4" w:space="0" w:color="auto"/>
            </w:tcBorders>
            <w:noWrap/>
            <w:hideMark/>
          </w:tcPr>
          <w:p w14:paraId="65ACB1F7" w14:textId="77777777" w:rsidR="001C094C" w:rsidRPr="001C094C" w:rsidRDefault="001C094C" w:rsidP="001C094C">
            <w:r w:rsidRPr="001C094C">
              <w:t>708082</w:t>
            </w:r>
          </w:p>
        </w:tc>
        <w:tc>
          <w:tcPr>
            <w:tcW w:w="1511" w:type="dxa"/>
            <w:tcBorders>
              <w:top w:val="single" w:sz="4" w:space="0" w:color="auto"/>
              <w:bottom w:val="single" w:sz="4" w:space="0" w:color="auto"/>
            </w:tcBorders>
            <w:noWrap/>
            <w:hideMark/>
          </w:tcPr>
          <w:p w14:paraId="2D34397B" w14:textId="77777777" w:rsidR="001C094C" w:rsidRPr="001C094C" w:rsidRDefault="001C094C" w:rsidP="001C094C">
            <w:r w:rsidRPr="001C094C">
              <w:t>5/5/2009 18:49</w:t>
            </w:r>
          </w:p>
        </w:tc>
      </w:tr>
      <w:tr w:rsidR="00E94BEF" w:rsidRPr="001C094C" w14:paraId="3F9C664F" w14:textId="77777777" w:rsidTr="00E94BEF">
        <w:trPr>
          <w:trHeight w:val="290"/>
        </w:trPr>
        <w:tc>
          <w:tcPr>
            <w:tcW w:w="1510" w:type="dxa"/>
            <w:tcBorders>
              <w:top w:val="single" w:sz="4" w:space="0" w:color="auto"/>
              <w:bottom w:val="single" w:sz="4" w:space="0" w:color="auto"/>
            </w:tcBorders>
            <w:noWrap/>
            <w:hideMark/>
          </w:tcPr>
          <w:p w14:paraId="2CE213C0" w14:textId="77777777" w:rsidR="001C094C" w:rsidRPr="001C094C" w:rsidRDefault="001C094C">
            <w:r w:rsidRPr="001C094C">
              <w:t>Dept for BEIS</w:t>
            </w:r>
          </w:p>
        </w:tc>
        <w:tc>
          <w:tcPr>
            <w:tcW w:w="1510" w:type="dxa"/>
            <w:tcBorders>
              <w:top w:val="single" w:sz="4" w:space="0" w:color="auto"/>
              <w:bottom w:val="single" w:sz="4" w:space="0" w:color="auto"/>
            </w:tcBorders>
            <w:noWrap/>
            <w:hideMark/>
          </w:tcPr>
          <w:p w14:paraId="781C78CD" w14:textId="77777777" w:rsidR="001C094C" w:rsidRPr="001C094C" w:rsidRDefault="001C094C">
            <w:r w:rsidRPr="001C094C">
              <w:t xml:space="preserve">Building a stronger, greener future by fighting coronavirus, tackling climate change, unleashing innovation &amp; making the UK a great </w:t>
            </w:r>
            <w:r w:rsidRPr="001C094C">
              <w:lastRenderedPageBreak/>
              <w:t>place to work &amp; do business.</w:t>
            </w:r>
          </w:p>
        </w:tc>
        <w:tc>
          <w:tcPr>
            <w:tcW w:w="1511" w:type="dxa"/>
            <w:tcBorders>
              <w:top w:val="single" w:sz="4" w:space="0" w:color="auto"/>
              <w:bottom w:val="single" w:sz="4" w:space="0" w:color="auto"/>
            </w:tcBorders>
            <w:noWrap/>
            <w:hideMark/>
          </w:tcPr>
          <w:p w14:paraId="77533852" w14:textId="77777777" w:rsidR="001C094C" w:rsidRPr="001C094C" w:rsidRDefault="001C094C">
            <w:r w:rsidRPr="001C094C">
              <w:lastRenderedPageBreak/>
              <w:t>@beisgovuk</w:t>
            </w:r>
          </w:p>
        </w:tc>
        <w:tc>
          <w:tcPr>
            <w:tcW w:w="1510" w:type="dxa"/>
            <w:tcBorders>
              <w:top w:val="single" w:sz="4" w:space="0" w:color="auto"/>
              <w:bottom w:val="single" w:sz="4" w:space="0" w:color="auto"/>
            </w:tcBorders>
            <w:noWrap/>
            <w:hideMark/>
          </w:tcPr>
          <w:p w14:paraId="4EA498B3" w14:textId="77777777" w:rsidR="001C094C" w:rsidRPr="001C094C" w:rsidRDefault="001C094C" w:rsidP="001C094C">
            <w:r w:rsidRPr="001C094C">
              <w:t>25676</w:t>
            </w:r>
          </w:p>
        </w:tc>
        <w:tc>
          <w:tcPr>
            <w:tcW w:w="1510" w:type="dxa"/>
            <w:tcBorders>
              <w:top w:val="single" w:sz="4" w:space="0" w:color="auto"/>
              <w:bottom w:val="single" w:sz="4" w:space="0" w:color="auto"/>
            </w:tcBorders>
            <w:noWrap/>
            <w:hideMark/>
          </w:tcPr>
          <w:p w14:paraId="1B82EF0F" w14:textId="77777777" w:rsidR="001C094C" w:rsidRPr="001C094C" w:rsidRDefault="001C094C" w:rsidP="001C094C">
            <w:r w:rsidRPr="001C094C">
              <w:t>192369</w:t>
            </w:r>
          </w:p>
        </w:tc>
        <w:tc>
          <w:tcPr>
            <w:tcW w:w="1511" w:type="dxa"/>
            <w:tcBorders>
              <w:top w:val="single" w:sz="4" w:space="0" w:color="auto"/>
              <w:bottom w:val="single" w:sz="4" w:space="0" w:color="auto"/>
            </w:tcBorders>
            <w:noWrap/>
            <w:hideMark/>
          </w:tcPr>
          <w:p w14:paraId="0919D8BC" w14:textId="77777777" w:rsidR="001C094C" w:rsidRPr="001C094C" w:rsidRDefault="001C094C" w:rsidP="001C094C">
            <w:r w:rsidRPr="001C094C">
              <w:t>6/6/2009 22:17</w:t>
            </w:r>
          </w:p>
        </w:tc>
      </w:tr>
      <w:tr w:rsidR="001C094C" w:rsidRPr="001C094C" w14:paraId="525B5D19" w14:textId="77777777" w:rsidTr="00E94BEF">
        <w:trPr>
          <w:trHeight w:val="290"/>
        </w:trPr>
        <w:tc>
          <w:tcPr>
            <w:tcW w:w="1510" w:type="dxa"/>
            <w:tcBorders>
              <w:top w:val="single" w:sz="4" w:space="0" w:color="auto"/>
              <w:bottom w:val="single" w:sz="4" w:space="0" w:color="auto"/>
            </w:tcBorders>
            <w:noWrap/>
            <w:hideMark/>
          </w:tcPr>
          <w:p w14:paraId="6E0DBF83" w14:textId="77777777" w:rsidR="001C094C" w:rsidRPr="001C094C" w:rsidRDefault="001C094C">
            <w:r w:rsidRPr="001C094C">
              <w:t>Diana Barran</w:t>
            </w:r>
          </w:p>
        </w:tc>
        <w:tc>
          <w:tcPr>
            <w:tcW w:w="1510" w:type="dxa"/>
            <w:tcBorders>
              <w:top w:val="single" w:sz="4" w:space="0" w:color="auto"/>
              <w:bottom w:val="single" w:sz="4" w:space="0" w:color="auto"/>
            </w:tcBorders>
            <w:noWrap/>
            <w:hideMark/>
          </w:tcPr>
          <w:p w14:paraId="2078E420" w14:textId="77777777" w:rsidR="001C094C" w:rsidRPr="001C094C" w:rsidRDefault="001C094C">
            <w:r w:rsidRPr="001C094C">
              <w:t>Lords Minister DCMS and Min for Civil Society inc charities, social enterprise, loneliness, youth social action + incl economy. Mother of 4, wife of a Saint.</w:t>
            </w:r>
          </w:p>
        </w:tc>
        <w:tc>
          <w:tcPr>
            <w:tcW w:w="1511" w:type="dxa"/>
            <w:tcBorders>
              <w:top w:val="single" w:sz="4" w:space="0" w:color="auto"/>
              <w:bottom w:val="single" w:sz="4" w:space="0" w:color="auto"/>
            </w:tcBorders>
            <w:noWrap/>
            <w:hideMark/>
          </w:tcPr>
          <w:p w14:paraId="58D469E1" w14:textId="77777777" w:rsidR="001C094C" w:rsidRPr="001C094C" w:rsidRDefault="001C094C">
            <w:r w:rsidRPr="001C094C">
              <w:t>@dianabarran</w:t>
            </w:r>
          </w:p>
        </w:tc>
        <w:tc>
          <w:tcPr>
            <w:tcW w:w="1510" w:type="dxa"/>
            <w:tcBorders>
              <w:top w:val="single" w:sz="4" w:space="0" w:color="auto"/>
              <w:bottom w:val="single" w:sz="4" w:space="0" w:color="auto"/>
            </w:tcBorders>
            <w:noWrap/>
            <w:hideMark/>
          </w:tcPr>
          <w:p w14:paraId="67EEB6CD" w14:textId="77777777" w:rsidR="001C094C" w:rsidRPr="001C094C" w:rsidRDefault="001C094C" w:rsidP="001C094C">
            <w:r w:rsidRPr="001C094C">
              <w:t>5180</w:t>
            </w:r>
          </w:p>
        </w:tc>
        <w:tc>
          <w:tcPr>
            <w:tcW w:w="1510" w:type="dxa"/>
            <w:tcBorders>
              <w:top w:val="single" w:sz="4" w:space="0" w:color="auto"/>
              <w:bottom w:val="single" w:sz="4" w:space="0" w:color="auto"/>
            </w:tcBorders>
            <w:noWrap/>
            <w:hideMark/>
          </w:tcPr>
          <w:p w14:paraId="4BE7BD0D" w14:textId="77777777" w:rsidR="001C094C" w:rsidRPr="001C094C" w:rsidRDefault="001C094C" w:rsidP="001C094C">
            <w:r w:rsidRPr="001C094C">
              <w:t>7889</w:t>
            </w:r>
          </w:p>
        </w:tc>
        <w:tc>
          <w:tcPr>
            <w:tcW w:w="1511" w:type="dxa"/>
            <w:tcBorders>
              <w:top w:val="single" w:sz="4" w:space="0" w:color="auto"/>
              <w:bottom w:val="single" w:sz="4" w:space="0" w:color="auto"/>
            </w:tcBorders>
            <w:noWrap/>
            <w:hideMark/>
          </w:tcPr>
          <w:p w14:paraId="144C68C0" w14:textId="77777777" w:rsidR="001C094C" w:rsidRPr="001C094C" w:rsidRDefault="001C094C" w:rsidP="001C094C">
            <w:r w:rsidRPr="001C094C">
              <w:t>4/11/2010 16:20</w:t>
            </w:r>
          </w:p>
        </w:tc>
      </w:tr>
      <w:tr w:rsidR="00E94BEF" w:rsidRPr="001C094C" w14:paraId="41C72CDB" w14:textId="77777777" w:rsidTr="00E94BEF">
        <w:trPr>
          <w:trHeight w:val="290"/>
        </w:trPr>
        <w:tc>
          <w:tcPr>
            <w:tcW w:w="1510" w:type="dxa"/>
            <w:tcBorders>
              <w:top w:val="single" w:sz="4" w:space="0" w:color="auto"/>
              <w:bottom w:val="single" w:sz="4" w:space="0" w:color="auto"/>
            </w:tcBorders>
            <w:noWrap/>
            <w:hideMark/>
          </w:tcPr>
          <w:p w14:paraId="160F6FA3" w14:textId="77777777" w:rsidR="001C094C" w:rsidRPr="001C094C" w:rsidRDefault="001C094C">
            <w:r w:rsidRPr="001C094C">
              <w:t>Dominic Raab</w:t>
            </w:r>
          </w:p>
        </w:tc>
        <w:tc>
          <w:tcPr>
            <w:tcW w:w="1510" w:type="dxa"/>
            <w:tcBorders>
              <w:top w:val="single" w:sz="4" w:space="0" w:color="auto"/>
              <w:bottom w:val="single" w:sz="4" w:space="0" w:color="auto"/>
            </w:tcBorders>
            <w:noWrap/>
            <w:hideMark/>
          </w:tcPr>
          <w:p w14:paraId="693A74BD" w14:textId="77777777" w:rsidR="001C094C" w:rsidRPr="001C094C" w:rsidRDefault="001C094C">
            <w:r w:rsidRPr="001C094C">
              <w:t>MP for Esher and Walton, Foreign Secretary &amp; First Secretary of State, father of two, boxing fan. For constituents enquiries: dominic.raab.mp@parliament.uk</w:t>
            </w:r>
          </w:p>
        </w:tc>
        <w:tc>
          <w:tcPr>
            <w:tcW w:w="1511" w:type="dxa"/>
            <w:tcBorders>
              <w:top w:val="single" w:sz="4" w:space="0" w:color="auto"/>
              <w:bottom w:val="single" w:sz="4" w:space="0" w:color="auto"/>
            </w:tcBorders>
            <w:noWrap/>
            <w:hideMark/>
          </w:tcPr>
          <w:p w14:paraId="029D5D2B" w14:textId="77777777" w:rsidR="001C094C" w:rsidRPr="001C094C" w:rsidRDefault="001C094C">
            <w:r w:rsidRPr="001C094C">
              <w:t>@DominicRaab</w:t>
            </w:r>
          </w:p>
        </w:tc>
        <w:tc>
          <w:tcPr>
            <w:tcW w:w="1510" w:type="dxa"/>
            <w:tcBorders>
              <w:top w:val="single" w:sz="4" w:space="0" w:color="auto"/>
              <w:bottom w:val="single" w:sz="4" w:space="0" w:color="auto"/>
            </w:tcBorders>
            <w:noWrap/>
            <w:hideMark/>
          </w:tcPr>
          <w:p w14:paraId="6A0BDA50" w14:textId="77777777" w:rsidR="001C094C" w:rsidRPr="001C094C" w:rsidRDefault="001C094C" w:rsidP="001C094C">
            <w:r w:rsidRPr="001C094C">
              <w:t>4823</w:t>
            </w:r>
          </w:p>
        </w:tc>
        <w:tc>
          <w:tcPr>
            <w:tcW w:w="1510" w:type="dxa"/>
            <w:tcBorders>
              <w:top w:val="single" w:sz="4" w:space="0" w:color="auto"/>
              <w:bottom w:val="single" w:sz="4" w:space="0" w:color="auto"/>
            </w:tcBorders>
            <w:noWrap/>
            <w:hideMark/>
          </w:tcPr>
          <w:p w14:paraId="63C328E5" w14:textId="77777777" w:rsidR="001C094C" w:rsidRPr="001C094C" w:rsidRDefault="001C094C" w:rsidP="001C094C">
            <w:r w:rsidRPr="001C094C">
              <w:t>325943</w:t>
            </w:r>
          </w:p>
        </w:tc>
        <w:tc>
          <w:tcPr>
            <w:tcW w:w="1511" w:type="dxa"/>
            <w:tcBorders>
              <w:top w:val="single" w:sz="4" w:space="0" w:color="auto"/>
              <w:bottom w:val="single" w:sz="4" w:space="0" w:color="auto"/>
            </w:tcBorders>
            <w:noWrap/>
            <w:hideMark/>
          </w:tcPr>
          <w:p w14:paraId="5104D75F" w14:textId="77777777" w:rsidR="001C094C" w:rsidRPr="001C094C" w:rsidRDefault="001C094C" w:rsidP="001C094C">
            <w:r w:rsidRPr="001C094C">
              <w:t>1/15/2016 23:24</w:t>
            </w:r>
          </w:p>
        </w:tc>
      </w:tr>
      <w:tr w:rsidR="001C094C" w:rsidRPr="001C094C" w14:paraId="36D5787A" w14:textId="77777777" w:rsidTr="00E94BEF">
        <w:trPr>
          <w:trHeight w:val="290"/>
        </w:trPr>
        <w:tc>
          <w:tcPr>
            <w:tcW w:w="1510" w:type="dxa"/>
            <w:tcBorders>
              <w:top w:val="single" w:sz="4" w:space="0" w:color="auto"/>
              <w:bottom w:val="single" w:sz="4" w:space="0" w:color="auto"/>
            </w:tcBorders>
            <w:noWrap/>
            <w:hideMark/>
          </w:tcPr>
          <w:p w14:paraId="1110A321" w14:textId="77777777" w:rsidR="001C094C" w:rsidRPr="001C094C" w:rsidRDefault="001C094C">
            <w:r w:rsidRPr="001C094C">
              <w:t>Driver &amp; Vehicle Standards Agency</w:t>
            </w:r>
          </w:p>
        </w:tc>
        <w:tc>
          <w:tcPr>
            <w:tcW w:w="1510" w:type="dxa"/>
            <w:tcBorders>
              <w:top w:val="single" w:sz="4" w:space="0" w:color="auto"/>
              <w:bottom w:val="single" w:sz="4" w:space="0" w:color="auto"/>
            </w:tcBorders>
            <w:noWrap/>
            <w:hideMark/>
          </w:tcPr>
          <w:p w14:paraId="464EED19" w14:textId="77777777" w:rsidR="001C094C" w:rsidRPr="001C094C" w:rsidRDefault="001C094C">
            <w:r w:rsidRPr="001C094C">
              <w:t xml:space="preserve">We help you stay safe on Britain's roads. Contact @DVSA_HelpMe for help. </w:t>
            </w:r>
            <w:r w:rsidRPr="001C094C">
              <w:br/>
            </w:r>
            <w:r w:rsidRPr="001C094C">
              <w:br/>
            </w:r>
            <w:r w:rsidRPr="001C094C">
              <w:br/>
            </w:r>
            <w:r w:rsidRPr="001C094C">
              <w:br/>
            </w:r>
            <w:r w:rsidRPr="001C094C">
              <w:br/>
            </w:r>
            <w:r w:rsidRPr="001C094C">
              <w:br/>
              <w:t>Twitter policy: https://t.co/89DiWVYiCw</w:t>
            </w:r>
          </w:p>
        </w:tc>
        <w:tc>
          <w:tcPr>
            <w:tcW w:w="1511" w:type="dxa"/>
            <w:tcBorders>
              <w:top w:val="single" w:sz="4" w:space="0" w:color="auto"/>
              <w:bottom w:val="single" w:sz="4" w:space="0" w:color="auto"/>
            </w:tcBorders>
            <w:noWrap/>
            <w:hideMark/>
          </w:tcPr>
          <w:p w14:paraId="5CEAB631" w14:textId="77777777" w:rsidR="001C094C" w:rsidRPr="001C094C" w:rsidRDefault="001C094C">
            <w:r w:rsidRPr="001C094C">
              <w:t>@DVSAgovuk</w:t>
            </w:r>
          </w:p>
        </w:tc>
        <w:tc>
          <w:tcPr>
            <w:tcW w:w="1510" w:type="dxa"/>
            <w:tcBorders>
              <w:top w:val="single" w:sz="4" w:space="0" w:color="auto"/>
              <w:bottom w:val="single" w:sz="4" w:space="0" w:color="auto"/>
            </w:tcBorders>
            <w:noWrap/>
            <w:hideMark/>
          </w:tcPr>
          <w:p w14:paraId="335C5509" w14:textId="77777777" w:rsidR="001C094C" w:rsidRPr="001C094C" w:rsidRDefault="001C094C" w:rsidP="001C094C">
            <w:r w:rsidRPr="001C094C">
              <w:t>10842</w:t>
            </w:r>
          </w:p>
        </w:tc>
        <w:tc>
          <w:tcPr>
            <w:tcW w:w="1510" w:type="dxa"/>
            <w:tcBorders>
              <w:top w:val="single" w:sz="4" w:space="0" w:color="auto"/>
              <w:bottom w:val="single" w:sz="4" w:space="0" w:color="auto"/>
            </w:tcBorders>
            <w:noWrap/>
            <w:hideMark/>
          </w:tcPr>
          <w:p w14:paraId="78370EEF" w14:textId="77777777" w:rsidR="001C094C" w:rsidRPr="001C094C" w:rsidRDefault="001C094C" w:rsidP="001C094C">
            <w:r w:rsidRPr="001C094C">
              <w:t>60596</w:t>
            </w:r>
          </w:p>
        </w:tc>
        <w:tc>
          <w:tcPr>
            <w:tcW w:w="1511" w:type="dxa"/>
            <w:tcBorders>
              <w:top w:val="single" w:sz="4" w:space="0" w:color="auto"/>
              <w:bottom w:val="single" w:sz="4" w:space="0" w:color="auto"/>
            </w:tcBorders>
            <w:noWrap/>
            <w:hideMark/>
          </w:tcPr>
          <w:p w14:paraId="7344F0C4" w14:textId="77777777" w:rsidR="001C094C" w:rsidRPr="001C094C" w:rsidRDefault="001C094C" w:rsidP="001C094C">
            <w:r w:rsidRPr="001C094C">
              <w:t>5/3/2009 18:32</w:t>
            </w:r>
          </w:p>
        </w:tc>
      </w:tr>
      <w:tr w:rsidR="00E94BEF" w:rsidRPr="001C094C" w14:paraId="5F0E169F" w14:textId="77777777" w:rsidTr="00E94BEF">
        <w:trPr>
          <w:trHeight w:val="290"/>
        </w:trPr>
        <w:tc>
          <w:tcPr>
            <w:tcW w:w="1510" w:type="dxa"/>
            <w:tcBorders>
              <w:top w:val="single" w:sz="4" w:space="0" w:color="auto"/>
              <w:bottom w:val="single" w:sz="4" w:space="0" w:color="auto"/>
            </w:tcBorders>
            <w:noWrap/>
            <w:hideMark/>
          </w:tcPr>
          <w:p w14:paraId="367BC21A" w14:textId="77777777" w:rsidR="001C094C" w:rsidRPr="001C094C" w:rsidRDefault="001C094C">
            <w:r w:rsidRPr="001C094C">
              <w:t>Dstl</w:t>
            </w:r>
          </w:p>
        </w:tc>
        <w:tc>
          <w:tcPr>
            <w:tcW w:w="1510" w:type="dxa"/>
            <w:tcBorders>
              <w:top w:val="single" w:sz="4" w:space="0" w:color="auto"/>
              <w:bottom w:val="single" w:sz="4" w:space="0" w:color="auto"/>
            </w:tcBorders>
            <w:noWrap/>
            <w:hideMark/>
          </w:tcPr>
          <w:p w14:paraId="44D23ADC" w14:textId="77777777" w:rsidR="001C094C" w:rsidRPr="001C094C" w:rsidRDefault="001C094C">
            <w:r w:rsidRPr="001C094C">
              <w:t xml:space="preserve">Dstl is a proven national asset, giving the UK clear advantage </w:t>
            </w:r>
            <w:r w:rsidRPr="001C094C">
              <w:lastRenderedPageBreak/>
              <w:t>across science, technology, cyber and information.</w:t>
            </w:r>
          </w:p>
        </w:tc>
        <w:tc>
          <w:tcPr>
            <w:tcW w:w="1511" w:type="dxa"/>
            <w:tcBorders>
              <w:top w:val="single" w:sz="4" w:space="0" w:color="auto"/>
              <w:bottom w:val="single" w:sz="4" w:space="0" w:color="auto"/>
            </w:tcBorders>
            <w:noWrap/>
            <w:hideMark/>
          </w:tcPr>
          <w:p w14:paraId="5028D47A" w14:textId="77777777" w:rsidR="001C094C" w:rsidRPr="001C094C" w:rsidRDefault="001C094C">
            <w:r w:rsidRPr="001C094C">
              <w:lastRenderedPageBreak/>
              <w:t>@dstlmod</w:t>
            </w:r>
          </w:p>
        </w:tc>
        <w:tc>
          <w:tcPr>
            <w:tcW w:w="1510" w:type="dxa"/>
            <w:tcBorders>
              <w:top w:val="single" w:sz="4" w:space="0" w:color="auto"/>
              <w:bottom w:val="single" w:sz="4" w:space="0" w:color="auto"/>
            </w:tcBorders>
            <w:noWrap/>
            <w:hideMark/>
          </w:tcPr>
          <w:p w14:paraId="496C1BE5" w14:textId="77777777" w:rsidR="001C094C" w:rsidRPr="001C094C" w:rsidRDefault="001C094C" w:rsidP="001C094C">
            <w:r w:rsidRPr="001C094C">
              <w:t>3783</w:t>
            </w:r>
          </w:p>
        </w:tc>
        <w:tc>
          <w:tcPr>
            <w:tcW w:w="1510" w:type="dxa"/>
            <w:tcBorders>
              <w:top w:val="single" w:sz="4" w:space="0" w:color="auto"/>
              <w:bottom w:val="single" w:sz="4" w:space="0" w:color="auto"/>
            </w:tcBorders>
            <w:noWrap/>
            <w:hideMark/>
          </w:tcPr>
          <w:p w14:paraId="5376F648" w14:textId="77777777" w:rsidR="001C094C" w:rsidRPr="001C094C" w:rsidRDefault="001C094C" w:rsidP="001C094C">
            <w:r w:rsidRPr="001C094C">
              <w:t>11977</w:t>
            </w:r>
          </w:p>
        </w:tc>
        <w:tc>
          <w:tcPr>
            <w:tcW w:w="1511" w:type="dxa"/>
            <w:tcBorders>
              <w:top w:val="single" w:sz="4" w:space="0" w:color="auto"/>
              <w:bottom w:val="single" w:sz="4" w:space="0" w:color="auto"/>
            </w:tcBorders>
            <w:noWrap/>
            <w:hideMark/>
          </w:tcPr>
          <w:p w14:paraId="15D31D0C" w14:textId="77777777" w:rsidR="001C094C" w:rsidRPr="001C094C" w:rsidRDefault="001C094C" w:rsidP="001C094C">
            <w:r w:rsidRPr="001C094C">
              <w:t>8/28/2013 14:39</w:t>
            </w:r>
          </w:p>
        </w:tc>
      </w:tr>
      <w:tr w:rsidR="001C094C" w:rsidRPr="001C094C" w14:paraId="1F153AD0" w14:textId="77777777" w:rsidTr="00E94BEF">
        <w:trPr>
          <w:trHeight w:val="290"/>
        </w:trPr>
        <w:tc>
          <w:tcPr>
            <w:tcW w:w="1510" w:type="dxa"/>
            <w:tcBorders>
              <w:top w:val="single" w:sz="4" w:space="0" w:color="auto"/>
              <w:bottom w:val="single" w:sz="4" w:space="0" w:color="auto"/>
            </w:tcBorders>
            <w:noWrap/>
            <w:hideMark/>
          </w:tcPr>
          <w:p w14:paraId="3A86B39E" w14:textId="77777777" w:rsidR="001C094C" w:rsidRPr="001C094C" w:rsidRDefault="001C094C">
            <w:r w:rsidRPr="001C094C">
              <w:t>DWP Press Office</w:t>
            </w:r>
          </w:p>
        </w:tc>
        <w:tc>
          <w:tcPr>
            <w:tcW w:w="1510" w:type="dxa"/>
            <w:tcBorders>
              <w:top w:val="single" w:sz="4" w:space="0" w:color="auto"/>
              <w:bottom w:val="single" w:sz="4" w:space="0" w:color="auto"/>
            </w:tcBorders>
            <w:noWrap/>
            <w:hideMark/>
          </w:tcPr>
          <w:p w14:paraId="5CA596C7" w14:textId="77777777" w:rsidR="001C094C" w:rsidRPr="001C094C" w:rsidRDefault="001C094C">
            <w:r w:rsidRPr="001C094C">
              <w:t>Official Twitter channel of the Department for Work and Pensions Press Office. We cannot reply to individual benefit queries on Twitter. https://t.co/rF1YxaR2ie</w:t>
            </w:r>
          </w:p>
        </w:tc>
        <w:tc>
          <w:tcPr>
            <w:tcW w:w="1511" w:type="dxa"/>
            <w:tcBorders>
              <w:top w:val="single" w:sz="4" w:space="0" w:color="auto"/>
              <w:bottom w:val="single" w:sz="4" w:space="0" w:color="auto"/>
            </w:tcBorders>
            <w:noWrap/>
            <w:hideMark/>
          </w:tcPr>
          <w:p w14:paraId="57963D16" w14:textId="77777777" w:rsidR="001C094C" w:rsidRPr="001C094C" w:rsidRDefault="001C094C">
            <w:r w:rsidRPr="001C094C">
              <w:t>@dwppressoffice</w:t>
            </w:r>
          </w:p>
        </w:tc>
        <w:tc>
          <w:tcPr>
            <w:tcW w:w="1510" w:type="dxa"/>
            <w:tcBorders>
              <w:top w:val="single" w:sz="4" w:space="0" w:color="auto"/>
              <w:bottom w:val="single" w:sz="4" w:space="0" w:color="auto"/>
            </w:tcBorders>
            <w:noWrap/>
            <w:hideMark/>
          </w:tcPr>
          <w:p w14:paraId="39B26B4E" w14:textId="77777777" w:rsidR="001C094C" w:rsidRPr="001C094C" w:rsidRDefault="001C094C" w:rsidP="001C094C">
            <w:r w:rsidRPr="001C094C">
              <w:t>8743</w:t>
            </w:r>
          </w:p>
        </w:tc>
        <w:tc>
          <w:tcPr>
            <w:tcW w:w="1510" w:type="dxa"/>
            <w:tcBorders>
              <w:top w:val="single" w:sz="4" w:space="0" w:color="auto"/>
              <w:bottom w:val="single" w:sz="4" w:space="0" w:color="auto"/>
            </w:tcBorders>
            <w:noWrap/>
            <w:hideMark/>
          </w:tcPr>
          <w:p w14:paraId="0CCB61E9" w14:textId="77777777" w:rsidR="001C094C" w:rsidRPr="001C094C" w:rsidRDefault="001C094C" w:rsidP="001C094C">
            <w:r w:rsidRPr="001C094C">
              <w:t>231021</w:t>
            </w:r>
          </w:p>
        </w:tc>
        <w:tc>
          <w:tcPr>
            <w:tcW w:w="1511" w:type="dxa"/>
            <w:tcBorders>
              <w:top w:val="single" w:sz="4" w:space="0" w:color="auto"/>
              <w:bottom w:val="single" w:sz="4" w:space="0" w:color="auto"/>
            </w:tcBorders>
            <w:noWrap/>
            <w:hideMark/>
          </w:tcPr>
          <w:p w14:paraId="7177E190" w14:textId="77777777" w:rsidR="001C094C" w:rsidRPr="001C094C" w:rsidRDefault="001C094C" w:rsidP="001C094C">
            <w:r w:rsidRPr="001C094C">
              <w:t>9/30/2011 9:05</w:t>
            </w:r>
          </w:p>
        </w:tc>
      </w:tr>
      <w:tr w:rsidR="00E94BEF" w:rsidRPr="001C094C" w14:paraId="0949ED8A" w14:textId="77777777" w:rsidTr="00E94BEF">
        <w:trPr>
          <w:trHeight w:val="290"/>
        </w:trPr>
        <w:tc>
          <w:tcPr>
            <w:tcW w:w="1510" w:type="dxa"/>
            <w:tcBorders>
              <w:top w:val="single" w:sz="4" w:space="0" w:color="auto"/>
              <w:bottom w:val="single" w:sz="4" w:space="0" w:color="auto"/>
            </w:tcBorders>
            <w:noWrap/>
            <w:hideMark/>
          </w:tcPr>
          <w:p w14:paraId="0C7E0DD0" w14:textId="77777777" w:rsidR="001C094C" w:rsidRPr="001C094C" w:rsidRDefault="001C094C">
            <w:r w:rsidRPr="001C094C">
              <w:t>Eddie Hughes MP</w:t>
            </w:r>
          </w:p>
        </w:tc>
        <w:tc>
          <w:tcPr>
            <w:tcW w:w="1510" w:type="dxa"/>
            <w:tcBorders>
              <w:top w:val="single" w:sz="4" w:space="0" w:color="auto"/>
              <w:bottom w:val="single" w:sz="4" w:space="0" w:color="auto"/>
            </w:tcBorders>
            <w:noWrap/>
            <w:hideMark/>
          </w:tcPr>
          <w:p w14:paraId="5AE4ACA4" w14:textId="77777777" w:rsidR="001C094C" w:rsidRPr="001C094C" w:rsidRDefault="001C094C">
            <w:r w:rsidRPr="001C094C">
              <w:t>MP for Walsall North, MHCLG Minister, Conservative, Catholic, Villa fan.</w:t>
            </w:r>
            <w:r w:rsidRPr="001C094C">
              <w:br/>
            </w:r>
            <w:r w:rsidRPr="001C094C">
              <w:br/>
              <w:t>#HandsFaceSpace</w:t>
            </w:r>
          </w:p>
        </w:tc>
        <w:tc>
          <w:tcPr>
            <w:tcW w:w="1511" w:type="dxa"/>
            <w:tcBorders>
              <w:top w:val="single" w:sz="4" w:space="0" w:color="auto"/>
              <w:bottom w:val="single" w:sz="4" w:space="0" w:color="auto"/>
            </w:tcBorders>
            <w:noWrap/>
            <w:hideMark/>
          </w:tcPr>
          <w:p w14:paraId="11C005BE" w14:textId="77777777" w:rsidR="001C094C" w:rsidRPr="001C094C" w:rsidRDefault="001C094C">
            <w:r w:rsidRPr="001C094C">
              <w:t>@EddieHughes4WN</w:t>
            </w:r>
          </w:p>
        </w:tc>
        <w:tc>
          <w:tcPr>
            <w:tcW w:w="1510" w:type="dxa"/>
            <w:tcBorders>
              <w:top w:val="single" w:sz="4" w:space="0" w:color="auto"/>
              <w:bottom w:val="single" w:sz="4" w:space="0" w:color="auto"/>
            </w:tcBorders>
            <w:noWrap/>
            <w:hideMark/>
          </w:tcPr>
          <w:p w14:paraId="0EA90EA9" w14:textId="77777777" w:rsidR="001C094C" w:rsidRPr="001C094C" w:rsidRDefault="001C094C" w:rsidP="001C094C">
            <w:r w:rsidRPr="001C094C">
              <w:t>11123</w:t>
            </w:r>
          </w:p>
        </w:tc>
        <w:tc>
          <w:tcPr>
            <w:tcW w:w="1510" w:type="dxa"/>
            <w:tcBorders>
              <w:top w:val="single" w:sz="4" w:space="0" w:color="auto"/>
              <w:bottom w:val="single" w:sz="4" w:space="0" w:color="auto"/>
            </w:tcBorders>
            <w:noWrap/>
            <w:hideMark/>
          </w:tcPr>
          <w:p w14:paraId="06A42B8F" w14:textId="77777777" w:rsidR="001C094C" w:rsidRPr="001C094C" w:rsidRDefault="001C094C" w:rsidP="001C094C">
            <w:r w:rsidRPr="001C094C">
              <w:t>11598</w:t>
            </w:r>
          </w:p>
        </w:tc>
        <w:tc>
          <w:tcPr>
            <w:tcW w:w="1511" w:type="dxa"/>
            <w:tcBorders>
              <w:top w:val="single" w:sz="4" w:space="0" w:color="auto"/>
              <w:bottom w:val="single" w:sz="4" w:space="0" w:color="auto"/>
            </w:tcBorders>
            <w:noWrap/>
            <w:hideMark/>
          </w:tcPr>
          <w:p w14:paraId="6327CF55" w14:textId="77777777" w:rsidR="001C094C" w:rsidRPr="001C094C" w:rsidRDefault="001C094C" w:rsidP="001C094C">
            <w:r w:rsidRPr="001C094C">
              <w:t>4/27/2017 20:55</w:t>
            </w:r>
          </w:p>
        </w:tc>
      </w:tr>
      <w:tr w:rsidR="001C094C" w:rsidRPr="001C094C" w14:paraId="64233A1C" w14:textId="77777777" w:rsidTr="00E94BEF">
        <w:trPr>
          <w:trHeight w:val="290"/>
        </w:trPr>
        <w:tc>
          <w:tcPr>
            <w:tcW w:w="1510" w:type="dxa"/>
            <w:tcBorders>
              <w:top w:val="single" w:sz="4" w:space="0" w:color="auto"/>
              <w:bottom w:val="single" w:sz="4" w:space="0" w:color="auto"/>
            </w:tcBorders>
            <w:noWrap/>
            <w:hideMark/>
          </w:tcPr>
          <w:p w14:paraId="742A6BB2" w14:textId="77777777" w:rsidR="001C094C" w:rsidRPr="001C094C" w:rsidRDefault="001C094C">
            <w:r w:rsidRPr="001C094C">
              <w:t>Emily Miles</w:t>
            </w:r>
          </w:p>
        </w:tc>
        <w:tc>
          <w:tcPr>
            <w:tcW w:w="1510" w:type="dxa"/>
            <w:tcBorders>
              <w:top w:val="single" w:sz="4" w:space="0" w:color="auto"/>
              <w:bottom w:val="single" w:sz="4" w:space="0" w:color="auto"/>
            </w:tcBorders>
            <w:noWrap/>
            <w:hideMark/>
          </w:tcPr>
          <w:p w14:paraId="1A727E15" w14:textId="77777777" w:rsidR="001C094C" w:rsidRPr="001C094C" w:rsidRDefault="001C094C">
            <w:r w:rsidRPr="001C094C">
              <w:t>Chief Executive of the Food Standards Agency. Interested in: Inclusion. Collaboration. Compassion. RT does not nec mean endorsement.</w:t>
            </w:r>
          </w:p>
        </w:tc>
        <w:tc>
          <w:tcPr>
            <w:tcW w:w="1511" w:type="dxa"/>
            <w:tcBorders>
              <w:top w:val="single" w:sz="4" w:space="0" w:color="auto"/>
              <w:bottom w:val="single" w:sz="4" w:space="0" w:color="auto"/>
            </w:tcBorders>
            <w:noWrap/>
            <w:hideMark/>
          </w:tcPr>
          <w:p w14:paraId="355BAD31" w14:textId="77777777" w:rsidR="001C094C" w:rsidRPr="001C094C" w:rsidRDefault="001C094C">
            <w:r w:rsidRPr="001C094C">
              <w:t>@EmilyHMiles</w:t>
            </w:r>
          </w:p>
        </w:tc>
        <w:tc>
          <w:tcPr>
            <w:tcW w:w="1510" w:type="dxa"/>
            <w:tcBorders>
              <w:top w:val="single" w:sz="4" w:space="0" w:color="auto"/>
              <w:bottom w:val="single" w:sz="4" w:space="0" w:color="auto"/>
            </w:tcBorders>
            <w:noWrap/>
            <w:hideMark/>
          </w:tcPr>
          <w:p w14:paraId="1910082B" w14:textId="77777777" w:rsidR="001C094C" w:rsidRPr="001C094C" w:rsidRDefault="001C094C" w:rsidP="001C094C">
            <w:r w:rsidRPr="001C094C">
              <w:t>1311</w:t>
            </w:r>
          </w:p>
        </w:tc>
        <w:tc>
          <w:tcPr>
            <w:tcW w:w="1510" w:type="dxa"/>
            <w:tcBorders>
              <w:top w:val="single" w:sz="4" w:space="0" w:color="auto"/>
              <w:bottom w:val="single" w:sz="4" w:space="0" w:color="auto"/>
            </w:tcBorders>
            <w:noWrap/>
            <w:hideMark/>
          </w:tcPr>
          <w:p w14:paraId="17162B85" w14:textId="77777777" w:rsidR="001C094C" w:rsidRPr="001C094C" w:rsidRDefault="001C094C" w:rsidP="001C094C">
            <w:r w:rsidRPr="001C094C">
              <w:t>2831</w:t>
            </w:r>
          </w:p>
        </w:tc>
        <w:tc>
          <w:tcPr>
            <w:tcW w:w="1511" w:type="dxa"/>
            <w:tcBorders>
              <w:top w:val="single" w:sz="4" w:space="0" w:color="auto"/>
              <w:bottom w:val="single" w:sz="4" w:space="0" w:color="auto"/>
            </w:tcBorders>
            <w:noWrap/>
            <w:hideMark/>
          </w:tcPr>
          <w:p w14:paraId="4890553F" w14:textId="77777777" w:rsidR="001C094C" w:rsidRPr="001C094C" w:rsidRDefault="001C094C" w:rsidP="001C094C">
            <w:r w:rsidRPr="001C094C">
              <w:t>2/6/2016 15:40</w:t>
            </w:r>
          </w:p>
        </w:tc>
      </w:tr>
      <w:tr w:rsidR="00E94BEF" w:rsidRPr="001C094C" w14:paraId="5FCAA71C" w14:textId="77777777" w:rsidTr="00E94BEF">
        <w:trPr>
          <w:trHeight w:val="290"/>
        </w:trPr>
        <w:tc>
          <w:tcPr>
            <w:tcW w:w="1510" w:type="dxa"/>
            <w:tcBorders>
              <w:top w:val="single" w:sz="4" w:space="0" w:color="auto"/>
              <w:bottom w:val="single" w:sz="4" w:space="0" w:color="auto"/>
            </w:tcBorders>
            <w:noWrap/>
            <w:hideMark/>
          </w:tcPr>
          <w:p w14:paraId="3679376A" w14:textId="77777777" w:rsidR="001C094C" w:rsidRPr="001C094C" w:rsidRDefault="001C094C">
            <w:r w:rsidRPr="001C094C">
              <w:t>ESFA</w:t>
            </w:r>
          </w:p>
        </w:tc>
        <w:tc>
          <w:tcPr>
            <w:tcW w:w="1510" w:type="dxa"/>
            <w:tcBorders>
              <w:top w:val="single" w:sz="4" w:space="0" w:color="auto"/>
              <w:bottom w:val="single" w:sz="4" w:space="0" w:color="auto"/>
            </w:tcBorders>
            <w:noWrap/>
            <w:hideMark/>
          </w:tcPr>
          <w:p w14:paraId="634F9EEB" w14:textId="77777777" w:rsidR="001C094C" w:rsidRPr="001C094C" w:rsidRDefault="001C094C">
            <w:r w:rsidRPr="001C094C">
              <w:t>Providing you with all the latest information on how we fund education &amp; skills in England</w:t>
            </w:r>
          </w:p>
        </w:tc>
        <w:tc>
          <w:tcPr>
            <w:tcW w:w="1511" w:type="dxa"/>
            <w:tcBorders>
              <w:top w:val="single" w:sz="4" w:space="0" w:color="auto"/>
              <w:bottom w:val="single" w:sz="4" w:space="0" w:color="auto"/>
            </w:tcBorders>
            <w:noWrap/>
            <w:hideMark/>
          </w:tcPr>
          <w:p w14:paraId="00908D2B" w14:textId="77777777" w:rsidR="001C094C" w:rsidRPr="001C094C" w:rsidRDefault="001C094C">
            <w:r w:rsidRPr="001C094C">
              <w:t>@ESFAgov</w:t>
            </w:r>
          </w:p>
        </w:tc>
        <w:tc>
          <w:tcPr>
            <w:tcW w:w="1510" w:type="dxa"/>
            <w:tcBorders>
              <w:top w:val="single" w:sz="4" w:space="0" w:color="auto"/>
              <w:bottom w:val="single" w:sz="4" w:space="0" w:color="auto"/>
            </w:tcBorders>
            <w:noWrap/>
            <w:hideMark/>
          </w:tcPr>
          <w:p w14:paraId="44845E66" w14:textId="77777777" w:rsidR="001C094C" w:rsidRPr="001C094C" w:rsidRDefault="001C094C" w:rsidP="001C094C">
            <w:r w:rsidRPr="001C094C">
              <w:t>10735</w:t>
            </w:r>
          </w:p>
        </w:tc>
        <w:tc>
          <w:tcPr>
            <w:tcW w:w="1510" w:type="dxa"/>
            <w:tcBorders>
              <w:top w:val="single" w:sz="4" w:space="0" w:color="auto"/>
              <w:bottom w:val="single" w:sz="4" w:space="0" w:color="auto"/>
            </w:tcBorders>
            <w:noWrap/>
            <w:hideMark/>
          </w:tcPr>
          <w:p w14:paraId="2526363D" w14:textId="77777777" w:rsidR="001C094C" w:rsidRPr="001C094C" w:rsidRDefault="001C094C" w:rsidP="001C094C">
            <w:r w:rsidRPr="001C094C">
              <w:t>37840</w:t>
            </w:r>
          </w:p>
        </w:tc>
        <w:tc>
          <w:tcPr>
            <w:tcW w:w="1511" w:type="dxa"/>
            <w:tcBorders>
              <w:top w:val="single" w:sz="4" w:space="0" w:color="auto"/>
              <w:bottom w:val="single" w:sz="4" w:space="0" w:color="auto"/>
            </w:tcBorders>
            <w:noWrap/>
            <w:hideMark/>
          </w:tcPr>
          <w:p w14:paraId="45FB9688" w14:textId="77777777" w:rsidR="001C094C" w:rsidRPr="001C094C" w:rsidRDefault="001C094C" w:rsidP="001C094C">
            <w:r w:rsidRPr="001C094C">
              <w:t>9/30/2009 17:47</w:t>
            </w:r>
          </w:p>
        </w:tc>
      </w:tr>
      <w:tr w:rsidR="001C094C" w:rsidRPr="001C094C" w14:paraId="0D0B308E" w14:textId="77777777" w:rsidTr="00E94BEF">
        <w:trPr>
          <w:trHeight w:val="290"/>
        </w:trPr>
        <w:tc>
          <w:tcPr>
            <w:tcW w:w="1510" w:type="dxa"/>
            <w:tcBorders>
              <w:top w:val="single" w:sz="4" w:space="0" w:color="auto"/>
              <w:bottom w:val="single" w:sz="4" w:space="0" w:color="auto"/>
            </w:tcBorders>
            <w:noWrap/>
            <w:hideMark/>
          </w:tcPr>
          <w:p w14:paraId="7C79D6DA" w14:textId="77777777" w:rsidR="001C094C" w:rsidRPr="001C094C" w:rsidRDefault="001C094C">
            <w:r w:rsidRPr="001C094C">
              <w:lastRenderedPageBreak/>
              <w:t>ESFA academies</w:t>
            </w:r>
          </w:p>
        </w:tc>
        <w:tc>
          <w:tcPr>
            <w:tcW w:w="1510" w:type="dxa"/>
            <w:tcBorders>
              <w:top w:val="single" w:sz="4" w:space="0" w:color="auto"/>
              <w:bottom w:val="single" w:sz="4" w:space="0" w:color="auto"/>
            </w:tcBorders>
            <w:noWrap/>
            <w:hideMark/>
          </w:tcPr>
          <w:p w14:paraId="693468CC" w14:textId="77777777" w:rsidR="001C094C" w:rsidRPr="001C094C" w:rsidRDefault="001C094C">
            <w:r w:rsidRPr="001C094C">
              <w:t>The Education and Skills Funding Agency (ESFA) is an executive agency accountable for funding education and skills for children, young people and adults.</w:t>
            </w:r>
          </w:p>
        </w:tc>
        <w:tc>
          <w:tcPr>
            <w:tcW w:w="1511" w:type="dxa"/>
            <w:tcBorders>
              <w:top w:val="single" w:sz="4" w:space="0" w:color="auto"/>
              <w:bottom w:val="single" w:sz="4" w:space="0" w:color="auto"/>
            </w:tcBorders>
            <w:noWrap/>
            <w:hideMark/>
          </w:tcPr>
          <w:p w14:paraId="1AA540D7" w14:textId="77777777" w:rsidR="001C094C" w:rsidRPr="001C094C" w:rsidRDefault="001C094C">
            <w:r w:rsidRPr="001C094C">
              <w:t>@ESFA_academies</w:t>
            </w:r>
          </w:p>
        </w:tc>
        <w:tc>
          <w:tcPr>
            <w:tcW w:w="1510" w:type="dxa"/>
            <w:tcBorders>
              <w:top w:val="single" w:sz="4" w:space="0" w:color="auto"/>
              <w:bottom w:val="single" w:sz="4" w:space="0" w:color="auto"/>
            </w:tcBorders>
            <w:noWrap/>
            <w:hideMark/>
          </w:tcPr>
          <w:p w14:paraId="50B52CB4" w14:textId="77777777" w:rsidR="001C094C" w:rsidRPr="001C094C" w:rsidRDefault="001C094C" w:rsidP="001C094C">
            <w:r w:rsidRPr="001C094C">
              <w:t>952</w:t>
            </w:r>
          </w:p>
        </w:tc>
        <w:tc>
          <w:tcPr>
            <w:tcW w:w="1510" w:type="dxa"/>
            <w:tcBorders>
              <w:top w:val="single" w:sz="4" w:space="0" w:color="auto"/>
              <w:bottom w:val="single" w:sz="4" w:space="0" w:color="auto"/>
            </w:tcBorders>
            <w:noWrap/>
            <w:hideMark/>
          </w:tcPr>
          <w:p w14:paraId="5180E2DC" w14:textId="77777777" w:rsidR="001C094C" w:rsidRPr="001C094C" w:rsidRDefault="001C094C" w:rsidP="001C094C">
            <w:r w:rsidRPr="001C094C">
              <w:t>2391</w:t>
            </w:r>
          </w:p>
        </w:tc>
        <w:tc>
          <w:tcPr>
            <w:tcW w:w="1511" w:type="dxa"/>
            <w:tcBorders>
              <w:top w:val="single" w:sz="4" w:space="0" w:color="auto"/>
              <w:bottom w:val="single" w:sz="4" w:space="0" w:color="auto"/>
            </w:tcBorders>
            <w:noWrap/>
            <w:hideMark/>
          </w:tcPr>
          <w:p w14:paraId="588BFA39" w14:textId="77777777" w:rsidR="001C094C" w:rsidRPr="001C094C" w:rsidRDefault="001C094C" w:rsidP="001C094C">
            <w:r w:rsidRPr="001C094C">
              <w:t>11/26/2015 15:19</w:t>
            </w:r>
          </w:p>
        </w:tc>
      </w:tr>
      <w:tr w:rsidR="00E94BEF" w:rsidRPr="001C094C" w14:paraId="17699FF0" w14:textId="77777777" w:rsidTr="00E94BEF">
        <w:trPr>
          <w:trHeight w:val="290"/>
        </w:trPr>
        <w:tc>
          <w:tcPr>
            <w:tcW w:w="1510" w:type="dxa"/>
            <w:tcBorders>
              <w:top w:val="single" w:sz="4" w:space="0" w:color="auto"/>
              <w:bottom w:val="single" w:sz="4" w:space="0" w:color="auto"/>
            </w:tcBorders>
            <w:noWrap/>
            <w:hideMark/>
          </w:tcPr>
          <w:p w14:paraId="015274E2" w14:textId="77777777" w:rsidR="001C094C" w:rsidRPr="001C094C" w:rsidRDefault="001C094C">
            <w:r w:rsidRPr="001C094C">
              <w:t>FCDO Travel Advice</w:t>
            </w:r>
          </w:p>
        </w:tc>
        <w:tc>
          <w:tcPr>
            <w:tcW w:w="1510" w:type="dxa"/>
            <w:tcBorders>
              <w:top w:val="single" w:sz="4" w:space="0" w:color="auto"/>
              <w:bottom w:val="single" w:sz="4" w:space="0" w:color="auto"/>
            </w:tcBorders>
            <w:noWrap/>
            <w:hideMark/>
          </w:tcPr>
          <w:p w14:paraId="535AA58B" w14:textId="77777777" w:rsidR="001C094C" w:rsidRPr="001C094C" w:rsidRDefault="001C094C">
            <w:r w:rsidRPr="001C094C">
              <w:t>Travel advice for British nationals living and travelling abroad #travelaware</w:t>
            </w:r>
          </w:p>
        </w:tc>
        <w:tc>
          <w:tcPr>
            <w:tcW w:w="1511" w:type="dxa"/>
            <w:tcBorders>
              <w:top w:val="single" w:sz="4" w:space="0" w:color="auto"/>
              <w:bottom w:val="single" w:sz="4" w:space="0" w:color="auto"/>
            </w:tcBorders>
            <w:noWrap/>
            <w:hideMark/>
          </w:tcPr>
          <w:p w14:paraId="578D9C1D" w14:textId="77777777" w:rsidR="001C094C" w:rsidRPr="001C094C" w:rsidRDefault="001C094C">
            <w:r w:rsidRPr="001C094C">
              <w:t>@FCDOtravelGovUK</w:t>
            </w:r>
          </w:p>
        </w:tc>
        <w:tc>
          <w:tcPr>
            <w:tcW w:w="1510" w:type="dxa"/>
            <w:tcBorders>
              <w:top w:val="single" w:sz="4" w:space="0" w:color="auto"/>
              <w:bottom w:val="single" w:sz="4" w:space="0" w:color="auto"/>
            </w:tcBorders>
            <w:noWrap/>
            <w:hideMark/>
          </w:tcPr>
          <w:p w14:paraId="6EAAE8F0" w14:textId="77777777" w:rsidR="001C094C" w:rsidRPr="001C094C" w:rsidRDefault="001C094C" w:rsidP="001C094C">
            <w:r w:rsidRPr="001C094C">
              <w:t>23470</w:t>
            </w:r>
          </w:p>
        </w:tc>
        <w:tc>
          <w:tcPr>
            <w:tcW w:w="1510" w:type="dxa"/>
            <w:tcBorders>
              <w:top w:val="single" w:sz="4" w:space="0" w:color="auto"/>
              <w:bottom w:val="single" w:sz="4" w:space="0" w:color="auto"/>
            </w:tcBorders>
            <w:noWrap/>
            <w:hideMark/>
          </w:tcPr>
          <w:p w14:paraId="2DB72850" w14:textId="77777777" w:rsidR="001C094C" w:rsidRPr="001C094C" w:rsidRDefault="001C094C" w:rsidP="001C094C">
            <w:r w:rsidRPr="001C094C">
              <w:t>131737</w:t>
            </w:r>
          </w:p>
        </w:tc>
        <w:tc>
          <w:tcPr>
            <w:tcW w:w="1511" w:type="dxa"/>
            <w:tcBorders>
              <w:top w:val="single" w:sz="4" w:space="0" w:color="auto"/>
              <w:bottom w:val="single" w:sz="4" w:space="0" w:color="auto"/>
            </w:tcBorders>
            <w:noWrap/>
            <w:hideMark/>
          </w:tcPr>
          <w:p w14:paraId="669258E8" w14:textId="77777777" w:rsidR="001C094C" w:rsidRPr="001C094C" w:rsidRDefault="001C094C" w:rsidP="001C094C">
            <w:r w:rsidRPr="001C094C">
              <w:t>6/3/2009 16:49</w:t>
            </w:r>
          </w:p>
        </w:tc>
      </w:tr>
      <w:tr w:rsidR="001C094C" w:rsidRPr="001C094C" w14:paraId="4A728BE0" w14:textId="77777777" w:rsidTr="00E94BEF">
        <w:trPr>
          <w:trHeight w:val="290"/>
        </w:trPr>
        <w:tc>
          <w:tcPr>
            <w:tcW w:w="1510" w:type="dxa"/>
            <w:tcBorders>
              <w:top w:val="single" w:sz="4" w:space="0" w:color="auto"/>
              <w:bottom w:val="single" w:sz="4" w:space="0" w:color="auto"/>
            </w:tcBorders>
            <w:noWrap/>
            <w:hideMark/>
          </w:tcPr>
          <w:p w14:paraId="4A2983FE" w14:textId="77777777" w:rsidR="001C094C" w:rsidRPr="001C094C" w:rsidRDefault="001C094C">
            <w:r w:rsidRPr="001C094C">
              <w:t>Food Standards Agency</w:t>
            </w:r>
          </w:p>
        </w:tc>
        <w:tc>
          <w:tcPr>
            <w:tcW w:w="1510" w:type="dxa"/>
            <w:tcBorders>
              <w:top w:val="single" w:sz="4" w:space="0" w:color="auto"/>
              <w:bottom w:val="single" w:sz="4" w:space="0" w:color="auto"/>
            </w:tcBorders>
            <w:noWrap/>
            <w:hideMark/>
          </w:tcPr>
          <w:p w14:paraId="35B97DE4" w14:textId="77777777" w:rsidR="001C094C" w:rsidRPr="001C094C" w:rsidRDefault="001C094C">
            <w:r w:rsidRPr="001C094C">
              <w:t>Official Twitter feed from the Food Standards Agency (FSA). Keep up with the latest food safety tips, news and alerts. Also here to help Mon-Fri 9am-5pm</w:t>
            </w:r>
          </w:p>
        </w:tc>
        <w:tc>
          <w:tcPr>
            <w:tcW w:w="1511" w:type="dxa"/>
            <w:tcBorders>
              <w:top w:val="single" w:sz="4" w:space="0" w:color="auto"/>
              <w:bottom w:val="single" w:sz="4" w:space="0" w:color="auto"/>
            </w:tcBorders>
            <w:noWrap/>
            <w:hideMark/>
          </w:tcPr>
          <w:p w14:paraId="281F6CC5" w14:textId="77777777" w:rsidR="001C094C" w:rsidRPr="001C094C" w:rsidRDefault="001C094C">
            <w:r w:rsidRPr="001C094C">
              <w:t>@foodgov</w:t>
            </w:r>
          </w:p>
        </w:tc>
        <w:tc>
          <w:tcPr>
            <w:tcW w:w="1510" w:type="dxa"/>
            <w:tcBorders>
              <w:top w:val="single" w:sz="4" w:space="0" w:color="auto"/>
              <w:bottom w:val="single" w:sz="4" w:space="0" w:color="auto"/>
            </w:tcBorders>
            <w:noWrap/>
            <w:hideMark/>
          </w:tcPr>
          <w:p w14:paraId="589C8C58" w14:textId="77777777" w:rsidR="001C094C" w:rsidRPr="001C094C" w:rsidRDefault="001C094C" w:rsidP="001C094C">
            <w:r w:rsidRPr="001C094C">
              <w:t>18651</w:t>
            </w:r>
          </w:p>
        </w:tc>
        <w:tc>
          <w:tcPr>
            <w:tcW w:w="1510" w:type="dxa"/>
            <w:tcBorders>
              <w:top w:val="single" w:sz="4" w:space="0" w:color="auto"/>
              <w:bottom w:val="single" w:sz="4" w:space="0" w:color="auto"/>
            </w:tcBorders>
            <w:noWrap/>
            <w:hideMark/>
          </w:tcPr>
          <w:p w14:paraId="08C0F074" w14:textId="77777777" w:rsidR="001C094C" w:rsidRPr="001C094C" w:rsidRDefault="001C094C" w:rsidP="001C094C">
            <w:r w:rsidRPr="001C094C">
              <w:t>57107</w:t>
            </w:r>
          </w:p>
        </w:tc>
        <w:tc>
          <w:tcPr>
            <w:tcW w:w="1511" w:type="dxa"/>
            <w:tcBorders>
              <w:top w:val="single" w:sz="4" w:space="0" w:color="auto"/>
              <w:bottom w:val="single" w:sz="4" w:space="0" w:color="auto"/>
            </w:tcBorders>
            <w:noWrap/>
            <w:hideMark/>
          </w:tcPr>
          <w:p w14:paraId="6CD53581" w14:textId="77777777" w:rsidR="001C094C" w:rsidRPr="001C094C" w:rsidRDefault="001C094C" w:rsidP="001C094C">
            <w:r w:rsidRPr="001C094C">
              <w:t>8/25/2009 15:00</w:t>
            </w:r>
          </w:p>
        </w:tc>
      </w:tr>
      <w:tr w:rsidR="00E94BEF" w:rsidRPr="001C094C" w14:paraId="2DE69E6A" w14:textId="77777777" w:rsidTr="00E94BEF">
        <w:trPr>
          <w:trHeight w:val="290"/>
        </w:trPr>
        <w:tc>
          <w:tcPr>
            <w:tcW w:w="1510" w:type="dxa"/>
            <w:tcBorders>
              <w:top w:val="single" w:sz="4" w:space="0" w:color="auto"/>
              <w:bottom w:val="single" w:sz="4" w:space="0" w:color="auto"/>
            </w:tcBorders>
            <w:noWrap/>
            <w:hideMark/>
          </w:tcPr>
          <w:p w14:paraId="276CED83" w14:textId="77777777" w:rsidR="001C094C" w:rsidRPr="001C094C" w:rsidRDefault="001C094C">
            <w:r w:rsidRPr="001C094C">
              <w:t>Forest Research</w:t>
            </w:r>
          </w:p>
        </w:tc>
        <w:tc>
          <w:tcPr>
            <w:tcW w:w="1510" w:type="dxa"/>
            <w:tcBorders>
              <w:top w:val="single" w:sz="4" w:space="0" w:color="auto"/>
              <w:bottom w:val="single" w:sz="4" w:space="0" w:color="auto"/>
            </w:tcBorders>
            <w:noWrap/>
            <w:hideMark/>
          </w:tcPr>
          <w:p w14:paraId="18E08BF7" w14:textId="77777777" w:rsidR="001C094C" w:rsidRPr="001C094C" w:rsidRDefault="001C094C">
            <w:r w:rsidRPr="001C094C">
              <w:t>Research, discovery and innovation in the world of forestry.</w:t>
            </w:r>
          </w:p>
        </w:tc>
        <w:tc>
          <w:tcPr>
            <w:tcW w:w="1511" w:type="dxa"/>
            <w:tcBorders>
              <w:top w:val="single" w:sz="4" w:space="0" w:color="auto"/>
              <w:bottom w:val="single" w:sz="4" w:space="0" w:color="auto"/>
            </w:tcBorders>
            <w:noWrap/>
            <w:hideMark/>
          </w:tcPr>
          <w:p w14:paraId="7966403E" w14:textId="77777777" w:rsidR="001C094C" w:rsidRPr="001C094C" w:rsidRDefault="001C094C">
            <w:r w:rsidRPr="001C094C">
              <w:t>@Forest_Research</w:t>
            </w:r>
          </w:p>
        </w:tc>
        <w:tc>
          <w:tcPr>
            <w:tcW w:w="1510" w:type="dxa"/>
            <w:tcBorders>
              <w:top w:val="single" w:sz="4" w:space="0" w:color="auto"/>
              <w:bottom w:val="single" w:sz="4" w:space="0" w:color="auto"/>
            </w:tcBorders>
            <w:noWrap/>
            <w:hideMark/>
          </w:tcPr>
          <w:p w14:paraId="62BB8F98" w14:textId="77777777" w:rsidR="001C094C" w:rsidRPr="001C094C" w:rsidRDefault="001C094C" w:rsidP="001C094C">
            <w:r w:rsidRPr="001C094C">
              <w:t>3609</w:t>
            </w:r>
          </w:p>
        </w:tc>
        <w:tc>
          <w:tcPr>
            <w:tcW w:w="1510" w:type="dxa"/>
            <w:tcBorders>
              <w:top w:val="single" w:sz="4" w:space="0" w:color="auto"/>
              <w:bottom w:val="single" w:sz="4" w:space="0" w:color="auto"/>
            </w:tcBorders>
            <w:noWrap/>
            <w:hideMark/>
          </w:tcPr>
          <w:p w14:paraId="5080AAD6" w14:textId="77777777" w:rsidR="001C094C" w:rsidRPr="001C094C" w:rsidRDefault="001C094C" w:rsidP="001C094C">
            <w:r w:rsidRPr="001C094C">
              <w:t>7001</w:t>
            </w:r>
          </w:p>
        </w:tc>
        <w:tc>
          <w:tcPr>
            <w:tcW w:w="1511" w:type="dxa"/>
            <w:tcBorders>
              <w:top w:val="single" w:sz="4" w:space="0" w:color="auto"/>
              <w:bottom w:val="single" w:sz="4" w:space="0" w:color="auto"/>
            </w:tcBorders>
            <w:noWrap/>
            <w:hideMark/>
          </w:tcPr>
          <w:p w14:paraId="7326ADCE" w14:textId="77777777" w:rsidR="001C094C" w:rsidRPr="001C094C" w:rsidRDefault="001C094C" w:rsidP="001C094C">
            <w:r w:rsidRPr="001C094C">
              <w:t>5/8/2015 15:37</w:t>
            </w:r>
          </w:p>
        </w:tc>
      </w:tr>
      <w:tr w:rsidR="001C094C" w:rsidRPr="001C094C" w14:paraId="23CC18AE" w14:textId="77777777" w:rsidTr="00E94BEF">
        <w:trPr>
          <w:trHeight w:val="290"/>
        </w:trPr>
        <w:tc>
          <w:tcPr>
            <w:tcW w:w="1510" w:type="dxa"/>
            <w:tcBorders>
              <w:top w:val="single" w:sz="4" w:space="0" w:color="auto"/>
              <w:bottom w:val="single" w:sz="4" w:space="0" w:color="auto"/>
            </w:tcBorders>
            <w:noWrap/>
            <w:hideMark/>
          </w:tcPr>
          <w:p w14:paraId="0358159D" w14:textId="77777777" w:rsidR="001C094C" w:rsidRPr="001C094C" w:rsidRDefault="001C094C">
            <w:r w:rsidRPr="001C094C">
              <w:t>Forestry Commission</w:t>
            </w:r>
          </w:p>
        </w:tc>
        <w:tc>
          <w:tcPr>
            <w:tcW w:w="1510" w:type="dxa"/>
            <w:tcBorders>
              <w:top w:val="single" w:sz="4" w:space="0" w:color="auto"/>
              <w:bottom w:val="single" w:sz="4" w:space="0" w:color="auto"/>
            </w:tcBorders>
            <w:noWrap/>
            <w:hideMark/>
          </w:tcPr>
          <w:p w14:paraId="6541D7FD" w14:textId="77777777" w:rsidR="001C094C" w:rsidRPr="001C094C" w:rsidRDefault="001C094C">
            <w:r w:rsidRPr="001C094C">
              <w:t>Providing expertise and support to the forestry sector and landowners in order to protect, improve and expand England's woodlands.</w:t>
            </w:r>
          </w:p>
        </w:tc>
        <w:tc>
          <w:tcPr>
            <w:tcW w:w="1511" w:type="dxa"/>
            <w:tcBorders>
              <w:top w:val="single" w:sz="4" w:space="0" w:color="auto"/>
              <w:bottom w:val="single" w:sz="4" w:space="0" w:color="auto"/>
            </w:tcBorders>
            <w:noWrap/>
            <w:hideMark/>
          </w:tcPr>
          <w:p w14:paraId="2A07E857" w14:textId="77777777" w:rsidR="001C094C" w:rsidRPr="001C094C" w:rsidRDefault="001C094C">
            <w:r w:rsidRPr="001C094C">
              <w:t>@ForestryComm</w:t>
            </w:r>
          </w:p>
        </w:tc>
        <w:tc>
          <w:tcPr>
            <w:tcW w:w="1510" w:type="dxa"/>
            <w:tcBorders>
              <w:top w:val="single" w:sz="4" w:space="0" w:color="auto"/>
              <w:bottom w:val="single" w:sz="4" w:space="0" w:color="auto"/>
            </w:tcBorders>
            <w:noWrap/>
            <w:hideMark/>
          </w:tcPr>
          <w:p w14:paraId="0C692CDF" w14:textId="77777777" w:rsidR="001C094C" w:rsidRPr="001C094C" w:rsidRDefault="001C094C" w:rsidP="001C094C">
            <w:r w:rsidRPr="001C094C">
              <w:t>2782</w:t>
            </w:r>
          </w:p>
        </w:tc>
        <w:tc>
          <w:tcPr>
            <w:tcW w:w="1510" w:type="dxa"/>
            <w:tcBorders>
              <w:top w:val="single" w:sz="4" w:space="0" w:color="auto"/>
              <w:bottom w:val="single" w:sz="4" w:space="0" w:color="auto"/>
            </w:tcBorders>
            <w:noWrap/>
            <w:hideMark/>
          </w:tcPr>
          <w:p w14:paraId="39EB23A1" w14:textId="77777777" w:rsidR="001C094C" w:rsidRPr="001C094C" w:rsidRDefault="001C094C" w:rsidP="001C094C">
            <w:r w:rsidRPr="001C094C">
              <w:t>7567</w:t>
            </w:r>
          </w:p>
        </w:tc>
        <w:tc>
          <w:tcPr>
            <w:tcW w:w="1511" w:type="dxa"/>
            <w:tcBorders>
              <w:top w:val="single" w:sz="4" w:space="0" w:color="auto"/>
              <w:bottom w:val="single" w:sz="4" w:space="0" w:color="auto"/>
            </w:tcBorders>
            <w:noWrap/>
            <w:hideMark/>
          </w:tcPr>
          <w:p w14:paraId="0CC2AF4F" w14:textId="77777777" w:rsidR="001C094C" w:rsidRPr="001C094C" w:rsidRDefault="001C094C" w:rsidP="001C094C">
            <w:r w:rsidRPr="001C094C">
              <w:t>8/3/2017 15:51</w:t>
            </w:r>
          </w:p>
        </w:tc>
      </w:tr>
      <w:tr w:rsidR="00E94BEF" w:rsidRPr="001C094C" w14:paraId="7A82EDB5" w14:textId="77777777" w:rsidTr="00E94BEF">
        <w:trPr>
          <w:trHeight w:val="290"/>
        </w:trPr>
        <w:tc>
          <w:tcPr>
            <w:tcW w:w="1510" w:type="dxa"/>
            <w:tcBorders>
              <w:top w:val="single" w:sz="4" w:space="0" w:color="auto"/>
              <w:bottom w:val="single" w:sz="4" w:space="0" w:color="auto"/>
            </w:tcBorders>
            <w:noWrap/>
            <w:hideMark/>
          </w:tcPr>
          <w:p w14:paraId="67DBA0C7" w14:textId="77777777" w:rsidR="001C094C" w:rsidRPr="001C094C" w:rsidRDefault="001C094C">
            <w:r w:rsidRPr="001C094C">
              <w:lastRenderedPageBreak/>
              <w:t>Forestry England</w:t>
            </w:r>
          </w:p>
        </w:tc>
        <w:tc>
          <w:tcPr>
            <w:tcW w:w="1510" w:type="dxa"/>
            <w:tcBorders>
              <w:top w:val="single" w:sz="4" w:space="0" w:color="auto"/>
              <w:bottom w:val="single" w:sz="4" w:space="0" w:color="auto"/>
            </w:tcBorders>
            <w:noWrap/>
            <w:hideMark/>
          </w:tcPr>
          <w:p w14:paraId="6FB3DCC3" w14:textId="77777777" w:rsidR="001C094C" w:rsidRPr="001C094C" w:rsidRDefault="001C094C">
            <w:r w:rsidRPr="001C094C">
              <w:t>We look after more land and more trees than any other organisation in the country, shaping landscapes for people, timber and wildlife.</w:t>
            </w:r>
          </w:p>
        </w:tc>
        <w:tc>
          <w:tcPr>
            <w:tcW w:w="1511" w:type="dxa"/>
            <w:tcBorders>
              <w:top w:val="single" w:sz="4" w:space="0" w:color="auto"/>
              <w:bottom w:val="single" w:sz="4" w:space="0" w:color="auto"/>
            </w:tcBorders>
            <w:noWrap/>
            <w:hideMark/>
          </w:tcPr>
          <w:p w14:paraId="62292950" w14:textId="77777777" w:rsidR="001C094C" w:rsidRPr="001C094C" w:rsidRDefault="001C094C">
            <w:r w:rsidRPr="001C094C">
              <w:t>@ForestryEngland</w:t>
            </w:r>
          </w:p>
        </w:tc>
        <w:tc>
          <w:tcPr>
            <w:tcW w:w="1510" w:type="dxa"/>
            <w:tcBorders>
              <w:top w:val="single" w:sz="4" w:space="0" w:color="auto"/>
              <w:bottom w:val="single" w:sz="4" w:space="0" w:color="auto"/>
            </w:tcBorders>
            <w:noWrap/>
            <w:hideMark/>
          </w:tcPr>
          <w:p w14:paraId="6022C14B" w14:textId="77777777" w:rsidR="001C094C" w:rsidRPr="001C094C" w:rsidRDefault="001C094C" w:rsidP="001C094C">
            <w:r w:rsidRPr="001C094C">
              <w:t>17253</w:t>
            </w:r>
          </w:p>
        </w:tc>
        <w:tc>
          <w:tcPr>
            <w:tcW w:w="1510" w:type="dxa"/>
            <w:tcBorders>
              <w:top w:val="single" w:sz="4" w:space="0" w:color="auto"/>
              <w:bottom w:val="single" w:sz="4" w:space="0" w:color="auto"/>
            </w:tcBorders>
            <w:noWrap/>
            <w:hideMark/>
          </w:tcPr>
          <w:p w14:paraId="305E5548" w14:textId="77777777" w:rsidR="001C094C" w:rsidRPr="001C094C" w:rsidRDefault="001C094C" w:rsidP="001C094C">
            <w:r w:rsidRPr="001C094C">
              <w:t>40730</w:t>
            </w:r>
          </w:p>
        </w:tc>
        <w:tc>
          <w:tcPr>
            <w:tcW w:w="1511" w:type="dxa"/>
            <w:tcBorders>
              <w:top w:val="single" w:sz="4" w:space="0" w:color="auto"/>
              <w:bottom w:val="single" w:sz="4" w:space="0" w:color="auto"/>
            </w:tcBorders>
            <w:noWrap/>
            <w:hideMark/>
          </w:tcPr>
          <w:p w14:paraId="2DFA6860" w14:textId="77777777" w:rsidR="001C094C" w:rsidRPr="001C094C" w:rsidRDefault="001C094C" w:rsidP="001C094C">
            <w:r w:rsidRPr="001C094C">
              <w:t>7/12/2011 12:33</w:t>
            </w:r>
          </w:p>
        </w:tc>
      </w:tr>
      <w:tr w:rsidR="001C094C" w:rsidRPr="001C094C" w14:paraId="443DECEE" w14:textId="77777777" w:rsidTr="00E94BEF">
        <w:trPr>
          <w:trHeight w:val="290"/>
        </w:trPr>
        <w:tc>
          <w:tcPr>
            <w:tcW w:w="1510" w:type="dxa"/>
            <w:tcBorders>
              <w:top w:val="single" w:sz="4" w:space="0" w:color="auto"/>
              <w:bottom w:val="single" w:sz="4" w:space="0" w:color="auto"/>
            </w:tcBorders>
            <w:noWrap/>
            <w:hideMark/>
          </w:tcPr>
          <w:p w14:paraId="0BE639DC" w14:textId="77777777" w:rsidR="001C094C" w:rsidRPr="001C094C" w:rsidRDefault="001C094C">
            <w:r w:rsidRPr="001C094C">
              <w:t>Gavin Williamson</w:t>
            </w:r>
          </w:p>
        </w:tc>
        <w:tc>
          <w:tcPr>
            <w:tcW w:w="1510" w:type="dxa"/>
            <w:tcBorders>
              <w:top w:val="single" w:sz="4" w:space="0" w:color="auto"/>
              <w:bottom w:val="single" w:sz="4" w:space="0" w:color="auto"/>
            </w:tcBorders>
            <w:noWrap/>
            <w:hideMark/>
          </w:tcPr>
          <w:p w14:paraId="1A465F34" w14:textId="77777777" w:rsidR="001C094C" w:rsidRPr="001C094C" w:rsidRDefault="001C094C">
            <w:r w:rsidRPr="001C094C">
              <w:t>Conservative Member of Parliament for South Staffordshire and Education Secretary. For any casework issues please email gavin@gavinwilliamson.org</w:t>
            </w:r>
          </w:p>
        </w:tc>
        <w:tc>
          <w:tcPr>
            <w:tcW w:w="1511" w:type="dxa"/>
            <w:tcBorders>
              <w:top w:val="single" w:sz="4" w:space="0" w:color="auto"/>
              <w:bottom w:val="single" w:sz="4" w:space="0" w:color="auto"/>
            </w:tcBorders>
            <w:noWrap/>
            <w:hideMark/>
          </w:tcPr>
          <w:p w14:paraId="18BEFCCC" w14:textId="77777777" w:rsidR="001C094C" w:rsidRPr="001C094C" w:rsidRDefault="001C094C">
            <w:r w:rsidRPr="001C094C">
              <w:t>@GavinWilliamson</w:t>
            </w:r>
          </w:p>
        </w:tc>
        <w:tc>
          <w:tcPr>
            <w:tcW w:w="1510" w:type="dxa"/>
            <w:tcBorders>
              <w:top w:val="single" w:sz="4" w:space="0" w:color="auto"/>
              <w:bottom w:val="single" w:sz="4" w:space="0" w:color="auto"/>
            </w:tcBorders>
            <w:noWrap/>
            <w:hideMark/>
          </w:tcPr>
          <w:p w14:paraId="71F4ECB5" w14:textId="77777777" w:rsidR="001C094C" w:rsidRPr="001C094C" w:rsidRDefault="001C094C" w:rsidP="001C094C">
            <w:r w:rsidRPr="001C094C">
              <w:t>2192</w:t>
            </w:r>
          </w:p>
        </w:tc>
        <w:tc>
          <w:tcPr>
            <w:tcW w:w="1510" w:type="dxa"/>
            <w:tcBorders>
              <w:top w:val="single" w:sz="4" w:space="0" w:color="auto"/>
              <w:bottom w:val="single" w:sz="4" w:space="0" w:color="auto"/>
            </w:tcBorders>
            <w:noWrap/>
            <w:hideMark/>
          </w:tcPr>
          <w:p w14:paraId="5C29CA59" w14:textId="77777777" w:rsidR="001C094C" w:rsidRPr="001C094C" w:rsidRDefault="001C094C" w:rsidP="001C094C">
            <w:r w:rsidRPr="001C094C">
              <w:t>98907</w:t>
            </w:r>
          </w:p>
        </w:tc>
        <w:tc>
          <w:tcPr>
            <w:tcW w:w="1511" w:type="dxa"/>
            <w:tcBorders>
              <w:top w:val="single" w:sz="4" w:space="0" w:color="auto"/>
              <w:bottom w:val="single" w:sz="4" w:space="0" w:color="auto"/>
            </w:tcBorders>
            <w:noWrap/>
            <w:hideMark/>
          </w:tcPr>
          <w:p w14:paraId="4A449611" w14:textId="77777777" w:rsidR="001C094C" w:rsidRPr="001C094C" w:rsidRDefault="001C094C" w:rsidP="001C094C">
            <w:r w:rsidRPr="001C094C">
              <w:t>9/5/2011 14:49</w:t>
            </w:r>
          </w:p>
        </w:tc>
      </w:tr>
      <w:tr w:rsidR="00E94BEF" w:rsidRPr="001C094C" w14:paraId="16AA7F96" w14:textId="77777777" w:rsidTr="00E94BEF">
        <w:trPr>
          <w:trHeight w:val="290"/>
        </w:trPr>
        <w:tc>
          <w:tcPr>
            <w:tcW w:w="1510" w:type="dxa"/>
            <w:tcBorders>
              <w:top w:val="single" w:sz="4" w:space="0" w:color="auto"/>
              <w:bottom w:val="single" w:sz="4" w:space="0" w:color="auto"/>
            </w:tcBorders>
            <w:noWrap/>
            <w:hideMark/>
          </w:tcPr>
          <w:p w14:paraId="16B74FBD" w14:textId="77777777" w:rsidR="001C094C" w:rsidRPr="001C094C" w:rsidRDefault="001C094C">
            <w:r w:rsidRPr="001C094C">
              <w:t>Gillian Keegan</w:t>
            </w:r>
          </w:p>
        </w:tc>
        <w:tc>
          <w:tcPr>
            <w:tcW w:w="1510" w:type="dxa"/>
            <w:tcBorders>
              <w:top w:val="single" w:sz="4" w:space="0" w:color="auto"/>
              <w:bottom w:val="single" w:sz="4" w:space="0" w:color="auto"/>
            </w:tcBorders>
            <w:noWrap/>
            <w:hideMark/>
          </w:tcPr>
          <w:p w14:paraId="117AC102" w14:textId="77777777" w:rsidR="001C094C" w:rsidRPr="001C094C" w:rsidRDefault="001C094C">
            <w:r w:rsidRPr="001C094C">
              <w:t>Former apprentice now Minister for Apprenticeships &amp; Skills, Chichester MP. Contact info on websiteViews my own, offensive comments happily muted.</w:t>
            </w:r>
          </w:p>
        </w:tc>
        <w:tc>
          <w:tcPr>
            <w:tcW w:w="1511" w:type="dxa"/>
            <w:tcBorders>
              <w:top w:val="single" w:sz="4" w:space="0" w:color="auto"/>
              <w:bottom w:val="single" w:sz="4" w:space="0" w:color="auto"/>
            </w:tcBorders>
            <w:noWrap/>
            <w:hideMark/>
          </w:tcPr>
          <w:p w14:paraId="2D4B17CF" w14:textId="77777777" w:rsidR="001C094C" w:rsidRPr="001C094C" w:rsidRDefault="001C094C">
            <w:r w:rsidRPr="001C094C">
              <w:t>@GillianKeegan</w:t>
            </w:r>
          </w:p>
        </w:tc>
        <w:tc>
          <w:tcPr>
            <w:tcW w:w="1510" w:type="dxa"/>
            <w:tcBorders>
              <w:top w:val="single" w:sz="4" w:space="0" w:color="auto"/>
              <w:bottom w:val="single" w:sz="4" w:space="0" w:color="auto"/>
            </w:tcBorders>
            <w:noWrap/>
            <w:hideMark/>
          </w:tcPr>
          <w:p w14:paraId="34DD2EE0" w14:textId="77777777" w:rsidR="001C094C" w:rsidRPr="001C094C" w:rsidRDefault="001C094C" w:rsidP="001C094C">
            <w:r w:rsidRPr="001C094C">
              <w:t>5635</w:t>
            </w:r>
          </w:p>
        </w:tc>
        <w:tc>
          <w:tcPr>
            <w:tcW w:w="1510" w:type="dxa"/>
            <w:tcBorders>
              <w:top w:val="single" w:sz="4" w:space="0" w:color="auto"/>
              <w:bottom w:val="single" w:sz="4" w:space="0" w:color="auto"/>
            </w:tcBorders>
            <w:noWrap/>
            <w:hideMark/>
          </w:tcPr>
          <w:p w14:paraId="245C1694" w14:textId="77777777" w:rsidR="001C094C" w:rsidRPr="001C094C" w:rsidRDefault="001C094C" w:rsidP="001C094C">
            <w:r w:rsidRPr="001C094C">
              <w:t>12396</w:t>
            </w:r>
          </w:p>
        </w:tc>
        <w:tc>
          <w:tcPr>
            <w:tcW w:w="1511" w:type="dxa"/>
            <w:tcBorders>
              <w:top w:val="single" w:sz="4" w:space="0" w:color="auto"/>
              <w:bottom w:val="single" w:sz="4" w:space="0" w:color="auto"/>
            </w:tcBorders>
            <w:noWrap/>
            <w:hideMark/>
          </w:tcPr>
          <w:p w14:paraId="7BDADF03" w14:textId="77777777" w:rsidR="001C094C" w:rsidRPr="001C094C" w:rsidRDefault="001C094C" w:rsidP="001C094C">
            <w:r w:rsidRPr="001C094C">
              <w:t>1/19/2015 20:04</w:t>
            </w:r>
          </w:p>
        </w:tc>
      </w:tr>
      <w:tr w:rsidR="001C094C" w:rsidRPr="001C094C" w14:paraId="4F99892D" w14:textId="77777777" w:rsidTr="00E94BEF">
        <w:trPr>
          <w:trHeight w:val="290"/>
        </w:trPr>
        <w:tc>
          <w:tcPr>
            <w:tcW w:w="1510" w:type="dxa"/>
            <w:tcBorders>
              <w:top w:val="single" w:sz="4" w:space="0" w:color="auto"/>
              <w:bottom w:val="single" w:sz="4" w:space="0" w:color="auto"/>
            </w:tcBorders>
            <w:noWrap/>
            <w:hideMark/>
          </w:tcPr>
          <w:p w14:paraId="25ED5CF5" w14:textId="77777777" w:rsidR="001C094C" w:rsidRPr="001C094C" w:rsidRDefault="001C094C">
            <w:r w:rsidRPr="001C094C">
              <w:t>Government Property Agency (GPA)</w:t>
            </w:r>
          </w:p>
        </w:tc>
        <w:tc>
          <w:tcPr>
            <w:tcW w:w="1510" w:type="dxa"/>
            <w:tcBorders>
              <w:top w:val="single" w:sz="4" w:space="0" w:color="auto"/>
              <w:bottom w:val="single" w:sz="4" w:space="0" w:color="auto"/>
            </w:tcBorders>
            <w:noWrap/>
            <w:hideMark/>
          </w:tcPr>
          <w:p w14:paraId="1E13F713" w14:textId="77777777" w:rsidR="001C094C" w:rsidRPr="001C094C" w:rsidRDefault="001C094C">
            <w:r w:rsidRPr="001C094C">
              <w:t xml:space="preserve">GPA provides professional property asset management services across central government's general purpose estate. Part of </w:t>
            </w:r>
            <w:r w:rsidRPr="001C094C">
              <w:lastRenderedPageBreak/>
              <w:t>@cabinetofficeuk</w:t>
            </w:r>
          </w:p>
        </w:tc>
        <w:tc>
          <w:tcPr>
            <w:tcW w:w="1511" w:type="dxa"/>
            <w:tcBorders>
              <w:top w:val="single" w:sz="4" w:space="0" w:color="auto"/>
              <w:bottom w:val="single" w:sz="4" w:space="0" w:color="auto"/>
            </w:tcBorders>
            <w:noWrap/>
            <w:hideMark/>
          </w:tcPr>
          <w:p w14:paraId="7EFA6618" w14:textId="77777777" w:rsidR="001C094C" w:rsidRPr="001C094C" w:rsidRDefault="001C094C">
            <w:r w:rsidRPr="001C094C">
              <w:lastRenderedPageBreak/>
              <w:t>@UKGovPropAgency</w:t>
            </w:r>
          </w:p>
        </w:tc>
        <w:tc>
          <w:tcPr>
            <w:tcW w:w="1510" w:type="dxa"/>
            <w:tcBorders>
              <w:top w:val="single" w:sz="4" w:space="0" w:color="auto"/>
              <w:bottom w:val="single" w:sz="4" w:space="0" w:color="auto"/>
            </w:tcBorders>
            <w:noWrap/>
            <w:hideMark/>
          </w:tcPr>
          <w:p w14:paraId="672BB0E2" w14:textId="77777777" w:rsidR="001C094C" w:rsidRPr="001C094C" w:rsidRDefault="001C094C" w:rsidP="001C094C">
            <w:r w:rsidRPr="001C094C">
              <w:t>320</w:t>
            </w:r>
          </w:p>
        </w:tc>
        <w:tc>
          <w:tcPr>
            <w:tcW w:w="1510" w:type="dxa"/>
            <w:tcBorders>
              <w:top w:val="single" w:sz="4" w:space="0" w:color="auto"/>
              <w:bottom w:val="single" w:sz="4" w:space="0" w:color="auto"/>
            </w:tcBorders>
            <w:noWrap/>
            <w:hideMark/>
          </w:tcPr>
          <w:p w14:paraId="122DCC36" w14:textId="77777777" w:rsidR="001C094C" w:rsidRPr="001C094C" w:rsidRDefault="001C094C" w:rsidP="001C094C">
            <w:r w:rsidRPr="001C094C">
              <w:t>784</w:t>
            </w:r>
          </w:p>
        </w:tc>
        <w:tc>
          <w:tcPr>
            <w:tcW w:w="1511" w:type="dxa"/>
            <w:tcBorders>
              <w:top w:val="single" w:sz="4" w:space="0" w:color="auto"/>
              <w:bottom w:val="single" w:sz="4" w:space="0" w:color="auto"/>
            </w:tcBorders>
            <w:noWrap/>
            <w:hideMark/>
          </w:tcPr>
          <w:p w14:paraId="01FFDBA2" w14:textId="77777777" w:rsidR="001C094C" w:rsidRPr="001C094C" w:rsidRDefault="001C094C" w:rsidP="001C094C">
            <w:r w:rsidRPr="001C094C">
              <w:t>3/26/2018 17:51</w:t>
            </w:r>
          </w:p>
        </w:tc>
      </w:tr>
      <w:tr w:rsidR="00E94BEF" w:rsidRPr="001C094C" w14:paraId="0EFEF9D3" w14:textId="77777777" w:rsidTr="00E94BEF">
        <w:trPr>
          <w:trHeight w:val="290"/>
        </w:trPr>
        <w:tc>
          <w:tcPr>
            <w:tcW w:w="1510" w:type="dxa"/>
            <w:tcBorders>
              <w:top w:val="single" w:sz="4" w:space="0" w:color="auto"/>
              <w:bottom w:val="single" w:sz="4" w:space="0" w:color="auto"/>
            </w:tcBorders>
            <w:noWrap/>
            <w:hideMark/>
          </w:tcPr>
          <w:p w14:paraId="50306D73" w14:textId="77777777" w:rsidR="001C094C" w:rsidRPr="001C094C" w:rsidRDefault="001C094C">
            <w:r w:rsidRPr="001C094C">
              <w:t>Graham Stuart MP</w:t>
            </w:r>
          </w:p>
        </w:tc>
        <w:tc>
          <w:tcPr>
            <w:tcW w:w="1510" w:type="dxa"/>
            <w:tcBorders>
              <w:top w:val="single" w:sz="4" w:space="0" w:color="auto"/>
              <w:bottom w:val="single" w:sz="4" w:space="0" w:color="auto"/>
            </w:tcBorders>
            <w:noWrap/>
            <w:hideMark/>
          </w:tcPr>
          <w:p w14:paraId="6CE3A70C" w14:textId="77777777" w:rsidR="001C094C" w:rsidRPr="001C094C" w:rsidRDefault="001C094C">
            <w:r w:rsidRPr="001C094C">
              <w:t>International Trade Minister at @tradegovuk and Member of Parliament for Beverley and Holderness</w:t>
            </w:r>
          </w:p>
        </w:tc>
        <w:tc>
          <w:tcPr>
            <w:tcW w:w="1511" w:type="dxa"/>
            <w:tcBorders>
              <w:top w:val="single" w:sz="4" w:space="0" w:color="auto"/>
              <w:bottom w:val="single" w:sz="4" w:space="0" w:color="auto"/>
            </w:tcBorders>
            <w:noWrap/>
            <w:hideMark/>
          </w:tcPr>
          <w:p w14:paraId="748C6221" w14:textId="77777777" w:rsidR="001C094C" w:rsidRPr="001C094C" w:rsidRDefault="001C094C">
            <w:r w:rsidRPr="001C094C">
              <w:t>@grahamstuart</w:t>
            </w:r>
          </w:p>
        </w:tc>
        <w:tc>
          <w:tcPr>
            <w:tcW w:w="1510" w:type="dxa"/>
            <w:tcBorders>
              <w:top w:val="single" w:sz="4" w:space="0" w:color="auto"/>
              <w:bottom w:val="single" w:sz="4" w:space="0" w:color="auto"/>
            </w:tcBorders>
            <w:noWrap/>
            <w:hideMark/>
          </w:tcPr>
          <w:p w14:paraId="489D860C" w14:textId="77777777" w:rsidR="001C094C" w:rsidRPr="001C094C" w:rsidRDefault="001C094C" w:rsidP="001C094C">
            <w:r w:rsidRPr="001C094C">
              <w:t>5810</w:t>
            </w:r>
          </w:p>
        </w:tc>
        <w:tc>
          <w:tcPr>
            <w:tcW w:w="1510" w:type="dxa"/>
            <w:tcBorders>
              <w:top w:val="single" w:sz="4" w:space="0" w:color="auto"/>
              <w:bottom w:val="single" w:sz="4" w:space="0" w:color="auto"/>
            </w:tcBorders>
            <w:noWrap/>
            <w:hideMark/>
          </w:tcPr>
          <w:p w14:paraId="5E2C5027" w14:textId="77777777" w:rsidR="001C094C" w:rsidRPr="001C094C" w:rsidRDefault="001C094C" w:rsidP="001C094C">
            <w:r w:rsidRPr="001C094C">
              <w:t>17038</w:t>
            </w:r>
          </w:p>
        </w:tc>
        <w:tc>
          <w:tcPr>
            <w:tcW w:w="1511" w:type="dxa"/>
            <w:tcBorders>
              <w:top w:val="single" w:sz="4" w:space="0" w:color="auto"/>
              <w:bottom w:val="single" w:sz="4" w:space="0" w:color="auto"/>
            </w:tcBorders>
            <w:noWrap/>
            <w:hideMark/>
          </w:tcPr>
          <w:p w14:paraId="650BC12E" w14:textId="77777777" w:rsidR="001C094C" w:rsidRPr="001C094C" w:rsidRDefault="001C094C" w:rsidP="001C094C">
            <w:r w:rsidRPr="001C094C">
              <w:t>4/15/2008 12:35</w:t>
            </w:r>
          </w:p>
        </w:tc>
      </w:tr>
      <w:tr w:rsidR="001C094C" w:rsidRPr="001C094C" w14:paraId="0E481035" w14:textId="77777777" w:rsidTr="00E94BEF">
        <w:trPr>
          <w:trHeight w:val="290"/>
        </w:trPr>
        <w:tc>
          <w:tcPr>
            <w:tcW w:w="1510" w:type="dxa"/>
            <w:tcBorders>
              <w:top w:val="single" w:sz="4" w:space="0" w:color="auto"/>
              <w:bottom w:val="single" w:sz="4" w:space="0" w:color="auto"/>
            </w:tcBorders>
            <w:noWrap/>
            <w:hideMark/>
          </w:tcPr>
          <w:p w14:paraId="66C2CDA5" w14:textId="77777777" w:rsidR="001C094C" w:rsidRPr="001C094C" w:rsidRDefault="001C094C">
            <w:r w:rsidRPr="001C094C">
              <w:t>Greg Hands</w:t>
            </w:r>
          </w:p>
        </w:tc>
        <w:tc>
          <w:tcPr>
            <w:tcW w:w="1510" w:type="dxa"/>
            <w:tcBorders>
              <w:top w:val="single" w:sz="4" w:space="0" w:color="auto"/>
              <w:bottom w:val="single" w:sz="4" w:space="0" w:color="auto"/>
            </w:tcBorders>
            <w:noWrap/>
            <w:hideMark/>
          </w:tcPr>
          <w:p w14:paraId="5A582368" w14:textId="77777777" w:rsidR="001C094C" w:rsidRPr="001C094C" w:rsidRDefault="001C094C">
            <w:r w:rsidRPr="001C094C">
              <w:t>Conservative MP for Chelsea &amp; Fulham. Minister of State for Trade Policy at @tradegovuk.</w:t>
            </w:r>
          </w:p>
        </w:tc>
        <w:tc>
          <w:tcPr>
            <w:tcW w:w="1511" w:type="dxa"/>
            <w:tcBorders>
              <w:top w:val="single" w:sz="4" w:space="0" w:color="auto"/>
              <w:bottom w:val="single" w:sz="4" w:space="0" w:color="auto"/>
            </w:tcBorders>
            <w:noWrap/>
            <w:hideMark/>
          </w:tcPr>
          <w:p w14:paraId="02533F47" w14:textId="77777777" w:rsidR="001C094C" w:rsidRPr="001C094C" w:rsidRDefault="001C094C">
            <w:r w:rsidRPr="001C094C">
              <w:t>@GregHands</w:t>
            </w:r>
          </w:p>
        </w:tc>
        <w:tc>
          <w:tcPr>
            <w:tcW w:w="1510" w:type="dxa"/>
            <w:tcBorders>
              <w:top w:val="single" w:sz="4" w:space="0" w:color="auto"/>
              <w:bottom w:val="single" w:sz="4" w:space="0" w:color="auto"/>
            </w:tcBorders>
            <w:noWrap/>
            <w:hideMark/>
          </w:tcPr>
          <w:p w14:paraId="4EAF28E3" w14:textId="77777777" w:rsidR="001C094C" w:rsidRPr="001C094C" w:rsidRDefault="001C094C" w:rsidP="001C094C">
            <w:r w:rsidRPr="001C094C">
              <w:t>36272</w:t>
            </w:r>
          </w:p>
        </w:tc>
        <w:tc>
          <w:tcPr>
            <w:tcW w:w="1510" w:type="dxa"/>
            <w:tcBorders>
              <w:top w:val="single" w:sz="4" w:space="0" w:color="auto"/>
              <w:bottom w:val="single" w:sz="4" w:space="0" w:color="auto"/>
            </w:tcBorders>
            <w:noWrap/>
            <w:hideMark/>
          </w:tcPr>
          <w:p w14:paraId="30C058BF" w14:textId="77777777" w:rsidR="001C094C" w:rsidRPr="001C094C" w:rsidRDefault="001C094C" w:rsidP="001C094C">
            <w:r w:rsidRPr="001C094C">
              <w:t>37683</w:t>
            </w:r>
          </w:p>
        </w:tc>
        <w:tc>
          <w:tcPr>
            <w:tcW w:w="1511" w:type="dxa"/>
            <w:tcBorders>
              <w:top w:val="single" w:sz="4" w:space="0" w:color="auto"/>
              <w:bottom w:val="single" w:sz="4" w:space="0" w:color="auto"/>
            </w:tcBorders>
            <w:noWrap/>
            <w:hideMark/>
          </w:tcPr>
          <w:p w14:paraId="5E195E6B" w14:textId="77777777" w:rsidR="001C094C" w:rsidRPr="001C094C" w:rsidRDefault="001C094C" w:rsidP="001C094C">
            <w:r w:rsidRPr="001C094C">
              <w:t>3/22/2010 8:59</w:t>
            </w:r>
          </w:p>
        </w:tc>
      </w:tr>
      <w:tr w:rsidR="00E94BEF" w:rsidRPr="001C094C" w14:paraId="1A497204" w14:textId="77777777" w:rsidTr="00E94BEF">
        <w:trPr>
          <w:trHeight w:val="290"/>
        </w:trPr>
        <w:tc>
          <w:tcPr>
            <w:tcW w:w="1510" w:type="dxa"/>
            <w:tcBorders>
              <w:top w:val="single" w:sz="4" w:space="0" w:color="auto"/>
              <w:bottom w:val="single" w:sz="4" w:space="0" w:color="auto"/>
            </w:tcBorders>
            <w:noWrap/>
            <w:hideMark/>
          </w:tcPr>
          <w:p w14:paraId="7DA272DA" w14:textId="77777777" w:rsidR="001C094C" w:rsidRPr="001C094C" w:rsidRDefault="001C094C">
            <w:r w:rsidRPr="001C094C">
              <w:t>Guy Opperman</w:t>
            </w:r>
          </w:p>
        </w:tc>
        <w:tc>
          <w:tcPr>
            <w:tcW w:w="1510" w:type="dxa"/>
            <w:tcBorders>
              <w:top w:val="single" w:sz="4" w:space="0" w:color="auto"/>
              <w:bottom w:val="single" w:sz="4" w:space="0" w:color="auto"/>
            </w:tcBorders>
            <w:noWrap/>
            <w:hideMark/>
          </w:tcPr>
          <w:p w14:paraId="5C1D1ED6" w14:textId="77777777" w:rsidR="001C094C" w:rsidRPr="001C094C" w:rsidRDefault="001C094C">
            <w:r w:rsidRPr="001C094C">
              <w:t>#Hexham MP. Pensions Minister @DWP. Amateur jockey  Passionate about #Northumberland. Brain tumour survivor + fundraiser.</w:t>
            </w:r>
          </w:p>
        </w:tc>
        <w:tc>
          <w:tcPr>
            <w:tcW w:w="1511" w:type="dxa"/>
            <w:tcBorders>
              <w:top w:val="single" w:sz="4" w:space="0" w:color="auto"/>
              <w:bottom w:val="single" w:sz="4" w:space="0" w:color="auto"/>
            </w:tcBorders>
            <w:noWrap/>
            <w:hideMark/>
          </w:tcPr>
          <w:p w14:paraId="6434EB81" w14:textId="77777777" w:rsidR="001C094C" w:rsidRPr="001C094C" w:rsidRDefault="001C094C">
            <w:r w:rsidRPr="001C094C">
              <w:t>@GuyOpperman</w:t>
            </w:r>
          </w:p>
        </w:tc>
        <w:tc>
          <w:tcPr>
            <w:tcW w:w="1510" w:type="dxa"/>
            <w:tcBorders>
              <w:top w:val="single" w:sz="4" w:space="0" w:color="auto"/>
              <w:bottom w:val="single" w:sz="4" w:space="0" w:color="auto"/>
            </w:tcBorders>
            <w:noWrap/>
            <w:hideMark/>
          </w:tcPr>
          <w:p w14:paraId="5D3BA60D" w14:textId="77777777" w:rsidR="001C094C" w:rsidRPr="001C094C" w:rsidRDefault="001C094C" w:rsidP="001C094C">
            <w:r w:rsidRPr="001C094C">
              <w:t>18004</w:t>
            </w:r>
          </w:p>
        </w:tc>
        <w:tc>
          <w:tcPr>
            <w:tcW w:w="1510" w:type="dxa"/>
            <w:tcBorders>
              <w:top w:val="single" w:sz="4" w:space="0" w:color="auto"/>
              <w:bottom w:val="single" w:sz="4" w:space="0" w:color="auto"/>
            </w:tcBorders>
            <w:noWrap/>
            <w:hideMark/>
          </w:tcPr>
          <w:p w14:paraId="545E3A08" w14:textId="77777777" w:rsidR="001C094C" w:rsidRPr="001C094C" w:rsidRDefault="001C094C" w:rsidP="001C094C">
            <w:r w:rsidRPr="001C094C">
              <w:t>19924</w:t>
            </w:r>
          </w:p>
        </w:tc>
        <w:tc>
          <w:tcPr>
            <w:tcW w:w="1511" w:type="dxa"/>
            <w:tcBorders>
              <w:top w:val="single" w:sz="4" w:space="0" w:color="auto"/>
              <w:bottom w:val="single" w:sz="4" w:space="0" w:color="auto"/>
            </w:tcBorders>
            <w:noWrap/>
            <w:hideMark/>
          </w:tcPr>
          <w:p w14:paraId="3DE521AB" w14:textId="77777777" w:rsidR="001C094C" w:rsidRPr="001C094C" w:rsidRDefault="001C094C" w:rsidP="001C094C">
            <w:r w:rsidRPr="001C094C">
              <w:t>5/13/2010 11:56</w:t>
            </w:r>
          </w:p>
        </w:tc>
      </w:tr>
      <w:tr w:rsidR="001C094C" w:rsidRPr="001C094C" w14:paraId="22E8AE8E" w14:textId="77777777" w:rsidTr="00E94BEF">
        <w:trPr>
          <w:trHeight w:val="290"/>
        </w:trPr>
        <w:tc>
          <w:tcPr>
            <w:tcW w:w="1510" w:type="dxa"/>
            <w:tcBorders>
              <w:top w:val="single" w:sz="4" w:space="0" w:color="auto"/>
              <w:bottom w:val="single" w:sz="4" w:space="0" w:color="auto"/>
            </w:tcBorders>
            <w:noWrap/>
            <w:hideMark/>
          </w:tcPr>
          <w:p w14:paraId="0EA7D594" w14:textId="77777777" w:rsidR="001C094C" w:rsidRPr="001C094C" w:rsidRDefault="001C094C">
            <w:r w:rsidRPr="001C094C">
              <w:t>Helen Whately</w:t>
            </w:r>
          </w:p>
        </w:tc>
        <w:tc>
          <w:tcPr>
            <w:tcW w:w="1510" w:type="dxa"/>
            <w:tcBorders>
              <w:top w:val="single" w:sz="4" w:space="0" w:color="auto"/>
              <w:bottom w:val="single" w:sz="4" w:space="0" w:color="auto"/>
            </w:tcBorders>
            <w:noWrap/>
            <w:hideMark/>
          </w:tcPr>
          <w:p w14:paraId="57B9453D" w14:textId="77777777" w:rsidR="001C094C" w:rsidRPr="001C094C" w:rsidRDefault="001C094C">
            <w:r w:rsidRPr="001C094C">
              <w:t>Member of Parliament for Faversham and Mid Kent. Minister in the Department of Health &amp; Social Care.</w:t>
            </w:r>
          </w:p>
        </w:tc>
        <w:tc>
          <w:tcPr>
            <w:tcW w:w="1511" w:type="dxa"/>
            <w:tcBorders>
              <w:top w:val="single" w:sz="4" w:space="0" w:color="auto"/>
              <w:bottom w:val="single" w:sz="4" w:space="0" w:color="auto"/>
            </w:tcBorders>
            <w:noWrap/>
            <w:hideMark/>
          </w:tcPr>
          <w:p w14:paraId="79A21105" w14:textId="77777777" w:rsidR="001C094C" w:rsidRPr="001C094C" w:rsidRDefault="001C094C">
            <w:r w:rsidRPr="001C094C">
              <w:t>@Helen_Whately</w:t>
            </w:r>
          </w:p>
        </w:tc>
        <w:tc>
          <w:tcPr>
            <w:tcW w:w="1510" w:type="dxa"/>
            <w:tcBorders>
              <w:top w:val="single" w:sz="4" w:space="0" w:color="auto"/>
              <w:bottom w:val="single" w:sz="4" w:space="0" w:color="auto"/>
            </w:tcBorders>
            <w:noWrap/>
            <w:hideMark/>
          </w:tcPr>
          <w:p w14:paraId="5973E12E" w14:textId="77777777" w:rsidR="001C094C" w:rsidRPr="001C094C" w:rsidRDefault="001C094C" w:rsidP="001C094C">
            <w:r w:rsidRPr="001C094C">
              <w:t>3512</w:t>
            </w:r>
          </w:p>
        </w:tc>
        <w:tc>
          <w:tcPr>
            <w:tcW w:w="1510" w:type="dxa"/>
            <w:tcBorders>
              <w:top w:val="single" w:sz="4" w:space="0" w:color="auto"/>
              <w:bottom w:val="single" w:sz="4" w:space="0" w:color="auto"/>
            </w:tcBorders>
            <w:noWrap/>
            <w:hideMark/>
          </w:tcPr>
          <w:p w14:paraId="4D927EFF" w14:textId="77777777" w:rsidR="001C094C" w:rsidRPr="001C094C" w:rsidRDefault="001C094C" w:rsidP="001C094C">
            <w:r w:rsidRPr="001C094C">
              <w:t>24009</w:t>
            </w:r>
          </w:p>
        </w:tc>
        <w:tc>
          <w:tcPr>
            <w:tcW w:w="1511" w:type="dxa"/>
            <w:tcBorders>
              <w:top w:val="single" w:sz="4" w:space="0" w:color="auto"/>
              <w:bottom w:val="single" w:sz="4" w:space="0" w:color="auto"/>
            </w:tcBorders>
            <w:noWrap/>
            <w:hideMark/>
          </w:tcPr>
          <w:p w14:paraId="081EDBF3" w14:textId="77777777" w:rsidR="001C094C" w:rsidRPr="001C094C" w:rsidRDefault="001C094C" w:rsidP="001C094C">
            <w:r w:rsidRPr="001C094C">
              <w:t>4/6/2010 23:28</w:t>
            </w:r>
          </w:p>
        </w:tc>
      </w:tr>
      <w:tr w:rsidR="00E94BEF" w:rsidRPr="001C094C" w14:paraId="5753DE22" w14:textId="77777777" w:rsidTr="00E94BEF">
        <w:trPr>
          <w:trHeight w:val="290"/>
        </w:trPr>
        <w:tc>
          <w:tcPr>
            <w:tcW w:w="1510" w:type="dxa"/>
            <w:tcBorders>
              <w:top w:val="single" w:sz="4" w:space="0" w:color="auto"/>
              <w:bottom w:val="single" w:sz="4" w:space="0" w:color="auto"/>
            </w:tcBorders>
            <w:noWrap/>
            <w:hideMark/>
          </w:tcPr>
          <w:p w14:paraId="537D36AE" w14:textId="77777777" w:rsidR="001C094C" w:rsidRPr="001C094C" w:rsidRDefault="001C094C">
            <w:r w:rsidRPr="001C094C">
              <w:t>HM Courts and Tribunals Service</w:t>
            </w:r>
          </w:p>
        </w:tc>
        <w:tc>
          <w:tcPr>
            <w:tcW w:w="1510" w:type="dxa"/>
            <w:tcBorders>
              <w:top w:val="single" w:sz="4" w:space="0" w:color="auto"/>
              <w:bottom w:val="single" w:sz="4" w:space="0" w:color="auto"/>
            </w:tcBorders>
            <w:noWrap/>
            <w:hideMark/>
          </w:tcPr>
          <w:p w14:paraId="05A79ACA" w14:textId="77777777" w:rsidR="001C094C" w:rsidRPr="001C094C" w:rsidRDefault="001C094C">
            <w:r w:rsidRPr="001C094C">
              <w:t>Official HMCTS account, an executive agency of @MOJgovuk.</w:t>
            </w:r>
            <w:r w:rsidRPr="001C094C">
              <w:br/>
            </w:r>
            <w:r w:rsidRPr="001C094C">
              <w:br/>
              <w:t xml:space="preserve">Available Monday to Friday, 9am to </w:t>
            </w:r>
            <w:r w:rsidRPr="001C094C">
              <w:lastRenderedPageBreak/>
              <w:t xml:space="preserve">5pm to help with enquiries. </w:t>
            </w:r>
            <w:r w:rsidRPr="001C094C">
              <w:br/>
            </w:r>
            <w:r w:rsidRPr="001C094C">
              <w:br/>
              <w:t>Social media policy: https://t.co/WoiBblfZBc</w:t>
            </w:r>
          </w:p>
        </w:tc>
        <w:tc>
          <w:tcPr>
            <w:tcW w:w="1511" w:type="dxa"/>
            <w:tcBorders>
              <w:top w:val="single" w:sz="4" w:space="0" w:color="auto"/>
              <w:bottom w:val="single" w:sz="4" w:space="0" w:color="auto"/>
            </w:tcBorders>
            <w:noWrap/>
            <w:hideMark/>
          </w:tcPr>
          <w:p w14:paraId="09E9E83D" w14:textId="77777777" w:rsidR="001C094C" w:rsidRPr="001C094C" w:rsidRDefault="001C094C">
            <w:r w:rsidRPr="001C094C">
              <w:lastRenderedPageBreak/>
              <w:t>@HMCTSgovuk</w:t>
            </w:r>
          </w:p>
        </w:tc>
        <w:tc>
          <w:tcPr>
            <w:tcW w:w="1510" w:type="dxa"/>
            <w:tcBorders>
              <w:top w:val="single" w:sz="4" w:space="0" w:color="auto"/>
              <w:bottom w:val="single" w:sz="4" w:space="0" w:color="auto"/>
            </w:tcBorders>
            <w:noWrap/>
            <w:hideMark/>
          </w:tcPr>
          <w:p w14:paraId="6D7F301E" w14:textId="77777777" w:rsidR="001C094C" w:rsidRPr="001C094C" w:rsidRDefault="001C094C" w:rsidP="001C094C">
            <w:r w:rsidRPr="001C094C">
              <w:t>5739</w:t>
            </w:r>
          </w:p>
        </w:tc>
        <w:tc>
          <w:tcPr>
            <w:tcW w:w="1510" w:type="dxa"/>
            <w:tcBorders>
              <w:top w:val="single" w:sz="4" w:space="0" w:color="auto"/>
              <w:bottom w:val="single" w:sz="4" w:space="0" w:color="auto"/>
            </w:tcBorders>
            <w:noWrap/>
            <w:hideMark/>
          </w:tcPr>
          <w:p w14:paraId="4365E56F" w14:textId="77777777" w:rsidR="001C094C" w:rsidRPr="001C094C" w:rsidRDefault="001C094C" w:rsidP="001C094C">
            <w:r w:rsidRPr="001C094C">
              <w:t>14305</w:t>
            </w:r>
          </w:p>
        </w:tc>
        <w:tc>
          <w:tcPr>
            <w:tcW w:w="1511" w:type="dxa"/>
            <w:tcBorders>
              <w:top w:val="single" w:sz="4" w:space="0" w:color="auto"/>
              <w:bottom w:val="single" w:sz="4" w:space="0" w:color="auto"/>
            </w:tcBorders>
            <w:noWrap/>
            <w:hideMark/>
          </w:tcPr>
          <w:p w14:paraId="371FBAF3" w14:textId="77777777" w:rsidR="001C094C" w:rsidRPr="001C094C" w:rsidRDefault="001C094C" w:rsidP="001C094C">
            <w:r w:rsidRPr="001C094C">
              <w:t>10/27/2015 12:32</w:t>
            </w:r>
          </w:p>
        </w:tc>
      </w:tr>
      <w:tr w:rsidR="001C094C" w:rsidRPr="001C094C" w14:paraId="1F7146A4" w14:textId="77777777" w:rsidTr="00E94BEF">
        <w:trPr>
          <w:trHeight w:val="290"/>
        </w:trPr>
        <w:tc>
          <w:tcPr>
            <w:tcW w:w="1510" w:type="dxa"/>
            <w:tcBorders>
              <w:top w:val="single" w:sz="4" w:space="0" w:color="auto"/>
              <w:bottom w:val="single" w:sz="4" w:space="0" w:color="auto"/>
            </w:tcBorders>
            <w:noWrap/>
            <w:hideMark/>
          </w:tcPr>
          <w:p w14:paraId="477DA0BB" w14:textId="77777777" w:rsidR="001C094C" w:rsidRPr="001C094C" w:rsidRDefault="001C094C">
            <w:r w:rsidRPr="001C094C">
              <w:t>HM Land Registry</w:t>
            </w:r>
          </w:p>
        </w:tc>
        <w:tc>
          <w:tcPr>
            <w:tcW w:w="1510" w:type="dxa"/>
            <w:tcBorders>
              <w:top w:val="single" w:sz="4" w:space="0" w:color="auto"/>
              <w:bottom w:val="single" w:sz="4" w:space="0" w:color="auto"/>
            </w:tcBorders>
            <w:noWrap/>
            <w:hideMark/>
          </w:tcPr>
          <w:p w14:paraId="398C12BB" w14:textId="77777777" w:rsidR="001C094C" w:rsidRPr="001C094C" w:rsidRDefault="001C094C">
            <w:r w:rsidRPr="001C094C">
              <w:t>Official land registration service for England and Wales. Read our social media policy: https://t.co/mlq0ajVU2b Please don’t send us your personal info in tweets.</w:t>
            </w:r>
          </w:p>
        </w:tc>
        <w:tc>
          <w:tcPr>
            <w:tcW w:w="1511" w:type="dxa"/>
            <w:tcBorders>
              <w:top w:val="single" w:sz="4" w:space="0" w:color="auto"/>
              <w:bottom w:val="single" w:sz="4" w:space="0" w:color="auto"/>
            </w:tcBorders>
            <w:noWrap/>
            <w:hideMark/>
          </w:tcPr>
          <w:p w14:paraId="4DB75FE2" w14:textId="77777777" w:rsidR="001C094C" w:rsidRPr="001C094C" w:rsidRDefault="001C094C">
            <w:r w:rsidRPr="001C094C">
              <w:t>@HMLandRegistry</w:t>
            </w:r>
          </w:p>
        </w:tc>
        <w:tc>
          <w:tcPr>
            <w:tcW w:w="1510" w:type="dxa"/>
            <w:tcBorders>
              <w:top w:val="single" w:sz="4" w:space="0" w:color="auto"/>
              <w:bottom w:val="single" w:sz="4" w:space="0" w:color="auto"/>
            </w:tcBorders>
            <w:noWrap/>
            <w:hideMark/>
          </w:tcPr>
          <w:p w14:paraId="0EE633AD" w14:textId="77777777" w:rsidR="001C094C" w:rsidRPr="001C094C" w:rsidRDefault="001C094C" w:rsidP="001C094C">
            <w:r w:rsidRPr="001C094C">
              <w:t>11871</w:t>
            </w:r>
          </w:p>
        </w:tc>
        <w:tc>
          <w:tcPr>
            <w:tcW w:w="1510" w:type="dxa"/>
            <w:tcBorders>
              <w:top w:val="single" w:sz="4" w:space="0" w:color="auto"/>
              <w:bottom w:val="single" w:sz="4" w:space="0" w:color="auto"/>
            </w:tcBorders>
            <w:noWrap/>
            <w:hideMark/>
          </w:tcPr>
          <w:p w14:paraId="30592DC5" w14:textId="77777777" w:rsidR="001C094C" w:rsidRPr="001C094C" w:rsidRDefault="001C094C" w:rsidP="001C094C">
            <w:r w:rsidRPr="001C094C">
              <w:t>14022</w:t>
            </w:r>
          </w:p>
        </w:tc>
        <w:tc>
          <w:tcPr>
            <w:tcW w:w="1511" w:type="dxa"/>
            <w:tcBorders>
              <w:top w:val="single" w:sz="4" w:space="0" w:color="auto"/>
              <w:bottom w:val="single" w:sz="4" w:space="0" w:color="auto"/>
            </w:tcBorders>
            <w:noWrap/>
            <w:hideMark/>
          </w:tcPr>
          <w:p w14:paraId="683DA1B3" w14:textId="77777777" w:rsidR="001C094C" w:rsidRPr="001C094C" w:rsidRDefault="001C094C" w:rsidP="001C094C">
            <w:r w:rsidRPr="001C094C">
              <w:t>12/16/2009 16:55</w:t>
            </w:r>
          </w:p>
        </w:tc>
      </w:tr>
      <w:tr w:rsidR="00E94BEF" w:rsidRPr="001C094C" w14:paraId="6EA78116" w14:textId="77777777" w:rsidTr="00E94BEF">
        <w:trPr>
          <w:trHeight w:val="290"/>
        </w:trPr>
        <w:tc>
          <w:tcPr>
            <w:tcW w:w="1510" w:type="dxa"/>
            <w:tcBorders>
              <w:top w:val="single" w:sz="4" w:space="0" w:color="auto"/>
              <w:bottom w:val="single" w:sz="4" w:space="0" w:color="auto"/>
            </w:tcBorders>
            <w:noWrap/>
            <w:hideMark/>
          </w:tcPr>
          <w:p w14:paraId="57AFC9A8" w14:textId="77777777" w:rsidR="001C094C" w:rsidRPr="001C094C" w:rsidRDefault="001C094C">
            <w:r w:rsidRPr="001C094C">
              <w:t>HM Revenue &amp; Customs</w:t>
            </w:r>
          </w:p>
        </w:tc>
        <w:tc>
          <w:tcPr>
            <w:tcW w:w="1510" w:type="dxa"/>
            <w:tcBorders>
              <w:top w:val="single" w:sz="4" w:space="0" w:color="auto"/>
              <w:bottom w:val="single" w:sz="4" w:space="0" w:color="auto"/>
            </w:tcBorders>
            <w:noWrap/>
            <w:hideMark/>
          </w:tcPr>
          <w:p w14:paraId="0DD82832" w14:textId="77777777" w:rsidR="001C094C" w:rsidRPr="001C094C" w:rsidRDefault="001C094C">
            <w:r w:rsidRPr="001C094C">
              <w:t>Official news and information from HM Revenue &amp; Customs. If you have a tax query, please tweet @HMRCcustomers</w:t>
            </w:r>
          </w:p>
        </w:tc>
        <w:tc>
          <w:tcPr>
            <w:tcW w:w="1511" w:type="dxa"/>
            <w:tcBorders>
              <w:top w:val="single" w:sz="4" w:space="0" w:color="auto"/>
              <w:bottom w:val="single" w:sz="4" w:space="0" w:color="auto"/>
            </w:tcBorders>
            <w:noWrap/>
            <w:hideMark/>
          </w:tcPr>
          <w:p w14:paraId="388ACACD" w14:textId="77777777" w:rsidR="001C094C" w:rsidRPr="001C094C" w:rsidRDefault="001C094C">
            <w:r w:rsidRPr="001C094C">
              <w:t>@HMRCgovuk</w:t>
            </w:r>
          </w:p>
        </w:tc>
        <w:tc>
          <w:tcPr>
            <w:tcW w:w="1510" w:type="dxa"/>
            <w:tcBorders>
              <w:top w:val="single" w:sz="4" w:space="0" w:color="auto"/>
              <w:bottom w:val="single" w:sz="4" w:space="0" w:color="auto"/>
            </w:tcBorders>
            <w:noWrap/>
            <w:hideMark/>
          </w:tcPr>
          <w:p w14:paraId="3F92DCA2" w14:textId="77777777" w:rsidR="001C094C" w:rsidRPr="001C094C" w:rsidRDefault="001C094C" w:rsidP="001C094C">
            <w:r w:rsidRPr="001C094C">
              <w:t>19336</w:t>
            </w:r>
          </w:p>
        </w:tc>
        <w:tc>
          <w:tcPr>
            <w:tcW w:w="1510" w:type="dxa"/>
            <w:tcBorders>
              <w:top w:val="single" w:sz="4" w:space="0" w:color="auto"/>
              <w:bottom w:val="single" w:sz="4" w:space="0" w:color="auto"/>
            </w:tcBorders>
            <w:noWrap/>
            <w:hideMark/>
          </w:tcPr>
          <w:p w14:paraId="00271B9B" w14:textId="77777777" w:rsidR="001C094C" w:rsidRPr="001C094C" w:rsidRDefault="001C094C" w:rsidP="001C094C">
            <w:r w:rsidRPr="001C094C">
              <w:t>399157</w:t>
            </w:r>
          </w:p>
        </w:tc>
        <w:tc>
          <w:tcPr>
            <w:tcW w:w="1511" w:type="dxa"/>
            <w:tcBorders>
              <w:top w:val="single" w:sz="4" w:space="0" w:color="auto"/>
              <w:bottom w:val="single" w:sz="4" w:space="0" w:color="auto"/>
            </w:tcBorders>
            <w:noWrap/>
            <w:hideMark/>
          </w:tcPr>
          <w:p w14:paraId="775ABA3C" w14:textId="77777777" w:rsidR="001C094C" w:rsidRPr="001C094C" w:rsidRDefault="001C094C" w:rsidP="001C094C">
            <w:r w:rsidRPr="001C094C">
              <w:t>1/22/2010 23:36</w:t>
            </w:r>
          </w:p>
        </w:tc>
      </w:tr>
      <w:tr w:rsidR="001C094C" w:rsidRPr="001C094C" w14:paraId="61E5F258" w14:textId="77777777" w:rsidTr="00E94BEF">
        <w:trPr>
          <w:trHeight w:val="290"/>
        </w:trPr>
        <w:tc>
          <w:tcPr>
            <w:tcW w:w="1510" w:type="dxa"/>
            <w:tcBorders>
              <w:top w:val="single" w:sz="4" w:space="0" w:color="auto"/>
              <w:bottom w:val="single" w:sz="4" w:space="0" w:color="auto"/>
            </w:tcBorders>
            <w:noWrap/>
            <w:hideMark/>
          </w:tcPr>
          <w:p w14:paraId="2B1029CC" w14:textId="77777777" w:rsidR="001C094C" w:rsidRPr="001C094C" w:rsidRDefault="001C094C">
            <w:r w:rsidRPr="001C094C">
              <w:t>HM Treasury</w:t>
            </w:r>
          </w:p>
        </w:tc>
        <w:tc>
          <w:tcPr>
            <w:tcW w:w="1510" w:type="dxa"/>
            <w:tcBorders>
              <w:top w:val="single" w:sz="4" w:space="0" w:color="auto"/>
              <w:bottom w:val="single" w:sz="4" w:space="0" w:color="auto"/>
            </w:tcBorders>
            <w:noWrap/>
            <w:hideMark/>
          </w:tcPr>
          <w:p w14:paraId="262033E1" w14:textId="77777777" w:rsidR="001C094C" w:rsidRPr="001C094C" w:rsidRDefault="001C094C">
            <w:r w:rsidRPr="001C094C">
              <w:t>We're the UK Government's economic and finance ministry. Our aim is to promote strong and sustainable economic growth.</w:t>
            </w:r>
          </w:p>
        </w:tc>
        <w:tc>
          <w:tcPr>
            <w:tcW w:w="1511" w:type="dxa"/>
            <w:tcBorders>
              <w:top w:val="single" w:sz="4" w:space="0" w:color="auto"/>
              <w:bottom w:val="single" w:sz="4" w:space="0" w:color="auto"/>
            </w:tcBorders>
            <w:noWrap/>
            <w:hideMark/>
          </w:tcPr>
          <w:p w14:paraId="3C72FE21" w14:textId="77777777" w:rsidR="001C094C" w:rsidRPr="001C094C" w:rsidRDefault="001C094C">
            <w:r w:rsidRPr="001C094C">
              <w:t>@hmtreasury</w:t>
            </w:r>
          </w:p>
        </w:tc>
        <w:tc>
          <w:tcPr>
            <w:tcW w:w="1510" w:type="dxa"/>
            <w:tcBorders>
              <w:top w:val="single" w:sz="4" w:space="0" w:color="auto"/>
              <w:bottom w:val="single" w:sz="4" w:space="0" w:color="auto"/>
            </w:tcBorders>
            <w:noWrap/>
            <w:hideMark/>
          </w:tcPr>
          <w:p w14:paraId="228C0517" w14:textId="77777777" w:rsidR="001C094C" w:rsidRPr="001C094C" w:rsidRDefault="001C094C" w:rsidP="001C094C">
            <w:r w:rsidRPr="001C094C">
              <w:t>9839</w:t>
            </w:r>
          </w:p>
        </w:tc>
        <w:tc>
          <w:tcPr>
            <w:tcW w:w="1510" w:type="dxa"/>
            <w:tcBorders>
              <w:top w:val="single" w:sz="4" w:space="0" w:color="auto"/>
              <w:bottom w:val="single" w:sz="4" w:space="0" w:color="auto"/>
            </w:tcBorders>
            <w:noWrap/>
            <w:hideMark/>
          </w:tcPr>
          <w:p w14:paraId="70AC19AC" w14:textId="77777777" w:rsidR="001C094C" w:rsidRPr="001C094C" w:rsidRDefault="001C094C" w:rsidP="001C094C">
            <w:r w:rsidRPr="001C094C">
              <w:t>432087</w:t>
            </w:r>
          </w:p>
        </w:tc>
        <w:tc>
          <w:tcPr>
            <w:tcW w:w="1511" w:type="dxa"/>
            <w:tcBorders>
              <w:top w:val="single" w:sz="4" w:space="0" w:color="auto"/>
              <w:bottom w:val="single" w:sz="4" w:space="0" w:color="auto"/>
            </w:tcBorders>
            <w:noWrap/>
            <w:hideMark/>
          </w:tcPr>
          <w:p w14:paraId="1561BEEB" w14:textId="77777777" w:rsidR="001C094C" w:rsidRPr="001C094C" w:rsidRDefault="001C094C" w:rsidP="001C094C">
            <w:r w:rsidRPr="001C094C">
              <w:t>1/12/2009 17:04</w:t>
            </w:r>
          </w:p>
        </w:tc>
      </w:tr>
      <w:tr w:rsidR="00E94BEF" w:rsidRPr="001C094C" w14:paraId="204D44FA" w14:textId="77777777" w:rsidTr="00E94BEF">
        <w:trPr>
          <w:trHeight w:val="290"/>
        </w:trPr>
        <w:tc>
          <w:tcPr>
            <w:tcW w:w="1510" w:type="dxa"/>
            <w:tcBorders>
              <w:top w:val="single" w:sz="4" w:space="0" w:color="auto"/>
              <w:bottom w:val="single" w:sz="4" w:space="0" w:color="auto"/>
            </w:tcBorders>
            <w:noWrap/>
            <w:hideMark/>
          </w:tcPr>
          <w:p w14:paraId="4D8F03EB" w14:textId="77777777" w:rsidR="001C094C" w:rsidRPr="001C094C" w:rsidRDefault="001C094C">
            <w:r w:rsidRPr="001C094C">
              <w:t>HMPPS</w:t>
            </w:r>
          </w:p>
        </w:tc>
        <w:tc>
          <w:tcPr>
            <w:tcW w:w="1510" w:type="dxa"/>
            <w:tcBorders>
              <w:top w:val="single" w:sz="4" w:space="0" w:color="auto"/>
              <w:bottom w:val="single" w:sz="4" w:space="0" w:color="auto"/>
            </w:tcBorders>
            <w:noWrap/>
            <w:hideMark/>
          </w:tcPr>
          <w:p w14:paraId="02962212" w14:textId="77777777" w:rsidR="001C094C" w:rsidRPr="001C094C" w:rsidRDefault="001C094C">
            <w:r w:rsidRPr="001C094C">
              <w:t xml:space="preserve">HM Prison &amp; Probation Service. Preventing victims by changing lives. This account is not monitored </w:t>
            </w:r>
            <w:r w:rsidRPr="001C094C">
              <w:lastRenderedPageBreak/>
              <w:t>24/7. For concerns about those in custody, call the prison.</w:t>
            </w:r>
          </w:p>
        </w:tc>
        <w:tc>
          <w:tcPr>
            <w:tcW w:w="1511" w:type="dxa"/>
            <w:tcBorders>
              <w:top w:val="single" w:sz="4" w:space="0" w:color="auto"/>
              <w:bottom w:val="single" w:sz="4" w:space="0" w:color="auto"/>
            </w:tcBorders>
            <w:noWrap/>
            <w:hideMark/>
          </w:tcPr>
          <w:p w14:paraId="54A5BBE5" w14:textId="77777777" w:rsidR="001C094C" w:rsidRPr="001C094C" w:rsidRDefault="001C094C">
            <w:r w:rsidRPr="001C094C">
              <w:lastRenderedPageBreak/>
              <w:t>@hmpps</w:t>
            </w:r>
          </w:p>
        </w:tc>
        <w:tc>
          <w:tcPr>
            <w:tcW w:w="1510" w:type="dxa"/>
            <w:tcBorders>
              <w:top w:val="single" w:sz="4" w:space="0" w:color="auto"/>
              <w:bottom w:val="single" w:sz="4" w:space="0" w:color="auto"/>
            </w:tcBorders>
            <w:noWrap/>
            <w:hideMark/>
          </w:tcPr>
          <w:p w14:paraId="7526123D" w14:textId="77777777" w:rsidR="001C094C" w:rsidRPr="001C094C" w:rsidRDefault="001C094C" w:rsidP="001C094C">
            <w:r w:rsidRPr="001C094C">
              <w:t>2338</w:t>
            </w:r>
          </w:p>
        </w:tc>
        <w:tc>
          <w:tcPr>
            <w:tcW w:w="1510" w:type="dxa"/>
            <w:tcBorders>
              <w:top w:val="single" w:sz="4" w:space="0" w:color="auto"/>
              <w:bottom w:val="single" w:sz="4" w:space="0" w:color="auto"/>
            </w:tcBorders>
            <w:noWrap/>
            <w:hideMark/>
          </w:tcPr>
          <w:p w14:paraId="50969B08" w14:textId="77777777" w:rsidR="001C094C" w:rsidRPr="001C094C" w:rsidRDefault="001C094C" w:rsidP="001C094C">
            <w:r w:rsidRPr="001C094C">
              <w:t>21056</w:t>
            </w:r>
          </w:p>
        </w:tc>
        <w:tc>
          <w:tcPr>
            <w:tcW w:w="1511" w:type="dxa"/>
            <w:tcBorders>
              <w:top w:val="single" w:sz="4" w:space="0" w:color="auto"/>
              <w:bottom w:val="single" w:sz="4" w:space="0" w:color="auto"/>
            </w:tcBorders>
            <w:noWrap/>
            <w:hideMark/>
          </w:tcPr>
          <w:p w14:paraId="3CC658E6" w14:textId="77777777" w:rsidR="001C094C" w:rsidRPr="001C094C" w:rsidRDefault="001C094C" w:rsidP="001C094C">
            <w:r w:rsidRPr="001C094C">
              <w:t>2/5/2013 17:53</w:t>
            </w:r>
          </w:p>
        </w:tc>
      </w:tr>
      <w:tr w:rsidR="001C094C" w:rsidRPr="001C094C" w14:paraId="6CD0833A" w14:textId="77777777" w:rsidTr="00E94BEF">
        <w:trPr>
          <w:trHeight w:val="290"/>
        </w:trPr>
        <w:tc>
          <w:tcPr>
            <w:tcW w:w="1510" w:type="dxa"/>
            <w:tcBorders>
              <w:top w:val="single" w:sz="4" w:space="0" w:color="auto"/>
              <w:bottom w:val="single" w:sz="4" w:space="0" w:color="auto"/>
            </w:tcBorders>
            <w:noWrap/>
            <w:hideMark/>
          </w:tcPr>
          <w:p w14:paraId="4F5BE0FE" w14:textId="77777777" w:rsidR="001C094C" w:rsidRPr="001C094C" w:rsidRDefault="001C094C">
            <w:r w:rsidRPr="001C094C">
              <w:t>HMRC Digital</w:t>
            </w:r>
          </w:p>
        </w:tc>
        <w:tc>
          <w:tcPr>
            <w:tcW w:w="1510" w:type="dxa"/>
            <w:tcBorders>
              <w:top w:val="single" w:sz="4" w:space="0" w:color="auto"/>
              <w:bottom w:val="single" w:sz="4" w:space="0" w:color="auto"/>
            </w:tcBorders>
            <w:noWrap/>
            <w:hideMark/>
          </w:tcPr>
          <w:p w14:paraId="12D356A1" w14:textId="77777777" w:rsidR="001C094C" w:rsidRPr="001C094C" w:rsidRDefault="001C094C">
            <w:r w:rsidRPr="001C094C">
              <w:t>News, updates and job alerts from HMRC's digital team - learn about the biggest digital transformation in government, what we're doing, and how we're doing it.</w:t>
            </w:r>
          </w:p>
        </w:tc>
        <w:tc>
          <w:tcPr>
            <w:tcW w:w="1511" w:type="dxa"/>
            <w:tcBorders>
              <w:top w:val="single" w:sz="4" w:space="0" w:color="auto"/>
              <w:bottom w:val="single" w:sz="4" w:space="0" w:color="auto"/>
            </w:tcBorders>
            <w:noWrap/>
            <w:hideMark/>
          </w:tcPr>
          <w:p w14:paraId="50AF169C" w14:textId="77777777" w:rsidR="001C094C" w:rsidRPr="001C094C" w:rsidRDefault="001C094C">
            <w:r w:rsidRPr="001C094C">
              <w:t>@HMRCdigital</w:t>
            </w:r>
          </w:p>
        </w:tc>
        <w:tc>
          <w:tcPr>
            <w:tcW w:w="1510" w:type="dxa"/>
            <w:tcBorders>
              <w:top w:val="single" w:sz="4" w:space="0" w:color="auto"/>
              <w:bottom w:val="single" w:sz="4" w:space="0" w:color="auto"/>
            </w:tcBorders>
            <w:noWrap/>
            <w:hideMark/>
          </w:tcPr>
          <w:p w14:paraId="68033A62" w14:textId="77777777" w:rsidR="001C094C" w:rsidRPr="001C094C" w:rsidRDefault="001C094C" w:rsidP="001C094C">
            <w:r w:rsidRPr="001C094C">
              <w:t>2242</w:t>
            </w:r>
          </w:p>
        </w:tc>
        <w:tc>
          <w:tcPr>
            <w:tcW w:w="1510" w:type="dxa"/>
            <w:tcBorders>
              <w:top w:val="single" w:sz="4" w:space="0" w:color="auto"/>
              <w:bottom w:val="single" w:sz="4" w:space="0" w:color="auto"/>
            </w:tcBorders>
            <w:noWrap/>
            <w:hideMark/>
          </w:tcPr>
          <w:p w14:paraId="5EE3A807" w14:textId="77777777" w:rsidR="001C094C" w:rsidRPr="001C094C" w:rsidRDefault="001C094C" w:rsidP="001C094C">
            <w:r w:rsidRPr="001C094C">
              <w:t>8370</w:t>
            </w:r>
          </w:p>
        </w:tc>
        <w:tc>
          <w:tcPr>
            <w:tcW w:w="1511" w:type="dxa"/>
            <w:tcBorders>
              <w:top w:val="single" w:sz="4" w:space="0" w:color="auto"/>
              <w:bottom w:val="single" w:sz="4" w:space="0" w:color="auto"/>
            </w:tcBorders>
            <w:noWrap/>
            <w:hideMark/>
          </w:tcPr>
          <w:p w14:paraId="5EB1F9FF" w14:textId="77777777" w:rsidR="001C094C" w:rsidRPr="001C094C" w:rsidRDefault="001C094C" w:rsidP="001C094C">
            <w:r w:rsidRPr="001C094C">
              <w:t>2/4/2014 10:47</w:t>
            </w:r>
          </w:p>
        </w:tc>
      </w:tr>
      <w:tr w:rsidR="00E94BEF" w:rsidRPr="001C094C" w14:paraId="1B6582CC" w14:textId="77777777" w:rsidTr="00E94BEF">
        <w:trPr>
          <w:trHeight w:val="290"/>
        </w:trPr>
        <w:tc>
          <w:tcPr>
            <w:tcW w:w="1510" w:type="dxa"/>
            <w:tcBorders>
              <w:top w:val="single" w:sz="4" w:space="0" w:color="auto"/>
              <w:bottom w:val="single" w:sz="4" w:space="0" w:color="auto"/>
            </w:tcBorders>
            <w:noWrap/>
            <w:hideMark/>
          </w:tcPr>
          <w:p w14:paraId="16472EE0" w14:textId="77777777" w:rsidR="001C094C" w:rsidRPr="001C094C" w:rsidRDefault="001C094C">
            <w:r w:rsidRPr="001C094C">
              <w:t>HMRC Press Office</w:t>
            </w:r>
          </w:p>
        </w:tc>
        <w:tc>
          <w:tcPr>
            <w:tcW w:w="1510" w:type="dxa"/>
            <w:tcBorders>
              <w:top w:val="single" w:sz="4" w:space="0" w:color="auto"/>
              <w:bottom w:val="single" w:sz="4" w:space="0" w:color="auto"/>
            </w:tcBorders>
            <w:noWrap/>
            <w:hideMark/>
          </w:tcPr>
          <w:p w14:paraId="43DE02F1" w14:textId="77777777" w:rsidR="001C094C" w:rsidRPr="001C094C" w:rsidRDefault="001C094C">
            <w:r w:rsidRPr="001C094C">
              <w:t>Official news and information from the HM Revenue and Customs press office.</w:t>
            </w:r>
          </w:p>
        </w:tc>
        <w:tc>
          <w:tcPr>
            <w:tcW w:w="1511" w:type="dxa"/>
            <w:tcBorders>
              <w:top w:val="single" w:sz="4" w:space="0" w:color="auto"/>
              <w:bottom w:val="single" w:sz="4" w:space="0" w:color="auto"/>
            </w:tcBorders>
            <w:noWrap/>
            <w:hideMark/>
          </w:tcPr>
          <w:p w14:paraId="3723C0E7" w14:textId="77777777" w:rsidR="001C094C" w:rsidRPr="001C094C" w:rsidRDefault="001C094C">
            <w:r w:rsidRPr="001C094C">
              <w:t>@HMRCpressoffice</w:t>
            </w:r>
          </w:p>
        </w:tc>
        <w:tc>
          <w:tcPr>
            <w:tcW w:w="1510" w:type="dxa"/>
            <w:tcBorders>
              <w:top w:val="single" w:sz="4" w:space="0" w:color="auto"/>
              <w:bottom w:val="single" w:sz="4" w:space="0" w:color="auto"/>
            </w:tcBorders>
            <w:noWrap/>
            <w:hideMark/>
          </w:tcPr>
          <w:p w14:paraId="71AC203A" w14:textId="77777777" w:rsidR="001C094C" w:rsidRPr="001C094C" w:rsidRDefault="001C094C" w:rsidP="001C094C">
            <w:r w:rsidRPr="001C094C">
              <w:t>1372</w:t>
            </w:r>
          </w:p>
        </w:tc>
        <w:tc>
          <w:tcPr>
            <w:tcW w:w="1510" w:type="dxa"/>
            <w:tcBorders>
              <w:top w:val="single" w:sz="4" w:space="0" w:color="auto"/>
              <w:bottom w:val="single" w:sz="4" w:space="0" w:color="auto"/>
            </w:tcBorders>
            <w:noWrap/>
            <w:hideMark/>
          </w:tcPr>
          <w:p w14:paraId="735D47C1" w14:textId="77777777" w:rsidR="001C094C" w:rsidRPr="001C094C" w:rsidRDefault="001C094C" w:rsidP="001C094C">
            <w:r w:rsidRPr="001C094C">
              <w:t>17579</w:t>
            </w:r>
          </w:p>
        </w:tc>
        <w:tc>
          <w:tcPr>
            <w:tcW w:w="1511" w:type="dxa"/>
            <w:tcBorders>
              <w:top w:val="single" w:sz="4" w:space="0" w:color="auto"/>
              <w:bottom w:val="single" w:sz="4" w:space="0" w:color="auto"/>
            </w:tcBorders>
            <w:noWrap/>
            <w:hideMark/>
          </w:tcPr>
          <w:p w14:paraId="5C96AC86" w14:textId="77777777" w:rsidR="001C094C" w:rsidRPr="001C094C" w:rsidRDefault="001C094C" w:rsidP="001C094C">
            <w:r w:rsidRPr="001C094C">
              <w:t>5/20/2014 12:51</w:t>
            </w:r>
          </w:p>
        </w:tc>
      </w:tr>
      <w:tr w:rsidR="001C094C" w:rsidRPr="001C094C" w14:paraId="7477D066" w14:textId="77777777" w:rsidTr="00E94BEF">
        <w:trPr>
          <w:trHeight w:val="290"/>
        </w:trPr>
        <w:tc>
          <w:tcPr>
            <w:tcW w:w="1510" w:type="dxa"/>
            <w:tcBorders>
              <w:top w:val="single" w:sz="4" w:space="0" w:color="auto"/>
              <w:bottom w:val="single" w:sz="4" w:space="0" w:color="auto"/>
            </w:tcBorders>
            <w:noWrap/>
            <w:hideMark/>
          </w:tcPr>
          <w:p w14:paraId="20579817" w14:textId="77777777" w:rsidR="001C094C" w:rsidRPr="001C094C" w:rsidRDefault="001C094C">
            <w:r w:rsidRPr="001C094C">
              <w:t>Home Office</w:t>
            </w:r>
          </w:p>
        </w:tc>
        <w:tc>
          <w:tcPr>
            <w:tcW w:w="1510" w:type="dxa"/>
            <w:tcBorders>
              <w:top w:val="single" w:sz="4" w:space="0" w:color="auto"/>
              <w:bottom w:val="single" w:sz="4" w:space="0" w:color="auto"/>
            </w:tcBorders>
            <w:noWrap/>
            <w:hideMark/>
          </w:tcPr>
          <w:p w14:paraId="5B7264E0" w14:textId="77777777" w:rsidR="001C094C" w:rsidRPr="001C094C" w:rsidRDefault="001C094C">
            <w:r w:rsidRPr="001C094C">
              <w:t>The Home Office is the lead UK government department for immigration and passports, drugs policy, crime, fire, counter-terrorism and police.</w:t>
            </w:r>
          </w:p>
        </w:tc>
        <w:tc>
          <w:tcPr>
            <w:tcW w:w="1511" w:type="dxa"/>
            <w:tcBorders>
              <w:top w:val="single" w:sz="4" w:space="0" w:color="auto"/>
              <w:bottom w:val="single" w:sz="4" w:space="0" w:color="auto"/>
            </w:tcBorders>
            <w:noWrap/>
            <w:hideMark/>
          </w:tcPr>
          <w:p w14:paraId="4E94B9E5" w14:textId="77777777" w:rsidR="001C094C" w:rsidRPr="001C094C" w:rsidRDefault="001C094C">
            <w:r w:rsidRPr="001C094C">
              <w:t>@ukhomeoffice</w:t>
            </w:r>
          </w:p>
        </w:tc>
        <w:tc>
          <w:tcPr>
            <w:tcW w:w="1510" w:type="dxa"/>
            <w:tcBorders>
              <w:top w:val="single" w:sz="4" w:space="0" w:color="auto"/>
              <w:bottom w:val="single" w:sz="4" w:space="0" w:color="auto"/>
            </w:tcBorders>
            <w:noWrap/>
            <w:hideMark/>
          </w:tcPr>
          <w:p w14:paraId="3AAC5BD6" w14:textId="77777777" w:rsidR="001C094C" w:rsidRPr="001C094C" w:rsidRDefault="001C094C" w:rsidP="001C094C">
            <w:r w:rsidRPr="001C094C">
              <w:t>12136</w:t>
            </w:r>
          </w:p>
        </w:tc>
        <w:tc>
          <w:tcPr>
            <w:tcW w:w="1510" w:type="dxa"/>
            <w:tcBorders>
              <w:top w:val="single" w:sz="4" w:space="0" w:color="auto"/>
              <w:bottom w:val="single" w:sz="4" w:space="0" w:color="auto"/>
            </w:tcBorders>
            <w:noWrap/>
            <w:hideMark/>
          </w:tcPr>
          <w:p w14:paraId="014BEBD3" w14:textId="77777777" w:rsidR="001C094C" w:rsidRPr="001C094C" w:rsidRDefault="001C094C" w:rsidP="001C094C">
            <w:r w:rsidRPr="001C094C">
              <w:t>995351</w:t>
            </w:r>
          </w:p>
        </w:tc>
        <w:tc>
          <w:tcPr>
            <w:tcW w:w="1511" w:type="dxa"/>
            <w:tcBorders>
              <w:top w:val="single" w:sz="4" w:space="0" w:color="auto"/>
              <w:bottom w:val="single" w:sz="4" w:space="0" w:color="auto"/>
            </w:tcBorders>
            <w:noWrap/>
            <w:hideMark/>
          </w:tcPr>
          <w:p w14:paraId="58A2B147" w14:textId="77777777" w:rsidR="001C094C" w:rsidRPr="001C094C" w:rsidRDefault="001C094C" w:rsidP="001C094C">
            <w:r w:rsidRPr="001C094C">
              <w:t>4/28/2010 15:11</w:t>
            </w:r>
          </w:p>
        </w:tc>
      </w:tr>
      <w:tr w:rsidR="00E94BEF" w:rsidRPr="001C094C" w14:paraId="4569A568" w14:textId="77777777" w:rsidTr="00E94BEF">
        <w:trPr>
          <w:trHeight w:val="290"/>
        </w:trPr>
        <w:tc>
          <w:tcPr>
            <w:tcW w:w="1510" w:type="dxa"/>
            <w:tcBorders>
              <w:top w:val="single" w:sz="4" w:space="0" w:color="auto"/>
              <w:bottom w:val="single" w:sz="4" w:space="0" w:color="auto"/>
            </w:tcBorders>
            <w:noWrap/>
            <w:hideMark/>
          </w:tcPr>
          <w:p w14:paraId="3382DC08" w14:textId="77777777" w:rsidR="001C094C" w:rsidRPr="001C094C" w:rsidRDefault="001C094C">
            <w:r w:rsidRPr="001C094C">
              <w:t>Iain Stewart MP</w:t>
            </w:r>
          </w:p>
        </w:tc>
        <w:tc>
          <w:tcPr>
            <w:tcW w:w="1510" w:type="dxa"/>
            <w:tcBorders>
              <w:top w:val="single" w:sz="4" w:space="0" w:color="auto"/>
              <w:bottom w:val="single" w:sz="4" w:space="0" w:color="auto"/>
            </w:tcBorders>
            <w:noWrap/>
            <w:hideMark/>
          </w:tcPr>
          <w:p w14:paraId="3E3FE5DD" w14:textId="77777777" w:rsidR="001C094C" w:rsidRPr="001C094C" w:rsidRDefault="001C094C">
            <w:r w:rsidRPr="001C094C">
              <w:t>MP for Milton Keynes South and Scotland Office Minister.</w:t>
            </w:r>
            <w:r w:rsidRPr="001C094C">
              <w:br/>
            </w:r>
            <w:r w:rsidRPr="001C094C">
              <w:br/>
              <w:t>Likes and RTs mean interest, not necessarily endorsement.</w:t>
            </w:r>
            <w:r w:rsidRPr="001C094C">
              <w:br/>
            </w:r>
            <w:r w:rsidRPr="001C094C">
              <w:lastRenderedPageBreak/>
              <w:br/>
              <w:t>For casework and enquires, contact my office.</w:t>
            </w:r>
          </w:p>
        </w:tc>
        <w:tc>
          <w:tcPr>
            <w:tcW w:w="1511" w:type="dxa"/>
            <w:tcBorders>
              <w:top w:val="single" w:sz="4" w:space="0" w:color="auto"/>
              <w:bottom w:val="single" w:sz="4" w:space="0" w:color="auto"/>
            </w:tcBorders>
            <w:noWrap/>
            <w:hideMark/>
          </w:tcPr>
          <w:p w14:paraId="346229A6" w14:textId="77777777" w:rsidR="001C094C" w:rsidRPr="001C094C" w:rsidRDefault="001C094C">
            <w:r w:rsidRPr="001C094C">
              <w:lastRenderedPageBreak/>
              <w:t>@iainastewart</w:t>
            </w:r>
          </w:p>
        </w:tc>
        <w:tc>
          <w:tcPr>
            <w:tcW w:w="1510" w:type="dxa"/>
            <w:tcBorders>
              <w:top w:val="single" w:sz="4" w:space="0" w:color="auto"/>
              <w:bottom w:val="single" w:sz="4" w:space="0" w:color="auto"/>
            </w:tcBorders>
            <w:noWrap/>
            <w:hideMark/>
          </w:tcPr>
          <w:p w14:paraId="34E4A164" w14:textId="77777777" w:rsidR="001C094C" w:rsidRPr="001C094C" w:rsidRDefault="001C094C" w:rsidP="001C094C">
            <w:r w:rsidRPr="001C094C">
              <w:t>3620</w:t>
            </w:r>
          </w:p>
        </w:tc>
        <w:tc>
          <w:tcPr>
            <w:tcW w:w="1510" w:type="dxa"/>
            <w:tcBorders>
              <w:top w:val="single" w:sz="4" w:space="0" w:color="auto"/>
              <w:bottom w:val="single" w:sz="4" w:space="0" w:color="auto"/>
            </w:tcBorders>
            <w:noWrap/>
            <w:hideMark/>
          </w:tcPr>
          <w:p w14:paraId="42105C3C" w14:textId="77777777" w:rsidR="001C094C" w:rsidRPr="001C094C" w:rsidRDefault="001C094C" w:rsidP="001C094C">
            <w:r w:rsidRPr="001C094C">
              <w:t>18063</w:t>
            </w:r>
          </w:p>
        </w:tc>
        <w:tc>
          <w:tcPr>
            <w:tcW w:w="1511" w:type="dxa"/>
            <w:tcBorders>
              <w:top w:val="single" w:sz="4" w:space="0" w:color="auto"/>
              <w:bottom w:val="single" w:sz="4" w:space="0" w:color="auto"/>
            </w:tcBorders>
            <w:noWrap/>
            <w:hideMark/>
          </w:tcPr>
          <w:p w14:paraId="08AF3AA6" w14:textId="77777777" w:rsidR="001C094C" w:rsidRPr="001C094C" w:rsidRDefault="001C094C" w:rsidP="001C094C">
            <w:r w:rsidRPr="001C094C">
              <w:t>12/29/2009 17:19</w:t>
            </w:r>
          </w:p>
        </w:tc>
      </w:tr>
      <w:tr w:rsidR="001C094C" w:rsidRPr="001C094C" w14:paraId="13110D39" w14:textId="77777777" w:rsidTr="00E94BEF">
        <w:trPr>
          <w:trHeight w:val="290"/>
        </w:trPr>
        <w:tc>
          <w:tcPr>
            <w:tcW w:w="1510" w:type="dxa"/>
            <w:tcBorders>
              <w:top w:val="single" w:sz="4" w:space="0" w:color="auto"/>
              <w:bottom w:val="single" w:sz="4" w:space="0" w:color="auto"/>
            </w:tcBorders>
            <w:noWrap/>
            <w:hideMark/>
          </w:tcPr>
          <w:p w14:paraId="00FB5BFB" w14:textId="77777777" w:rsidR="001C094C" w:rsidRPr="001C094C" w:rsidRDefault="001C094C">
            <w:r w:rsidRPr="001C094C">
              <w:t>Ian Gambles</w:t>
            </w:r>
          </w:p>
        </w:tc>
        <w:tc>
          <w:tcPr>
            <w:tcW w:w="1510" w:type="dxa"/>
            <w:tcBorders>
              <w:top w:val="single" w:sz="4" w:space="0" w:color="auto"/>
              <w:bottom w:val="single" w:sz="4" w:space="0" w:color="auto"/>
            </w:tcBorders>
            <w:noWrap/>
            <w:hideMark/>
          </w:tcPr>
          <w:p w14:paraId="46044D74" w14:textId="77777777" w:rsidR="001C094C" w:rsidRPr="001C094C" w:rsidRDefault="001C094C">
            <w:r w:rsidRPr="001C094C">
              <w:t>Chief Executive of the Forestry Commission. Caring for our wonderful forests and woodlands, for people, nature and the economy.</w:t>
            </w:r>
          </w:p>
        </w:tc>
        <w:tc>
          <w:tcPr>
            <w:tcW w:w="1511" w:type="dxa"/>
            <w:tcBorders>
              <w:top w:val="single" w:sz="4" w:space="0" w:color="auto"/>
              <w:bottom w:val="single" w:sz="4" w:space="0" w:color="auto"/>
            </w:tcBorders>
            <w:noWrap/>
            <w:hideMark/>
          </w:tcPr>
          <w:p w14:paraId="2E1C277F" w14:textId="77777777" w:rsidR="001C094C" w:rsidRPr="001C094C" w:rsidRDefault="001C094C">
            <w:r w:rsidRPr="001C094C">
              <w:t>@IanCGambles</w:t>
            </w:r>
          </w:p>
        </w:tc>
        <w:tc>
          <w:tcPr>
            <w:tcW w:w="1510" w:type="dxa"/>
            <w:tcBorders>
              <w:top w:val="single" w:sz="4" w:space="0" w:color="auto"/>
              <w:bottom w:val="single" w:sz="4" w:space="0" w:color="auto"/>
            </w:tcBorders>
            <w:noWrap/>
            <w:hideMark/>
          </w:tcPr>
          <w:p w14:paraId="0923F59A" w14:textId="77777777" w:rsidR="001C094C" w:rsidRPr="001C094C" w:rsidRDefault="001C094C" w:rsidP="001C094C">
            <w:r w:rsidRPr="001C094C">
              <w:t>64</w:t>
            </w:r>
          </w:p>
        </w:tc>
        <w:tc>
          <w:tcPr>
            <w:tcW w:w="1510" w:type="dxa"/>
            <w:tcBorders>
              <w:top w:val="single" w:sz="4" w:space="0" w:color="auto"/>
              <w:bottom w:val="single" w:sz="4" w:space="0" w:color="auto"/>
            </w:tcBorders>
            <w:noWrap/>
            <w:hideMark/>
          </w:tcPr>
          <w:p w14:paraId="4391CCD8" w14:textId="77777777" w:rsidR="001C094C" w:rsidRPr="001C094C" w:rsidRDefault="001C094C" w:rsidP="001C094C">
            <w:r w:rsidRPr="001C094C">
              <w:t>272</w:t>
            </w:r>
          </w:p>
        </w:tc>
        <w:tc>
          <w:tcPr>
            <w:tcW w:w="1511" w:type="dxa"/>
            <w:tcBorders>
              <w:top w:val="single" w:sz="4" w:space="0" w:color="auto"/>
              <w:bottom w:val="single" w:sz="4" w:space="0" w:color="auto"/>
            </w:tcBorders>
            <w:noWrap/>
            <w:hideMark/>
          </w:tcPr>
          <w:p w14:paraId="4B6C4147" w14:textId="77777777" w:rsidR="001C094C" w:rsidRPr="001C094C" w:rsidRDefault="001C094C" w:rsidP="001C094C">
            <w:r w:rsidRPr="001C094C">
              <w:t>10/7/2019 11:27</w:t>
            </w:r>
          </w:p>
        </w:tc>
      </w:tr>
      <w:tr w:rsidR="00E94BEF" w:rsidRPr="001C094C" w14:paraId="78997175" w14:textId="77777777" w:rsidTr="00E94BEF">
        <w:trPr>
          <w:trHeight w:val="290"/>
        </w:trPr>
        <w:tc>
          <w:tcPr>
            <w:tcW w:w="1510" w:type="dxa"/>
            <w:tcBorders>
              <w:top w:val="single" w:sz="4" w:space="0" w:color="auto"/>
              <w:bottom w:val="single" w:sz="4" w:space="0" w:color="auto"/>
            </w:tcBorders>
            <w:noWrap/>
            <w:hideMark/>
          </w:tcPr>
          <w:p w14:paraId="103501AD" w14:textId="77777777" w:rsidR="001C094C" w:rsidRPr="001C094C" w:rsidRDefault="001C094C">
            <w:r w:rsidRPr="001C094C">
              <w:t>Insolvency Service</w:t>
            </w:r>
          </w:p>
        </w:tc>
        <w:tc>
          <w:tcPr>
            <w:tcW w:w="1510" w:type="dxa"/>
            <w:tcBorders>
              <w:top w:val="single" w:sz="4" w:space="0" w:color="auto"/>
              <w:bottom w:val="single" w:sz="4" w:space="0" w:color="auto"/>
            </w:tcBorders>
            <w:noWrap/>
            <w:hideMark/>
          </w:tcPr>
          <w:p w14:paraId="5C8E05A4" w14:textId="77777777" w:rsidR="001C094C" w:rsidRPr="001C094C" w:rsidRDefault="001C094C">
            <w:r w:rsidRPr="001C094C">
              <w:t>Official Twitter channel. We deliver economic confidence by supporting those in financial distress; tackling financial wrongdoing &amp; maximising creditor returns.</w:t>
            </w:r>
          </w:p>
        </w:tc>
        <w:tc>
          <w:tcPr>
            <w:tcW w:w="1511" w:type="dxa"/>
            <w:tcBorders>
              <w:top w:val="single" w:sz="4" w:space="0" w:color="auto"/>
              <w:bottom w:val="single" w:sz="4" w:space="0" w:color="auto"/>
            </w:tcBorders>
            <w:noWrap/>
            <w:hideMark/>
          </w:tcPr>
          <w:p w14:paraId="4F7B3C78" w14:textId="77777777" w:rsidR="001C094C" w:rsidRPr="001C094C" w:rsidRDefault="001C094C">
            <w:r w:rsidRPr="001C094C">
              <w:t>@insolvencygovuk</w:t>
            </w:r>
          </w:p>
        </w:tc>
        <w:tc>
          <w:tcPr>
            <w:tcW w:w="1510" w:type="dxa"/>
            <w:tcBorders>
              <w:top w:val="single" w:sz="4" w:space="0" w:color="auto"/>
              <w:bottom w:val="single" w:sz="4" w:space="0" w:color="auto"/>
            </w:tcBorders>
            <w:noWrap/>
            <w:hideMark/>
          </w:tcPr>
          <w:p w14:paraId="45CBA3E8" w14:textId="77777777" w:rsidR="001C094C" w:rsidRPr="001C094C" w:rsidRDefault="001C094C" w:rsidP="001C094C">
            <w:r w:rsidRPr="001C094C">
              <w:t>3280</w:t>
            </w:r>
          </w:p>
        </w:tc>
        <w:tc>
          <w:tcPr>
            <w:tcW w:w="1510" w:type="dxa"/>
            <w:tcBorders>
              <w:top w:val="single" w:sz="4" w:space="0" w:color="auto"/>
              <w:bottom w:val="single" w:sz="4" w:space="0" w:color="auto"/>
            </w:tcBorders>
            <w:noWrap/>
            <w:hideMark/>
          </w:tcPr>
          <w:p w14:paraId="305BCCBB" w14:textId="77777777" w:rsidR="001C094C" w:rsidRPr="001C094C" w:rsidRDefault="001C094C" w:rsidP="001C094C">
            <w:r w:rsidRPr="001C094C">
              <w:t>5702</w:t>
            </w:r>
          </w:p>
        </w:tc>
        <w:tc>
          <w:tcPr>
            <w:tcW w:w="1511" w:type="dxa"/>
            <w:tcBorders>
              <w:top w:val="single" w:sz="4" w:space="0" w:color="auto"/>
              <w:bottom w:val="single" w:sz="4" w:space="0" w:color="auto"/>
            </w:tcBorders>
            <w:noWrap/>
            <w:hideMark/>
          </w:tcPr>
          <w:p w14:paraId="4CC9E66B" w14:textId="77777777" w:rsidR="001C094C" w:rsidRPr="001C094C" w:rsidRDefault="001C094C" w:rsidP="001C094C">
            <w:r w:rsidRPr="001C094C">
              <w:t>3/7/2013 11:00</w:t>
            </w:r>
          </w:p>
        </w:tc>
      </w:tr>
      <w:tr w:rsidR="001C094C" w:rsidRPr="001C094C" w14:paraId="07EB5792" w14:textId="77777777" w:rsidTr="00E94BEF">
        <w:trPr>
          <w:trHeight w:val="290"/>
        </w:trPr>
        <w:tc>
          <w:tcPr>
            <w:tcW w:w="1510" w:type="dxa"/>
            <w:tcBorders>
              <w:top w:val="single" w:sz="4" w:space="0" w:color="auto"/>
              <w:bottom w:val="single" w:sz="4" w:space="0" w:color="auto"/>
            </w:tcBorders>
            <w:noWrap/>
            <w:hideMark/>
          </w:tcPr>
          <w:p w14:paraId="31A2867F" w14:textId="77777777" w:rsidR="001C094C" w:rsidRPr="001C094C" w:rsidRDefault="001C094C">
            <w:r w:rsidRPr="001C094C">
              <w:t>IPO.GOV.UK</w:t>
            </w:r>
          </w:p>
        </w:tc>
        <w:tc>
          <w:tcPr>
            <w:tcW w:w="1510" w:type="dxa"/>
            <w:tcBorders>
              <w:top w:val="single" w:sz="4" w:space="0" w:color="auto"/>
              <w:bottom w:val="single" w:sz="4" w:space="0" w:color="auto"/>
            </w:tcBorders>
            <w:noWrap/>
            <w:hideMark/>
          </w:tcPr>
          <w:p w14:paraId="430E8CAE" w14:textId="77777777" w:rsidR="001C094C" w:rsidRPr="001C094C" w:rsidRDefault="001C094C">
            <w:r w:rsidRPr="001C094C">
              <w:t>Intellectual Property Office. Part of Dept for Business, Energy &amp; Industrial Strategy (BEIS). Managing framework for patents, designs, trade marks &amp; copyright.</w:t>
            </w:r>
          </w:p>
        </w:tc>
        <w:tc>
          <w:tcPr>
            <w:tcW w:w="1511" w:type="dxa"/>
            <w:tcBorders>
              <w:top w:val="single" w:sz="4" w:space="0" w:color="auto"/>
              <w:bottom w:val="single" w:sz="4" w:space="0" w:color="auto"/>
            </w:tcBorders>
            <w:noWrap/>
            <w:hideMark/>
          </w:tcPr>
          <w:p w14:paraId="2037C12F" w14:textId="77777777" w:rsidR="001C094C" w:rsidRPr="001C094C" w:rsidRDefault="001C094C">
            <w:r w:rsidRPr="001C094C">
              <w:t>@The_IPO</w:t>
            </w:r>
          </w:p>
        </w:tc>
        <w:tc>
          <w:tcPr>
            <w:tcW w:w="1510" w:type="dxa"/>
            <w:tcBorders>
              <w:top w:val="single" w:sz="4" w:space="0" w:color="auto"/>
              <w:bottom w:val="single" w:sz="4" w:space="0" w:color="auto"/>
            </w:tcBorders>
            <w:noWrap/>
            <w:hideMark/>
          </w:tcPr>
          <w:p w14:paraId="15FAF6FA" w14:textId="77777777" w:rsidR="001C094C" w:rsidRPr="001C094C" w:rsidRDefault="001C094C" w:rsidP="001C094C">
            <w:r w:rsidRPr="001C094C">
              <w:t>18408</w:t>
            </w:r>
          </w:p>
        </w:tc>
        <w:tc>
          <w:tcPr>
            <w:tcW w:w="1510" w:type="dxa"/>
            <w:tcBorders>
              <w:top w:val="single" w:sz="4" w:space="0" w:color="auto"/>
              <w:bottom w:val="single" w:sz="4" w:space="0" w:color="auto"/>
            </w:tcBorders>
            <w:noWrap/>
            <w:hideMark/>
          </w:tcPr>
          <w:p w14:paraId="57E1928F" w14:textId="77777777" w:rsidR="001C094C" w:rsidRPr="001C094C" w:rsidRDefault="001C094C" w:rsidP="001C094C">
            <w:r w:rsidRPr="001C094C">
              <w:t>55586</w:t>
            </w:r>
          </w:p>
        </w:tc>
        <w:tc>
          <w:tcPr>
            <w:tcW w:w="1511" w:type="dxa"/>
            <w:tcBorders>
              <w:top w:val="single" w:sz="4" w:space="0" w:color="auto"/>
              <w:bottom w:val="single" w:sz="4" w:space="0" w:color="auto"/>
            </w:tcBorders>
            <w:noWrap/>
            <w:hideMark/>
          </w:tcPr>
          <w:p w14:paraId="03C06B91" w14:textId="77777777" w:rsidR="001C094C" w:rsidRPr="001C094C" w:rsidRDefault="001C094C" w:rsidP="001C094C">
            <w:r w:rsidRPr="001C094C">
              <w:t>3/6/2009 11:38</w:t>
            </w:r>
          </w:p>
        </w:tc>
      </w:tr>
      <w:tr w:rsidR="00E94BEF" w:rsidRPr="001C094C" w14:paraId="345BBF1F" w14:textId="77777777" w:rsidTr="00E94BEF">
        <w:trPr>
          <w:trHeight w:val="290"/>
        </w:trPr>
        <w:tc>
          <w:tcPr>
            <w:tcW w:w="1510" w:type="dxa"/>
            <w:tcBorders>
              <w:top w:val="single" w:sz="4" w:space="0" w:color="auto"/>
              <w:bottom w:val="single" w:sz="4" w:space="0" w:color="auto"/>
            </w:tcBorders>
            <w:noWrap/>
            <w:hideMark/>
          </w:tcPr>
          <w:p w14:paraId="6A8B30DC" w14:textId="77777777" w:rsidR="001C094C" w:rsidRPr="001C094C" w:rsidRDefault="001C094C">
            <w:r w:rsidRPr="001C094C">
              <w:t>James Cleverly</w:t>
            </w:r>
          </w:p>
        </w:tc>
        <w:tc>
          <w:tcPr>
            <w:tcW w:w="1510" w:type="dxa"/>
            <w:tcBorders>
              <w:top w:val="single" w:sz="4" w:space="0" w:color="auto"/>
              <w:bottom w:val="single" w:sz="4" w:space="0" w:color="auto"/>
            </w:tcBorders>
            <w:noWrap/>
            <w:hideMark/>
          </w:tcPr>
          <w:p w14:paraId="78DE6A4B" w14:textId="77777777" w:rsidR="001C094C" w:rsidRPr="001C094C" w:rsidRDefault="001C094C">
            <w:r w:rsidRPr="001C094C">
              <w:t xml:space="preserve">MP for the Braintree Constituency. Minister for Middle East &amp; </w:t>
            </w:r>
            <w:r w:rsidRPr="001C094C">
              <w:lastRenderedPageBreak/>
              <w:t>North Africa in the Foreign, Commonwealth &amp; Development Office</w:t>
            </w:r>
          </w:p>
        </w:tc>
        <w:tc>
          <w:tcPr>
            <w:tcW w:w="1511" w:type="dxa"/>
            <w:tcBorders>
              <w:top w:val="single" w:sz="4" w:space="0" w:color="auto"/>
              <w:bottom w:val="single" w:sz="4" w:space="0" w:color="auto"/>
            </w:tcBorders>
            <w:noWrap/>
            <w:hideMark/>
          </w:tcPr>
          <w:p w14:paraId="07A0C18D" w14:textId="77777777" w:rsidR="001C094C" w:rsidRPr="001C094C" w:rsidRDefault="001C094C">
            <w:r w:rsidRPr="001C094C">
              <w:lastRenderedPageBreak/>
              <w:t>@JamesCleverly</w:t>
            </w:r>
          </w:p>
        </w:tc>
        <w:tc>
          <w:tcPr>
            <w:tcW w:w="1510" w:type="dxa"/>
            <w:tcBorders>
              <w:top w:val="single" w:sz="4" w:space="0" w:color="auto"/>
              <w:bottom w:val="single" w:sz="4" w:space="0" w:color="auto"/>
            </w:tcBorders>
            <w:noWrap/>
            <w:hideMark/>
          </w:tcPr>
          <w:p w14:paraId="3D2DECE7" w14:textId="77777777" w:rsidR="001C094C" w:rsidRPr="001C094C" w:rsidRDefault="001C094C" w:rsidP="001C094C">
            <w:r w:rsidRPr="001C094C">
              <w:t>32678</w:t>
            </w:r>
          </w:p>
        </w:tc>
        <w:tc>
          <w:tcPr>
            <w:tcW w:w="1510" w:type="dxa"/>
            <w:tcBorders>
              <w:top w:val="single" w:sz="4" w:space="0" w:color="auto"/>
              <w:bottom w:val="single" w:sz="4" w:space="0" w:color="auto"/>
            </w:tcBorders>
            <w:noWrap/>
            <w:hideMark/>
          </w:tcPr>
          <w:p w14:paraId="25E639FA" w14:textId="77777777" w:rsidR="001C094C" w:rsidRPr="001C094C" w:rsidRDefault="001C094C" w:rsidP="001C094C">
            <w:r w:rsidRPr="001C094C">
              <w:t>98636</w:t>
            </w:r>
          </w:p>
        </w:tc>
        <w:tc>
          <w:tcPr>
            <w:tcW w:w="1511" w:type="dxa"/>
            <w:tcBorders>
              <w:top w:val="single" w:sz="4" w:space="0" w:color="auto"/>
              <w:bottom w:val="single" w:sz="4" w:space="0" w:color="auto"/>
            </w:tcBorders>
            <w:noWrap/>
            <w:hideMark/>
          </w:tcPr>
          <w:p w14:paraId="0C4B006B" w14:textId="77777777" w:rsidR="001C094C" w:rsidRPr="001C094C" w:rsidRDefault="001C094C" w:rsidP="001C094C">
            <w:r w:rsidRPr="001C094C">
              <w:t>3/4/2008 12:07</w:t>
            </w:r>
          </w:p>
        </w:tc>
      </w:tr>
      <w:tr w:rsidR="001C094C" w:rsidRPr="001C094C" w14:paraId="3B5A15DD" w14:textId="77777777" w:rsidTr="00E94BEF">
        <w:trPr>
          <w:trHeight w:val="290"/>
        </w:trPr>
        <w:tc>
          <w:tcPr>
            <w:tcW w:w="1510" w:type="dxa"/>
            <w:tcBorders>
              <w:top w:val="single" w:sz="4" w:space="0" w:color="auto"/>
              <w:bottom w:val="single" w:sz="4" w:space="0" w:color="auto"/>
            </w:tcBorders>
            <w:noWrap/>
            <w:hideMark/>
          </w:tcPr>
          <w:p w14:paraId="3EBFCF38" w14:textId="77777777" w:rsidR="001C094C" w:rsidRPr="001C094C" w:rsidRDefault="001C094C">
            <w:r w:rsidRPr="001C094C">
              <w:t>James Duddridge MP</w:t>
            </w:r>
          </w:p>
        </w:tc>
        <w:tc>
          <w:tcPr>
            <w:tcW w:w="1510" w:type="dxa"/>
            <w:tcBorders>
              <w:top w:val="single" w:sz="4" w:space="0" w:color="auto"/>
              <w:bottom w:val="single" w:sz="4" w:space="0" w:color="auto"/>
            </w:tcBorders>
            <w:noWrap/>
            <w:hideMark/>
          </w:tcPr>
          <w:p w14:paraId="5F7D71B5" w14:textId="77777777" w:rsidR="001C094C" w:rsidRPr="001C094C" w:rsidRDefault="001C094C">
            <w:r w:rsidRPr="001C094C">
              <w:t>Conservative MP for Rochford and Southend East. Minister for Africa for the UK Government . Constituents please email james@jamesduddridge.com</w:t>
            </w:r>
          </w:p>
        </w:tc>
        <w:tc>
          <w:tcPr>
            <w:tcW w:w="1511" w:type="dxa"/>
            <w:tcBorders>
              <w:top w:val="single" w:sz="4" w:space="0" w:color="auto"/>
              <w:bottom w:val="single" w:sz="4" w:space="0" w:color="auto"/>
            </w:tcBorders>
            <w:noWrap/>
            <w:hideMark/>
          </w:tcPr>
          <w:p w14:paraId="6A8008D7" w14:textId="77777777" w:rsidR="001C094C" w:rsidRPr="001C094C" w:rsidRDefault="001C094C">
            <w:r w:rsidRPr="001C094C">
              <w:t>@JamesDuddridge</w:t>
            </w:r>
          </w:p>
        </w:tc>
        <w:tc>
          <w:tcPr>
            <w:tcW w:w="1510" w:type="dxa"/>
            <w:tcBorders>
              <w:top w:val="single" w:sz="4" w:space="0" w:color="auto"/>
              <w:bottom w:val="single" w:sz="4" w:space="0" w:color="auto"/>
            </w:tcBorders>
            <w:noWrap/>
            <w:hideMark/>
          </w:tcPr>
          <w:p w14:paraId="4CE00303" w14:textId="77777777" w:rsidR="001C094C" w:rsidRPr="001C094C" w:rsidRDefault="001C094C" w:rsidP="001C094C">
            <w:r w:rsidRPr="001C094C">
              <w:t>9920</w:t>
            </w:r>
          </w:p>
        </w:tc>
        <w:tc>
          <w:tcPr>
            <w:tcW w:w="1510" w:type="dxa"/>
            <w:tcBorders>
              <w:top w:val="single" w:sz="4" w:space="0" w:color="auto"/>
              <w:bottom w:val="single" w:sz="4" w:space="0" w:color="auto"/>
            </w:tcBorders>
            <w:noWrap/>
            <w:hideMark/>
          </w:tcPr>
          <w:p w14:paraId="48E05AF0" w14:textId="77777777" w:rsidR="001C094C" w:rsidRPr="001C094C" w:rsidRDefault="001C094C" w:rsidP="001C094C">
            <w:r w:rsidRPr="001C094C">
              <w:t>28902</w:t>
            </w:r>
          </w:p>
        </w:tc>
        <w:tc>
          <w:tcPr>
            <w:tcW w:w="1511" w:type="dxa"/>
            <w:tcBorders>
              <w:top w:val="single" w:sz="4" w:space="0" w:color="auto"/>
              <w:bottom w:val="single" w:sz="4" w:space="0" w:color="auto"/>
            </w:tcBorders>
            <w:noWrap/>
            <w:hideMark/>
          </w:tcPr>
          <w:p w14:paraId="620D82A6" w14:textId="77777777" w:rsidR="001C094C" w:rsidRPr="001C094C" w:rsidRDefault="001C094C" w:rsidP="001C094C">
            <w:r w:rsidRPr="001C094C">
              <w:t>3/18/2010 14:52</w:t>
            </w:r>
          </w:p>
        </w:tc>
      </w:tr>
      <w:tr w:rsidR="00E94BEF" w:rsidRPr="001C094C" w14:paraId="6BB696E9" w14:textId="77777777" w:rsidTr="00E94BEF">
        <w:trPr>
          <w:trHeight w:val="290"/>
        </w:trPr>
        <w:tc>
          <w:tcPr>
            <w:tcW w:w="1510" w:type="dxa"/>
            <w:tcBorders>
              <w:top w:val="single" w:sz="4" w:space="0" w:color="auto"/>
              <w:bottom w:val="single" w:sz="4" w:space="0" w:color="auto"/>
            </w:tcBorders>
            <w:noWrap/>
            <w:hideMark/>
          </w:tcPr>
          <w:p w14:paraId="0A0586EC" w14:textId="77777777" w:rsidR="001C094C" w:rsidRPr="001C094C" w:rsidRDefault="001C094C">
            <w:r w:rsidRPr="001C094C">
              <w:t>James Heappey MP</w:t>
            </w:r>
          </w:p>
        </w:tc>
        <w:tc>
          <w:tcPr>
            <w:tcW w:w="1510" w:type="dxa"/>
            <w:tcBorders>
              <w:top w:val="single" w:sz="4" w:space="0" w:color="auto"/>
              <w:bottom w:val="single" w:sz="4" w:space="0" w:color="auto"/>
            </w:tcBorders>
            <w:noWrap/>
            <w:hideMark/>
          </w:tcPr>
          <w:p w14:paraId="1115B1BA" w14:textId="77777777" w:rsidR="001C094C" w:rsidRPr="001C094C" w:rsidRDefault="001C094C">
            <w:r w:rsidRPr="001C094C">
              <w:t>MP for Wells | Minister for the Armed Forces | Excited by all things tech, green and/or disruptive | Once a soldier | Casework james.heappey.mp@parliament.uk</w:t>
            </w:r>
          </w:p>
        </w:tc>
        <w:tc>
          <w:tcPr>
            <w:tcW w:w="1511" w:type="dxa"/>
            <w:tcBorders>
              <w:top w:val="single" w:sz="4" w:space="0" w:color="auto"/>
              <w:bottom w:val="single" w:sz="4" w:space="0" w:color="auto"/>
            </w:tcBorders>
            <w:noWrap/>
            <w:hideMark/>
          </w:tcPr>
          <w:p w14:paraId="084FE392" w14:textId="77777777" w:rsidR="001C094C" w:rsidRPr="001C094C" w:rsidRDefault="001C094C">
            <w:r w:rsidRPr="001C094C">
              <w:t>@JSHeappey</w:t>
            </w:r>
          </w:p>
        </w:tc>
        <w:tc>
          <w:tcPr>
            <w:tcW w:w="1510" w:type="dxa"/>
            <w:tcBorders>
              <w:top w:val="single" w:sz="4" w:space="0" w:color="auto"/>
              <w:bottom w:val="single" w:sz="4" w:space="0" w:color="auto"/>
            </w:tcBorders>
            <w:noWrap/>
            <w:hideMark/>
          </w:tcPr>
          <w:p w14:paraId="7BDA17F3" w14:textId="77777777" w:rsidR="001C094C" w:rsidRPr="001C094C" w:rsidRDefault="001C094C" w:rsidP="001C094C">
            <w:r w:rsidRPr="001C094C">
              <w:t>4109</w:t>
            </w:r>
          </w:p>
        </w:tc>
        <w:tc>
          <w:tcPr>
            <w:tcW w:w="1510" w:type="dxa"/>
            <w:tcBorders>
              <w:top w:val="single" w:sz="4" w:space="0" w:color="auto"/>
              <w:bottom w:val="single" w:sz="4" w:space="0" w:color="auto"/>
            </w:tcBorders>
            <w:noWrap/>
            <w:hideMark/>
          </w:tcPr>
          <w:p w14:paraId="78D5C327" w14:textId="77777777" w:rsidR="001C094C" w:rsidRPr="001C094C" w:rsidRDefault="001C094C" w:rsidP="001C094C">
            <w:r w:rsidRPr="001C094C">
              <w:t>14422</w:t>
            </w:r>
          </w:p>
        </w:tc>
        <w:tc>
          <w:tcPr>
            <w:tcW w:w="1511" w:type="dxa"/>
            <w:tcBorders>
              <w:top w:val="single" w:sz="4" w:space="0" w:color="auto"/>
              <w:bottom w:val="single" w:sz="4" w:space="0" w:color="auto"/>
            </w:tcBorders>
            <w:noWrap/>
            <w:hideMark/>
          </w:tcPr>
          <w:p w14:paraId="3BACB55D" w14:textId="77777777" w:rsidR="001C094C" w:rsidRPr="001C094C" w:rsidRDefault="001C094C" w:rsidP="001C094C">
            <w:r w:rsidRPr="001C094C">
              <w:t>12/26/2011 1:01</w:t>
            </w:r>
          </w:p>
        </w:tc>
      </w:tr>
      <w:tr w:rsidR="001C094C" w:rsidRPr="001C094C" w14:paraId="09CEA3A1" w14:textId="77777777" w:rsidTr="00E94BEF">
        <w:trPr>
          <w:trHeight w:val="290"/>
        </w:trPr>
        <w:tc>
          <w:tcPr>
            <w:tcW w:w="1510" w:type="dxa"/>
            <w:tcBorders>
              <w:top w:val="single" w:sz="4" w:space="0" w:color="auto"/>
              <w:bottom w:val="single" w:sz="4" w:space="0" w:color="auto"/>
            </w:tcBorders>
            <w:noWrap/>
            <w:hideMark/>
          </w:tcPr>
          <w:p w14:paraId="56C85896" w14:textId="77777777" w:rsidR="001C094C" w:rsidRPr="001C094C" w:rsidRDefault="001C094C">
            <w:r w:rsidRPr="001C094C">
              <w:t>Jesse Norman</w:t>
            </w:r>
          </w:p>
        </w:tc>
        <w:tc>
          <w:tcPr>
            <w:tcW w:w="1510" w:type="dxa"/>
            <w:tcBorders>
              <w:top w:val="single" w:sz="4" w:space="0" w:color="auto"/>
              <w:bottom w:val="single" w:sz="4" w:space="0" w:color="auto"/>
            </w:tcBorders>
            <w:noWrap/>
            <w:hideMark/>
          </w:tcPr>
          <w:p w14:paraId="5EFB5AB7" w14:textId="77777777" w:rsidR="001C094C" w:rsidRPr="001C094C" w:rsidRDefault="001C094C">
            <w:r w:rsidRPr="001C094C">
              <w:t>Financial Secretary at HM Treasury/tax and infrastructure strategy, Hereford &amp; S Hfds MP, campaigner, author of bios of Burke &amp; Adam Smith: https://t.co/rhUUrHWAed</w:t>
            </w:r>
          </w:p>
        </w:tc>
        <w:tc>
          <w:tcPr>
            <w:tcW w:w="1511" w:type="dxa"/>
            <w:tcBorders>
              <w:top w:val="single" w:sz="4" w:space="0" w:color="auto"/>
              <w:bottom w:val="single" w:sz="4" w:space="0" w:color="auto"/>
            </w:tcBorders>
            <w:noWrap/>
            <w:hideMark/>
          </w:tcPr>
          <w:p w14:paraId="6BD411B8" w14:textId="77777777" w:rsidR="001C094C" w:rsidRPr="001C094C" w:rsidRDefault="001C094C">
            <w:r w:rsidRPr="001C094C">
              <w:t>@Jesse_Norman</w:t>
            </w:r>
          </w:p>
        </w:tc>
        <w:tc>
          <w:tcPr>
            <w:tcW w:w="1510" w:type="dxa"/>
            <w:tcBorders>
              <w:top w:val="single" w:sz="4" w:space="0" w:color="auto"/>
              <w:bottom w:val="single" w:sz="4" w:space="0" w:color="auto"/>
            </w:tcBorders>
            <w:noWrap/>
            <w:hideMark/>
          </w:tcPr>
          <w:p w14:paraId="41B8A79F" w14:textId="77777777" w:rsidR="001C094C" w:rsidRPr="001C094C" w:rsidRDefault="001C094C" w:rsidP="001C094C">
            <w:r w:rsidRPr="001C094C">
              <w:t>13717</w:t>
            </w:r>
          </w:p>
        </w:tc>
        <w:tc>
          <w:tcPr>
            <w:tcW w:w="1510" w:type="dxa"/>
            <w:tcBorders>
              <w:top w:val="single" w:sz="4" w:space="0" w:color="auto"/>
              <w:bottom w:val="single" w:sz="4" w:space="0" w:color="auto"/>
            </w:tcBorders>
            <w:noWrap/>
            <w:hideMark/>
          </w:tcPr>
          <w:p w14:paraId="64034844" w14:textId="77777777" w:rsidR="001C094C" w:rsidRPr="001C094C" w:rsidRDefault="001C094C" w:rsidP="001C094C">
            <w:r w:rsidRPr="001C094C">
              <w:t>26470</w:t>
            </w:r>
          </w:p>
        </w:tc>
        <w:tc>
          <w:tcPr>
            <w:tcW w:w="1511" w:type="dxa"/>
            <w:tcBorders>
              <w:top w:val="single" w:sz="4" w:space="0" w:color="auto"/>
              <w:bottom w:val="single" w:sz="4" w:space="0" w:color="auto"/>
            </w:tcBorders>
            <w:noWrap/>
            <w:hideMark/>
          </w:tcPr>
          <w:p w14:paraId="6CF839CF" w14:textId="77777777" w:rsidR="001C094C" w:rsidRPr="001C094C" w:rsidRDefault="001C094C" w:rsidP="001C094C">
            <w:r w:rsidRPr="001C094C">
              <w:t>9/30/2009 22:40</w:t>
            </w:r>
          </w:p>
        </w:tc>
      </w:tr>
      <w:tr w:rsidR="00E94BEF" w:rsidRPr="001C094C" w14:paraId="7E62A862" w14:textId="77777777" w:rsidTr="00E94BEF">
        <w:trPr>
          <w:trHeight w:val="290"/>
        </w:trPr>
        <w:tc>
          <w:tcPr>
            <w:tcW w:w="1510" w:type="dxa"/>
            <w:tcBorders>
              <w:top w:val="single" w:sz="4" w:space="0" w:color="auto"/>
              <w:bottom w:val="single" w:sz="4" w:space="0" w:color="auto"/>
            </w:tcBorders>
            <w:noWrap/>
            <w:hideMark/>
          </w:tcPr>
          <w:p w14:paraId="5767FA7B" w14:textId="77777777" w:rsidR="001C094C" w:rsidRPr="001C094C" w:rsidRDefault="001C094C">
            <w:r w:rsidRPr="001C094C">
              <w:t>Jim Harra</w:t>
            </w:r>
          </w:p>
        </w:tc>
        <w:tc>
          <w:tcPr>
            <w:tcW w:w="1510" w:type="dxa"/>
            <w:tcBorders>
              <w:top w:val="single" w:sz="4" w:space="0" w:color="auto"/>
              <w:bottom w:val="single" w:sz="4" w:space="0" w:color="auto"/>
            </w:tcBorders>
            <w:noWrap/>
            <w:hideMark/>
          </w:tcPr>
          <w:p w14:paraId="4B0113DB" w14:textId="77777777" w:rsidR="001C094C" w:rsidRPr="001C094C" w:rsidRDefault="001C094C">
            <w:r w:rsidRPr="001C094C">
              <w:t xml:space="preserve">First Permanent Secretary and Chief Executive of </w:t>
            </w:r>
            <w:r w:rsidRPr="001C094C">
              <w:lastRenderedPageBreak/>
              <w:t>@HMRCgovuk. Tweets by @HMRCpressoffice unless marked JH. DMs not monitored. Customer queries to @HMRCCustomers.</w:t>
            </w:r>
          </w:p>
        </w:tc>
        <w:tc>
          <w:tcPr>
            <w:tcW w:w="1511" w:type="dxa"/>
            <w:tcBorders>
              <w:top w:val="single" w:sz="4" w:space="0" w:color="auto"/>
              <w:bottom w:val="single" w:sz="4" w:space="0" w:color="auto"/>
            </w:tcBorders>
            <w:noWrap/>
            <w:hideMark/>
          </w:tcPr>
          <w:p w14:paraId="036383DE" w14:textId="77777777" w:rsidR="001C094C" w:rsidRPr="001C094C" w:rsidRDefault="001C094C">
            <w:r w:rsidRPr="001C094C">
              <w:lastRenderedPageBreak/>
              <w:t>@JimHarraHMRC</w:t>
            </w:r>
          </w:p>
        </w:tc>
        <w:tc>
          <w:tcPr>
            <w:tcW w:w="1510" w:type="dxa"/>
            <w:tcBorders>
              <w:top w:val="single" w:sz="4" w:space="0" w:color="auto"/>
              <w:bottom w:val="single" w:sz="4" w:space="0" w:color="auto"/>
            </w:tcBorders>
            <w:noWrap/>
            <w:hideMark/>
          </w:tcPr>
          <w:p w14:paraId="1BC67DD1" w14:textId="77777777" w:rsidR="001C094C" w:rsidRPr="001C094C" w:rsidRDefault="001C094C" w:rsidP="001C094C">
            <w:r w:rsidRPr="001C094C">
              <w:t>72</w:t>
            </w:r>
          </w:p>
        </w:tc>
        <w:tc>
          <w:tcPr>
            <w:tcW w:w="1510" w:type="dxa"/>
            <w:tcBorders>
              <w:top w:val="single" w:sz="4" w:space="0" w:color="auto"/>
              <w:bottom w:val="single" w:sz="4" w:space="0" w:color="auto"/>
            </w:tcBorders>
            <w:noWrap/>
            <w:hideMark/>
          </w:tcPr>
          <w:p w14:paraId="28D58E2C" w14:textId="77777777" w:rsidR="001C094C" w:rsidRPr="001C094C" w:rsidRDefault="001C094C" w:rsidP="001C094C">
            <w:r w:rsidRPr="001C094C">
              <w:t>2893</w:t>
            </w:r>
          </w:p>
        </w:tc>
        <w:tc>
          <w:tcPr>
            <w:tcW w:w="1511" w:type="dxa"/>
            <w:tcBorders>
              <w:top w:val="single" w:sz="4" w:space="0" w:color="auto"/>
              <w:bottom w:val="single" w:sz="4" w:space="0" w:color="auto"/>
            </w:tcBorders>
            <w:noWrap/>
            <w:hideMark/>
          </w:tcPr>
          <w:p w14:paraId="23BC0042" w14:textId="77777777" w:rsidR="001C094C" w:rsidRPr="001C094C" w:rsidRDefault="001C094C" w:rsidP="001C094C">
            <w:r w:rsidRPr="001C094C">
              <w:t>11/27/2019 13:50</w:t>
            </w:r>
          </w:p>
        </w:tc>
      </w:tr>
      <w:tr w:rsidR="001C094C" w:rsidRPr="001C094C" w14:paraId="40A5273F" w14:textId="77777777" w:rsidTr="00E94BEF">
        <w:trPr>
          <w:trHeight w:val="290"/>
        </w:trPr>
        <w:tc>
          <w:tcPr>
            <w:tcW w:w="1510" w:type="dxa"/>
            <w:tcBorders>
              <w:top w:val="single" w:sz="4" w:space="0" w:color="auto"/>
              <w:bottom w:val="single" w:sz="4" w:space="0" w:color="auto"/>
            </w:tcBorders>
            <w:noWrap/>
            <w:hideMark/>
          </w:tcPr>
          <w:p w14:paraId="29E2B196" w14:textId="77777777" w:rsidR="001C094C" w:rsidRPr="001C094C" w:rsidRDefault="001C094C">
            <w:r w:rsidRPr="001C094C">
              <w:t>Jo Churchill MP</w:t>
            </w:r>
          </w:p>
        </w:tc>
        <w:tc>
          <w:tcPr>
            <w:tcW w:w="1510" w:type="dxa"/>
            <w:tcBorders>
              <w:top w:val="single" w:sz="4" w:space="0" w:color="auto"/>
              <w:bottom w:val="single" w:sz="4" w:space="0" w:color="auto"/>
            </w:tcBorders>
            <w:noWrap/>
            <w:hideMark/>
          </w:tcPr>
          <w:p w14:paraId="78C3963D" w14:textId="77777777" w:rsidR="001C094C" w:rsidRPr="001C094C" w:rsidRDefault="001C094C">
            <w:r w:rsidRPr="001C094C">
              <w:t>MP for Bury St Edmunds,Stowmarket,Needham Market &amp; villages. @DHSCgovuk Minister for Public Health, Primary Care &amp; Prevention. jo.churchill.mp@parliament.uk</w:t>
            </w:r>
          </w:p>
        </w:tc>
        <w:tc>
          <w:tcPr>
            <w:tcW w:w="1511" w:type="dxa"/>
            <w:tcBorders>
              <w:top w:val="single" w:sz="4" w:space="0" w:color="auto"/>
              <w:bottom w:val="single" w:sz="4" w:space="0" w:color="auto"/>
            </w:tcBorders>
            <w:noWrap/>
            <w:hideMark/>
          </w:tcPr>
          <w:p w14:paraId="02679EB2" w14:textId="77777777" w:rsidR="001C094C" w:rsidRPr="001C094C" w:rsidRDefault="001C094C">
            <w:r w:rsidRPr="001C094C">
              <w:t>@Jochurchill4</w:t>
            </w:r>
          </w:p>
        </w:tc>
        <w:tc>
          <w:tcPr>
            <w:tcW w:w="1510" w:type="dxa"/>
            <w:tcBorders>
              <w:top w:val="single" w:sz="4" w:space="0" w:color="auto"/>
              <w:bottom w:val="single" w:sz="4" w:space="0" w:color="auto"/>
            </w:tcBorders>
            <w:noWrap/>
            <w:hideMark/>
          </w:tcPr>
          <w:p w14:paraId="5C3FC1F1" w14:textId="77777777" w:rsidR="001C094C" w:rsidRPr="001C094C" w:rsidRDefault="001C094C" w:rsidP="001C094C">
            <w:r w:rsidRPr="001C094C">
              <w:t>4077</w:t>
            </w:r>
          </w:p>
        </w:tc>
        <w:tc>
          <w:tcPr>
            <w:tcW w:w="1510" w:type="dxa"/>
            <w:tcBorders>
              <w:top w:val="single" w:sz="4" w:space="0" w:color="auto"/>
              <w:bottom w:val="single" w:sz="4" w:space="0" w:color="auto"/>
            </w:tcBorders>
            <w:noWrap/>
            <w:hideMark/>
          </w:tcPr>
          <w:p w14:paraId="15002BFF" w14:textId="77777777" w:rsidR="001C094C" w:rsidRPr="001C094C" w:rsidRDefault="001C094C" w:rsidP="001C094C">
            <w:r w:rsidRPr="001C094C">
              <w:t>12367</w:t>
            </w:r>
          </w:p>
        </w:tc>
        <w:tc>
          <w:tcPr>
            <w:tcW w:w="1511" w:type="dxa"/>
            <w:tcBorders>
              <w:top w:val="single" w:sz="4" w:space="0" w:color="auto"/>
              <w:bottom w:val="single" w:sz="4" w:space="0" w:color="auto"/>
            </w:tcBorders>
            <w:noWrap/>
            <w:hideMark/>
          </w:tcPr>
          <w:p w14:paraId="42A4A044" w14:textId="77777777" w:rsidR="001C094C" w:rsidRPr="001C094C" w:rsidRDefault="001C094C" w:rsidP="001C094C">
            <w:r w:rsidRPr="001C094C">
              <w:t>11/1/2014 22:57</w:t>
            </w:r>
          </w:p>
        </w:tc>
      </w:tr>
      <w:tr w:rsidR="00E94BEF" w:rsidRPr="001C094C" w14:paraId="416BD731" w14:textId="77777777" w:rsidTr="00E94BEF">
        <w:trPr>
          <w:trHeight w:val="290"/>
        </w:trPr>
        <w:tc>
          <w:tcPr>
            <w:tcW w:w="1510" w:type="dxa"/>
            <w:tcBorders>
              <w:top w:val="single" w:sz="4" w:space="0" w:color="auto"/>
              <w:bottom w:val="single" w:sz="4" w:space="0" w:color="auto"/>
            </w:tcBorders>
            <w:noWrap/>
            <w:hideMark/>
          </w:tcPr>
          <w:p w14:paraId="1ADF6DDC" w14:textId="77777777" w:rsidR="001C094C" w:rsidRPr="001C094C" w:rsidRDefault="001C094C">
            <w:r w:rsidRPr="001C094C">
              <w:t>Jo Farrar</w:t>
            </w:r>
          </w:p>
        </w:tc>
        <w:tc>
          <w:tcPr>
            <w:tcW w:w="1510" w:type="dxa"/>
            <w:tcBorders>
              <w:top w:val="single" w:sz="4" w:space="0" w:color="auto"/>
              <w:bottom w:val="single" w:sz="4" w:space="0" w:color="auto"/>
            </w:tcBorders>
            <w:noWrap/>
            <w:hideMark/>
          </w:tcPr>
          <w:p w14:paraId="08865FD3" w14:textId="77777777" w:rsidR="001C094C" w:rsidRPr="001C094C" w:rsidRDefault="001C094C">
            <w:r w:rsidRPr="001C094C">
              <w:t>Second Permanent Secretary of @MoJGovUK and CEO of @HMPPS. Tweets from me and my office.</w:t>
            </w:r>
          </w:p>
        </w:tc>
        <w:tc>
          <w:tcPr>
            <w:tcW w:w="1511" w:type="dxa"/>
            <w:tcBorders>
              <w:top w:val="single" w:sz="4" w:space="0" w:color="auto"/>
              <w:bottom w:val="single" w:sz="4" w:space="0" w:color="auto"/>
            </w:tcBorders>
            <w:noWrap/>
            <w:hideMark/>
          </w:tcPr>
          <w:p w14:paraId="2616DF65" w14:textId="77777777" w:rsidR="001C094C" w:rsidRPr="001C094C" w:rsidRDefault="001C094C">
            <w:r w:rsidRPr="001C094C">
              <w:t>@JoFarrar_UK</w:t>
            </w:r>
          </w:p>
        </w:tc>
        <w:tc>
          <w:tcPr>
            <w:tcW w:w="1510" w:type="dxa"/>
            <w:tcBorders>
              <w:top w:val="single" w:sz="4" w:space="0" w:color="auto"/>
              <w:bottom w:val="single" w:sz="4" w:space="0" w:color="auto"/>
            </w:tcBorders>
            <w:noWrap/>
            <w:hideMark/>
          </w:tcPr>
          <w:p w14:paraId="5684F2F1" w14:textId="77777777" w:rsidR="001C094C" w:rsidRPr="001C094C" w:rsidRDefault="001C094C" w:rsidP="001C094C">
            <w:r w:rsidRPr="001C094C">
              <w:t>140</w:t>
            </w:r>
          </w:p>
        </w:tc>
        <w:tc>
          <w:tcPr>
            <w:tcW w:w="1510" w:type="dxa"/>
            <w:tcBorders>
              <w:top w:val="single" w:sz="4" w:space="0" w:color="auto"/>
              <w:bottom w:val="single" w:sz="4" w:space="0" w:color="auto"/>
            </w:tcBorders>
            <w:noWrap/>
            <w:hideMark/>
          </w:tcPr>
          <w:p w14:paraId="4568EBCE" w14:textId="77777777" w:rsidR="001C094C" w:rsidRPr="001C094C" w:rsidRDefault="001C094C" w:rsidP="001C094C">
            <w:r w:rsidRPr="001C094C">
              <w:t>5582</w:t>
            </w:r>
          </w:p>
        </w:tc>
        <w:tc>
          <w:tcPr>
            <w:tcW w:w="1511" w:type="dxa"/>
            <w:tcBorders>
              <w:top w:val="single" w:sz="4" w:space="0" w:color="auto"/>
              <w:bottom w:val="single" w:sz="4" w:space="0" w:color="auto"/>
            </w:tcBorders>
            <w:noWrap/>
            <w:hideMark/>
          </w:tcPr>
          <w:p w14:paraId="652B1906" w14:textId="77777777" w:rsidR="001C094C" w:rsidRPr="001C094C" w:rsidRDefault="001C094C" w:rsidP="001C094C">
            <w:r w:rsidRPr="001C094C">
              <w:t>3/18/2019 16:04</w:t>
            </w:r>
          </w:p>
        </w:tc>
      </w:tr>
      <w:tr w:rsidR="001C094C" w:rsidRPr="001C094C" w14:paraId="4ECBC896" w14:textId="77777777" w:rsidTr="00E94BEF">
        <w:trPr>
          <w:trHeight w:val="290"/>
        </w:trPr>
        <w:tc>
          <w:tcPr>
            <w:tcW w:w="1510" w:type="dxa"/>
            <w:tcBorders>
              <w:top w:val="single" w:sz="4" w:space="0" w:color="auto"/>
              <w:bottom w:val="single" w:sz="4" w:space="0" w:color="auto"/>
            </w:tcBorders>
            <w:noWrap/>
            <w:hideMark/>
          </w:tcPr>
          <w:p w14:paraId="612B4EBC" w14:textId="77777777" w:rsidR="001C094C" w:rsidRPr="001C094C" w:rsidRDefault="001C094C">
            <w:r w:rsidRPr="001C094C">
              <w:t>John Glen MP</w:t>
            </w:r>
          </w:p>
        </w:tc>
        <w:tc>
          <w:tcPr>
            <w:tcW w:w="1510" w:type="dxa"/>
            <w:tcBorders>
              <w:top w:val="single" w:sz="4" w:space="0" w:color="auto"/>
              <w:bottom w:val="single" w:sz="4" w:space="0" w:color="auto"/>
            </w:tcBorders>
            <w:noWrap/>
            <w:hideMark/>
          </w:tcPr>
          <w:p w14:paraId="55787DA1" w14:textId="77777777" w:rsidR="001C094C" w:rsidRPr="001C094C" w:rsidRDefault="001C094C">
            <w:r w:rsidRPr="001C094C">
              <w:t>Member of Parliament for Salisbury. City Minister and Economic Secretary to the Treasury. For casework, please contact john.glen.mp@parliament.uk.</w:t>
            </w:r>
          </w:p>
        </w:tc>
        <w:tc>
          <w:tcPr>
            <w:tcW w:w="1511" w:type="dxa"/>
            <w:tcBorders>
              <w:top w:val="single" w:sz="4" w:space="0" w:color="auto"/>
              <w:bottom w:val="single" w:sz="4" w:space="0" w:color="auto"/>
            </w:tcBorders>
            <w:noWrap/>
            <w:hideMark/>
          </w:tcPr>
          <w:p w14:paraId="0A786295" w14:textId="77777777" w:rsidR="001C094C" w:rsidRPr="001C094C" w:rsidRDefault="001C094C">
            <w:r w:rsidRPr="001C094C">
              <w:t>@JohnGlenUK</w:t>
            </w:r>
          </w:p>
        </w:tc>
        <w:tc>
          <w:tcPr>
            <w:tcW w:w="1510" w:type="dxa"/>
            <w:tcBorders>
              <w:top w:val="single" w:sz="4" w:space="0" w:color="auto"/>
              <w:bottom w:val="single" w:sz="4" w:space="0" w:color="auto"/>
            </w:tcBorders>
            <w:noWrap/>
            <w:hideMark/>
          </w:tcPr>
          <w:p w14:paraId="476AA07B" w14:textId="77777777" w:rsidR="001C094C" w:rsidRPr="001C094C" w:rsidRDefault="001C094C" w:rsidP="001C094C">
            <w:r w:rsidRPr="001C094C">
              <w:t>3796</w:t>
            </w:r>
          </w:p>
        </w:tc>
        <w:tc>
          <w:tcPr>
            <w:tcW w:w="1510" w:type="dxa"/>
            <w:tcBorders>
              <w:top w:val="single" w:sz="4" w:space="0" w:color="auto"/>
              <w:bottom w:val="single" w:sz="4" w:space="0" w:color="auto"/>
            </w:tcBorders>
            <w:noWrap/>
            <w:hideMark/>
          </w:tcPr>
          <w:p w14:paraId="609B6AEB" w14:textId="77777777" w:rsidR="001C094C" w:rsidRPr="001C094C" w:rsidRDefault="001C094C" w:rsidP="001C094C">
            <w:r w:rsidRPr="001C094C">
              <w:t>22656</w:t>
            </w:r>
          </w:p>
        </w:tc>
        <w:tc>
          <w:tcPr>
            <w:tcW w:w="1511" w:type="dxa"/>
            <w:tcBorders>
              <w:top w:val="single" w:sz="4" w:space="0" w:color="auto"/>
              <w:bottom w:val="single" w:sz="4" w:space="0" w:color="auto"/>
            </w:tcBorders>
            <w:noWrap/>
            <w:hideMark/>
          </w:tcPr>
          <w:p w14:paraId="4561AA37" w14:textId="77777777" w:rsidR="001C094C" w:rsidRPr="001C094C" w:rsidRDefault="001C094C" w:rsidP="001C094C">
            <w:r w:rsidRPr="001C094C">
              <w:t>4/30/2009 15:43</w:t>
            </w:r>
          </w:p>
        </w:tc>
      </w:tr>
      <w:tr w:rsidR="00E94BEF" w:rsidRPr="001C094C" w14:paraId="5A6C54B0" w14:textId="77777777" w:rsidTr="00E94BEF">
        <w:trPr>
          <w:trHeight w:val="290"/>
        </w:trPr>
        <w:tc>
          <w:tcPr>
            <w:tcW w:w="1510" w:type="dxa"/>
            <w:tcBorders>
              <w:top w:val="single" w:sz="4" w:space="0" w:color="auto"/>
              <w:bottom w:val="single" w:sz="4" w:space="0" w:color="auto"/>
            </w:tcBorders>
            <w:noWrap/>
            <w:hideMark/>
          </w:tcPr>
          <w:p w14:paraId="7ADAFCB4" w14:textId="77777777" w:rsidR="001C094C" w:rsidRPr="001C094C" w:rsidRDefault="001C094C">
            <w:r w:rsidRPr="001C094C">
              <w:t>Jonson Cox</w:t>
            </w:r>
          </w:p>
        </w:tc>
        <w:tc>
          <w:tcPr>
            <w:tcW w:w="1510" w:type="dxa"/>
            <w:tcBorders>
              <w:top w:val="single" w:sz="4" w:space="0" w:color="auto"/>
              <w:bottom w:val="single" w:sz="4" w:space="0" w:color="auto"/>
            </w:tcBorders>
            <w:noWrap/>
            <w:hideMark/>
          </w:tcPr>
          <w:p w14:paraId="3E1D79E8" w14:textId="77777777" w:rsidR="001C094C" w:rsidRPr="001C094C" w:rsidRDefault="001C094C">
            <w:r w:rsidRPr="001C094C">
              <w:t xml:space="preserve">Chair of Water Services Regulation </w:t>
            </w:r>
            <w:r w:rsidRPr="001C094C">
              <w:lastRenderedPageBreak/>
              <w:t>Authority @Ofwat</w:t>
            </w:r>
          </w:p>
        </w:tc>
        <w:tc>
          <w:tcPr>
            <w:tcW w:w="1511" w:type="dxa"/>
            <w:tcBorders>
              <w:top w:val="single" w:sz="4" w:space="0" w:color="auto"/>
              <w:bottom w:val="single" w:sz="4" w:space="0" w:color="auto"/>
            </w:tcBorders>
            <w:noWrap/>
            <w:hideMark/>
          </w:tcPr>
          <w:p w14:paraId="0BDA7E25" w14:textId="77777777" w:rsidR="001C094C" w:rsidRPr="001C094C" w:rsidRDefault="001C094C">
            <w:r w:rsidRPr="001C094C">
              <w:lastRenderedPageBreak/>
              <w:t>@OfwatChair</w:t>
            </w:r>
          </w:p>
        </w:tc>
        <w:tc>
          <w:tcPr>
            <w:tcW w:w="1510" w:type="dxa"/>
            <w:tcBorders>
              <w:top w:val="single" w:sz="4" w:space="0" w:color="auto"/>
              <w:bottom w:val="single" w:sz="4" w:space="0" w:color="auto"/>
            </w:tcBorders>
            <w:noWrap/>
            <w:hideMark/>
          </w:tcPr>
          <w:p w14:paraId="58260225" w14:textId="77777777" w:rsidR="001C094C" w:rsidRPr="001C094C" w:rsidRDefault="001C094C" w:rsidP="001C094C">
            <w:r w:rsidRPr="001C094C">
              <w:t>115</w:t>
            </w:r>
          </w:p>
        </w:tc>
        <w:tc>
          <w:tcPr>
            <w:tcW w:w="1510" w:type="dxa"/>
            <w:tcBorders>
              <w:top w:val="single" w:sz="4" w:space="0" w:color="auto"/>
              <w:bottom w:val="single" w:sz="4" w:space="0" w:color="auto"/>
            </w:tcBorders>
            <w:noWrap/>
            <w:hideMark/>
          </w:tcPr>
          <w:p w14:paraId="452D21D4" w14:textId="77777777" w:rsidR="001C094C" w:rsidRPr="001C094C" w:rsidRDefault="001C094C" w:rsidP="001C094C">
            <w:r w:rsidRPr="001C094C">
              <w:t>807</w:t>
            </w:r>
          </w:p>
        </w:tc>
        <w:tc>
          <w:tcPr>
            <w:tcW w:w="1511" w:type="dxa"/>
            <w:tcBorders>
              <w:top w:val="single" w:sz="4" w:space="0" w:color="auto"/>
              <w:bottom w:val="single" w:sz="4" w:space="0" w:color="auto"/>
            </w:tcBorders>
            <w:noWrap/>
            <w:hideMark/>
          </w:tcPr>
          <w:p w14:paraId="6F779A6E" w14:textId="77777777" w:rsidR="001C094C" w:rsidRPr="001C094C" w:rsidRDefault="001C094C" w:rsidP="001C094C">
            <w:r w:rsidRPr="001C094C">
              <w:t>4/19/2017 14:29</w:t>
            </w:r>
          </w:p>
        </w:tc>
      </w:tr>
      <w:tr w:rsidR="001C094C" w:rsidRPr="001C094C" w14:paraId="5763935A" w14:textId="77777777" w:rsidTr="00E94BEF">
        <w:trPr>
          <w:trHeight w:val="290"/>
        </w:trPr>
        <w:tc>
          <w:tcPr>
            <w:tcW w:w="1510" w:type="dxa"/>
            <w:tcBorders>
              <w:top w:val="single" w:sz="4" w:space="0" w:color="auto"/>
              <w:bottom w:val="single" w:sz="4" w:space="0" w:color="auto"/>
            </w:tcBorders>
            <w:noWrap/>
            <w:hideMark/>
          </w:tcPr>
          <w:p w14:paraId="08F9BEFB" w14:textId="77777777" w:rsidR="001C094C" w:rsidRPr="001C094C" w:rsidRDefault="001C094C">
            <w:r w:rsidRPr="001C094C">
              <w:t>Julia Lopez MP</w:t>
            </w:r>
          </w:p>
        </w:tc>
        <w:tc>
          <w:tcPr>
            <w:tcW w:w="1510" w:type="dxa"/>
            <w:tcBorders>
              <w:top w:val="single" w:sz="4" w:space="0" w:color="auto"/>
              <w:bottom w:val="single" w:sz="4" w:space="0" w:color="auto"/>
            </w:tcBorders>
            <w:noWrap/>
            <w:hideMark/>
          </w:tcPr>
          <w:p w14:paraId="70204AE5" w14:textId="77777777" w:rsidR="001C094C" w:rsidRPr="001C094C" w:rsidRDefault="001C094C">
            <w:r w:rsidRPr="001C094C">
              <w:t>Conservative MP for Hornchurch &amp; Upminster and Parliamentary Secretary at Cabinet Office. Please email julia.lopez.mp@parliament.uk with queries and casework.</w:t>
            </w:r>
          </w:p>
        </w:tc>
        <w:tc>
          <w:tcPr>
            <w:tcW w:w="1511" w:type="dxa"/>
            <w:tcBorders>
              <w:top w:val="single" w:sz="4" w:space="0" w:color="auto"/>
              <w:bottom w:val="single" w:sz="4" w:space="0" w:color="auto"/>
            </w:tcBorders>
            <w:noWrap/>
            <w:hideMark/>
          </w:tcPr>
          <w:p w14:paraId="21E6175F" w14:textId="77777777" w:rsidR="001C094C" w:rsidRPr="001C094C" w:rsidRDefault="001C094C">
            <w:r w:rsidRPr="001C094C">
              <w:t>@JuliaLopezMP</w:t>
            </w:r>
          </w:p>
        </w:tc>
        <w:tc>
          <w:tcPr>
            <w:tcW w:w="1510" w:type="dxa"/>
            <w:tcBorders>
              <w:top w:val="single" w:sz="4" w:space="0" w:color="auto"/>
              <w:bottom w:val="single" w:sz="4" w:space="0" w:color="auto"/>
            </w:tcBorders>
            <w:noWrap/>
            <w:hideMark/>
          </w:tcPr>
          <w:p w14:paraId="131B6BCF" w14:textId="77777777" w:rsidR="001C094C" w:rsidRPr="001C094C" w:rsidRDefault="001C094C" w:rsidP="001C094C">
            <w:r w:rsidRPr="001C094C">
              <w:t>1000</w:t>
            </w:r>
          </w:p>
        </w:tc>
        <w:tc>
          <w:tcPr>
            <w:tcW w:w="1510" w:type="dxa"/>
            <w:tcBorders>
              <w:top w:val="single" w:sz="4" w:space="0" w:color="auto"/>
              <w:bottom w:val="single" w:sz="4" w:space="0" w:color="auto"/>
            </w:tcBorders>
            <w:noWrap/>
            <w:hideMark/>
          </w:tcPr>
          <w:p w14:paraId="1E03A4F1" w14:textId="77777777" w:rsidR="001C094C" w:rsidRPr="001C094C" w:rsidRDefault="001C094C" w:rsidP="001C094C">
            <w:r w:rsidRPr="001C094C">
              <w:t>6261</w:t>
            </w:r>
          </w:p>
        </w:tc>
        <w:tc>
          <w:tcPr>
            <w:tcW w:w="1511" w:type="dxa"/>
            <w:tcBorders>
              <w:top w:val="single" w:sz="4" w:space="0" w:color="auto"/>
              <w:bottom w:val="single" w:sz="4" w:space="0" w:color="auto"/>
            </w:tcBorders>
            <w:noWrap/>
            <w:hideMark/>
          </w:tcPr>
          <w:p w14:paraId="0CDB62A2" w14:textId="77777777" w:rsidR="001C094C" w:rsidRPr="001C094C" w:rsidRDefault="001C094C" w:rsidP="001C094C">
            <w:r w:rsidRPr="001C094C">
              <w:t>5/2/2017 11:33</w:t>
            </w:r>
          </w:p>
        </w:tc>
      </w:tr>
      <w:tr w:rsidR="00E94BEF" w:rsidRPr="001C094C" w14:paraId="0E157C4D" w14:textId="77777777" w:rsidTr="00E94BEF">
        <w:trPr>
          <w:trHeight w:val="290"/>
        </w:trPr>
        <w:tc>
          <w:tcPr>
            <w:tcW w:w="1510" w:type="dxa"/>
            <w:tcBorders>
              <w:top w:val="single" w:sz="4" w:space="0" w:color="auto"/>
              <w:bottom w:val="single" w:sz="4" w:space="0" w:color="auto"/>
            </w:tcBorders>
            <w:noWrap/>
            <w:hideMark/>
          </w:tcPr>
          <w:p w14:paraId="2218CDDF" w14:textId="77777777" w:rsidR="001C094C" w:rsidRPr="001C094C" w:rsidRDefault="001C094C">
            <w:r w:rsidRPr="001C094C">
              <w:t>Justin Tomlinson MP</w:t>
            </w:r>
          </w:p>
        </w:tc>
        <w:tc>
          <w:tcPr>
            <w:tcW w:w="1510" w:type="dxa"/>
            <w:tcBorders>
              <w:top w:val="single" w:sz="4" w:space="0" w:color="auto"/>
              <w:bottom w:val="single" w:sz="4" w:space="0" w:color="auto"/>
            </w:tcBorders>
            <w:noWrap/>
            <w:hideMark/>
          </w:tcPr>
          <w:p w14:paraId="2C9EA640" w14:textId="77777777" w:rsidR="001C094C" w:rsidRPr="001C094C" w:rsidRDefault="001C094C">
            <w:r w:rsidRPr="001C094C">
              <w:t>Conservative, North Swindon MP and Minister for Disabled People. Assistant Manager to Margot &amp; Kate Tomlinson &lt;U+FE0F&gt;</w:t>
            </w:r>
          </w:p>
        </w:tc>
        <w:tc>
          <w:tcPr>
            <w:tcW w:w="1511" w:type="dxa"/>
            <w:tcBorders>
              <w:top w:val="single" w:sz="4" w:space="0" w:color="auto"/>
              <w:bottom w:val="single" w:sz="4" w:space="0" w:color="auto"/>
            </w:tcBorders>
            <w:noWrap/>
            <w:hideMark/>
          </w:tcPr>
          <w:p w14:paraId="5D5CAE9A" w14:textId="77777777" w:rsidR="001C094C" w:rsidRPr="001C094C" w:rsidRDefault="001C094C">
            <w:r w:rsidRPr="001C094C">
              <w:t>@JustinTomlinson</w:t>
            </w:r>
          </w:p>
        </w:tc>
        <w:tc>
          <w:tcPr>
            <w:tcW w:w="1510" w:type="dxa"/>
            <w:tcBorders>
              <w:top w:val="single" w:sz="4" w:space="0" w:color="auto"/>
              <w:bottom w:val="single" w:sz="4" w:space="0" w:color="auto"/>
            </w:tcBorders>
            <w:noWrap/>
            <w:hideMark/>
          </w:tcPr>
          <w:p w14:paraId="47A3437B" w14:textId="77777777" w:rsidR="001C094C" w:rsidRPr="001C094C" w:rsidRDefault="001C094C" w:rsidP="001C094C">
            <w:r w:rsidRPr="001C094C">
              <w:t>7576</w:t>
            </w:r>
          </w:p>
        </w:tc>
        <w:tc>
          <w:tcPr>
            <w:tcW w:w="1510" w:type="dxa"/>
            <w:tcBorders>
              <w:top w:val="single" w:sz="4" w:space="0" w:color="auto"/>
              <w:bottom w:val="single" w:sz="4" w:space="0" w:color="auto"/>
            </w:tcBorders>
            <w:noWrap/>
            <w:hideMark/>
          </w:tcPr>
          <w:p w14:paraId="5D6090FC" w14:textId="77777777" w:rsidR="001C094C" w:rsidRPr="001C094C" w:rsidRDefault="001C094C" w:rsidP="001C094C">
            <w:r w:rsidRPr="001C094C">
              <w:t>20627</w:t>
            </w:r>
          </w:p>
        </w:tc>
        <w:tc>
          <w:tcPr>
            <w:tcW w:w="1511" w:type="dxa"/>
            <w:tcBorders>
              <w:top w:val="single" w:sz="4" w:space="0" w:color="auto"/>
              <w:bottom w:val="single" w:sz="4" w:space="0" w:color="auto"/>
            </w:tcBorders>
            <w:noWrap/>
            <w:hideMark/>
          </w:tcPr>
          <w:p w14:paraId="5CA70270" w14:textId="77777777" w:rsidR="001C094C" w:rsidRPr="001C094C" w:rsidRDefault="001C094C" w:rsidP="001C094C">
            <w:r w:rsidRPr="001C094C">
              <w:t>2/10/2011 22:06</w:t>
            </w:r>
          </w:p>
        </w:tc>
      </w:tr>
      <w:tr w:rsidR="001C094C" w:rsidRPr="001C094C" w14:paraId="4DB4D4E0" w14:textId="77777777" w:rsidTr="00E94BEF">
        <w:trPr>
          <w:trHeight w:val="290"/>
        </w:trPr>
        <w:tc>
          <w:tcPr>
            <w:tcW w:w="1510" w:type="dxa"/>
            <w:tcBorders>
              <w:top w:val="single" w:sz="4" w:space="0" w:color="auto"/>
              <w:bottom w:val="single" w:sz="4" w:space="0" w:color="auto"/>
            </w:tcBorders>
            <w:noWrap/>
            <w:hideMark/>
          </w:tcPr>
          <w:p w14:paraId="694E41E1" w14:textId="77777777" w:rsidR="001C094C" w:rsidRPr="001C094C" w:rsidRDefault="001C094C">
            <w:r w:rsidRPr="001C094C">
              <w:t>Kemi Badenoch</w:t>
            </w:r>
          </w:p>
        </w:tc>
        <w:tc>
          <w:tcPr>
            <w:tcW w:w="1510" w:type="dxa"/>
            <w:tcBorders>
              <w:top w:val="single" w:sz="4" w:space="0" w:color="auto"/>
              <w:bottom w:val="single" w:sz="4" w:space="0" w:color="auto"/>
            </w:tcBorders>
            <w:noWrap/>
            <w:hideMark/>
          </w:tcPr>
          <w:p w14:paraId="7A423F82" w14:textId="77777777" w:rsidR="001C094C" w:rsidRPr="001C094C" w:rsidRDefault="001C094C">
            <w:r w:rsidRPr="001C094C">
              <w:t>Conservative MP for Saffron Walden. Treasury &amp; Equalities Minister. For constituent queries, pls email Kemi.Badenoch.mp@parliament.uk providing home address</w:t>
            </w:r>
          </w:p>
        </w:tc>
        <w:tc>
          <w:tcPr>
            <w:tcW w:w="1511" w:type="dxa"/>
            <w:tcBorders>
              <w:top w:val="single" w:sz="4" w:space="0" w:color="auto"/>
              <w:bottom w:val="single" w:sz="4" w:space="0" w:color="auto"/>
            </w:tcBorders>
            <w:noWrap/>
            <w:hideMark/>
          </w:tcPr>
          <w:p w14:paraId="5A8B5835" w14:textId="77777777" w:rsidR="001C094C" w:rsidRPr="001C094C" w:rsidRDefault="001C094C">
            <w:r w:rsidRPr="001C094C">
              <w:t>@KemiBadenoch</w:t>
            </w:r>
          </w:p>
        </w:tc>
        <w:tc>
          <w:tcPr>
            <w:tcW w:w="1510" w:type="dxa"/>
            <w:tcBorders>
              <w:top w:val="single" w:sz="4" w:space="0" w:color="auto"/>
              <w:bottom w:val="single" w:sz="4" w:space="0" w:color="auto"/>
            </w:tcBorders>
            <w:noWrap/>
            <w:hideMark/>
          </w:tcPr>
          <w:p w14:paraId="2EC3DE5E" w14:textId="77777777" w:rsidR="001C094C" w:rsidRPr="001C094C" w:rsidRDefault="001C094C" w:rsidP="001C094C">
            <w:r w:rsidRPr="001C094C">
              <w:t>744</w:t>
            </w:r>
          </w:p>
        </w:tc>
        <w:tc>
          <w:tcPr>
            <w:tcW w:w="1510" w:type="dxa"/>
            <w:tcBorders>
              <w:top w:val="single" w:sz="4" w:space="0" w:color="auto"/>
              <w:bottom w:val="single" w:sz="4" w:space="0" w:color="auto"/>
            </w:tcBorders>
            <w:noWrap/>
            <w:hideMark/>
          </w:tcPr>
          <w:p w14:paraId="2B369251" w14:textId="77777777" w:rsidR="001C094C" w:rsidRPr="001C094C" w:rsidRDefault="001C094C" w:rsidP="001C094C">
            <w:r w:rsidRPr="001C094C">
              <w:t>43525</w:t>
            </w:r>
          </w:p>
        </w:tc>
        <w:tc>
          <w:tcPr>
            <w:tcW w:w="1511" w:type="dxa"/>
            <w:tcBorders>
              <w:top w:val="single" w:sz="4" w:space="0" w:color="auto"/>
              <w:bottom w:val="single" w:sz="4" w:space="0" w:color="auto"/>
            </w:tcBorders>
            <w:noWrap/>
            <w:hideMark/>
          </w:tcPr>
          <w:p w14:paraId="679802EB" w14:textId="77777777" w:rsidR="001C094C" w:rsidRPr="001C094C" w:rsidRDefault="001C094C" w:rsidP="001C094C">
            <w:r w:rsidRPr="001C094C">
              <w:t>10/21/2015 18:16</w:t>
            </w:r>
          </w:p>
        </w:tc>
      </w:tr>
      <w:tr w:rsidR="00E94BEF" w:rsidRPr="001C094C" w14:paraId="1860A5EB" w14:textId="77777777" w:rsidTr="00E94BEF">
        <w:trPr>
          <w:trHeight w:val="290"/>
        </w:trPr>
        <w:tc>
          <w:tcPr>
            <w:tcW w:w="1510" w:type="dxa"/>
            <w:tcBorders>
              <w:top w:val="single" w:sz="4" w:space="0" w:color="auto"/>
              <w:bottom w:val="single" w:sz="4" w:space="0" w:color="auto"/>
            </w:tcBorders>
            <w:noWrap/>
            <w:hideMark/>
          </w:tcPr>
          <w:p w14:paraId="2D57779C" w14:textId="77777777" w:rsidR="001C094C" w:rsidRPr="001C094C" w:rsidRDefault="001C094C">
            <w:r w:rsidRPr="001C094C">
              <w:t>Kevin Foster</w:t>
            </w:r>
          </w:p>
        </w:tc>
        <w:tc>
          <w:tcPr>
            <w:tcW w:w="1510" w:type="dxa"/>
            <w:tcBorders>
              <w:top w:val="single" w:sz="4" w:space="0" w:color="auto"/>
              <w:bottom w:val="single" w:sz="4" w:space="0" w:color="auto"/>
            </w:tcBorders>
            <w:noWrap/>
            <w:hideMark/>
          </w:tcPr>
          <w:p w14:paraId="0F94542C" w14:textId="77777777" w:rsidR="001C094C" w:rsidRPr="001C094C" w:rsidRDefault="001C094C">
            <w:r w:rsidRPr="001C094C">
              <w:t xml:space="preserve">Member of Parliament for Torbay (Covers Torquay and Paignton), please send queries to </w:t>
            </w:r>
            <w:r w:rsidRPr="001C094C">
              <w:lastRenderedPageBreak/>
              <w:t>kevin@kevinjfoster.com or call 01803 214 989.</w:t>
            </w:r>
          </w:p>
        </w:tc>
        <w:tc>
          <w:tcPr>
            <w:tcW w:w="1511" w:type="dxa"/>
            <w:tcBorders>
              <w:top w:val="single" w:sz="4" w:space="0" w:color="auto"/>
              <w:bottom w:val="single" w:sz="4" w:space="0" w:color="auto"/>
            </w:tcBorders>
            <w:noWrap/>
            <w:hideMark/>
          </w:tcPr>
          <w:p w14:paraId="486DCDD0" w14:textId="77777777" w:rsidR="001C094C" w:rsidRPr="001C094C" w:rsidRDefault="001C094C">
            <w:r w:rsidRPr="001C094C">
              <w:lastRenderedPageBreak/>
              <w:t>@kevin_j_foster</w:t>
            </w:r>
          </w:p>
        </w:tc>
        <w:tc>
          <w:tcPr>
            <w:tcW w:w="1510" w:type="dxa"/>
            <w:tcBorders>
              <w:top w:val="single" w:sz="4" w:space="0" w:color="auto"/>
              <w:bottom w:val="single" w:sz="4" w:space="0" w:color="auto"/>
            </w:tcBorders>
            <w:noWrap/>
            <w:hideMark/>
          </w:tcPr>
          <w:p w14:paraId="377D7663" w14:textId="77777777" w:rsidR="001C094C" w:rsidRPr="001C094C" w:rsidRDefault="001C094C" w:rsidP="001C094C">
            <w:r w:rsidRPr="001C094C">
              <w:t>35905</w:t>
            </w:r>
          </w:p>
        </w:tc>
        <w:tc>
          <w:tcPr>
            <w:tcW w:w="1510" w:type="dxa"/>
            <w:tcBorders>
              <w:top w:val="single" w:sz="4" w:space="0" w:color="auto"/>
              <w:bottom w:val="single" w:sz="4" w:space="0" w:color="auto"/>
            </w:tcBorders>
            <w:noWrap/>
            <w:hideMark/>
          </w:tcPr>
          <w:p w14:paraId="633374ED" w14:textId="77777777" w:rsidR="001C094C" w:rsidRPr="001C094C" w:rsidRDefault="001C094C" w:rsidP="001C094C">
            <w:r w:rsidRPr="001C094C">
              <w:t>7608</w:t>
            </w:r>
          </w:p>
        </w:tc>
        <w:tc>
          <w:tcPr>
            <w:tcW w:w="1511" w:type="dxa"/>
            <w:tcBorders>
              <w:top w:val="single" w:sz="4" w:space="0" w:color="auto"/>
              <w:bottom w:val="single" w:sz="4" w:space="0" w:color="auto"/>
            </w:tcBorders>
            <w:noWrap/>
            <w:hideMark/>
          </w:tcPr>
          <w:p w14:paraId="48199472" w14:textId="77777777" w:rsidR="001C094C" w:rsidRPr="001C094C" w:rsidRDefault="001C094C" w:rsidP="001C094C">
            <w:r w:rsidRPr="001C094C">
              <w:t>6/1/2009 12:52</w:t>
            </w:r>
          </w:p>
        </w:tc>
      </w:tr>
      <w:tr w:rsidR="001C094C" w:rsidRPr="001C094C" w14:paraId="09C9B481" w14:textId="77777777" w:rsidTr="00E94BEF">
        <w:trPr>
          <w:trHeight w:val="290"/>
        </w:trPr>
        <w:tc>
          <w:tcPr>
            <w:tcW w:w="1510" w:type="dxa"/>
            <w:tcBorders>
              <w:top w:val="single" w:sz="4" w:space="0" w:color="auto"/>
              <w:bottom w:val="single" w:sz="4" w:space="0" w:color="auto"/>
            </w:tcBorders>
            <w:noWrap/>
            <w:hideMark/>
          </w:tcPr>
          <w:p w14:paraId="4EC9ED4E" w14:textId="77777777" w:rsidR="001C094C" w:rsidRPr="001C094C" w:rsidRDefault="001C094C">
            <w:r w:rsidRPr="001C094C">
              <w:t>Kevin Sadler</w:t>
            </w:r>
          </w:p>
        </w:tc>
        <w:tc>
          <w:tcPr>
            <w:tcW w:w="1510" w:type="dxa"/>
            <w:tcBorders>
              <w:top w:val="single" w:sz="4" w:space="0" w:color="auto"/>
              <w:bottom w:val="single" w:sz="4" w:space="0" w:color="auto"/>
            </w:tcBorders>
            <w:noWrap/>
            <w:hideMark/>
          </w:tcPr>
          <w:p w14:paraId="33A1A75F" w14:textId="77777777" w:rsidR="001C094C" w:rsidRPr="001C094C" w:rsidRDefault="001C094C">
            <w:r w:rsidRPr="001C094C">
              <w:t>Acting CEO of HMCTS, with responsibility for delivering its major modernisation programme. Tweets from me &amp; my office. Ops updates and enquiries to @HMCTSgovuk</w:t>
            </w:r>
          </w:p>
        </w:tc>
        <w:tc>
          <w:tcPr>
            <w:tcW w:w="1511" w:type="dxa"/>
            <w:tcBorders>
              <w:top w:val="single" w:sz="4" w:space="0" w:color="auto"/>
              <w:bottom w:val="single" w:sz="4" w:space="0" w:color="auto"/>
            </w:tcBorders>
            <w:noWrap/>
            <w:hideMark/>
          </w:tcPr>
          <w:p w14:paraId="5B9EBFC7" w14:textId="77777777" w:rsidR="001C094C" w:rsidRPr="001C094C" w:rsidRDefault="001C094C">
            <w:r w:rsidRPr="001C094C">
              <w:t>@CEOofHMCTS</w:t>
            </w:r>
          </w:p>
        </w:tc>
        <w:tc>
          <w:tcPr>
            <w:tcW w:w="1510" w:type="dxa"/>
            <w:tcBorders>
              <w:top w:val="single" w:sz="4" w:space="0" w:color="auto"/>
              <w:bottom w:val="single" w:sz="4" w:space="0" w:color="auto"/>
            </w:tcBorders>
            <w:noWrap/>
            <w:hideMark/>
          </w:tcPr>
          <w:p w14:paraId="74300E15" w14:textId="77777777" w:rsidR="001C094C" w:rsidRPr="001C094C" w:rsidRDefault="001C094C" w:rsidP="001C094C">
            <w:r w:rsidRPr="001C094C">
              <w:t>1750</w:t>
            </w:r>
          </w:p>
        </w:tc>
        <w:tc>
          <w:tcPr>
            <w:tcW w:w="1510" w:type="dxa"/>
            <w:tcBorders>
              <w:top w:val="single" w:sz="4" w:space="0" w:color="auto"/>
              <w:bottom w:val="single" w:sz="4" w:space="0" w:color="auto"/>
            </w:tcBorders>
            <w:noWrap/>
            <w:hideMark/>
          </w:tcPr>
          <w:p w14:paraId="72991ED5" w14:textId="77777777" w:rsidR="001C094C" w:rsidRPr="001C094C" w:rsidRDefault="001C094C" w:rsidP="001C094C">
            <w:r w:rsidRPr="001C094C">
              <w:t>7098</w:t>
            </w:r>
          </w:p>
        </w:tc>
        <w:tc>
          <w:tcPr>
            <w:tcW w:w="1511" w:type="dxa"/>
            <w:tcBorders>
              <w:top w:val="single" w:sz="4" w:space="0" w:color="auto"/>
              <w:bottom w:val="single" w:sz="4" w:space="0" w:color="auto"/>
            </w:tcBorders>
            <w:noWrap/>
            <w:hideMark/>
          </w:tcPr>
          <w:p w14:paraId="7740BE19" w14:textId="77777777" w:rsidR="001C094C" w:rsidRPr="001C094C" w:rsidRDefault="001C094C" w:rsidP="001C094C">
            <w:r w:rsidRPr="001C094C">
              <w:t>10/4/2016 9:00</w:t>
            </w:r>
          </w:p>
        </w:tc>
      </w:tr>
      <w:tr w:rsidR="00E94BEF" w:rsidRPr="001C094C" w14:paraId="0E3C54C7" w14:textId="77777777" w:rsidTr="00E94BEF">
        <w:trPr>
          <w:trHeight w:val="290"/>
        </w:trPr>
        <w:tc>
          <w:tcPr>
            <w:tcW w:w="1510" w:type="dxa"/>
            <w:tcBorders>
              <w:top w:val="single" w:sz="4" w:space="0" w:color="auto"/>
              <w:bottom w:val="single" w:sz="4" w:space="0" w:color="auto"/>
            </w:tcBorders>
            <w:noWrap/>
            <w:hideMark/>
          </w:tcPr>
          <w:p w14:paraId="1A1E703D" w14:textId="77777777" w:rsidR="001C094C" w:rsidRPr="001C094C" w:rsidRDefault="001C094C">
            <w:r w:rsidRPr="001C094C">
              <w:t>Kit Malthouse MP</w:t>
            </w:r>
          </w:p>
        </w:tc>
        <w:tc>
          <w:tcPr>
            <w:tcW w:w="1510" w:type="dxa"/>
            <w:tcBorders>
              <w:top w:val="single" w:sz="4" w:space="0" w:color="auto"/>
              <w:bottom w:val="single" w:sz="4" w:space="0" w:color="auto"/>
            </w:tcBorders>
            <w:noWrap/>
            <w:hideMark/>
          </w:tcPr>
          <w:p w14:paraId="1CC4908E" w14:textId="77777777" w:rsidR="001C094C" w:rsidRPr="001C094C" w:rsidRDefault="001C094C">
            <w:r w:rsidRPr="001C094C">
              <w:t>Member of Parliament for lovely NW Hants. Government Minister for Crime &amp; Policing. Please contact via website or email</w:t>
            </w:r>
          </w:p>
        </w:tc>
        <w:tc>
          <w:tcPr>
            <w:tcW w:w="1511" w:type="dxa"/>
            <w:tcBorders>
              <w:top w:val="single" w:sz="4" w:space="0" w:color="auto"/>
              <w:bottom w:val="single" w:sz="4" w:space="0" w:color="auto"/>
            </w:tcBorders>
            <w:noWrap/>
            <w:hideMark/>
          </w:tcPr>
          <w:p w14:paraId="3BEA5A7F" w14:textId="77777777" w:rsidR="001C094C" w:rsidRPr="001C094C" w:rsidRDefault="001C094C">
            <w:r w:rsidRPr="001C094C">
              <w:t>@kitmalthouse</w:t>
            </w:r>
          </w:p>
        </w:tc>
        <w:tc>
          <w:tcPr>
            <w:tcW w:w="1510" w:type="dxa"/>
            <w:tcBorders>
              <w:top w:val="single" w:sz="4" w:space="0" w:color="auto"/>
              <w:bottom w:val="single" w:sz="4" w:space="0" w:color="auto"/>
            </w:tcBorders>
            <w:noWrap/>
            <w:hideMark/>
          </w:tcPr>
          <w:p w14:paraId="289E9BD8" w14:textId="77777777" w:rsidR="001C094C" w:rsidRPr="001C094C" w:rsidRDefault="001C094C" w:rsidP="001C094C">
            <w:r w:rsidRPr="001C094C">
              <w:t>4287</w:t>
            </w:r>
          </w:p>
        </w:tc>
        <w:tc>
          <w:tcPr>
            <w:tcW w:w="1510" w:type="dxa"/>
            <w:tcBorders>
              <w:top w:val="single" w:sz="4" w:space="0" w:color="auto"/>
              <w:bottom w:val="single" w:sz="4" w:space="0" w:color="auto"/>
            </w:tcBorders>
            <w:noWrap/>
            <w:hideMark/>
          </w:tcPr>
          <w:p w14:paraId="67CD81E9" w14:textId="77777777" w:rsidR="001C094C" w:rsidRPr="001C094C" w:rsidRDefault="001C094C" w:rsidP="001C094C">
            <w:r w:rsidRPr="001C094C">
              <w:t>16945</w:t>
            </w:r>
          </w:p>
        </w:tc>
        <w:tc>
          <w:tcPr>
            <w:tcW w:w="1511" w:type="dxa"/>
            <w:tcBorders>
              <w:top w:val="single" w:sz="4" w:space="0" w:color="auto"/>
              <w:bottom w:val="single" w:sz="4" w:space="0" w:color="auto"/>
            </w:tcBorders>
            <w:noWrap/>
            <w:hideMark/>
          </w:tcPr>
          <w:p w14:paraId="51FDBCAF" w14:textId="77777777" w:rsidR="001C094C" w:rsidRPr="001C094C" w:rsidRDefault="001C094C" w:rsidP="001C094C">
            <w:r w:rsidRPr="001C094C">
              <w:t>1/23/2009 19:58</w:t>
            </w:r>
          </w:p>
        </w:tc>
      </w:tr>
      <w:tr w:rsidR="001C094C" w:rsidRPr="001C094C" w14:paraId="32A3CC19" w14:textId="77777777" w:rsidTr="00E94BEF">
        <w:trPr>
          <w:trHeight w:val="290"/>
        </w:trPr>
        <w:tc>
          <w:tcPr>
            <w:tcW w:w="1510" w:type="dxa"/>
            <w:tcBorders>
              <w:top w:val="single" w:sz="4" w:space="0" w:color="auto"/>
              <w:bottom w:val="single" w:sz="4" w:space="0" w:color="auto"/>
            </w:tcBorders>
            <w:noWrap/>
            <w:hideMark/>
          </w:tcPr>
          <w:p w14:paraId="3B8D098B" w14:textId="77777777" w:rsidR="001C094C" w:rsidRPr="001C094C" w:rsidRDefault="001C094C">
            <w:r w:rsidRPr="001C094C">
              <w:t>Kwasi Kwarteng</w:t>
            </w:r>
          </w:p>
        </w:tc>
        <w:tc>
          <w:tcPr>
            <w:tcW w:w="1510" w:type="dxa"/>
            <w:tcBorders>
              <w:top w:val="single" w:sz="4" w:space="0" w:color="auto"/>
              <w:bottom w:val="single" w:sz="4" w:space="0" w:color="auto"/>
            </w:tcBorders>
            <w:noWrap/>
            <w:hideMark/>
          </w:tcPr>
          <w:p w14:paraId="2CB3FCA1" w14:textId="77777777" w:rsidR="001C094C" w:rsidRPr="001C094C" w:rsidRDefault="001C094C">
            <w:r w:rsidRPr="001C094C">
              <w:t>MP for Spelthorne. Secretary of State for Business, Energy &amp; Industrial Strategy.</w:t>
            </w:r>
          </w:p>
        </w:tc>
        <w:tc>
          <w:tcPr>
            <w:tcW w:w="1511" w:type="dxa"/>
            <w:tcBorders>
              <w:top w:val="single" w:sz="4" w:space="0" w:color="auto"/>
              <w:bottom w:val="single" w:sz="4" w:space="0" w:color="auto"/>
            </w:tcBorders>
            <w:noWrap/>
            <w:hideMark/>
          </w:tcPr>
          <w:p w14:paraId="0FEF6BE2" w14:textId="77777777" w:rsidR="001C094C" w:rsidRPr="001C094C" w:rsidRDefault="001C094C">
            <w:r w:rsidRPr="001C094C">
              <w:t>@KwasiKwarteng</w:t>
            </w:r>
          </w:p>
        </w:tc>
        <w:tc>
          <w:tcPr>
            <w:tcW w:w="1510" w:type="dxa"/>
            <w:tcBorders>
              <w:top w:val="single" w:sz="4" w:space="0" w:color="auto"/>
              <w:bottom w:val="single" w:sz="4" w:space="0" w:color="auto"/>
            </w:tcBorders>
            <w:noWrap/>
            <w:hideMark/>
          </w:tcPr>
          <w:p w14:paraId="6F0A63D6" w14:textId="77777777" w:rsidR="001C094C" w:rsidRPr="001C094C" w:rsidRDefault="001C094C" w:rsidP="001C094C">
            <w:r w:rsidRPr="001C094C">
              <w:t>839</w:t>
            </w:r>
          </w:p>
        </w:tc>
        <w:tc>
          <w:tcPr>
            <w:tcW w:w="1510" w:type="dxa"/>
            <w:tcBorders>
              <w:top w:val="single" w:sz="4" w:space="0" w:color="auto"/>
              <w:bottom w:val="single" w:sz="4" w:space="0" w:color="auto"/>
            </w:tcBorders>
            <w:noWrap/>
            <w:hideMark/>
          </w:tcPr>
          <w:p w14:paraId="7CA5056B" w14:textId="77777777" w:rsidR="001C094C" w:rsidRPr="001C094C" w:rsidRDefault="001C094C" w:rsidP="001C094C">
            <w:r w:rsidRPr="001C094C">
              <w:t>21441</w:t>
            </w:r>
          </w:p>
        </w:tc>
        <w:tc>
          <w:tcPr>
            <w:tcW w:w="1511" w:type="dxa"/>
            <w:tcBorders>
              <w:top w:val="single" w:sz="4" w:space="0" w:color="auto"/>
              <w:bottom w:val="single" w:sz="4" w:space="0" w:color="auto"/>
            </w:tcBorders>
            <w:noWrap/>
            <w:hideMark/>
          </w:tcPr>
          <w:p w14:paraId="61CDE3AA" w14:textId="77777777" w:rsidR="001C094C" w:rsidRPr="001C094C" w:rsidRDefault="001C094C" w:rsidP="001C094C">
            <w:r w:rsidRPr="001C094C">
              <w:t>3/10/2016 17:33</w:t>
            </w:r>
          </w:p>
        </w:tc>
      </w:tr>
      <w:tr w:rsidR="00E94BEF" w:rsidRPr="001C094C" w14:paraId="379E856B" w14:textId="77777777" w:rsidTr="00E94BEF">
        <w:trPr>
          <w:trHeight w:val="290"/>
        </w:trPr>
        <w:tc>
          <w:tcPr>
            <w:tcW w:w="1510" w:type="dxa"/>
            <w:tcBorders>
              <w:top w:val="single" w:sz="4" w:space="0" w:color="auto"/>
              <w:bottom w:val="single" w:sz="4" w:space="0" w:color="auto"/>
            </w:tcBorders>
            <w:noWrap/>
            <w:hideMark/>
          </w:tcPr>
          <w:p w14:paraId="50D99EAB" w14:textId="77777777" w:rsidR="001C094C" w:rsidRPr="001C094C" w:rsidRDefault="001C094C">
            <w:r w:rsidRPr="001C094C">
              <w:t>Legal Aid Agency</w:t>
            </w:r>
          </w:p>
        </w:tc>
        <w:tc>
          <w:tcPr>
            <w:tcW w:w="1510" w:type="dxa"/>
            <w:tcBorders>
              <w:top w:val="single" w:sz="4" w:space="0" w:color="auto"/>
              <w:bottom w:val="single" w:sz="4" w:space="0" w:color="auto"/>
            </w:tcBorders>
            <w:noWrap/>
            <w:hideMark/>
          </w:tcPr>
          <w:p w14:paraId="47A8D9D1" w14:textId="77777777" w:rsidR="001C094C" w:rsidRPr="001C094C" w:rsidRDefault="001C094C">
            <w:r w:rsidRPr="001C094C">
              <w:t>Official Twitter channel for the Legal Aid Agency.</w:t>
            </w:r>
            <w:r w:rsidRPr="001C094C">
              <w:br/>
            </w:r>
            <w:r w:rsidRPr="001C094C">
              <w:br/>
              <w:t>Customer Services: 0300 200 2020</w:t>
            </w:r>
          </w:p>
        </w:tc>
        <w:tc>
          <w:tcPr>
            <w:tcW w:w="1511" w:type="dxa"/>
            <w:tcBorders>
              <w:top w:val="single" w:sz="4" w:space="0" w:color="auto"/>
              <w:bottom w:val="single" w:sz="4" w:space="0" w:color="auto"/>
            </w:tcBorders>
            <w:noWrap/>
            <w:hideMark/>
          </w:tcPr>
          <w:p w14:paraId="33B8FCA5" w14:textId="77777777" w:rsidR="001C094C" w:rsidRPr="001C094C" w:rsidRDefault="001C094C">
            <w:r w:rsidRPr="001C094C">
              <w:t>@LegalAidAgency</w:t>
            </w:r>
          </w:p>
        </w:tc>
        <w:tc>
          <w:tcPr>
            <w:tcW w:w="1510" w:type="dxa"/>
            <w:tcBorders>
              <w:top w:val="single" w:sz="4" w:space="0" w:color="auto"/>
              <w:bottom w:val="single" w:sz="4" w:space="0" w:color="auto"/>
            </w:tcBorders>
            <w:noWrap/>
            <w:hideMark/>
          </w:tcPr>
          <w:p w14:paraId="5AC117FD" w14:textId="77777777" w:rsidR="001C094C" w:rsidRPr="001C094C" w:rsidRDefault="001C094C" w:rsidP="001C094C">
            <w:r w:rsidRPr="001C094C">
              <w:t>2159</w:t>
            </w:r>
          </w:p>
        </w:tc>
        <w:tc>
          <w:tcPr>
            <w:tcW w:w="1510" w:type="dxa"/>
            <w:tcBorders>
              <w:top w:val="single" w:sz="4" w:space="0" w:color="auto"/>
              <w:bottom w:val="single" w:sz="4" w:space="0" w:color="auto"/>
            </w:tcBorders>
            <w:noWrap/>
            <w:hideMark/>
          </w:tcPr>
          <w:p w14:paraId="3CC21AC7" w14:textId="77777777" w:rsidR="001C094C" w:rsidRPr="001C094C" w:rsidRDefault="001C094C" w:rsidP="001C094C">
            <w:r w:rsidRPr="001C094C">
              <w:t>5581</w:t>
            </w:r>
          </w:p>
        </w:tc>
        <w:tc>
          <w:tcPr>
            <w:tcW w:w="1511" w:type="dxa"/>
            <w:tcBorders>
              <w:top w:val="single" w:sz="4" w:space="0" w:color="auto"/>
              <w:bottom w:val="single" w:sz="4" w:space="0" w:color="auto"/>
            </w:tcBorders>
            <w:noWrap/>
            <w:hideMark/>
          </w:tcPr>
          <w:p w14:paraId="7D8A2446" w14:textId="77777777" w:rsidR="001C094C" w:rsidRPr="001C094C" w:rsidRDefault="001C094C" w:rsidP="001C094C">
            <w:r w:rsidRPr="001C094C">
              <w:t>9/23/2011 13:28</w:t>
            </w:r>
          </w:p>
        </w:tc>
      </w:tr>
      <w:tr w:rsidR="001C094C" w:rsidRPr="001C094C" w14:paraId="50E8033A" w14:textId="77777777" w:rsidTr="00E94BEF">
        <w:trPr>
          <w:trHeight w:val="290"/>
        </w:trPr>
        <w:tc>
          <w:tcPr>
            <w:tcW w:w="1510" w:type="dxa"/>
            <w:tcBorders>
              <w:top w:val="single" w:sz="4" w:space="0" w:color="auto"/>
              <w:bottom w:val="single" w:sz="4" w:space="0" w:color="auto"/>
            </w:tcBorders>
            <w:noWrap/>
            <w:hideMark/>
          </w:tcPr>
          <w:p w14:paraId="57713A9A" w14:textId="77777777" w:rsidR="001C094C" w:rsidRPr="001C094C" w:rsidRDefault="001C094C">
            <w:r w:rsidRPr="001C094C">
              <w:t>Leo Docherty MP</w:t>
            </w:r>
          </w:p>
        </w:tc>
        <w:tc>
          <w:tcPr>
            <w:tcW w:w="1510" w:type="dxa"/>
            <w:tcBorders>
              <w:top w:val="single" w:sz="4" w:space="0" w:color="auto"/>
              <w:bottom w:val="single" w:sz="4" w:space="0" w:color="auto"/>
            </w:tcBorders>
            <w:noWrap/>
            <w:hideMark/>
          </w:tcPr>
          <w:p w14:paraId="2DE212E4" w14:textId="77777777" w:rsidR="001C094C" w:rsidRPr="001C094C" w:rsidRDefault="001C094C">
            <w:r w:rsidRPr="001C094C">
              <w:t xml:space="preserve">Member of Parliament for Aldershot • Minister for Defence </w:t>
            </w:r>
            <w:r w:rsidRPr="001C094C">
              <w:lastRenderedPageBreak/>
              <w:t>People and Veterans • No replies via Twitter, please use  https://t.co/AZP0DzDSKw</w:t>
            </w:r>
          </w:p>
        </w:tc>
        <w:tc>
          <w:tcPr>
            <w:tcW w:w="1511" w:type="dxa"/>
            <w:tcBorders>
              <w:top w:val="single" w:sz="4" w:space="0" w:color="auto"/>
              <w:bottom w:val="single" w:sz="4" w:space="0" w:color="auto"/>
            </w:tcBorders>
            <w:noWrap/>
            <w:hideMark/>
          </w:tcPr>
          <w:p w14:paraId="54FB92B6" w14:textId="77777777" w:rsidR="001C094C" w:rsidRPr="001C094C" w:rsidRDefault="001C094C">
            <w:r w:rsidRPr="001C094C">
              <w:lastRenderedPageBreak/>
              <w:t>@LeoDochertyUK</w:t>
            </w:r>
          </w:p>
        </w:tc>
        <w:tc>
          <w:tcPr>
            <w:tcW w:w="1510" w:type="dxa"/>
            <w:tcBorders>
              <w:top w:val="single" w:sz="4" w:space="0" w:color="auto"/>
              <w:bottom w:val="single" w:sz="4" w:space="0" w:color="auto"/>
            </w:tcBorders>
            <w:noWrap/>
            <w:hideMark/>
          </w:tcPr>
          <w:p w14:paraId="523840CF" w14:textId="77777777" w:rsidR="001C094C" w:rsidRPr="001C094C" w:rsidRDefault="001C094C" w:rsidP="001C094C">
            <w:r w:rsidRPr="001C094C">
              <w:t>3678</w:t>
            </w:r>
          </w:p>
        </w:tc>
        <w:tc>
          <w:tcPr>
            <w:tcW w:w="1510" w:type="dxa"/>
            <w:tcBorders>
              <w:top w:val="single" w:sz="4" w:space="0" w:color="auto"/>
              <w:bottom w:val="single" w:sz="4" w:space="0" w:color="auto"/>
            </w:tcBorders>
            <w:noWrap/>
            <w:hideMark/>
          </w:tcPr>
          <w:p w14:paraId="531B263B" w14:textId="77777777" w:rsidR="001C094C" w:rsidRPr="001C094C" w:rsidRDefault="001C094C" w:rsidP="001C094C">
            <w:r w:rsidRPr="001C094C">
              <w:t>6458</w:t>
            </w:r>
          </w:p>
        </w:tc>
        <w:tc>
          <w:tcPr>
            <w:tcW w:w="1511" w:type="dxa"/>
            <w:tcBorders>
              <w:top w:val="single" w:sz="4" w:space="0" w:color="auto"/>
              <w:bottom w:val="single" w:sz="4" w:space="0" w:color="auto"/>
            </w:tcBorders>
            <w:noWrap/>
            <w:hideMark/>
          </w:tcPr>
          <w:p w14:paraId="539687E3" w14:textId="77777777" w:rsidR="001C094C" w:rsidRPr="001C094C" w:rsidRDefault="001C094C" w:rsidP="001C094C">
            <w:r w:rsidRPr="001C094C">
              <w:t>4/24/2012 22:07</w:t>
            </w:r>
          </w:p>
        </w:tc>
      </w:tr>
      <w:tr w:rsidR="00E94BEF" w:rsidRPr="001C094C" w14:paraId="2E7F2DAE" w14:textId="77777777" w:rsidTr="00E94BEF">
        <w:trPr>
          <w:trHeight w:val="290"/>
        </w:trPr>
        <w:tc>
          <w:tcPr>
            <w:tcW w:w="1510" w:type="dxa"/>
            <w:tcBorders>
              <w:top w:val="single" w:sz="4" w:space="0" w:color="auto"/>
              <w:bottom w:val="single" w:sz="4" w:space="0" w:color="auto"/>
            </w:tcBorders>
            <w:noWrap/>
            <w:hideMark/>
          </w:tcPr>
          <w:p w14:paraId="6FD0BA42" w14:textId="77777777" w:rsidR="001C094C" w:rsidRPr="001C094C" w:rsidRDefault="001C094C">
            <w:r w:rsidRPr="001C094C">
              <w:t>Liz Truss</w:t>
            </w:r>
          </w:p>
        </w:tc>
        <w:tc>
          <w:tcPr>
            <w:tcW w:w="1510" w:type="dxa"/>
            <w:tcBorders>
              <w:top w:val="single" w:sz="4" w:space="0" w:color="auto"/>
              <w:bottom w:val="single" w:sz="4" w:space="0" w:color="auto"/>
            </w:tcBorders>
            <w:noWrap/>
            <w:hideMark/>
          </w:tcPr>
          <w:p w14:paraId="35866F49" w14:textId="77777777" w:rsidR="001C094C" w:rsidRPr="001C094C" w:rsidRDefault="001C094C">
            <w:r w:rsidRPr="001C094C">
              <w:t>MP for South West Norfolk. Trade Secretary. Minister for Women and Equality.</w:t>
            </w:r>
          </w:p>
        </w:tc>
        <w:tc>
          <w:tcPr>
            <w:tcW w:w="1511" w:type="dxa"/>
            <w:tcBorders>
              <w:top w:val="single" w:sz="4" w:space="0" w:color="auto"/>
              <w:bottom w:val="single" w:sz="4" w:space="0" w:color="auto"/>
            </w:tcBorders>
            <w:noWrap/>
            <w:hideMark/>
          </w:tcPr>
          <w:p w14:paraId="0168205C" w14:textId="77777777" w:rsidR="001C094C" w:rsidRPr="001C094C" w:rsidRDefault="001C094C">
            <w:r w:rsidRPr="001C094C">
              <w:t>@trussliz</w:t>
            </w:r>
          </w:p>
        </w:tc>
        <w:tc>
          <w:tcPr>
            <w:tcW w:w="1510" w:type="dxa"/>
            <w:tcBorders>
              <w:top w:val="single" w:sz="4" w:space="0" w:color="auto"/>
              <w:bottom w:val="single" w:sz="4" w:space="0" w:color="auto"/>
            </w:tcBorders>
            <w:noWrap/>
            <w:hideMark/>
          </w:tcPr>
          <w:p w14:paraId="12AE1EEC" w14:textId="77777777" w:rsidR="001C094C" w:rsidRPr="001C094C" w:rsidRDefault="001C094C" w:rsidP="001C094C">
            <w:r w:rsidRPr="001C094C">
              <w:t>8412</w:t>
            </w:r>
          </w:p>
        </w:tc>
        <w:tc>
          <w:tcPr>
            <w:tcW w:w="1510" w:type="dxa"/>
            <w:tcBorders>
              <w:top w:val="single" w:sz="4" w:space="0" w:color="auto"/>
              <w:bottom w:val="single" w:sz="4" w:space="0" w:color="auto"/>
            </w:tcBorders>
            <w:noWrap/>
            <w:hideMark/>
          </w:tcPr>
          <w:p w14:paraId="3CE511BD" w14:textId="77777777" w:rsidR="001C094C" w:rsidRPr="001C094C" w:rsidRDefault="001C094C" w:rsidP="001C094C">
            <w:r w:rsidRPr="001C094C">
              <w:t>118344</w:t>
            </w:r>
          </w:p>
        </w:tc>
        <w:tc>
          <w:tcPr>
            <w:tcW w:w="1511" w:type="dxa"/>
            <w:tcBorders>
              <w:top w:val="single" w:sz="4" w:space="0" w:color="auto"/>
              <w:bottom w:val="single" w:sz="4" w:space="0" w:color="auto"/>
            </w:tcBorders>
            <w:noWrap/>
            <w:hideMark/>
          </w:tcPr>
          <w:p w14:paraId="3AE64203" w14:textId="77777777" w:rsidR="001C094C" w:rsidRPr="001C094C" w:rsidRDefault="001C094C" w:rsidP="001C094C">
            <w:r w:rsidRPr="001C094C">
              <w:t>8/13/2009 15:04</w:t>
            </w:r>
          </w:p>
        </w:tc>
      </w:tr>
      <w:tr w:rsidR="001C094C" w:rsidRPr="001C094C" w14:paraId="132EA1A1" w14:textId="77777777" w:rsidTr="00E94BEF">
        <w:trPr>
          <w:trHeight w:val="290"/>
        </w:trPr>
        <w:tc>
          <w:tcPr>
            <w:tcW w:w="1510" w:type="dxa"/>
            <w:tcBorders>
              <w:top w:val="single" w:sz="4" w:space="0" w:color="auto"/>
              <w:bottom w:val="single" w:sz="4" w:space="0" w:color="auto"/>
            </w:tcBorders>
            <w:noWrap/>
            <w:hideMark/>
          </w:tcPr>
          <w:p w14:paraId="600835B7" w14:textId="77777777" w:rsidR="001C094C" w:rsidRPr="001C094C" w:rsidRDefault="001C094C">
            <w:r w:rsidRPr="001C094C">
              <w:t>Lord (Tariq)Ahmad of Wimbledon</w:t>
            </w:r>
          </w:p>
        </w:tc>
        <w:tc>
          <w:tcPr>
            <w:tcW w:w="1510" w:type="dxa"/>
            <w:tcBorders>
              <w:top w:val="single" w:sz="4" w:space="0" w:color="auto"/>
              <w:bottom w:val="single" w:sz="4" w:space="0" w:color="auto"/>
            </w:tcBorders>
            <w:noWrap/>
            <w:hideMark/>
          </w:tcPr>
          <w:p w14:paraId="36018E97" w14:textId="77777777" w:rsidR="001C094C" w:rsidRPr="001C094C" w:rsidRDefault="001C094C">
            <w:r w:rsidRPr="001C094C">
              <w:t xml:space="preserve"> Minister of State Foreign Commonwealth&amp; Development Affairs(South Asia, Commonwealth,UN) PM's Envoy for Preventing Sexual Violence &amp; Minister Human Rights</w:t>
            </w:r>
          </w:p>
        </w:tc>
        <w:tc>
          <w:tcPr>
            <w:tcW w:w="1511" w:type="dxa"/>
            <w:tcBorders>
              <w:top w:val="single" w:sz="4" w:space="0" w:color="auto"/>
              <w:bottom w:val="single" w:sz="4" w:space="0" w:color="auto"/>
            </w:tcBorders>
            <w:noWrap/>
            <w:hideMark/>
          </w:tcPr>
          <w:p w14:paraId="74C7F9EA" w14:textId="77777777" w:rsidR="001C094C" w:rsidRPr="001C094C" w:rsidRDefault="001C094C">
            <w:r w:rsidRPr="001C094C">
              <w:t>@tariqahmadbt</w:t>
            </w:r>
          </w:p>
        </w:tc>
        <w:tc>
          <w:tcPr>
            <w:tcW w:w="1510" w:type="dxa"/>
            <w:tcBorders>
              <w:top w:val="single" w:sz="4" w:space="0" w:color="auto"/>
              <w:bottom w:val="single" w:sz="4" w:space="0" w:color="auto"/>
            </w:tcBorders>
            <w:noWrap/>
            <w:hideMark/>
          </w:tcPr>
          <w:p w14:paraId="36CB75A7" w14:textId="77777777" w:rsidR="001C094C" w:rsidRPr="001C094C" w:rsidRDefault="001C094C" w:rsidP="001C094C">
            <w:r w:rsidRPr="001C094C">
              <w:t>8542</w:t>
            </w:r>
          </w:p>
        </w:tc>
        <w:tc>
          <w:tcPr>
            <w:tcW w:w="1510" w:type="dxa"/>
            <w:tcBorders>
              <w:top w:val="single" w:sz="4" w:space="0" w:color="auto"/>
              <w:bottom w:val="single" w:sz="4" w:space="0" w:color="auto"/>
            </w:tcBorders>
            <w:noWrap/>
            <w:hideMark/>
          </w:tcPr>
          <w:p w14:paraId="366D5405" w14:textId="77777777" w:rsidR="001C094C" w:rsidRPr="001C094C" w:rsidRDefault="001C094C" w:rsidP="001C094C">
            <w:r w:rsidRPr="001C094C">
              <w:t>31287</w:t>
            </w:r>
          </w:p>
        </w:tc>
        <w:tc>
          <w:tcPr>
            <w:tcW w:w="1511" w:type="dxa"/>
            <w:tcBorders>
              <w:top w:val="single" w:sz="4" w:space="0" w:color="auto"/>
              <w:bottom w:val="single" w:sz="4" w:space="0" w:color="auto"/>
            </w:tcBorders>
            <w:noWrap/>
            <w:hideMark/>
          </w:tcPr>
          <w:p w14:paraId="1B3D212E" w14:textId="77777777" w:rsidR="001C094C" w:rsidRPr="001C094C" w:rsidRDefault="001C094C" w:rsidP="001C094C">
            <w:r w:rsidRPr="001C094C">
              <w:t>10/12/2009 16:17</w:t>
            </w:r>
          </w:p>
        </w:tc>
      </w:tr>
      <w:tr w:rsidR="00E94BEF" w:rsidRPr="001C094C" w14:paraId="242406BB" w14:textId="77777777" w:rsidTr="00E94BEF">
        <w:trPr>
          <w:trHeight w:val="290"/>
        </w:trPr>
        <w:tc>
          <w:tcPr>
            <w:tcW w:w="1510" w:type="dxa"/>
            <w:tcBorders>
              <w:top w:val="single" w:sz="4" w:space="0" w:color="auto"/>
              <w:bottom w:val="single" w:sz="4" w:space="0" w:color="auto"/>
            </w:tcBorders>
            <w:noWrap/>
            <w:hideMark/>
          </w:tcPr>
          <w:p w14:paraId="7EFB4EA3" w14:textId="77777777" w:rsidR="001C094C" w:rsidRPr="001C094C" w:rsidRDefault="001C094C">
            <w:r w:rsidRPr="001C094C">
              <w:t>Lord Bethell</w:t>
            </w:r>
          </w:p>
        </w:tc>
        <w:tc>
          <w:tcPr>
            <w:tcW w:w="1510" w:type="dxa"/>
            <w:tcBorders>
              <w:top w:val="single" w:sz="4" w:space="0" w:color="auto"/>
              <w:bottom w:val="single" w:sz="4" w:space="0" w:color="auto"/>
            </w:tcBorders>
            <w:noWrap/>
            <w:hideMark/>
          </w:tcPr>
          <w:p w14:paraId="0A04C96A" w14:textId="77777777" w:rsidR="001C094C" w:rsidRPr="001C094C" w:rsidRDefault="001C094C">
            <w:r w:rsidRPr="001C094C">
              <w:t>Minister of Innovation at @dhscgovuk</w:t>
            </w:r>
          </w:p>
        </w:tc>
        <w:tc>
          <w:tcPr>
            <w:tcW w:w="1511" w:type="dxa"/>
            <w:tcBorders>
              <w:top w:val="single" w:sz="4" w:space="0" w:color="auto"/>
              <w:bottom w:val="single" w:sz="4" w:space="0" w:color="auto"/>
            </w:tcBorders>
            <w:noWrap/>
            <w:hideMark/>
          </w:tcPr>
          <w:p w14:paraId="74AFA745" w14:textId="77777777" w:rsidR="001C094C" w:rsidRPr="001C094C" w:rsidRDefault="001C094C">
            <w:r w:rsidRPr="001C094C">
              <w:t>@JimBethell</w:t>
            </w:r>
          </w:p>
        </w:tc>
        <w:tc>
          <w:tcPr>
            <w:tcW w:w="1510" w:type="dxa"/>
            <w:tcBorders>
              <w:top w:val="single" w:sz="4" w:space="0" w:color="auto"/>
              <w:bottom w:val="single" w:sz="4" w:space="0" w:color="auto"/>
            </w:tcBorders>
            <w:noWrap/>
            <w:hideMark/>
          </w:tcPr>
          <w:p w14:paraId="11B0F203" w14:textId="77777777" w:rsidR="001C094C" w:rsidRPr="001C094C" w:rsidRDefault="001C094C" w:rsidP="001C094C">
            <w:r w:rsidRPr="001C094C">
              <w:t>11715</w:t>
            </w:r>
          </w:p>
        </w:tc>
        <w:tc>
          <w:tcPr>
            <w:tcW w:w="1510" w:type="dxa"/>
            <w:tcBorders>
              <w:top w:val="single" w:sz="4" w:space="0" w:color="auto"/>
              <w:bottom w:val="single" w:sz="4" w:space="0" w:color="auto"/>
            </w:tcBorders>
            <w:noWrap/>
            <w:hideMark/>
          </w:tcPr>
          <w:p w14:paraId="4C411EF4" w14:textId="77777777" w:rsidR="001C094C" w:rsidRPr="001C094C" w:rsidRDefault="001C094C" w:rsidP="001C094C">
            <w:r w:rsidRPr="001C094C">
              <w:t>10980</w:t>
            </w:r>
          </w:p>
        </w:tc>
        <w:tc>
          <w:tcPr>
            <w:tcW w:w="1511" w:type="dxa"/>
            <w:tcBorders>
              <w:top w:val="single" w:sz="4" w:space="0" w:color="auto"/>
              <w:bottom w:val="single" w:sz="4" w:space="0" w:color="auto"/>
            </w:tcBorders>
            <w:noWrap/>
            <w:hideMark/>
          </w:tcPr>
          <w:p w14:paraId="794D4384" w14:textId="77777777" w:rsidR="001C094C" w:rsidRPr="001C094C" w:rsidRDefault="001C094C" w:rsidP="001C094C">
            <w:r w:rsidRPr="001C094C">
              <w:t>6/1/2009 15:15</w:t>
            </w:r>
          </w:p>
        </w:tc>
      </w:tr>
      <w:tr w:rsidR="001C094C" w:rsidRPr="001C094C" w14:paraId="5AF4AEDB" w14:textId="77777777" w:rsidTr="00E94BEF">
        <w:trPr>
          <w:trHeight w:val="290"/>
        </w:trPr>
        <w:tc>
          <w:tcPr>
            <w:tcW w:w="1510" w:type="dxa"/>
            <w:tcBorders>
              <w:top w:val="single" w:sz="4" w:space="0" w:color="auto"/>
              <w:bottom w:val="single" w:sz="4" w:space="0" w:color="auto"/>
            </w:tcBorders>
            <w:noWrap/>
            <w:hideMark/>
          </w:tcPr>
          <w:p w14:paraId="1522FD71" w14:textId="77777777" w:rsidR="001C094C" w:rsidRPr="001C094C" w:rsidRDefault="001C094C">
            <w:r w:rsidRPr="001C094C">
              <w:t>Lord Gerry Grimstone</w:t>
            </w:r>
          </w:p>
        </w:tc>
        <w:tc>
          <w:tcPr>
            <w:tcW w:w="1510" w:type="dxa"/>
            <w:tcBorders>
              <w:top w:val="single" w:sz="4" w:space="0" w:color="auto"/>
              <w:bottom w:val="single" w:sz="4" w:space="0" w:color="auto"/>
            </w:tcBorders>
            <w:noWrap/>
            <w:hideMark/>
          </w:tcPr>
          <w:p w14:paraId="7A6192CB" w14:textId="77777777" w:rsidR="001C094C" w:rsidRPr="001C094C" w:rsidRDefault="001C094C">
            <w:r w:rsidRPr="001C094C">
              <w:t>Minister for Investment at the Department for International Trade, @tradegovuk, and the Department for Business, Energy and Industrial Strategy, @beisgovuk</w:t>
            </w:r>
          </w:p>
        </w:tc>
        <w:tc>
          <w:tcPr>
            <w:tcW w:w="1511" w:type="dxa"/>
            <w:tcBorders>
              <w:top w:val="single" w:sz="4" w:space="0" w:color="auto"/>
              <w:bottom w:val="single" w:sz="4" w:space="0" w:color="auto"/>
            </w:tcBorders>
            <w:noWrap/>
            <w:hideMark/>
          </w:tcPr>
          <w:p w14:paraId="0C495F2C" w14:textId="77777777" w:rsidR="001C094C" w:rsidRPr="001C094C" w:rsidRDefault="001C094C">
            <w:r w:rsidRPr="001C094C">
              <w:t>@GerryGrimstone</w:t>
            </w:r>
          </w:p>
        </w:tc>
        <w:tc>
          <w:tcPr>
            <w:tcW w:w="1510" w:type="dxa"/>
            <w:tcBorders>
              <w:top w:val="single" w:sz="4" w:space="0" w:color="auto"/>
              <w:bottom w:val="single" w:sz="4" w:space="0" w:color="auto"/>
            </w:tcBorders>
            <w:noWrap/>
            <w:hideMark/>
          </w:tcPr>
          <w:p w14:paraId="75D4E456" w14:textId="77777777" w:rsidR="001C094C" w:rsidRPr="001C094C" w:rsidRDefault="001C094C" w:rsidP="001C094C">
            <w:r w:rsidRPr="001C094C">
              <w:t>424</w:t>
            </w:r>
          </w:p>
        </w:tc>
        <w:tc>
          <w:tcPr>
            <w:tcW w:w="1510" w:type="dxa"/>
            <w:tcBorders>
              <w:top w:val="single" w:sz="4" w:space="0" w:color="auto"/>
              <w:bottom w:val="single" w:sz="4" w:space="0" w:color="auto"/>
            </w:tcBorders>
            <w:noWrap/>
            <w:hideMark/>
          </w:tcPr>
          <w:p w14:paraId="0348B0C8" w14:textId="77777777" w:rsidR="001C094C" w:rsidRPr="001C094C" w:rsidRDefault="001C094C" w:rsidP="001C094C">
            <w:r w:rsidRPr="001C094C">
              <w:t>2002</w:t>
            </w:r>
          </w:p>
        </w:tc>
        <w:tc>
          <w:tcPr>
            <w:tcW w:w="1511" w:type="dxa"/>
            <w:tcBorders>
              <w:top w:val="single" w:sz="4" w:space="0" w:color="auto"/>
              <w:bottom w:val="single" w:sz="4" w:space="0" w:color="auto"/>
            </w:tcBorders>
            <w:noWrap/>
            <w:hideMark/>
          </w:tcPr>
          <w:p w14:paraId="16B28DC0" w14:textId="77777777" w:rsidR="001C094C" w:rsidRPr="001C094C" w:rsidRDefault="001C094C" w:rsidP="001C094C">
            <w:r w:rsidRPr="001C094C">
              <w:t>7/12/2009 14:05</w:t>
            </w:r>
          </w:p>
        </w:tc>
      </w:tr>
      <w:tr w:rsidR="00E94BEF" w:rsidRPr="001C094C" w14:paraId="28C77349" w14:textId="77777777" w:rsidTr="00E94BEF">
        <w:trPr>
          <w:trHeight w:val="290"/>
        </w:trPr>
        <w:tc>
          <w:tcPr>
            <w:tcW w:w="1510" w:type="dxa"/>
            <w:tcBorders>
              <w:top w:val="single" w:sz="4" w:space="0" w:color="auto"/>
              <w:bottom w:val="single" w:sz="4" w:space="0" w:color="auto"/>
            </w:tcBorders>
            <w:noWrap/>
            <w:hideMark/>
          </w:tcPr>
          <w:p w14:paraId="77E4E990" w14:textId="77777777" w:rsidR="001C094C" w:rsidRPr="001C094C" w:rsidRDefault="001C094C">
            <w:r w:rsidRPr="001C094C">
              <w:t>Louise Smyth</w:t>
            </w:r>
          </w:p>
        </w:tc>
        <w:tc>
          <w:tcPr>
            <w:tcW w:w="1510" w:type="dxa"/>
            <w:tcBorders>
              <w:top w:val="single" w:sz="4" w:space="0" w:color="auto"/>
              <w:bottom w:val="single" w:sz="4" w:space="0" w:color="auto"/>
            </w:tcBorders>
            <w:noWrap/>
            <w:hideMark/>
          </w:tcPr>
          <w:p w14:paraId="23E129A2" w14:textId="77777777" w:rsidR="001C094C" w:rsidRPr="001C094C" w:rsidRDefault="001C094C">
            <w:r w:rsidRPr="001C094C">
              <w:t xml:space="preserve">Chief Executive of Companies House and the Registrar </w:t>
            </w:r>
            <w:r w:rsidRPr="001C094C">
              <w:lastRenderedPageBreak/>
              <w:t>of Companies for England and Wales</w:t>
            </w:r>
          </w:p>
        </w:tc>
        <w:tc>
          <w:tcPr>
            <w:tcW w:w="1511" w:type="dxa"/>
            <w:tcBorders>
              <w:top w:val="single" w:sz="4" w:space="0" w:color="auto"/>
              <w:bottom w:val="single" w:sz="4" w:space="0" w:color="auto"/>
            </w:tcBorders>
            <w:noWrap/>
            <w:hideMark/>
          </w:tcPr>
          <w:p w14:paraId="1006EA1F" w14:textId="77777777" w:rsidR="001C094C" w:rsidRPr="001C094C" w:rsidRDefault="001C094C">
            <w:r w:rsidRPr="001C094C">
              <w:lastRenderedPageBreak/>
              <w:t>@LouiseSmythCEO</w:t>
            </w:r>
          </w:p>
        </w:tc>
        <w:tc>
          <w:tcPr>
            <w:tcW w:w="1510" w:type="dxa"/>
            <w:tcBorders>
              <w:top w:val="single" w:sz="4" w:space="0" w:color="auto"/>
              <w:bottom w:val="single" w:sz="4" w:space="0" w:color="auto"/>
            </w:tcBorders>
            <w:noWrap/>
            <w:hideMark/>
          </w:tcPr>
          <w:p w14:paraId="74505890" w14:textId="77777777" w:rsidR="001C094C" w:rsidRPr="001C094C" w:rsidRDefault="001C094C" w:rsidP="001C094C">
            <w:r w:rsidRPr="001C094C">
              <w:t>180</w:t>
            </w:r>
          </w:p>
        </w:tc>
        <w:tc>
          <w:tcPr>
            <w:tcW w:w="1510" w:type="dxa"/>
            <w:tcBorders>
              <w:top w:val="single" w:sz="4" w:space="0" w:color="auto"/>
              <w:bottom w:val="single" w:sz="4" w:space="0" w:color="auto"/>
            </w:tcBorders>
            <w:noWrap/>
            <w:hideMark/>
          </w:tcPr>
          <w:p w14:paraId="49627A15" w14:textId="77777777" w:rsidR="001C094C" w:rsidRPr="001C094C" w:rsidRDefault="001C094C" w:rsidP="001C094C">
            <w:r w:rsidRPr="001C094C">
              <w:t>190</w:t>
            </w:r>
          </w:p>
        </w:tc>
        <w:tc>
          <w:tcPr>
            <w:tcW w:w="1511" w:type="dxa"/>
            <w:tcBorders>
              <w:top w:val="single" w:sz="4" w:space="0" w:color="auto"/>
              <w:bottom w:val="single" w:sz="4" w:space="0" w:color="auto"/>
            </w:tcBorders>
            <w:noWrap/>
            <w:hideMark/>
          </w:tcPr>
          <w:p w14:paraId="61F25583" w14:textId="77777777" w:rsidR="001C094C" w:rsidRPr="001C094C" w:rsidRDefault="001C094C" w:rsidP="001C094C">
            <w:r w:rsidRPr="001C094C">
              <w:t>5/23/2018 13:56</w:t>
            </w:r>
          </w:p>
        </w:tc>
      </w:tr>
      <w:tr w:rsidR="001C094C" w:rsidRPr="001C094C" w14:paraId="7A7DB9F9" w14:textId="77777777" w:rsidTr="00E94BEF">
        <w:trPr>
          <w:trHeight w:val="290"/>
        </w:trPr>
        <w:tc>
          <w:tcPr>
            <w:tcW w:w="1510" w:type="dxa"/>
            <w:tcBorders>
              <w:top w:val="single" w:sz="4" w:space="0" w:color="auto"/>
              <w:bottom w:val="single" w:sz="4" w:space="0" w:color="auto"/>
            </w:tcBorders>
            <w:noWrap/>
            <w:hideMark/>
          </w:tcPr>
          <w:p w14:paraId="069E7231" w14:textId="77777777" w:rsidR="001C094C" w:rsidRPr="001C094C" w:rsidRDefault="001C094C">
            <w:r w:rsidRPr="001C094C">
              <w:t>Lucy Frazer</w:t>
            </w:r>
          </w:p>
        </w:tc>
        <w:tc>
          <w:tcPr>
            <w:tcW w:w="1510" w:type="dxa"/>
            <w:tcBorders>
              <w:top w:val="single" w:sz="4" w:space="0" w:color="auto"/>
              <w:bottom w:val="single" w:sz="4" w:space="0" w:color="auto"/>
            </w:tcBorders>
            <w:noWrap/>
            <w:hideMark/>
          </w:tcPr>
          <w:p w14:paraId="078F7DE6" w14:textId="77777777" w:rsidR="001C094C" w:rsidRPr="001C094C" w:rsidRDefault="001C094C">
            <w:r w:rsidRPr="001C094C">
              <w:t>MP for South East Cambridgeshire. Solicitor General. If you want to contact me please email lucy.frazer.mp@parliament.uk</w:t>
            </w:r>
          </w:p>
        </w:tc>
        <w:tc>
          <w:tcPr>
            <w:tcW w:w="1511" w:type="dxa"/>
            <w:tcBorders>
              <w:top w:val="single" w:sz="4" w:space="0" w:color="auto"/>
              <w:bottom w:val="single" w:sz="4" w:space="0" w:color="auto"/>
            </w:tcBorders>
            <w:noWrap/>
            <w:hideMark/>
          </w:tcPr>
          <w:p w14:paraId="26DD8798" w14:textId="77777777" w:rsidR="001C094C" w:rsidRPr="001C094C" w:rsidRDefault="001C094C">
            <w:r w:rsidRPr="001C094C">
              <w:t>@lucyfrazermp</w:t>
            </w:r>
          </w:p>
        </w:tc>
        <w:tc>
          <w:tcPr>
            <w:tcW w:w="1510" w:type="dxa"/>
            <w:tcBorders>
              <w:top w:val="single" w:sz="4" w:space="0" w:color="auto"/>
              <w:bottom w:val="single" w:sz="4" w:space="0" w:color="auto"/>
            </w:tcBorders>
            <w:noWrap/>
            <w:hideMark/>
          </w:tcPr>
          <w:p w14:paraId="1BA79E0C" w14:textId="77777777" w:rsidR="001C094C" w:rsidRPr="001C094C" w:rsidRDefault="001C094C" w:rsidP="001C094C">
            <w:r w:rsidRPr="001C094C">
              <w:t>681</w:t>
            </w:r>
          </w:p>
        </w:tc>
        <w:tc>
          <w:tcPr>
            <w:tcW w:w="1510" w:type="dxa"/>
            <w:tcBorders>
              <w:top w:val="single" w:sz="4" w:space="0" w:color="auto"/>
              <w:bottom w:val="single" w:sz="4" w:space="0" w:color="auto"/>
            </w:tcBorders>
            <w:noWrap/>
            <w:hideMark/>
          </w:tcPr>
          <w:p w14:paraId="0867054F" w14:textId="77777777" w:rsidR="001C094C" w:rsidRPr="001C094C" w:rsidRDefault="001C094C" w:rsidP="001C094C">
            <w:r w:rsidRPr="001C094C">
              <w:t>8835</w:t>
            </w:r>
          </w:p>
        </w:tc>
        <w:tc>
          <w:tcPr>
            <w:tcW w:w="1511" w:type="dxa"/>
            <w:tcBorders>
              <w:top w:val="single" w:sz="4" w:space="0" w:color="auto"/>
              <w:bottom w:val="single" w:sz="4" w:space="0" w:color="auto"/>
            </w:tcBorders>
            <w:noWrap/>
            <w:hideMark/>
          </w:tcPr>
          <w:p w14:paraId="73435E18" w14:textId="77777777" w:rsidR="001C094C" w:rsidRPr="001C094C" w:rsidRDefault="001C094C" w:rsidP="001C094C">
            <w:r w:rsidRPr="001C094C">
              <w:t>9/30/2015 14:22</w:t>
            </w:r>
          </w:p>
        </w:tc>
      </w:tr>
      <w:tr w:rsidR="00E94BEF" w:rsidRPr="001C094C" w14:paraId="4DE282CB" w14:textId="77777777" w:rsidTr="00E94BEF">
        <w:trPr>
          <w:trHeight w:val="290"/>
        </w:trPr>
        <w:tc>
          <w:tcPr>
            <w:tcW w:w="1510" w:type="dxa"/>
            <w:tcBorders>
              <w:top w:val="single" w:sz="4" w:space="0" w:color="auto"/>
              <w:bottom w:val="single" w:sz="4" w:space="0" w:color="auto"/>
            </w:tcBorders>
            <w:noWrap/>
            <w:hideMark/>
          </w:tcPr>
          <w:p w14:paraId="44547E04" w14:textId="77777777" w:rsidR="001C094C" w:rsidRPr="001C094C" w:rsidRDefault="001C094C">
            <w:r w:rsidRPr="001C094C">
              <w:t>Luke Hall MP</w:t>
            </w:r>
          </w:p>
        </w:tc>
        <w:tc>
          <w:tcPr>
            <w:tcW w:w="1510" w:type="dxa"/>
            <w:tcBorders>
              <w:top w:val="single" w:sz="4" w:space="0" w:color="auto"/>
              <w:bottom w:val="single" w:sz="4" w:space="0" w:color="auto"/>
            </w:tcBorders>
            <w:noWrap/>
            <w:hideMark/>
          </w:tcPr>
          <w:p w14:paraId="78734354" w14:textId="77777777" w:rsidR="001C094C" w:rsidRPr="001C094C" w:rsidRDefault="001C094C">
            <w:r w:rsidRPr="001C094C">
              <w:t>Minister for Regional Growth and Local Government. Member of Parliament for Thornbury, Yate and the surrounding villages.</w:t>
            </w:r>
          </w:p>
        </w:tc>
        <w:tc>
          <w:tcPr>
            <w:tcW w:w="1511" w:type="dxa"/>
            <w:tcBorders>
              <w:top w:val="single" w:sz="4" w:space="0" w:color="auto"/>
              <w:bottom w:val="single" w:sz="4" w:space="0" w:color="auto"/>
            </w:tcBorders>
            <w:noWrap/>
            <w:hideMark/>
          </w:tcPr>
          <w:p w14:paraId="78EAF296" w14:textId="77777777" w:rsidR="001C094C" w:rsidRPr="001C094C" w:rsidRDefault="001C094C">
            <w:r w:rsidRPr="001C094C">
              <w:t>@LukeHall</w:t>
            </w:r>
          </w:p>
        </w:tc>
        <w:tc>
          <w:tcPr>
            <w:tcW w:w="1510" w:type="dxa"/>
            <w:tcBorders>
              <w:top w:val="single" w:sz="4" w:space="0" w:color="auto"/>
              <w:bottom w:val="single" w:sz="4" w:space="0" w:color="auto"/>
            </w:tcBorders>
            <w:noWrap/>
            <w:hideMark/>
          </w:tcPr>
          <w:p w14:paraId="6869551B" w14:textId="77777777" w:rsidR="001C094C" w:rsidRPr="001C094C" w:rsidRDefault="001C094C" w:rsidP="001C094C">
            <w:r w:rsidRPr="001C094C">
              <w:t>1226</w:t>
            </w:r>
          </w:p>
        </w:tc>
        <w:tc>
          <w:tcPr>
            <w:tcW w:w="1510" w:type="dxa"/>
            <w:tcBorders>
              <w:top w:val="single" w:sz="4" w:space="0" w:color="auto"/>
              <w:bottom w:val="single" w:sz="4" w:space="0" w:color="auto"/>
            </w:tcBorders>
            <w:noWrap/>
            <w:hideMark/>
          </w:tcPr>
          <w:p w14:paraId="2BF2ED50" w14:textId="77777777" w:rsidR="001C094C" w:rsidRPr="001C094C" w:rsidRDefault="001C094C" w:rsidP="001C094C">
            <w:r w:rsidRPr="001C094C">
              <w:t>4962</w:t>
            </w:r>
          </w:p>
        </w:tc>
        <w:tc>
          <w:tcPr>
            <w:tcW w:w="1511" w:type="dxa"/>
            <w:tcBorders>
              <w:top w:val="single" w:sz="4" w:space="0" w:color="auto"/>
              <w:bottom w:val="single" w:sz="4" w:space="0" w:color="auto"/>
            </w:tcBorders>
            <w:noWrap/>
            <w:hideMark/>
          </w:tcPr>
          <w:p w14:paraId="2186DD3F" w14:textId="77777777" w:rsidR="001C094C" w:rsidRPr="001C094C" w:rsidRDefault="001C094C" w:rsidP="001C094C">
            <w:r w:rsidRPr="001C094C">
              <w:t>12/15/2015 10:55</w:t>
            </w:r>
          </w:p>
        </w:tc>
      </w:tr>
      <w:tr w:rsidR="001C094C" w:rsidRPr="001C094C" w14:paraId="7A8C72EE" w14:textId="77777777" w:rsidTr="00E94BEF">
        <w:trPr>
          <w:trHeight w:val="290"/>
        </w:trPr>
        <w:tc>
          <w:tcPr>
            <w:tcW w:w="1510" w:type="dxa"/>
            <w:tcBorders>
              <w:top w:val="single" w:sz="4" w:space="0" w:color="auto"/>
              <w:bottom w:val="single" w:sz="4" w:space="0" w:color="auto"/>
            </w:tcBorders>
            <w:noWrap/>
            <w:hideMark/>
          </w:tcPr>
          <w:p w14:paraId="05C07579" w14:textId="77777777" w:rsidR="001C094C" w:rsidRPr="001C094C" w:rsidRDefault="001C094C">
            <w:r w:rsidRPr="001C094C">
              <w:t>Lynne Owens</w:t>
            </w:r>
          </w:p>
        </w:tc>
        <w:tc>
          <w:tcPr>
            <w:tcW w:w="1510" w:type="dxa"/>
            <w:tcBorders>
              <w:top w:val="single" w:sz="4" w:space="0" w:color="auto"/>
              <w:bottom w:val="single" w:sz="4" w:space="0" w:color="auto"/>
            </w:tcBorders>
            <w:noWrap/>
            <w:hideMark/>
          </w:tcPr>
          <w:p w14:paraId="436760A0" w14:textId="77777777" w:rsidR="001C094C" w:rsidRPr="001C094C" w:rsidRDefault="001C094C">
            <w:r w:rsidRPr="001C094C">
              <w:t>Director General of @NCA_UK. Leading the fight to cut serious &amp; organised crime. Please don't Tweet to report crimes, call 101 or 999 in an emergency.</w:t>
            </w:r>
          </w:p>
        </w:tc>
        <w:tc>
          <w:tcPr>
            <w:tcW w:w="1511" w:type="dxa"/>
            <w:tcBorders>
              <w:top w:val="single" w:sz="4" w:space="0" w:color="auto"/>
              <w:bottom w:val="single" w:sz="4" w:space="0" w:color="auto"/>
            </w:tcBorders>
            <w:noWrap/>
            <w:hideMark/>
          </w:tcPr>
          <w:p w14:paraId="6FF2A068" w14:textId="77777777" w:rsidR="001C094C" w:rsidRPr="001C094C" w:rsidRDefault="001C094C">
            <w:r w:rsidRPr="001C094C">
              <w:t>@NCA_LynneOwens</w:t>
            </w:r>
          </w:p>
        </w:tc>
        <w:tc>
          <w:tcPr>
            <w:tcW w:w="1510" w:type="dxa"/>
            <w:tcBorders>
              <w:top w:val="single" w:sz="4" w:space="0" w:color="auto"/>
              <w:bottom w:val="single" w:sz="4" w:space="0" w:color="auto"/>
            </w:tcBorders>
            <w:noWrap/>
            <w:hideMark/>
          </w:tcPr>
          <w:p w14:paraId="4A009E28" w14:textId="77777777" w:rsidR="001C094C" w:rsidRPr="001C094C" w:rsidRDefault="001C094C" w:rsidP="001C094C">
            <w:r w:rsidRPr="001C094C">
              <w:t>19396</w:t>
            </w:r>
          </w:p>
        </w:tc>
        <w:tc>
          <w:tcPr>
            <w:tcW w:w="1510" w:type="dxa"/>
            <w:tcBorders>
              <w:top w:val="single" w:sz="4" w:space="0" w:color="auto"/>
              <w:bottom w:val="single" w:sz="4" w:space="0" w:color="auto"/>
            </w:tcBorders>
            <w:noWrap/>
            <w:hideMark/>
          </w:tcPr>
          <w:p w14:paraId="14C03F6C" w14:textId="77777777" w:rsidR="001C094C" w:rsidRPr="001C094C" w:rsidRDefault="001C094C" w:rsidP="001C094C">
            <w:r w:rsidRPr="001C094C">
              <w:t>25608</w:t>
            </w:r>
          </w:p>
        </w:tc>
        <w:tc>
          <w:tcPr>
            <w:tcW w:w="1511" w:type="dxa"/>
            <w:tcBorders>
              <w:top w:val="single" w:sz="4" w:space="0" w:color="auto"/>
              <w:bottom w:val="single" w:sz="4" w:space="0" w:color="auto"/>
            </w:tcBorders>
            <w:noWrap/>
            <w:hideMark/>
          </w:tcPr>
          <w:p w14:paraId="2E4DD260" w14:textId="77777777" w:rsidR="001C094C" w:rsidRPr="001C094C" w:rsidRDefault="001C094C" w:rsidP="001C094C">
            <w:r w:rsidRPr="001C094C">
              <w:t>12/21/2011 15:32</w:t>
            </w:r>
          </w:p>
        </w:tc>
      </w:tr>
      <w:tr w:rsidR="00E94BEF" w:rsidRPr="001C094C" w14:paraId="1ECCBCE7" w14:textId="77777777" w:rsidTr="00E94BEF">
        <w:trPr>
          <w:trHeight w:val="290"/>
        </w:trPr>
        <w:tc>
          <w:tcPr>
            <w:tcW w:w="1510" w:type="dxa"/>
            <w:tcBorders>
              <w:top w:val="single" w:sz="4" w:space="0" w:color="auto"/>
              <w:bottom w:val="single" w:sz="4" w:space="0" w:color="auto"/>
            </w:tcBorders>
            <w:noWrap/>
            <w:hideMark/>
          </w:tcPr>
          <w:p w14:paraId="79220E4B" w14:textId="77777777" w:rsidR="001C094C" w:rsidRPr="001C094C" w:rsidRDefault="001C094C">
            <w:r w:rsidRPr="001C094C">
              <w:t>Maritime and Coastguard Agency</w:t>
            </w:r>
          </w:p>
        </w:tc>
        <w:tc>
          <w:tcPr>
            <w:tcW w:w="1510" w:type="dxa"/>
            <w:tcBorders>
              <w:top w:val="single" w:sz="4" w:space="0" w:color="auto"/>
              <w:bottom w:val="single" w:sz="4" w:space="0" w:color="auto"/>
            </w:tcBorders>
            <w:noWrap/>
            <w:hideMark/>
          </w:tcPr>
          <w:p w14:paraId="2A8B3A93" w14:textId="77777777" w:rsidR="001C094C" w:rsidRPr="001C094C" w:rsidRDefault="001C094C">
            <w:r w:rsidRPr="001C094C">
              <w:t>Based in the United Kingdom. This account is not monitored 24/7. Call 999 and ask for the Coastguard.</w:t>
            </w:r>
            <w:r w:rsidRPr="001C094C">
              <w:br/>
            </w:r>
            <w:r w:rsidRPr="001C094C">
              <w:br/>
            </w:r>
            <w:r w:rsidRPr="001C094C">
              <w:br/>
            </w:r>
            <w:r w:rsidRPr="001C094C">
              <w:br/>
              <w:t>@UKShipRegi</w:t>
            </w:r>
            <w:r w:rsidRPr="001C094C">
              <w:lastRenderedPageBreak/>
              <w:t>ster</w:t>
            </w:r>
            <w:r w:rsidRPr="001C094C">
              <w:br/>
            </w:r>
            <w:r w:rsidRPr="001C094C">
              <w:br/>
              <w:t>@HMCoastguard</w:t>
            </w:r>
          </w:p>
        </w:tc>
        <w:tc>
          <w:tcPr>
            <w:tcW w:w="1511" w:type="dxa"/>
            <w:tcBorders>
              <w:top w:val="single" w:sz="4" w:space="0" w:color="auto"/>
              <w:bottom w:val="single" w:sz="4" w:space="0" w:color="auto"/>
            </w:tcBorders>
            <w:noWrap/>
            <w:hideMark/>
          </w:tcPr>
          <w:p w14:paraId="3A52DF76" w14:textId="77777777" w:rsidR="001C094C" w:rsidRPr="001C094C" w:rsidRDefault="001C094C">
            <w:r w:rsidRPr="001C094C">
              <w:lastRenderedPageBreak/>
              <w:t>@MCA_media</w:t>
            </w:r>
          </w:p>
        </w:tc>
        <w:tc>
          <w:tcPr>
            <w:tcW w:w="1510" w:type="dxa"/>
            <w:tcBorders>
              <w:top w:val="single" w:sz="4" w:space="0" w:color="auto"/>
              <w:bottom w:val="single" w:sz="4" w:space="0" w:color="auto"/>
            </w:tcBorders>
            <w:noWrap/>
            <w:hideMark/>
          </w:tcPr>
          <w:p w14:paraId="18538557" w14:textId="77777777" w:rsidR="001C094C" w:rsidRPr="001C094C" w:rsidRDefault="001C094C" w:rsidP="001C094C">
            <w:r w:rsidRPr="001C094C">
              <w:t>9711</w:t>
            </w:r>
          </w:p>
        </w:tc>
        <w:tc>
          <w:tcPr>
            <w:tcW w:w="1510" w:type="dxa"/>
            <w:tcBorders>
              <w:top w:val="single" w:sz="4" w:space="0" w:color="auto"/>
              <w:bottom w:val="single" w:sz="4" w:space="0" w:color="auto"/>
            </w:tcBorders>
            <w:noWrap/>
            <w:hideMark/>
          </w:tcPr>
          <w:p w14:paraId="572F1B6B" w14:textId="77777777" w:rsidR="001C094C" w:rsidRPr="001C094C" w:rsidRDefault="001C094C" w:rsidP="001C094C">
            <w:r w:rsidRPr="001C094C">
              <w:t>57046</w:t>
            </w:r>
          </w:p>
        </w:tc>
        <w:tc>
          <w:tcPr>
            <w:tcW w:w="1511" w:type="dxa"/>
            <w:tcBorders>
              <w:top w:val="single" w:sz="4" w:space="0" w:color="auto"/>
              <w:bottom w:val="single" w:sz="4" w:space="0" w:color="auto"/>
            </w:tcBorders>
            <w:noWrap/>
            <w:hideMark/>
          </w:tcPr>
          <w:p w14:paraId="453BB648" w14:textId="77777777" w:rsidR="001C094C" w:rsidRPr="001C094C" w:rsidRDefault="001C094C" w:rsidP="001C094C">
            <w:r w:rsidRPr="001C094C">
              <w:t>5/19/2009 19:42</w:t>
            </w:r>
          </w:p>
        </w:tc>
      </w:tr>
      <w:tr w:rsidR="001C094C" w:rsidRPr="001C094C" w14:paraId="76EFD98D" w14:textId="77777777" w:rsidTr="00E94BEF">
        <w:trPr>
          <w:trHeight w:val="290"/>
        </w:trPr>
        <w:tc>
          <w:tcPr>
            <w:tcW w:w="1510" w:type="dxa"/>
            <w:tcBorders>
              <w:top w:val="single" w:sz="4" w:space="0" w:color="auto"/>
              <w:bottom w:val="single" w:sz="4" w:space="0" w:color="auto"/>
            </w:tcBorders>
            <w:noWrap/>
            <w:hideMark/>
          </w:tcPr>
          <w:p w14:paraId="2F77AE1B" w14:textId="77777777" w:rsidR="001C094C" w:rsidRPr="001C094C" w:rsidRDefault="001C094C">
            <w:r w:rsidRPr="001C094C">
              <w:t>Martin Callanan</w:t>
            </w:r>
          </w:p>
        </w:tc>
        <w:tc>
          <w:tcPr>
            <w:tcW w:w="1510" w:type="dxa"/>
            <w:tcBorders>
              <w:top w:val="single" w:sz="4" w:space="0" w:color="auto"/>
              <w:bottom w:val="single" w:sz="4" w:space="0" w:color="auto"/>
            </w:tcBorders>
            <w:noWrap/>
            <w:hideMark/>
          </w:tcPr>
          <w:p w14:paraId="1D5F0087" w14:textId="77777777" w:rsidR="001C094C" w:rsidRPr="001C094C" w:rsidRDefault="001C094C">
            <w:r w:rsidRPr="001C094C">
              <w:t>Conservative Peer and Minister in BEIS. Formerly in DexEU and even more formerly DfT. Proud Geordie and long suffering Toon fan.</w:t>
            </w:r>
          </w:p>
        </w:tc>
        <w:tc>
          <w:tcPr>
            <w:tcW w:w="1511" w:type="dxa"/>
            <w:tcBorders>
              <w:top w:val="single" w:sz="4" w:space="0" w:color="auto"/>
              <w:bottom w:val="single" w:sz="4" w:space="0" w:color="auto"/>
            </w:tcBorders>
            <w:noWrap/>
            <w:hideMark/>
          </w:tcPr>
          <w:p w14:paraId="60A3EFCA" w14:textId="77777777" w:rsidR="001C094C" w:rsidRPr="001C094C" w:rsidRDefault="001C094C">
            <w:r w:rsidRPr="001C094C">
              <w:t>@MartinCallanan</w:t>
            </w:r>
          </w:p>
        </w:tc>
        <w:tc>
          <w:tcPr>
            <w:tcW w:w="1510" w:type="dxa"/>
            <w:tcBorders>
              <w:top w:val="single" w:sz="4" w:space="0" w:color="auto"/>
              <w:bottom w:val="single" w:sz="4" w:space="0" w:color="auto"/>
            </w:tcBorders>
            <w:noWrap/>
            <w:hideMark/>
          </w:tcPr>
          <w:p w14:paraId="0C3313CB" w14:textId="77777777" w:rsidR="001C094C" w:rsidRPr="001C094C" w:rsidRDefault="001C094C" w:rsidP="001C094C">
            <w:r w:rsidRPr="001C094C">
              <w:t>813</w:t>
            </w:r>
          </w:p>
        </w:tc>
        <w:tc>
          <w:tcPr>
            <w:tcW w:w="1510" w:type="dxa"/>
            <w:tcBorders>
              <w:top w:val="single" w:sz="4" w:space="0" w:color="auto"/>
              <w:bottom w:val="single" w:sz="4" w:space="0" w:color="auto"/>
            </w:tcBorders>
            <w:noWrap/>
            <w:hideMark/>
          </w:tcPr>
          <w:p w14:paraId="1E8B0C71" w14:textId="77777777" w:rsidR="001C094C" w:rsidRPr="001C094C" w:rsidRDefault="001C094C" w:rsidP="001C094C">
            <w:r w:rsidRPr="001C094C">
              <w:t>1304</w:t>
            </w:r>
          </w:p>
        </w:tc>
        <w:tc>
          <w:tcPr>
            <w:tcW w:w="1511" w:type="dxa"/>
            <w:tcBorders>
              <w:top w:val="single" w:sz="4" w:space="0" w:color="auto"/>
              <w:bottom w:val="single" w:sz="4" w:space="0" w:color="auto"/>
            </w:tcBorders>
            <w:noWrap/>
            <w:hideMark/>
          </w:tcPr>
          <w:p w14:paraId="57691FA5" w14:textId="77777777" w:rsidR="001C094C" w:rsidRPr="001C094C" w:rsidRDefault="001C094C" w:rsidP="001C094C">
            <w:r w:rsidRPr="001C094C">
              <w:t>10/23/2011 23:58</w:t>
            </w:r>
          </w:p>
        </w:tc>
      </w:tr>
      <w:tr w:rsidR="00E94BEF" w:rsidRPr="001C094C" w14:paraId="2C8EC4E0" w14:textId="77777777" w:rsidTr="00E94BEF">
        <w:trPr>
          <w:trHeight w:val="290"/>
        </w:trPr>
        <w:tc>
          <w:tcPr>
            <w:tcW w:w="1510" w:type="dxa"/>
            <w:tcBorders>
              <w:top w:val="single" w:sz="4" w:space="0" w:color="auto"/>
              <w:bottom w:val="single" w:sz="4" w:space="0" w:color="auto"/>
            </w:tcBorders>
            <w:noWrap/>
            <w:hideMark/>
          </w:tcPr>
          <w:p w14:paraId="6A79E38A" w14:textId="77777777" w:rsidR="001C094C" w:rsidRPr="001C094C" w:rsidRDefault="001C094C">
            <w:r w:rsidRPr="001C094C">
              <w:t>Matt Hancock</w:t>
            </w:r>
          </w:p>
        </w:tc>
        <w:tc>
          <w:tcPr>
            <w:tcW w:w="1510" w:type="dxa"/>
            <w:tcBorders>
              <w:top w:val="single" w:sz="4" w:space="0" w:color="auto"/>
              <w:bottom w:val="single" w:sz="4" w:space="0" w:color="auto"/>
            </w:tcBorders>
            <w:noWrap/>
            <w:hideMark/>
          </w:tcPr>
          <w:p w14:paraId="611B25EF" w14:textId="77777777" w:rsidR="001C094C" w:rsidRPr="001C094C" w:rsidRDefault="001C094C">
            <w:r w:rsidRPr="001C094C">
              <w:t>Secretary of State for Health &amp; Social Care and MP for West Suffolk</w:t>
            </w:r>
          </w:p>
        </w:tc>
        <w:tc>
          <w:tcPr>
            <w:tcW w:w="1511" w:type="dxa"/>
            <w:tcBorders>
              <w:top w:val="single" w:sz="4" w:space="0" w:color="auto"/>
              <w:bottom w:val="single" w:sz="4" w:space="0" w:color="auto"/>
            </w:tcBorders>
            <w:noWrap/>
            <w:hideMark/>
          </w:tcPr>
          <w:p w14:paraId="698B24E1" w14:textId="77777777" w:rsidR="001C094C" w:rsidRPr="001C094C" w:rsidRDefault="001C094C">
            <w:r w:rsidRPr="001C094C">
              <w:t>@MattHancock</w:t>
            </w:r>
          </w:p>
        </w:tc>
        <w:tc>
          <w:tcPr>
            <w:tcW w:w="1510" w:type="dxa"/>
            <w:tcBorders>
              <w:top w:val="single" w:sz="4" w:space="0" w:color="auto"/>
              <w:bottom w:val="single" w:sz="4" w:space="0" w:color="auto"/>
            </w:tcBorders>
            <w:noWrap/>
            <w:hideMark/>
          </w:tcPr>
          <w:p w14:paraId="1A12AA86" w14:textId="77777777" w:rsidR="001C094C" w:rsidRPr="001C094C" w:rsidRDefault="001C094C" w:rsidP="001C094C">
            <w:r w:rsidRPr="001C094C">
              <w:t>21355</w:t>
            </w:r>
          </w:p>
        </w:tc>
        <w:tc>
          <w:tcPr>
            <w:tcW w:w="1510" w:type="dxa"/>
            <w:tcBorders>
              <w:top w:val="single" w:sz="4" w:space="0" w:color="auto"/>
              <w:bottom w:val="single" w:sz="4" w:space="0" w:color="auto"/>
            </w:tcBorders>
            <w:noWrap/>
            <w:hideMark/>
          </w:tcPr>
          <w:p w14:paraId="5924A7E7" w14:textId="77777777" w:rsidR="001C094C" w:rsidRPr="001C094C" w:rsidRDefault="001C094C" w:rsidP="001C094C">
            <w:r w:rsidRPr="001C094C">
              <w:t>425826</w:t>
            </w:r>
          </w:p>
        </w:tc>
        <w:tc>
          <w:tcPr>
            <w:tcW w:w="1511" w:type="dxa"/>
            <w:tcBorders>
              <w:top w:val="single" w:sz="4" w:space="0" w:color="auto"/>
              <w:bottom w:val="single" w:sz="4" w:space="0" w:color="auto"/>
            </w:tcBorders>
            <w:noWrap/>
            <w:hideMark/>
          </w:tcPr>
          <w:p w14:paraId="6E4A1EDC" w14:textId="77777777" w:rsidR="001C094C" w:rsidRPr="001C094C" w:rsidRDefault="001C094C" w:rsidP="001C094C">
            <w:r w:rsidRPr="001C094C">
              <w:t>1/31/2009 19:44</w:t>
            </w:r>
          </w:p>
        </w:tc>
      </w:tr>
      <w:tr w:rsidR="001C094C" w:rsidRPr="001C094C" w14:paraId="6D8F8C15" w14:textId="77777777" w:rsidTr="00E94BEF">
        <w:trPr>
          <w:trHeight w:val="290"/>
        </w:trPr>
        <w:tc>
          <w:tcPr>
            <w:tcW w:w="1510" w:type="dxa"/>
            <w:tcBorders>
              <w:top w:val="single" w:sz="4" w:space="0" w:color="auto"/>
              <w:bottom w:val="single" w:sz="4" w:space="0" w:color="auto"/>
            </w:tcBorders>
            <w:noWrap/>
            <w:hideMark/>
          </w:tcPr>
          <w:p w14:paraId="7C238F07" w14:textId="77777777" w:rsidR="001C094C" w:rsidRPr="001C094C" w:rsidRDefault="001C094C">
            <w:r w:rsidRPr="001C094C">
              <w:t>Matt Warman MP</w:t>
            </w:r>
          </w:p>
        </w:tc>
        <w:tc>
          <w:tcPr>
            <w:tcW w:w="1510" w:type="dxa"/>
            <w:tcBorders>
              <w:top w:val="single" w:sz="4" w:space="0" w:color="auto"/>
              <w:bottom w:val="single" w:sz="4" w:space="0" w:color="auto"/>
            </w:tcBorders>
            <w:noWrap/>
            <w:hideMark/>
          </w:tcPr>
          <w:p w14:paraId="7B32EE95" w14:textId="77777777" w:rsidR="001C094C" w:rsidRPr="001C094C" w:rsidRDefault="001C094C">
            <w:r w:rsidRPr="001C094C">
              <w:t>Minister for Digital Infrastructure. Member of Parliament for Boston &amp; Skegness. Former Technology Editor, Daily Telegraph. Conservative.</w:t>
            </w:r>
          </w:p>
        </w:tc>
        <w:tc>
          <w:tcPr>
            <w:tcW w:w="1511" w:type="dxa"/>
            <w:tcBorders>
              <w:top w:val="single" w:sz="4" w:space="0" w:color="auto"/>
              <w:bottom w:val="single" w:sz="4" w:space="0" w:color="auto"/>
            </w:tcBorders>
            <w:noWrap/>
            <w:hideMark/>
          </w:tcPr>
          <w:p w14:paraId="6BF7D1D2" w14:textId="77777777" w:rsidR="001C094C" w:rsidRPr="001C094C" w:rsidRDefault="001C094C">
            <w:r w:rsidRPr="001C094C">
              <w:t>@mattwarman</w:t>
            </w:r>
          </w:p>
        </w:tc>
        <w:tc>
          <w:tcPr>
            <w:tcW w:w="1510" w:type="dxa"/>
            <w:tcBorders>
              <w:top w:val="single" w:sz="4" w:space="0" w:color="auto"/>
              <w:bottom w:val="single" w:sz="4" w:space="0" w:color="auto"/>
            </w:tcBorders>
            <w:noWrap/>
            <w:hideMark/>
          </w:tcPr>
          <w:p w14:paraId="1D3963B2" w14:textId="77777777" w:rsidR="001C094C" w:rsidRPr="001C094C" w:rsidRDefault="001C094C" w:rsidP="001C094C">
            <w:r w:rsidRPr="001C094C">
              <w:t>16327</w:t>
            </w:r>
          </w:p>
        </w:tc>
        <w:tc>
          <w:tcPr>
            <w:tcW w:w="1510" w:type="dxa"/>
            <w:tcBorders>
              <w:top w:val="single" w:sz="4" w:space="0" w:color="auto"/>
              <w:bottom w:val="single" w:sz="4" w:space="0" w:color="auto"/>
            </w:tcBorders>
            <w:noWrap/>
            <w:hideMark/>
          </w:tcPr>
          <w:p w14:paraId="3DB267A0" w14:textId="77777777" w:rsidR="001C094C" w:rsidRPr="001C094C" w:rsidRDefault="001C094C" w:rsidP="001C094C">
            <w:r w:rsidRPr="001C094C">
              <w:t>19450</w:t>
            </w:r>
          </w:p>
        </w:tc>
        <w:tc>
          <w:tcPr>
            <w:tcW w:w="1511" w:type="dxa"/>
            <w:tcBorders>
              <w:top w:val="single" w:sz="4" w:space="0" w:color="auto"/>
              <w:bottom w:val="single" w:sz="4" w:space="0" w:color="auto"/>
            </w:tcBorders>
            <w:noWrap/>
            <w:hideMark/>
          </w:tcPr>
          <w:p w14:paraId="003E354D" w14:textId="77777777" w:rsidR="001C094C" w:rsidRPr="001C094C" w:rsidRDefault="001C094C" w:rsidP="001C094C">
            <w:r w:rsidRPr="001C094C">
              <w:t>11/27/2008 19:36</w:t>
            </w:r>
          </w:p>
        </w:tc>
      </w:tr>
      <w:tr w:rsidR="00E94BEF" w:rsidRPr="001C094C" w14:paraId="6D1227E1" w14:textId="77777777" w:rsidTr="00E94BEF">
        <w:trPr>
          <w:trHeight w:val="290"/>
        </w:trPr>
        <w:tc>
          <w:tcPr>
            <w:tcW w:w="1510" w:type="dxa"/>
            <w:tcBorders>
              <w:top w:val="single" w:sz="4" w:space="0" w:color="auto"/>
              <w:bottom w:val="single" w:sz="4" w:space="0" w:color="auto"/>
            </w:tcBorders>
            <w:noWrap/>
            <w:hideMark/>
          </w:tcPr>
          <w:p w14:paraId="36FDFBEA" w14:textId="77777777" w:rsidR="001C094C" w:rsidRPr="001C094C" w:rsidRDefault="001C094C">
            <w:r w:rsidRPr="001C094C">
              <w:t>Max Hill</w:t>
            </w:r>
          </w:p>
        </w:tc>
        <w:tc>
          <w:tcPr>
            <w:tcW w:w="1510" w:type="dxa"/>
            <w:tcBorders>
              <w:top w:val="single" w:sz="4" w:space="0" w:color="auto"/>
              <w:bottom w:val="single" w:sz="4" w:space="0" w:color="auto"/>
            </w:tcBorders>
            <w:noWrap/>
            <w:hideMark/>
          </w:tcPr>
          <w:p w14:paraId="48B612A7" w14:textId="77777777" w:rsidR="001C094C" w:rsidRPr="001C094C" w:rsidRDefault="001C094C">
            <w:r w:rsidRPr="001C094C">
              <w:t>Director of Public Prosecutions</w:t>
            </w:r>
          </w:p>
        </w:tc>
        <w:tc>
          <w:tcPr>
            <w:tcW w:w="1511" w:type="dxa"/>
            <w:tcBorders>
              <w:top w:val="single" w:sz="4" w:space="0" w:color="auto"/>
              <w:bottom w:val="single" w:sz="4" w:space="0" w:color="auto"/>
            </w:tcBorders>
            <w:noWrap/>
            <w:hideMark/>
          </w:tcPr>
          <w:p w14:paraId="0BF677EC" w14:textId="77777777" w:rsidR="001C094C" w:rsidRPr="001C094C" w:rsidRDefault="001C094C">
            <w:r w:rsidRPr="001C094C">
              <w:t>@MaxHillQC</w:t>
            </w:r>
          </w:p>
        </w:tc>
        <w:tc>
          <w:tcPr>
            <w:tcW w:w="1510" w:type="dxa"/>
            <w:tcBorders>
              <w:top w:val="single" w:sz="4" w:space="0" w:color="auto"/>
              <w:bottom w:val="single" w:sz="4" w:space="0" w:color="auto"/>
            </w:tcBorders>
            <w:noWrap/>
            <w:hideMark/>
          </w:tcPr>
          <w:p w14:paraId="096357C1" w14:textId="77777777" w:rsidR="001C094C" w:rsidRPr="001C094C" w:rsidRDefault="001C094C" w:rsidP="001C094C">
            <w:r w:rsidRPr="001C094C">
              <w:t>1231</w:t>
            </w:r>
          </w:p>
        </w:tc>
        <w:tc>
          <w:tcPr>
            <w:tcW w:w="1510" w:type="dxa"/>
            <w:tcBorders>
              <w:top w:val="single" w:sz="4" w:space="0" w:color="auto"/>
              <w:bottom w:val="single" w:sz="4" w:space="0" w:color="auto"/>
            </w:tcBorders>
            <w:noWrap/>
            <w:hideMark/>
          </w:tcPr>
          <w:p w14:paraId="432A315F" w14:textId="77777777" w:rsidR="001C094C" w:rsidRPr="001C094C" w:rsidRDefault="001C094C" w:rsidP="001C094C">
            <w:r w:rsidRPr="001C094C">
              <w:t>9819</w:t>
            </w:r>
          </w:p>
        </w:tc>
        <w:tc>
          <w:tcPr>
            <w:tcW w:w="1511" w:type="dxa"/>
            <w:tcBorders>
              <w:top w:val="single" w:sz="4" w:space="0" w:color="auto"/>
              <w:bottom w:val="single" w:sz="4" w:space="0" w:color="auto"/>
            </w:tcBorders>
            <w:noWrap/>
            <w:hideMark/>
          </w:tcPr>
          <w:p w14:paraId="44B4F46F" w14:textId="77777777" w:rsidR="001C094C" w:rsidRPr="001C094C" w:rsidRDefault="001C094C" w:rsidP="001C094C">
            <w:r w:rsidRPr="001C094C">
              <w:t>8/31/2013 11:25</w:t>
            </w:r>
          </w:p>
        </w:tc>
      </w:tr>
      <w:tr w:rsidR="001C094C" w:rsidRPr="001C094C" w14:paraId="35AF7435" w14:textId="77777777" w:rsidTr="00E94BEF">
        <w:trPr>
          <w:trHeight w:val="290"/>
        </w:trPr>
        <w:tc>
          <w:tcPr>
            <w:tcW w:w="1510" w:type="dxa"/>
            <w:tcBorders>
              <w:top w:val="single" w:sz="4" w:space="0" w:color="auto"/>
              <w:bottom w:val="single" w:sz="4" w:space="0" w:color="auto"/>
            </w:tcBorders>
            <w:noWrap/>
            <w:hideMark/>
          </w:tcPr>
          <w:p w14:paraId="6C90CF9B" w14:textId="77777777" w:rsidR="001C094C" w:rsidRPr="001C094C" w:rsidRDefault="001C094C">
            <w:r w:rsidRPr="001C094C">
              <w:t>MHRA News Centre</w:t>
            </w:r>
          </w:p>
        </w:tc>
        <w:tc>
          <w:tcPr>
            <w:tcW w:w="1510" w:type="dxa"/>
            <w:tcBorders>
              <w:top w:val="single" w:sz="4" w:space="0" w:color="auto"/>
              <w:bottom w:val="single" w:sz="4" w:space="0" w:color="auto"/>
            </w:tcBorders>
            <w:noWrap/>
            <w:hideMark/>
          </w:tcPr>
          <w:p w14:paraId="0A796AAB" w14:textId="77777777" w:rsidR="001C094C" w:rsidRPr="001C094C" w:rsidRDefault="001C094C">
            <w:r w:rsidRPr="001C094C">
              <w:t>Press releases and statements @MHRAgovuk Corporate Twitter @MHRAdevices Devices info @MHRAmedicines Medicines</w:t>
            </w:r>
          </w:p>
        </w:tc>
        <w:tc>
          <w:tcPr>
            <w:tcW w:w="1511" w:type="dxa"/>
            <w:tcBorders>
              <w:top w:val="single" w:sz="4" w:space="0" w:color="auto"/>
              <w:bottom w:val="single" w:sz="4" w:space="0" w:color="auto"/>
            </w:tcBorders>
            <w:noWrap/>
            <w:hideMark/>
          </w:tcPr>
          <w:p w14:paraId="6EFDD140" w14:textId="77777777" w:rsidR="001C094C" w:rsidRPr="001C094C" w:rsidRDefault="001C094C">
            <w:r w:rsidRPr="001C094C">
              <w:t>@MHRApress</w:t>
            </w:r>
          </w:p>
        </w:tc>
        <w:tc>
          <w:tcPr>
            <w:tcW w:w="1510" w:type="dxa"/>
            <w:tcBorders>
              <w:top w:val="single" w:sz="4" w:space="0" w:color="auto"/>
              <w:bottom w:val="single" w:sz="4" w:space="0" w:color="auto"/>
            </w:tcBorders>
            <w:noWrap/>
            <w:hideMark/>
          </w:tcPr>
          <w:p w14:paraId="1A5167C2" w14:textId="77777777" w:rsidR="001C094C" w:rsidRPr="001C094C" w:rsidRDefault="001C094C" w:rsidP="001C094C">
            <w:r w:rsidRPr="001C094C">
              <w:t>1609</w:t>
            </w:r>
          </w:p>
        </w:tc>
        <w:tc>
          <w:tcPr>
            <w:tcW w:w="1510" w:type="dxa"/>
            <w:tcBorders>
              <w:top w:val="single" w:sz="4" w:space="0" w:color="auto"/>
              <w:bottom w:val="single" w:sz="4" w:space="0" w:color="auto"/>
            </w:tcBorders>
            <w:noWrap/>
            <w:hideMark/>
          </w:tcPr>
          <w:p w14:paraId="40063958" w14:textId="77777777" w:rsidR="001C094C" w:rsidRPr="001C094C" w:rsidRDefault="001C094C" w:rsidP="001C094C">
            <w:r w:rsidRPr="001C094C">
              <w:t>9961</w:t>
            </w:r>
          </w:p>
        </w:tc>
        <w:tc>
          <w:tcPr>
            <w:tcW w:w="1511" w:type="dxa"/>
            <w:tcBorders>
              <w:top w:val="single" w:sz="4" w:space="0" w:color="auto"/>
              <w:bottom w:val="single" w:sz="4" w:space="0" w:color="auto"/>
            </w:tcBorders>
            <w:noWrap/>
            <w:hideMark/>
          </w:tcPr>
          <w:p w14:paraId="49D2C3D4" w14:textId="77777777" w:rsidR="001C094C" w:rsidRPr="001C094C" w:rsidRDefault="001C094C" w:rsidP="001C094C">
            <w:r w:rsidRPr="001C094C">
              <w:t>7/7/2011 15:42</w:t>
            </w:r>
          </w:p>
        </w:tc>
      </w:tr>
      <w:tr w:rsidR="00E94BEF" w:rsidRPr="001C094C" w14:paraId="73DA910F" w14:textId="77777777" w:rsidTr="00E94BEF">
        <w:trPr>
          <w:trHeight w:val="290"/>
        </w:trPr>
        <w:tc>
          <w:tcPr>
            <w:tcW w:w="1510" w:type="dxa"/>
            <w:tcBorders>
              <w:top w:val="single" w:sz="4" w:space="0" w:color="auto"/>
              <w:bottom w:val="single" w:sz="4" w:space="0" w:color="auto"/>
            </w:tcBorders>
            <w:noWrap/>
            <w:hideMark/>
          </w:tcPr>
          <w:p w14:paraId="2709E714" w14:textId="77777777" w:rsidR="001C094C" w:rsidRPr="001C094C" w:rsidRDefault="001C094C">
            <w:r w:rsidRPr="001C094C">
              <w:t>MHRAgovuk</w:t>
            </w:r>
          </w:p>
        </w:tc>
        <w:tc>
          <w:tcPr>
            <w:tcW w:w="1510" w:type="dxa"/>
            <w:tcBorders>
              <w:top w:val="single" w:sz="4" w:space="0" w:color="auto"/>
              <w:bottom w:val="single" w:sz="4" w:space="0" w:color="auto"/>
            </w:tcBorders>
            <w:noWrap/>
            <w:hideMark/>
          </w:tcPr>
          <w:p w14:paraId="41F2AB3B" w14:textId="77777777" w:rsidR="001C094C" w:rsidRPr="001C094C" w:rsidRDefault="001C094C">
            <w:r w:rsidRPr="001C094C">
              <w:t xml:space="preserve">The MHRA is a global leader in </w:t>
            </w:r>
            <w:r w:rsidRPr="001C094C">
              <w:lastRenderedPageBreak/>
              <w:t>protecting and improving public health and supporting innovation through scientific research and development.</w:t>
            </w:r>
          </w:p>
        </w:tc>
        <w:tc>
          <w:tcPr>
            <w:tcW w:w="1511" w:type="dxa"/>
            <w:tcBorders>
              <w:top w:val="single" w:sz="4" w:space="0" w:color="auto"/>
              <w:bottom w:val="single" w:sz="4" w:space="0" w:color="auto"/>
            </w:tcBorders>
            <w:noWrap/>
            <w:hideMark/>
          </w:tcPr>
          <w:p w14:paraId="159FBC6B" w14:textId="77777777" w:rsidR="001C094C" w:rsidRPr="001C094C" w:rsidRDefault="001C094C">
            <w:r w:rsidRPr="001C094C">
              <w:lastRenderedPageBreak/>
              <w:t>@MHRAgovuk</w:t>
            </w:r>
          </w:p>
        </w:tc>
        <w:tc>
          <w:tcPr>
            <w:tcW w:w="1510" w:type="dxa"/>
            <w:tcBorders>
              <w:top w:val="single" w:sz="4" w:space="0" w:color="auto"/>
              <w:bottom w:val="single" w:sz="4" w:space="0" w:color="auto"/>
            </w:tcBorders>
            <w:noWrap/>
            <w:hideMark/>
          </w:tcPr>
          <w:p w14:paraId="2C0C2160" w14:textId="77777777" w:rsidR="001C094C" w:rsidRPr="001C094C" w:rsidRDefault="001C094C" w:rsidP="001C094C">
            <w:r w:rsidRPr="001C094C">
              <w:t>4869</w:t>
            </w:r>
          </w:p>
        </w:tc>
        <w:tc>
          <w:tcPr>
            <w:tcW w:w="1510" w:type="dxa"/>
            <w:tcBorders>
              <w:top w:val="single" w:sz="4" w:space="0" w:color="auto"/>
              <w:bottom w:val="single" w:sz="4" w:space="0" w:color="auto"/>
            </w:tcBorders>
            <w:noWrap/>
            <w:hideMark/>
          </w:tcPr>
          <w:p w14:paraId="686924CF" w14:textId="77777777" w:rsidR="001C094C" w:rsidRPr="001C094C" w:rsidRDefault="001C094C" w:rsidP="001C094C">
            <w:r w:rsidRPr="001C094C">
              <w:t>25371</w:t>
            </w:r>
          </w:p>
        </w:tc>
        <w:tc>
          <w:tcPr>
            <w:tcW w:w="1511" w:type="dxa"/>
            <w:tcBorders>
              <w:top w:val="single" w:sz="4" w:space="0" w:color="auto"/>
              <w:bottom w:val="single" w:sz="4" w:space="0" w:color="auto"/>
            </w:tcBorders>
            <w:noWrap/>
            <w:hideMark/>
          </w:tcPr>
          <w:p w14:paraId="24B5F73C" w14:textId="77777777" w:rsidR="001C094C" w:rsidRPr="001C094C" w:rsidRDefault="001C094C" w:rsidP="001C094C">
            <w:r w:rsidRPr="001C094C">
              <w:t>7/7/2011 15:47</w:t>
            </w:r>
          </w:p>
        </w:tc>
      </w:tr>
      <w:tr w:rsidR="001C094C" w:rsidRPr="001C094C" w14:paraId="5AC1550A" w14:textId="77777777" w:rsidTr="00E94BEF">
        <w:trPr>
          <w:trHeight w:val="290"/>
        </w:trPr>
        <w:tc>
          <w:tcPr>
            <w:tcW w:w="1510" w:type="dxa"/>
            <w:tcBorders>
              <w:top w:val="single" w:sz="4" w:space="0" w:color="auto"/>
              <w:bottom w:val="single" w:sz="4" w:space="0" w:color="auto"/>
            </w:tcBorders>
            <w:noWrap/>
            <w:hideMark/>
          </w:tcPr>
          <w:p w14:paraId="22FBEB9B" w14:textId="77777777" w:rsidR="001C094C" w:rsidRPr="001C094C" w:rsidRDefault="001C094C">
            <w:r w:rsidRPr="001C094C">
              <w:t>Michael Brodie</w:t>
            </w:r>
          </w:p>
        </w:tc>
        <w:tc>
          <w:tcPr>
            <w:tcW w:w="1510" w:type="dxa"/>
            <w:tcBorders>
              <w:top w:val="single" w:sz="4" w:space="0" w:color="auto"/>
              <w:bottom w:val="single" w:sz="4" w:space="0" w:color="auto"/>
            </w:tcBorders>
            <w:noWrap/>
            <w:hideMark/>
          </w:tcPr>
          <w:p w14:paraId="358A563A" w14:textId="77777777" w:rsidR="001C094C" w:rsidRPr="001C094C" w:rsidRDefault="001C094C">
            <w:r w:rsidRPr="001C094C">
              <w:t>Chief Executive at NHS Business Services Authority and interim Chief Executive for Public Health England. Passionate about the North East. Dad, Husband, Son.</w:t>
            </w:r>
          </w:p>
        </w:tc>
        <w:tc>
          <w:tcPr>
            <w:tcW w:w="1511" w:type="dxa"/>
            <w:tcBorders>
              <w:top w:val="single" w:sz="4" w:space="0" w:color="auto"/>
              <w:bottom w:val="single" w:sz="4" w:space="0" w:color="auto"/>
            </w:tcBorders>
            <w:noWrap/>
            <w:hideMark/>
          </w:tcPr>
          <w:p w14:paraId="171ABC66" w14:textId="77777777" w:rsidR="001C094C" w:rsidRPr="001C094C" w:rsidRDefault="001C094C">
            <w:r w:rsidRPr="001C094C">
              <w:t>@michaelkbrodie</w:t>
            </w:r>
          </w:p>
        </w:tc>
        <w:tc>
          <w:tcPr>
            <w:tcW w:w="1510" w:type="dxa"/>
            <w:tcBorders>
              <w:top w:val="single" w:sz="4" w:space="0" w:color="auto"/>
              <w:bottom w:val="single" w:sz="4" w:space="0" w:color="auto"/>
            </w:tcBorders>
            <w:noWrap/>
            <w:hideMark/>
          </w:tcPr>
          <w:p w14:paraId="77BA59E9" w14:textId="77777777" w:rsidR="001C094C" w:rsidRPr="001C094C" w:rsidRDefault="001C094C" w:rsidP="001C094C">
            <w:r w:rsidRPr="001C094C">
              <w:t>2691</w:t>
            </w:r>
          </w:p>
        </w:tc>
        <w:tc>
          <w:tcPr>
            <w:tcW w:w="1510" w:type="dxa"/>
            <w:tcBorders>
              <w:top w:val="single" w:sz="4" w:space="0" w:color="auto"/>
              <w:bottom w:val="single" w:sz="4" w:space="0" w:color="auto"/>
            </w:tcBorders>
            <w:noWrap/>
            <w:hideMark/>
          </w:tcPr>
          <w:p w14:paraId="43183D13" w14:textId="77777777" w:rsidR="001C094C" w:rsidRPr="001C094C" w:rsidRDefault="001C094C" w:rsidP="001C094C">
            <w:r w:rsidRPr="001C094C">
              <w:t>5362</w:t>
            </w:r>
          </w:p>
        </w:tc>
        <w:tc>
          <w:tcPr>
            <w:tcW w:w="1511" w:type="dxa"/>
            <w:tcBorders>
              <w:top w:val="single" w:sz="4" w:space="0" w:color="auto"/>
              <w:bottom w:val="single" w:sz="4" w:space="0" w:color="auto"/>
            </w:tcBorders>
            <w:noWrap/>
            <w:hideMark/>
          </w:tcPr>
          <w:p w14:paraId="13EBDE71" w14:textId="77777777" w:rsidR="001C094C" w:rsidRPr="001C094C" w:rsidRDefault="001C094C" w:rsidP="001C094C">
            <w:r w:rsidRPr="001C094C">
              <w:t>6/15/2011 21:32</w:t>
            </w:r>
          </w:p>
        </w:tc>
      </w:tr>
      <w:tr w:rsidR="00E94BEF" w:rsidRPr="001C094C" w14:paraId="4E32E7D7" w14:textId="77777777" w:rsidTr="00E94BEF">
        <w:trPr>
          <w:trHeight w:val="290"/>
        </w:trPr>
        <w:tc>
          <w:tcPr>
            <w:tcW w:w="1510" w:type="dxa"/>
            <w:tcBorders>
              <w:top w:val="single" w:sz="4" w:space="0" w:color="auto"/>
              <w:bottom w:val="single" w:sz="4" w:space="0" w:color="auto"/>
            </w:tcBorders>
            <w:noWrap/>
            <w:hideMark/>
          </w:tcPr>
          <w:p w14:paraId="45E83F1E" w14:textId="77777777" w:rsidR="001C094C" w:rsidRPr="001C094C" w:rsidRDefault="001C094C">
            <w:r w:rsidRPr="001C094C">
              <w:t>Michael Ellis</w:t>
            </w:r>
          </w:p>
        </w:tc>
        <w:tc>
          <w:tcPr>
            <w:tcW w:w="1510" w:type="dxa"/>
            <w:tcBorders>
              <w:top w:val="single" w:sz="4" w:space="0" w:color="auto"/>
              <w:bottom w:val="single" w:sz="4" w:space="0" w:color="auto"/>
            </w:tcBorders>
            <w:noWrap/>
            <w:hideMark/>
          </w:tcPr>
          <w:p w14:paraId="79CA3D9C" w14:textId="77777777" w:rsidR="001C094C" w:rsidRPr="001C094C" w:rsidRDefault="001C094C">
            <w:r w:rsidRPr="001C094C">
              <w:t>Member of Parliament for Northampton North; HM Attorney General for England and Wales. Northampton North residents please email for a response.</w:t>
            </w:r>
          </w:p>
        </w:tc>
        <w:tc>
          <w:tcPr>
            <w:tcW w:w="1511" w:type="dxa"/>
            <w:tcBorders>
              <w:top w:val="single" w:sz="4" w:space="0" w:color="auto"/>
              <w:bottom w:val="single" w:sz="4" w:space="0" w:color="auto"/>
            </w:tcBorders>
            <w:noWrap/>
            <w:hideMark/>
          </w:tcPr>
          <w:p w14:paraId="5EAA7019" w14:textId="77777777" w:rsidR="001C094C" w:rsidRPr="001C094C" w:rsidRDefault="001C094C">
            <w:r w:rsidRPr="001C094C">
              <w:t>@Michael_Ellis1</w:t>
            </w:r>
          </w:p>
        </w:tc>
        <w:tc>
          <w:tcPr>
            <w:tcW w:w="1510" w:type="dxa"/>
            <w:tcBorders>
              <w:top w:val="single" w:sz="4" w:space="0" w:color="auto"/>
              <w:bottom w:val="single" w:sz="4" w:space="0" w:color="auto"/>
            </w:tcBorders>
            <w:noWrap/>
            <w:hideMark/>
          </w:tcPr>
          <w:p w14:paraId="4B9B549C" w14:textId="77777777" w:rsidR="001C094C" w:rsidRPr="001C094C" w:rsidRDefault="001C094C" w:rsidP="001C094C">
            <w:r w:rsidRPr="001C094C">
              <w:t>3275</w:t>
            </w:r>
          </w:p>
        </w:tc>
        <w:tc>
          <w:tcPr>
            <w:tcW w:w="1510" w:type="dxa"/>
            <w:tcBorders>
              <w:top w:val="single" w:sz="4" w:space="0" w:color="auto"/>
              <w:bottom w:val="single" w:sz="4" w:space="0" w:color="auto"/>
            </w:tcBorders>
            <w:noWrap/>
            <w:hideMark/>
          </w:tcPr>
          <w:p w14:paraId="2109C33C" w14:textId="77777777" w:rsidR="001C094C" w:rsidRPr="001C094C" w:rsidRDefault="001C094C" w:rsidP="001C094C">
            <w:r w:rsidRPr="001C094C">
              <w:t>13471</w:t>
            </w:r>
          </w:p>
        </w:tc>
        <w:tc>
          <w:tcPr>
            <w:tcW w:w="1511" w:type="dxa"/>
            <w:tcBorders>
              <w:top w:val="single" w:sz="4" w:space="0" w:color="auto"/>
              <w:bottom w:val="single" w:sz="4" w:space="0" w:color="auto"/>
            </w:tcBorders>
            <w:noWrap/>
            <w:hideMark/>
          </w:tcPr>
          <w:p w14:paraId="0E93911E" w14:textId="77777777" w:rsidR="001C094C" w:rsidRPr="001C094C" w:rsidRDefault="001C094C" w:rsidP="001C094C">
            <w:r w:rsidRPr="001C094C">
              <w:t>2/1/2009 15:05</w:t>
            </w:r>
          </w:p>
        </w:tc>
      </w:tr>
      <w:tr w:rsidR="001C094C" w:rsidRPr="001C094C" w14:paraId="5DC8BF78" w14:textId="77777777" w:rsidTr="00E94BEF">
        <w:trPr>
          <w:trHeight w:val="290"/>
        </w:trPr>
        <w:tc>
          <w:tcPr>
            <w:tcW w:w="1510" w:type="dxa"/>
            <w:tcBorders>
              <w:top w:val="single" w:sz="4" w:space="0" w:color="auto"/>
              <w:bottom w:val="single" w:sz="4" w:space="0" w:color="auto"/>
            </w:tcBorders>
            <w:noWrap/>
            <w:hideMark/>
          </w:tcPr>
          <w:p w14:paraId="11F508F0" w14:textId="77777777" w:rsidR="001C094C" w:rsidRPr="001C094C" w:rsidRDefault="001C094C">
            <w:r w:rsidRPr="001C094C">
              <w:t>Michelle Donelan MP</w:t>
            </w:r>
          </w:p>
        </w:tc>
        <w:tc>
          <w:tcPr>
            <w:tcW w:w="1510" w:type="dxa"/>
            <w:tcBorders>
              <w:top w:val="single" w:sz="4" w:space="0" w:color="auto"/>
              <w:bottom w:val="single" w:sz="4" w:space="0" w:color="auto"/>
            </w:tcBorders>
            <w:noWrap/>
            <w:hideMark/>
          </w:tcPr>
          <w:p w14:paraId="00648CE6" w14:textId="77777777" w:rsidR="001C094C" w:rsidRPr="001C094C" w:rsidRDefault="001C094C">
            <w:r w:rsidRPr="001C094C">
              <w:t>MP for Chippenham constituency. Minister of State for Universities. For direct responses please email rather than tweet Michelle.donelan.mp@parliament.uk</w:t>
            </w:r>
          </w:p>
        </w:tc>
        <w:tc>
          <w:tcPr>
            <w:tcW w:w="1511" w:type="dxa"/>
            <w:tcBorders>
              <w:top w:val="single" w:sz="4" w:space="0" w:color="auto"/>
              <w:bottom w:val="single" w:sz="4" w:space="0" w:color="auto"/>
            </w:tcBorders>
            <w:noWrap/>
            <w:hideMark/>
          </w:tcPr>
          <w:p w14:paraId="2C7DFF64" w14:textId="77777777" w:rsidR="001C094C" w:rsidRPr="001C094C" w:rsidRDefault="001C094C">
            <w:r w:rsidRPr="001C094C">
              <w:t>@michelledonelan</w:t>
            </w:r>
          </w:p>
        </w:tc>
        <w:tc>
          <w:tcPr>
            <w:tcW w:w="1510" w:type="dxa"/>
            <w:tcBorders>
              <w:top w:val="single" w:sz="4" w:space="0" w:color="auto"/>
              <w:bottom w:val="single" w:sz="4" w:space="0" w:color="auto"/>
            </w:tcBorders>
            <w:noWrap/>
            <w:hideMark/>
          </w:tcPr>
          <w:p w14:paraId="78BB5CC5" w14:textId="77777777" w:rsidR="001C094C" w:rsidRPr="001C094C" w:rsidRDefault="001C094C" w:rsidP="001C094C">
            <w:r w:rsidRPr="001C094C">
              <w:t>9511</w:t>
            </w:r>
          </w:p>
        </w:tc>
        <w:tc>
          <w:tcPr>
            <w:tcW w:w="1510" w:type="dxa"/>
            <w:tcBorders>
              <w:top w:val="single" w:sz="4" w:space="0" w:color="auto"/>
              <w:bottom w:val="single" w:sz="4" w:space="0" w:color="auto"/>
            </w:tcBorders>
            <w:noWrap/>
            <w:hideMark/>
          </w:tcPr>
          <w:p w14:paraId="46E2D7B2" w14:textId="77777777" w:rsidR="001C094C" w:rsidRPr="001C094C" w:rsidRDefault="001C094C" w:rsidP="001C094C">
            <w:r w:rsidRPr="001C094C">
              <w:t>18575</w:t>
            </w:r>
          </w:p>
        </w:tc>
        <w:tc>
          <w:tcPr>
            <w:tcW w:w="1511" w:type="dxa"/>
            <w:tcBorders>
              <w:top w:val="single" w:sz="4" w:space="0" w:color="auto"/>
              <w:bottom w:val="single" w:sz="4" w:space="0" w:color="auto"/>
            </w:tcBorders>
            <w:noWrap/>
            <w:hideMark/>
          </w:tcPr>
          <w:p w14:paraId="07799153" w14:textId="77777777" w:rsidR="001C094C" w:rsidRPr="001C094C" w:rsidRDefault="001C094C" w:rsidP="001C094C">
            <w:r w:rsidRPr="001C094C">
              <w:t>2/23/2010 21:30</w:t>
            </w:r>
          </w:p>
        </w:tc>
      </w:tr>
      <w:tr w:rsidR="00E94BEF" w:rsidRPr="001C094C" w14:paraId="78454A38" w14:textId="77777777" w:rsidTr="00E94BEF">
        <w:trPr>
          <w:trHeight w:val="290"/>
        </w:trPr>
        <w:tc>
          <w:tcPr>
            <w:tcW w:w="1510" w:type="dxa"/>
            <w:tcBorders>
              <w:top w:val="single" w:sz="4" w:space="0" w:color="auto"/>
              <w:bottom w:val="single" w:sz="4" w:space="0" w:color="auto"/>
            </w:tcBorders>
            <w:noWrap/>
            <w:hideMark/>
          </w:tcPr>
          <w:p w14:paraId="79663FC6" w14:textId="77777777" w:rsidR="001C094C" w:rsidRPr="001C094C" w:rsidRDefault="001C094C">
            <w:r w:rsidRPr="001C094C">
              <w:lastRenderedPageBreak/>
              <w:t xml:space="preserve">Mims Davies MP #HandsFaceSpaceFreshAir </w:t>
            </w:r>
          </w:p>
        </w:tc>
        <w:tc>
          <w:tcPr>
            <w:tcW w:w="1510" w:type="dxa"/>
            <w:tcBorders>
              <w:top w:val="single" w:sz="4" w:space="0" w:color="auto"/>
              <w:bottom w:val="single" w:sz="4" w:space="0" w:color="auto"/>
            </w:tcBorders>
            <w:noWrap/>
            <w:hideMark/>
          </w:tcPr>
          <w:p w14:paraId="62A97F52" w14:textId="77777777" w:rsidR="001C094C" w:rsidRPr="001C094C" w:rsidRDefault="001C094C">
            <w:r w:rsidRPr="001C094C">
              <w:t>Mid Sussex Conservative MP &amp; Employment Minister @DWP.Previous Whip/&lt;U+000E0067&gt;&lt;U+000E0062&gt;&lt;U+000E0077&gt;&lt;U+000E006C&gt;&lt;U+000E0073&gt;&lt;U+000E007F&gt;/Sport&amp;Civil Society Minister &amp; local Cllr-Coeliac-Bad runner &lt;U+200D&gt;&lt;U+FE0F&gt;OWNVIEWS</w:t>
            </w:r>
          </w:p>
        </w:tc>
        <w:tc>
          <w:tcPr>
            <w:tcW w:w="1511" w:type="dxa"/>
            <w:tcBorders>
              <w:top w:val="single" w:sz="4" w:space="0" w:color="auto"/>
              <w:bottom w:val="single" w:sz="4" w:space="0" w:color="auto"/>
            </w:tcBorders>
            <w:noWrap/>
            <w:hideMark/>
          </w:tcPr>
          <w:p w14:paraId="1B865850" w14:textId="77777777" w:rsidR="001C094C" w:rsidRPr="001C094C" w:rsidRDefault="001C094C">
            <w:r w:rsidRPr="001C094C">
              <w:t>@mimsdavies</w:t>
            </w:r>
          </w:p>
        </w:tc>
        <w:tc>
          <w:tcPr>
            <w:tcW w:w="1510" w:type="dxa"/>
            <w:tcBorders>
              <w:top w:val="single" w:sz="4" w:space="0" w:color="auto"/>
              <w:bottom w:val="single" w:sz="4" w:space="0" w:color="auto"/>
            </w:tcBorders>
            <w:noWrap/>
            <w:hideMark/>
          </w:tcPr>
          <w:p w14:paraId="0BF6C1A5" w14:textId="77777777" w:rsidR="001C094C" w:rsidRPr="001C094C" w:rsidRDefault="001C094C" w:rsidP="001C094C">
            <w:r w:rsidRPr="001C094C">
              <w:t>26267</w:t>
            </w:r>
          </w:p>
        </w:tc>
        <w:tc>
          <w:tcPr>
            <w:tcW w:w="1510" w:type="dxa"/>
            <w:tcBorders>
              <w:top w:val="single" w:sz="4" w:space="0" w:color="auto"/>
              <w:bottom w:val="single" w:sz="4" w:space="0" w:color="auto"/>
            </w:tcBorders>
            <w:noWrap/>
            <w:hideMark/>
          </w:tcPr>
          <w:p w14:paraId="146F7C7C" w14:textId="77777777" w:rsidR="001C094C" w:rsidRPr="001C094C" w:rsidRDefault="001C094C" w:rsidP="001C094C">
            <w:r w:rsidRPr="001C094C">
              <w:t>16138</w:t>
            </w:r>
          </w:p>
        </w:tc>
        <w:tc>
          <w:tcPr>
            <w:tcW w:w="1511" w:type="dxa"/>
            <w:tcBorders>
              <w:top w:val="single" w:sz="4" w:space="0" w:color="auto"/>
              <w:bottom w:val="single" w:sz="4" w:space="0" w:color="auto"/>
            </w:tcBorders>
            <w:noWrap/>
            <w:hideMark/>
          </w:tcPr>
          <w:p w14:paraId="1407549A" w14:textId="77777777" w:rsidR="001C094C" w:rsidRPr="001C094C" w:rsidRDefault="001C094C" w:rsidP="001C094C">
            <w:r w:rsidRPr="001C094C">
              <w:t>1/11/2011 0:05</w:t>
            </w:r>
          </w:p>
        </w:tc>
      </w:tr>
      <w:tr w:rsidR="001C094C" w:rsidRPr="001C094C" w14:paraId="7BB7684E" w14:textId="77777777" w:rsidTr="00E94BEF">
        <w:trPr>
          <w:trHeight w:val="290"/>
        </w:trPr>
        <w:tc>
          <w:tcPr>
            <w:tcW w:w="1510" w:type="dxa"/>
            <w:tcBorders>
              <w:top w:val="single" w:sz="4" w:space="0" w:color="auto"/>
              <w:bottom w:val="single" w:sz="4" w:space="0" w:color="auto"/>
            </w:tcBorders>
            <w:noWrap/>
            <w:hideMark/>
          </w:tcPr>
          <w:p w14:paraId="153D41FA" w14:textId="77777777" w:rsidR="001C094C" w:rsidRPr="001C094C" w:rsidRDefault="001C094C">
            <w:r w:rsidRPr="001C094C">
              <w:t xml:space="preserve">Ministry of Defence </w:t>
            </w:r>
          </w:p>
        </w:tc>
        <w:tc>
          <w:tcPr>
            <w:tcW w:w="1510" w:type="dxa"/>
            <w:tcBorders>
              <w:top w:val="single" w:sz="4" w:space="0" w:color="auto"/>
              <w:bottom w:val="single" w:sz="4" w:space="0" w:color="auto"/>
            </w:tcBorders>
            <w:noWrap/>
            <w:hideMark/>
          </w:tcPr>
          <w:p w14:paraId="6A18E291" w14:textId="77777777" w:rsidR="001C094C" w:rsidRPr="001C094C" w:rsidRDefault="001C094C">
            <w:r w:rsidRPr="001C094C">
              <w:t>DefenceHQ is the official corporate news channel of the UK Ministry of Defence.</w:t>
            </w:r>
          </w:p>
        </w:tc>
        <w:tc>
          <w:tcPr>
            <w:tcW w:w="1511" w:type="dxa"/>
            <w:tcBorders>
              <w:top w:val="single" w:sz="4" w:space="0" w:color="auto"/>
              <w:bottom w:val="single" w:sz="4" w:space="0" w:color="auto"/>
            </w:tcBorders>
            <w:noWrap/>
            <w:hideMark/>
          </w:tcPr>
          <w:p w14:paraId="57B8D135" w14:textId="77777777" w:rsidR="001C094C" w:rsidRPr="001C094C" w:rsidRDefault="001C094C">
            <w:r w:rsidRPr="001C094C">
              <w:t>@DefenceHQ</w:t>
            </w:r>
          </w:p>
        </w:tc>
        <w:tc>
          <w:tcPr>
            <w:tcW w:w="1510" w:type="dxa"/>
            <w:tcBorders>
              <w:top w:val="single" w:sz="4" w:space="0" w:color="auto"/>
              <w:bottom w:val="single" w:sz="4" w:space="0" w:color="auto"/>
            </w:tcBorders>
            <w:noWrap/>
            <w:hideMark/>
          </w:tcPr>
          <w:p w14:paraId="683EB3BF" w14:textId="77777777" w:rsidR="001C094C" w:rsidRPr="001C094C" w:rsidRDefault="001C094C" w:rsidP="001C094C">
            <w:r w:rsidRPr="001C094C">
              <w:t>26370</w:t>
            </w:r>
          </w:p>
        </w:tc>
        <w:tc>
          <w:tcPr>
            <w:tcW w:w="1510" w:type="dxa"/>
            <w:tcBorders>
              <w:top w:val="single" w:sz="4" w:space="0" w:color="auto"/>
              <w:bottom w:val="single" w:sz="4" w:space="0" w:color="auto"/>
            </w:tcBorders>
            <w:noWrap/>
            <w:hideMark/>
          </w:tcPr>
          <w:p w14:paraId="488289E4" w14:textId="77777777" w:rsidR="001C094C" w:rsidRPr="001C094C" w:rsidRDefault="001C094C" w:rsidP="001C094C">
            <w:r w:rsidRPr="001C094C">
              <w:t>286964</w:t>
            </w:r>
          </w:p>
        </w:tc>
        <w:tc>
          <w:tcPr>
            <w:tcW w:w="1511" w:type="dxa"/>
            <w:tcBorders>
              <w:top w:val="single" w:sz="4" w:space="0" w:color="auto"/>
              <w:bottom w:val="single" w:sz="4" w:space="0" w:color="auto"/>
            </w:tcBorders>
            <w:noWrap/>
            <w:hideMark/>
          </w:tcPr>
          <w:p w14:paraId="52F0D20F" w14:textId="77777777" w:rsidR="001C094C" w:rsidRPr="001C094C" w:rsidRDefault="001C094C" w:rsidP="001C094C">
            <w:r w:rsidRPr="001C094C">
              <w:t>9/4/2008 21:05</w:t>
            </w:r>
          </w:p>
        </w:tc>
      </w:tr>
      <w:tr w:rsidR="00E94BEF" w:rsidRPr="001C094C" w14:paraId="041FAD3C" w14:textId="77777777" w:rsidTr="00E94BEF">
        <w:trPr>
          <w:trHeight w:val="290"/>
        </w:trPr>
        <w:tc>
          <w:tcPr>
            <w:tcW w:w="1510" w:type="dxa"/>
            <w:tcBorders>
              <w:top w:val="single" w:sz="4" w:space="0" w:color="auto"/>
              <w:bottom w:val="single" w:sz="4" w:space="0" w:color="auto"/>
            </w:tcBorders>
            <w:noWrap/>
            <w:hideMark/>
          </w:tcPr>
          <w:p w14:paraId="462976E4" w14:textId="77777777" w:rsidR="001C094C" w:rsidRPr="001C094C" w:rsidRDefault="001C094C">
            <w:r w:rsidRPr="001C094C">
              <w:t>Ministry of Defence Press Office</w:t>
            </w:r>
          </w:p>
        </w:tc>
        <w:tc>
          <w:tcPr>
            <w:tcW w:w="1510" w:type="dxa"/>
            <w:tcBorders>
              <w:top w:val="single" w:sz="4" w:space="0" w:color="auto"/>
              <w:bottom w:val="single" w:sz="4" w:space="0" w:color="auto"/>
            </w:tcBorders>
            <w:noWrap/>
            <w:hideMark/>
          </w:tcPr>
          <w:p w14:paraId="3FC2DABA" w14:textId="77777777" w:rsidR="001C094C" w:rsidRPr="001C094C" w:rsidRDefault="001C094C">
            <w:r w:rsidRPr="001C094C">
              <w:t>Updates from the @DefenceHQ press office.</w:t>
            </w:r>
          </w:p>
        </w:tc>
        <w:tc>
          <w:tcPr>
            <w:tcW w:w="1511" w:type="dxa"/>
            <w:tcBorders>
              <w:top w:val="single" w:sz="4" w:space="0" w:color="auto"/>
              <w:bottom w:val="single" w:sz="4" w:space="0" w:color="auto"/>
            </w:tcBorders>
            <w:noWrap/>
            <w:hideMark/>
          </w:tcPr>
          <w:p w14:paraId="314DD981" w14:textId="77777777" w:rsidR="001C094C" w:rsidRPr="001C094C" w:rsidRDefault="001C094C">
            <w:r w:rsidRPr="001C094C">
              <w:t>@DefenceHQPress</w:t>
            </w:r>
          </w:p>
        </w:tc>
        <w:tc>
          <w:tcPr>
            <w:tcW w:w="1510" w:type="dxa"/>
            <w:tcBorders>
              <w:top w:val="single" w:sz="4" w:space="0" w:color="auto"/>
              <w:bottom w:val="single" w:sz="4" w:space="0" w:color="auto"/>
            </w:tcBorders>
            <w:noWrap/>
            <w:hideMark/>
          </w:tcPr>
          <w:p w14:paraId="129DEBBA" w14:textId="77777777" w:rsidR="001C094C" w:rsidRPr="001C094C" w:rsidRDefault="001C094C" w:rsidP="001C094C">
            <w:r w:rsidRPr="001C094C">
              <w:t>181</w:t>
            </w:r>
          </w:p>
        </w:tc>
        <w:tc>
          <w:tcPr>
            <w:tcW w:w="1510" w:type="dxa"/>
            <w:tcBorders>
              <w:top w:val="single" w:sz="4" w:space="0" w:color="auto"/>
              <w:bottom w:val="single" w:sz="4" w:space="0" w:color="auto"/>
            </w:tcBorders>
            <w:noWrap/>
            <w:hideMark/>
          </w:tcPr>
          <w:p w14:paraId="4F690B72" w14:textId="77777777" w:rsidR="001C094C" w:rsidRPr="001C094C" w:rsidRDefault="001C094C" w:rsidP="001C094C">
            <w:r w:rsidRPr="001C094C">
              <w:t>4186</w:t>
            </w:r>
          </w:p>
        </w:tc>
        <w:tc>
          <w:tcPr>
            <w:tcW w:w="1511" w:type="dxa"/>
            <w:tcBorders>
              <w:top w:val="single" w:sz="4" w:space="0" w:color="auto"/>
              <w:bottom w:val="single" w:sz="4" w:space="0" w:color="auto"/>
            </w:tcBorders>
            <w:noWrap/>
            <w:hideMark/>
          </w:tcPr>
          <w:p w14:paraId="0BE8FC31" w14:textId="77777777" w:rsidR="001C094C" w:rsidRPr="001C094C" w:rsidRDefault="001C094C" w:rsidP="001C094C">
            <w:r w:rsidRPr="001C094C">
              <w:t>7/13/2020 18:49</w:t>
            </w:r>
          </w:p>
        </w:tc>
      </w:tr>
      <w:tr w:rsidR="001C094C" w:rsidRPr="001C094C" w14:paraId="5BAA4992" w14:textId="77777777" w:rsidTr="00E94BEF">
        <w:trPr>
          <w:trHeight w:val="290"/>
        </w:trPr>
        <w:tc>
          <w:tcPr>
            <w:tcW w:w="1510" w:type="dxa"/>
            <w:tcBorders>
              <w:top w:val="single" w:sz="4" w:space="0" w:color="auto"/>
              <w:bottom w:val="single" w:sz="4" w:space="0" w:color="auto"/>
            </w:tcBorders>
            <w:noWrap/>
            <w:hideMark/>
          </w:tcPr>
          <w:p w14:paraId="4E458A92" w14:textId="77777777" w:rsidR="001C094C" w:rsidRPr="001C094C" w:rsidRDefault="001C094C">
            <w:r w:rsidRPr="001C094C">
              <w:t>Ministry of Justice</w:t>
            </w:r>
          </w:p>
        </w:tc>
        <w:tc>
          <w:tcPr>
            <w:tcW w:w="1510" w:type="dxa"/>
            <w:tcBorders>
              <w:top w:val="single" w:sz="4" w:space="0" w:color="auto"/>
              <w:bottom w:val="single" w:sz="4" w:space="0" w:color="auto"/>
            </w:tcBorders>
            <w:noWrap/>
            <w:hideMark/>
          </w:tcPr>
          <w:p w14:paraId="5CE1F095" w14:textId="77777777" w:rsidR="001C094C" w:rsidRPr="001C094C" w:rsidRDefault="001C094C">
            <w:r w:rsidRPr="001C094C">
              <w:t>The official account of the Ministry of Justice &lt;U+FE0F&gt; This account is not monitored 24/7. For urgent concerns about someone in custody, call the prison directly.</w:t>
            </w:r>
          </w:p>
        </w:tc>
        <w:tc>
          <w:tcPr>
            <w:tcW w:w="1511" w:type="dxa"/>
            <w:tcBorders>
              <w:top w:val="single" w:sz="4" w:space="0" w:color="auto"/>
              <w:bottom w:val="single" w:sz="4" w:space="0" w:color="auto"/>
            </w:tcBorders>
            <w:noWrap/>
            <w:hideMark/>
          </w:tcPr>
          <w:p w14:paraId="62D77365" w14:textId="77777777" w:rsidR="001C094C" w:rsidRPr="001C094C" w:rsidRDefault="001C094C">
            <w:r w:rsidRPr="001C094C">
              <w:t>@MoJGovUK</w:t>
            </w:r>
          </w:p>
        </w:tc>
        <w:tc>
          <w:tcPr>
            <w:tcW w:w="1510" w:type="dxa"/>
            <w:tcBorders>
              <w:top w:val="single" w:sz="4" w:space="0" w:color="auto"/>
              <w:bottom w:val="single" w:sz="4" w:space="0" w:color="auto"/>
            </w:tcBorders>
            <w:noWrap/>
            <w:hideMark/>
          </w:tcPr>
          <w:p w14:paraId="7E72DFC6" w14:textId="77777777" w:rsidR="001C094C" w:rsidRPr="001C094C" w:rsidRDefault="001C094C" w:rsidP="001C094C">
            <w:r w:rsidRPr="001C094C">
              <w:t>6798</w:t>
            </w:r>
          </w:p>
        </w:tc>
        <w:tc>
          <w:tcPr>
            <w:tcW w:w="1510" w:type="dxa"/>
            <w:tcBorders>
              <w:top w:val="single" w:sz="4" w:space="0" w:color="auto"/>
              <w:bottom w:val="single" w:sz="4" w:space="0" w:color="auto"/>
            </w:tcBorders>
            <w:noWrap/>
            <w:hideMark/>
          </w:tcPr>
          <w:p w14:paraId="17FFB953" w14:textId="77777777" w:rsidR="001C094C" w:rsidRPr="001C094C" w:rsidRDefault="001C094C" w:rsidP="001C094C">
            <w:r w:rsidRPr="001C094C">
              <w:t>407471</w:t>
            </w:r>
          </w:p>
        </w:tc>
        <w:tc>
          <w:tcPr>
            <w:tcW w:w="1511" w:type="dxa"/>
            <w:tcBorders>
              <w:top w:val="single" w:sz="4" w:space="0" w:color="auto"/>
              <w:bottom w:val="single" w:sz="4" w:space="0" w:color="auto"/>
            </w:tcBorders>
            <w:noWrap/>
            <w:hideMark/>
          </w:tcPr>
          <w:p w14:paraId="48756B83" w14:textId="77777777" w:rsidR="001C094C" w:rsidRPr="001C094C" w:rsidRDefault="001C094C" w:rsidP="001C094C">
            <w:r w:rsidRPr="001C094C">
              <w:t>5/14/2009 17:28</w:t>
            </w:r>
          </w:p>
        </w:tc>
      </w:tr>
      <w:tr w:rsidR="00E94BEF" w:rsidRPr="001C094C" w14:paraId="507CD90A" w14:textId="77777777" w:rsidTr="00E94BEF">
        <w:trPr>
          <w:trHeight w:val="290"/>
        </w:trPr>
        <w:tc>
          <w:tcPr>
            <w:tcW w:w="1510" w:type="dxa"/>
            <w:tcBorders>
              <w:top w:val="single" w:sz="4" w:space="0" w:color="auto"/>
              <w:bottom w:val="single" w:sz="4" w:space="0" w:color="auto"/>
            </w:tcBorders>
            <w:noWrap/>
            <w:hideMark/>
          </w:tcPr>
          <w:p w14:paraId="2ED53CBC" w14:textId="77777777" w:rsidR="001C094C" w:rsidRPr="001C094C" w:rsidRDefault="001C094C">
            <w:r w:rsidRPr="001C094C">
              <w:t>Nadhim Zahawi</w:t>
            </w:r>
          </w:p>
        </w:tc>
        <w:tc>
          <w:tcPr>
            <w:tcW w:w="1510" w:type="dxa"/>
            <w:tcBorders>
              <w:top w:val="single" w:sz="4" w:space="0" w:color="auto"/>
              <w:bottom w:val="single" w:sz="4" w:space="0" w:color="auto"/>
            </w:tcBorders>
            <w:noWrap/>
            <w:hideMark/>
          </w:tcPr>
          <w:p w14:paraId="4587B1D7" w14:textId="77777777" w:rsidR="001C094C" w:rsidRPr="001C094C" w:rsidRDefault="001C094C">
            <w:r w:rsidRPr="001C094C">
              <w:t xml:space="preserve">Member of Parliament for </w:t>
            </w:r>
            <w:r w:rsidRPr="001C094C">
              <w:lastRenderedPageBreak/>
              <w:t>Stratford-on-Avon, Minister for Business &amp; Industry and COVID Vaccine Deployment</w:t>
            </w:r>
          </w:p>
        </w:tc>
        <w:tc>
          <w:tcPr>
            <w:tcW w:w="1511" w:type="dxa"/>
            <w:tcBorders>
              <w:top w:val="single" w:sz="4" w:space="0" w:color="auto"/>
              <w:bottom w:val="single" w:sz="4" w:space="0" w:color="auto"/>
            </w:tcBorders>
            <w:noWrap/>
            <w:hideMark/>
          </w:tcPr>
          <w:p w14:paraId="01BE7221" w14:textId="77777777" w:rsidR="001C094C" w:rsidRPr="001C094C" w:rsidRDefault="001C094C">
            <w:r w:rsidRPr="001C094C">
              <w:lastRenderedPageBreak/>
              <w:t>@nadhimzahawi</w:t>
            </w:r>
          </w:p>
        </w:tc>
        <w:tc>
          <w:tcPr>
            <w:tcW w:w="1510" w:type="dxa"/>
            <w:tcBorders>
              <w:top w:val="single" w:sz="4" w:space="0" w:color="auto"/>
              <w:bottom w:val="single" w:sz="4" w:space="0" w:color="auto"/>
            </w:tcBorders>
            <w:noWrap/>
            <w:hideMark/>
          </w:tcPr>
          <w:p w14:paraId="022D1A7C" w14:textId="77777777" w:rsidR="001C094C" w:rsidRPr="001C094C" w:rsidRDefault="001C094C" w:rsidP="001C094C">
            <w:r w:rsidRPr="001C094C">
              <w:t>38689</w:t>
            </w:r>
          </w:p>
        </w:tc>
        <w:tc>
          <w:tcPr>
            <w:tcW w:w="1510" w:type="dxa"/>
            <w:tcBorders>
              <w:top w:val="single" w:sz="4" w:space="0" w:color="auto"/>
              <w:bottom w:val="single" w:sz="4" w:space="0" w:color="auto"/>
            </w:tcBorders>
            <w:noWrap/>
            <w:hideMark/>
          </w:tcPr>
          <w:p w14:paraId="175DA6E6" w14:textId="77777777" w:rsidR="001C094C" w:rsidRPr="001C094C" w:rsidRDefault="001C094C" w:rsidP="001C094C">
            <w:r w:rsidRPr="001C094C">
              <w:t>59968</w:t>
            </w:r>
          </w:p>
        </w:tc>
        <w:tc>
          <w:tcPr>
            <w:tcW w:w="1511" w:type="dxa"/>
            <w:tcBorders>
              <w:top w:val="single" w:sz="4" w:space="0" w:color="auto"/>
              <w:bottom w:val="single" w:sz="4" w:space="0" w:color="auto"/>
            </w:tcBorders>
            <w:noWrap/>
            <w:hideMark/>
          </w:tcPr>
          <w:p w14:paraId="7ED8713B" w14:textId="77777777" w:rsidR="001C094C" w:rsidRPr="001C094C" w:rsidRDefault="001C094C" w:rsidP="001C094C">
            <w:r w:rsidRPr="001C094C">
              <w:t>3/8/2010 15:15</w:t>
            </w:r>
          </w:p>
        </w:tc>
      </w:tr>
      <w:tr w:rsidR="001C094C" w:rsidRPr="001C094C" w14:paraId="47D3040B" w14:textId="77777777" w:rsidTr="00E94BEF">
        <w:trPr>
          <w:trHeight w:val="290"/>
        </w:trPr>
        <w:tc>
          <w:tcPr>
            <w:tcW w:w="1510" w:type="dxa"/>
            <w:tcBorders>
              <w:top w:val="single" w:sz="4" w:space="0" w:color="auto"/>
              <w:bottom w:val="single" w:sz="4" w:space="0" w:color="auto"/>
            </w:tcBorders>
            <w:noWrap/>
            <w:hideMark/>
          </w:tcPr>
          <w:p w14:paraId="609F3EF4" w14:textId="77777777" w:rsidR="001C094C" w:rsidRPr="001C094C" w:rsidRDefault="001C094C">
            <w:r w:rsidRPr="001C094C">
              <w:t>National Crime Agency (NCA)</w:t>
            </w:r>
          </w:p>
        </w:tc>
        <w:tc>
          <w:tcPr>
            <w:tcW w:w="1510" w:type="dxa"/>
            <w:tcBorders>
              <w:top w:val="single" w:sz="4" w:space="0" w:color="auto"/>
              <w:bottom w:val="single" w:sz="4" w:space="0" w:color="auto"/>
            </w:tcBorders>
            <w:noWrap/>
            <w:hideMark/>
          </w:tcPr>
          <w:p w14:paraId="583F0D2D" w14:textId="77777777" w:rsidR="001C094C" w:rsidRPr="001C094C" w:rsidRDefault="001C094C">
            <w:r w:rsidRPr="001C094C">
              <w:t>National Crime Agency. Leading the UK's fight to cut serious and organised crime. Don't report crime on Twitter. Please call 101. In emergencies always call 999</w:t>
            </w:r>
          </w:p>
        </w:tc>
        <w:tc>
          <w:tcPr>
            <w:tcW w:w="1511" w:type="dxa"/>
            <w:tcBorders>
              <w:top w:val="single" w:sz="4" w:space="0" w:color="auto"/>
              <w:bottom w:val="single" w:sz="4" w:space="0" w:color="auto"/>
            </w:tcBorders>
            <w:noWrap/>
            <w:hideMark/>
          </w:tcPr>
          <w:p w14:paraId="05E95ED4" w14:textId="77777777" w:rsidR="001C094C" w:rsidRPr="001C094C" w:rsidRDefault="001C094C">
            <w:r w:rsidRPr="001C094C">
              <w:t>@NCA_UK</w:t>
            </w:r>
          </w:p>
        </w:tc>
        <w:tc>
          <w:tcPr>
            <w:tcW w:w="1510" w:type="dxa"/>
            <w:tcBorders>
              <w:top w:val="single" w:sz="4" w:space="0" w:color="auto"/>
              <w:bottom w:val="single" w:sz="4" w:space="0" w:color="auto"/>
            </w:tcBorders>
            <w:noWrap/>
            <w:hideMark/>
          </w:tcPr>
          <w:p w14:paraId="64E79892" w14:textId="77777777" w:rsidR="001C094C" w:rsidRPr="001C094C" w:rsidRDefault="001C094C" w:rsidP="001C094C">
            <w:r w:rsidRPr="001C094C">
              <w:t>13433</w:t>
            </w:r>
          </w:p>
        </w:tc>
        <w:tc>
          <w:tcPr>
            <w:tcW w:w="1510" w:type="dxa"/>
            <w:tcBorders>
              <w:top w:val="single" w:sz="4" w:space="0" w:color="auto"/>
              <w:bottom w:val="single" w:sz="4" w:space="0" w:color="auto"/>
            </w:tcBorders>
            <w:noWrap/>
            <w:hideMark/>
          </w:tcPr>
          <w:p w14:paraId="23D503AA" w14:textId="77777777" w:rsidR="001C094C" w:rsidRPr="001C094C" w:rsidRDefault="001C094C" w:rsidP="001C094C">
            <w:r w:rsidRPr="001C094C">
              <w:t>129238</w:t>
            </w:r>
          </w:p>
        </w:tc>
        <w:tc>
          <w:tcPr>
            <w:tcW w:w="1511" w:type="dxa"/>
            <w:tcBorders>
              <w:top w:val="single" w:sz="4" w:space="0" w:color="auto"/>
              <w:bottom w:val="single" w:sz="4" w:space="0" w:color="auto"/>
            </w:tcBorders>
            <w:noWrap/>
            <w:hideMark/>
          </w:tcPr>
          <w:p w14:paraId="3DFA5671" w14:textId="77777777" w:rsidR="001C094C" w:rsidRPr="001C094C" w:rsidRDefault="001C094C" w:rsidP="001C094C">
            <w:r w:rsidRPr="001C094C">
              <w:t>7/8/2013 13:23</w:t>
            </w:r>
          </w:p>
        </w:tc>
      </w:tr>
      <w:tr w:rsidR="00E94BEF" w:rsidRPr="001C094C" w14:paraId="1D52D8ED" w14:textId="77777777" w:rsidTr="00E94BEF">
        <w:trPr>
          <w:trHeight w:val="290"/>
        </w:trPr>
        <w:tc>
          <w:tcPr>
            <w:tcW w:w="1510" w:type="dxa"/>
            <w:tcBorders>
              <w:top w:val="single" w:sz="4" w:space="0" w:color="auto"/>
              <w:bottom w:val="single" w:sz="4" w:space="0" w:color="auto"/>
            </w:tcBorders>
            <w:noWrap/>
            <w:hideMark/>
          </w:tcPr>
          <w:p w14:paraId="054EEF6B" w14:textId="77777777" w:rsidR="001C094C" w:rsidRPr="001C094C" w:rsidRDefault="001C094C">
            <w:r w:rsidRPr="001C094C">
              <w:t>Neil Hornby</w:t>
            </w:r>
          </w:p>
        </w:tc>
        <w:tc>
          <w:tcPr>
            <w:tcW w:w="1510" w:type="dxa"/>
            <w:tcBorders>
              <w:top w:val="single" w:sz="4" w:space="0" w:color="auto"/>
              <w:bottom w:val="single" w:sz="4" w:space="0" w:color="auto"/>
            </w:tcBorders>
            <w:noWrap/>
            <w:hideMark/>
          </w:tcPr>
          <w:p w14:paraId="4043920B" w14:textId="77777777" w:rsidR="001C094C" w:rsidRPr="001C094C" w:rsidRDefault="001C094C">
            <w:r w:rsidRPr="001C094C">
              <w:t>Chief Executive of the Centre for Environment, Fisheries and Aquaculture Science (Cefas)</w:t>
            </w:r>
          </w:p>
        </w:tc>
        <w:tc>
          <w:tcPr>
            <w:tcW w:w="1511" w:type="dxa"/>
            <w:tcBorders>
              <w:top w:val="single" w:sz="4" w:space="0" w:color="auto"/>
              <w:bottom w:val="single" w:sz="4" w:space="0" w:color="auto"/>
            </w:tcBorders>
            <w:noWrap/>
            <w:hideMark/>
          </w:tcPr>
          <w:p w14:paraId="7B469658" w14:textId="77777777" w:rsidR="001C094C" w:rsidRPr="001C094C" w:rsidRDefault="001C094C">
            <w:r w:rsidRPr="001C094C">
              <w:t>@NeilHornbyCefas</w:t>
            </w:r>
          </w:p>
        </w:tc>
        <w:tc>
          <w:tcPr>
            <w:tcW w:w="1510" w:type="dxa"/>
            <w:tcBorders>
              <w:top w:val="single" w:sz="4" w:space="0" w:color="auto"/>
              <w:bottom w:val="single" w:sz="4" w:space="0" w:color="auto"/>
            </w:tcBorders>
            <w:noWrap/>
            <w:hideMark/>
          </w:tcPr>
          <w:p w14:paraId="5E02B2D1" w14:textId="77777777" w:rsidR="001C094C" w:rsidRPr="001C094C" w:rsidRDefault="001C094C" w:rsidP="001C094C">
            <w:r w:rsidRPr="001C094C">
              <w:t>24</w:t>
            </w:r>
          </w:p>
        </w:tc>
        <w:tc>
          <w:tcPr>
            <w:tcW w:w="1510" w:type="dxa"/>
            <w:tcBorders>
              <w:top w:val="single" w:sz="4" w:space="0" w:color="auto"/>
              <w:bottom w:val="single" w:sz="4" w:space="0" w:color="auto"/>
            </w:tcBorders>
            <w:noWrap/>
            <w:hideMark/>
          </w:tcPr>
          <w:p w14:paraId="2892D7B7" w14:textId="77777777" w:rsidR="001C094C" w:rsidRPr="001C094C" w:rsidRDefault="001C094C" w:rsidP="001C094C">
            <w:r w:rsidRPr="001C094C">
              <w:t>148</w:t>
            </w:r>
          </w:p>
        </w:tc>
        <w:tc>
          <w:tcPr>
            <w:tcW w:w="1511" w:type="dxa"/>
            <w:tcBorders>
              <w:top w:val="single" w:sz="4" w:space="0" w:color="auto"/>
              <w:bottom w:val="single" w:sz="4" w:space="0" w:color="auto"/>
            </w:tcBorders>
            <w:noWrap/>
            <w:hideMark/>
          </w:tcPr>
          <w:p w14:paraId="246A4E84" w14:textId="77777777" w:rsidR="001C094C" w:rsidRPr="001C094C" w:rsidRDefault="001C094C" w:rsidP="001C094C">
            <w:r w:rsidRPr="001C094C">
              <w:t>9/14/2020 17:46</w:t>
            </w:r>
          </w:p>
        </w:tc>
      </w:tr>
      <w:tr w:rsidR="001C094C" w:rsidRPr="001C094C" w14:paraId="777BD9BD" w14:textId="77777777" w:rsidTr="00E94BEF">
        <w:trPr>
          <w:trHeight w:val="290"/>
        </w:trPr>
        <w:tc>
          <w:tcPr>
            <w:tcW w:w="1510" w:type="dxa"/>
            <w:tcBorders>
              <w:top w:val="single" w:sz="4" w:space="0" w:color="auto"/>
              <w:bottom w:val="single" w:sz="4" w:space="0" w:color="auto"/>
            </w:tcBorders>
            <w:noWrap/>
            <w:hideMark/>
          </w:tcPr>
          <w:p w14:paraId="0E58ADB4" w14:textId="77777777" w:rsidR="001C094C" w:rsidRPr="001C094C" w:rsidRDefault="001C094C">
            <w:r w:rsidRPr="001C094C">
              <w:t>Nick Gibb</w:t>
            </w:r>
          </w:p>
        </w:tc>
        <w:tc>
          <w:tcPr>
            <w:tcW w:w="1510" w:type="dxa"/>
            <w:tcBorders>
              <w:top w:val="single" w:sz="4" w:space="0" w:color="auto"/>
              <w:bottom w:val="single" w:sz="4" w:space="0" w:color="auto"/>
            </w:tcBorders>
            <w:noWrap/>
            <w:hideMark/>
          </w:tcPr>
          <w:p w14:paraId="7B0C8F4E" w14:textId="77777777" w:rsidR="001C094C" w:rsidRPr="001C094C" w:rsidRDefault="001C094C">
            <w:r w:rsidRPr="001C094C">
              <w:t>Member of Parliament for Bognor Regis &amp; Littlehampton. Minister for School Standards. Constituents can email me at gibbn@parliament.uk</w:t>
            </w:r>
          </w:p>
        </w:tc>
        <w:tc>
          <w:tcPr>
            <w:tcW w:w="1511" w:type="dxa"/>
            <w:tcBorders>
              <w:top w:val="single" w:sz="4" w:space="0" w:color="auto"/>
              <w:bottom w:val="single" w:sz="4" w:space="0" w:color="auto"/>
            </w:tcBorders>
            <w:noWrap/>
            <w:hideMark/>
          </w:tcPr>
          <w:p w14:paraId="2BE29707" w14:textId="77777777" w:rsidR="001C094C" w:rsidRPr="001C094C" w:rsidRDefault="001C094C">
            <w:r w:rsidRPr="001C094C">
              <w:t>@NickGibbUK</w:t>
            </w:r>
          </w:p>
        </w:tc>
        <w:tc>
          <w:tcPr>
            <w:tcW w:w="1510" w:type="dxa"/>
            <w:tcBorders>
              <w:top w:val="single" w:sz="4" w:space="0" w:color="auto"/>
              <w:bottom w:val="single" w:sz="4" w:space="0" w:color="auto"/>
            </w:tcBorders>
            <w:noWrap/>
            <w:hideMark/>
          </w:tcPr>
          <w:p w14:paraId="2EC8AC67" w14:textId="77777777" w:rsidR="001C094C" w:rsidRPr="001C094C" w:rsidRDefault="001C094C" w:rsidP="001C094C">
            <w:r w:rsidRPr="001C094C">
              <w:t>1657</w:t>
            </w:r>
          </w:p>
        </w:tc>
        <w:tc>
          <w:tcPr>
            <w:tcW w:w="1510" w:type="dxa"/>
            <w:tcBorders>
              <w:top w:val="single" w:sz="4" w:space="0" w:color="auto"/>
              <w:bottom w:val="single" w:sz="4" w:space="0" w:color="auto"/>
            </w:tcBorders>
            <w:noWrap/>
            <w:hideMark/>
          </w:tcPr>
          <w:p w14:paraId="638AC27C" w14:textId="77777777" w:rsidR="001C094C" w:rsidRPr="001C094C" w:rsidRDefault="001C094C" w:rsidP="001C094C">
            <w:r w:rsidRPr="001C094C">
              <w:t>18349</w:t>
            </w:r>
          </w:p>
        </w:tc>
        <w:tc>
          <w:tcPr>
            <w:tcW w:w="1511" w:type="dxa"/>
            <w:tcBorders>
              <w:top w:val="single" w:sz="4" w:space="0" w:color="auto"/>
              <w:bottom w:val="single" w:sz="4" w:space="0" w:color="auto"/>
            </w:tcBorders>
            <w:noWrap/>
            <w:hideMark/>
          </w:tcPr>
          <w:p w14:paraId="5D53EB6F" w14:textId="77777777" w:rsidR="001C094C" w:rsidRPr="001C094C" w:rsidRDefault="001C094C" w:rsidP="001C094C">
            <w:r w:rsidRPr="001C094C">
              <w:t>2/14/2015 10:20</w:t>
            </w:r>
          </w:p>
        </w:tc>
      </w:tr>
      <w:tr w:rsidR="00E94BEF" w:rsidRPr="001C094C" w14:paraId="64F78B37" w14:textId="77777777" w:rsidTr="00E94BEF">
        <w:trPr>
          <w:trHeight w:val="290"/>
        </w:trPr>
        <w:tc>
          <w:tcPr>
            <w:tcW w:w="1510" w:type="dxa"/>
            <w:tcBorders>
              <w:top w:val="single" w:sz="4" w:space="0" w:color="auto"/>
              <w:bottom w:val="single" w:sz="4" w:space="0" w:color="auto"/>
            </w:tcBorders>
            <w:noWrap/>
            <w:hideMark/>
          </w:tcPr>
          <w:p w14:paraId="655D0E63" w14:textId="77777777" w:rsidR="001C094C" w:rsidRPr="001C094C" w:rsidRDefault="001C094C">
            <w:r w:rsidRPr="001C094C">
              <w:t>Nigel Adams</w:t>
            </w:r>
          </w:p>
        </w:tc>
        <w:tc>
          <w:tcPr>
            <w:tcW w:w="1510" w:type="dxa"/>
            <w:tcBorders>
              <w:top w:val="single" w:sz="4" w:space="0" w:color="auto"/>
              <w:bottom w:val="single" w:sz="4" w:space="0" w:color="auto"/>
            </w:tcBorders>
            <w:noWrap/>
            <w:hideMark/>
          </w:tcPr>
          <w:p w14:paraId="3DFDC701" w14:textId="77777777" w:rsidR="001C094C" w:rsidRPr="001C094C" w:rsidRDefault="001C094C">
            <w:r w:rsidRPr="001C094C">
              <w:t xml:space="preserve">Minister of State at Foreign, Commonwealth &amp; Development Office @FCDOGovUK MP for </w:t>
            </w:r>
            <w:r w:rsidRPr="001C094C">
              <w:lastRenderedPageBreak/>
              <w:t>Selby &amp; Ainsty. For constituency casework, email nigel.adams.mp@parliament.uk</w:t>
            </w:r>
          </w:p>
        </w:tc>
        <w:tc>
          <w:tcPr>
            <w:tcW w:w="1511" w:type="dxa"/>
            <w:tcBorders>
              <w:top w:val="single" w:sz="4" w:space="0" w:color="auto"/>
              <w:bottom w:val="single" w:sz="4" w:space="0" w:color="auto"/>
            </w:tcBorders>
            <w:noWrap/>
            <w:hideMark/>
          </w:tcPr>
          <w:p w14:paraId="4BC83F70" w14:textId="77777777" w:rsidR="001C094C" w:rsidRPr="001C094C" w:rsidRDefault="001C094C">
            <w:r w:rsidRPr="001C094C">
              <w:lastRenderedPageBreak/>
              <w:t>@nadams</w:t>
            </w:r>
          </w:p>
        </w:tc>
        <w:tc>
          <w:tcPr>
            <w:tcW w:w="1510" w:type="dxa"/>
            <w:tcBorders>
              <w:top w:val="single" w:sz="4" w:space="0" w:color="auto"/>
              <w:bottom w:val="single" w:sz="4" w:space="0" w:color="auto"/>
            </w:tcBorders>
            <w:noWrap/>
            <w:hideMark/>
          </w:tcPr>
          <w:p w14:paraId="5C368FDD" w14:textId="77777777" w:rsidR="001C094C" w:rsidRPr="001C094C" w:rsidRDefault="001C094C" w:rsidP="001C094C">
            <w:r w:rsidRPr="001C094C">
              <w:t>4462</w:t>
            </w:r>
          </w:p>
        </w:tc>
        <w:tc>
          <w:tcPr>
            <w:tcW w:w="1510" w:type="dxa"/>
            <w:tcBorders>
              <w:top w:val="single" w:sz="4" w:space="0" w:color="auto"/>
              <w:bottom w:val="single" w:sz="4" w:space="0" w:color="auto"/>
            </w:tcBorders>
            <w:noWrap/>
            <w:hideMark/>
          </w:tcPr>
          <w:p w14:paraId="343A0BDE" w14:textId="77777777" w:rsidR="001C094C" w:rsidRPr="001C094C" w:rsidRDefault="001C094C" w:rsidP="001C094C">
            <w:r w:rsidRPr="001C094C">
              <w:t>13427</w:t>
            </w:r>
          </w:p>
        </w:tc>
        <w:tc>
          <w:tcPr>
            <w:tcW w:w="1511" w:type="dxa"/>
            <w:tcBorders>
              <w:top w:val="single" w:sz="4" w:space="0" w:color="auto"/>
              <w:bottom w:val="single" w:sz="4" w:space="0" w:color="auto"/>
            </w:tcBorders>
            <w:noWrap/>
            <w:hideMark/>
          </w:tcPr>
          <w:p w14:paraId="31E623C8" w14:textId="77777777" w:rsidR="001C094C" w:rsidRPr="001C094C" w:rsidRDefault="001C094C" w:rsidP="001C094C">
            <w:r w:rsidRPr="001C094C">
              <w:t>7/10/2015 21:06</w:t>
            </w:r>
          </w:p>
        </w:tc>
      </w:tr>
      <w:tr w:rsidR="001C094C" w:rsidRPr="001C094C" w14:paraId="5A952F0E" w14:textId="77777777" w:rsidTr="00E94BEF">
        <w:trPr>
          <w:trHeight w:val="290"/>
        </w:trPr>
        <w:tc>
          <w:tcPr>
            <w:tcW w:w="1510" w:type="dxa"/>
            <w:tcBorders>
              <w:top w:val="single" w:sz="4" w:space="0" w:color="auto"/>
              <w:bottom w:val="single" w:sz="4" w:space="0" w:color="auto"/>
            </w:tcBorders>
            <w:noWrap/>
            <w:hideMark/>
          </w:tcPr>
          <w:p w14:paraId="07A4BBD6" w14:textId="77777777" w:rsidR="001C094C" w:rsidRPr="001C094C" w:rsidRDefault="001C094C">
            <w:r w:rsidRPr="001C094C">
              <w:t>Nigel Huddleston MP #GetTheJab</w:t>
            </w:r>
          </w:p>
        </w:tc>
        <w:tc>
          <w:tcPr>
            <w:tcW w:w="1510" w:type="dxa"/>
            <w:tcBorders>
              <w:top w:val="single" w:sz="4" w:space="0" w:color="auto"/>
              <w:bottom w:val="single" w:sz="4" w:space="0" w:color="auto"/>
            </w:tcBorders>
            <w:noWrap/>
            <w:hideMark/>
          </w:tcPr>
          <w:p w14:paraId="55C6C813" w14:textId="77777777" w:rsidR="001C094C" w:rsidRPr="001C094C" w:rsidRDefault="001C094C">
            <w:r w:rsidRPr="001C094C">
              <w:t>Conservative MP for Mid Worcestershire. Minister for Tourism, Sport &amp; Commonwealth Games. Constituents with queries please contact me via parliament.</w:t>
            </w:r>
          </w:p>
        </w:tc>
        <w:tc>
          <w:tcPr>
            <w:tcW w:w="1511" w:type="dxa"/>
            <w:tcBorders>
              <w:top w:val="single" w:sz="4" w:space="0" w:color="auto"/>
              <w:bottom w:val="single" w:sz="4" w:space="0" w:color="auto"/>
            </w:tcBorders>
            <w:noWrap/>
            <w:hideMark/>
          </w:tcPr>
          <w:p w14:paraId="45F657BF" w14:textId="77777777" w:rsidR="001C094C" w:rsidRPr="001C094C" w:rsidRDefault="001C094C">
            <w:r w:rsidRPr="001C094C">
              <w:t>@HuddlestonNigel</w:t>
            </w:r>
          </w:p>
        </w:tc>
        <w:tc>
          <w:tcPr>
            <w:tcW w:w="1510" w:type="dxa"/>
            <w:tcBorders>
              <w:top w:val="single" w:sz="4" w:space="0" w:color="auto"/>
              <w:bottom w:val="single" w:sz="4" w:space="0" w:color="auto"/>
            </w:tcBorders>
            <w:noWrap/>
            <w:hideMark/>
          </w:tcPr>
          <w:p w14:paraId="169101DF" w14:textId="77777777" w:rsidR="001C094C" w:rsidRPr="001C094C" w:rsidRDefault="001C094C" w:rsidP="001C094C">
            <w:r w:rsidRPr="001C094C">
              <w:t>8060</w:t>
            </w:r>
          </w:p>
        </w:tc>
        <w:tc>
          <w:tcPr>
            <w:tcW w:w="1510" w:type="dxa"/>
            <w:tcBorders>
              <w:top w:val="single" w:sz="4" w:space="0" w:color="auto"/>
              <w:bottom w:val="single" w:sz="4" w:space="0" w:color="auto"/>
            </w:tcBorders>
            <w:noWrap/>
            <w:hideMark/>
          </w:tcPr>
          <w:p w14:paraId="5401866D" w14:textId="77777777" w:rsidR="001C094C" w:rsidRPr="001C094C" w:rsidRDefault="001C094C" w:rsidP="001C094C">
            <w:r w:rsidRPr="001C094C">
              <w:t>16316</w:t>
            </w:r>
          </w:p>
        </w:tc>
        <w:tc>
          <w:tcPr>
            <w:tcW w:w="1511" w:type="dxa"/>
            <w:tcBorders>
              <w:top w:val="single" w:sz="4" w:space="0" w:color="auto"/>
              <w:bottom w:val="single" w:sz="4" w:space="0" w:color="auto"/>
            </w:tcBorders>
            <w:noWrap/>
            <w:hideMark/>
          </w:tcPr>
          <w:p w14:paraId="598EE933" w14:textId="77777777" w:rsidR="001C094C" w:rsidRPr="001C094C" w:rsidRDefault="001C094C" w:rsidP="001C094C">
            <w:r w:rsidRPr="001C094C">
              <w:t>5/1/2012 16:27</w:t>
            </w:r>
          </w:p>
        </w:tc>
      </w:tr>
      <w:tr w:rsidR="00E94BEF" w:rsidRPr="001C094C" w14:paraId="48A3761F" w14:textId="77777777" w:rsidTr="00E94BEF">
        <w:trPr>
          <w:trHeight w:val="290"/>
        </w:trPr>
        <w:tc>
          <w:tcPr>
            <w:tcW w:w="1510" w:type="dxa"/>
            <w:tcBorders>
              <w:top w:val="single" w:sz="4" w:space="0" w:color="auto"/>
              <w:bottom w:val="single" w:sz="4" w:space="0" w:color="auto"/>
            </w:tcBorders>
            <w:noWrap/>
            <w:hideMark/>
          </w:tcPr>
          <w:p w14:paraId="283B0AA6" w14:textId="77777777" w:rsidR="001C094C" w:rsidRPr="001C094C" w:rsidRDefault="001C094C">
            <w:r w:rsidRPr="001C094C">
              <w:t>Northern Ireland Office</w:t>
            </w:r>
          </w:p>
        </w:tc>
        <w:tc>
          <w:tcPr>
            <w:tcW w:w="1510" w:type="dxa"/>
            <w:tcBorders>
              <w:top w:val="single" w:sz="4" w:space="0" w:color="auto"/>
              <w:bottom w:val="single" w:sz="4" w:space="0" w:color="auto"/>
            </w:tcBorders>
            <w:noWrap/>
            <w:hideMark/>
          </w:tcPr>
          <w:p w14:paraId="7C143E9E" w14:textId="77777777" w:rsidR="001C094C" w:rsidRPr="001C094C" w:rsidRDefault="001C094C">
            <w:r w:rsidRPr="001C094C">
              <w:t>Representing the UK Govt in NI &amp; supporting NI's interests in the UK. Supporting devolution, a stronger economy, keeping people safe &amp; a shared future for all.</w:t>
            </w:r>
          </w:p>
        </w:tc>
        <w:tc>
          <w:tcPr>
            <w:tcW w:w="1511" w:type="dxa"/>
            <w:tcBorders>
              <w:top w:val="single" w:sz="4" w:space="0" w:color="auto"/>
              <w:bottom w:val="single" w:sz="4" w:space="0" w:color="auto"/>
            </w:tcBorders>
            <w:noWrap/>
            <w:hideMark/>
          </w:tcPr>
          <w:p w14:paraId="2FB33C12" w14:textId="77777777" w:rsidR="001C094C" w:rsidRPr="001C094C" w:rsidRDefault="001C094C">
            <w:r w:rsidRPr="001C094C">
              <w:t>@NIOgov</w:t>
            </w:r>
          </w:p>
        </w:tc>
        <w:tc>
          <w:tcPr>
            <w:tcW w:w="1510" w:type="dxa"/>
            <w:tcBorders>
              <w:top w:val="single" w:sz="4" w:space="0" w:color="auto"/>
              <w:bottom w:val="single" w:sz="4" w:space="0" w:color="auto"/>
            </w:tcBorders>
            <w:noWrap/>
            <w:hideMark/>
          </w:tcPr>
          <w:p w14:paraId="0A143E02" w14:textId="77777777" w:rsidR="001C094C" w:rsidRPr="001C094C" w:rsidRDefault="001C094C" w:rsidP="001C094C">
            <w:r w:rsidRPr="001C094C">
              <w:t>5844</w:t>
            </w:r>
          </w:p>
        </w:tc>
        <w:tc>
          <w:tcPr>
            <w:tcW w:w="1510" w:type="dxa"/>
            <w:tcBorders>
              <w:top w:val="single" w:sz="4" w:space="0" w:color="auto"/>
              <w:bottom w:val="single" w:sz="4" w:space="0" w:color="auto"/>
            </w:tcBorders>
            <w:noWrap/>
            <w:hideMark/>
          </w:tcPr>
          <w:p w14:paraId="459B806F" w14:textId="77777777" w:rsidR="001C094C" w:rsidRPr="001C094C" w:rsidRDefault="001C094C" w:rsidP="001C094C">
            <w:r w:rsidRPr="001C094C">
              <w:t>21847</w:t>
            </w:r>
          </w:p>
        </w:tc>
        <w:tc>
          <w:tcPr>
            <w:tcW w:w="1511" w:type="dxa"/>
            <w:tcBorders>
              <w:top w:val="single" w:sz="4" w:space="0" w:color="auto"/>
              <w:bottom w:val="single" w:sz="4" w:space="0" w:color="auto"/>
            </w:tcBorders>
            <w:noWrap/>
            <w:hideMark/>
          </w:tcPr>
          <w:p w14:paraId="799AF484" w14:textId="77777777" w:rsidR="001C094C" w:rsidRPr="001C094C" w:rsidRDefault="001C094C" w:rsidP="001C094C">
            <w:r w:rsidRPr="001C094C">
              <w:t>6/21/2012 14:33</w:t>
            </w:r>
          </w:p>
        </w:tc>
      </w:tr>
      <w:tr w:rsidR="001C094C" w:rsidRPr="001C094C" w14:paraId="38E01B55" w14:textId="77777777" w:rsidTr="00E94BEF">
        <w:trPr>
          <w:trHeight w:val="290"/>
        </w:trPr>
        <w:tc>
          <w:tcPr>
            <w:tcW w:w="1510" w:type="dxa"/>
            <w:tcBorders>
              <w:top w:val="single" w:sz="4" w:space="0" w:color="auto"/>
              <w:bottom w:val="single" w:sz="4" w:space="0" w:color="auto"/>
            </w:tcBorders>
            <w:noWrap/>
            <w:hideMark/>
          </w:tcPr>
          <w:p w14:paraId="41F75B01" w14:textId="77777777" w:rsidR="001C094C" w:rsidRPr="001C094C" w:rsidRDefault="001C094C">
            <w:r w:rsidRPr="001C094C">
              <w:t>Office of the Secretary of State for Scotland</w:t>
            </w:r>
          </w:p>
        </w:tc>
        <w:tc>
          <w:tcPr>
            <w:tcW w:w="1510" w:type="dxa"/>
            <w:tcBorders>
              <w:top w:val="single" w:sz="4" w:space="0" w:color="auto"/>
              <w:bottom w:val="single" w:sz="4" w:space="0" w:color="auto"/>
            </w:tcBorders>
            <w:noWrap/>
            <w:hideMark/>
          </w:tcPr>
          <w:p w14:paraId="496B03BD" w14:textId="77777777" w:rsidR="001C094C" w:rsidRPr="001C094C" w:rsidRDefault="001C094C">
            <w:r w:rsidRPr="001C094C">
              <w:t>Official account of the Office of the Secretary of State for Scotland.</w:t>
            </w:r>
          </w:p>
        </w:tc>
        <w:tc>
          <w:tcPr>
            <w:tcW w:w="1511" w:type="dxa"/>
            <w:tcBorders>
              <w:top w:val="single" w:sz="4" w:space="0" w:color="auto"/>
              <w:bottom w:val="single" w:sz="4" w:space="0" w:color="auto"/>
            </w:tcBorders>
            <w:noWrap/>
            <w:hideMark/>
          </w:tcPr>
          <w:p w14:paraId="297B435A" w14:textId="77777777" w:rsidR="001C094C" w:rsidRPr="001C094C" w:rsidRDefault="001C094C">
            <w:r w:rsidRPr="001C094C">
              <w:t>@ScotSecofState</w:t>
            </w:r>
          </w:p>
        </w:tc>
        <w:tc>
          <w:tcPr>
            <w:tcW w:w="1510" w:type="dxa"/>
            <w:tcBorders>
              <w:top w:val="single" w:sz="4" w:space="0" w:color="auto"/>
              <w:bottom w:val="single" w:sz="4" w:space="0" w:color="auto"/>
            </w:tcBorders>
            <w:noWrap/>
            <w:hideMark/>
          </w:tcPr>
          <w:p w14:paraId="78D3976D" w14:textId="77777777" w:rsidR="001C094C" w:rsidRPr="001C094C" w:rsidRDefault="001C094C" w:rsidP="001C094C">
            <w:r w:rsidRPr="001C094C">
              <w:t>2640</w:t>
            </w:r>
          </w:p>
        </w:tc>
        <w:tc>
          <w:tcPr>
            <w:tcW w:w="1510" w:type="dxa"/>
            <w:tcBorders>
              <w:top w:val="single" w:sz="4" w:space="0" w:color="auto"/>
              <w:bottom w:val="single" w:sz="4" w:space="0" w:color="auto"/>
            </w:tcBorders>
            <w:noWrap/>
            <w:hideMark/>
          </w:tcPr>
          <w:p w14:paraId="68653897" w14:textId="77777777" w:rsidR="001C094C" w:rsidRPr="001C094C" w:rsidRDefault="001C094C" w:rsidP="001C094C">
            <w:r w:rsidRPr="001C094C">
              <w:t>4885</w:t>
            </w:r>
          </w:p>
        </w:tc>
        <w:tc>
          <w:tcPr>
            <w:tcW w:w="1511" w:type="dxa"/>
            <w:tcBorders>
              <w:top w:val="single" w:sz="4" w:space="0" w:color="auto"/>
              <w:bottom w:val="single" w:sz="4" w:space="0" w:color="auto"/>
            </w:tcBorders>
            <w:noWrap/>
            <w:hideMark/>
          </w:tcPr>
          <w:p w14:paraId="0E38ECC6" w14:textId="77777777" w:rsidR="001C094C" w:rsidRPr="001C094C" w:rsidRDefault="001C094C" w:rsidP="001C094C">
            <w:r w:rsidRPr="001C094C">
              <w:t>12/14/2016 12:40</w:t>
            </w:r>
          </w:p>
        </w:tc>
      </w:tr>
      <w:tr w:rsidR="00E94BEF" w:rsidRPr="001C094C" w14:paraId="2F4A921C" w14:textId="77777777" w:rsidTr="00E94BEF">
        <w:trPr>
          <w:trHeight w:val="290"/>
        </w:trPr>
        <w:tc>
          <w:tcPr>
            <w:tcW w:w="1510" w:type="dxa"/>
            <w:tcBorders>
              <w:top w:val="single" w:sz="4" w:space="0" w:color="auto"/>
              <w:bottom w:val="single" w:sz="4" w:space="0" w:color="auto"/>
            </w:tcBorders>
            <w:noWrap/>
            <w:hideMark/>
          </w:tcPr>
          <w:p w14:paraId="08855696" w14:textId="77777777" w:rsidR="001C094C" w:rsidRPr="001C094C" w:rsidRDefault="001C094C">
            <w:r w:rsidRPr="001C094C">
              <w:t>ofgem</w:t>
            </w:r>
          </w:p>
        </w:tc>
        <w:tc>
          <w:tcPr>
            <w:tcW w:w="1510" w:type="dxa"/>
            <w:tcBorders>
              <w:top w:val="single" w:sz="4" w:space="0" w:color="auto"/>
              <w:bottom w:val="single" w:sz="4" w:space="0" w:color="auto"/>
            </w:tcBorders>
            <w:noWrap/>
            <w:hideMark/>
          </w:tcPr>
          <w:p w14:paraId="7E576FA3" w14:textId="77777777" w:rsidR="001C094C" w:rsidRPr="001C094C" w:rsidRDefault="001C094C">
            <w:r w:rsidRPr="001C094C">
              <w:t xml:space="preserve">Britain’s independent energy regulator, protecting consumers by working to deliver a greener, fairer energy </w:t>
            </w:r>
            <w:r w:rsidRPr="001C094C">
              <w:lastRenderedPageBreak/>
              <w:t>system. Our comment policy: https://t.co/PsrnuN0XCY</w:t>
            </w:r>
          </w:p>
        </w:tc>
        <w:tc>
          <w:tcPr>
            <w:tcW w:w="1511" w:type="dxa"/>
            <w:tcBorders>
              <w:top w:val="single" w:sz="4" w:space="0" w:color="auto"/>
              <w:bottom w:val="single" w:sz="4" w:space="0" w:color="auto"/>
            </w:tcBorders>
            <w:noWrap/>
            <w:hideMark/>
          </w:tcPr>
          <w:p w14:paraId="7B62B46D" w14:textId="77777777" w:rsidR="001C094C" w:rsidRPr="001C094C" w:rsidRDefault="001C094C">
            <w:r w:rsidRPr="001C094C">
              <w:lastRenderedPageBreak/>
              <w:t>@ofgem</w:t>
            </w:r>
          </w:p>
        </w:tc>
        <w:tc>
          <w:tcPr>
            <w:tcW w:w="1510" w:type="dxa"/>
            <w:tcBorders>
              <w:top w:val="single" w:sz="4" w:space="0" w:color="auto"/>
              <w:bottom w:val="single" w:sz="4" w:space="0" w:color="auto"/>
            </w:tcBorders>
            <w:noWrap/>
            <w:hideMark/>
          </w:tcPr>
          <w:p w14:paraId="14B0AF50" w14:textId="77777777" w:rsidR="001C094C" w:rsidRPr="001C094C" w:rsidRDefault="001C094C" w:rsidP="001C094C">
            <w:r w:rsidRPr="001C094C">
              <w:t>8343</w:t>
            </w:r>
          </w:p>
        </w:tc>
        <w:tc>
          <w:tcPr>
            <w:tcW w:w="1510" w:type="dxa"/>
            <w:tcBorders>
              <w:top w:val="single" w:sz="4" w:space="0" w:color="auto"/>
              <w:bottom w:val="single" w:sz="4" w:space="0" w:color="auto"/>
            </w:tcBorders>
            <w:noWrap/>
            <w:hideMark/>
          </w:tcPr>
          <w:p w14:paraId="59425153" w14:textId="77777777" w:rsidR="001C094C" w:rsidRPr="001C094C" w:rsidRDefault="001C094C" w:rsidP="001C094C">
            <w:r w:rsidRPr="001C094C">
              <w:t>33861</w:t>
            </w:r>
          </w:p>
        </w:tc>
        <w:tc>
          <w:tcPr>
            <w:tcW w:w="1511" w:type="dxa"/>
            <w:tcBorders>
              <w:top w:val="single" w:sz="4" w:space="0" w:color="auto"/>
              <w:bottom w:val="single" w:sz="4" w:space="0" w:color="auto"/>
            </w:tcBorders>
            <w:noWrap/>
            <w:hideMark/>
          </w:tcPr>
          <w:p w14:paraId="6036BF02" w14:textId="77777777" w:rsidR="001C094C" w:rsidRPr="001C094C" w:rsidRDefault="001C094C" w:rsidP="001C094C">
            <w:r w:rsidRPr="001C094C">
              <w:t>4/4/2009 19:15</w:t>
            </w:r>
          </w:p>
        </w:tc>
      </w:tr>
      <w:tr w:rsidR="001C094C" w:rsidRPr="001C094C" w14:paraId="29FC369C" w14:textId="77777777" w:rsidTr="00E94BEF">
        <w:trPr>
          <w:trHeight w:val="290"/>
        </w:trPr>
        <w:tc>
          <w:tcPr>
            <w:tcW w:w="1510" w:type="dxa"/>
            <w:tcBorders>
              <w:top w:val="single" w:sz="4" w:space="0" w:color="auto"/>
              <w:bottom w:val="single" w:sz="4" w:space="0" w:color="auto"/>
            </w:tcBorders>
            <w:noWrap/>
            <w:hideMark/>
          </w:tcPr>
          <w:p w14:paraId="5AD4029A" w14:textId="77777777" w:rsidR="001C094C" w:rsidRPr="001C094C" w:rsidRDefault="001C094C">
            <w:r w:rsidRPr="001C094C">
              <w:t>Ofqual</w:t>
            </w:r>
          </w:p>
        </w:tc>
        <w:tc>
          <w:tcPr>
            <w:tcW w:w="1510" w:type="dxa"/>
            <w:tcBorders>
              <w:top w:val="single" w:sz="4" w:space="0" w:color="auto"/>
              <w:bottom w:val="single" w:sz="4" w:space="0" w:color="auto"/>
            </w:tcBorders>
            <w:noWrap/>
            <w:hideMark/>
          </w:tcPr>
          <w:p w14:paraId="1274C443" w14:textId="77777777" w:rsidR="001C094C" w:rsidRPr="001C094C" w:rsidRDefault="001C094C">
            <w:r w:rsidRPr="001C094C">
              <w:t>The regulator of qualifications, exams and assessments in England. If you have a question for us, please email public.enquiries@ofqual.gov.uk</w:t>
            </w:r>
          </w:p>
        </w:tc>
        <w:tc>
          <w:tcPr>
            <w:tcW w:w="1511" w:type="dxa"/>
            <w:tcBorders>
              <w:top w:val="single" w:sz="4" w:space="0" w:color="auto"/>
              <w:bottom w:val="single" w:sz="4" w:space="0" w:color="auto"/>
            </w:tcBorders>
            <w:noWrap/>
            <w:hideMark/>
          </w:tcPr>
          <w:p w14:paraId="2499EA8D" w14:textId="77777777" w:rsidR="001C094C" w:rsidRPr="001C094C" w:rsidRDefault="001C094C">
            <w:r w:rsidRPr="001C094C">
              <w:t>@ofqual</w:t>
            </w:r>
          </w:p>
        </w:tc>
        <w:tc>
          <w:tcPr>
            <w:tcW w:w="1510" w:type="dxa"/>
            <w:tcBorders>
              <w:top w:val="single" w:sz="4" w:space="0" w:color="auto"/>
              <w:bottom w:val="single" w:sz="4" w:space="0" w:color="auto"/>
            </w:tcBorders>
            <w:noWrap/>
            <w:hideMark/>
          </w:tcPr>
          <w:p w14:paraId="3FC7DD24" w14:textId="77777777" w:rsidR="001C094C" w:rsidRPr="001C094C" w:rsidRDefault="001C094C" w:rsidP="001C094C">
            <w:r w:rsidRPr="001C094C">
              <w:t>3121</w:t>
            </w:r>
          </w:p>
        </w:tc>
        <w:tc>
          <w:tcPr>
            <w:tcW w:w="1510" w:type="dxa"/>
            <w:tcBorders>
              <w:top w:val="single" w:sz="4" w:space="0" w:color="auto"/>
              <w:bottom w:val="single" w:sz="4" w:space="0" w:color="auto"/>
            </w:tcBorders>
            <w:noWrap/>
            <w:hideMark/>
          </w:tcPr>
          <w:p w14:paraId="717B9793" w14:textId="77777777" w:rsidR="001C094C" w:rsidRPr="001C094C" w:rsidRDefault="001C094C" w:rsidP="001C094C">
            <w:r w:rsidRPr="001C094C">
              <w:t>44788</w:t>
            </w:r>
          </w:p>
        </w:tc>
        <w:tc>
          <w:tcPr>
            <w:tcW w:w="1511" w:type="dxa"/>
            <w:tcBorders>
              <w:top w:val="single" w:sz="4" w:space="0" w:color="auto"/>
              <w:bottom w:val="single" w:sz="4" w:space="0" w:color="auto"/>
            </w:tcBorders>
            <w:noWrap/>
            <w:hideMark/>
          </w:tcPr>
          <w:p w14:paraId="2D72D904" w14:textId="77777777" w:rsidR="001C094C" w:rsidRPr="001C094C" w:rsidRDefault="001C094C" w:rsidP="001C094C">
            <w:r w:rsidRPr="001C094C">
              <w:t>1/23/2009 16:40</w:t>
            </w:r>
          </w:p>
        </w:tc>
      </w:tr>
      <w:tr w:rsidR="00E94BEF" w:rsidRPr="001C094C" w14:paraId="1BFDEDB6" w14:textId="77777777" w:rsidTr="00E94BEF">
        <w:trPr>
          <w:trHeight w:val="290"/>
        </w:trPr>
        <w:tc>
          <w:tcPr>
            <w:tcW w:w="1510" w:type="dxa"/>
            <w:tcBorders>
              <w:top w:val="single" w:sz="4" w:space="0" w:color="auto"/>
              <w:bottom w:val="single" w:sz="4" w:space="0" w:color="auto"/>
            </w:tcBorders>
            <w:noWrap/>
            <w:hideMark/>
          </w:tcPr>
          <w:p w14:paraId="4BC7D570" w14:textId="77777777" w:rsidR="001C094C" w:rsidRPr="001C094C" w:rsidRDefault="001C094C">
            <w:r w:rsidRPr="001C094C">
              <w:t>Ofsted</w:t>
            </w:r>
          </w:p>
        </w:tc>
        <w:tc>
          <w:tcPr>
            <w:tcW w:w="1510" w:type="dxa"/>
            <w:tcBorders>
              <w:top w:val="single" w:sz="4" w:space="0" w:color="auto"/>
              <w:bottom w:val="single" w:sz="4" w:space="0" w:color="auto"/>
            </w:tcBorders>
            <w:noWrap/>
            <w:hideMark/>
          </w:tcPr>
          <w:p w14:paraId="4C541090" w14:textId="77777777" w:rsidR="001C094C" w:rsidRPr="001C094C" w:rsidRDefault="001C094C">
            <w:r w:rsidRPr="001C094C">
              <w:t>We inspect and regulate the care of children &amp; young people, and education &amp; skills for all.</w:t>
            </w:r>
          </w:p>
        </w:tc>
        <w:tc>
          <w:tcPr>
            <w:tcW w:w="1511" w:type="dxa"/>
            <w:tcBorders>
              <w:top w:val="single" w:sz="4" w:space="0" w:color="auto"/>
              <w:bottom w:val="single" w:sz="4" w:space="0" w:color="auto"/>
            </w:tcBorders>
            <w:noWrap/>
            <w:hideMark/>
          </w:tcPr>
          <w:p w14:paraId="500C4D36" w14:textId="77777777" w:rsidR="001C094C" w:rsidRPr="001C094C" w:rsidRDefault="001C094C">
            <w:r w:rsidRPr="001C094C">
              <w:t>@Ofstednews</w:t>
            </w:r>
          </w:p>
        </w:tc>
        <w:tc>
          <w:tcPr>
            <w:tcW w:w="1510" w:type="dxa"/>
            <w:tcBorders>
              <w:top w:val="single" w:sz="4" w:space="0" w:color="auto"/>
              <w:bottom w:val="single" w:sz="4" w:space="0" w:color="auto"/>
            </w:tcBorders>
            <w:noWrap/>
            <w:hideMark/>
          </w:tcPr>
          <w:p w14:paraId="02FAF5D9" w14:textId="77777777" w:rsidR="001C094C" w:rsidRPr="001C094C" w:rsidRDefault="001C094C" w:rsidP="001C094C">
            <w:r w:rsidRPr="001C094C">
              <w:t>21700</w:t>
            </w:r>
          </w:p>
        </w:tc>
        <w:tc>
          <w:tcPr>
            <w:tcW w:w="1510" w:type="dxa"/>
            <w:tcBorders>
              <w:top w:val="single" w:sz="4" w:space="0" w:color="auto"/>
              <w:bottom w:val="single" w:sz="4" w:space="0" w:color="auto"/>
            </w:tcBorders>
            <w:noWrap/>
            <w:hideMark/>
          </w:tcPr>
          <w:p w14:paraId="70B64884" w14:textId="77777777" w:rsidR="001C094C" w:rsidRPr="001C094C" w:rsidRDefault="001C094C" w:rsidP="001C094C">
            <w:r w:rsidRPr="001C094C">
              <w:t>248266</w:t>
            </w:r>
          </w:p>
        </w:tc>
        <w:tc>
          <w:tcPr>
            <w:tcW w:w="1511" w:type="dxa"/>
            <w:tcBorders>
              <w:top w:val="single" w:sz="4" w:space="0" w:color="auto"/>
              <w:bottom w:val="single" w:sz="4" w:space="0" w:color="auto"/>
            </w:tcBorders>
            <w:noWrap/>
            <w:hideMark/>
          </w:tcPr>
          <w:p w14:paraId="1C08E31F" w14:textId="77777777" w:rsidR="001C094C" w:rsidRPr="001C094C" w:rsidRDefault="001C094C" w:rsidP="001C094C">
            <w:r w:rsidRPr="001C094C">
              <w:t>10/1/2010 12:20</w:t>
            </w:r>
          </w:p>
        </w:tc>
      </w:tr>
      <w:tr w:rsidR="001C094C" w:rsidRPr="001C094C" w14:paraId="6B7CAA85" w14:textId="77777777" w:rsidTr="00E94BEF">
        <w:trPr>
          <w:trHeight w:val="290"/>
        </w:trPr>
        <w:tc>
          <w:tcPr>
            <w:tcW w:w="1510" w:type="dxa"/>
            <w:tcBorders>
              <w:top w:val="single" w:sz="4" w:space="0" w:color="auto"/>
              <w:bottom w:val="single" w:sz="4" w:space="0" w:color="auto"/>
            </w:tcBorders>
            <w:noWrap/>
            <w:hideMark/>
          </w:tcPr>
          <w:p w14:paraId="77952399" w14:textId="77777777" w:rsidR="001C094C" w:rsidRPr="001C094C" w:rsidRDefault="001C094C">
            <w:r w:rsidRPr="001C094C">
              <w:t>Ofwat</w:t>
            </w:r>
          </w:p>
        </w:tc>
        <w:tc>
          <w:tcPr>
            <w:tcW w:w="1510" w:type="dxa"/>
            <w:tcBorders>
              <w:top w:val="single" w:sz="4" w:space="0" w:color="auto"/>
              <w:bottom w:val="single" w:sz="4" w:space="0" w:color="auto"/>
            </w:tcBorders>
            <w:noWrap/>
            <w:hideMark/>
          </w:tcPr>
          <w:p w14:paraId="2F83A589" w14:textId="77777777" w:rsidR="001C094C" w:rsidRPr="001C094C" w:rsidRDefault="001C094C">
            <w:r w:rsidRPr="001C094C">
              <w:t>The economic regulator of the water sector in England &amp; Wales, improving life through water. RTs do not imply endorsement</w:t>
            </w:r>
          </w:p>
        </w:tc>
        <w:tc>
          <w:tcPr>
            <w:tcW w:w="1511" w:type="dxa"/>
            <w:tcBorders>
              <w:top w:val="single" w:sz="4" w:space="0" w:color="auto"/>
              <w:bottom w:val="single" w:sz="4" w:space="0" w:color="auto"/>
            </w:tcBorders>
            <w:noWrap/>
            <w:hideMark/>
          </w:tcPr>
          <w:p w14:paraId="68724379" w14:textId="77777777" w:rsidR="001C094C" w:rsidRPr="001C094C" w:rsidRDefault="001C094C">
            <w:r w:rsidRPr="001C094C">
              <w:t>@Ofwat</w:t>
            </w:r>
          </w:p>
        </w:tc>
        <w:tc>
          <w:tcPr>
            <w:tcW w:w="1510" w:type="dxa"/>
            <w:tcBorders>
              <w:top w:val="single" w:sz="4" w:space="0" w:color="auto"/>
              <w:bottom w:val="single" w:sz="4" w:space="0" w:color="auto"/>
            </w:tcBorders>
            <w:noWrap/>
            <w:hideMark/>
          </w:tcPr>
          <w:p w14:paraId="02935679" w14:textId="77777777" w:rsidR="001C094C" w:rsidRPr="001C094C" w:rsidRDefault="001C094C" w:rsidP="001C094C">
            <w:r w:rsidRPr="001C094C">
              <w:t>5250</w:t>
            </w:r>
          </w:p>
        </w:tc>
        <w:tc>
          <w:tcPr>
            <w:tcW w:w="1510" w:type="dxa"/>
            <w:tcBorders>
              <w:top w:val="single" w:sz="4" w:space="0" w:color="auto"/>
              <w:bottom w:val="single" w:sz="4" w:space="0" w:color="auto"/>
            </w:tcBorders>
            <w:noWrap/>
            <w:hideMark/>
          </w:tcPr>
          <w:p w14:paraId="69690771" w14:textId="77777777" w:rsidR="001C094C" w:rsidRPr="001C094C" w:rsidRDefault="001C094C" w:rsidP="001C094C">
            <w:r w:rsidRPr="001C094C">
              <w:t>11834</w:t>
            </w:r>
          </w:p>
        </w:tc>
        <w:tc>
          <w:tcPr>
            <w:tcW w:w="1511" w:type="dxa"/>
            <w:tcBorders>
              <w:top w:val="single" w:sz="4" w:space="0" w:color="auto"/>
              <w:bottom w:val="single" w:sz="4" w:space="0" w:color="auto"/>
            </w:tcBorders>
            <w:noWrap/>
            <w:hideMark/>
          </w:tcPr>
          <w:p w14:paraId="7D4F6FB0" w14:textId="77777777" w:rsidR="001C094C" w:rsidRPr="001C094C" w:rsidRDefault="001C094C" w:rsidP="001C094C">
            <w:r w:rsidRPr="001C094C">
              <w:t>9/21/2010 17:22</w:t>
            </w:r>
          </w:p>
        </w:tc>
      </w:tr>
      <w:tr w:rsidR="00E94BEF" w:rsidRPr="001C094C" w14:paraId="0CCE901D" w14:textId="77777777" w:rsidTr="00E94BEF">
        <w:trPr>
          <w:trHeight w:val="290"/>
        </w:trPr>
        <w:tc>
          <w:tcPr>
            <w:tcW w:w="1510" w:type="dxa"/>
            <w:tcBorders>
              <w:top w:val="single" w:sz="4" w:space="0" w:color="auto"/>
              <w:bottom w:val="single" w:sz="4" w:space="0" w:color="auto"/>
            </w:tcBorders>
            <w:noWrap/>
            <w:hideMark/>
          </w:tcPr>
          <w:p w14:paraId="28A6ACA0" w14:textId="77777777" w:rsidR="001C094C" w:rsidRPr="001C094C" w:rsidRDefault="001C094C">
            <w:r w:rsidRPr="001C094C">
              <w:t>OPG</w:t>
            </w:r>
          </w:p>
        </w:tc>
        <w:tc>
          <w:tcPr>
            <w:tcW w:w="1510" w:type="dxa"/>
            <w:tcBorders>
              <w:top w:val="single" w:sz="4" w:space="0" w:color="auto"/>
              <w:bottom w:val="single" w:sz="4" w:space="0" w:color="auto"/>
            </w:tcBorders>
            <w:noWrap/>
            <w:hideMark/>
          </w:tcPr>
          <w:p w14:paraId="1D3936CA" w14:textId="77777777" w:rsidR="001C094C" w:rsidRPr="001C094C" w:rsidRDefault="001C094C">
            <w:r w:rsidRPr="001C094C">
              <w:t>Official Twitter channel for the Office of the Public Guardian. Read our Twitter policy: https://t.co/ywHbuvr1r8 Customer services 0300 456 0300.</w:t>
            </w:r>
          </w:p>
        </w:tc>
        <w:tc>
          <w:tcPr>
            <w:tcW w:w="1511" w:type="dxa"/>
            <w:tcBorders>
              <w:top w:val="single" w:sz="4" w:space="0" w:color="auto"/>
              <w:bottom w:val="single" w:sz="4" w:space="0" w:color="auto"/>
            </w:tcBorders>
            <w:noWrap/>
            <w:hideMark/>
          </w:tcPr>
          <w:p w14:paraId="36F7B3DB" w14:textId="77777777" w:rsidR="001C094C" w:rsidRPr="001C094C" w:rsidRDefault="001C094C">
            <w:r w:rsidRPr="001C094C">
              <w:t>@OPGGovUK</w:t>
            </w:r>
          </w:p>
        </w:tc>
        <w:tc>
          <w:tcPr>
            <w:tcW w:w="1510" w:type="dxa"/>
            <w:tcBorders>
              <w:top w:val="single" w:sz="4" w:space="0" w:color="auto"/>
              <w:bottom w:val="single" w:sz="4" w:space="0" w:color="auto"/>
            </w:tcBorders>
            <w:noWrap/>
            <w:hideMark/>
          </w:tcPr>
          <w:p w14:paraId="57BBB58B" w14:textId="77777777" w:rsidR="001C094C" w:rsidRPr="001C094C" w:rsidRDefault="001C094C" w:rsidP="001C094C">
            <w:r w:rsidRPr="001C094C">
              <w:t>1211</w:t>
            </w:r>
          </w:p>
        </w:tc>
        <w:tc>
          <w:tcPr>
            <w:tcW w:w="1510" w:type="dxa"/>
            <w:tcBorders>
              <w:top w:val="single" w:sz="4" w:space="0" w:color="auto"/>
              <w:bottom w:val="single" w:sz="4" w:space="0" w:color="auto"/>
            </w:tcBorders>
            <w:noWrap/>
            <w:hideMark/>
          </w:tcPr>
          <w:p w14:paraId="57307F4B" w14:textId="77777777" w:rsidR="001C094C" w:rsidRPr="001C094C" w:rsidRDefault="001C094C" w:rsidP="001C094C">
            <w:r w:rsidRPr="001C094C">
              <w:t>2701</w:t>
            </w:r>
          </w:p>
        </w:tc>
        <w:tc>
          <w:tcPr>
            <w:tcW w:w="1511" w:type="dxa"/>
            <w:tcBorders>
              <w:top w:val="single" w:sz="4" w:space="0" w:color="auto"/>
              <w:bottom w:val="single" w:sz="4" w:space="0" w:color="auto"/>
            </w:tcBorders>
            <w:noWrap/>
            <w:hideMark/>
          </w:tcPr>
          <w:p w14:paraId="7A904C5D" w14:textId="77777777" w:rsidR="001C094C" w:rsidRPr="001C094C" w:rsidRDefault="001C094C" w:rsidP="001C094C">
            <w:r w:rsidRPr="001C094C">
              <w:t>12/18/2014 17:20</w:t>
            </w:r>
          </w:p>
        </w:tc>
      </w:tr>
      <w:tr w:rsidR="001C094C" w:rsidRPr="001C094C" w14:paraId="4EAA622E" w14:textId="77777777" w:rsidTr="00E94BEF">
        <w:trPr>
          <w:trHeight w:val="290"/>
        </w:trPr>
        <w:tc>
          <w:tcPr>
            <w:tcW w:w="1510" w:type="dxa"/>
            <w:tcBorders>
              <w:top w:val="single" w:sz="4" w:space="0" w:color="auto"/>
              <w:bottom w:val="single" w:sz="4" w:space="0" w:color="auto"/>
            </w:tcBorders>
            <w:noWrap/>
            <w:hideMark/>
          </w:tcPr>
          <w:p w14:paraId="6B7B539E" w14:textId="77777777" w:rsidR="001C094C" w:rsidRPr="001C094C" w:rsidRDefault="001C094C">
            <w:r w:rsidRPr="001C094C">
              <w:t>ORR</w:t>
            </w:r>
          </w:p>
        </w:tc>
        <w:tc>
          <w:tcPr>
            <w:tcW w:w="1510" w:type="dxa"/>
            <w:tcBorders>
              <w:top w:val="single" w:sz="4" w:space="0" w:color="auto"/>
              <w:bottom w:val="single" w:sz="4" w:space="0" w:color="auto"/>
            </w:tcBorders>
            <w:noWrap/>
            <w:hideMark/>
          </w:tcPr>
          <w:p w14:paraId="7543BF3E" w14:textId="77777777" w:rsidR="001C094C" w:rsidRPr="001C094C" w:rsidRDefault="001C094C">
            <w:r w:rsidRPr="001C094C">
              <w:t xml:space="preserve">The Office of Rail and Road protects the </w:t>
            </w:r>
            <w:r w:rsidRPr="001C094C">
              <w:lastRenderedPageBreak/>
              <w:t>interests of rail and road users. We do not respond to complaints here. Visit https://t.co/8Hkl8KwbCo</w:t>
            </w:r>
          </w:p>
        </w:tc>
        <w:tc>
          <w:tcPr>
            <w:tcW w:w="1511" w:type="dxa"/>
            <w:tcBorders>
              <w:top w:val="single" w:sz="4" w:space="0" w:color="auto"/>
              <w:bottom w:val="single" w:sz="4" w:space="0" w:color="auto"/>
            </w:tcBorders>
            <w:noWrap/>
            <w:hideMark/>
          </w:tcPr>
          <w:p w14:paraId="430CAEA0" w14:textId="77777777" w:rsidR="001C094C" w:rsidRPr="001C094C" w:rsidRDefault="001C094C">
            <w:r w:rsidRPr="001C094C">
              <w:lastRenderedPageBreak/>
              <w:t>@railandroad</w:t>
            </w:r>
          </w:p>
        </w:tc>
        <w:tc>
          <w:tcPr>
            <w:tcW w:w="1510" w:type="dxa"/>
            <w:tcBorders>
              <w:top w:val="single" w:sz="4" w:space="0" w:color="auto"/>
              <w:bottom w:val="single" w:sz="4" w:space="0" w:color="auto"/>
            </w:tcBorders>
            <w:noWrap/>
            <w:hideMark/>
          </w:tcPr>
          <w:p w14:paraId="589408C4" w14:textId="77777777" w:rsidR="001C094C" w:rsidRPr="001C094C" w:rsidRDefault="001C094C" w:rsidP="001C094C">
            <w:r w:rsidRPr="001C094C">
              <w:t>4766</w:t>
            </w:r>
          </w:p>
        </w:tc>
        <w:tc>
          <w:tcPr>
            <w:tcW w:w="1510" w:type="dxa"/>
            <w:tcBorders>
              <w:top w:val="single" w:sz="4" w:space="0" w:color="auto"/>
              <w:bottom w:val="single" w:sz="4" w:space="0" w:color="auto"/>
            </w:tcBorders>
            <w:noWrap/>
            <w:hideMark/>
          </w:tcPr>
          <w:p w14:paraId="42211C79" w14:textId="77777777" w:rsidR="001C094C" w:rsidRPr="001C094C" w:rsidRDefault="001C094C" w:rsidP="001C094C">
            <w:r w:rsidRPr="001C094C">
              <w:t>15908</w:t>
            </w:r>
          </w:p>
        </w:tc>
        <w:tc>
          <w:tcPr>
            <w:tcW w:w="1511" w:type="dxa"/>
            <w:tcBorders>
              <w:top w:val="single" w:sz="4" w:space="0" w:color="auto"/>
              <w:bottom w:val="single" w:sz="4" w:space="0" w:color="auto"/>
            </w:tcBorders>
            <w:noWrap/>
            <w:hideMark/>
          </w:tcPr>
          <w:p w14:paraId="0B4E1C8F" w14:textId="77777777" w:rsidR="001C094C" w:rsidRPr="001C094C" w:rsidRDefault="001C094C" w:rsidP="001C094C">
            <w:r w:rsidRPr="001C094C">
              <w:t>11/13/2012 9:19</w:t>
            </w:r>
          </w:p>
        </w:tc>
      </w:tr>
      <w:tr w:rsidR="00E94BEF" w:rsidRPr="001C094C" w14:paraId="4C84F4C9" w14:textId="77777777" w:rsidTr="00E94BEF">
        <w:trPr>
          <w:trHeight w:val="290"/>
        </w:trPr>
        <w:tc>
          <w:tcPr>
            <w:tcW w:w="1510" w:type="dxa"/>
            <w:tcBorders>
              <w:top w:val="single" w:sz="4" w:space="0" w:color="auto"/>
              <w:bottom w:val="single" w:sz="4" w:space="0" w:color="auto"/>
            </w:tcBorders>
            <w:noWrap/>
            <w:hideMark/>
          </w:tcPr>
          <w:p w14:paraId="79855C71" w14:textId="77777777" w:rsidR="001C094C" w:rsidRPr="001C094C" w:rsidRDefault="001C094C">
            <w:r w:rsidRPr="001C094C">
              <w:t>Paul Scully MP</w:t>
            </w:r>
          </w:p>
        </w:tc>
        <w:tc>
          <w:tcPr>
            <w:tcW w:w="1510" w:type="dxa"/>
            <w:tcBorders>
              <w:top w:val="single" w:sz="4" w:space="0" w:color="auto"/>
              <w:bottom w:val="single" w:sz="4" w:space="0" w:color="auto"/>
            </w:tcBorders>
            <w:noWrap/>
            <w:hideMark/>
          </w:tcPr>
          <w:p w14:paraId="0C38642C" w14:textId="77777777" w:rsidR="001C094C" w:rsidRPr="001C094C" w:rsidRDefault="001C094C">
            <w:r w:rsidRPr="001C094C">
              <w:t>Minister for London; Minister for small business, MP for Sutton &amp; Cheam. Casework &amp; detailed convos best via email - info@scully.org.uk</w:t>
            </w:r>
          </w:p>
        </w:tc>
        <w:tc>
          <w:tcPr>
            <w:tcW w:w="1511" w:type="dxa"/>
            <w:tcBorders>
              <w:top w:val="single" w:sz="4" w:space="0" w:color="auto"/>
              <w:bottom w:val="single" w:sz="4" w:space="0" w:color="auto"/>
            </w:tcBorders>
            <w:noWrap/>
            <w:hideMark/>
          </w:tcPr>
          <w:p w14:paraId="6A67AF0B" w14:textId="77777777" w:rsidR="001C094C" w:rsidRPr="001C094C" w:rsidRDefault="001C094C">
            <w:r w:rsidRPr="001C094C">
              <w:t>@scullyp</w:t>
            </w:r>
          </w:p>
        </w:tc>
        <w:tc>
          <w:tcPr>
            <w:tcW w:w="1510" w:type="dxa"/>
            <w:tcBorders>
              <w:top w:val="single" w:sz="4" w:space="0" w:color="auto"/>
              <w:bottom w:val="single" w:sz="4" w:space="0" w:color="auto"/>
            </w:tcBorders>
            <w:noWrap/>
            <w:hideMark/>
          </w:tcPr>
          <w:p w14:paraId="26B328A4" w14:textId="77777777" w:rsidR="001C094C" w:rsidRPr="001C094C" w:rsidRDefault="001C094C" w:rsidP="001C094C">
            <w:r w:rsidRPr="001C094C">
              <w:t>16388</w:t>
            </w:r>
          </w:p>
        </w:tc>
        <w:tc>
          <w:tcPr>
            <w:tcW w:w="1510" w:type="dxa"/>
            <w:tcBorders>
              <w:top w:val="single" w:sz="4" w:space="0" w:color="auto"/>
              <w:bottom w:val="single" w:sz="4" w:space="0" w:color="auto"/>
            </w:tcBorders>
            <w:noWrap/>
            <w:hideMark/>
          </w:tcPr>
          <w:p w14:paraId="422AE7C8" w14:textId="77777777" w:rsidR="001C094C" w:rsidRPr="001C094C" w:rsidRDefault="001C094C" w:rsidP="001C094C">
            <w:r w:rsidRPr="001C094C">
              <w:t>15132</w:t>
            </w:r>
          </w:p>
        </w:tc>
        <w:tc>
          <w:tcPr>
            <w:tcW w:w="1511" w:type="dxa"/>
            <w:tcBorders>
              <w:top w:val="single" w:sz="4" w:space="0" w:color="auto"/>
              <w:bottom w:val="single" w:sz="4" w:space="0" w:color="auto"/>
            </w:tcBorders>
            <w:noWrap/>
            <w:hideMark/>
          </w:tcPr>
          <w:p w14:paraId="030AB316" w14:textId="77777777" w:rsidR="001C094C" w:rsidRPr="001C094C" w:rsidRDefault="001C094C" w:rsidP="001C094C">
            <w:r w:rsidRPr="001C094C">
              <w:t>11/19/2008 12:39</w:t>
            </w:r>
          </w:p>
        </w:tc>
      </w:tr>
      <w:tr w:rsidR="001C094C" w:rsidRPr="001C094C" w14:paraId="42078FAD" w14:textId="77777777" w:rsidTr="00E94BEF">
        <w:trPr>
          <w:trHeight w:val="290"/>
        </w:trPr>
        <w:tc>
          <w:tcPr>
            <w:tcW w:w="1510" w:type="dxa"/>
            <w:tcBorders>
              <w:top w:val="single" w:sz="4" w:space="0" w:color="auto"/>
              <w:bottom w:val="single" w:sz="4" w:space="0" w:color="auto"/>
            </w:tcBorders>
            <w:noWrap/>
            <w:hideMark/>
          </w:tcPr>
          <w:p w14:paraId="23AF99CA" w14:textId="77777777" w:rsidR="001C094C" w:rsidRPr="001C094C" w:rsidRDefault="001C094C">
            <w:r w:rsidRPr="001C094C">
              <w:t>Penny Mordaunt</w:t>
            </w:r>
          </w:p>
        </w:tc>
        <w:tc>
          <w:tcPr>
            <w:tcW w:w="1510" w:type="dxa"/>
            <w:tcBorders>
              <w:top w:val="single" w:sz="4" w:space="0" w:color="auto"/>
              <w:bottom w:val="single" w:sz="4" w:space="0" w:color="auto"/>
            </w:tcBorders>
            <w:noWrap/>
            <w:hideMark/>
          </w:tcPr>
          <w:p w14:paraId="22ABB1E7" w14:textId="77777777" w:rsidR="001C094C" w:rsidRPr="001C094C" w:rsidRDefault="001C094C">
            <w:r w:rsidRPr="001C094C">
              <w:t>MP for Portsmouth North. Paymaster General &amp; Cabinet Office Minister. Hon Commander MCM2 Squadron, Royal Navy. https://t.co/iaHXnwToXf</w:t>
            </w:r>
          </w:p>
        </w:tc>
        <w:tc>
          <w:tcPr>
            <w:tcW w:w="1511" w:type="dxa"/>
            <w:tcBorders>
              <w:top w:val="single" w:sz="4" w:space="0" w:color="auto"/>
              <w:bottom w:val="single" w:sz="4" w:space="0" w:color="auto"/>
            </w:tcBorders>
            <w:noWrap/>
            <w:hideMark/>
          </w:tcPr>
          <w:p w14:paraId="2FD4A464" w14:textId="77777777" w:rsidR="001C094C" w:rsidRPr="001C094C" w:rsidRDefault="001C094C">
            <w:r w:rsidRPr="001C094C">
              <w:t>@PennyMordaunt</w:t>
            </w:r>
          </w:p>
        </w:tc>
        <w:tc>
          <w:tcPr>
            <w:tcW w:w="1510" w:type="dxa"/>
            <w:tcBorders>
              <w:top w:val="single" w:sz="4" w:space="0" w:color="auto"/>
              <w:bottom w:val="single" w:sz="4" w:space="0" w:color="auto"/>
            </w:tcBorders>
            <w:noWrap/>
            <w:hideMark/>
          </w:tcPr>
          <w:p w14:paraId="0BB35005" w14:textId="77777777" w:rsidR="001C094C" w:rsidRPr="001C094C" w:rsidRDefault="001C094C" w:rsidP="001C094C">
            <w:r w:rsidRPr="001C094C">
              <w:t>17863</w:t>
            </w:r>
          </w:p>
        </w:tc>
        <w:tc>
          <w:tcPr>
            <w:tcW w:w="1510" w:type="dxa"/>
            <w:tcBorders>
              <w:top w:val="single" w:sz="4" w:space="0" w:color="auto"/>
              <w:bottom w:val="single" w:sz="4" w:space="0" w:color="auto"/>
            </w:tcBorders>
            <w:noWrap/>
            <w:hideMark/>
          </w:tcPr>
          <w:p w14:paraId="7911926D" w14:textId="77777777" w:rsidR="001C094C" w:rsidRPr="001C094C" w:rsidRDefault="001C094C" w:rsidP="001C094C">
            <w:r w:rsidRPr="001C094C">
              <w:t>78695</w:t>
            </w:r>
          </w:p>
        </w:tc>
        <w:tc>
          <w:tcPr>
            <w:tcW w:w="1511" w:type="dxa"/>
            <w:tcBorders>
              <w:top w:val="single" w:sz="4" w:space="0" w:color="auto"/>
              <w:bottom w:val="single" w:sz="4" w:space="0" w:color="auto"/>
            </w:tcBorders>
            <w:noWrap/>
            <w:hideMark/>
          </w:tcPr>
          <w:p w14:paraId="322B4BCC" w14:textId="77777777" w:rsidR="001C094C" w:rsidRPr="001C094C" w:rsidRDefault="001C094C" w:rsidP="001C094C">
            <w:r w:rsidRPr="001C094C">
              <w:t>1/13/2012 13:56</w:t>
            </w:r>
          </w:p>
        </w:tc>
      </w:tr>
      <w:tr w:rsidR="00E94BEF" w:rsidRPr="001C094C" w14:paraId="4C885054" w14:textId="77777777" w:rsidTr="00E94BEF">
        <w:trPr>
          <w:trHeight w:val="290"/>
        </w:trPr>
        <w:tc>
          <w:tcPr>
            <w:tcW w:w="1510" w:type="dxa"/>
            <w:tcBorders>
              <w:top w:val="single" w:sz="4" w:space="0" w:color="auto"/>
              <w:bottom w:val="single" w:sz="4" w:space="0" w:color="auto"/>
            </w:tcBorders>
            <w:noWrap/>
            <w:hideMark/>
          </w:tcPr>
          <w:p w14:paraId="371FAD06" w14:textId="77777777" w:rsidR="001C094C" w:rsidRPr="001C094C" w:rsidRDefault="001C094C">
            <w:r w:rsidRPr="001C094C">
              <w:t>Peter Sparkes</w:t>
            </w:r>
          </w:p>
        </w:tc>
        <w:tc>
          <w:tcPr>
            <w:tcW w:w="1510" w:type="dxa"/>
            <w:tcBorders>
              <w:top w:val="single" w:sz="4" w:space="0" w:color="auto"/>
              <w:bottom w:val="single" w:sz="4" w:space="0" w:color="auto"/>
            </w:tcBorders>
            <w:noWrap/>
            <w:hideMark/>
          </w:tcPr>
          <w:p w14:paraId="553D9C77" w14:textId="77777777" w:rsidR="001C094C" w:rsidRPr="001C094C" w:rsidRDefault="001C094C">
            <w:r w:rsidRPr="001C094C">
              <w:t>Chief Executive of the @UKHO</w:t>
            </w:r>
          </w:p>
        </w:tc>
        <w:tc>
          <w:tcPr>
            <w:tcW w:w="1511" w:type="dxa"/>
            <w:tcBorders>
              <w:top w:val="single" w:sz="4" w:space="0" w:color="auto"/>
              <w:bottom w:val="single" w:sz="4" w:space="0" w:color="auto"/>
            </w:tcBorders>
            <w:noWrap/>
            <w:hideMark/>
          </w:tcPr>
          <w:p w14:paraId="37A8608A" w14:textId="77777777" w:rsidR="001C094C" w:rsidRPr="001C094C" w:rsidRDefault="001C094C">
            <w:r w:rsidRPr="001C094C">
              <w:t>@RAdmPeteSparkes</w:t>
            </w:r>
          </w:p>
        </w:tc>
        <w:tc>
          <w:tcPr>
            <w:tcW w:w="1510" w:type="dxa"/>
            <w:tcBorders>
              <w:top w:val="single" w:sz="4" w:space="0" w:color="auto"/>
              <w:bottom w:val="single" w:sz="4" w:space="0" w:color="auto"/>
            </w:tcBorders>
            <w:noWrap/>
            <w:hideMark/>
          </w:tcPr>
          <w:p w14:paraId="518C69C5" w14:textId="77777777" w:rsidR="001C094C" w:rsidRPr="001C094C" w:rsidRDefault="001C094C" w:rsidP="001C094C">
            <w:r w:rsidRPr="001C094C">
              <w:t>76</w:t>
            </w:r>
          </w:p>
        </w:tc>
        <w:tc>
          <w:tcPr>
            <w:tcW w:w="1510" w:type="dxa"/>
            <w:tcBorders>
              <w:top w:val="single" w:sz="4" w:space="0" w:color="auto"/>
              <w:bottom w:val="single" w:sz="4" w:space="0" w:color="auto"/>
            </w:tcBorders>
            <w:noWrap/>
            <w:hideMark/>
          </w:tcPr>
          <w:p w14:paraId="12C28A07" w14:textId="77777777" w:rsidR="001C094C" w:rsidRPr="001C094C" w:rsidRDefault="001C094C" w:rsidP="001C094C">
            <w:r w:rsidRPr="001C094C">
              <w:t>38</w:t>
            </w:r>
          </w:p>
        </w:tc>
        <w:tc>
          <w:tcPr>
            <w:tcW w:w="1511" w:type="dxa"/>
            <w:tcBorders>
              <w:top w:val="single" w:sz="4" w:space="0" w:color="auto"/>
              <w:bottom w:val="single" w:sz="4" w:space="0" w:color="auto"/>
            </w:tcBorders>
            <w:noWrap/>
            <w:hideMark/>
          </w:tcPr>
          <w:p w14:paraId="4C35F1C1" w14:textId="77777777" w:rsidR="001C094C" w:rsidRPr="001C094C" w:rsidRDefault="001C094C" w:rsidP="001C094C">
            <w:r w:rsidRPr="001C094C">
              <w:t>8/19/2020 13:38</w:t>
            </w:r>
          </w:p>
        </w:tc>
      </w:tr>
      <w:tr w:rsidR="001C094C" w:rsidRPr="001C094C" w14:paraId="7D93A31C" w14:textId="77777777" w:rsidTr="00E94BEF">
        <w:trPr>
          <w:trHeight w:val="290"/>
        </w:trPr>
        <w:tc>
          <w:tcPr>
            <w:tcW w:w="1510" w:type="dxa"/>
            <w:tcBorders>
              <w:top w:val="single" w:sz="4" w:space="0" w:color="auto"/>
              <w:bottom w:val="single" w:sz="4" w:space="0" w:color="auto"/>
            </w:tcBorders>
            <w:noWrap/>
            <w:hideMark/>
          </w:tcPr>
          <w:p w14:paraId="247E90D7" w14:textId="77777777" w:rsidR="001C094C" w:rsidRPr="001C094C" w:rsidRDefault="001C094C">
            <w:r w:rsidRPr="001C094C">
              <w:t>Priti Patel</w:t>
            </w:r>
          </w:p>
        </w:tc>
        <w:tc>
          <w:tcPr>
            <w:tcW w:w="1510" w:type="dxa"/>
            <w:tcBorders>
              <w:top w:val="single" w:sz="4" w:space="0" w:color="auto"/>
              <w:bottom w:val="single" w:sz="4" w:space="0" w:color="auto"/>
            </w:tcBorders>
            <w:noWrap/>
            <w:hideMark/>
          </w:tcPr>
          <w:p w14:paraId="26875848" w14:textId="77777777" w:rsidR="001C094C" w:rsidRPr="001C094C" w:rsidRDefault="001C094C">
            <w:r w:rsidRPr="001C094C">
              <w:t>@Conservatives Member of Parliament for Witham</w:t>
            </w:r>
            <w:r w:rsidRPr="001C094C">
              <w:br/>
            </w:r>
            <w:r w:rsidRPr="001C094C">
              <w:br/>
              <w:t xml:space="preserve">Home Secretary </w:t>
            </w:r>
          </w:p>
        </w:tc>
        <w:tc>
          <w:tcPr>
            <w:tcW w:w="1511" w:type="dxa"/>
            <w:tcBorders>
              <w:top w:val="single" w:sz="4" w:space="0" w:color="auto"/>
              <w:bottom w:val="single" w:sz="4" w:space="0" w:color="auto"/>
            </w:tcBorders>
            <w:noWrap/>
            <w:hideMark/>
          </w:tcPr>
          <w:p w14:paraId="31528345" w14:textId="77777777" w:rsidR="001C094C" w:rsidRPr="001C094C" w:rsidRDefault="001C094C">
            <w:r w:rsidRPr="001C094C">
              <w:t>@pritipatel</w:t>
            </w:r>
          </w:p>
        </w:tc>
        <w:tc>
          <w:tcPr>
            <w:tcW w:w="1510" w:type="dxa"/>
            <w:tcBorders>
              <w:top w:val="single" w:sz="4" w:space="0" w:color="auto"/>
              <w:bottom w:val="single" w:sz="4" w:space="0" w:color="auto"/>
            </w:tcBorders>
            <w:noWrap/>
            <w:hideMark/>
          </w:tcPr>
          <w:p w14:paraId="4582C1FC" w14:textId="77777777" w:rsidR="001C094C" w:rsidRPr="001C094C" w:rsidRDefault="001C094C" w:rsidP="001C094C">
            <w:r w:rsidRPr="001C094C">
              <w:t>5449</w:t>
            </w:r>
          </w:p>
        </w:tc>
        <w:tc>
          <w:tcPr>
            <w:tcW w:w="1510" w:type="dxa"/>
            <w:tcBorders>
              <w:top w:val="single" w:sz="4" w:space="0" w:color="auto"/>
              <w:bottom w:val="single" w:sz="4" w:space="0" w:color="auto"/>
            </w:tcBorders>
            <w:noWrap/>
            <w:hideMark/>
          </w:tcPr>
          <w:p w14:paraId="4458CB2B" w14:textId="77777777" w:rsidR="001C094C" w:rsidRPr="001C094C" w:rsidRDefault="001C094C" w:rsidP="001C094C">
            <w:r w:rsidRPr="001C094C">
              <w:t>331578</w:t>
            </w:r>
          </w:p>
        </w:tc>
        <w:tc>
          <w:tcPr>
            <w:tcW w:w="1511" w:type="dxa"/>
            <w:tcBorders>
              <w:top w:val="single" w:sz="4" w:space="0" w:color="auto"/>
              <w:bottom w:val="single" w:sz="4" w:space="0" w:color="auto"/>
            </w:tcBorders>
            <w:noWrap/>
            <w:hideMark/>
          </w:tcPr>
          <w:p w14:paraId="1D771CAC" w14:textId="77777777" w:rsidR="001C094C" w:rsidRPr="001C094C" w:rsidRDefault="001C094C" w:rsidP="001C094C">
            <w:r w:rsidRPr="001C094C">
              <w:t>7/31/2009 3:51</w:t>
            </w:r>
          </w:p>
        </w:tc>
      </w:tr>
      <w:tr w:rsidR="00E94BEF" w:rsidRPr="001C094C" w14:paraId="62367366" w14:textId="77777777" w:rsidTr="00E94BEF">
        <w:trPr>
          <w:trHeight w:val="290"/>
        </w:trPr>
        <w:tc>
          <w:tcPr>
            <w:tcW w:w="1510" w:type="dxa"/>
            <w:tcBorders>
              <w:top w:val="single" w:sz="4" w:space="0" w:color="auto"/>
              <w:bottom w:val="single" w:sz="4" w:space="0" w:color="auto"/>
            </w:tcBorders>
            <w:noWrap/>
            <w:hideMark/>
          </w:tcPr>
          <w:p w14:paraId="23E564F5" w14:textId="77777777" w:rsidR="001C094C" w:rsidRPr="001C094C" w:rsidRDefault="001C094C">
            <w:r w:rsidRPr="001C094C">
              <w:t>Public Health England</w:t>
            </w:r>
          </w:p>
        </w:tc>
        <w:tc>
          <w:tcPr>
            <w:tcW w:w="1510" w:type="dxa"/>
            <w:tcBorders>
              <w:top w:val="single" w:sz="4" w:space="0" w:color="auto"/>
              <w:bottom w:val="single" w:sz="4" w:space="0" w:color="auto"/>
            </w:tcBorders>
            <w:noWrap/>
            <w:hideMark/>
          </w:tcPr>
          <w:p w14:paraId="325EC12E" w14:textId="77777777" w:rsidR="001C094C" w:rsidRPr="001C094C" w:rsidRDefault="001C094C">
            <w:r w:rsidRPr="001C094C">
              <w:t xml:space="preserve">Official feed of Public Health England (PHE) providing regular news updates on the work of </w:t>
            </w:r>
            <w:r w:rsidRPr="001C094C">
              <w:lastRenderedPageBreak/>
              <w:t>the organisation.</w:t>
            </w:r>
          </w:p>
        </w:tc>
        <w:tc>
          <w:tcPr>
            <w:tcW w:w="1511" w:type="dxa"/>
            <w:tcBorders>
              <w:top w:val="single" w:sz="4" w:space="0" w:color="auto"/>
              <w:bottom w:val="single" w:sz="4" w:space="0" w:color="auto"/>
            </w:tcBorders>
            <w:noWrap/>
            <w:hideMark/>
          </w:tcPr>
          <w:p w14:paraId="7825C1B2" w14:textId="77777777" w:rsidR="001C094C" w:rsidRPr="001C094C" w:rsidRDefault="001C094C">
            <w:r w:rsidRPr="001C094C">
              <w:lastRenderedPageBreak/>
              <w:t>@PHE_uk</w:t>
            </w:r>
          </w:p>
        </w:tc>
        <w:tc>
          <w:tcPr>
            <w:tcW w:w="1510" w:type="dxa"/>
            <w:tcBorders>
              <w:top w:val="single" w:sz="4" w:space="0" w:color="auto"/>
              <w:bottom w:val="single" w:sz="4" w:space="0" w:color="auto"/>
            </w:tcBorders>
            <w:noWrap/>
            <w:hideMark/>
          </w:tcPr>
          <w:p w14:paraId="5B84CE83" w14:textId="77777777" w:rsidR="001C094C" w:rsidRPr="001C094C" w:rsidRDefault="001C094C" w:rsidP="001C094C">
            <w:r w:rsidRPr="001C094C">
              <w:t>21009</w:t>
            </w:r>
          </w:p>
        </w:tc>
        <w:tc>
          <w:tcPr>
            <w:tcW w:w="1510" w:type="dxa"/>
            <w:tcBorders>
              <w:top w:val="single" w:sz="4" w:space="0" w:color="auto"/>
              <w:bottom w:val="single" w:sz="4" w:space="0" w:color="auto"/>
            </w:tcBorders>
            <w:noWrap/>
            <w:hideMark/>
          </w:tcPr>
          <w:p w14:paraId="10F35361" w14:textId="77777777" w:rsidR="001C094C" w:rsidRPr="001C094C" w:rsidRDefault="001C094C" w:rsidP="001C094C">
            <w:r w:rsidRPr="001C094C">
              <w:t>486351</w:t>
            </w:r>
          </w:p>
        </w:tc>
        <w:tc>
          <w:tcPr>
            <w:tcW w:w="1511" w:type="dxa"/>
            <w:tcBorders>
              <w:top w:val="single" w:sz="4" w:space="0" w:color="auto"/>
              <w:bottom w:val="single" w:sz="4" w:space="0" w:color="auto"/>
            </w:tcBorders>
            <w:noWrap/>
            <w:hideMark/>
          </w:tcPr>
          <w:p w14:paraId="61D27745" w14:textId="77777777" w:rsidR="001C094C" w:rsidRPr="001C094C" w:rsidRDefault="001C094C" w:rsidP="001C094C">
            <w:r w:rsidRPr="001C094C">
              <w:t>5/22/2009 16:34</w:t>
            </w:r>
          </w:p>
        </w:tc>
      </w:tr>
      <w:tr w:rsidR="001C094C" w:rsidRPr="001C094C" w14:paraId="21D8EB7E" w14:textId="77777777" w:rsidTr="00E94BEF">
        <w:trPr>
          <w:trHeight w:val="290"/>
        </w:trPr>
        <w:tc>
          <w:tcPr>
            <w:tcW w:w="1510" w:type="dxa"/>
            <w:tcBorders>
              <w:top w:val="single" w:sz="4" w:space="0" w:color="auto"/>
              <w:bottom w:val="single" w:sz="4" w:space="0" w:color="auto"/>
            </w:tcBorders>
            <w:noWrap/>
            <w:hideMark/>
          </w:tcPr>
          <w:p w14:paraId="5DF5E805" w14:textId="77777777" w:rsidR="001C094C" w:rsidRPr="001C094C" w:rsidRDefault="001C094C">
            <w:r w:rsidRPr="001C094C">
              <w:t>QEII Centre</w:t>
            </w:r>
          </w:p>
        </w:tc>
        <w:tc>
          <w:tcPr>
            <w:tcW w:w="1510" w:type="dxa"/>
            <w:tcBorders>
              <w:top w:val="single" w:sz="4" w:space="0" w:color="auto"/>
              <w:bottom w:val="single" w:sz="4" w:space="0" w:color="auto"/>
            </w:tcBorders>
            <w:noWrap/>
            <w:hideMark/>
          </w:tcPr>
          <w:p w14:paraId="3DD2EB19" w14:textId="77777777" w:rsidR="001C094C" w:rsidRPr="001C094C" w:rsidRDefault="001C094C">
            <w:r w:rsidRPr="001C094C">
              <w:t>Welcome to the official Twitter account for the #QEIICentre , the largest multi-purpose conference and #events venue in central #London.</w:t>
            </w:r>
          </w:p>
        </w:tc>
        <w:tc>
          <w:tcPr>
            <w:tcW w:w="1511" w:type="dxa"/>
            <w:tcBorders>
              <w:top w:val="single" w:sz="4" w:space="0" w:color="auto"/>
              <w:bottom w:val="single" w:sz="4" w:space="0" w:color="auto"/>
            </w:tcBorders>
            <w:noWrap/>
            <w:hideMark/>
          </w:tcPr>
          <w:p w14:paraId="5F91EB68" w14:textId="77777777" w:rsidR="001C094C" w:rsidRPr="001C094C" w:rsidRDefault="001C094C">
            <w:r w:rsidRPr="001C094C">
              <w:t>@QEIICentre</w:t>
            </w:r>
          </w:p>
        </w:tc>
        <w:tc>
          <w:tcPr>
            <w:tcW w:w="1510" w:type="dxa"/>
            <w:tcBorders>
              <w:top w:val="single" w:sz="4" w:space="0" w:color="auto"/>
              <w:bottom w:val="single" w:sz="4" w:space="0" w:color="auto"/>
            </w:tcBorders>
            <w:noWrap/>
            <w:hideMark/>
          </w:tcPr>
          <w:p w14:paraId="7C00E000" w14:textId="77777777" w:rsidR="001C094C" w:rsidRPr="001C094C" w:rsidRDefault="001C094C" w:rsidP="001C094C">
            <w:r w:rsidRPr="001C094C">
              <w:t>4894</w:t>
            </w:r>
          </w:p>
        </w:tc>
        <w:tc>
          <w:tcPr>
            <w:tcW w:w="1510" w:type="dxa"/>
            <w:tcBorders>
              <w:top w:val="single" w:sz="4" w:space="0" w:color="auto"/>
              <w:bottom w:val="single" w:sz="4" w:space="0" w:color="auto"/>
            </w:tcBorders>
            <w:noWrap/>
            <w:hideMark/>
          </w:tcPr>
          <w:p w14:paraId="489E5D6E" w14:textId="77777777" w:rsidR="001C094C" w:rsidRPr="001C094C" w:rsidRDefault="001C094C" w:rsidP="001C094C">
            <w:r w:rsidRPr="001C094C">
              <w:t>4326</w:t>
            </w:r>
          </w:p>
        </w:tc>
        <w:tc>
          <w:tcPr>
            <w:tcW w:w="1511" w:type="dxa"/>
            <w:tcBorders>
              <w:top w:val="single" w:sz="4" w:space="0" w:color="auto"/>
              <w:bottom w:val="single" w:sz="4" w:space="0" w:color="auto"/>
            </w:tcBorders>
            <w:noWrap/>
            <w:hideMark/>
          </w:tcPr>
          <w:p w14:paraId="7E73217E" w14:textId="77777777" w:rsidR="001C094C" w:rsidRPr="001C094C" w:rsidRDefault="001C094C" w:rsidP="001C094C">
            <w:r w:rsidRPr="001C094C">
              <w:t>4/27/2009 18:57</w:t>
            </w:r>
          </w:p>
        </w:tc>
      </w:tr>
      <w:tr w:rsidR="00E94BEF" w:rsidRPr="001C094C" w14:paraId="01ECEC63" w14:textId="77777777" w:rsidTr="00E94BEF">
        <w:trPr>
          <w:trHeight w:val="290"/>
        </w:trPr>
        <w:tc>
          <w:tcPr>
            <w:tcW w:w="1510" w:type="dxa"/>
            <w:tcBorders>
              <w:top w:val="single" w:sz="4" w:space="0" w:color="auto"/>
              <w:bottom w:val="single" w:sz="4" w:space="0" w:color="auto"/>
            </w:tcBorders>
            <w:noWrap/>
            <w:hideMark/>
          </w:tcPr>
          <w:p w14:paraId="19CEF90C" w14:textId="77777777" w:rsidR="001C094C" w:rsidRPr="001C094C" w:rsidRDefault="001C094C">
            <w:r w:rsidRPr="001C094C">
              <w:t>Rachel Maclean MP</w:t>
            </w:r>
          </w:p>
        </w:tc>
        <w:tc>
          <w:tcPr>
            <w:tcW w:w="1510" w:type="dxa"/>
            <w:tcBorders>
              <w:top w:val="single" w:sz="4" w:space="0" w:color="auto"/>
              <w:bottom w:val="single" w:sz="4" w:space="0" w:color="auto"/>
            </w:tcBorders>
            <w:noWrap/>
            <w:hideMark/>
          </w:tcPr>
          <w:p w14:paraId="343504A5" w14:textId="77777777" w:rsidR="001C094C" w:rsidRPr="001C094C" w:rsidRDefault="001C094C">
            <w:r w:rsidRPr="001C094C">
              <w:t>Proud to be the MP for #Redditch. Minister for the Future of Transport and Decarbonisation. Please send casework to rachel.maclean.mp@parliament.uk. Be polite.</w:t>
            </w:r>
          </w:p>
        </w:tc>
        <w:tc>
          <w:tcPr>
            <w:tcW w:w="1511" w:type="dxa"/>
            <w:tcBorders>
              <w:top w:val="single" w:sz="4" w:space="0" w:color="auto"/>
              <w:bottom w:val="single" w:sz="4" w:space="0" w:color="auto"/>
            </w:tcBorders>
            <w:noWrap/>
            <w:hideMark/>
          </w:tcPr>
          <w:p w14:paraId="71000C20" w14:textId="77777777" w:rsidR="001C094C" w:rsidRPr="001C094C" w:rsidRDefault="001C094C">
            <w:r w:rsidRPr="001C094C">
              <w:t>@redditchrachel</w:t>
            </w:r>
          </w:p>
        </w:tc>
        <w:tc>
          <w:tcPr>
            <w:tcW w:w="1510" w:type="dxa"/>
            <w:tcBorders>
              <w:top w:val="single" w:sz="4" w:space="0" w:color="auto"/>
              <w:bottom w:val="single" w:sz="4" w:space="0" w:color="auto"/>
            </w:tcBorders>
            <w:noWrap/>
            <w:hideMark/>
          </w:tcPr>
          <w:p w14:paraId="29DE0DD4" w14:textId="77777777" w:rsidR="001C094C" w:rsidRPr="001C094C" w:rsidRDefault="001C094C" w:rsidP="001C094C">
            <w:r w:rsidRPr="001C094C">
              <w:t>9648</w:t>
            </w:r>
          </w:p>
        </w:tc>
        <w:tc>
          <w:tcPr>
            <w:tcW w:w="1510" w:type="dxa"/>
            <w:tcBorders>
              <w:top w:val="single" w:sz="4" w:space="0" w:color="auto"/>
              <w:bottom w:val="single" w:sz="4" w:space="0" w:color="auto"/>
            </w:tcBorders>
            <w:noWrap/>
            <w:hideMark/>
          </w:tcPr>
          <w:p w14:paraId="46C54E90" w14:textId="77777777" w:rsidR="001C094C" w:rsidRPr="001C094C" w:rsidRDefault="001C094C" w:rsidP="001C094C">
            <w:r w:rsidRPr="001C094C">
              <w:t>10727</w:t>
            </w:r>
          </w:p>
        </w:tc>
        <w:tc>
          <w:tcPr>
            <w:tcW w:w="1511" w:type="dxa"/>
            <w:tcBorders>
              <w:top w:val="single" w:sz="4" w:space="0" w:color="auto"/>
              <w:bottom w:val="single" w:sz="4" w:space="0" w:color="auto"/>
            </w:tcBorders>
            <w:noWrap/>
            <w:hideMark/>
          </w:tcPr>
          <w:p w14:paraId="1A63CE45" w14:textId="77777777" w:rsidR="001C094C" w:rsidRPr="001C094C" w:rsidRDefault="001C094C" w:rsidP="001C094C">
            <w:r w:rsidRPr="001C094C">
              <w:t>5/6/2017 18:38</w:t>
            </w:r>
          </w:p>
        </w:tc>
      </w:tr>
      <w:tr w:rsidR="001C094C" w:rsidRPr="001C094C" w14:paraId="6ABB5DE2" w14:textId="77777777" w:rsidTr="00E94BEF">
        <w:trPr>
          <w:trHeight w:val="290"/>
        </w:trPr>
        <w:tc>
          <w:tcPr>
            <w:tcW w:w="1510" w:type="dxa"/>
            <w:tcBorders>
              <w:top w:val="single" w:sz="4" w:space="0" w:color="auto"/>
              <w:bottom w:val="single" w:sz="4" w:space="0" w:color="auto"/>
            </w:tcBorders>
            <w:noWrap/>
            <w:hideMark/>
          </w:tcPr>
          <w:p w14:paraId="793531BB" w14:textId="77777777" w:rsidR="001C094C" w:rsidRPr="001C094C" w:rsidRDefault="001C094C">
            <w:r w:rsidRPr="001C094C">
              <w:t>Ranil Jayawardena MP</w:t>
            </w:r>
          </w:p>
        </w:tc>
        <w:tc>
          <w:tcPr>
            <w:tcW w:w="1510" w:type="dxa"/>
            <w:tcBorders>
              <w:top w:val="single" w:sz="4" w:space="0" w:color="auto"/>
              <w:bottom w:val="single" w:sz="4" w:space="0" w:color="auto"/>
            </w:tcBorders>
            <w:noWrap/>
            <w:hideMark/>
          </w:tcPr>
          <w:p w14:paraId="08C1D3BE" w14:textId="77777777" w:rsidR="001C094C" w:rsidRPr="001C094C" w:rsidRDefault="001C094C">
            <w:r w:rsidRPr="001C094C">
              <w:t>Member of Parliament for North East Hampshire | International Trade Minister @GovUK @TradeGovUK | For help or a response, drop me a line: email@ranil.uk</w:t>
            </w:r>
          </w:p>
        </w:tc>
        <w:tc>
          <w:tcPr>
            <w:tcW w:w="1511" w:type="dxa"/>
            <w:tcBorders>
              <w:top w:val="single" w:sz="4" w:space="0" w:color="auto"/>
              <w:bottom w:val="single" w:sz="4" w:space="0" w:color="auto"/>
            </w:tcBorders>
            <w:noWrap/>
            <w:hideMark/>
          </w:tcPr>
          <w:p w14:paraId="0EE4CD5C" w14:textId="77777777" w:rsidR="001C094C" w:rsidRPr="001C094C" w:rsidRDefault="001C094C">
            <w:r w:rsidRPr="001C094C">
              <w:t>@ranil</w:t>
            </w:r>
          </w:p>
        </w:tc>
        <w:tc>
          <w:tcPr>
            <w:tcW w:w="1510" w:type="dxa"/>
            <w:tcBorders>
              <w:top w:val="single" w:sz="4" w:space="0" w:color="auto"/>
              <w:bottom w:val="single" w:sz="4" w:space="0" w:color="auto"/>
            </w:tcBorders>
            <w:noWrap/>
            <w:hideMark/>
          </w:tcPr>
          <w:p w14:paraId="7AA6F1C6" w14:textId="77777777" w:rsidR="001C094C" w:rsidRPr="001C094C" w:rsidRDefault="001C094C" w:rsidP="001C094C">
            <w:r w:rsidRPr="001C094C">
              <w:t>958</w:t>
            </w:r>
          </w:p>
        </w:tc>
        <w:tc>
          <w:tcPr>
            <w:tcW w:w="1510" w:type="dxa"/>
            <w:tcBorders>
              <w:top w:val="single" w:sz="4" w:space="0" w:color="auto"/>
              <w:bottom w:val="single" w:sz="4" w:space="0" w:color="auto"/>
            </w:tcBorders>
            <w:noWrap/>
            <w:hideMark/>
          </w:tcPr>
          <w:p w14:paraId="71963156" w14:textId="77777777" w:rsidR="001C094C" w:rsidRPr="001C094C" w:rsidRDefault="001C094C" w:rsidP="001C094C">
            <w:r w:rsidRPr="001C094C">
              <w:t>7093</w:t>
            </w:r>
          </w:p>
        </w:tc>
        <w:tc>
          <w:tcPr>
            <w:tcW w:w="1511" w:type="dxa"/>
            <w:tcBorders>
              <w:top w:val="single" w:sz="4" w:space="0" w:color="auto"/>
              <w:bottom w:val="single" w:sz="4" w:space="0" w:color="auto"/>
            </w:tcBorders>
            <w:noWrap/>
            <w:hideMark/>
          </w:tcPr>
          <w:p w14:paraId="29EFAC8D" w14:textId="77777777" w:rsidR="001C094C" w:rsidRPr="001C094C" w:rsidRDefault="001C094C" w:rsidP="001C094C">
            <w:r w:rsidRPr="001C094C">
              <w:t>11/15/2017 17:08</w:t>
            </w:r>
          </w:p>
        </w:tc>
      </w:tr>
      <w:tr w:rsidR="00E94BEF" w:rsidRPr="001C094C" w14:paraId="76C25571" w14:textId="77777777" w:rsidTr="00E94BEF">
        <w:trPr>
          <w:trHeight w:val="290"/>
        </w:trPr>
        <w:tc>
          <w:tcPr>
            <w:tcW w:w="1510" w:type="dxa"/>
            <w:tcBorders>
              <w:top w:val="single" w:sz="4" w:space="0" w:color="auto"/>
              <w:bottom w:val="single" w:sz="4" w:space="0" w:color="auto"/>
            </w:tcBorders>
            <w:noWrap/>
            <w:hideMark/>
          </w:tcPr>
          <w:p w14:paraId="310D9DF0" w14:textId="77777777" w:rsidR="001C094C" w:rsidRPr="001C094C" w:rsidRDefault="001C094C">
            <w:r w:rsidRPr="001C094C">
              <w:t>Rebecca Pow</w:t>
            </w:r>
          </w:p>
        </w:tc>
        <w:tc>
          <w:tcPr>
            <w:tcW w:w="1510" w:type="dxa"/>
            <w:tcBorders>
              <w:top w:val="single" w:sz="4" w:space="0" w:color="auto"/>
              <w:bottom w:val="single" w:sz="4" w:space="0" w:color="auto"/>
            </w:tcBorders>
            <w:noWrap/>
            <w:hideMark/>
          </w:tcPr>
          <w:p w14:paraId="7270DD2C" w14:textId="77777777" w:rsidR="001C094C" w:rsidRPr="001C094C" w:rsidRDefault="001C094C">
            <w:r w:rsidRPr="001C094C">
              <w:t xml:space="preserve">Conservative MP for Taunton Deane. Minister for the Environment. Please email: </w:t>
            </w:r>
            <w:r w:rsidRPr="001C094C">
              <w:lastRenderedPageBreak/>
              <w:t>rebecca.pow.mp@parliament.uk</w:t>
            </w:r>
          </w:p>
        </w:tc>
        <w:tc>
          <w:tcPr>
            <w:tcW w:w="1511" w:type="dxa"/>
            <w:tcBorders>
              <w:top w:val="single" w:sz="4" w:space="0" w:color="auto"/>
              <w:bottom w:val="single" w:sz="4" w:space="0" w:color="auto"/>
            </w:tcBorders>
            <w:noWrap/>
            <w:hideMark/>
          </w:tcPr>
          <w:p w14:paraId="6EE1CAC8" w14:textId="77777777" w:rsidR="001C094C" w:rsidRPr="001C094C" w:rsidRDefault="001C094C">
            <w:r w:rsidRPr="001C094C">
              <w:lastRenderedPageBreak/>
              <w:t>@pow_rebecca</w:t>
            </w:r>
          </w:p>
        </w:tc>
        <w:tc>
          <w:tcPr>
            <w:tcW w:w="1510" w:type="dxa"/>
            <w:tcBorders>
              <w:top w:val="single" w:sz="4" w:space="0" w:color="auto"/>
              <w:bottom w:val="single" w:sz="4" w:space="0" w:color="auto"/>
            </w:tcBorders>
            <w:noWrap/>
            <w:hideMark/>
          </w:tcPr>
          <w:p w14:paraId="672D46C7" w14:textId="77777777" w:rsidR="001C094C" w:rsidRPr="001C094C" w:rsidRDefault="001C094C" w:rsidP="001C094C">
            <w:r w:rsidRPr="001C094C">
              <w:t>6746</w:t>
            </w:r>
          </w:p>
        </w:tc>
        <w:tc>
          <w:tcPr>
            <w:tcW w:w="1510" w:type="dxa"/>
            <w:tcBorders>
              <w:top w:val="single" w:sz="4" w:space="0" w:color="auto"/>
              <w:bottom w:val="single" w:sz="4" w:space="0" w:color="auto"/>
            </w:tcBorders>
            <w:noWrap/>
            <w:hideMark/>
          </w:tcPr>
          <w:p w14:paraId="4F011E54" w14:textId="77777777" w:rsidR="001C094C" w:rsidRPr="001C094C" w:rsidRDefault="001C094C" w:rsidP="001C094C">
            <w:r w:rsidRPr="001C094C">
              <w:t>13510</w:t>
            </w:r>
          </w:p>
        </w:tc>
        <w:tc>
          <w:tcPr>
            <w:tcW w:w="1511" w:type="dxa"/>
            <w:tcBorders>
              <w:top w:val="single" w:sz="4" w:space="0" w:color="auto"/>
              <w:bottom w:val="single" w:sz="4" w:space="0" w:color="auto"/>
            </w:tcBorders>
            <w:noWrap/>
            <w:hideMark/>
          </w:tcPr>
          <w:p w14:paraId="78F554C7" w14:textId="77777777" w:rsidR="001C094C" w:rsidRPr="001C094C" w:rsidRDefault="001C094C" w:rsidP="001C094C">
            <w:r w:rsidRPr="001C094C">
              <w:t>9/10/2011 13:41</w:t>
            </w:r>
          </w:p>
        </w:tc>
      </w:tr>
      <w:tr w:rsidR="001C094C" w:rsidRPr="001C094C" w14:paraId="3DF86EDA" w14:textId="77777777" w:rsidTr="00E94BEF">
        <w:trPr>
          <w:trHeight w:val="290"/>
        </w:trPr>
        <w:tc>
          <w:tcPr>
            <w:tcW w:w="1510" w:type="dxa"/>
            <w:tcBorders>
              <w:top w:val="single" w:sz="4" w:space="0" w:color="auto"/>
              <w:bottom w:val="single" w:sz="4" w:space="0" w:color="auto"/>
            </w:tcBorders>
            <w:noWrap/>
            <w:hideMark/>
          </w:tcPr>
          <w:p w14:paraId="1854D9B2" w14:textId="77777777" w:rsidR="001C094C" w:rsidRPr="001C094C" w:rsidRDefault="001C094C">
            <w:r w:rsidRPr="001C094C">
              <w:t>Richard Benyon</w:t>
            </w:r>
          </w:p>
        </w:tc>
        <w:tc>
          <w:tcPr>
            <w:tcW w:w="1510" w:type="dxa"/>
            <w:tcBorders>
              <w:top w:val="single" w:sz="4" w:space="0" w:color="auto"/>
              <w:bottom w:val="single" w:sz="4" w:space="0" w:color="auto"/>
            </w:tcBorders>
            <w:noWrap/>
            <w:hideMark/>
          </w:tcPr>
          <w:p w14:paraId="0A304F12" w14:textId="77777777" w:rsidR="001C094C" w:rsidRPr="001C094C" w:rsidRDefault="001C094C">
            <w:r w:rsidRPr="001C094C">
              <w:t>Former MP. Now in House of Lords and Minister at Defra</w:t>
            </w:r>
          </w:p>
        </w:tc>
        <w:tc>
          <w:tcPr>
            <w:tcW w:w="1511" w:type="dxa"/>
            <w:tcBorders>
              <w:top w:val="single" w:sz="4" w:space="0" w:color="auto"/>
              <w:bottom w:val="single" w:sz="4" w:space="0" w:color="auto"/>
            </w:tcBorders>
            <w:noWrap/>
            <w:hideMark/>
          </w:tcPr>
          <w:p w14:paraId="7A560B00" w14:textId="77777777" w:rsidR="001C094C" w:rsidRPr="001C094C" w:rsidRDefault="001C094C">
            <w:r w:rsidRPr="001C094C">
              <w:t>@RichardHRBenyon</w:t>
            </w:r>
          </w:p>
        </w:tc>
        <w:tc>
          <w:tcPr>
            <w:tcW w:w="1510" w:type="dxa"/>
            <w:tcBorders>
              <w:top w:val="single" w:sz="4" w:space="0" w:color="auto"/>
              <w:bottom w:val="single" w:sz="4" w:space="0" w:color="auto"/>
            </w:tcBorders>
            <w:noWrap/>
            <w:hideMark/>
          </w:tcPr>
          <w:p w14:paraId="51F0F84F" w14:textId="77777777" w:rsidR="001C094C" w:rsidRPr="001C094C" w:rsidRDefault="001C094C" w:rsidP="001C094C">
            <w:r w:rsidRPr="001C094C">
              <w:t>7302</w:t>
            </w:r>
          </w:p>
        </w:tc>
        <w:tc>
          <w:tcPr>
            <w:tcW w:w="1510" w:type="dxa"/>
            <w:tcBorders>
              <w:top w:val="single" w:sz="4" w:space="0" w:color="auto"/>
              <w:bottom w:val="single" w:sz="4" w:space="0" w:color="auto"/>
            </w:tcBorders>
            <w:noWrap/>
            <w:hideMark/>
          </w:tcPr>
          <w:p w14:paraId="2472CB8A" w14:textId="77777777" w:rsidR="001C094C" w:rsidRPr="001C094C" w:rsidRDefault="001C094C" w:rsidP="001C094C">
            <w:r w:rsidRPr="001C094C">
              <w:t>19064</w:t>
            </w:r>
          </w:p>
        </w:tc>
        <w:tc>
          <w:tcPr>
            <w:tcW w:w="1511" w:type="dxa"/>
            <w:tcBorders>
              <w:top w:val="single" w:sz="4" w:space="0" w:color="auto"/>
              <w:bottom w:val="single" w:sz="4" w:space="0" w:color="auto"/>
            </w:tcBorders>
            <w:noWrap/>
            <w:hideMark/>
          </w:tcPr>
          <w:p w14:paraId="62F722A1" w14:textId="77777777" w:rsidR="001C094C" w:rsidRPr="001C094C" w:rsidRDefault="001C094C" w:rsidP="001C094C">
            <w:r w:rsidRPr="001C094C">
              <w:t>3/2/2010 16:59</w:t>
            </w:r>
          </w:p>
        </w:tc>
      </w:tr>
      <w:tr w:rsidR="00E94BEF" w:rsidRPr="001C094C" w14:paraId="01A2FA73" w14:textId="77777777" w:rsidTr="00E94BEF">
        <w:trPr>
          <w:trHeight w:val="290"/>
        </w:trPr>
        <w:tc>
          <w:tcPr>
            <w:tcW w:w="1510" w:type="dxa"/>
            <w:tcBorders>
              <w:top w:val="single" w:sz="4" w:space="0" w:color="auto"/>
              <w:bottom w:val="single" w:sz="4" w:space="0" w:color="auto"/>
            </w:tcBorders>
            <w:noWrap/>
            <w:hideMark/>
          </w:tcPr>
          <w:p w14:paraId="7EC17E67" w14:textId="77777777" w:rsidR="001C094C" w:rsidRPr="001C094C" w:rsidRDefault="001C094C">
            <w:r w:rsidRPr="001C094C">
              <w:t>Rishi Sunak</w:t>
            </w:r>
          </w:p>
        </w:tc>
        <w:tc>
          <w:tcPr>
            <w:tcW w:w="1510" w:type="dxa"/>
            <w:tcBorders>
              <w:top w:val="single" w:sz="4" w:space="0" w:color="auto"/>
              <w:bottom w:val="single" w:sz="4" w:space="0" w:color="auto"/>
            </w:tcBorders>
            <w:noWrap/>
            <w:hideMark/>
          </w:tcPr>
          <w:p w14:paraId="601B341F" w14:textId="77777777" w:rsidR="001C094C" w:rsidRPr="001C094C" w:rsidRDefault="001C094C">
            <w:r w:rsidRPr="001C094C">
              <w:t>Member of Parliament for Richmond (Yorks). Chancellor of the Exchequer.</w:t>
            </w:r>
          </w:p>
        </w:tc>
        <w:tc>
          <w:tcPr>
            <w:tcW w:w="1511" w:type="dxa"/>
            <w:tcBorders>
              <w:top w:val="single" w:sz="4" w:space="0" w:color="auto"/>
              <w:bottom w:val="single" w:sz="4" w:space="0" w:color="auto"/>
            </w:tcBorders>
            <w:noWrap/>
            <w:hideMark/>
          </w:tcPr>
          <w:p w14:paraId="0EAB6919" w14:textId="77777777" w:rsidR="001C094C" w:rsidRPr="001C094C" w:rsidRDefault="001C094C">
            <w:r w:rsidRPr="001C094C">
              <w:t>@RishiSunak</w:t>
            </w:r>
          </w:p>
        </w:tc>
        <w:tc>
          <w:tcPr>
            <w:tcW w:w="1510" w:type="dxa"/>
            <w:tcBorders>
              <w:top w:val="single" w:sz="4" w:space="0" w:color="auto"/>
              <w:bottom w:val="single" w:sz="4" w:space="0" w:color="auto"/>
            </w:tcBorders>
            <w:noWrap/>
            <w:hideMark/>
          </w:tcPr>
          <w:p w14:paraId="60EBA3C5" w14:textId="77777777" w:rsidR="001C094C" w:rsidRPr="001C094C" w:rsidRDefault="001C094C" w:rsidP="001C094C">
            <w:r w:rsidRPr="001C094C">
              <w:t>1116</w:t>
            </w:r>
          </w:p>
        </w:tc>
        <w:tc>
          <w:tcPr>
            <w:tcW w:w="1510" w:type="dxa"/>
            <w:tcBorders>
              <w:top w:val="single" w:sz="4" w:space="0" w:color="auto"/>
              <w:bottom w:val="single" w:sz="4" w:space="0" w:color="auto"/>
            </w:tcBorders>
            <w:noWrap/>
            <w:hideMark/>
          </w:tcPr>
          <w:p w14:paraId="4AF6A58A" w14:textId="77777777" w:rsidR="001C094C" w:rsidRPr="001C094C" w:rsidRDefault="001C094C" w:rsidP="001C094C">
            <w:r w:rsidRPr="001C094C">
              <w:t>471110</w:t>
            </w:r>
          </w:p>
        </w:tc>
        <w:tc>
          <w:tcPr>
            <w:tcW w:w="1511" w:type="dxa"/>
            <w:tcBorders>
              <w:top w:val="single" w:sz="4" w:space="0" w:color="auto"/>
              <w:bottom w:val="single" w:sz="4" w:space="0" w:color="auto"/>
            </w:tcBorders>
            <w:noWrap/>
            <w:hideMark/>
          </w:tcPr>
          <w:p w14:paraId="73398B54" w14:textId="77777777" w:rsidR="001C094C" w:rsidRPr="001C094C" w:rsidRDefault="001C094C" w:rsidP="001C094C">
            <w:r w:rsidRPr="001C094C">
              <w:t>9/3/2019 21:25</w:t>
            </w:r>
          </w:p>
        </w:tc>
      </w:tr>
      <w:tr w:rsidR="001C094C" w:rsidRPr="001C094C" w14:paraId="5AF05519" w14:textId="77777777" w:rsidTr="00E94BEF">
        <w:trPr>
          <w:trHeight w:val="290"/>
        </w:trPr>
        <w:tc>
          <w:tcPr>
            <w:tcW w:w="1510" w:type="dxa"/>
            <w:tcBorders>
              <w:top w:val="single" w:sz="4" w:space="0" w:color="auto"/>
              <w:bottom w:val="single" w:sz="4" w:space="0" w:color="auto"/>
            </w:tcBorders>
            <w:noWrap/>
            <w:hideMark/>
          </w:tcPr>
          <w:p w14:paraId="646EB4AA" w14:textId="77777777" w:rsidR="001C094C" w:rsidRPr="001C094C" w:rsidRDefault="001C094C">
            <w:r w:rsidRPr="001C094C">
              <w:t>Robert Buckland</w:t>
            </w:r>
          </w:p>
        </w:tc>
        <w:tc>
          <w:tcPr>
            <w:tcW w:w="1510" w:type="dxa"/>
            <w:tcBorders>
              <w:top w:val="single" w:sz="4" w:space="0" w:color="auto"/>
              <w:bottom w:val="single" w:sz="4" w:space="0" w:color="auto"/>
            </w:tcBorders>
            <w:noWrap/>
            <w:hideMark/>
          </w:tcPr>
          <w:p w14:paraId="0615C204" w14:textId="77777777" w:rsidR="001C094C" w:rsidRPr="001C094C" w:rsidRDefault="001C094C">
            <w:r w:rsidRPr="001C094C">
              <w:t>MP for South Swindon. Lord Chancellor &amp; Secretary of State for Justice @MoJGovUK</w:t>
            </w:r>
          </w:p>
        </w:tc>
        <w:tc>
          <w:tcPr>
            <w:tcW w:w="1511" w:type="dxa"/>
            <w:tcBorders>
              <w:top w:val="single" w:sz="4" w:space="0" w:color="auto"/>
              <w:bottom w:val="single" w:sz="4" w:space="0" w:color="auto"/>
            </w:tcBorders>
            <w:noWrap/>
            <w:hideMark/>
          </w:tcPr>
          <w:p w14:paraId="0BC0D3BF" w14:textId="77777777" w:rsidR="001C094C" w:rsidRPr="001C094C" w:rsidRDefault="001C094C">
            <w:r w:rsidRPr="001C094C">
              <w:t>@RobertBuckland</w:t>
            </w:r>
          </w:p>
        </w:tc>
        <w:tc>
          <w:tcPr>
            <w:tcW w:w="1510" w:type="dxa"/>
            <w:tcBorders>
              <w:top w:val="single" w:sz="4" w:space="0" w:color="auto"/>
              <w:bottom w:val="single" w:sz="4" w:space="0" w:color="auto"/>
            </w:tcBorders>
            <w:noWrap/>
            <w:hideMark/>
          </w:tcPr>
          <w:p w14:paraId="7F87F404" w14:textId="77777777" w:rsidR="001C094C" w:rsidRPr="001C094C" w:rsidRDefault="001C094C" w:rsidP="001C094C">
            <w:r w:rsidRPr="001C094C">
              <w:t>18811</w:t>
            </w:r>
          </w:p>
        </w:tc>
        <w:tc>
          <w:tcPr>
            <w:tcW w:w="1510" w:type="dxa"/>
            <w:tcBorders>
              <w:top w:val="single" w:sz="4" w:space="0" w:color="auto"/>
              <w:bottom w:val="single" w:sz="4" w:space="0" w:color="auto"/>
            </w:tcBorders>
            <w:noWrap/>
            <w:hideMark/>
          </w:tcPr>
          <w:p w14:paraId="1DA92F0C" w14:textId="77777777" w:rsidR="001C094C" w:rsidRPr="001C094C" w:rsidRDefault="001C094C" w:rsidP="001C094C">
            <w:r w:rsidRPr="001C094C">
              <w:t>28157</w:t>
            </w:r>
          </w:p>
        </w:tc>
        <w:tc>
          <w:tcPr>
            <w:tcW w:w="1511" w:type="dxa"/>
            <w:tcBorders>
              <w:top w:val="single" w:sz="4" w:space="0" w:color="auto"/>
              <w:bottom w:val="single" w:sz="4" w:space="0" w:color="auto"/>
            </w:tcBorders>
            <w:noWrap/>
            <w:hideMark/>
          </w:tcPr>
          <w:p w14:paraId="7E7EA0EB" w14:textId="77777777" w:rsidR="001C094C" w:rsidRPr="001C094C" w:rsidRDefault="001C094C" w:rsidP="001C094C">
            <w:r w:rsidRPr="001C094C">
              <w:t>4/2/2008 17:55</w:t>
            </w:r>
          </w:p>
        </w:tc>
      </w:tr>
      <w:tr w:rsidR="00E94BEF" w:rsidRPr="001C094C" w14:paraId="1851EF50" w14:textId="77777777" w:rsidTr="00E94BEF">
        <w:trPr>
          <w:trHeight w:val="290"/>
        </w:trPr>
        <w:tc>
          <w:tcPr>
            <w:tcW w:w="1510" w:type="dxa"/>
            <w:tcBorders>
              <w:top w:val="single" w:sz="4" w:space="0" w:color="auto"/>
              <w:bottom w:val="single" w:sz="4" w:space="0" w:color="auto"/>
            </w:tcBorders>
            <w:noWrap/>
            <w:hideMark/>
          </w:tcPr>
          <w:p w14:paraId="50FD987E" w14:textId="77777777" w:rsidR="001C094C" w:rsidRPr="001C094C" w:rsidRDefault="001C094C">
            <w:r w:rsidRPr="001C094C">
              <w:t>Robert Courts MP</w:t>
            </w:r>
          </w:p>
        </w:tc>
        <w:tc>
          <w:tcPr>
            <w:tcW w:w="1510" w:type="dxa"/>
            <w:tcBorders>
              <w:top w:val="single" w:sz="4" w:space="0" w:color="auto"/>
              <w:bottom w:val="single" w:sz="4" w:space="0" w:color="auto"/>
            </w:tcBorders>
            <w:noWrap/>
            <w:hideMark/>
          </w:tcPr>
          <w:p w14:paraId="2BCFEFA5" w14:textId="77777777" w:rsidR="001C094C" w:rsidRPr="001C094C" w:rsidRDefault="001C094C">
            <w:r w:rsidRPr="001C094C">
              <w:t>@Conservatives Member of Parliament for Witney &amp; West Oxfordshire | Minister for Aviation &amp; Maritime @transportgovuk | robert@robertcourts.co.uk</w:t>
            </w:r>
          </w:p>
        </w:tc>
        <w:tc>
          <w:tcPr>
            <w:tcW w:w="1511" w:type="dxa"/>
            <w:tcBorders>
              <w:top w:val="single" w:sz="4" w:space="0" w:color="auto"/>
              <w:bottom w:val="single" w:sz="4" w:space="0" w:color="auto"/>
            </w:tcBorders>
            <w:noWrap/>
            <w:hideMark/>
          </w:tcPr>
          <w:p w14:paraId="6329468F" w14:textId="77777777" w:rsidR="001C094C" w:rsidRPr="001C094C" w:rsidRDefault="001C094C">
            <w:r w:rsidRPr="001C094C">
              <w:t>@robertcourts</w:t>
            </w:r>
          </w:p>
        </w:tc>
        <w:tc>
          <w:tcPr>
            <w:tcW w:w="1510" w:type="dxa"/>
            <w:tcBorders>
              <w:top w:val="single" w:sz="4" w:space="0" w:color="auto"/>
              <w:bottom w:val="single" w:sz="4" w:space="0" w:color="auto"/>
            </w:tcBorders>
            <w:noWrap/>
            <w:hideMark/>
          </w:tcPr>
          <w:p w14:paraId="4184CFF0" w14:textId="77777777" w:rsidR="001C094C" w:rsidRPr="001C094C" w:rsidRDefault="001C094C" w:rsidP="001C094C">
            <w:r w:rsidRPr="001C094C">
              <w:t>10531</w:t>
            </w:r>
          </w:p>
        </w:tc>
        <w:tc>
          <w:tcPr>
            <w:tcW w:w="1510" w:type="dxa"/>
            <w:tcBorders>
              <w:top w:val="single" w:sz="4" w:space="0" w:color="auto"/>
              <w:bottom w:val="single" w:sz="4" w:space="0" w:color="auto"/>
            </w:tcBorders>
            <w:noWrap/>
            <w:hideMark/>
          </w:tcPr>
          <w:p w14:paraId="1F2A0AEC" w14:textId="77777777" w:rsidR="001C094C" w:rsidRPr="001C094C" w:rsidRDefault="001C094C" w:rsidP="001C094C">
            <w:r w:rsidRPr="001C094C">
              <w:t>9449</w:t>
            </w:r>
          </w:p>
        </w:tc>
        <w:tc>
          <w:tcPr>
            <w:tcW w:w="1511" w:type="dxa"/>
            <w:tcBorders>
              <w:top w:val="single" w:sz="4" w:space="0" w:color="auto"/>
              <w:bottom w:val="single" w:sz="4" w:space="0" w:color="auto"/>
            </w:tcBorders>
            <w:noWrap/>
            <w:hideMark/>
          </w:tcPr>
          <w:p w14:paraId="2AF1C652" w14:textId="77777777" w:rsidR="001C094C" w:rsidRPr="001C094C" w:rsidRDefault="001C094C" w:rsidP="001C094C">
            <w:r w:rsidRPr="001C094C">
              <w:t>2/6/2009 15:01</w:t>
            </w:r>
          </w:p>
        </w:tc>
      </w:tr>
      <w:tr w:rsidR="001C094C" w:rsidRPr="001C094C" w14:paraId="7B90EFE7" w14:textId="77777777" w:rsidTr="00E94BEF">
        <w:trPr>
          <w:trHeight w:val="290"/>
        </w:trPr>
        <w:tc>
          <w:tcPr>
            <w:tcW w:w="1510" w:type="dxa"/>
            <w:tcBorders>
              <w:top w:val="single" w:sz="4" w:space="0" w:color="auto"/>
              <w:bottom w:val="single" w:sz="4" w:space="0" w:color="auto"/>
            </w:tcBorders>
            <w:noWrap/>
            <w:hideMark/>
          </w:tcPr>
          <w:p w14:paraId="1A569A65" w14:textId="77777777" w:rsidR="001C094C" w:rsidRPr="001C094C" w:rsidRDefault="001C094C">
            <w:r w:rsidRPr="001C094C">
              <w:t>Robert Jenrick</w:t>
            </w:r>
          </w:p>
        </w:tc>
        <w:tc>
          <w:tcPr>
            <w:tcW w:w="1510" w:type="dxa"/>
            <w:tcBorders>
              <w:top w:val="single" w:sz="4" w:space="0" w:color="auto"/>
              <w:bottom w:val="single" w:sz="4" w:space="0" w:color="auto"/>
            </w:tcBorders>
            <w:noWrap/>
            <w:hideMark/>
          </w:tcPr>
          <w:p w14:paraId="076DCF5D" w14:textId="77777777" w:rsidR="001C094C" w:rsidRPr="001C094C" w:rsidRDefault="001C094C">
            <w:r w:rsidRPr="001C094C">
              <w:t>Member of Parliament for Newark. Secretary of State for Housing, Communities &amp; Local Government.</w:t>
            </w:r>
          </w:p>
        </w:tc>
        <w:tc>
          <w:tcPr>
            <w:tcW w:w="1511" w:type="dxa"/>
            <w:tcBorders>
              <w:top w:val="single" w:sz="4" w:space="0" w:color="auto"/>
              <w:bottom w:val="single" w:sz="4" w:space="0" w:color="auto"/>
            </w:tcBorders>
            <w:noWrap/>
            <w:hideMark/>
          </w:tcPr>
          <w:p w14:paraId="1AB8DEE1" w14:textId="77777777" w:rsidR="001C094C" w:rsidRPr="001C094C" w:rsidRDefault="001C094C">
            <w:r w:rsidRPr="001C094C">
              <w:t>@RobertJenrick</w:t>
            </w:r>
          </w:p>
        </w:tc>
        <w:tc>
          <w:tcPr>
            <w:tcW w:w="1510" w:type="dxa"/>
            <w:tcBorders>
              <w:top w:val="single" w:sz="4" w:space="0" w:color="auto"/>
              <w:bottom w:val="single" w:sz="4" w:space="0" w:color="auto"/>
            </w:tcBorders>
            <w:noWrap/>
            <w:hideMark/>
          </w:tcPr>
          <w:p w14:paraId="414B2B24" w14:textId="77777777" w:rsidR="001C094C" w:rsidRPr="001C094C" w:rsidRDefault="001C094C" w:rsidP="001C094C">
            <w:r w:rsidRPr="001C094C">
              <w:t>7504</w:t>
            </w:r>
          </w:p>
        </w:tc>
        <w:tc>
          <w:tcPr>
            <w:tcW w:w="1510" w:type="dxa"/>
            <w:tcBorders>
              <w:top w:val="single" w:sz="4" w:space="0" w:color="auto"/>
              <w:bottom w:val="single" w:sz="4" w:space="0" w:color="auto"/>
            </w:tcBorders>
            <w:noWrap/>
            <w:hideMark/>
          </w:tcPr>
          <w:p w14:paraId="7BC2CFE7" w14:textId="77777777" w:rsidR="001C094C" w:rsidRPr="001C094C" w:rsidRDefault="001C094C" w:rsidP="001C094C">
            <w:r w:rsidRPr="001C094C">
              <w:t>54369</w:t>
            </w:r>
          </w:p>
        </w:tc>
        <w:tc>
          <w:tcPr>
            <w:tcW w:w="1511" w:type="dxa"/>
            <w:tcBorders>
              <w:top w:val="single" w:sz="4" w:space="0" w:color="auto"/>
              <w:bottom w:val="single" w:sz="4" w:space="0" w:color="auto"/>
            </w:tcBorders>
            <w:noWrap/>
            <w:hideMark/>
          </w:tcPr>
          <w:p w14:paraId="7BAECA39" w14:textId="77777777" w:rsidR="001C094C" w:rsidRPr="001C094C" w:rsidRDefault="001C094C" w:rsidP="001C094C">
            <w:r w:rsidRPr="001C094C">
              <w:t>2/2/2014 13:33</w:t>
            </w:r>
          </w:p>
        </w:tc>
      </w:tr>
      <w:tr w:rsidR="00E94BEF" w:rsidRPr="001C094C" w14:paraId="6DE1B9C0" w14:textId="77777777" w:rsidTr="00E94BEF">
        <w:trPr>
          <w:trHeight w:val="290"/>
        </w:trPr>
        <w:tc>
          <w:tcPr>
            <w:tcW w:w="1510" w:type="dxa"/>
            <w:tcBorders>
              <w:top w:val="single" w:sz="4" w:space="0" w:color="auto"/>
              <w:bottom w:val="single" w:sz="4" w:space="0" w:color="auto"/>
            </w:tcBorders>
            <w:noWrap/>
            <w:hideMark/>
          </w:tcPr>
          <w:p w14:paraId="02507339" w14:textId="77777777" w:rsidR="001C094C" w:rsidRPr="001C094C" w:rsidRDefault="001C094C">
            <w:r w:rsidRPr="001C094C">
              <w:t>Robin Walker</w:t>
            </w:r>
          </w:p>
        </w:tc>
        <w:tc>
          <w:tcPr>
            <w:tcW w:w="1510" w:type="dxa"/>
            <w:tcBorders>
              <w:top w:val="single" w:sz="4" w:space="0" w:color="auto"/>
              <w:bottom w:val="single" w:sz="4" w:space="0" w:color="auto"/>
            </w:tcBorders>
            <w:noWrap/>
            <w:hideMark/>
          </w:tcPr>
          <w:p w14:paraId="63610063" w14:textId="77777777" w:rsidR="001C094C" w:rsidRPr="001C094C" w:rsidRDefault="001C094C">
            <w:r w:rsidRPr="001C094C">
              <w:t xml:space="preserve">One Nation Tory. Worcester MP since 2010 speaking up 4 #worldclassworcs schools &amp; skills. Minister </w:t>
            </w:r>
            <w:r w:rsidRPr="001C094C">
              <w:lastRenderedPageBreak/>
              <w:t>at the Northern Ireland Office. Warriors &amp; WorcsCCC fan</w:t>
            </w:r>
          </w:p>
        </w:tc>
        <w:tc>
          <w:tcPr>
            <w:tcW w:w="1511" w:type="dxa"/>
            <w:tcBorders>
              <w:top w:val="single" w:sz="4" w:space="0" w:color="auto"/>
              <w:bottom w:val="single" w:sz="4" w:space="0" w:color="auto"/>
            </w:tcBorders>
            <w:noWrap/>
            <w:hideMark/>
          </w:tcPr>
          <w:p w14:paraId="1B58B607" w14:textId="77777777" w:rsidR="001C094C" w:rsidRPr="001C094C" w:rsidRDefault="001C094C">
            <w:r w:rsidRPr="001C094C">
              <w:lastRenderedPageBreak/>
              <w:t>@WalkerWorcester</w:t>
            </w:r>
          </w:p>
        </w:tc>
        <w:tc>
          <w:tcPr>
            <w:tcW w:w="1510" w:type="dxa"/>
            <w:tcBorders>
              <w:top w:val="single" w:sz="4" w:space="0" w:color="auto"/>
              <w:bottom w:val="single" w:sz="4" w:space="0" w:color="auto"/>
            </w:tcBorders>
            <w:noWrap/>
            <w:hideMark/>
          </w:tcPr>
          <w:p w14:paraId="354BEFC7" w14:textId="77777777" w:rsidR="001C094C" w:rsidRPr="001C094C" w:rsidRDefault="001C094C" w:rsidP="001C094C">
            <w:r w:rsidRPr="001C094C">
              <w:t>17923</w:t>
            </w:r>
          </w:p>
        </w:tc>
        <w:tc>
          <w:tcPr>
            <w:tcW w:w="1510" w:type="dxa"/>
            <w:tcBorders>
              <w:top w:val="single" w:sz="4" w:space="0" w:color="auto"/>
              <w:bottom w:val="single" w:sz="4" w:space="0" w:color="auto"/>
            </w:tcBorders>
            <w:noWrap/>
            <w:hideMark/>
          </w:tcPr>
          <w:p w14:paraId="3D3A78D7" w14:textId="77777777" w:rsidR="001C094C" w:rsidRPr="001C094C" w:rsidRDefault="001C094C" w:rsidP="001C094C">
            <w:r w:rsidRPr="001C094C">
              <w:t>14256</w:t>
            </w:r>
          </w:p>
        </w:tc>
        <w:tc>
          <w:tcPr>
            <w:tcW w:w="1511" w:type="dxa"/>
            <w:tcBorders>
              <w:top w:val="single" w:sz="4" w:space="0" w:color="auto"/>
              <w:bottom w:val="single" w:sz="4" w:space="0" w:color="auto"/>
            </w:tcBorders>
            <w:noWrap/>
            <w:hideMark/>
          </w:tcPr>
          <w:p w14:paraId="073A97E4" w14:textId="77777777" w:rsidR="001C094C" w:rsidRPr="001C094C" w:rsidRDefault="001C094C" w:rsidP="001C094C">
            <w:r w:rsidRPr="001C094C">
              <w:t>10/21/2013 12:34</w:t>
            </w:r>
          </w:p>
        </w:tc>
      </w:tr>
      <w:tr w:rsidR="001C094C" w:rsidRPr="001C094C" w14:paraId="6D018057" w14:textId="77777777" w:rsidTr="00E94BEF">
        <w:trPr>
          <w:trHeight w:val="290"/>
        </w:trPr>
        <w:tc>
          <w:tcPr>
            <w:tcW w:w="1510" w:type="dxa"/>
            <w:tcBorders>
              <w:top w:val="single" w:sz="4" w:space="0" w:color="auto"/>
              <w:bottom w:val="single" w:sz="4" w:space="0" w:color="auto"/>
            </w:tcBorders>
            <w:noWrap/>
            <w:hideMark/>
          </w:tcPr>
          <w:p w14:paraId="079FF63C" w14:textId="77777777" w:rsidR="001C094C" w:rsidRPr="001C094C" w:rsidRDefault="001C094C">
            <w:r w:rsidRPr="001C094C">
              <w:t>RPA</w:t>
            </w:r>
          </w:p>
        </w:tc>
        <w:tc>
          <w:tcPr>
            <w:tcW w:w="1510" w:type="dxa"/>
            <w:tcBorders>
              <w:top w:val="single" w:sz="4" w:space="0" w:color="auto"/>
              <w:bottom w:val="single" w:sz="4" w:space="0" w:color="auto"/>
            </w:tcBorders>
            <w:noWrap/>
            <w:hideMark/>
          </w:tcPr>
          <w:p w14:paraId="1EB61C76" w14:textId="77777777" w:rsidR="001C094C" w:rsidRPr="001C094C" w:rsidRDefault="001C094C">
            <w:r w:rsidRPr="001C094C">
              <w:t>The RPA's work helps @DefraGovUK encourage a thriving farming and food sector and strong rural communities. Please note: we do not respond to queries on Twitter</w:t>
            </w:r>
          </w:p>
        </w:tc>
        <w:tc>
          <w:tcPr>
            <w:tcW w:w="1511" w:type="dxa"/>
            <w:tcBorders>
              <w:top w:val="single" w:sz="4" w:space="0" w:color="auto"/>
              <w:bottom w:val="single" w:sz="4" w:space="0" w:color="auto"/>
            </w:tcBorders>
            <w:noWrap/>
            <w:hideMark/>
          </w:tcPr>
          <w:p w14:paraId="4B6EAB57" w14:textId="77777777" w:rsidR="001C094C" w:rsidRPr="001C094C" w:rsidRDefault="001C094C">
            <w:r w:rsidRPr="001C094C">
              <w:t>@Ruralpay</w:t>
            </w:r>
          </w:p>
        </w:tc>
        <w:tc>
          <w:tcPr>
            <w:tcW w:w="1510" w:type="dxa"/>
            <w:tcBorders>
              <w:top w:val="single" w:sz="4" w:space="0" w:color="auto"/>
              <w:bottom w:val="single" w:sz="4" w:space="0" w:color="auto"/>
            </w:tcBorders>
            <w:noWrap/>
            <w:hideMark/>
          </w:tcPr>
          <w:p w14:paraId="6FB00597" w14:textId="77777777" w:rsidR="001C094C" w:rsidRPr="001C094C" w:rsidRDefault="001C094C" w:rsidP="001C094C">
            <w:r w:rsidRPr="001C094C">
              <w:t>5001</w:t>
            </w:r>
          </w:p>
        </w:tc>
        <w:tc>
          <w:tcPr>
            <w:tcW w:w="1510" w:type="dxa"/>
            <w:tcBorders>
              <w:top w:val="single" w:sz="4" w:space="0" w:color="auto"/>
              <w:bottom w:val="single" w:sz="4" w:space="0" w:color="auto"/>
            </w:tcBorders>
            <w:noWrap/>
            <w:hideMark/>
          </w:tcPr>
          <w:p w14:paraId="4ED35BA7" w14:textId="77777777" w:rsidR="001C094C" w:rsidRPr="001C094C" w:rsidRDefault="001C094C" w:rsidP="001C094C">
            <w:r w:rsidRPr="001C094C">
              <w:t>7181</w:t>
            </w:r>
          </w:p>
        </w:tc>
        <w:tc>
          <w:tcPr>
            <w:tcW w:w="1511" w:type="dxa"/>
            <w:tcBorders>
              <w:top w:val="single" w:sz="4" w:space="0" w:color="auto"/>
              <w:bottom w:val="single" w:sz="4" w:space="0" w:color="auto"/>
            </w:tcBorders>
            <w:noWrap/>
            <w:hideMark/>
          </w:tcPr>
          <w:p w14:paraId="1D7001CB" w14:textId="77777777" w:rsidR="001C094C" w:rsidRPr="001C094C" w:rsidRDefault="001C094C" w:rsidP="001C094C">
            <w:r w:rsidRPr="001C094C">
              <w:t>5/24/2011 13:38</w:t>
            </w:r>
          </w:p>
        </w:tc>
      </w:tr>
      <w:tr w:rsidR="00E94BEF" w:rsidRPr="001C094C" w14:paraId="555F7F66" w14:textId="77777777" w:rsidTr="00E94BEF">
        <w:trPr>
          <w:trHeight w:val="290"/>
        </w:trPr>
        <w:tc>
          <w:tcPr>
            <w:tcW w:w="1510" w:type="dxa"/>
            <w:tcBorders>
              <w:top w:val="single" w:sz="4" w:space="0" w:color="auto"/>
              <w:bottom w:val="single" w:sz="4" w:space="0" w:color="auto"/>
            </w:tcBorders>
            <w:noWrap/>
            <w:hideMark/>
          </w:tcPr>
          <w:p w14:paraId="6DA58143" w14:textId="77777777" w:rsidR="001C094C" w:rsidRPr="001C094C" w:rsidRDefault="001C094C">
            <w:r w:rsidRPr="001C094C">
              <w:t>Rt Hon Grant Shapps MP</w:t>
            </w:r>
          </w:p>
        </w:tc>
        <w:tc>
          <w:tcPr>
            <w:tcW w:w="1510" w:type="dxa"/>
            <w:tcBorders>
              <w:top w:val="single" w:sz="4" w:space="0" w:color="auto"/>
              <w:bottom w:val="single" w:sz="4" w:space="0" w:color="auto"/>
            </w:tcBorders>
            <w:noWrap/>
            <w:hideMark/>
          </w:tcPr>
          <w:p w14:paraId="015CEAB1" w14:textId="77777777" w:rsidR="001C094C" w:rsidRPr="001C094C" w:rsidRDefault="001C094C">
            <w:r w:rsidRPr="001C094C">
              <w:t>Welwyn Hatfield MP and Secretary of State for Transport</w:t>
            </w:r>
          </w:p>
        </w:tc>
        <w:tc>
          <w:tcPr>
            <w:tcW w:w="1511" w:type="dxa"/>
            <w:tcBorders>
              <w:top w:val="single" w:sz="4" w:space="0" w:color="auto"/>
              <w:bottom w:val="single" w:sz="4" w:space="0" w:color="auto"/>
            </w:tcBorders>
            <w:noWrap/>
            <w:hideMark/>
          </w:tcPr>
          <w:p w14:paraId="64A44BCF" w14:textId="77777777" w:rsidR="001C094C" w:rsidRPr="001C094C" w:rsidRDefault="001C094C">
            <w:r w:rsidRPr="001C094C">
              <w:t>@grantshapps</w:t>
            </w:r>
          </w:p>
        </w:tc>
        <w:tc>
          <w:tcPr>
            <w:tcW w:w="1510" w:type="dxa"/>
            <w:tcBorders>
              <w:top w:val="single" w:sz="4" w:space="0" w:color="auto"/>
              <w:bottom w:val="single" w:sz="4" w:space="0" w:color="auto"/>
            </w:tcBorders>
            <w:noWrap/>
            <w:hideMark/>
          </w:tcPr>
          <w:p w14:paraId="0DFD374B" w14:textId="77777777" w:rsidR="001C094C" w:rsidRPr="001C094C" w:rsidRDefault="001C094C" w:rsidP="001C094C">
            <w:r w:rsidRPr="001C094C">
              <w:t>9708</w:t>
            </w:r>
          </w:p>
        </w:tc>
        <w:tc>
          <w:tcPr>
            <w:tcW w:w="1510" w:type="dxa"/>
            <w:tcBorders>
              <w:top w:val="single" w:sz="4" w:space="0" w:color="auto"/>
              <w:bottom w:val="single" w:sz="4" w:space="0" w:color="auto"/>
            </w:tcBorders>
            <w:noWrap/>
            <w:hideMark/>
          </w:tcPr>
          <w:p w14:paraId="463EF730" w14:textId="77777777" w:rsidR="001C094C" w:rsidRPr="001C094C" w:rsidRDefault="001C094C" w:rsidP="001C094C">
            <w:r w:rsidRPr="001C094C">
              <w:t>126573</w:t>
            </w:r>
          </w:p>
        </w:tc>
        <w:tc>
          <w:tcPr>
            <w:tcW w:w="1511" w:type="dxa"/>
            <w:tcBorders>
              <w:top w:val="single" w:sz="4" w:space="0" w:color="auto"/>
              <w:bottom w:val="single" w:sz="4" w:space="0" w:color="auto"/>
            </w:tcBorders>
            <w:noWrap/>
            <w:hideMark/>
          </w:tcPr>
          <w:p w14:paraId="789DB617" w14:textId="77777777" w:rsidR="001C094C" w:rsidRPr="001C094C" w:rsidRDefault="001C094C" w:rsidP="001C094C">
            <w:r w:rsidRPr="001C094C">
              <w:t>3/8/2008 23:27</w:t>
            </w:r>
          </w:p>
        </w:tc>
      </w:tr>
      <w:tr w:rsidR="001C094C" w:rsidRPr="001C094C" w14:paraId="4999B526" w14:textId="77777777" w:rsidTr="00E94BEF">
        <w:trPr>
          <w:trHeight w:val="290"/>
        </w:trPr>
        <w:tc>
          <w:tcPr>
            <w:tcW w:w="1510" w:type="dxa"/>
            <w:tcBorders>
              <w:top w:val="single" w:sz="4" w:space="0" w:color="auto"/>
              <w:bottom w:val="single" w:sz="4" w:space="0" w:color="auto"/>
            </w:tcBorders>
            <w:noWrap/>
            <w:hideMark/>
          </w:tcPr>
          <w:p w14:paraId="4BA74D63" w14:textId="77777777" w:rsidR="001C094C" w:rsidRPr="001C094C" w:rsidRDefault="001C094C">
            <w:r w:rsidRPr="001C094C">
              <w:t>Rt. Hon Ben Wallace MP</w:t>
            </w:r>
          </w:p>
        </w:tc>
        <w:tc>
          <w:tcPr>
            <w:tcW w:w="1510" w:type="dxa"/>
            <w:tcBorders>
              <w:top w:val="single" w:sz="4" w:space="0" w:color="auto"/>
              <w:bottom w:val="single" w:sz="4" w:space="0" w:color="auto"/>
            </w:tcBorders>
            <w:noWrap/>
            <w:hideMark/>
          </w:tcPr>
          <w:p w14:paraId="6C50A6EE" w14:textId="77777777" w:rsidR="001C094C" w:rsidRPr="001C094C" w:rsidRDefault="001C094C">
            <w:r w:rsidRPr="001C094C">
              <w:t>UK Secretary of State for Defence &amp; MP for Wyre and Preston North.</w:t>
            </w:r>
          </w:p>
        </w:tc>
        <w:tc>
          <w:tcPr>
            <w:tcW w:w="1511" w:type="dxa"/>
            <w:tcBorders>
              <w:top w:val="single" w:sz="4" w:space="0" w:color="auto"/>
              <w:bottom w:val="single" w:sz="4" w:space="0" w:color="auto"/>
            </w:tcBorders>
            <w:noWrap/>
            <w:hideMark/>
          </w:tcPr>
          <w:p w14:paraId="6D20DBBD" w14:textId="77777777" w:rsidR="001C094C" w:rsidRPr="001C094C" w:rsidRDefault="001C094C">
            <w:r w:rsidRPr="001C094C">
              <w:t>@BWallaceMP</w:t>
            </w:r>
          </w:p>
        </w:tc>
        <w:tc>
          <w:tcPr>
            <w:tcW w:w="1510" w:type="dxa"/>
            <w:tcBorders>
              <w:top w:val="single" w:sz="4" w:space="0" w:color="auto"/>
              <w:bottom w:val="single" w:sz="4" w:space="0" w:color="auto"/>
            </w:tcBorders>
            <w:noWrap/>
            <w:hideMark/>
          </w:tcPr>
          <w:p w14:paraId="209AD56D" w14:textId="77777777" w:rsidR="001C094C" w:rsidRPr="001C094C" w:rsidRDefault="001C094C" w:rsidP="001C094C">
            <w:r w:rsidRPr="001C094C">
              <w:t>4468</w:t>
            </w:r>
          </w:p>
        </w:tc>
        <w:tc>
          <w:tcPr>
            <w:tcW w:w="1510" w:type="dxa"/>
            <w:tcBorders>
              <w:top w:val="single" w:sz="4" w:space="0" w:color="auto"/>
              <w:bottom w:val="single" w:sz="4" w:space="0" w:color="auto"/>
            </w:tcBorders>
            <w:noWrap/>
            <w:hideMark/>
          </w:tcPr>
          <w:p w14:paraId="6EFA827F" w14:textId="77777777" w:rsidR="001C094C" w:rsidRPr="001C094C" w:rsidRDefault="001C094C" w:rsidP="001C094C">
            <w:r w:rsidRPr="001C094C">
              <w:t>21016</w:t>
            </w:r>
          </w:p>
        </w:tc>
        <w:tc>
          <w:tcPr>
            <w:tcW w:w="1511" w:type="dxa"/>
            <w:tcBorders>
              <w:top w:val="single" w:sz="4" w:space="0" w:color="auto"/>
              <w:bottom w:val="single" w:sz="4" w:space="0" w:color="auto"/>
            </w:tcBorders>
            <w:noWrap/>
            <w:hideMark/>
          </w:tcPr>
          <w:p w14:paraId="1B6D426B" w14:textId="77777777" w:rsidR="001C094C" w:rsidRPr="001C094C" w:rsidRDefault="001C094C" w:rsidP="001C094C">
            <w:r w:rsidRPr="001C094C">
              <w:t>5/13/2010 13:20</w:t>
            </w:r>
          </w:p>
        </w:tc>
      </w:tr>
      <w:tr w:rsidR="00E94BEF" w:rsidRPr="001C094C" w14:paraId="442BF5B0" w14:textId="77777777" w:rsidTr="00E94BEF">
        <w:trPr>
          <w:trHeight w:val="290"/>
        </w:trPr>
        <w:tc>
          <w:tcPr>
            <w:tcW w:w="1510" w:type="dxa"/>
            <w:tcBorders>
              <w:top w:val="single" w:sz="4" w:space="0" w:color="auto"/>
              <w:bottom w:val="single" w:sz="4" w:space="0" w:color="auto"/>
            </w:tcBorders>
            <w:noWrap/>
            <w:hideMark/>
          </w:tcPr>
          <w:p w14:paraId="28C74813" w14:textId="77777777" w:rsidR="001C094C" w:rsidRPr="001C094C" w:rsidRDefault="001C094C">
            <w:r w:rsidRPr="001C094C">
              <w:t>Serious Fraud Office</w:t>
            </w:r>
          </w:p>
        </w:tc>
        <w:tc>
          <w:tcPr>
            <w:tcW w:w="1510" w:type="dxa"/>
            <w:tcBorders>
              <w:top w:val="single" w:sz="4" w:space="0" w:color="auto"/>
              <w:bottom w:val="single" w:sz="4" w:space="0" w:color="auto"/>
            </w:tcBorders>
            <w:noWrap/>
            <w:hideMark/>
          </w:tcPr>
          <w:p w14:paraId="0024CF82" w14:textId="77777777" w:rsidR="001C094C" w:rsidRPr="001C094C" w:rsidRDefault="001C094C">
            <w:r w:rsidRPr="001C094C">
              <w:t>We lead the UK’s fight against serious &amp; complex fraud, bribery &amp; corruption. We cannot respond to tweets as per our Twitter policy - https://t.co/VYN3a2Ehrs</w:t>
            </w:r>
          </w:p>
        </w:tc>
        <w:tc>
          <w:tcPr>
            <w:tcW w:w="1511" w:type="dxa"/>
            <w:tcBorders>
              <w:top w:val="single" w:sz="4" w:space="0" w:color="auto"/>
              <w:bottom w:val="single" w:sz="4" w:space="0" w:color="auto"/>
            </w:tcBorders>
            <w:noWrap/>
            <w:hideMark/>
          </w:tcPr>
          <w:p w14:paraId="1F395019" w14:textId="77777777" w:rsidR="001C094C" w:rsidRPr="001C094C" w:rsidRDefault="001C094C">
            <w:r w:rsidRPr="001C094C">
              <w:t>@UKSFO</w:t>
            </w:r>
          </w:p>
        </w:tc>
        <w:tc>
          <w:tcPr>
            <w:tcW w:w="1510" w:type="dxa"/>
            <w:tcBorders>
              <w:top w:val="single" w:sz="4" w:space="0" w:color="auto"/>
              <w:bottom w:val="single" w:sz="4" w:space="0" w:color="auto"/>
            </w:tcBorders>
            <w:noWrap/>
            <w:hideMark/>
          </w:tcPr>
          <w:p w14:paraId="74C28674" w14:textId="77777777" w:rsidR="001C094C" w:rsidRPr="001C094C" w:rsidRDefault="001C094C" w:rsidP="001C094C">
            <w:r w:rsidRPr="001C094C">
              <w:t>277</w:t>
            </w:r>
          </w:p>
        </w:tc>
        <w:tc>
          <w:tcPr>
            <w:tcW w:w="1510" w:type="dxa"/>
            <w:tcBorders>
              <w:top w:val="single" w:sz="4" w:space="0" w:color="auto"/>
              <w:bottom w:val="single" w:sz="4" w:space="0" w:color="auto"/>
            </w:tcBorders>
            <w:noWrap/>
            <w:hideMark/>
          </w:tcPr>
          <w:p w14:paraId="65AD0148" w14:textId="77777777" w:rsidR="001C094C" w:rsidRPr="001C094C" w:rsidRDefault="001C094C" w:rsidP="001C094C">
            <w:r w:rsidRPr="001C094C">
              <w:t>4706</w:t>
            </w:r>
          </w:p>
        </w:tc>
        <w:tc>
          <w:tcPr>
            <w:tcW w:w="1511" w:type="dxa"/>
            <w:tcBorders>
              <w:top w:val="single" w:sz="4" w:space="0" w:color="auto"/>
              <w:bottom w:val="single" w:sz="4" w:space="0" w:color="auto"/>
            </w:tcBorders>
            <w:noWrap/>
            <w:hideMark/>
          </w:tcPr>
          <w:p w14:paraId="39170BC9" w14:textId="77777777" w:rsidR="001C094C" w:rsidRPr="001C094C" w:rsidRDefault="001C094C" w:rsidP="001C094C">
            <w:r w:rsidRPr="001C094C">
              <w:t>8/16/2017 12:17</w:t>
            </w:r>
          </w:p>
        </w:tc>
      </w:tr>
      <w:tr w:rsidR="001C094C" w:rsidRPr="001C094C" w14:paraId="2C41CFAF" w14:textId="77777777" w:rsidTr="00E94BEF">
        <w:trPr>
          <w:trHeight w:val="290"/>
        </w:trPr>
        <w:tc>
          <w:tcPr>
            <w:tcW w:w="1510" w:type="dxa"/>
            <w:tcBorders>
              <w:top w:val="single" w:sz="4" w:space="0" w:color="auto"/>
              <w:bottom w:val="single" w:sz="4" w:space="0" w:color="auto"/>
            </w:tcBorders>
            <w:noWrap/>
            <w:hideMark/>
          </w:tcPr>
          <w:p w14:paraId="657D2858" w14:textId="77777777" w:rsidR="001C094C" w:rsidRPr="001C094C" w:rsidRDefault="001C094C">
            <w:r w:rsidRPr="001C094C">
              <w:t>Simon Hart</w:t>
            </w:r>
          </w:p>
        </w:tc>
        <w:tc>
          <w:tcPr>
            <w:tcW w:w="1510" w:type="dxa"/>
            <w:tcBorders>
              <w:top w:val="single" w:sz="4" w:space="0" w:color="auto"/>
              <w:bottom w:val="single" w:sz="4" w:space="0" w:color="auto"/>
            </w:tcBorders>
            <w:noWrap/>
            <w:hideMark/>
          </w:tcPr>
          <w:p w14:paraId="0D8195C8" w14:textId="77777777" w:rsidR="001C094C" w:rsidRPr="001C094C" w:rsidRDefault="001C094C">
            <w:r w:rsidRPr="001C094C">
              <w:t xml:space="preserve">Secretary of State for Wales &amp; MP for Carmarthen West and South </w:t>
            </w:r>
            <w:r w:rsidRPr="001C094C">
              <w:lastRenderedPageBreak/>
              <w:t>Pembrokeshire.</w:t>
            </w:r>
          </w:p>
        </w:tc>
        <w:tc>
          <w:tcPr>
            <w:tcW w:w="1511" w:type="dxa"/>
            <w:tcBorders>
              <w:top w:val="single" w:sz="4" w:space="0" w:color="auto"/>
              <w:bottom w:val="single" w:sz="4" w:space="0" w:color="auto"/>
            </w:tcBorders>
            <w:noWrap/>
            <w:hideMark/>
          </w:tcPr>
          <w:p w14:paraId="3F5BDD04" w14:textId="77777777" w:rsidR="001C094C" w:rsidRPr="001C094C" w:rsidRDefault="001C094C">
            <w:r w:rsidRPr="001C094C">
              <w:lastRenderedPageBreak/>
              <w:t>@Simonhartmp</w:t>
            </w:r>
          </w:p>
        </w:tc>
        <w:tc>
          <w:tcPr>
            <w:tcW w:w="1510" w:type="dxa"/>
            <w:tcBorders>
              <w:top w:val="single" w:sz="4" w:space="0" w:color="auto"/>
              <w:bottom w:val="single" w:sz="4" w:space="0" w:color="auto"/>
            </w:tcBorders>
            <w:noWrap/>
            <w:hideMark/>
          </w:tcPr>
          <w:p w14:paraId="423AC79B" w14:textId="77777777" w:rsidR="001C094C" w:rsidRPr="001C094C" w:rsidRDefault="001C094C" w:rsidP="001C094C">
            <w:r w:rsidRPr="001C094C">
              <w:t>3379</w:t>
            </w:r>
          </w:p>
        </w:tc>
        <w:tc>
          <w:tcPr>
            <w:tcW w:w="1510" w:type="dxa"/>
            <w:tcBorders>
              <w:top w:val="single" w:sz="4" w:space="0" w:color="auto"/>
              <w:bottom w:val="single" w:sz="4" w:space="0" w:color="auto"/>
            </w:tcBorders>
            <w:noWrap/>
            <w:hideMark/>
          </w:tcPr>
          <w:p w14:paraId="64086763" w14:textId="77777777" w:rsidR="001C094C" w:rsidRPr="001C094C" w:rsidRDefault="001C094C" w:rsidP="001C094C">
            <w:r w:rsidRPr="001C094C">
              <w:t>10047</w:t>
            </w:r>
          </w:p>
        </w:tc>
        <w:tc>
          <w:tcPr>
            <w:tcW w:w="1511" w:type="dxa"/>
            <w:tcBorders>
              <w:top w:val="single" w:sz="4" w:space="0" w:color="auto"/>
              <w:bottom w:val="single" w:sz="4" w:space="0" w:color="auto"/>
            </w:tcBorders>
            <w:noWrap/>
            <w:hideMark/>
          </w:tcPr>
          <w:p w14:paraId="31733840" w14:textId="77777777" w:rsidR="001C094C" w:rsidRPr="001C094C" w:rsidRDefault="001C094C" w:rsidP="001C094C">
            <w:r w:rsidRPr="001C094C">
              <w:t>5/19/2013 21:28</w:t>
            </w:r>
          </w:p>
        </w:tc>
      </w:tr>
      <w:tr w:rsidR="00E94BEF" w:rsidRPr="001C094C" w14:paraId="56E80E0B" w14:textId="77777777" w:rsidTr="00E94BEF">
        <w:trPr>
          <w:trHeight w:val="290"/>
        </w:trPr>
        <w:tc>
          <w:tcPr>
            <w:tcW w:w="1510" w:type="dxa"/>
            <w:tcBorders>
              <w:top w:val="single" w:sz="4" w:space="0" w:color="auto"/>
              <w:bottom w:val="single" w:sz="4" w:space="0" w:color="auto"/>
            </w:tcBorders>
            <w:noWrap/>
            <w:hideMark/>
          </w:tcPr>
          <w:p w14:paraId="73C93DA5" w14:textId="77777777" w:rsidR="001C094C" w:rsidRPr="001C094C" w:rsidRDefault="001C094C">
            <w:r w:rsidRPr="001C094C">
              <w:t>Stephen Greenhalgh</w:t>
            </w:r>
          </w:p>
        </w:tc>
        <w:tc>
          <w:tcPr>
            <w:tcW w:w="1510" w:type="dxa"/>
            <w:tcBorders>
              <w:top w:val="single" w:sz="4" w:space="0" w:color="auto"/>
              <w:bottom w:val="single" w:sz="4" w:space="0" w:color="auto"/>
            </w:tcBorders>
            <w:noWrap/>
            <w:hideMark/>
          </w:tcPr>
          <w:p w14:paraId="0A4ED150" w14:textId="77777777" w:rsidR="001C094C" w:rsidRPr="001C094C" w:rsidRDefault="001C094C">
            <w:r w:rsidRPr="001C094C">
              <w:t>Minister of State for Building Safety, Leasehold, Resilience &amp; Emergencies + Communities at @mhclg and Fire Minister at @ukhomeoffice - in the Lords</w:t>
            </w:r>
          </w:p>
        </w:tc>
        <w:tc>
          <w:tcPr>
            <w:tcW w:w="1511" w:type="dxa"/>
            <w:tcBorders>
              <w:top w:val="single" w:sz="4" w:space="0" w:color="auto"/>
              <w:bottom w:val="single" w:sz="4" w:space="0" w:color="auto"/>
            </w:tcBorders>
            <w:noWrap/>
            <w:hideMark/>
          </w:tcPr>
          <w:p w14:paraId="0CC0B2F9" w14:textId="77777777" w:rsidR="001C094C" w:rsidRPr="001C094C" w:rsidRDefault="001C094C">
            <w:r w:rsidRPr="001C094C">
              <w:t>@team_greenhalgh</w:t>
            </w:r>
          </w:p>
        </w:tc>
        <w:tc>
          <w:tcPr>
            <w:tcW w:w="1510" w:type="dxa"/>
            <w:tcBorders>
              <w:top w:val="single" w:sz="4" w:space="0" w:color="auto"/>
              <w:bottom w:val="single" w:sz="4" w:space="0" w:color="auto"/>
            </w:tcBorders>
            <w:noWrap/>
            <w:hideMark/>
          </w:tcPr>
          <w:p w14:paraId="579EA3D1" w14:textId="77777777" w:rsidR="001C094C" w:rsidRPr="001C094C" w:rsidRDefault="001C094C" w:rsidP="001C094C">
            <w:r w:rsidRPr="001C094C">
              <w:t>5822</w:t>
            </w:r>
          </w:p>
        </w:tc>
        <w:tc>
          <w:tcPr>
            <w:tcW w:w="1510" w:type="dxa"/>
            <w:tcBorders>
              <w:top w:val="single" w:sz="4" w:space="0" w:color="auto"/>
              <w:bottom w:val="single" w:sz="4" w:space="0" w:color="auto"/>
            </w:tcBorders>
            <w:noWrap/>
            <w:hideMark/>
          </w:tcPr>
          <w:p w14:paraId="7BFF6CF4" w14:textId="77777777" w:rsidR="001C094C" w:rsidRPr="001C094C" w:rsidRDefault="001C094C" w:rsidP="001C094C">
            <w:r w:rsidRPr="001C094C">
              <w:t>6153</w:t>
            </w:r>
          </w:p>
        </w:tc>
        <w:tc>
          <w:tcPr>
            <w:tcW w:w="1511" w:type="dxa"/>
            <w:tcBorders>
              <w:top w:val="single" w:sz="4" w:space="0" w:color="auto"/>
              <w:bottom w:val="single" w:sz="4" w:space="0" w:color="auto"/>
            </w:tcBorders>
            <w:noWrap/>
            <w:hideMark/>
          </w:tcPr>
          <w:p w14:paraId="1103B94A" w14:textId="77777777" w:rsidR="001C094C" w:rsidRPr="001C094C" w:rsidRDefault="001C094C" w:rsidP="001C094C">
            <w:r w:rsidRPr="001C094C">
              <w:t>12/12/2014 18:19</w:t>
            </w:r>
          </w:p>
        </w:tc>
      </w:tr>
      <w:tr w:rsidR="001C094C" w:rsidRPr="001C094C" w14:paraId="74C5E8E1" w14:textId="77777777" w:rsidTr="00E94BEF">
        <w:trPr>
          <w:trHeight w:val="290"/>
        </w:trPr>
        <w:tc>
          <w:tcPr>
            <w:tcW w:w="1510" w:type="dxa"/>
            <w:tcBorders>
              <w:top w:val="single" w:sz="4" w:space="0" w:color="auto"/>
              <w:bottom w:val="single" w:sz="4" w:space="0" w:color="auto"/>
            </w:tcBorders>
            <w:noWrap/>
            <w:hideMark/>
          </w:tcPr>
          <w:p w14:paraId="1F6FA4C0" w14:textId="77777777" w:rsidR="001C094C" w:rsidRPr="001C094C" w:rsidRDefault="001C094C">
            <w:r w:rsidRPr="001C094C">
              <w:t>Steve Barclay</w:t>
            </w:r>
          </w:p>
        </w:tc>
        <w:tc>
          <w:tcPr>
            <w:tcW w:w="1510" w:type="dxa"/>
            <w:tcBorders>
              <w:top w:val="single" w:sz="4" w:space="0" w:color="auto"/>
              <w:bottom w:val="single" w:sz="4" w:space="0" w:color="auto"/>
            </w:tcBorders>
            <w:noWrap/>
            <w:hideMark/>
          </w:tcPr>
          <w:p w14:paraId="19100AAE" w14:textId="77777777" w:rsidR="001C094C" w:rsidRPr="001C094C" w:rsidRDefault="001C094C">
            <w:r w:rsidRPr="001C094C">
              <w:t xml:space="preserve">Chief Secretary to the Treasury &amp; MP for North East Cambridgeshire </w:t>
            </w:r>
          </w:p>
        </w:tc>
        <w:tc>
          <w:tcPr>
            <w:tcW w:w="1511" w:type="dxa"/>
            <w:tcBorders>
              <w:top w:val="single" w:sz="4" w:space="0" w:color="auto"/>
              <w:bottom w:val="single" w:sz="4" w:space="0" w:color="auto"/>
            </w:tcBorders>
            <w:noWrap/>
            <w:hideMark/>
          </w:tcPr>
          <w:p w14:paraId="17768024" w14:textId="77777777" w:rsidR="001C094C" w:rsidRPr="001C094C" w:rsidRDefault="001C094C">
            <w:r w:rsidRPr="001C094C">
              <w:t>@SteveBarclay</w:t>
            </w:r>
          </w:p>
        </w:tc>
        <w:tc>
          <w:tcPr>
            <w:tcW w:w="1510" w:type="dxa"/>
            <w:tcBorders>
              <w:top w:val="single" w:sz="4" w:space="0" w:color="auto"/>
              <w:bottom w:val="single" w:sz="4" w:space="0" w:color="auto"/>
            </w:tcBorders>
            <w:noWrap/>
            <w:hideMark/>
          </w:tcPr>
          <w:p w14:paraId="381EB122" w14:textId="77777777" w:rsidR="001C094C" w:rsidRPr="001C094C" w:rsidRDefault="001C094C" w:rsidP="001C094C">
            <w:r w:rsidRPr="001C094C">
              <w:t>3285</w:t>
            </w:r>
          </w:p>
        </w:tc>
        <w:tc>
          <w:tcPr>
            <w:tcW w:w="1510" w:type="dxa"/>
            <w:tcBorders>
              <w:top w:val="single" w:sz="4" w:space="0" w:color="auto"/>
              <w:bottom w:val="single" w:sz="4" w:space="0" w:color="auto"/>
            </w:tcBorders>
            <w:noWrap/>
            <w:hideMark/>
          </w:tcPr>
          <w:p w14:paraId="0C7E26D8" w14:textId="77777777" w:rsidR="001C094C" w:rsidRPr="001C094C" w:rsidRDefault="001C094C" w:rsidP="001C094C">
            <w:r w:rsidRPr="001C094C">
              <w:t>32452</w:t>
            </w:r>
          </w:p>
        </w:tc>
        <w:tc>
          <w:tcPr>
            <w:tcW w:w="1511" w:type="dxa"/>
            <w:tcBorders>
              <w:top w:val="single" w:sz="4" w:space="0" w:color="auto"/>
              <w:bottom w:val="single" w:sz="4" w:space="0" w:color="auto"/>
            </w:tcBorders>
            <w:noWrap/>
            <w:hideMark/>
          </w:tcPr>
          <w:p w14:paraId="5EA4D681" w14:textId="77777777" w:rsidR="001C094C" w:rsidRPr="001C094C" w:rsidRDefault="001C094C" w:rsidP="001C094C">
            <w:r w:rsidRPr="001C094C">
              <w:t>3/21/2011 14:07</w:t>
            </w:r>
          </w:p>
        </w:tc>
      </w:tr>
      <w:tr w:rsidR="00E94BEF" w:rsidRPr="001C094C" w14:paraId="047EF414" w14:textId="77777777" w:rsidTr="00E94BEF">
        <w:trPr>
          <w:trHeight w:val="290"/>
        </w:trPr>
        <w:tc>
          <w:tcPr>
            <w:tcW w:w="1510" w:type="dxa"/>
            <w:tcBorders>
              <w:top w:val="single" w:sz="4" w:space="0" w:color="auto"/>
              <w:bottom w:val="single" w:sz="4" w:space="0" w:color="auto"/>
            </w:tcBorders>
            <w:noWrap/>
            <w:hideMark/>
          </w:tcPr>
          <w:p w14:paraId="6783EDA8" w14:textId="77777777" w:rsidR="001C094C" w:rsidRPr="001C094C" w:rsidRDefault="001C094C">
            <w:r w:rsidRPr="001C094C">
              <w:t>Suella Braverman MP</w:t>
            </w:r>
          </w:p>
        </w:tc>
        <w:tc>
          <w:tcPr>
            <w:tcW w:w="1510" w:type="dxa"/>
            <w:tcBorders>
              <w:top w:val="single" w:sz="4" w:space="0" w:color="auto"/>
              <w:bottom w:val="single" w:sz="4" w:space="0" w:color="auto"/>
            </w:tcBorders>
            <w:noWrap/>
            <w:hideMark/>
          </w:tcPr>
          <w:p w14:paraId="4B4131DA" w14:textId="77777777" w:rsidR="001C094C" w:rsidRPr="001C094C" w:rsidRDefault="001C094C">
            <w:r w:rsidRPr="001C094C">
              <w:t>Conservative Member of Parliament for Fareham and Minister on Leave (Attorney General) for England and Wales.</w:t>
            </w:r>
          </w:p>
        </w:tc>
        <w:tc>
          <w:tcPr>
            <w:tcW w:w="1511" w:type="dxa"/>
            <w:tcBorders>
              <w:top w:val="single" w:sz="4" w:space="0" w:color="auto"/>
              <w:bottom w:val="single" w:sz="4" w:space="0" w:color="auto"/>
            </w:tcBorders>
            <w:noWrap/>
            <w:hideMark/>
          </w:tcPr>
          <w:p w14:paraId="1F2260A6" w14:textId="77777777" w:rsidR="001C094C" w:rsidRPr="001C094C" w:rsidRDefault="001C094C">
            <w:r w:rsidRPr="001C094C">
              <w:t>@SuellaBraverman</w:t>
            </w:r>
          </w:p>
        </w:tc>
        <w:tc>
          <w:tcPr>
            <w:tcW w:w="1510" w:type="dxa"/>
            <w:tcBorders>
              <w:top w:val="single" w:sz="4" w:space="0" w:color="auto"/>
              <w:bottom w:val="single" w:sz="4" w:space="0" w:color="auto"/>
            </w:tcBorders>
            <w:noWrap/>
            <w:hideMark/>
          </w:tcPr>
          <w:p w14:paraId="04E27BBA" w14:textId="77777777" w:rsidR="001C094C" w:rsidRPr="001C094C" w:rsidRDefault="001C094C" w:rsidP="001C094C">
            <w:r w:rsidRPr="001C094C">
              <w:t>3735</w:t>
            </w:r>
          </w:p>
        </w:tc>
        <w:tc>
          <w:tcPr>
            <w:tcW w:w="1510" w:type="dxa"/>
            <w:tcBorders>
              <w:top w:val="single" w:sz="4" w:space="0" w:color="auto"/>
              <w:bottom w:val="single" w:sz="4" w:space="0" w:color="auto"/>
            </w:tcBorders>
            <w:noWrap/>
            <w:hideMark/>
          </w:tcPr>
          <w:p w14:paraId="7FB1439E" w14:textId="77777777" w:rsidR="001C094C" w:rsidRPr="001C094C" w:rsidRDefault="001C094C" w:rsidP="001C094C">
            <w:r w:rsidRPr="001C094C">
              <w:t>30546</w:t>
            </w:r>
          </w:p>
        </w:tc>
        <w:tc>
          <w:tcPr>
            <w:tcW w:w="1511" w:type="dxa"/>
            <w:tcBorders>
              <w:top w:val="single" w:sz="4" w:space="0" w:color="auto"/>
              <w:bottom w:val="single" w:sz="4" w:space="0" w:color="auto"/>
            </w:tcBorders>
            <w:noWrap/>
            <w:hideMark/>
          </w:tcPr>
          <w:p w14:paraId="4E7BF551" w14:textId="77777777" w:rsidR="001C094C" w:rsidRPr="001C094C" w:rsidRDefault="001C094C" w:rsidP="001C094C">
            <w:r w:rsidRPr="001C094C">
              <w:t>9/2/2013 18:31</w:t>
            </w:r>
          </w:p>
        </w:tc>
      </w:tr>
      <w:tr w:rsidR="001C094C" w:rsidRPr="001C094C" w14:paraId="0E7E2772" w14:textId="77777777" w:rsidTr="00E94BEF">
        <w:trPr>
          <w:trHeight w:val="290"/>
        </w:trPr>
        <w:tc>
          <w:tcPr>
            <w:tcW w:w="1510" w:type="dxa"/>
            <w:tcBorders>
              <w:top w:val="single" w:sz="4" w:space="0" w:color="auto"/>
              <w:bottom w:val="single" w:sz="4" w:space="0" w:color="auto"/>
            </w:tcBorders>
            <w:noWrap/>
            <w:hideMark/>
          </w:tcPr>
          <w:p w14:paraId="156659F7" w14:textId="77777777" w:rsidR="001C094C" w:rsidRPr="001C094C" w:rsidRDefault="001C094C">
            <w:r w:rsidRPr="001C094C">
              <w:t>Susan Williams</w:t>
            </w:r>
          </w:p>
        </w:tc>
        <w:tc>
          <w:tcPr>
            <w:tcW w:w="1510" w:type="dxa"/>
            <w:tcBorders>
              <w:top w:val="single" w:sz="4" w:space="0" w:color="auto"/>
              <w:bottom w:val="single" w:sz="4" w:space="0" w:color="auto"/>
            </w:tcBorders>
            <w:noWrap/>
            <w:hideMark/>
          </w:tcPr>
          <w:p w14:paraId="12962323" w14:textId="77777777" w:rsidR="001C094C" w:rsidRPr="001C094C" w:rsidRDefault="001C094C">
            <w:r w:rsidRPr="001C094C">
              <w:t>Conservative, Minister of State @ukhomeoffice, Minister for Counter Extremism</w:t>
            </w:r>
          </w:p>
        </w:tc>
        <w:tc>
          <w:tcPr>
            <w:tcW w:w="1511" w:type="dxa"/>
            <w:tcBorders>
              <w:top w:val="single" w:sz="4" w:space="0" w:color="auto"/>
              <w:bottom w:val="single" w:sz="4" w:space="0" w:color="auto"/>
            </w:tcBorders>
            <w:noWrap/>
            <w:hideMark/>
          </w:tcPr>
          <w:p w14:paraId="24CEB75B" w14:textId="77777777" w:rsidR="001C094C" w:rsidRPr="001C094C" w:rsidRDefault="001C094C">
            <w:r w:rsidRPr="001C094C">
              <w:t>@SusanBaroness</w:t>
            </w:r>
          </w:p>
        </w:tc>
        <w:tc>
          <w:tcPr>
            <w:tcW w:w="1510" w:type="dxa"/>
            <w:tcBorders>
              <w:top w:val="single" w:sz="4" w:space="0" w:color="auto"/>
              <w:bottom w:val="single" w:sz="4" w:space="0" w:color="auto"/>
            </w:tcBorders>
            <w:noWrap/>
            <w:hideMark/>
          </w:tcPr>
          <w:p w14:paraId="295CD608" w14:textId="77777777" w:rsidR="001C094C" w:rsidRPr="001C094C" w:rsidRDefault="001C094C" w:rsidP="001C094C">
            <w:r w:rsidRPr="001C094C">
              <w:t>3394</w:t>
            </w:r>
          </w:p>
        </w:tc>
        <w:tc>
          <w:tcPr>
            <w:tcW w:w="1510" w:type="dxa"/>
            <w:tcBorders>
              <w:top w:val="single" w:sz="4" w:space="0" w:color="auto"/>
              <w:bottom w:val="single" w:sz="4" w:space="0" w:color="auto"/>
            </w:tcBorders>
            <w:noWrap/>
            <w:hideMark/>
          </w:tcPr>
          <w:p w14:paraId="698BBEAE" w14:textId="77777777" w:rsidR="001C094C" w:rsidRPr="001C094C" w:rsidRDefault="001C094C" w:rsidP="001C094C">
            <w:r w:rsidRPr="001C094C">
              <w:t>3364</w:t>
            </w:r>
          </w:p>
        </w:tc>
        <w:tc>
          <w:tcPr>
            <w:tcW w:w="1511" w:type="dxa"/>
            <w:tcBorders>
              <w:top w:val="single" w:sz="4" w:space="0" w:color="auto"/>
              <w:bottom w:val="single" w:sz="4" w:space="0" w:color="auto"/>
            </w:tcBorders>
            <w:noWrap/>
            <w:hideMark/>
          </w:tcPr>
          <w:p w14:paraId="311F07E2" w14:textId="77777777" w:rsidR="001C094C" w:rsidRPr="001C094C" w:rsidRDefault="001C094C" w:rsidP="001C094C">
            <w:r w:rsidRPr="001C094C">
              <w:t>5/23/2015 21:20</w:t>
            </w:r>
          </w:p>
        </w:tc>
      </w:tr>
      <w:tr w:rsidR="00E94BEF" w:rsidRPr="001C094C" w14:paraId="7C00AFC8" w14:textId="77777777" w:rsidTr="00E94BEF">
        <w:trPr>
          <w:trHeight w:val="290"/>
        </w:trPr>
        <w:tc>
          <w:tcPr>
            <w:tcW w:w="1510" w:type="dxa"/>
            <w:tcBorders>
              <w:top w:val="single" w:sz="4" w:space="0" w:color="auto"/>
              <w:bottom w:val="single" w:sz="4" w:space="0" w:color="auto"/>
            </w:tcBorders>
            <w:noWrap/>
            <w:hideMark/>
          </w:tcPr>
          <w:p w14:paraId="18BBF8B0" w14:textId="77777777" w:rsidR="001C094C" w:rsidRPr="001C094C" w:rsidRDefault="001C094C">
            <w:r w:rsidRPr="001C094C">
              <w:t>Susanna McGibbon</w:t>
            </w:r>
          </w:p>
        </w:tc>
        <w:tc>
          <w:tcPr>
            <w:tcW w:w="1510" w:type="dxa"/>
            <w:tcBorders>
              <w:top w:val="single" w:sz="4" w:space="0" w:color="auto"/>
              <w:bottom w:val="single" w:sz="4" w:space="0" w:color="auto"/>
            </w:tcBorders>
            <w:noWrap/>
            <w:hideMark/>
          </w:tcPr>
          <w:p w14:paraId="7E403B38" w14:textId="77777777" w:rsidR="001C094C" w:rsidRPr="001C094C" w:rsidRDefault="001C094C">
            <w:r w:rsidRPr="001C094C">
              <w:t>Treasury Solicitor and Permanent Secretary, Government Legal Department. Please follow @PermsecGLD from 8 March 2021</w:t>
            </w:r>
          </w:p>
        </w:tc>
        <w:tc>
          <w:tcPr>
            <w:tcW w:w="1511" w:type="dxa"/>
            <w:tcBorders>
              <w:top w:val="single" w:sz="4" w:space="0" w:color="auto"/>
              <w:bottom w:val="single" w:sz="4" w:space="0" w:color="auto"/>
            </w:tcBorders>
            <w:noWrap/>
            <w:hideMark/>
          </w:tcPr>
          <w:p w14:paraId="012CD7E5" w14:textId="77777777" w:rsidR="001C094C" w:rsidRPr="001C094C" w:rsidRDefault="001C094C">
            <w:r w:rsidRPr="001C094C">
              <w:t>@SusannaMcGibbon</w:t>
            </w:r>
          </w:p>
        </w:tc>
        <w:tc>
          <w:tcPr>
            <w:tcW w:w="1510" w:type="dxa"/>
            <w:tcBorders>
              <w:top w:val="single" w:sz="4" w:space="0" w:color="auto"/>
              <w:bottom w:val="single" w:sz="4" w:space="0" w:color="auto"/>
            </w:tcBorders>
            <w:noWrap/>
            <w:hideMark/>
          </w:tcPr>
          <w:p w14:paraId="30632C1B" w14:textId="77777777" w:rsidR="001C094C" w:rsidRPr="001C094C" w:rsidRDefault="001C094C" w:rsidP="001C094C">
            <w:r w:rsidRPr="001C094C">
              <w:t>575</w:t>
            </w:r>
          </w:p>
        </w:tc>
        <w:tc>
          <w:tcPr>
            <w:tcW w:w="1510" w:type="dxa"/>
            <w:tcBorders>
              <w:top w:val="single" w:sz="4" w:space="0" w:color="auto"/>
              <w:bottom w:val="single" w:sz="4" w:space="0" w:color="auto"/>
            </w:tcBorders>
            <w:noWrap/>
            <w:hideMark/>
          </w:tcPr>
          <w:p w14:paraId="679FDF53" w14:textId="77777777" w:rsidR="001C094C" w:rsidRPr="001C094C" w:rsidRDefault="001C094C" w:rsidP="001C094C">
            <w:r w:rsidRPr="001C094C">
              <w:t>889</w:t>
            </w:r>
          </w:p>
        </w:tc>
        <w:tc>
          <w:tcPr>
            <w:tcW w:w="1511" w:type="dxa"/>
            <w:tcBorders>
              <w:top w:val="single" w:sz="4" w:space="0" w:color="auto"/>
              <w:bottom w:val="single" w:sz="4" w:space="0" w:color="auto"/>
            </w:tcBorders>
            <w:noWrap/>
            <w:hideMark/>
          </w:tcPr>
          <w:p w14:paraId="7B475E7C" w14:textId="77777777" w:rsidR="001C094C" w:rsidRPr="001C094C" w:rsidRDefault="001C094C" w:rsidP="001C094C">
            <w:r w:rsidRPr="001C094C">
              <w:t>11/9/2012 11:53</w:t>
            </w:r>
          </w:p>
        </w:tc>
      </w:tr>
      <w:tr w:rsidR="001C094C" w:rsidRPr="001C094C" w14:paraId="01F9B3A4" w14:textId="77777777" w:rsidTr="00E94BEF">
        <w:trPr>
          <w:trHeight w:val="290"/>
        </w:trPr>
        <w:tc>
          <w:tcPr>
            <w:tcW w:w="1510" w:type="dxa"/>
            <w:tcBorders>
              <w:top w:val="single" w:sz="4" w:space="0" w:color="auto"/>
              <w:bottom w:val="single" w:sz="4" w:space="0" w:color="auto"/>
            </w:tcBorders>
            <w:noWrap/>
            <w:hideMark/>
          </w:tcPr>
          <w:p w14:paraId="41648BDC" w14:textId="77777777" w:rsidR="001C094C" w:rsidRPr="001C094C" w:rsidRDefault="001C094C">
            <w:r w:rsidRPr="001C094C">
              <w:lastRenderedPageBreak/>
              <w:t>Therese Coffey #HandsFaceSpaceFRESHAIR</w:t>
            </w:r>
          </w:p>
        </w:tc>
        <w:tc>
          <w:tcPr>
            <w:tcW w:w="1510" w:type="dxa"/>
            <w:tcBorders>
              <w:top w:val="single" w:sz="4" w:space="0" w:color="auto"/>
              <w:bottom w:val="single" w:sz="4" w:space="0" w:color="auto"/>
            </w:tcBorders>
            <w:noWrap/>
            <w:hideMark/>
          </w:tcPr>
          <w:p w14:paraId="495648AB" w14:textId="77777777" w:rsidR="001C094C" w:rsidRPr="001C094C" w:rsidRDefault="001C094C">
            <w:r w:rsidRPr="001C094C">
              <w:t>Conservative MP for Suffolk Coastal. SoS for Work and Pensions. Please don't expect Twitter reply. Constituents please email me</w:t>
            </w:r>
          </w:p>
        </w:tc>
        <w:tc>
          <w:tcPr>
            <w:tcW w:w="1511" w:type="dxa"/>
            <w:tcBorders>
              <w:top w:val="single" w:sz="4" w:space="0" w:color="auto"/>
              <w:bottom w:val="single" w:sz="4" w:space="0" w:color="auto"/>
            </w:tcBorders>
            <w:noWrap/>
            <w:hideMark/>
          </w:tcPr>
          <w:p w14:paraId="0E2EA87B" w14:textId="77777777" w:rsidR="001C094C" w:rsidRPr="001C094C" w:rsidRDefault="001C094C">
            <w:r w:rsidRPr="001C094C">
              <w:t>@theresecoffey</w:t>
            </w:r>
          </w:p>
        </w:tc>
        <w:tc>
          <w:tcPr>
            <w:tcW w:w="1510" w:type="dxa"/>
            <w:tcBorders>
              <w:top w:val="single" w:sz="4" w:space="0" w:color="auto"/>
              <w:bottom w:val="single" w:sz="4" w:space="0" w:color="auto"/>
            </w:tcBorders>
            <w:noWrap/>
            <w:hideMark/>
          </w:tcPr>
          <w:p w14:paraId="2F0240CA" w14:textId="77777777" w:rsidR="001C094C" w:rsidRPr="001C094C" w:rsidRDefault="001C094C" w:rsidP="001C094C">
            <w:r w:rsidRPr="001C094C">
              <w:t>35609</w:t>
            </w:r>
          </w:p>
        </w:tc>
        <w:tc>
          <w:tcPr>
            <w:tcW w:w="1510" w:type="dxa"/>
            <w:tcBorders>
              <w:top w:val="single" w:sz="4" w:space="0" w:color="auto"/>
              <w:bottom w:val="single" w:sz="4" w:space="0" w:color="auto"/>
            </w:tcBorders>
            <w:noWrap/>
            <w:hideMark/>
          </w:tcPr>
          <w:p w14:paraId="047C5184" w14:textId="77777777" w:rsidR="001C094C" w:rsidRPr="001C094C" w:rsidRDefault="001C094C" w:rsidP="001C094C">
            <w:r w:rsidRPr="001C094C">
              <w:t>26001</w:t>
            </w:r>
          </w:p>
        </w:tc>
        <w:tc>
          <w:tcPr>
            <w:tcW w:w="1511" w:type="dxa"/>
            <w:tcBorders>
              <w:top w:val="single" w:sz="4" w:space="0" w:color="auto"/>
              <w:bottom w:val="single" w:sz="4" w:space="0" w:color="auto"/>
            </w:tcBorders>
            <w:noWrap/>
            <w:hideMark/>
          </w:tcPr>
          <w:p w14:paraId="304FD70C" w14:textId="77777777" w:rsidR="001C094C" w:rsidRPr="001C094C" w:rsidRDefault="001C094C" w:rsidP="001C094C">
            <w:r w:rsidRPr="001C094C">
              <w:t>6/25/2009 19:52</w:t>
            </w:r>
          </w:p>
        </w:tc>
      </w:tr>
      <w:tr w:rsidR="00E94BEF" w:rsidRPr="001C094C" w14:paraId="41F16745" w14:textId="77777777" w:rsidTr="00E94BEF">
        <w:trPr>
          <w:trHeight w:val="290"/>
        </w:trPr>
        <w:tc>
          <w:tcPr>
            <w:tcW w:w="1510" w:type="dxa"/>
            <w:tcBorders>
              <w:top w:val="single" w:sz="4" w:space="0" w:color="auto"/>
              <w:bottom w:val="single" w:sz="4" w:space="0" w:color="auto"/>
            </w:tcBorders>
            <w:noWrap/>
            <w:hideMark/>
          </w:tcPr>
          <w:p w14:paraId="636D4A9B" w14:textId="77777777" w:rsidR="001C094C" w:rsidRPr="001C094C" w:rsidRDefault="001C094C">
            <w:r w:rsidRPr="001C094C">
              <w:t>Tom Cargill</w:t>
            </w:r>
          </w:p>
        </w:tc>
        <w:tc>
          <w:tcPr>
            <w:tcW w:w="1510" w:type="dxa"/>
            <w:tcBorders>
              <w:top w:val="single" w:sz="4" w:space="0" w:color="auto"/>
              <w:bottom w:val="single" w:sz="4" w:space="0" w:color="auto"/>
            </w:tcBorders>
            <w:noWrap/>
            <w:hideMark/>
          </w:tcPr>
          <w:p w14:paraId="72D406B5" w14:textId="77777777" w:rsidR="001C094C" w:rsidRPr="001C094C" w:rsidRDefault="001C094C">
            <w:r w:rsidRPr="001C094C">
              <w:t>Chief Executive of @WiltonPark, Chair @theBFPG, Vice Chair @britexpertise, Eric &amp; Ernie &amp; Ian Nairn fan</w:t>
            </w:r>
          </w:p>
        </w:tc>
        <w:tc>
          <w:tcPr>
            <w:tcW w:w="1511" w:type="dxa"/>
            <w:tcBorders>
              <w:top w:val="single" w:sz="4" w:space="0" w:color="auto"/>
              <w:bottom w:val="single" w:sz="4" w:space="0" w:color="auto"/>
            </w:tcBorders>
            <w:noWrap/>
            <w:hideMark/>
          </w:tcPr>
          <w:p w14:paraId="4B123BE6" w14:textId="77777777" w:rsidR="001C094C" w:rsidRPr="001C094C" w:rsidRDefault="001C094C">
            <w:r w:rsidRPr="001C094C">
              <w:t>@tom1cargill</w:t>
            </w:r>
          </w:p>
        </w:tc>
        <w:tc>
          <w:tcPr>
            <w:tcW w:w="1510" w:type="dxa"/>
            <w:tcBorders>
              <w:top w:val="single" w:sz="4" w:space="0" w:color="auto"/>
              <w:bottom w:val="single" w:sz="4" w:space="0" w:color="auto"/>
            </w:tcBorders>
            <w:noWrap/>
            <w:hideMark/>
          </w:tcPr>
          <w:p w14:paraId="1590C0FF" w14:textId="77777777" w:rsidR="001C094C" w:rsidRPr="001C094C" w:rsidRDefault="001C094C" w:rsidP="001C094C">
            <w:r w:rsidRPr="001C094C">
              <w:t>2818</w:t>
            </w:r>
          </w:p>
        </w:tc>
        <w:tc>
          <w:tcPr>
            <w:tcW w:w="1510" w:type="dxa"/>
            <w:tcBorders>
              <w:top w:val="single" w:sz="4" w:space="0" w:color="auto"/>
              <w:bottom w:val="single" w:sz="4" w:space="0" w:color="auto"/>
            </w:tcBorders>
            <w:noWrap/>
            <w:hideMark/>
          </w:tcPr>
          <w:p w14:paraId="6D48B354" w14:textId="77777777" w:rsidR="001C094C" w:rsidRPr="001C094C" w:rsidRDefault="001C094C" w:rsidP="001C094C">
            <w:r w:rsidRPr="001C094C">
              <w:t>1592</w:t>
            </w:r>
          </w:p>
        </w:tc>
        <w:tc>
          <w:tcPr>
            <w:tcW w:w="1511" w:type="dxa"/>
            <w:tcBorders>
              <w:top w:val="single" w:sz="4" w:space="0" w:color="auto"/>
              <w:bottom w:val="single" w:sz="4" w:space="0" w:color="auto"/>
            </w:tcBorders>
            <w:noWrap/>
            <w:hideMark/>
          </w:tcPr>
          <w:p w14:paraId="19147C4D" w14:textId="77777777" w:rsidR="001C094C" w:rsidRPr="001C094C" w:rsidRDefault="001C094C" w:rsidP="001C094C">
            <w:r w:rsidRPr="001C094C">
              <w:t>2/4/2016 11:22</w:t>
            </w:r>
          </w:p>
        </w:tc>
      </w:tr>
      <w:tr w:rsidR="001C094C" w:rsidRPr="001C094C" w14:paraId="0F44883D" w14:textId="77777777" w:rsidTr="00E94BEF">
        <w:trPr>
          <w:trHeight w:val="290"/>
        </w:trPr>
        <w:tc>
          <w:tcPr>
            <w:tcW w:w="1510" w:type="dxa"/>
            <w:tcBorders>
              <w:top w:val="single" w:sz="4" w:space="0" w:color="auto"/>
              <w:bottom w:val="single" w:sz="4" w:space="0" w:color="auto"/>
            </w:tcBorders>
            <w:noWrap/>
            <w:hideMark/>
          </w:tcPr>
          <w:p w14:paraId="65139EFA" w14:textId="77777777" w:rsidR="001C094C" w:rsidRPr="001C094C" w:rsidRDefault="001C094C">
            <w:r w:rsidRPr="001C094C">
              <w:t>UK Export Finance</w:t>
            </w:r>
          </w:p>
        </w:tc>
        <w:tc>
          <w:tcPr>
            <w:tcW w:w="1510" w:type="dxa"/>
            <w:tcBorders>
              <w:top w:val="single" w:sz="4" w:space="0" w:color="auto"/>
              <w:bottom w:val="single" w:sz="4" w:space="0" w:color="auto"/>
            </w:tcBorders>
            <w:noWrap/>
            <w:hideMark/>
          </w:tcPr>
          <w:p w14:paraId="3CC6BFA7" w14:textId="77777777" w:rsidR="001C094C" w:rsidRPr="001C094C" w:rsidRDefault="001C094C">
            <w:r w:rsidRPr="001C094C">
              <w:t>The UK's export credit agency. We help UK companies of all sizes and in all sectors&lt;U+200B&gt; win, fulfil and get paid for export contracts.</w:t>
            </w:r>
          </w:p>
        </w:tc>
        <w:tc>
          <w:tcPr>
            <w:tcW w:w="1511" w:type="dxa"/>
            <w:tcBorders>
              <w:top w:val="single" w:sz="4" w:space="0" w:color="auto"/>
              <w:bottom w:val="single" w:sz="4" w:space="0" w:color="auto"/>
            </w:tcBorders>
            <w:noWrap/>
            <w:hideMark/>
          </w:tcPr>
          <w:p w14:paraId="2FB3338C" w14:textId="77777777" w:rsidR="001C094C" w:rsidRPr="001C094C" w:rsidRDefault="001C094C">
            <w:r w:rsidRPr="001C094C">
              <w:t>@UKEF</w:t>
            </w:r>
          </w:p>
        </w:tc>
        <w:tc>
          <w:tcPr>
            <w:tcW w:w="1510" w:type="dxa"/>
            <w:tcBorders>
              <w:top w:val="single" w:sz="4" w:space="0" w:color="auto"/>
              <w:bottom w:val="single" w:sz="4" w:space="0" w:color="auto"/>
            </w:tcBorders>
            <w:noWrap/>
            <w:hideMark/>
          </w:tcPr>
          <w:p w14:paraId="08CD5F73" w14:textId="77777777" w:rsidR="001C094C" w:rsidRPr="001C094C" w:rsidRDefault="001C094C" w:rsidP="001C094C">
            <w:r w:rsidRPr="001C094C">
              <w:t>2203</w:t>
            </w:r>
          </w:p>
        </w:tc>
        <w:tc>
          <w:tcPr>
            <w:tcW w:w="1510" w:type="dxa"/>
            <w:tcBorders>
              <w:top w:val="single" w:sz="4" w:space="0" w:color="auto"/>
              <w:bottom w:val="single" w:sz="4" w:space="0" w:color="auto"/>
            </w:tcBorders>
            <w:noWrap/>
            <w:hideMark/>
          </w:tcPr>
          <w:p w14:paraId="49D36D3C" w14:textId="77777777" w:rsidR="001C094C" w:rsidRPr="001C094C" w:rsidRDefault="001C094C" w:rsidP="001C094C">
            <w:r w:rsidRPr="001C094C">
              <w:t>8579</w:t>
            </w:r>
          </w:p>
        </w:tc>
        <w:tc>
          <w:tcPr>
            <w:tcW w:w="1511" w:type="dxa"/>
            <w:tcBorders>
              <w:top w:val="single" w:sz="4" w:space="0" w:color="auto"/>
              <w:bottom w:val="single" w:sz="4" w:space="0" w:color="auto"/>
            </w:tcBorders>
            <w:noWrap/>
            <w:hideMark/>
          </w:tcPr>
          <w:p w14:paraId="4F1261F3" w14:textId="77777777" w:rsidR="001C094C" w:rsidRPr="001C094C" w:rsidRDefault="001C094C" w:rsidP="001C094C">
            <w:r w:rsidRPr="001C094C">
              <w:t>12/6/2013 16:54</w:t>
            </w:r>
          </w:p>
        </w:tc>
      </w:tr>
      <w:tr w:rsidR="00E94BEF" w:rsidRPr="001C094C" w14:paraId="7638328F" w14:textId="77777777" w:rsidTr="00E94BEF">
        <w:trPr>
          <w:trHeight w:val="290"/>
        </w:trPr>
        <w:tc>
          <w:tcPr>
            <w:tcW w:w="1510" w:type="dxa"/>
            <w:tcBorders>
              <w:top w:val="single" w:sz="4" w:space="0" w:color="auto"/>
              <w:bottom w:val="single" w:sz="4" w:space="0" w:color="auto"/>
            </w:tcBorders>
            <w:noWrap/>
            <w:hideMark/>
          </w:tcPr>
          <w:p w14:paraId="532B4149" w14:textId="77777777" w:rsidR="001C094C" w:rsidRPr="001C094C" w:rsidRDefault="001C094C">
            <w:r w:rsidRPr="001C094C">
              <w:t>UK Government in Wales</w:t>
            </w:r>
          </w:p>
        </w:tc>
        <w:tc>
          <w:tcPr>
            <w:tcW w:w="1510" w:type="dxa"/>
            <w:tcBorders>
              <w:top w:val="single" w:sz="4" w:space="0" w:color="auto"/>
              <w:bottom w:val="single" w:sz="4" w:space="0" w:color="auto"/>
            </w:tcBorders>
            <w:noWrap/>
            <w:hideMark/>
          </w:tcPr>
          <w:p w14:paraId="3D745F0B" w14:textId="77777777" w:rsidR="001C094C" w:rsidRPr="001C094C" w:rsidRDefault="001C094C">
            <w:r w:rsidRPr="001C094C">
              <w:t>The face of the UK Government in Wales and the voice of Wales in Whitehall — Gwyneb Llywodraeth y DU yng Nghymru a llais Cymru yn Whitehall</w:t>
            </w:r>
          </w:p>
        </w:tc>
        <w:tc>
          <w:tcPr>
            <w:tcW w:w="1511" w:type="dxa"/>
            <w:tcBorders>
              <w:top w:val="single" w:sz="4" w:space="0" w:color="auto"/>
              <w:bottom w:val="single" w:sz="4" w:space="0" w:color="auto"/>
            </w:tcBorders>
            <w:noWrap/>
            <w:hideMark/>
          </w:tcPr>
          <w:p w14:paraId="346EF473" w14:textId="77777777" w:rsidR="001C094C" w:rsidRPr="001C094C" w:rsidRDefault="001C094C">
            <w:r w:rsidRPr="001C094C">
              <w:t>@UKGovWales</w:t>
            </w:r>
          </w:p>
        </w:tc>
        <w:tc>
          <w:tcPr>
            <w:tcW w:w="1510" w:type="dxa"/>
            <w:tcBorders>
              <w:top w:val="single" w:sz="4" w:space="0" w:color="auto"/>
              <w:bottom w:val="single" w:sz="4" w:space="0" w:color="auto"/>
            </w:tcBorders>
            <w:noWrap/>
            <w:hideMark/>
          </w:tcPr>
          <w:p w14:paraId="1FA4B63F" w14:textId="77777777" w:rsidR="001C094C" w:rsidRPr="001C094C" w:rsidRDefault="001C094C" w:rsidP="001C094C">
            <w:r w:rsidRPr="001C094C">
              <w:t>16144</w:t>
            </w:r>
          </w:p>
        </w:tc>
        <w:tc>
          <w:tcPr>
            <w:tcW w:w="1510" w:type="dxa"/>
            <w:tcBorders>
              <w:top w:val="single" w:sz="4" w:space="0" w:color="auto"/>
              <w:bottom w:val="single" w:sz="4" w:space="0" w:color="auto"/>
            </w:tcBorders>
            <w:noWrap/>
            <w:hideMark/>
          </w:tcPr>
          <w:p w14:paraId="0CF059E5" w14:textId="77777777" w:rsidR="001C094C" w:rsidRPr="001C094C" w:rsidRDefault="001C094C" w:rsidP="001C094C">
            <w:r w:rsidRPr="001C094C">
              <w:t>18722</w:t>
            </w:r>
          </w:p>
        </w:tc>
        <w:tc>
          <w:tcPr>
            <w:tcW w:w="1511" w:type="dxa"/>
            <w:tcBorders>
              <w:top w:val="single" w:sz="4" w:space="0" w:color="auto"/>
              <w:bottom w:val="single" w:sz="4" w:space="0" w:color="auto"/>
            </w:tcBorders>
            <w:noWrap/>
            <w:hideMark/>
          </w:tcPr>
          <w:p w14:paraId="7BB552D8" w14:textId="77777777" w:rsidR="001C094C" w:rsidRPr="001C094C" w:rsidRDefault="001C094C" w:rsidP="001C094C">
            <w:r w:rsidRPr="001C094C">
              <w:t>7/13/2010 14:54</w:t>
            </w:r>
          </w:p>
        </w:tc>
      </w:tr>
      <w:tr w:rsidR="001C094C" w:rsidRPr="001C094C" w14:paraId="3AA8C46D" w14:textId="77777777" w:rsidTr="00E94BEF">
        <w:trPr>
          <w:trHeight w:val="290"/>
        </w:trPr>
        <w:tc>
          <w:tcPr>
            <w:tcW w:w="1510" w:type="dxa"/>
            <w:tcBorders>
              <w:top w:val="single" w:sz="4" w:space="0" w:color="auto"/>
              <w:bottom w:val="single" w:sz="4" w:space="0" w:color="auto"/>
            </w:tcBorders>
            <w:noWrap/>
            <w:hideMark/>
          </w:tcPr>
          <w:p w14:paraId="64F88F29" w14:textId="77777777" w:rsidR="001C094C" w:rsidRPr="001C094C" w:rsidRDefault="001C094C">
            <w:r w:rsidRPr="001C094C">
              <w:t>UK Government Scotland</w:t>
            </w:r>
          </w:p>
        </w:tc>
        <w:tc>
          <w:tcPr>
            <w:tcW w:w="1510" w:type="dxa"/>
            <w:tcBorders>
              <w:top w:val="single" w:sz="4" w:space="0" w:color="auto"/>
              <w:bottom w:val="single" w:sz="4" w:space="0" w:color="auto"/>
            </w:tcBorders>
            <w:noWrap/>
            <w:hideMark/>
          </w:tcPr>
          <w:p w14:paraId="2E98F16F" w14:textId="77777777" w:rsidR="001C094C" w:rsidRPr="001C094C" w:rsidRDefault="001C094C">
            <w:r w:rsidRPr="001C094C">
              <w:t>The official account of the UK Government Scotland.</w:t>
            </w:r>
            <w:r w:rsidRPr="001C094C">
              <w:br/>
            </w:r>
            <w:r w:rsidRPr="001C094C">
              <w:br/>
            </w:r>
            <w:r w:rsidRPr="001C094C">
              <w:lastRenderedPageBreak/>
              <w:t>https://t.co/46b0Xr5V7D. View our social media guidelines here: https://t.co/xh4mPApQK2</w:t>
            </w:r>
          </w:p>
        </w:tc>
        <w:tc>
          <w:tcPr>
            <w:tcW w:w="1511" w:type="dxa"/>
            <w:tcBorders>
              <w:top w:val="single" w:sz="4" w:space="0" w:color="auto"/>
              <w:bottom w:val="single" w:sz="4" w:space="0" w:color="auto"/>
            </w:tcBorders>
            <w:noWrap/>
            <w:hideMark/>
          </w:tcPr>
          <w:p w14:paraId="3C730B7D" w14:textId="77777777" w:rsidR="001C094C" w:rsidRPr="001C094C" w:rsidRDefault="001C094C">
            <w:r w:rsidRPr="001C094C">
              <w:lastRenderedPageBreak/>
              <w:t>@UKGovScotland</w:t>
            </w:r>
          </w:p>
        </w:tc>
        <w:tc>
          <w:tcPr>
            <w:tcW w:w="1510" w:type="dxa"/>
            <w:tcBorders>
              <w:top w:val="single" w:sz="4" w:space="0" w:color="auto"/>
              <w:bottom w:val="single" w:sz="4" w:space="0" w:color="auto"/>
            </w:tcBorders>
            <w:noWrap/>
            <w:hideMark/>
          </w:tcPr>
          <w:p w14:paraId="248C7DEC" w14:textId="77777777" w:rsidR="001C094C" w:rsidRPr="001C094C" w:rsidRDefault="001C094C" w:rsidP="001C094C">
            <w:r w:rsidRPr="001C094C">
              <w:t>14956</w:t>
            </w:r>
          </w:p>
        </w:tc>
        <w:tc>
          <w:tcPr>
            <w:tcW w:w="1510" w:type="dxa"/>
            <w:tcBorders>
              <w:top w:val="single" w:sz="4" w:space="0" w:color="auto"/>
              <w:bottom w:val="single" w:sz="4" w:space="0" w:color="auto"/>
            </w:tcBorders>
            <w:noWrap/>
            <w:hideMark/>
          </w:tcPr>
          <w:p w14:paraId="3CC79376" w14:textId="77777777" w:rsidR="001C094C" w:rsidRPr="001C094C" w:rsidRDefault="001C094C" w:rsidP="001C094C">
            <w:r w:rsidRPr="001C094C">
              <w:t>28456</w:t>
            </w:r>
          </w:p>
        </w:tc>
        <w:tc>
          <w:tcPr>
            <w:tcW w:w="1511" w:type="dxa"/>
            <w:tcBorders>
              <w:top w:val="single" w:sz="4" w:space="0" w:color="auto"/>
              <w:bottom w:val="single" w:sz="4" w:space="0" w:color="auto"/>
            </w:tcBorders>
            <w:noWrap/>
            <w:hideMark/>
          </w:tcPr>
          <w:p w14:paraId="4F70EFB5" w14:textId="77777777" w:rsidR="001C094C" w:rsidRPr="001C094C" w:rsidRDefault="001C094C" w:rsidP="001C094C">
            <w:r w:rsidRPr="001C094C">
              <w:t>8/11/2011 11:26</w:t>
            </w:r>
          </w:p>
        </w:tc>
      </w:tr>
      <w:tr w:rsidR="00E94BEF" w:rsidRPr="001C094C" w14:paraId="6F3F3D41" w14:textId="77777777" w:rsidTr="00E94BEF">
        <w:trPr>
          <w:trHeight w:val="290"/>
        </w:trPr>
        <w:tc>
          <w:tcPr>
            <w:tcW w:w="1510" w:type="dxa"/>
            <w:tcBorders>
              <w:top w:val="single" w:sz="4" w:space="0" w:color="auto"/>
              <w:bottom w:val="single" w:sz="4" w:space="0" w:color="auto"/>
            </w:tcBorders>
            <w:noWrap/>
            <w:hideMark/>
          </w:tcPr>
          <w:p w14:paraId="778462FC" w14:textId="77777777" w:rsidR="001C094C" w:rsidRPr="001C094C" w:rsidRDefault="001C094C">
            <w:r w:rsidRPr="001C094C">
              <w:t>UK Hydrographic Office</w:t>
            </w:r>
          </w:p>
        </w:tc>
        <w:tc>
          <w:tcPr>
            <w:tcW w:w="1510" w:type="dxa"/>
            <w:tcBorders>
              <w:top w:val="single" w:sz="4" w:space="0" w:color="auto"/>
              <w:bottom w:val="single" w:sz="4" w:space="0" w:color="auto"/>
            </w:tcBorders>
            <w:noWrap/>
            <w:hideMark/>
          </w:tcPr>
          <w:p w14:paraId="2CD65223" w14:textId="77777777" w:rsidR="001C094C" w:rsidRPr="001C094C" w:rsidRDefault="001C094C">
            <w:r w:rsidRPr="001C094C">
              <w:t>We provide world-leading @ADMIRALTYOnline products and marine geospatial data to help unlock a deeper understanding of the world's oceans.</w:t>
            </w:r>
          </w:p>
        </w:tc>
        <w:tc>
          <w:tcPr>
            <w:tcW w:w="1511" w:type="dxa"/>
            <w:tcBorders>
              <w:top w:val="single" w:sz="4" w:space="0" w:color="auto"/>
              <w:bottom w:val="single" w:sz="4" w:space="0" w:color="auto"/>
            </w:tcBorders>
            <w:noWrap/>
            <w:hideMark/>
          </w:tcPr>
          <w:p w14:paraId="3519D478" w14:textId="77777777" w:rsidR="001C094C" w:rsidRPr="001C094C" w:rsidRDefault="001C094C">
            <w:r w:rsidRPr="001C094C">
              <w:t>@UKHO</w:t>
            </w:r>
          </w:p>
        </w:tc>
        <w:tc>
          <w:tcPr>
            <w:tcW w:w="1510" w:type="dxa"/>
            <w:tcBorders>
              <w:top w:val="single" w:sz="4" w:space="0" w:color="auto"/>
              <w:bottom w:val="single" w:sz="4" w:space="0" w:color="auto"/>
            </w:tcBorders>
            <w:noWrap/>
            <w:hideMark/>
          </w:tcPr>
          <w:p w14:paraId="3AF8CB92" w14:textId="77777777" w:rsidR="001C094C" w:rsidRPr="001C094C" w:rsidRDefault="001C094C" w:rsidP="001C094C">
            <w:r w:rsidRPr="001C094C">
              <w:t>872</w:t>
            </w:r>
          </w:p>
        </w:tc>
        <w:tc>
          <w:tcPr>
            <w:tcW w:w="1510" w:type="dxa"/>
            <w:tcBorders>
              <w:top w:val="single" w:sz="4" w:space="0" w:color="auto"/>
              <w:bottom w:val="single" w:sz="4" w:space="0" w:color="auto"/>
            </w:tcBorders>
            <w:noWrap/>
            <w:hideMark/>
          </w:tcPr>
          <w:p w14:paraId="75A680EB" w14:textId="77777777" w:rsidR="001C094C" w:rsidRPr="001C094C" w:rsidRDefault="001C094C" w:rsidP="001C094C">
            <w:r w:rsidRPr="001C094C">
              <w:t>3031</w:t>
            </w:r>
          </w:p>
        </w:tc>
        <w:tc>
          <w:tcPr>
            <w:tcW w:w="1511" w:type="dxa"/>
            <w:tcBorders>
              <w:top w:val="single" w:sz="4" w:space="0" w:color="auto"/>
              <w:bottom w:val="single" w:sz="4" w:space="0" w:color="auto"/>
            </w:tcBorders>
            <w:noWrap/>
            <w:hideMark/>
          </w:tcPr>
          <w:p w14:paraId="0FACB242" w14:textId="77777777" w:rsidR="001C094C" w:rsidRPr="001C094C" w:rsidRDefault="001C094C" w:rsidP="001C094C">
            <w:r w:rsidRPr="001C094C">
              <w:t>4/7/2016 10:51</w:t>
            </w:r>
          </w:p>
        </w:tc>
      </w:tr>
      <w:tr w:rsidR="001C094C" w:rsidRPr="001C094C" w14:paraId="72B20A1D" w14:textId="77777777" w:rsidTr="00E94BEF">
        <w:trPr>
          <w:trHeight w:val="290"/>
        </w:trPr>
        <w:tc>
          <w:tcPr>
            <w:tcW w:w="1510" w:type="dxa"/>
            <w:tcBorders>
              <w:top w:val="single" w:sz="4" w:space="0" w:color="auto"/>
              <w:bottom w:val="single" w:sz="4" w:space="0" w:color="auto"/>
            </w:tcBorders>
            <w:noWrap/>
            <w:hideMark/>
          </w:tcPr>
          <w:p w14:paraId="681DD80D" w14:textId="77777777" w:rsidR="001C094C" w:rsidRPr="001C094C" w:rsidRDefault="001C094C">
            <w:r w:rsidRPr="001C094C">
              <w:t>UK Prime Minister</w:t>
            </w:r>
          </w:p>
        </w:tc>
        <w:tc>
          <w:tcPr>
            <w:tcW w:w="1510" w:type="dxa"/>
            <w:tcBorders>
              <w:top w:val="single" w:sz="4" w:space="0" w:color="auto"/>
              <w:bottom w:val="single" w:sz="4" w:space="0" w:color="auto"/>
            </w:tcBorders>
            <w:noWrap/>
            <w:hideMark/>
          </w:tcPr>
          <w:p w14:paraId="5BF66B39" w14:textId="77777777" w:rsidR="001C094C" w:rsidRPr="001C094C" w:rsidRDefault="001C094C">
            <w:r w:rsidRPr="001C094C">
              <w:t>Official page for Prime Minister @BorisJohnson's office, based at 10 Downing Street</w:t>
            </w:r>
          </w:p>
        </w:tc>
        <w:tc>
          <w:tcPr>
            <w:tcW w:w="1511" w:type="dxa"/>
            <w:tcBorders>
              <w:top w:val="single" w:sz="4" w:space="0" w:color="auto"/>
              <w:bottom w:val="single" w:sz="4" w:space="0" w:color="auto"/>
            </w:tcBorders>
            <w:noWrap/>
            <w:hideMark/>
          </w:tcPr>
          <w:p w14:paraId="177C5741" w14:textId="77777777" w:rsidR="001C094C" w:rsidRPr="001C094C" w:rsidRDefault="001C094C">
            <w:r w:rsidRPr="001C094C">
              <w:t>@10DowningStreet</w:t>
            </w:r>
          </w:p>
        </w:tc>
        <w:tc>
          <w:tcPr>
            <w:tcW w:w="1510" w:type="dxa"/>
            <w:tcBorders>
              <w:top w:val="single" w:sz="4" w:space="0" w:color="auto"/>
              <w:bottom w:val="single" w:sz="4" w:space="0" w:color="auto"/>
            </w:tcBorders>
            <w:noWrap/>
            <w:hideMark/>
          </w:tcPr>
          <w:p w14:paraId="182C2185" w14:textId="77777777" w:rsidR="001C094C" w:rsidRPr="001C094C" w:rsidRDefault="001C094C" w:rsidP="001C094C">
            <w:r w:rsidRPr="001C094C">
              <w:t>16670</w:t>
            </w:r>
          </w:p>
        </w:tc>
        <w:tc>
          <w:tcPr>
            <w:tcW w:w="1510" w:type="dxa"/>
            <w:tcBorders>
              <w:top w:val="single" w:sz="4" w:space="0" w:color="auto"/>
              <w:bottom w:val="single" w:sz="4" w:space="0" w:color="auto"/>
            </w:tcBorders>
            <w:noWrap/>
            <w:hideMark/>
          </w:tcPr>
          <w:p w14:paraId="700EBB0A" w14:textId="77777777" w:rsidR="001C094C" w:rsidRPr="001C094C" w:rsidRDefault="001C094C" w:rsidP="001C094C">
            <w:r w:rsidRPr="001C094C">
              <w:t>5831884</w:t>
            </w:r>
          </w:p>
        </w:tc>
        <w:tc>
          <w:tcPr>
            <w:tcW w:w="1511" w:type="dxa"/>
            <w:tcBorders>
              <w:top w:val="single" w:sz="4" w:space="0" w:color="auto"/>
              <w:bottom w:val="single" w:sz="4" w:space="0" w:color="auto"/>
            </w:tcBorders>
            <w:noWrap/>
            <w:hideMark/>
          </w:tcPr>
          <w:p w14:paraId="002A52AB" w14:textId="77777777" w:rsidR="001C094C" w:rsidRPr="001C094C" w:rsidRDefault="001C094C" w:rsidP="001C094C">
            <w:r w:rsidRPr="001C094C">
              <w:t>3/26/2008 12:16</w:t>
            </w:r>
          </w:p>
        </w:tc>
      </w:tr>
      <w:tr w:rsidR="00E94BEF" w:rsidRPr="001C094C" w14:paraId="063BC9E2" w14:textId="77777777" w:rsidTr="00E94BEF">
        <w:trPr>
          <w:trHeight w:val="290"/>
        </w:trPr>
        <w:tc>
          <w:tcPr>
            <w:tcW w:w="1510" w:type="dxa"/>
            <w:tcBorders>
              <w:top w:val="single" w:sz="4" w:space="0" w:color="auto"/>
              <w:bottom w:val="single" w:sz="4" w:space="0" w:color="auto"/>
            </w:tcBorders>
            <w:noWrap/>
            <w:hideMark/>
          </w:tcPr>
          <w:p w14:paraId="333AE9E2" w14:textId="77777777" w:rsidR="001C094C" w:rsidRPr="001C094C" w:rsidRDefault="001C094C">
            <w:r w:rsidRPr="001C094C">
              <w:t>UK Space Agency</w:t>
            </w:r>
          </w:p>
        </w:tc>
        <w:tc>
          <w:tcPr>
            <w:tcW w:w="1510" w:type="dxa"/>
            <w:tcBorders>
              <w:top w:val="single" w:sz="4" w:space="0" w:color="auto"/>
              <w:bottom w:val="single" w:sz="4" w:space="0" w:color="auto"/>
            </w:tcBorders>
            <w:noWrap/>
            <w:hideMark/>
          </w:tcPr>
          <w:p w14:paraId="762B41D0" w14:textId="77777777" w:rsidR="001C094C" w:rsidRPr="001C094C" w:rsidRDefault="001C094C">
            <w:r w:rsidRPr="001C094C">
              <w:t>Official Twitter channel of the UK Space Agency. We inspire and lead the UK in space, to benefit our planet and its people.</w:t>
            </w:r>
          </w:p>
        </w:tc>
        <w:tc>
          <w:tcPr>
            <w:tcW w:w="1511" w:type="dxa"/>
            <w:tcBorders>
              <w:top w:val="single" w:sz="4" w:space="0" w:color="auto"/>
              <w:bottom w:val="single" w:sz="4" w:space="0" w:color="auto"/>
            </w:tcBorders>
            <w:noWrap/>
            <w:hideMark/>
          </w:tcPr>
          <w:p w14:paraId="7488CA09" w14:textId="77777777" w:rsidR="001C094C" w:rsidRPr="001C094C" w:rsidRDefault="001C094C">
            <w:r w:rsidRPr="001C094C">
              <w:t>@spacegovuk</w:t>
            </w:r>
          </w:p>
        </w:tc>
        <w:tc>
          <w:tcPr>
            <w:tcW w:w="1510" w:type="dxa"/>
            <w:tcBorders>
              <w:top w:val="single" w:sz="4" w:space="0" w:color="auto"/>
              <w:bottom w:val="single" w:sz="4" w:space="0" w:color="auto"/>
            </w:tcBorders>
            <w:noWrap/>
            <w:hideMark/>
          </w:tcPr>
          <w:p w14:paraId="3EBBB6AD" w14:textId="77777777" w:rsidR="001C094C" w:rsidRPr="001C094C" w:rsidRDefault="001C094C" w:rsidP="001C094C">
            <w:r w:rsidRPr="001C094C">
              <w:t>10773</w:t>
            </w:r>
          </w:p>
        </w:tc>
        <w:tc>
          <w:tcPr>
            <w:tcW w:w="1510" w:type="dxa"/>
            <w:tcBorders>
              <w:top w:val="single" w:sz="4" w:space="0" w:color="auto"/>
              <w:bottom w:val="single" w:sz="4" w:space="0" w:color="auto"/>
            </w:tcBorders>
            <w:noWrap/>
            <w:hideMark/>
          </w:tcPr>
          <w:p w14:paraId="425BEAFB" w14:textId="77777777" w:rsidR="001C094C" w:rsidRPr="001C094C" w:rsidRDefault="001C094C" w:rsidP="001C094C">
            <w:r w:rsidRPr="001C094C">
              <w:t>217861</w:t>
            </w:r>
          </w:p>
        </w:tc>
        <w:tc>
          <w:tcPr>
            <w:tcW w:w="1511" w:type="dxa"/>
            <w:tcBorders>
              <w:top w:val="single" w:sz="4" w:space="0" w:color="auto"/>
              <w:bottom w:val="single" w:sz="4" w:space="0" w:color="auto"/>
            </w:tcBorders>
            <w:noWrap/>
            <w:hideMark/>
          </w:tcPr>
          <w:p w14:paraId="5B527ABF" w14:textId="77777777" w:rsidR="001C094C" w:rsidRPr="001C094C" w:rsidRDefault="001C094C" w:rsidP="001C094C">
            <w:r w:rsidRPr="001C094C">
              <w:t>10/16/2009 13:14</w:t>
            </w:r>
          </w:p>
        </w:tc>
      </w:tr>
      <w:tr w:rsidR="001C094C" w:rsidRPr="001C094C" w14:paraId="7074968C" w14:textId="77777777" w:rsidTr="00E94BEF">
        <w:trPr>
          <w:trHeight w:val="290"/>
        </w:trPr>
        <w:tc>
          <w:tcPr>
            <w:tcW w:w="1510" w:type="dxa"/>
            <w:tcBorders>
              <w:top w:val="single" w:sz="4" w:space="0" w:color="auto"/>
              <w:bottom w:val="single" w:sz="4" w:space="0" w:color="auto"/>
            </w:tcBorders>
            <w:noWrap/>
            <w:hideMark/>
          </w:tcPr>
          <w:p w14:paraId="3EBC8412" w14:textId="77777777" w:rsidR="001C094C" w:rsidRPr="001C094C" w:rsidRDefault="001C094C">
            <w:r w:rsidRPr="001C094C">
              <w:t>UK Statistics Authority</w:t>
            </w:r>
          </w:p>
        </w:tc>
        <w:tc>
          <w:tcPr>
            <w:tcW w:w="1510" w:type="dxa"/>
            <w:tcBorders>
              <w:top w:val="single" w:sz="4" w:space="0" w:color="auto"/>
              <w:bottom w:val="single" w:sz="4" w:space="0" w:color="auto"/>
            </w:tcBorders>
            <w:noWrap/>
            <w:hideMark/>
          </w:tcPr>
          <w:p w14:paraId="61237D61" w14:textId="77777777" w:rsidR="001C094C" w:rsidRPr="001C094C" w:rsidRDefault="001C094C">
            <w:r w:rsidRPr="001C094C">
              <w:t xml:space="preserve">We promote and safeguard official statistics to serve the public good. To contact us directly, use our email; see social media policy: </w:t>
            </w:r>
            <w:r w:rsidRPr="001C094C">
              <w:lastRenderedPageBreak/>
              <w:t>https://t.co/hj1RV0ia6S</w:t>
            </w:r>
          </w:p>
        </w:tc>
        <w:tc>
          <w:tcPr>
            <w:tcW w:w="1511" w:type="dxa"/>
            <w:tcBorders>
              <w:top w:val="single" w:sz="4" w:space="0" w:color="auto"/>
              <w:bottom w:val="single" w:sz="4" w:space="0" w:color="auto"/>
            </w:tcBorders>
            <w:noWrap/>
            <w:hideMark/>
          </w:tcPr>
          <w:p w14:paraId="298DE016" w14:textId="77777777" w:rsidR="001C094C" w:rsidRPr="001C094C" w:rsidRDefault="001C094C">
            <w:r w:rsidRPr="001C094C">
              <w:lastRenderedPageBreak/>
              <w:t>@UKStatsAuth</w:t>
            </w:r>
          </w:p>
        </w:tc>
        <w:tc>
          <w:tcPr>
            <w:tcW w:w="1510" w:type="dxa"/>
            <w:tcBorders>
              <w:top w:val="single" w:sz="4" w:space="0" w:color="auto"/>
              <w:bottom w:val="single" w:sz="4" w:space="0" w:color="auto"/>
            </w:tcBorders>
            <w:noWrap/>
            <w:hideMark/>
          </w:tcPr>
          <w:p w14:paraId="42DA6A68" w14:textId="77777777" w:rsidR="001C094C" w:rsidRPr="001C094C" w:rsidRDefault="001C094C" w:rsidP="001C094C">
            <w:r w:rsidRPr="001C094C">
              <w:t>1357</w:t>
            </w:r>
          </w:p>
        </w:tc>
        <w:tc>
          <w:tcPr>
            <w:tcW w:w="1510" w:type="dxa"/>
            <w:tcBorders>
              <w:top w:val="single" w:sz="4" w:space="0" w:color="auto"/>
              <w:bottom w:val="single" w:sz="4" w:space="0" w:color="auto"/>
            </w:tcBorders>
            <w:noWrap/>
            <w:hideMark/>
          </w:tcPr>
          <w:p w14:paraId="5030FD62" w14:textId="77777777" w:rsidR="001C094C" w:rsidRPr="001C094C" w:rsidRDefault="001C094C" w:rsidP="001C094C">
            <w:r w:rsidRPr="001C094C">
              <w:t>20790</w:t>
            </w:r>
          </w:p>
        </w:tc>
        <w:tc>
          <w:tcPr>
            <w:tcW w:w="1511" w:type="dxa"/>
            <w:tcBorders>
              <w:top w:val="single" w:sz="4" w:space="0" w:color="auto"/>
              <w:bottom w:val="single" w:sz="4" w:space="0" w:color="auto"/>
            </w:tcBorders>
            <w:noWrap/>
            <w:hideMark/>
          </w:tcPr>
          <w:p w14:paraId="02757E22" w14:textId="77777777" w:rsidR="001C094C" w:rsidRPr="001C094C" w:rsidRDefault="001C094C" w:rsidP="001C094C">
            <w:r w:rsidRPr="001C094C">
              <w:t>8/5/2010 14:13</w:t>
            </w:r>
          </w:p>
        </w:tc>
      </w:tr>
      <w:tr w:rsidR="00E94BEF" w:rsidRPr="001C094C" w14:paraId="35FE5A3B" w14:textId="77777777" w:rsidTr="00E94BEF">
        <w:trPr>
          <w:trHeight w:val="290"/>
        </w:trPr>
        <w:tc>
          <w:tcPr>
            <w:tcW w:w="1510" w:type="dxa"/>
            <w:tcBorders>
              <w:top w:val="single" w:sz="4" w:space="0" w:color="auto"/>
              <w:bottom w:val="single" w:sz="4" w:space="0" w:color="auto"/>
            </w:tcBorders>
            <w:noWrap/>
            <w:hideMark/>
          </w:tcPr>
          <w:p w14:paraId="43C05B8B" w14:textId="77777777" w:rsidR="001C094C" w:rsidRPr="001C094C" w:rsidRDefault="001C094C">
            <w:r w:rsidRPr="001C094C">
              <w:t>UK Supreme Court</w:t>
            </w:r>
          </w:p>
        </w:tc>
        <w:tc>
          <w:tcPr>
            <w:tcW w:w="1510" w:type="dxa"/>
            <w:tcBorders>
              <w:top w:val="single" w:sz="4" w:space="0" w:color="auto"/>
              <w:bottom w:val="single" w:sz="4" w:space="0" w:color="auto"/>
            </w:tcBorders>
            <w:noWrap/>
            <w:hideMark/>
          </w:tcPr>
          <w:p w14:paraId="4584B671" w14:textId="77777777" w:rsidR="001C094C" w:rsidRPr="001C094C" w:rsidRDefault="001C094C">
            <w:r w:rsidRPr="001C094C">
              <w:t>Official profile for the highest court in the UK.</w:t>
            </w:r>
          </w:p>
        </w:tc>
        <w:tc>
          <w:tcPr>
            <w:tcW w:w="1511" w:type="dxa"/>
            <w:tcBorders>
              <w:top w:val="single" w:sz="4" w:space="0" w:color="auto"/>
              <w:bottom w:val="single" w:sz="4" w:space="0" w:color="auto"/>
            </w:tcBorders>
            <w:noWrap/>
            <w:hideMark/>
          </w:tcPr>
          <w:p w14:paraId="0F57E9D1" w14:textId="77777777" w:rsidR="001C094C" w:rsidRPr="001C094C" w:rsidRDefault="001C094C">
            <w:r w:rsidRPr="001C094C">
              <w:t>@UKSupremeCourt</w:t>
            </w:r>
          </w:p>
        </w:tc>
        <w:tc>
          <w:tcPr>
            <w:tcW w:w="1510" w:type="dxa"/>
            <w:tcBorders>
              <w:top w:val="single" w:sz="4" w:space="0" w:color="auto"/>
              <w:bottom w:val="single" w:sz="4" w:space="0" w:color="auto"/>
            </w:tcBorders>
            <w:noWrap/>
            <w:hideMark/>
          </w:tcPr>
          <w:p w14:paraId="3AB1A575" w14:textId="77777777" w:rsidR="001C094C" w:rsidRPr="001C094C" w:rsidRDefault="001C094C" w:rsidP="001C094C">
            <w:r w:rsidRPr="001C094C">
              <w:t>2768</w:t>
            </w:r>
          </w:p>
        </w:tc>
        <w:tc>
          <w:tcPr>
            <w:tcW w:w="1510" w:type="dxa"/>
            <w:tcBorders>
              <w:top w:val="single" w:sz="4" w:space="0" w:color="auto"/>
              <w:bottom w:val="single" w:sz="4" w:space="0" w:color="auto"/>
            </w:tcBorders>
            <w:noWrap/>
            <w:hideMark/>
          </w:tcPr>
          <w:p w14:paraId="4C254BA0" w14:textId="77777777" w:rsidR="001C094C" w:rsidRPr="001C094C" w:rsidRDefault="001C094C" w:rsidP="001C094C">
            <w:r w:rsidRPr="001C094C">
              <w:t>273950</w:t>
            </w:r>
          </w:p>
        </w:tc>
        <w:tc>
          <w:tcPr>
            <w:tcW w:w="1511" w:type="dxa"/>
            <w:tcBorders>
              <w:top w:val="single" w:sz="4" w:space="0" w:color="auto"/>
              <w:bottom w:val="single" w:sz="4" w:space="0" w:color="auto"/>
            </w:tcBorders>
            <w:noWrap/>
            <w:hideMark/>
          </w:tcPr>
          <w:p w14:paraId="4DD315F6" w14:textId="77777777" w:rsidR="001C094C" w:rsidRPr="001C094C" w:rsidRDefault="001C094C" w:rsidP="001C094C">
            <w:r w:rsidRPr="001C094C">
              <w:t>10/3/2011 18:01</w:t>
            </w:r>
          </w:p>
        </w:tc>
      </w:tr>
      <w:tr w:rsidR="001C094C" w:rsidRPr="001C094C" w14:paraId="4A7951E1" w14:textId="77777777" w:rsidTr="00E94BEF">
        <w:trPr>
          <w:trHeight w:val="290"/>
        </w:trPr>
        <w:tc>
          <w:tcPr>
            <w:tcW w:w="1510" w:type="dxa"/>
            <w:tcBorders>
              <w:top w:val="single" w:sz="4" w:space="0" w:color="auto"/>
              <w:bottom w:val="single" w:sz="4" w:space="0" w:color="auto"/>
            </w:tcBorders>
            <w:noWrap/>
            <w:hideMark/>
          </w:tcPr>
          <w:p w14:paraId="79D8576E" w14:textId="77777777" w:rsidR="001C094C" w:rsidRPr="001C094C" w:rsidRDefault="001C094C">
            <w:r w:rsidRPr="001C094C">
              <w:t>Valuation Office Agency</w:t>
            </w:r>
          </w:p>
        </w:tc>
        <w:tc>
          <w:tcPr>
            <w:tcW w:w="1510" w:type="dxa"/>
            <w:tcBorders>
              <w:top w:val="single" w:sz="4" w:space="0" w:color="auto"/>
              <w:bottom w:val="single" w:sz="4" w:space="0" w:color="auto"/>
            </w:tcBorders>
            <w:noWrap/>
            <w:hideMark/>
          </w:tcPr>
          <w:p w14:paraId="7B9F1A88" w14:textId="77777777" w:rsidR="001C094C" w:rsidRPr="001C094C" w:rsidRDefault="001C094C">
            <w:r w:rsidRPr="001C094C">
              <w:t>We're the public sector’s property valuation expert, providing valuations that support local taxation and benefits. Contact us through our website.</w:t>
            </w:r>
          </w:p>
        </w:tc>
        <w:tc>
          <w:tcPr>
            <w:tcW w:w="1511" w:type="dxa"/>
            <w:tcBorders>
              <w:top w:val="single" w:sz="4" w:space="0" w:color="auto"/>
              <w:bottom w:val="single" w:sz="4" w:space="0" w:color="auto"/>
            </w:tcBorders>
            <w:noWrap/>
            <w:hideMark/>
          </w:tcPr>
          <w:p w14:paraId="21C9D21D" w14:textId="77777777" w:rsidR="001C094C" w:rsidRPr="001C094C" w:rsidRDefault="001C094C">
            <w:r w:rsidRPr="001C094C">
              <w:t>@VOAgovuk</w:t>
            </w:r>
          </w:p>
        </w:tc>
        <w:tc>
          <w:tcPr>
            <w:tcW w:w="1510" w:type="dxa"/>
            <w:tcBorders>
              <w:top w:val="single" w:sz="4" w:space="0" w:color="auto"/>
              <w:bottom w:val="single" w:sz="4" w:space="0" w:color="auto"/>
            </w:tcBorders>
            <w:noWrap/>
            <w:hideMark/>
          </w:tcPr>
          <w:p w14:paraId="568E5C01" w14:textId="77777777" w:rsidR="001C094C" w:rsidRPr="001C094C" w:rsidRDefault="001C094C" w:rsidP="001C094C">
            <w:r w:rsidRPr="001C094C">
              <w:t>2600</w:t>
            </w:r>
          </w:p>
        </w:tc>
        <w:tc>
          <w:tcPr>
            <w:tcW w:w="1510" w:type="dxa"/>
            <w:tcBorders>
              <w:top w:val="single" w:sz="4" w:space="0" w:color="auto"/>
              <w:bottom w:val="single" w:sz="4" w:space="0" w:color="auto"/>
            </w:tcBorders>
            <w:noWrap/>
            <w:hideMark/>
          </w:tcPr>
          <w:p w14:paraId="2E6C786B" w14:textId="77777777" w:rsidR="001C094C" w:rsidRPr="001C094C" w:rsidRDefault="001C094C" w:rsidP="001C094C">
            <w:r w:rsidRPr="001C094C">
              <w:t>1519</w:t>
            </w:r>
          </w:p>
        </w:tc>
        <w:tc>
          <w:tcPr>
            <w:tcW w:w="1511" w:type="dxa"/>
            <w:tcBorders>
              <w:top w:val="single" w:sz="4" w:space="0" w:color="auto"/>
              <w:bottom w:val="single" w:sz="4" w:space="0" w:color="auto"/>
            </w:tcBorders>
            <w:noWrap/>
            <w:hideMark/>
          </w:tcPr>
          <w:p w14:paraId="1254637C" w14:textId="77777777" w:rsidR="001C094C" w:rsidRPr="001C094C" w:rsidRDefault="001C094C" w:rsidP="001C094C">
            <w:r w:rsidRPr="001C094C">
              <w:t>5/18/2016 15:49</w:t>
            </w:r>
          </w:p>
        </w:tc>
      </w:tr>
      <w:tr w:rsidR="00E94BEF" w:rsidRPr="001C094C" w14:paraId="6F7D3B8E" w14:textId="77777777" w:rsidTr="00E94BEF">
        <w:trPr>
          <w:trHeight w:val="290"/>
        </w:trPr>
        <w:tc>
          <w:tcPr>
            <w:tcW w:w="1510" w:type="dxa"/>
            <w:tcBorders>
              <w:top w:val="single" w:sz="4" w:space="0" w:color="auto"/>
              <w:bottom w:val="single" w:sz="4" w:space="0" w:color="auto"/>
            </w:tcBorders>
            <w:noWrap/>
            <w:hideMark/>
          </w:tcPr>
          <w:p w14:paraId="2B4709AB" w14:textId="77777777" w:rsidR="001C094C" w:rsidRPr="001C094C" w:rsidRDefault="001C094C">
            <w:r w:rsidRPr="001C094C">
              <w:t>Vicky Ford MP</w:t>
            </w:r>
          </w:p>
        </w:tc>
        <w:tc>
          <w:tcPr>
            <w:tcW w:w="1510" w:type="dxa"/>
            <w:tcBorders>
              <w:top w:val="single" w:sz="4" w:space="0" w:color="auto"/>
              <w:bottom w:val="single" w:sz="4" w:space="0" w:color="auto"/>
            </w:tcBorders>
            <w:noWrap/>
            <w:hideMark/>
          </w:tcPr>
          <w:p w14:paraId="5F4AB24C" w14:textId="77777777" w:rsidR="001C094C" w:rsidRPr="001C094C" w:rsidRDefault="001C094C">
            <w:r w:rsidRPr="001C094C">
              <w:t xml:space="preserve">MP for Chelmsford, Children’s Minister. Tech, Investment, Science, WomenMPs, the NHS </w:t>
            </w:r>
          </w:p>
        </w:tc>
        <w:tc>
          <w:tcPr>
            <w:tcW w:w="1511" w:type="dxa"/>
            <w:tcBorders>
              <w:top w:val="single" w:sz="4" w:space="0" w:color="auto"/>
              <w:bottom w:val="single" w:sz="4" w:space="0" w:color="auto"/>
            </w:tcBorders>
            <w:noWrap/>
            <w:hideMark/>
          </w:tcPr>
          <w:p w14:paraId="4FA6EAE5" w14:textId="77777777" w:rsidR="001C094C" w:rsidRPr="001C094C" w:rsidRDefault="001C094C">
            <w:r w:rsidRPr="001C094C">
              <w:t>@vickyford</w:t>
            </w:r>
          </w:p>
        </w:tc>
        <w:tc>
          <w:tcPr>
            <w:tcW w:w="1510" w:type="dxa"/>
            <w:tcBorders>
              <w:top w:val="single" w:sz="4" w:space="0" w:color="auto"/>
              <w:bottom w:val="single" w:sz="4" w:space="0" w:color="auto"/>
            </w:tcBorders>
            <w:noWrap/>
            <w:hideMark/>
          </w:tcPr>
          <w:p w14:paraId="518E3280" w14:textId="77777777" w:rsidR="001C094C" w:rsidRPr="001C094C" w:rsidRDefault="001C094C" w:rsidP="001C094C">
            <w:r w:rsidRPr="001C094C">
              <w:t>15118</w:t>
            </w:r>
          </w:p>
        </w:tc>
        <w:tc>
          <w:tcPr>
            <w:tcW w:w="1510" w:type="dxa"/>
            <w:tcBorders>
              <w:top w:val="single" w:sz="4" w:space="0" w:color="auto"/>
              <w:bottom w:val="single" w:sz="4" w:space="0" w:color="auto"/>
            </w:tcBorders>
            <w:noWrap/>
            <w:hideMark/>
          </w:tcPr>
          <w:p w14:paraId="57343423" w14:textId="77777777" w:rsidR="001C094C" w:rsidRPr="001C094C" w:rsidRDefault="001C094C" w:rsidP="001C094C">
            <w:r w:rsidRPr="001C094C">
              <w:t>20380</w:t>
            </w:r>
          </w:p>
        </w:tc>
        <w:tc>
          <w:tcPr>
            <w:tcW w:w="1511" w:type="dxa"/>
            <w:tcBorders>
              <w:top w:val="single" w:sz="4" w:space="0" w:color="auto"/>
              <w:bottom w:val="single" w:sz="4" w:space="0" w:color="auto"/>
            </w:tcBorders>
            <w:noWrap/>
            <w:hideMark/>
          </w:tcPr>
          <w:p w14:paraId="08C1022D" w14:textId="77777777" w:rsidR="001C094C" w:rsidRPr="001C094C" w:rsidRDefault="001C094C" w:rsidP="001C094C">
            <w:r w:rsidRPr="001C094C">
              <w:t>5/7/2008 21:58</w:t>
            </w:r>
          </w:p>
        </w:tc>
      </w:tr>
      <w:tr w:rsidR="001C094C" w:rsidRPr="001C094C" w14:paraId="6716BC90" w14:textId="77777777" w:rsidTr="00E94BEF">
        <w:trPr>
          <w:trHeight w:val="290"/>
        </w:trPr>
        <w:tc>
          <w:tcPr>
            <w:tcW w:w="1510" w:type="dxa"/>
            <w:tcBorders>
              <w:top w:val="single" w:sz="4" w:space="0" w:color="auto"/>
              <w:bottom w:val="single" w:sz="4" w:space="0" w:color="auto"/>
            </w:tcBorders>
            <w:noWrap/>
            <w:hideMark/>
          </w:tcPr>
          <w:p w14:paraId="3262B42B" w14:textId="77777777" w:rsidR="001C094C" w:rsidRPr="001C094C" w:rsidRDefault="001C094C">
            <w:r w:rsidRPr="001C094C">
              <w:t>Vicky Fox</w:t>
            </w:r>
          </w:p>
        </w:tc>
        <w:tc>
          <w:tcPr>
            <w:tcW w:w="1510" w:type="dxa"/>
            <w:tcBorders>
              <w:top w:val="single" w:sz="4" w:space="0" w:color="auto"/>
              <w:bottom w:val="single" w:sz="4" w:space="0" w:color="auto"/>
            </w:tcBorders>
            <w:noWrap/>
            <w:hideMark/>
          </w:tcPr>
          <w:p w14:paraId="0FA69996" w14:textId="77777777" w:rsidR="001C094C" w:rsidRPr="001C094C" w:rsidRDefault="001C094C">
            <w:r w:rsidRPr="001C094C">
              <w:t>Chief Executive of the UK Supreme Court.</w:t>
            </w:r>
          </w:p>
        </w:tc>
        <w:tc>
          <w:tcPr>
            <w:tcW w:w="1511" w:type="dxa"/>
            <w:tcBorders>
              <w:top w:val="single" w:sz="4" w:space="0" w:color="auto"/>
              <w:bottom w:val="single" w:sz="4" w:space="0" w:color="auto"/>
            </w:tcBorders>
            <w:noWrap/>
            <w:hideMark/>
          </w:tcPr>
          <w:p w14:paraId="055EB94E" w14:textId="77777777" w:rsidR="001C094C" w:rsidRPr="001C094C" w:rsidRDefault="001C094C">
            <w:r w:rsidRPr="001C094C">
              <w:t>@VickyFox_UKSC</w:t>
            </w:r>
          </w:p>
        </w:tc>
        <w:tc>
          <w:tcPr>
            <w:tcW w:w="1510" w:type="dxa"/>
            <w:tcBorders>
              <w:top w:val="single" w:sz="4" w:space="0" w:color="auto"/>
              <w:bottom w:val="single" w:sz="4" w:space="0" w:color="auto"/>
            </w:tcBorders>
            <w:noWrap/>
            <w:hideMark/>
          </w:tcPr>
          <w:p w14:paraId="1DF7A673" w14:textId="77777777" w:rsidR="001C094C" w:rsidRPr="001C094C" w:rsidRDefault="001C094C" w:rsidP="001C094C">
            <w:r w:rsidRPr="001C094C">
              <w:t>40</w:t>
            </w:r>
          </w:p>
        </w:tc>
        <w:tc>
          <w:tcPr>
            <w:tcW w:w="1510" w:type="dxa"/>
            <w:tcBorders>
              <w:top w:val="single" w:sz="4" w:space="0" w:color="auto"/>
              <w:bottom w:val="single" w:sz="4" w:space="0" w:color="auto"/>
            </w:tcBorders>
            <w:noWrap/>
            <w:hideMark/>
          </w:tcPr>
          <w:p w14:paraId="40B95DB3" w14:textId="77777777" w:rsidR="001C094C" w:rsidRPr="001C094C" w:rsidRDefault="001C094C" w:rsidP="001C094C">
            <w:r w:rsidRPr="001C094C">
              <w:t>170</w:t>
            </w:r>
          </w:p>
        </w:tc>
        <w:tc>
          <w:tcPr>
            <w:tcW w:w="1511" w:type="dxa"/>
            <w:tcBorders>
              <w:top w:val="single" w:sz="4" w:space="0" w:color="auto"/>
              <w:bottom w:val="single" w:sz="4" w:space="0" w:color="auto"/>
            </w:tcBorders>
            <w:noWrap/>
            <w:hideMark/>
          </w:tcPr>
          <w:p w14:paraId="224C604A" w14:textId="77777777" w:rsidR="001C094C" w:rsidRPr="001C094C" w:rsidRDefault="001C094C" w:rsidP="001C094C">
            <w:r w:rsidRPr="001C094C">
              <w:t>3/5/2021 17:48</w:t>
            </w:r>
          </w:p>
        </w:tc>
      </w:tr>
      <w:tr w:rsidR="00E94BEF" w:rsidRPr="001C094C" w14:paraId="773FAF44" w14:textId="77777777" w:rsidTr="00E94BEF">
        <w:trPr>
          <w:trHeight w:val="290"/>
        </w:trPr>
        <w:tc>
          <w:tcPr>
            <w:tcW w:w="1510" w:type="dxa"/>
            <w:tcBorders>
              <w:top w:val="single" w:sz="4" w:space="0" w:color="auto"/>
              <w:bottom w:val="single" w:sz="4" w:space="0" w:color="auto"/>
            </w:tcBorders>
            <w:noWrap/>
            <w:hideMark/>
          </w:tcPr>
          <w:p w14:paraId="6E4CDDAA" w14:textId="77777777" w:rsidR="001C094C" w:rsidRPr="001C094C" w:rsidRDefault="001C094C">
            <w:r w:rsidRPr="001C094C">
              <w:t>Victoria Prentis</w:t>
            </w:r>
          </w:p>
        </w:tc>
        <w:tc>
          <w:tcPr>
            <w:tcW w:w="1510" w:type="dxa"/>
            <w:tcBorders>
              <w:top w:val="single" w:sz="4" w:space="0" w:color="auto"/>
              <w:bottom w:val="single" w:sz="4" w:space="0" w:color="auto"/>
            </w:tcBorders>
            <w:noWrap/>
            <w:hideMark/>
          </w:tcPr>
          <w:p w14:paraId="15E0BE8B" w14:textId="77777777" w:rsidR="001C094C" w:rsidRPr="001C094C" w:rsidRDefault="001C094C">
            <w:r w:rsidRPr="001C094C">
              <w:t>Member of Parliament for North Oxfordshire. Parliamentary Under Secretary of State @DefraGovUK. @conservatives  victoria.prentis.mp@parliament.UK #StayAlert</w:t>
            </w:r>
          </w:p>
        </w:tc>
        <w:tc>
          <w:tcPr>
            <w:tcW w:w="1511" w:type="dxa"/>
            <w:tcBorders>
              <w:top w:val="single" w:sz="4" w:space="0" w:color="auto"/>
              <w:bottom w:val="single" w:sz="4" w:space="0" w:color="auto"/>
            </w:tcBorders>
            <w:noWrap/>
            <w:hideMark/>
          </w:tcPr>
          <w:p w14:paraId="69FA90AB" w14:textId="77777777" w:rsidR="001C094C" w:rsidRPr="001C094C" w:rsidRDefault="001C094C">
            <w:r w:rsidRPr="001C094C">
              <w:t>@VictoriaPrentis</w:t>
            </w:r>
          </w:p>
        </w:tc>
        <w:tc>
          <w:tcPr>
            <w:tcW w:w="1510" w:type="dxa"/>
            <w:tcBorders>
              <w:top w:val="single" w:sz="4" w:space="0" w:color="auto"/>
              <w:bottom w:val="single" w:sz="4" w:space="0" w:color="auto"/>
            </w:tcBorders>
            <w:noWrap/>
            <w:hideMark/>
          </w:tcPr>
          <w:p w14:paraId="4C8CD679" w14:textId="77777777" w:rsidR="001C094C" w:rsidRPr="001C094C" w:rsidRDefault="001C094C" w:rsidP="001C094C">
            <w:r w:rsidRPr="001C094C">
              <w:t>5884</w:t>
            </w:r>
          </w:p>
        </w:tc>
        <w:tc>
          <w:tcPr>
            <w:tcW w:w="1510" w:type="dxa"/>
            <w:tcBorders>
              <w:top w:val="single" w:sz="4" w:space="0" w:color="auto"/>
              <w:bottom w:val="single" w:sz="4" w:space="0" w:color="auto"/>
            </w:tcBorders>
            <w:noWrap/>
            <w:hideMark/>
          </w:tcPr>
          <w:p w14:paraId="520CBE71" w14:textId="77777777" w:rsidR="001C094C" w:rsidRPr="001C094C" w:rsidRDefault="001C094C" w:rsidP="001C094C">
            <w:r w:rsidRPr="001C094C">
              <w:t>12420</w:t>
            </w:r>
          </w:p>
        </w:tc>
        <w:tc>
          <w:tcPr>
            <w:tcW w:w="1511" w:type="dxa"/>
            <w:tcBorders>
              <w:top w:val="single" w:sz="4" w:space="0" w:color="auto"/>
              <w:bottom w:val="single" w:sz="4" w:space="0" w:color="auto"/>
            </w:tcBorders>
            <w:noWrap/>
            <w:hideMark/>
          </w:tcPr>
          <w:p w14:paraId="4DF2D0C3" w14:textId="77777777" w:rsidR="001C094C" w:rsidRPr="001C094C" w:rsidRDefault="001C094C" w:rsidP="001C094C">
            <w:r w:rsidRPr="001C094C">
              <w:t>11/5/2014 14:44</w:t>
            </w:r>
          </w:p>
        </w:tc>
      </w:tr>
      <w:tr w:rsidR="001C094C" w:rsidRPr="001C094C" w14:paraId="4D723893" w14:textId="77777777" w:rsidTr="00E94BEF">
        <w:trPr>
          <w:trHeight w:val="290"/>
        </w:trPr>
        <w:tc>
          <w:tcPr>
            <w:tcW w:w="1510" w:type="dxa"/>
            <w:tcBorders>
              <w:top w:val="single" w:sz="4" w:space="0" w:color="auto"/>
              <w:bottom w:val="single" w:sz="4" w:space="0" w:color="auto"/>
            </w:tcBorders>
            <w:noWrap/>
            <w:hideMark/>
          </w:tcPr>
          <w:p w14:paraId="6133A928" w14:textId="77777777" w:rsidR="001C094C" w:rsidRPr="001C094C" w:rsidRDefault="001C094C">
            <w:r w:rsidRPr="001C094C">
              <w:t>VMD</w:t>
            </w:r>
          </w:p>
        </w:tc>
        <w:tc>
          <w:tcPr>
            <w:tcW w:w="1510" w:type="dxa"/>
            <w:tcBorders>
              <w:top w:val="single" w:sz="4" w:space="0" w:color="auto"/>
              <w:bottom w:val="single" w:sz="4" w:space="0" w:color="auto"/>
            </w:tcBorders>
            <w:noWrap/>
            <w:hideMark/>
          </w:tcPr>
          <w:p w14:paraId="15ED3B46" w14:textId="77777777" w:rsidR="001C094C" w:rsidRPr="001C094C" w:rsidRDefault="001C094C">
            <w:r w:rsidRPr="001C094C">
              <w:t xml:space="preserve">Official feed for the VMD, an executive </w:t>
            </w:r>
            <w:r w:rsidRPr="001C094C">
              <w:lastRenderedPageBreak/>
              <w:t>agency of Defra. Please note we do not respond to queries and comments on social media.</w:t>
            </w:r>
          </w:p>
        </w:tc>
        <w:tc>
          <w:tcPr>
            <w:tcW w:w="1511" w:type="dxa"/>
            <w:tcBorders>
              <w:top w:val="single" w:sz="4" w:space="0" w:color="auto"/>
              <w:bottom w:val="single" w:sz="4" w:space="0" w:color="auto"/>
            </w:tcBorders>
            <w:noWrap/>
            <w:hideMark/>
          </w:tcPr>
          <w:p w14:paraId="4907BACE" w14:textId="77777777" w:rsidR="001C094C" w:rsidRPr="001C094C" w:rsidRDefault="001C094C">
            <w:r w:rsidRPr="001C094C">
              <w:lastRenderedPageBreak/>
              <w:t>@vmdgovuk</w:t>
            </w:r>
          </w:p>
        </w:tc>
        <w:tc>
          <w:tcPr>
            <w:tcW w:w="1510" w:type="dxa"/>
            <w:tcBorders>
              <w:top w:val="single" w:sz="4" w:space="0" w:color="auto"/>
              <w:bottom w:val="single" w:sz="4" w:space="0" w:color="auto"/>
            </w:tcBorders>
            <w:noWrap/>
            <w:hideMark/>
          </w:tcPr>
          <w:p w14:paraId="48964A86" w14:textId="77777777" w:rsidR="001C094C" w:rsidRPr="001C094C" w:rsidRDefault="001C094C" w:rsidP="001C094C">
            <w:r w:rsidRPr="001C094C">
              <w:t>1121</w:t>
            </w:r>
          </w:p>
        </w:tc>
        <w:tc>
          <w:tcPr>
            <w:tcW w:w="1510" w:type="dxa"/>
            <w:tcBorders>
              <w:top w:val="single" w:sz="4" w:space="0" w:color="auto"/>
              <w:bottom w:val="single" w:sz="4" w:space="0" w:color="auto"/>
            </w:tcBorders>
            <w:noWrap/>
            <w:hideMark/>
          </w:tcPr>
          <w:p w14:paraId="48B5E0C7" w14:textId="77777777" w:rsidR="001C094C" w:rsidRPr="001C094C" w:rsidRDefault="001C094C" w:rsidP="001C094C">
            <w:r w:rsidRPr="001C094C">
              <w:t>1013</w:t>
            </w:r>
          </w:p>
        </w:tc>
        <w:tc>
          <w:tcPr>
            <w:tcW w:w="1511" w:type="dxa"/>
            <w:tcBorders>
              <w:top w:val="single" w:sz="4" w:space="0" w:color="auto"/>
              <w:bottom w:val="single" w:sz="4" w:space="0" w:color="auto"/>
            </w:tcBorders>
            <w:noWrap/>
            <w:hideMark/>
          </w:tcPr>
          <w:p w14:paraId="047D13EE" w14:textId="77777777" w:rsidR="001C094C" w:rsidRPr="001C094C" w:rsidRDefault="001C094C" w:rsidP="001C094C">
            <w:r w:rsidRPr="001C094C">
              <w:t>11/8/2011 12:40</w:t>
            </w:r>
          </w:p>
        </w:tc>
      </w:tr>
      <w:tr w:rsidR="00E94BEF" w:rsidRPr="001C094C" w14:paraId="7E7B70C7" w14:textId="77777777" w:rsidTr="00E94BEF">
        <w:trPr>
          <w:trHeight w:val="290"/>
        </w:trPr>
        <w:tc>
          <w:tcPr>
            <w:tcW w:w="1510" w:type="dxa"/>
            <w:tcBorders>
              <w:top w:val="single" w:sz="4" w:space="0" w:color="auto"/>
              <w:bottom w:val="single" w:sz="4" w:space="0" w:color="auto"/>
            </w:tcBorders>
            <w:noWrap/>
            <w:hideMark/>
          </w:tcPr>
          <w:p w14:paraId="31F13233" w14:textId="77777777" w:rsidR="001C094C" w:rsidRPr="001C094C" w:rsidRDefault="001C094C">
            <w:r w:rsidRPr="001C094C">
              <w:t>Wendy Morton MP</w:t>
            </w:r>
          </w:p>
        </w:tc>
        <w:tc>
          <w:tcPr>
            <w:tcW w:w="1510" w:type="dxa"/>
            <w:tcBorders>
              <w:top w:val="single" w:sz="4" w:space="0" w:color="auto"/>
              <w:bottom w:val="single" w:sz="4" w:space="0" w:color="auto"/>
            </w:tcBorders>
            <w:noWrap/>
            <w:hideMark/>
          </w:tcPr>
          <w:p w14:paraId="0D1F9D5B" w14:textId="77777777" w:rsidR="001C094C" w:rsidRPr="001C094C" w:rsidRDefault="001C094C">
            <w:r w:rsidRPr="001C094C">
              <w:t>MP for Aldridge-Brownhills. Minister at the Foreign, Commonwealth &amp; Development Office. For constituents with casework pls email Wendy.morton.mp@parliament.uk</w:t>
            </w:r>
          </w:p>
        </w:tc>
        <w:tc>
          <w:tcPr>
            <w:tcW w:w="1511" w:type="dxa"/>
            <w:tcBorders>
              <w:top w:val="single" w:sz="4" w:space="0" w:color="auto"/>
              <w:bottom w:val="single" w:sz="4" w:space="0" w:color="auto"/>
            </w:tcBorders>
            <w:noWrap/>
            <w:hideMark/>
          </w:tcPr>
          <w:p w14:paraId="10E462D6" w14:textId="77777777" w:rsidR="001C094C" w:rsidRPr="001C094C" w:rsidRDefault="001C094C">
            <w:r w:rsidRPr="001C094C">
              <w:t>@morton_wendy</w:t>
            </w:r>
          </w:p>
        </w:tc>
        <w:tc>
          <w:tcPr>
            <w:tcW w:w="1510" w:type="dxa"/>
            <w:tcBorders>
              <w:top w:val="single" w:sz="4" w:space="0" w:color="auto"/>
              <w:bottom w:val="single" w:sz="4" w:space="0" w:color="auto"/>
            </w:tcBorders>
            <w:noWrap/>
            <w:hideMark/>
          </w:tcPr>
          <w:p w14:paraId="24B056C1" w14:textId="77777777" w:rsidR="001C094C" w:rsidRPr="001C094C" w:rsidRDefault="001C094C" w:rsidP="001C094C">
            <w:r w:rsidRPr="001C094C">
              <w:t>3790</w:t>
            </w:r>
          </w:p>
        </w:tc>
        <w:tc>
          <w:tcPr>
            <w:tcW w:w="1510" w:type="dxa"/>
            <w:tcBorders>
              <w:top w:val="single" w:sz="4" w:space="0" w:color="auto"/>
              <w:bottom w:val="single" w:sz="4" w:space="0" w:color="auto"/>
            </w:tcBorders>
            <w:noWrap/>
            <w:hideMark/>
          </w:tcPr>
          <w:p w14:paraId="1BFCE7A2" w14:textId="77777777" w:rsidR="001C094C" w:rsidRPr="001C094C" w:rsidRDefault="001C094C" w:rsidP="001C094C">
            <w:r w:rsidRPr="001C094C">
              <w:t>15186</w:t>
            </w:r>
          </w:p>
        </w:tc>
        <w:tc>
          <w:tcPr>
            <w:tcW w:w="1511" w:type="dxa"/>
            <w:tcBorders>
              <w:top w:val="single" w:sz="4" w:space="0" w:color="auto"/>
              <w:bottom w:val="single" w:sz="4" w:space="0" w:color="auto"/>
            </w:tcBorders>
            <w:noWrap/>
            <w:hideMark/>
          </w:tcPr>
          <w:p w14:paraId="504EEA32" w14:textId="77777777" w:rsidR="001C094C" w:rsidRPr="001C094C" w:rsidRDefault="001C094C" w:rsidP="001C094C">
            <w:r w:rsidRPr="001C094C">
              <w:t>9/9/2012 20:48</w:t>
            </w:r>
          </w:p>
        </w:tc>
      </w:tr>
      <w:tr w:rsidR="001C094C" w:rsidRPr="001C094C" w14:paraId="27BEBD00" w14:textId="77777777" w:rsidTr="00E94BEF">
        <w:trPr>
          <w:trHeight w:val="290"/>
        </w:trPr>
        <w:tc>
          <w:tcPr>
            <w:tcW w:w="1510" w:type="dxa"/>
            <w:tcBorders>
              <w:top w:val="single" w:sz="4" w:space="0" w:color="auto"/>
              <w:bottom w:val="single" w:sz="4" w:space="0" w:color="auto"/>
            </w:tcBorders>
            <w:noWrap/>
            <w:hideMark/>
          </w:tcPr>
          <w:p w14:paraId="60A282B8" w14:textId="77777777" w:rsidR="001C094C" w:rsidRPr="001C094C" w:rsidRDefault="001C094C">
            <w:r w:rsidRPr="001C094C">
              <w:t xml:space="preserve">Will Quince MP </w:t>
            </w:r>
          </w:p>
        </w:tc>
        <w:tc>
          <w:tcPr>
            <w:tcW w:w="1510" w:type="dxa"/>
            <w:tcBorders>
              <w:top w:val="single" w:sz="4" w:space="0" w:color="auto"/>
              <w:bottom w:val="single" w:sz="4" w:space="0" w:color="auto"/>
            </w:tcBorders>
            <w:noWrap/>
            <w:hideMark/>
          </w:tcPr>
          <w:p w14:paraId="557DB392" w14:textId="77777777" w:rsidR="001C094C" w:rsidRPr="001C094C" w:rsidRDefault="001C094C">
            <w:r w:rsidRPr="001C094C">
              <w:t>Member of Parliament for Colchester and @DWP Minister. Sadly I cannot respond to all tweets but please email will.quince.mp@parliament.uk</w:t>
            </w:r>
          </w:p>
        </w:tc>
        <w:tc>
          <w:tcPr>
            <w:tcW w:w="1511" w:type="dxa"/>
            <w:tcBorders>
              <w:top w:val="single" w:sz="4" w:space="0" w:color="auto"/>
              <w:bottom w:val="single" w:sz="4" w:space="0" w:color="auto"/>
            </w:tcBorders>
            <w:noWrap/>
            <w:hideMark/>
          </w:tcPr>
          <w:p w14:paraId="525EC300" w14:textId="77777777" w:rsidR="001C094C" w:rsidRPr="001C094C" w:rsidRDefault="001C094C">
            <w:r w:rsidRPr="001C094C">
              <w:t>@willquince</w:t>
            </w:r>
          </w:p>
        </w:tc>
        <w:tc>
          <w:tcPr>
            <w:tcW w:w="1510" w:type="dxa"/>
            <w:tcBorders>
              <w:top w:val="single" w:sz="4" w:space="0" w:color="auto"/>
              <w:bottom w:val="single" w:sz="4" w:space="0" w:color="auto"/>
            </w:tcBorders>
            <w:noWrap/>
            <w:hideMark/>
          </w:tcPr>
          <w:p w14:paraId="186BC479" w14:textId="77777777" w:rsidR="001C094C" w:rsidRPr="001C094C" w:rsidRDefault="001C094C" w:rsidP="001C094C">
            <w:r w:rsidRPr="001C094C">
              <w:t>37572</w:t>
            </w:r>
          </w:p>
        </w:tc>
        <w:tc>
          <w:tcPr>
            <w:tcW w:w="1510" w:type="dxa"/>
            <w:tcBorders>
              <w:top w:val="single" w:sz="4" w:space="0" w:color="auto"/>
              <w:bottom w:val="single" w:sz="4" w:space="0" w:color="auto"/>
            </w:tcBorders>
            <w:noWrap/>
            <w:hideMark/>
          </w:tcPr>
          <w:p w14:paraId="795D17E4" w14:textId="77777777" w:rsidR="001C094C" w:rsidRPr="001C094C" w:rsidRDefault="001C094C" w:rsidP="001C094C">
            <w:r w:rsidRPr="001C094C">
              <w:t>16640</w:t>
            </w:r>
          </w:p>
        </w:tc>
        <w:tc>
          <w:tcPr>
            <w:tcW w:w="1511" w:type="dxa"/>
            <w:tcBorders>
              <w:top w:val="single" w:sz="4" w:space="0" w:color="auto"/>
              <w:bottom w:val="single" w:sz="4" w:space="0" w:color="auto"/>
            </w:tcBorders>
            <w:noWrap/>
            <w:hideMark/>
          </w:tcPr>
          <w:p w14:paraId="036A800A" w14:textId="77777777" w:rsidR="001C094C" w:rsidRPr="001C094C" w:rsidRDefault="001C094C" w:rsidP="001C094C">
            <w:r w:rsidRPr="001C094C">
              <w:t>2/9/2009 23:21</w:t>
            </w:r>
          </w:p>
        </w:tc>
      </w:tr>
      <w:tr w:rsidR="00E94BEF" w:rsidRPr="001C094C" w14:paraId="33EFAC8E" w14:textId="77777777" w:rsidTr="00E94BEF">
        <w:trPr>
          <w:trHeight w:val="290"/>
        </w:trPr>
        <w:tc>
          <w:tcPr>
            <w:tcW w:w="1510" w:type="dxa"/>
            <w:tcBorders>
              <w:top w:val="single" w:sz="4" w:space="0" w:color="auto"/>
              <w:bottom w:val="single" w:sz="4" w:space="0" w:color="auto"/>
            </w:tcBorders>
            <w:noWrap/>
            <w:hideMark/>
          </w:tcPr>
          <w:p w14:paraId="5B6579C5" w14:textId="77777777" w:rsidR="001C094C" w:rsidRPr="001C094C" w:rsidRDefault="001C094C">
            <w:r w:rsidRPr="001C094C">
              <w:t>William Worsley</w:t>
            </w:r>
          </w:p>
        </w:tc>
        <w:tc>
          <w:tcPr>
            <w:tcW w:w="1510" w:type="dxa"/>
            <w:tcBorders>
              <w:top w:val="single" w:sz="4" w:space="0" w:color="auto"/>
              <w:bottom w:val="single" w:sz="4" w:space="0" w:color="auto"/>
            </w:tcBorders>
            <w:noWrap/>
            <w:hideMark/>
          </w:tcPr>
          <w:p w14:paraId="5EFD736D" w14:textId="77777777" w:rsidR="001C094C" w:rsidRPr="001C094C" w:rsidRDefault="001C094C">
            <w:r w:rsidRPr="001C094C">
              <w:t>I am Chair of the Forestry Commission looking after our trees and planting more #woods. Views are my own.</w:t>
            </w:r>
          </w:p>
        </w:tc>
        <w:tc>
          <w:tcPr>
            <w:tcW w:w="1511" w:type="dxa"/>
            <w:tcBorders>
              <w:top w:val="single" w:sz="4" w:space="0" w:color="auto"/>
              <w:bottom w:val="single" w:sz="4" w:space="0" w:color="auto"/>
            </w:tcBorders>
            <w:noWrap/>
            <w:hideMark/>
          </w:tcPr>
          <w:p w14:paraId="3C41F5EA" w14:textId="77777777" w:rsidR="001C094C" w:rsidRPr="001C094C" w:rsidRDefault="001C094C">
            <w:r w:rsidRPr="001C094C">
              <w:t>@williamrworsley</w:t>
            </w:r>
          </w:p>
        </w:tc>
        <w:tc>
          <w:tcPr>
            <w:tcW w:w="1510" w:type="dxa"/>
            <w:tcBorders>
              <w:top w:val="single" w:sz="4" w:space="0" w:color="auto"/>
              <w:bottom w:val="single" w:sz="4" w:space="0" w:color="auto"/>
            </w:tcBorders>
            <w:noWrap/>
            <w:hideMark/>
          </w:tcPr>
          <w:p w14:paraId="4983D944" w14:textId="77777777" w:rsidR="001C094C" w:rsidRPr="001C094C" w:rsidRDefault="001C094C" w:rsidP="001C094C">
            <w:r w:rsidRPr="001C094C">
              <w:t>360</w:t>
            </w:r>
          </w:p>
        </w:tc>
        <w:tc>
          <w:tcPr>
            <w:tcW w:w="1510" w:type="dxa"/>
            <w:tcBorders>
              <w:top w:val="single" w:sz="4" w:space="0" w:color="auto"/>
              <w:bottom w:val="single" w:sz="4" w:space="0" w:color="auto"/>
            </w:tcBorders>
            <w:noWrap/>
            <w:hideMark/>
          </w:tcPr>
          <w:p w14:paraId="6232D593" w14:textId="77777777" w:rsidR="001C094C" w:rsidRPr="001C094C" w:rsidRDefault="001C094C" w:rsidP="001C094C">
            <w:r w:rsidRPr="001C094C">
              <w:t>1348</w:t>
            </w:r>
          </w:p>
        </w:tc>
        <w:tc>
          <w:tcPr>
            <w:tcW w:w="1511" w:type="dxa"/>
            <w:tcBorders>
              <w:top w:val="single" w:sz="4" w:space="0" w:color="auto"/>
              <w:bottom w:val="single" w:sz="4" w:space="0" w:color="auto"/>
            </w:tcBorders>
            <w:noWrap/>
            <w:hideMark/>
          </w:tcPr>
          <w:p w14:paraId="53385A5E" w14:textId="77777777" w:rsidR="001C094C" w:rsidRPr="001C094C" w:rsidRDefault="001C094C" w:rsidP="001C094C">
            <w:r w:rsidRPr="001C094C">
              <w:t>6/21/2018 0:15</w:t>
            </w:r>
          </w:p>
        </w:tc>
      </w:tr>
      <w:tr w:rsidR="001C094C" w:rsidRPr="001C094C" w14:paraId="6AB7C851" w14:textId="77777777" w:rsidTr="00E94BEF">
        <w:trPr>
          <w:trHeight w:val="290"/>
        </w:trPr>
        <w:tc>
          <w:tcPr>
            <w:tcW w:w="1510" w:type="dxa"/>
            <w:tcBorders>
              <w:top w:val="single" w:sz="4" w:space="0" w:color="auto"/>
              <w:bottom w:val="single" w:sz="4" w:space="0" w:color="auto"/>
            </w:tcBorders>
            <w:noWrap/>
            <w:hideMark/>
          </w:tcPr>
          <w:p w14:paraId="0CBB865A" w14:textId="77777777" w:rsidR="001C094C" w:rsidRPr="001C094C" w:rsidRDefault="001C094C">
            <w:r w:rsidRPr="001C094C">
              <w:t>Wilton Park</w:t>
            </w:r>
          </w:p>
        </w:tc>
        <w:tc>
          <w:tcPr>
            <w:tcW w:w="1510" w:type="dxa"/>
            <w:tcBorders>
              <w:top w:val="single" w:sz="4" w:space="0" w:color="auto"/>
              <w:bottom w:val="single" w:sz="4" w:space="0" w:color="auto"/>
            </w:tcBorders>
            <w:noWrap/>
            <w:hideMark/>
          </w:tcPr>
          <w:p w14:paraId="111DD81B" w14:textId="77777777" w:rsidR="001C094C" w:rsidRPr="001C094C" w:rsidRDefault="001C094C">
            <w:r w:rsidRPr="001C094C">
              <w:t xml:space="preserve">Exec. Agency of @FCDOGovUK, convening discreet dialogue on the world’s vital issues. Bringing </w:t>
            </w:r>
            <w:r w:rsidRPr="001C094C">
              <w:lastRenderedPageBreak/>
              <w:t>people together online, in the UK and overseas since 1946.</w:t>
            </w:r>
          </w:p>
        </w:tc>
        <w:tc>
          <w:tcPr>
            <w:tcW w:w="1511" w:type="dxa"/>
            <w:tcBorders>
              <w:top w:val="single" w:sz="4" w:space="0" w:color="auto"/>
              <w:bottom w:val="single" w:sz="4" w:space="0" w:color="auto"/>
            </w:tcBorders>
            <w:noWrap/>
            <w:hideMark/>
          </w:tcPr>
          <w:p w14:paraId="40F83A22" w14:textId="77777777" w:rsidR="001C094C" w:rsidRPr="001C094C" w:rsidRDefault="001C094C">
            <w:r w:rsidRPr="001C094C">
              <w:lastRenderedPageBreak/>
              <w:t>@WiltonPark</w:t>
            </w:r>
          </w:p>
        </w:tc>
        <w:tc>
          <w:tcPr>
            <w:tcW w:w="1510" w:type="dxa"/>
            <w:tcBorders>
              <w:top w:val="single" w:sz="4" w:space="0" w:color="auto"/>
              <w:bottom w:val="single" w:sz="4" w:space="0" w:color="auto"/>
            </w:tcBorders>
            <w:noWrap/>
            <w:hideMark/>
          </w:tcPr>
          <w:p w14:paraId="0DDAF848" w14:textId="77777777" w:rsidR="001C094C" w:rsidRPr="001C094C" w:rsidRDefault="001C094C" w:rsidP="001C094C">
            <w:r w:rsidRPr="001C094C">
              <w:t>12643</w:t>
            </w:r>
          </w:p>
        </w:tc>
        <w:tc>
          <w:tcPr>
            <w:tcW w:w="1510" w:type="dxa"/>
            <w:tcBorders>
              <w:top w:val="single" w:sz="4" w:space="0" w:color="auto"/>
              <w:bottom w:val="single" w:sz="4" w:space="0" w:color="auto"/>
            </w:tcBorders>
            <w:noWrap/>
            <w:hideMark/>
          </w:tcPr>
          <w:p w14:paraId="2473920A" w14:textId="77777777" w:rsidR="001C094C" w:rsidRPr="001C094C" w:rsidRDefault="001C094C" w:rsidP="001C094C">
            <w:r w:rsidRPr="001C094C">
              <w:t>11911</w:t>
            </w:r>
          </w:p>
        </w:tc>
        <w:tc>
          <w:tcPr>
            <w:tcW w:w="1511" w:type="dxa"/>
            <w:tcBorders>
              <w:top w:val="single" w:sz="4" w:space="0" w:color="auto"/>
              <w:bottom w:val="single" w:sz="4" w:space="0" w:color="auto"/>
            </w:tcBorders>
            <w:noWrap/>
            <w:hideMark/>
          </w:tcPr>
          <w:p w14:paraId="00B63FBC" w14:textId="77777777" w:rsidR="001C094C" w:rsidRPr="001C094C" w:rsidRDefault="001C094C" w:rsidP="001C094C">
            <w:r w:rsidRPr="001C094C">
              <w:t>7/22/2010 15:32</w:t>
            </w:r>
          </w:p>
        </w:tc>
      </w:tr>
      <w:tr w:rsidR="00E94BEF" w:rsidRPr="001C094C" w14:paraId="60C43AA4" w14:textId="77777777" w:rsidTr="00E94BEF">
        <w:trPr>
          <w:trHeight w:val="290"/>
        </w:trPr>
        <w:tc>
          <w:tcPr>
            <w:tcW w:w="1510" w:type="dxa"/>
            <w:tcBorders>
              <w:top w:val="single" w:sz="4" w:space="0" w:color="auto"/>
              <w:bottom w:val="double" w:sz="4" w:space="0" w:color="auto"/>
            </w:tcBorders>
            <w:noWrap/>
            <w:hideMark/>
          </w:tcPr>
          <w:p w14:paraId="278CAE09" w14:textId="77777777" w:rsidR="001C094C" w:rsidRPr="001C094C" w:rsidRDefault="001C094C">
            <w:r w:rsidRPr="001C094C">
              <w:t>Zac Goldsmith</w:t>
            </w:r>
          </w:p>
        </w:tc>
        <w:tc>
          <w:tcPr>
            <w:tcW w:w="1510" w:type="dxa"/>
            <w:tcBorders>
              <w:top w:val="single" w:sz="4" w:space="0" w:color="auto"/>
              <w:bottom w:val="double" w:sz="4" w:space="0" w:color="auto"/>
            </w:tcBorders>
            <w:noWrap/>
            <w:hideMark/>
          </w:tcPr>
          <w:p w14:paraId="5AFD4FB5" w14:textId="77777777" w:rsidR="001C094C" w:rsidRPr="001C094C" w:rsidRDefault="001C094C">
            <w:r w:rsidRPr="001C094C">
              <w:t>Minister for the Pacific, int’l env, climate &amp; forests ... &amp; UK animal welfare, @DefraGovUk and @FCDOGovUK - in the Lords zac@zacgoldsmith.com</w:t>
            </w:r>
          </w:p>
        </w:tc>
        <w:tc>
          <w:tcPr>
            <w:tcW w:w="1511" w:type="dxa"/>
            <w:tcBorders>
              <w:top w:val="single" w:sz="4" w:space="0" w:color="auto"/>
              <w:bottom w:val="double" w:sz="4" w:space="0" w:color="auto"/>
            </w:tcBorders>
            <w:noWrap/>
            <w:hideMark/>
          </w:tcPr>
          <w:p w14:paraId="42E7B4AF" w14:textId="77777777" w:rsidR="001C094C" w:rsidRPr="001C094C" w:rsidRDefault="001C094C">
            <w:r w:rsidRPr="001C094C">
              <w:t>@ZacGoldsmith</w:t>
            </w:r>
          </w:p>
        </w:tc>
        <w:tc>
          <w:tcPr>
            <w:tcW w:w="1510" w:type="dxa"/>
            <w:tcBorders>
              <w:top w:val="single" w:sz="4" w:space="0" w:color="auto"/>
              <w:bottom w:val="double" w:sz="4" w:space="0" w:color="auto"/>
            </w:tcBorders>
            <w:noWrap/>
            <w:hideMark/>
          </w:tcPr>
          <w:p w14:paraId="4E0B86EC" w14:textId="77777777" w:rsidR="001C094C" w:rsidRPr="001C094C" w:rsidRDefault="001C094C" w:rsidP="001C094C">
            <w:r w:rsidRPr="001C094C">
              <w:t>17242</w:t>
            </w:r>
          </w:p>
        </w:tc>
        <w:tc>
          <w:tcPr>
            <w:tcW w:w="1510" w:type="dxa"/>
            <w:tcBorders>
              <w:top w:val="single" w:sz="4" w:space="0" w:color="auto"/>
              <w:bottom w:val="double" w:sz="4" w:space="0" w:color="auto"/>
            </w:tcBorders>
            <w:noWrap/>
            <w:hideMark/>
          </w:tcPr>
          <w:p w14:paraId="2B43F469" w14:textId="77777777" w:rsidR="001C094C" w:rsidRPr="001C094C" w:rsidRDefault="001C094C" w:rsidP="001C094C">
            <w:r w:rsidRPr="001C094C">
              <w:t>94173</w:t>
            </w:r>
          </w:p>
        </w:tc>
        <w:tc>
          <w:tcPr>
            <w:tcW w:w="1511" w:type="dxa"/>
            <w:tcBorders>
              <w:top w:val="single" w:sz="4" w:space="0" w:color="auto"/>
              <w:bottom w:val="double" w:sz="4" w:space="0" w:color="auto"/>
            </w:tcBorders>
            <w:noWrap/>
            <w:hideMark/>
          </w:tcPr>
          <w:p w14:paraId="69043077" w14:textId="77777777" w:rsidR="001C094C" w:rsidRPr="001C094C" w:rsidRDefault="001C094C" w:rsidP="001C094C">
            <w:r w:rsidRPr="001C094C">
              <w:t>2/27/2009 17:50</w:t>
            </w:r>
          </w:p>
        </w:tc>
      </w:tr>
    </w:tbl>
    <w:p w14:paraId="44DB5EE6" w14:textId="77777777" w:rsidR="00404FE2" w:rsidRDefault="00404FE2">
      <w:pPr>
        <w:rPr>
          <w:lang w:val="en-GB"/>
        </w:rPr>
      </w:pPr>
    </w:p>
    <w:p w14:paraId="447B3BAE" w14:textId="46AD5861" w:rsidR="005547D7" w:rsidRDefault="005547D7">
      <w:pPr>
        <w:rPr>
          <w:lang w:val="en-GB"/>
        </w:rPr>
      </w:pPr>
    </w:p>
    <w:p w14:paraId="032456BC" w14:textId="77777777" w:rsidR="005547D7" w:rsidRDefault="005547D7">
      <w:pPr>
        <w:rPr>
          <w:lang w:val="en-GB"/>
        </w:rPr>
      </w:pPr>
    </w:p>
    <w:p w14:paraId="0C279B04" w14:textId="77777777" w:rsidR="002B6046" w:rsidRDefault="002B6046">
      <w:pPr>
        <w:rPr>
          <w:rFonts w:asciiTheme="majorHAnsi" w:eastAsiaTheme="majorEastAsia" w:hAnsiTheme="majorHAnsi" w:cstheme="majorBidi"/>
          <w:color w:val="2F5496" w:themeColor="accent1" w:themeShade="BF"/>
          <w:sz w:val="26"/>
          <w:szCs w:val="26"/>
          <w:lang w:val="en-GB"/>
        </w:rPr>
      </w:pPr>
      <w:bookmarkStart w:id="2" w:name="_Toc76501037"/>
      <w:r>
        <w:rPr>
          <w:lang w:val="en-GB"/>
        </w:rPr>
        <w:br w:type="page"/>
      </w:r>
    </w:p>
    <w:p w14:paraId="2975BC9A" w14:textId="41B88646" w:rsidR="005547D7" w:rsidRDefault="005547D7" w:rsidP="004D2F92">
      <w:pPr>
        <w:pStyle w:val="Heading2"/>
        <w:rPr>
          <w:lang w:val="en-GB"/>
        </w:rPr>
      </w:pPr>
      <w:r>
        <w:rPr>
          <w:lang w:val="en-GB"/>
        </w:rPr>
        <w:lastRenderedPageBreak/>
        <w:t>A3.</w:t>
      </w:r>
      <w:r w:rsidRPr="00A341E4">
        <w:rPr>
          <w:lang w:val="en-GB"/>
        </w:rPr>
        <w:t xml:space="preserve"> </w:t>
      </w:r>
      <w:r>
        <w:rPr>
          <w:lang w:val="en-GB"/>
        </w:rPr>
        <w:t>List of international organization (IO) accounts</w:t>
      </w:r>
      <w:bookmarkEnd w:id="2"/>
      <w:r w:rsidR="00631E13">
        <w:rPr>
          <w:lang w:val="en-GB"/>
        </w:rPr>
        <w:t>:</w:t>
      </w:r>
    </w:p>
    <w:p w14:paraId="5F03F515" w14:textId="6CF62648" w:rsidR="00631E13" w:rsidRDefault="00631E13" w:rsidP="00631E13">
      <w:pPr>
        <w:rPr>
          <w:lang w:val="en-GB"/>
        </w:rPr>
      </w:pPr>
    </w:p>
    <w:p w14:paraId="3A2796B6" w14:textId="2BBCFD58" w:rsidR="00631E13" w:rsidRPr="00631E13" w:rsidRDefault="00631E13" w:rsidP="00631E13">
      <w:pPr>
        <w:rPr>
          <w:lang w:val="en-GB"/>
        </w:rPr>
      </w:pPr>
      <w:r>
        <w:rPr>
          <w:lang w:val="en-GB"/>
        </w:rPr>
        <w:t>Data are collected on 06/05/2021.</w:t>
      </w:r>
    </w:p>
    <w:p w14:paraId="5E7E4366" w14:textId="2CEC8BE1" w:rsidR="005547D7" w:rsidRPr="005547D7" w:rsidRDefault="005547D7" w:rsidP="005547D7">
      <w:pPr>
        <w:rPr>
          <w:lang w:val="en-GB"/>
        </w:rPr>
      </w:pPr>
    </w:p>
    <w:tbl>
      <w:tblPr>
        <w:tblStyle w:val="TableGrid"/>
        <w:tblW w:w="0" w:type="auto"/>
        <w:tblBorders>
          <w:top w:val="double" w:sz="4" w:space="0" w:color="auto"/>
          <w:left w:val="none" w:sz="0" w:space="0" w:color="auto"/>
          <w:bottom w:val="double" w:sz="4" w:space="0" w:color="auto"/>
          <w:right w:val="none" w:sz="0" w:space="0" w:color="auto"/>
          <w:insideV w:val="none" w:sz="0" w:space="0" w:color="auto"/>
        </w:tblBorders>
        <w:tblLayout w:type="fixed"/>
        <w:tblLook w:val="04A0" w:firstRow="1" w:lastRow="0" w:firstColumn="1" w:lastColumn="0" w:noHBand="0" w:noVBand="1"/>
      </w:tblPr>
      <w:tblGrid>
        <w:gridCol w:w="1294"/>
        <w:gridCol w:w="2250"/>
        <w:gridCol w:w="2126"/>
        <w:gridCol w:w="993"/>
        <w:gridCol w:w="1134"/>
        <w:gridCol w:w="1275"/>
      </w:tblGrid>
      <w:tr w:rsidR="00954AC0" w:rsidRPr="004D2F92" w14:paraId="0A873E4E" w14:textId="77777777" w:rsidTr="007B3237">
        <w:trPr>
          <w:trHeight w:val="290"/>
        </w:trPr>
        <w:tc>
          <w:tcPr>
            <w:tcW w:w="1294" w:type="dxa"/>
            <w:tcBorders>
              <w:bottom w:val="double" w:sz="4" w:space="0" w:color="auto"/>
            </w:tcBorders>
            <w:noWrap/>
          </w:tcPr>
          <w:p w14:paraId="3565C922" w14:textId="77777777" w:rsidR="00954AC0" w:rsidRPr="00954AC0" w:rsidRDefault="00954AC0" w:rsidP="003D77CB">
            <w:pPr>
              <w:jc w:val="both"/>
              <w:rPr>
                <w:b/>
                <w:bCs/>
                <w:sz w:val="24"/>
                <w:szCs w:val="24"/>
                <w:lang w:val="en-GB"/>
              </w:rPr>
            </w:pPr>
            <w:r w:rsidRPr="00954AC0">
              <w:rPr>
                <w:b/>
                <w:bCs/>
                <w:sz w:val="24"/>
                <w:szCs w:val="24"/>
              </w:rPr>
              <w:t>Actor Name</w:t>
            </w:r>
          </w:p>
        </w:tc>
        <w:tc>
          <w:tcPr>
            <w:tcW w:w="2250" w:type="dxa"/>
            <w:tcBorders>
              <w:bottom w:val="double" w:sz="4" w:space="0" w:color="auto"/>
            </w:tcBorders>
            <w:noWrap/>
          </w:tcPr>
          <w:p w14:paraId="1CE1E596" w14:textId="77777777" w:rsidR="00954AC0" w:rsidRPr="00954AC0" w:rsidRDefault="00954AC0" w:rsidP="003D77CB">
            <w:pPr>
              <w:rPr>
                <w:b/>
                <w:bCs/>
                <w:sz w:val="24"/>
                <w:szCs w:val="24"/>
              </w:rPr>
            </w:pPr>
            <w:r w:rsidRPr="00954AC0">
              <w:rPr>
                <w:b/>
                <w:bCs/>
                <w:sz w:val="24"/>
                <w:szCs w:val="24"/>
              </w:rPr>
              <w:t>Account Description</w:t>
            </w:r>
          </w:p>
        </w:tc>
        <w:tc>
          <w:tcPr>
            <w:tcW w:w="2126" w:type="dxa"/>
            <w:tcBorders>
              <w:bottom w:val="double" w:sz="4" w:space="0" w:color="auto"/>
            </w:tcBorders>
            <w:noWrap/>
          </w:tcPr>
          <w:p w14:paraId="213162DE" w14:textId="77777777" w:rsidR="00954AC0" w:rsidRPr="00954AC0" w:rsidRDefault="00954AC0" w:rsidP="003D77CB">
            <w:pPr>
              <w:jc w:val="center"/>
              <w:rPr>
                <w:b/>
                <w:bCs/>
                <w:sz w:val="24"/>
                <w:szCs w:val="24"/>
              </w:rPr>
            </w:pPr>
            <w:r w:rsidRPr="00954AC0">
              <w:rPr>
                <w:b/>
                <w:bCs/>
                <w:sz w:val="24"/>
                <w:szCs w:val="24"/>
              </w:rPr>
              <w:t>Handle</w:t>
            </w:r>
          </w:p>
        </w:tc>
        <w:tc>
          <w:tcPr>
            <w:tcW w:w="993" w:type="dxa"/>
            <w:tcBorders>
              <w:bottom w:val="double" w:sz="4" w:space="0" w:color="auto"/>
            </w:tcBorders>
            <w:noWrap/>
          </w:tcPr>
          <w:p w14:paraId="7EAA9B0A" w14:textId="77777777" w:rsidR="00954AC0" w:rsidRPr="00954AC0" w:rsidRDefault="00954AC0" w:rsidP="003D77CB">
            <w:pPr>
              <w:jc w:val="center"/>
              <w:rPr>
                <w:b/>
                <w:bCs/>
                <w:sz w:val="24"/>
                <w:szCs w:val="24"/>
              </w:rPr>
            </w:pPr>
            <w:r w:rsidRPr="00954AC0">
              <w:rPr>
                <w:b/>
                <w:bCs/>
                <w:sz w:val="24"/>
                <w:szCs w:val="24"/>
              </w:rPr>
              <w:t>n tweets</w:t>
            </w:r>
          </w:p>
        </w:tc>
        <w:tc>
          <w:tcPr>
            <w:tcW w:w="1134" w:type="dxa"/>
            <w:tcBorders>
              <w:bottom w:val="double" w:sz="4" w:space="0" w:color="auto"/>
            </w:tcBorders>
            <w:noWrap/>
          </w:tcPr>
          <w:p w14:paraId="720AB7E8" w14:textId="77777777" w:rsidR="00954AC0" w:rsidRPr="00954AC0" w:rsidRDefault="00954AC0" w:rsidP="003D77CB">
            <w:pPr>
              <w:jc w:val="center"/>
              <w:rPr>
                <w:b/>
                <w:bCs/>
                <w:sz w:val="24"/>
                <w:szCs w:val="24"/>
              </w:rPr>
            </w:pPr>
            <w:r w:rsidRPr="00954AC0">
              <w:rPr>
                <w:b/>
                <w:bCs/>
                <w:sz w:val="24"/>
                <w:szCs w:val="24"/>
              </w:rPr>
              <w:t>Follower count</w:t>
            </w:r>
          </w:p>
        </w:tc>
        <w:tc>
          <w:tcPr>
            <w:tcW w:w="1275" w:type="dxa"/>
            <w:tcBorders>
              <w:bottom w:val="double" w:sz="4" w:space="0" w:color="auto"/>
            </w:tcBorders>
            <w:noWrap/>
          </w:tcPr>
          <w:p w14:paraId="203E2111" w14:textId="77777777" w:rsidR="00954AC0" w:rsidRPr="00954AC0" w:rsidRDefault="00954AC0" w:rsidP="003D77CB">
            <w:pPr>
              <w:jc w:val="center"/>
              <w:rPr>
                <w:b/>
                <w:bCs/>
                <w:sz w:val="24"/>
                <w:szCs w:val="24"/>
              </w:rPr>
            </w:pPr>
            <w:r w:rsidRPr="00954AC0">
              <w:rPr>
                <w:b/>
                <w:bCs/>
                <w:sz w:val="24"/>
                <w:szCs w:val="24"/>
              </w:rPr>
              <w:t>Account Creation</w:t>
            </w:r>
          </w:p>
        </w:tc>
      </w:tr>
      <w:tr w:rsidR="00954AC0" w:rsidRPr="00315C4C" w14:paraId="27F677A7" w14:textId="77777777" w:rsidTr="007B3237">
        <w:trPr>
          <w:trHeight w:val="290"/>
        </w:trPr>
        <w:tc>
          <w:tcPr>
            <w:tcW w:w="1294" w:type="dxa"/>
            <w:tcBorders>
              <w:top w:val="double" w:sz="4" w:space="0" w:color="auto"/>
              <w:bottom w:val="single" w:sz="4" w:space="0" w:color="auto"/>
            </w:tcBorders>
            <w:noWrap/>
          </w:tcPr>
          <w:p w14:paraId="0C111FD5" w14:textId="77777777" w:rsidR="00954AC0" w:rsidRPr="00315C4C" w:rsidRDefault="00954AC0" w:rsidP="003D77CB">
            <w:pPr>
              <w:jc w:val="both"/>
            </w:pPr>
            <w:r w:rsidRPr="00DB15D0">
              <w:t>Africa CDC-Institute for Workforce Development</w:t>
            </w:r>
          </w:p>
        </w:tc>
        <w:tc>
          <w:tcPr>
            <w:tcW w:w="2250" w:type="dxa"/>
            <w:tcBorders>
              <w:top w:val="double" w:sz="4" w:space="0" w:color="auto"/>
              <w:bottom w:val="single" w:sz="4" w:space="0" w:color="auto"/>
            </w:tcBorders>
            <w:noWrap/>
          </w:tcPr>
          <w:p w14:paraId="07FEEC59" w14:textId="77777777" w:rsidR="00954AC0" w:rsidRPr="00315C4C" w:rsidRDefault="00954AC0" w:rsidP="003D77CB">
            <w:r w:rsidRPr="00DB15D0">
              <w:t>The @AfricaCDC Institute for Workforce Development (IWD) trains professionals of @_AfricanUnion MS as they prevent, detect, and respond to disease.</w:t>
            </w:r>
          </w:p>
        </w:tc>
        <w:tc>
          <w:tcPr>
            <w:tcW w:w="2126" w:type="dxa"/>
            <w:tcBorders>
              <w:top w:val="double" w:sz="4" w:space="0" w:color="auto"/>
              <w:bottom w:val="single" w:sz="4" w:space="0" w:color="auto"/>
            </w:tcBorders>
            <w:noWrap/>
          </w:tcPr>
          <w:p w14:paraId="59BDCE20" w14:textId="77777777" w:rsidR="00954AC0" w:rsidRPr="00315C4C" w:rsidRDefault="00954AC0" w:rsidP="003D77CB">
            <w:pPr>
              <w:jc w:val="center"/>
            </w:pPr>
            <w:r w:rsidRPr="00DB15D0">
              <w:t>@AfricaCDC_IWD</w:t>
            </w:r>
          </w:p>
        </w:tc>
        <w:tc>
          <w:tcPr>
            <w:tcW w:w="993" w:type="dxa"/>
            <w:tcBorders>
              <w:top w:val="double" w:sz="4" w:space="0" w:color="auto"/>
              <w:bottom w:val="single" w:sz="4" w:space="0" w:color="auto"/>
            </w:tcBorders>
            <w:noWrap/>
          </w:tcPr>
          <w:p w14:paraId="61997984" w14:textId="77777777" w:rsidR="00954AC0" w:rsidRPr="00315C4C" w:rsidRDefault="00954AC0" w:rsidP="003D77CB">
            <w:pPr>
              <w:jc w:val="center"/>
            </w:pPr>
            <w:r w:rsidRPr="00DB15D0">
              <w:t>788</w:t>
            </w:r>
          </w:p>
        </w:tc>
        <w:tc>
          <w:tcPr>
            <w:tcW w:w="1134" w:type="dxa"/>
            <w:tcBorders>
              <w:top w:val="double" w:sz="4" w:space="0" w:color="auto"/>
              <w:bottom w:val="single" w:sz="4" w:space="0" w:color="auto"/>
            </w:tcBorders>
            <w:noWrap/>
          </w:tcPr>
          <w:p w14:paraId="57D79943" w14:textId="77777777" w:rsidR="00954AC0" w:rsidRPr="00315C4C" w:rsidRDefault="00954AC0" w:rsidP="003D77CB">
            <w:pPr>
              <w:jc w:val="center"/>
            </w:pPr>
            <w:r w:rsidRPr="00DB15D0">
              <w:t>2285</w:t>
            </w:r>
          </w:p>
        </w:tc>
        <w:tc>
          <w:tcPr>
            <w:tcW w:w="1275" w:type="dxa"/>
            <w:tcBorders>
              <w:top w:val="double" w:sz="4" w:space="0" w:color="auto"/>
              <w:bottom w:val="single" w:sz="4" w:space="0" w:color="auto"/>
            </w:tcBorders>
            <w:noWrap/>
          </w:tcPr>
          <w:p w14:paraId="051F9727" w14:textId="77777777" w:rsidR="00954AC0" w:rsidRPr="00315C4C" w:rsidRDefault="00954AC0" w:rsidP="003D77CB">
            <w:pPr>
              <w:jc w:val="center"/>
            </w:pPr>
            <w:r w:rsidRPr="00DB15D0">
              <w:t>3/2/2019 23:21</w:t>
            </w:r>
          </w:p>
        </w:tc>
      </w:tr>
      <w:tr w:rsidR="00954AC0" w:rsidRPr="00315C4C" w14:paraId="7939D97B" w14:textId="77777777" w:rsidTr="007B3237">
        <w:trPr>
          <w:trHeight w:val="290"/>
        </w:trPr>
        <w:tc>
          <w:tcPr>
            <w:tcW w:w="1294" w:type="dxa"/>
            <w:tcBorders>
              <w:top w:val="single" w:sz="4" w:space="0" w:color="auto"/>
            </w:tcBorders>
            <w:noWrap/>
          </w:tcPr>
          <w:p w14:paraId="35591C42" w14:textId="77777777" w:rsidR="00954AC0" w:rsidRPr="00315C4C" w:rsidRDefault="00954AC0" w:rsidP="003D77CB">
            <w:pPr>
              <w:jc w:val="both"/>
            </w:pPr>
            <w:r w:rsidRPr="00DB15D0">
              <w:t>Africa Union Great Green Wall Initiative</w:t>
            </w:r>
          </w:p>
        </w:tc>
        <w:tc>
          <w:tcPr>
            <w:tcW w:w="2250" w:type="dxa"/>
            <w:tcBorders>
              <w:top w:val="single" w:sz="4" w:space="0" w:color="auto"/>
            </w:tcBorders>
            <w:noWrap/>
          </w:tcPr>
          <w:p w14:paraId="369DDA9B" w14:textId="77777777" w:rsidR="00954AC0" w:rsidRPr="00315C4C" w:rsidRDefault="00954AC0" w:rsidP="003D77CB">
            <w:r w:rsidRPr="00DB15D0">
              <w:t>The Great Green Wall is an initiative of the African Union Commission working on building resilience in Africa's Sahara, Sahel and Drylands</w:t>
            </w:r>
          </w:p>
        </w:tc>
        <w:tc>
          <w:tcPr>
            <w:tcW w:w="2126" w:type="dxa"/>
            <w:tcBorders>
              <w:top w:val="single" w:sz="4" w:space="0" w:color="auto"/>
            </w:tcBorders>
            <w:noWrap/>
          </w:tcPr>
          <w:p w14:paraId="60D842D9" w14:textId="77777777" w:rsidR="00954AC0" w:rsidRPr="00315C4C" w:rsidRDefault="00954AC0" w:rsidP="003D77CB">
            <w:pPr>
              <w:jc w:val="center"/>
            </w:pPr>
            <w:r w:rsidRPr="00DB15D0">
              <w:t>@auggwi</w:t>
            </w:r>
          </w:p>
        </w:tc>
        <w:tc>
          <w:tcPr>
            <w:tcW w:w="993" w:type="dxa"/>
            <w:tcBorders>
              <w:top w:val="single" w:sz="4" w:space="0" w:color="auto"/>
            </w:tcBorders>
            <w:noWrap/>
          </w:tcPr>
          <w:p w14:paraId="6389772A" w14:textId="77777777" w:rsidR="00954AC0" w:rsidRPr="00315C4C" w:rsidRDefault="00954AC0" w:rsidP="003D77CB">
            <w:pPr>
              <w:jc w:val="center"/>
            </w:pPr>
            <w:r w:rsidRPr="00DB15D0">
              <w:t>1383</w:t>
            </w:r>
          </w:p>
        </w:tc>
        <w:tc>
          <w:tcPr>
            <w:tcW w:w="1134" w:type="dxa"/>
            <w:tcBorders>
              <w:top w:val="single" w:sz="4" w:space="0" w:color="auto"/>
            </w:tcBorders>
            <w:noWrap/>
          </w:tcPr>
          <w:p w14:paraId="2BAD7B86" w14:textId="77777777" w:rsidR="00954AC0" w:rsidRPr="00315C4C" w:rsidRDefault="00954AC0" w:rsidP="003D77CB">
            <w:pPr>
              <w:jc w:val="center"/>
            </w:pPr>
            <w:r w:rsidRPr="00DB15D0">
              <w:t>3119</w:t>
            </w:r>
          </w:p>
        </w:tc>
        <w:tc>
          <w:tcPr>
            <w:tcW w:w="1275" w:type="dxa"/>
            <w:tcBorders>
              <w:top w:val="single" w:sz="4" w:space="0" w:color="auto"/>
            </w:tcBorders>
            <w:noWrap/>
          </w:tcPr>
          <w:p w14:paraId="3968816C" w14:textId="77777777" w:rsidR="00954AC0" w:rsidRPr="00315C4C" w:rsidRDefault="00954AC0" w:rsidP="003D77CB">
            <w:pPr>
              <w:jc w:val="center"/>
            </w:pPr>
            <w:r w:rsidRPr="00DB15D0">
              <w:t>10/3/2018 21:03</w:t>
            </w:r>
          </w:p>
        </w:tc>
      </w:tr>
      <w:tr w:rsidR="00954AC0" w:rsidRPr="00315C4C" w14:paraId="135154D9" w14:textId="77777777" w:rsidTr="00351336">
        <w:trPr>
          <w:trHeight w:val="290"/>
        </w:trPr>
        <w:tc>
          <w:tcPr>
            <w:tcW w:w="1294" w:type="dxa"/>
            <w:noWrap/>
          </w:tcPr>
          <w:p w14:paraId="3B594E4D" w14:textId="77777777" w:rsidR="00954AC0" w:rsidRPr="00315C4C" w:rsidRDefault="00954AC0" w:rsidP="003D77CB">
            <w:pPr>
              <w:jc w:val="both"/>
            </w:pPr>
            <w:r w:rsidRPr="00DB15D0">
              <w:t>African Commission on Human and Peoples’ Rights</w:t>
            </w:r>
          </w:p>
        </w:tc>
        <w:tc>
          <w:tcPr>
            <w:tcW w:w="2250" w:type="dxa"/>
            <w:noWrap/>
          </w:tcPr>
          <w:p w14:paraId="6C1DBB4F" w14:textId="77777777" w:rsidR="00954AC0" w:rsidRPr="00315C4C" w:rsidRDefault="00954AC0" w:rsidP="003D77CB">
            <w:r w:rsidRPr="00DB15D0">
              <w:t>African Commission on Human and Peoples' Rights: the African Union's quasi-judicial body for promoting and protecting human rights throughout Africa</w:t>
            </w:r>
          </w:p>
        </w:tc>
        <w:tc>
          <w:tcPr>
            <w:tcW w:w="2126" w:type="dxa"/>
            <w:noWrap/>
          </w:tcPr>
          <w:p w14:paraId="4BA7AFA6" w14:textId="77777777" w:rsidR="00954AC0" w:rsidRPr="00315C4C" w:rsidRDefault="00954AC0" w:rsidP="003D77CB">
            <w:pPr>
              <w:jc w:val="center"/>
            </w:pPr>
            <w:r w:rsidRPr="00DB15D0">
              <w:t>@achpr_cadhp</w:t>
            </w:r>
          </w:p>
        </w:tc>
        <w:tc>
          <w:tcPr>
            <w:tcW w:w="993" w:type="dxa"/>
            <w:noWrap/>
          </w:tcPr>
          <w:p w14:paraId="7B0A4725" w14:textId="77777777" w:rsidR="00954AC0" w:rsidRPr="00315C4C" w:rsidRDefault="00954AC0" w:rsidP="003D77CB">
            <w:pPr>
              <w:jc w:val="center"/>
            </w:pPr>
            <w:r w:rsidRPr="00DB15D0">
              <w:t>1153</w:t>
            </w:r>
          </w:p>
        </w:tc>
        <w:tc>
          <w:tcPr>
            <w:tcW w:w="1134" w:type="dxa"/>
            <w:noWrap/>
          </w:tcPr>
          <w:p w14:paraId="54586075" w14:textId="77777777" w:rsidR="00954AC0" w:rsidRPr="00315C4C" w:rsidRDefault="00954AC0" w:rsidP="003D77CB">
            <w:pPr>
              <w:jc w:val="center"/>
            </w:pPr>
            <w:r w:rsidRPr="00DB15D0">
              <w:t>4946</w:t>
            </w:r>
          </w:p>
        </w:tc>
        <w:tc>
          <w:tcPr>
            <w:tcW w:w="1275" w:type="dxa"/>
            <w:noWrap/>
          </w:tcPr>
          <w:p w14:paraId="5D7958D2" w14:textId="77777777" w:rsidR="00954AC0" w:rsidRPr="00315C4C" w:rsidRDefault="00954AC0" w:rsidP="003D77CB">
            <w:pPr>
              <w:jc w:val="center"/>
            </w:pPr>
            <w:r w:rsidRPr="00DB15D0">
              <w:t>10/22/2018 16:46</w:t>
            </w:r>
          </w:p>
        </w:tc>
      </w:tr>
      <w:tr w:rsidR="00954AC0" w:rsidRPr="00315C4C" w14:paraId="4CBD091E" w14:textId="77777777" w:rsidTr="00351336">
        <w:trPr>
          <w:trHeight w:val="290"/>
        </w:trPr>
        <w:tc>
          <w:tcPr>
            <w:tcW w:w="1294" w:type="dxa"/>
            <w:noWrap/>
          </w:tcPr>
          <w:p w14:paraId="3230B32B" w14:textId="77777777" w:rsidR="00954AC0" w:rsidRPr="00315C4C" w:rsidRDefault="00954AC0" w:rsidP="003D77CB">
            <w:pPr>
              <w:jc w:val="both"/>
            </w:pPr>
            <w:r w:rsidRPr="00DB15D0">
              <w:t>African Court</w:t>
            </w:r>
          </w:p>
        </w:tc>
        <w:tc>
          <w:tcPr>
            <w:tcW w:w="2250" w:type="dxa"/>
            <w:noWrap/>
          </w:tcPr>
          <w:p w14:paraId="11564427" w14:textId="77777777" w:rsidR="00954AC0" w:rsidRPr="00315C4C" w:rsidRDefault="00954AC0" w:rsidP="003D77CB">
            <w:r w:rsidRPr="00DB15D0">
              <w:t>Protecting Human Rights in Africa</w:t>
            </w:r>
          </w:p>
        </w:tc>
        <w:tc>
          <w:tcPr>
            <w:tcW w:w="2126" w:type="dxa"/>
            <w:noWrap/>
          </w:tcPr>
          <w:p w14:paraId="3581433E" w14:textId="77777777" w:rsidR="00954AC0" w:rsidRPr="00315C4C" w:rsidRDefault="00954AC0" w:rsidP="003D77CB">
            <w:pPr>
              <w:jc w:val="center"/>
            </w:pPr>
            <w:r w:rsidRPr="00DB15D0">
              <w:t>@court_afchpr</w:t>
            </w:r>
          </w:p>
        </w:tc>
        <w:tc>
          <w:tcPr>
            <w:tcW w:w="993" w:type="dxa"/>
            <w:noWrap/>
          </w:tcPr>
          <w:p w14:paraId="3AFD6868" w14:textId="77777777" w:rsidR="00954AC0" w:rsidRPr="00315C4C" w:rsidRDefault="00954AC0" w:rsidP="003D77CB">
            <w:pPr>
              <w:jc w:val="center"/>
            </w:pPr>
            <w:r w:rsidRPr="00DB15D0">
              <w:t>1220</w:t>
            </w:r>
          </w:p>
        </w:tc>
        <w:tc>
          <w:tcPr>
            <w:tcW w:w="1134" w:type="dxa"/>
            <w:noWrap/>
          </w:tcPr>
          <w:p w14:paraId="269B312E" w14:textId="77777777" w:rsidR="00954AC0" w:rsidRPr="00315C4C" w:rsidRDefault="00954AC0" w:rsidP="003D77CB">
            <w:pPr>
              <w:jc w:val="center"/>
            </w:pPr>
            <w:r w:rsidRPr="00DB15D0">
              <w:t>8914</w:t>
            </w:r>
          </w:p>
        </w:tc>
        <w:tc>
          <w:tcPr>
            <w:tcW w:w="1275" w:type="dxa"/>
            <w:noWrap/>
          </w:tcPr>
          <w:p w14:paraId="2ABA6B8F" w14:textId="77777777" w:rsidR="00954AC0" w:rsidRPr="00315C4C" w:rsidRDefault="00954AC0" w:rsidP="003D77CB">
            <w:pPr>
              <w:jc w:val="center"/>
            </w:pPr>
            <w:r w:rsidRPr="00DB15D0">
              <w:t>11/23/2014 8:15</w:t>
            </w:r>
          </w:p>
        </w:tc>
      </w:tr>
      <w:tr w:rsidR="00954AC0" w:rsidRPr="00315C4C" w14:paraId="15739E78" w14:textId="77777777" w:rsidTr="00351336">
        <w:trPr>
          <w:trHeight w:val="290"/>
        </w:trPr>
        <w:tc>
          <w:tcPr>
            <w:tcW w:w="1294" w:type="dxa"/>
            <w:noWrap/>
          </w:tcPr>
          <w:p w14:paraId="0B139845" w14:textId="77777777" w:rsidR="00954AC0" w:rsidRPr="00315C4C" w:rsidRDefault="00954AC0" w:rsidP="003D77CB">
            <w:pPr>
              <w:jc w:val="both"/>
            </w:pPr>
            <w:r w:rsidRPr="00DB15D0">
              <w:t>African Risk Capacity Group</w:t>
            </w:r>
          </w:p>
        </w:tc>
        <w:tc>
          <w:tcPr>
            <w:tcW w:w="2250" w:type="dxa"/>
            <w:noWrap/>
          </w:tcPr>
          <w:p w14:paraId="09C556C7" w14:textId="77777777" w:rsidR="00954AC0" w:rsidRPr="00315C4C" w:rsidRDefault="00954AC0" w:rsidP="003D77CB">
            <w:r w:rsidRPr="00DB15D0">
              <w:t>Specialized Agency of the @_AfricanUnion providing comprehensive sovereign Disaster Risk Solutions to build capacity, climate resilience &amp; food security.</w:t>
            </w:r>
          </w:p>
        </w:tc>
        <w:tc>
          <w:tcPr>
            <w:tcW w:w="2126" w:type="dxa"/>
            <w:noWrap/>
          </w:tcPr>
          <w:p w14:paraId="729EBD3F" w14:textId="77777777" w:rsidR="00954AC0" w:rsidRPr="00315C4C" w:rsidRDefault="00954AC0" w:rsidP="003D77CB">
            <w:pPr>
              <w:jc w:val="center"/>
            </w:pPr>
            <w:r w:rsidRPr="00DB15D0">
              <w:t>@ARCapacity</w:t>
            </w:r>
          </w:p>
        </w:tc>
        <w:tc>
          <w:tcPr>
            <w:tcW w:w="993" w:type="dxa"/>
            <w:noWrap/>
          </w:tcPr>
          <w:p w14:paraId="4ECF197D" w14:textId="77777777" w:rsidR="00954AC0" w:rsidRPr="00315C4C" w:rsidRDefault="00954AC0" w:rsidP="003D77CB">
            <w:pPr>
              <w:jc w:val="center"/>
            </w:pPr>
            <w:r w:rsidRPr="00DB15D0">
              <w:t>2003</w:t>
            </w:r>
          </w:p>
        </w:tc>
        <w:tc>
          <w:tcPr>
            <w:tcW w:w="1134" w:type="dxa"/>
            <w:noWrap/>
          </w:tcPr>
          <w:p w14:paraId="7A11B722" w14:textId="77777777" w:rsidR="00954AC0" w:rsidRPr="00315C4C" w:rsidRDefault="00954AC0" w:rsidP="003D77CB">
            <w:pPr>
              <w:jc w:val="center"/>
            </w:pPr>
            <w:r w:rsidRPr="00DB15D0">
              <w:t>5261</w:t>
            </w:r>
          </w:p>
        </w:tc>
        <w:tc>
          <w:tcPr>
            <w:tcW w:w="1275" w:type="dxa"/>
            <w:noWrap/>
          </w:tcPr>
          <w:p w14:paraId="14AB94AE" w14:textId="77777777" w:rsidR="00954AC0" w:rsidRPr="00315C4C" w:rsidRDefault="00954AC0" w:rsidP="003D77CB">
            <w:pPr>
              <w:jc w:val="center"/>
            </w:pPr>
            <w:r w:rsidRPr="00DB15D0">
              <w:t>5/21/2013 16:04</w:t>
            </w:r>
          </w:p>
        </w:tc>
      </w:tr>
      <w:tr w:rsidR="00954AC0" w:rsidRPr="00315C4C" w14:paraId="22A79B6F" w14:textId="77777777" w:rsidTr="00351336">
        <w:trPr>
          <w:trHeight w:val="290"/>
        </w:trPr>
        <w:tc>
          <w:tcPr>
            <w:tcW w:w="1294" w:type="dxa"/>
            <w:noWrap/>
          </w:tcPr>
          <w:p w14:paraId="0F933178" w14:textId="77777777" w:rsidR="00954AC0" w:rsidRPr="00315C4C" w:rsidRDefault="00954AC0" w:rsidP="003D77CB">
            <w:pPr>
              <w:jc w:val="both"/>
            </w:pPr>
            <w:r w:rsidRPr="00DB15D0">
              <w:t>African Union</w:t>
            </w:r>
          </w:p>
        </w:tc>
        <w:tc>
          <w:tcPr>
            <w:tcW w:w="2250" w:type="dxa"/>
            <w:noWrap/>
          </w:tcPr>
          <w:p w14:paraId="1CDD9433" w14:textId="77777777" w:rsidR="00954AC0" w:rsidRPr="00315C4C" w:rsidRDefault="00954AC0" w:rsidP="003D77CB">
            <w:r w:rsidRPr="00DB15D0">
              <w:t>For an integrated, prosperous and peaceful Africa. Official page of the AU.</w:t>
            </w:r>
          </w:p>
        </w:tc>
        <w:tc>
          <w:tcPr>
            <w:tcW w:w="2126" w:type="dxa"/>
            <w:noWrap/>
          </w:tcPr>
          <w:p w14:paraId="7B8B2691" w14:textId="77777777" w:rsidR="00954AC0" w:rsidRPr="00315C4C" w:rsidRDefault="00954AC0" w:rsidP="003D77CB">
            <w:pPr>
              <w:jc w:val="center"/>
            </w:pPr>
            <w:r w:rsidRPr="00DB15D0">
              <w:t>@_AfricanUnion</w:t>
            </w:r>
          </w:p>
        </w:tc>
        <w:tc>
          <w:tcPr>
            <w:tcW w:w="993" w:type="dxa"/>
            <w:noWrap/>
          </w:tcPr>
          <w:p w14:paraId="245371CD" w14:textId="77777777" w:rsidR="00954AC0" w:rsidRPr="00315C4C" w:rsidRDefault="00954AC0" w:rsidP="003D77CB">
            <w:pPr>
              <w:jc w:val="center"/>
            </w:pPr>
            <w:r w:rsidRPr="00DB15D0">
              <w:t>9989</w:t>
            </w:r>
          </w:p>
        </w:tc>
        <w:tc>
          <w:tcPr>
            <w:tcW w:w="1134" w:type="dxa"/>
            <w:noWrap/>
          </w:tcPr>
          <w:p w14:paraId="30419952" w14:textId="77777777" w:rsidR="00954AC0" w:rsidRPr="00315C4C" w:rsidRDefault="00954AC0" w:rsidP="003D77CB">
            <w:pPr>
              <w:jc w:val="center"/>
            </w:pPr>
            <w:r w:rsidRPr="00DB15D0">
              <w:t>664861</w:t>
            </w:r>
          </w:p>
        </w:tc>
        <w:tc>
          <w:tcPr>
            <w:tcW w:w="1275" w:type="dxa"/>
            <w:noWrap/>
          </w:tcPr>
          <w:p w14:paraId="5FA39C14" w14:textId="77777777" w:rsidR="00954AC0" w:rsidRPr="00315C4C" w:rsidRDefault="00954AC0" w:rsidP="003D77CB">
            <w:pPr>
              <w:jc w:val="center"/>
            </w:pPr>
            <w:r w:rsidRPr="00DB15D0">
              <w:t>5/20/2010 8:48</w:t>
            </w:r>
          </w:p>
        </w:tc>
      </w:tr>
      <w:tr w:rsidR="00954AC0" w:rsidRPr="00315C4C" w14:paraId="2B19591D" w14:textId="77777777" w:rsidTr="00351336">
        <w:trPr>
          <w:trHeight w:val="290"/>
        </w:trPr>
        <w:tc>
          <w:tcPr>
            <w:tcW w:w="1294" w:type="dxa"/>
            <w:noWrap/>
          </w:tcPr>
          <w:p w14:paraId="1302C7F2" w14:textId="77777777" w:rsidR="00954AC0" w:rsidRPr="00315C4C" w:rsidRDefault="00954AC0" w:rsidP="003D77CB">
            <w:pPr>
              <w:jc w:val="both"/>
            </w:pPr>
            <w:r w:rsidRPr="00DB15D0">
              <w:t xml:space="preserve">African Union </w:t>
            </w:r>
            <w:r w:rsidRPr="00DB15D0">
              <w:lastRenderedPageBreak/>
              <w:t>Advisory Board on Corruption</w:t>
            </w:r>
          </w:p>
        </w:tc>
        <w:tc>
          <w:tcPr>
            <w:tcW w:w="2250" w:type="dxa"/>
            <w:noWrap/>
          </w:tcPr>
          <w:p w14:paraId="6CBD417D" w14:textId="77777777" w:rsidR="00954AC0" w:rsidRPr="00315C4C" w:rsidRDefault="00954AC0" w:rsidP="003D77CB">
            <w:r w:rsidRPr="00DB15D0">
              <w:lastRenderedPageBreak/>
              <w:t xml:space="preserve">The African Union Advisory Board on </w:t>
            </w:r>
            <w:r w:rsidRPr="00DB15D0">
              <w:lastRenderedPageBreak/>
              <w:t>Corruption is an autonomous organ established within the African Union , in terms of Article 22 the Convention</w:t>
            </w:r>
          </w:p>
        </w:tc>
        <w:tc>
          <w:tcPr>
            <w:tcW w:w="2126" w:type="dxa"/>
            <w:noWrap/>
          </w:tcPr>
          <w:p w14:paraId="3386498E" w14:textId="77777777" w:rsidR="00954AC0" w:rsidRPr="00315C4C" w:rsidRDefault="00954AC0" w:rsidP="003D77CB">
            <w:pPr>
              <w:jc w:val="center"/>
            </w:pPr>
            <w:r w:rsidRPr="00DB15D0">
              <w:lastRenderedPageBreak/>
              <w:t>@AUABC_</w:t>
            </w:r>
          </w:p>
        </w:tc>
        <w:tc>
          <w:tcPr>
            <w:tcW w:w="993" w:type="dxa"/>
            <w:noWrap/>
          </w:tcPr>
          <w:p w14:paraId="41C08ADA" w14:textId="77777777" w:rsidR="00954AC0" w:rsidRPr="00315C4C" w:rsidRDefault="00954AC0" w:rsidP="003D77CB">
            <w:pPr>
              <w:jc w:val="center"/>
            </w:pPr>
            <w:r w:rsidRPr="00DB15D0">
              <w:t>2380</w:t>
            </w:r>
          </w:p>
        </w:tc>
        <w:tc>
          <w:tcPr>
            <w:tcW w:w="1134" w:type="dxa"/>
            <w:noWrap/>
          </w:tcPr>
          <w:p w14:paraId="129BA4DD" w14:textId="77777777" w:rsidR="00954AC0" w:rsidRPr="00315C4C" w:rsidRDefault="00954AC0" w:rsidP="003D77CB">
            <w:pPr>
              <w:jc w:val="center"/>
            </w:pPr>
            <w:r w:rsidRPr="00DB15D0">
              <w:t>4914</w:t>
            </w:r>
          </w:p>
        </w:tc>
        <w:tc>
          <w:tcPr>
            <w:tcW w:w="1275" w:type="dxa"/>
            <w:noWrap/>
          </w:tcPr>
          <w:p w14:paraId="781079B0" w14:textId="77777777" w:rsidR="00954AC0" w:rsidRPr="00315C4C" w:rsidRDefault="00954AC0" w:rsidP="003D77CB">
            <w:pPr>
              <w:jc w:val="center"/>
            </w:pPr>
            <w:r w:rsidRPr="00DB15D0">
              <w:t>8/26/2013 14:47</w:t>
            </w:r>
          </w:p>
        </w:tc>
      </w:tr>
      <w:tr w:rsidR="00954AC0" w:rsidRPr="00315C4C" w14:paraId="17D5627D" w14:textId="77777777" w:rsidTr="00351336">
        <w:trPr>
          <w:trHeight w:val="290"/>
        </w:trPr>
        <w:tc>
          <w:tcPr>
            <w:tcW w:w="1294" w:type="dxa"/>
            <w:noWrap/>
          </w:tcPr>
          <w:p w14:paraId="067C70E6" w14:textId="77777777" w:rsidR="00954AC0" w:rsidRPr="00315C4C" w:rsidRDefault="00954AC0" w:rsidP="003D77CB">
            <w:pPr>
              <w:jc w:val="both"/>
            </w:pPr>
            <w:r w:rsidRPr="00DB15D0">
              <w:t>African Union Mission to the UN</w:t>
            </w:r>
          </w:p>
        </w:tc>
        <w:tc>
          <w:tcPr>
            <w:tcW w:w="2250" w:type="dxa"/>
            <w:noWrap/>
          </w:tcPr>
          <w:p w14:paraId="6F03E658" w14:textId="77777777" w:rsidR="00954AC0" w:rsidRPr="00315C4C" w:rsidRDefault="00954AC0" w:rsidP="003D77CB">
            <w:r w:rsidRPr="00DB15D0">
              <w:t>Permanent Observer Mission of the @_AfricanUnion to the @UN. For a United and Strong #Africa. Follow Ambassador @FKMohammed1</w:t>
            </w:r>
          </w:p>
        </w:tc>
        <w:tc>
          <w:tcPr>
            <w:tcW w:w="2126" w:type="dxa"/>
            <w:noWrap/>
          </w:tcPr>
          <w:p w14:paraId="03A8A00E" w14:textId="77777777" w:rsidR="00954AC0" w:rsidRPr="00315C4C" w:rsidRDefault="00954AC0" w:rsidP="003D77CB">
            <w:pPr>
              <w:jc w:val="center"/>
            </w:pPr>
            <w:r w:rsidRPr="00DB15D0">
              <w:t>@AfricanUnionUN</w:t>
            </w:r>
          </w:p>
        </w:tc>
        <w:tc>
          <w:tcPr>
            <w:tcW w:w="993" w:type="dxa"/>
            <w:noWrap/>
          </w:tcPr>
          <w:p w14:paraId="7710E3B8" w14:textId="77777777" w:rsidR="00954AC0" w:rsidRPr="00315C4C" w:rsidRDefault="00954AC0" w:rsidP="003D77CB">
            <w:pPr>
              <w:jc w:val="center"/>
            </w:pPr>
            <w:r w:rsidRPr="00DB15D0">
              <w:t>6823</w:t>
            </w:r>
          </w:p>
        </w:tc>
        <w:tc>
          <w:tcPr>
            <w:tcW w:w="1134" w:type="dxa"/>
            <w:noWrap/>
          </w:tcPr>
          <w:p w14:paraId="5DFCF13E" w14:textId="77777777" w:rsidR="00954AC0" w:rsidRPr="00315C4C" w:rsidRDefault="00954AC0" w:rsidP="003D77CB">
            <w:pPr>
              <w:jc w:val="center"/>
            </w:pPr>
            <w:r w:rsidRPr="00DB15D0">
              <w:t>11787</w:t>
            </w:r>
          </w:p>
        </w:tc>
        <w:tc>
          <w:tcPr>
            <w:tcW w:w="1275" w:type="dxa"/>
            <w:noWrap/>
          </w:tcPr>
          <w:p w14:paraId="4BBFCAD6" w14:textId="77777777" w:rsidR="00954AC0" w:rsidRPr="00315C4C" w:rsidRDefault="00954AC0" w:rsidP="003D77CB">
            <w:pPr>
              <w:jc w:val="center"/>
            </w:pPr>
            <w:r w:rsidRPr="00DB15D0">
              <w:t>6/24/2013 17:28</w:t>
            </w:r>
          </w:p>
        </w:tc>
      </w:tr>
      <w:tr w:rsidR="00954AC0" w:rsidRPr="00315C4C" w14:paraId="6D51AE56" w14:textId="77777777" w:rsidTr="00351336">
        <w:trPr>
          <w:trHeight w:val="290"/>
        </w:trPr>
        <w:tc>
          <w:tcPr>
            <w:tcW w:w="1294" w:type="dxa"/>
            <w:noWrap/>
          </w:tcPr>
          <w:p w14:paraId="70301AB7" w14:textId="77777777" w:rsidR="00954AC0" w:rsidRPr="00315C4C" w:rsidRDefault="00954AC0" w:rsidP="003D77CB">
            <w:pPr>
              <w:jc w:val="both"/>
            </w:pPr>
            <w:r w:rsidRPr="00DB15D0">
              <w:t>African Union Summit</w:t>
            </w:r>
          </w:p>
        </w:tc>
        <w:tc>
          <w:tcPr>
            <w:tcW w:w="2250" w:type="dxa"/>
            <w:noWrap/>
          </w:tcPr>
          <w:p w14:paraId="007DDF5D" w14:textId="77777777" w:rsidR="00954AC0" w:rsidRPr="00315C4C" w:rsidRDefault="00954AC0" w:rsidP="003D77CB">
            <w:r w:rsidRPr="00DB15D0">
              <w:t>"19TH African Union Summit: 09 - 16 July 2012, Addis Ababa"</w:t>
            </w:r>
          </w:p>
        </w:tc>
        <w:tc>
          <w:tcPr>
            <w:tcW w:w="2126" w:type="dxa"/>
            <w:noWrap/>
          </w:tcPr>
          <w:p w14:paraId="77EE9014" w14:textId="77777777" w:rsidR="00954AC0" w:rsidRPr="00315C4C" w:rsidRDefault="00954AC0" w:rsidP="003D77CB">
            <w:pPr>
              <w:jc w:val="center"/>
            </w:pPr>
            <w:r w:rsidRPr="00DB15D0">
              <w:t>@AUSummit</w:t>
            </w:r>
          </w:p>
        </w:tc>
        <w:tc>
          <w:tcPr>
            <w:tcW w:w="993" w:type="dxa"/>
            <w:noWrap/>
          </w:tcPr>
          <w:p w14:paraId="161A504C" w14:textId="77777777" w:rsidR="00954AC0" w:rsidRPr="00315C4C" w:rsidRDefault="00954AC0" w:rsidP="003D77CB">
            <w:pPr>
              <w:jc w:val="center"/>
            </w:pPr>
            <w:r w:rsidRPr="00DB15D0">
              <w:t>85</w:t>
            </w:r>
          </w:p>
        </w:tc>
        <w:tc>
          <w:tcPr>
            <w:tcW w:w="1134" w:type="dxa"/>
            <w:noWrap/>
          </w:tcPr>
          <w:p w14:paraId="0A872A63" w14:textId="77777777" w:rsidR="00954AC0" w:rsidRPr="00315C4C" w:rsidRDefault="00954AC0" w:rsidP="003D77CB">
            <w:pPr>
              <w:jc w:val="center"/>
            </w:pPr>
            <w:r w:rsidRPr="00DB15D0">
              <w:t>5376</w:t>
            </w:r>
          </w:p>
        </w:tc>
        <w:tc>
          <w:tcPr>
            <w:tcW w:w="1275" w:type="dxa"/>
            <w:noWrap/>
          </w:tcPr>
          <w:p w14:paraId="7E71C2F8" w14:textId="77777777" w:rsidR="00954AC0" w:rsidRPr="00315C4C" w:rsidRDefault="00954AC0" w:rsidP="003D77CB">
            <w:pPr>
              <w:jc w:val="center"/>
            </w:pPr>
            <w:r w:rsidRPr="00DB15D0">
              <w:t>1/26/2010 8:45</w:t>
            </w:r>
          </w:p>
        </w:tc>
      </w:tr>
      <w:tr w:rsidR="00954AC0" w:rsidRPr="00315C4C" w14:paraId="69A959A2" w14:textId="77777777" w:rsidTr="00351336">
        <w:trPr>
          <w:trHeight w:val="290"/>
        </w:trPr>
        <w:tc>
          <w:tcPr>
            <w:tcW w:w="1294" w:type="dxa"/>
            <w:noWrap/>
          </w:tcPr>
          <w:p w14:paraId="7199F806" w14:textId="77777777" w:rsidR="00954AC0" w:rsidRPr="00315C4C" w:rsidRDefault="00954AC0" w:rsidP="003D77CB">
            <w:pPr>
              <w:jc w:val="both"/>
            </w:pPr>
            <w:r w:rsidRPr="00DB15D0">
              <w:t>African Union Women, Gender &amp; Youth Directorate.</w:t>
            </w:r>
          </w:p>
        </w:tc>
        <w:tc>
          <w:tcPr>
            <w:tcW w:w="2250" w:type="dxa"/>
            <w:noWrap/>
          </w:tcPr>
          <w:p w14:paraId="3ACCF5D7" w14:textId="77777777" w:rsidR="00954AC0" w:rsidRPr="00315C4C" w:rsidRDefault="00954AC0" w:rsidP="003D77CB">
            <w:r w:rsidRPr="00DB15D0">
              <w:t>Women, Gender and Youth Directorate at the African Union Commission</w:t>
            </w:r>
          </w:p>
        </w:tc>
        <w:tc>
          <w:tcPr>
            <w:tcW w:w="2126" w:type="dxa"/>
            <w:noWrap/>
          </w:tcPr>
          <w:p w14:paraId="64001617" w14:textId="77777777" w:rsidR="00954AC0" w:rsidRPr="00315C4C" w:rsidRDefault="00954AC0" w:rsidP="003D77CB">
            <w:pPr>
              <w:jc w:val="center"/>
            </w:pPr>
            <w:r w:rsidRPr="00DB15D0">
              <w:t>@AU_WGDD</w:t>
            </w:r>
          </w:p>
        </w:tc>
        <w:tc>
          <w:tcPr>
            <w:tcW w:w="993" w:type="dxa"/>
            <w:noWrap/>
          </w:tcPr>
          <w:p w14:paraId="725C5A27" w14:textId="77777777" w:rsidR="00954AC0" w:rsidRPr="00315C4C" w:rsidRDefault="00954AC0" w:rsidP="003D77CB">
            <w:pPr>
              <w:jc w:val="center"/>
            </w:pPr>
            <w:r w:rsidRPr="00DB15D0">
              <w:t>2771</w:t>
            </w:r>
          </w:p>
        </w:tc>
        <w:tc>
          <w:tcPr>
            <w:tcW w:w="1134" w:type="dxa"/>
            <w:noWrap/>
          </w:tcPr>
          <w:p w14:paraId="5BFB764A" w14:textId="77777777" w:rsidR="00954AC0" w:rsidRPr="00315C4C" w:rsidRDefault="00954AC0" w:rsidP="003D77CB">
            <w:pPr>
              <w:jc w:val="center"/>
            </w:pPr>
            <w:r w:rsidRPr="00DB15D0">
              <w:t>11623</w:t>
            </w:r>
          </w:p>
        </w:tc>
        <w:tc>
          <w:tcPr>
            <w:tcW w:w="1275" w:type="dxa"/>
            <w:noWrap/>
          </w:tcPr>
          <w:p w14:paraId="58F5D2EB" w14:textId="77777777" w:rsidR="00954AC0" w:rsidRPr="00315C4C" w:rsidRDefault="00954AC0" w:rsidP="003D77CB">
            <w:pPr>
              <w:jc w:val="center"/>
            </w:pPr>
            <w:r w:rsidRPr="00DB15D0">
              <w:t>11/11/2016 9:35</w:t>
            </w:r>
          </w:p>
        </w:tc>
      </w:tr>
      <w:tr w:rsidR="00954AC0" w:rsidRPr="00315C4C" w14:paraId="60B12373" w14:textId="77777777" w:rsidTr="00351336">
        <w:trPr>
          <w:trHeight w:val="290"/>
        </w:trPr>
        <w:tc>
          <w:tcPr>
            <w:tcW w:w="1294" w:type="dxa"/>
            <w:noWrap/>
          </w:tcPr>
          <w:p w14:paraId="20E09B02" w14:textId="77777777" w:rsidR="00954AC0" w:rsidRPr="00315C4C" w:rsidRDefault="00954AC0" w:rsidP="003D77CB">
            <w:pPr>
              <w:jc w:val="both"/>
            </w:pPr>
            <w:r w:rsidRPr="00DB15D0">
              <w:t>AfricanCommissionHPR</w:t>
            </w:r>
          </w:p>
        </w:tc>
        <w:tc>
          <w:tcPr>
            <w:tcW w:w="2250" w:type="dxa"/>
            <w:noWrap/>
          </w:tcPr>
          <w:p w14:paraId="63A75891" w14:textId="77777777" w:rsidR="00954AC0" w:rsidRPr="00315C4C" w:rsidRDefault="00954AC0" w:rsidP="003D77CB">
            <w:r w:rsidRPr="00DB15D0">
              <w:t>The African Commission on Human and Peoples' Rights (ACHPR) is a quasi-judicial body tasked with promoting and protecting human rights throughout Africa.</w:t>
            </w:r>
          </w:p>
        </w:tc>
        <w:tc>
          <w:tcPr>
            <w:tcW w:w="2126" w:type="dxa"/>
            <w:noWrap/>
          </w:tcPr>
          <w:p w14:paraId="25FD9F66" w14:textId="77777777" w:rsidR="00954AC0" w:rsidRPr="00315C4C" w:rsidRDefault="00954AC0" w:rsidP="003D77CB">
            <w:pPr>
              <w:jc w:val="center"/>
            </w:pPr>
            <w:r w:rsidRPr="00DB15D0">
              <w:t>@ACHPR</w:t>
            </w:r>
          </w:p>
        </w:tc>
        <w:tc>
          <w:tcPr>
            <w:tcW w:w="993" w:type="dxa"/>
            <w:noWrap/>
          </w:tcPr>
          <w:p w14:paraId="0DD8D50A" w14:textId="77777777" w:rsidR="00954AC0" w:rsidRPr="00315C4C" w:rsidRDefault="00954AC0" w:rsidP="003D77CB">
            <w:pPr>
              <w:jc w:val="center"/>
            </w:pPr>
            <w:r w:rsidRPr="00DB15D0">
              <w:t>28</w:t>
            </w:r>
          </w:p>
        </w:tc>
        <w:tc>
          <w:tcPr>
            <w:tcW w:w="1134" w:type="dxa"/>
            <w:noWrap/>
          </w:tcPr>
          <w:p w14:paraId="527190F6" w14:textId="77777777" w:rsidR="00954AC0" w:rsidRPr="00315C4C" w:rsidRDefault="00954AC0" w:rsidP="003D77CB">
            <w:pPr>
              <w:jc w:val="center"/>
            </w:pPr>
            <w:r w:rsidRPr="00DB15D0">
              <w:t>3188</w:t>
            </w:r>
          </w:p>
        </w:tc>
        <w:tc>
          <w:tcPr>
            <w:tcW w:w="1275" w:type="dxa"/>
            <w:noWrap/>
          </w:tcPr>
          <w:p w14:paraId="69D30D46" w14:textId="77777777" w:rsidR="00954AC0" w:rsidRPr="00315C4C" w:rsidRDefault="00954AC0" w:rsidP="003D77CB">
            <w:pPr>
              <w:jc w:val="center"/>
            </w:pPr>
            <w:r w:rsidRPr="00DB15D0">
              <w:t>10/20/2012 17:01</w:t>
            </w:r>
          </w:p>
        </w:tc>
      </w:tr>
      <w:tr w:rsidR="00954AC0" w:rsidRPr="00315C4C" w14:paraId="19EF2446" w14:textId="77777777" w:rsidTr="00351336">
        <w:trPr>
          <w:trHeight w:val="290"/>
        </w:trPr>
        <w:tc>
          <w:tcPr>
            <w:tcW w:w="1294" w:type="dxa"/>
            <w:noWrap/>
          </w:tcPr>
          <w:p w14:paraId="06A9D7A2" w14:textId="77777777" w:rsidR="00954AC0" w:rsidRPr="00315C4C" w:rsidRDefault="00954AC0" w:rsidP="003D77CB">
            <w:pPr>
              <w:jc w:val="both"/>
            </w:pPr>
            <w:r w:rsidRPr="00DB15D0">
              <w:t>AHA Centre</w:t>
            </w:r>
          </w:p>
        </w:tc>
        <w:tc>
          <w:tcPr>
            <w:tcW w:w="2250" w:type="dxa"/>
            <w:noWrap/>
          </w:tcPr>
          <w:p w14:paraId="3CC2280F" w14:textId="77777777" w:rsidR="00954AC0" w:rsidRPr="00315C4C" w:rsidRDefault="00954AC0" w:rsidP="003D77CB">
            <w:r w:rsidRPr="00DB15D0">
              <w:t>Official Twitter account of the ASEAN Coordinating Centre for Humanitarian Assistance on disaster management (AHA Centre). RTs aren't always endorsement.</w:t>
            </w:r>
          </w:p>
        </w:tc>
        <w:tc>
          <w:tcPr>
            <w:tcW w:w="2126" w:type="dxa"/>
            <w:noWrap/>
          </w:tcPr>
          <w:p w14:paraId="7F87A8DA" w14:textId="77777777" w:rsidR="00954AC0" w:rsidRPr="00315C4C" w:rsidRDefault="00954AC0" w:rsidP="003D77CB">
            <w:pPr>
              <w:jc w:val="center"/>
            </w:pPr>
            <w:r w:rsidRPr="00DB15D0">
              <w:t>@AHACentre</w:t>
            </w:r>
          </w:p>
        </w:tc>
        <w:tc>
          <w:tcPr>
            <w:tcW w:w="993" w:type="dxa"/>
            <w:noWrap/>
          </w:tcPr>
          <w:p w14:paraId="1265B87F" w14:textId="77777777" w:rsidR="00954AC0" w:rsidRPr="00315C4C" w:rsidRDefault="00954AC0" w:rsidP="003D77CB">
            <w:pPr>
              <w:jc w:val="center"/>
            </w:pPr>
            <w:r w:rsidRPr="00DB15D0">
              <w:t>5679</w:t>
            </w:r>
          </w:p>
        </w:tc>
        <w:tc>
          <w:tcPr>
            <w:tcW w:w="1134" w:type="dxa"/>
            <w:noWrap/>
          </w:tcPr>
          <w:p w14:paraId="63639901" w14:textId="77777777" w:rsidR="00954AC0" w:rsidRPr="00315C4C" w:rsidRDefault="00954AC0" w:rsidP="003D77CB">
            <w:pPr>
              <w:jc w:val="center"/>
            </w:pPr>
            <w:r w:rsidRPr="00DB15D0">
              <w:t>4240</w:t>
            </w:r>
          </w:p>
        </w:tc>
        <w:tc>
          <w:tcPr>
            <w:tcW w:w="1275" w:type="dxa"/>
            <w:noWrap/>
          </w:tcPr>
          <w:p w14:paraId="7EF1B664" w14:textId="77777777" w:rsidR="00954AC0" w:rsidRPr="00315C4C" w:rsidRDefault="00954AC0" w:rsidP="003D77CB">
            <w:pPr>
              <w:jc w:val="center"/>
            </w:pPr>
            <w:r w:rsidRPr="00DB15D0">
              <w:t>7/15/2011 11:20</w:t>
            </w:r>
          </w:p>
        </w:tc>
      </w:tr>
      <w:tr w:rsidR="00954AC0" w:rsidRPr="00315C4C" w14:paraId="4554B680" w14:textId="77777777" w:rsidTr="00351336">
        <w:trPr>
          <w:trHeight w:val="290"/>
        </w:trPr>
        <w:tc>
          <w:tcPr>
            <w:tcW w:w="1294" w:type="dxa"/>
            <w:noWrap/>
          </w:tcPr>
          <w:p w14:paraId="064F5458" w14:textId="77777777" w:rsidR="00954AC0" w:rsidRPr="00315C4C" w:rsidRDefault="00954AC0" w:rsidP="003D77CB">
            <w:pPr>
              <w:jc w:val="both"/>
            </w:pPr>
            <w:r w:rsidRPr="00DB15D0">
              <w:t>Amb. Smail Chergui</w:t>
            </w:r>
          </w:p>
        </w:tc>
        <w:tc>
          <w:tcPr>
            <w:tcW w:w="2250" w:type="dxa"/>
            <w:noWrap/>
          </w:tcPr>
          <w:p w14:paraId="2C636F50" w14:textId="77777777" w:rsidR="00954AC0" w:rsidRPr="00315C4C" w:rsidRDefault="00954AC0" w:rsidP="003D77CB">
            <w:r w:rsidRPr="00DB15D0">
              <w:t>Former African Union (AU) Commissioner for Peace and Security</w:t>
            </w:r>
          </w:p>
        </w:tc>
        <w:tc>
          <w:tcPr>
            <w:tcW w:w="2126" w:type="dxa"/>
            <w:noWrap/>
          </w:tcPr>
          <w:p w14:paraId="7DB22481" w14:textId="77777777" w:rsidR="00954AC0" w:rsidRPr="00315C4C" w:rsidRDefault="00954AC0" w:rsidP="003D77CB">
            <w:pPr>
              <w:jc w:val="center"/>
            </w:pPr>
            <w:r w:rsidRPr="00DB15D0">
              <w:t>@AU_Chergui</w:t>
            </w:r>
          </w:p>
        </w:tc>
        <w:tc>
          <w:tcPr>
            <w:tcW w:w="993" w:type="dxa"/>
            <w:noWrap/>
          </w:tcPr>
          <w:p w14:paraId="362F5DE7" w14:textId="77777777" w:rsidR="00954AC0" w:rsidRPr="00315C4C" w:rsidRDefault="00954AC0" w:rsidP="003D77CB">
            <w:pPr>
              <w:jc w:val="center"/>
            </w:pPr>
            <w:r w:rsidRPr="00DB15D0">
              <w:t>3378</w:t>
            </w:r>
          </w:p>
        </w:tc>
        <w:tc>
          <w:tcPr>
            <w:tcW w:w="1134" w:type="dxa"/>
            <w:noWrap/>
          </w:tcPr>
          <w:p w14:paraId="52323644" w14:textId="77777777" w:rsidR="00954AC0" w:rsidRPr="00315C4C" w:rsidRDefault="00954AC0" w:rsidP="003D77CB">
            <w:pPr>
              <w:jc w:val="center"/>
            </w:pPr>
            <w:r w:rsidRPr="00DB15D0">
              <w:t>41316</w:t>
            </w:r>
          </w:p>
        </w:tc>
        <w:tc>
          <w:tcPr>
            <w:tcW w:w="1275" w:type="dxa"/>
            <w:noWrap/>
          </w:tcPr>
          <w:p w14:paraId="6B58B640" w14:textId="77777777" w:rsidR="00954AC0" w:rsidRPr="00315C4C" w:rsidRDefault="00954AC0" w:rsidP="003D77CB">
            <w:pPr>
              <w:jc w:val="center"/>
            </w:pPr>
            <w:r w:rsidRPr="00DB15D0">
              <w:t>5/11/2015 15:50</w:t>
            </w:r>
          </w:p>
        </w:tc>
      </w:tr>
      <w:tr w:rsidR="00954AC0" w:rsidRPr="00315C4C" w14:paraId="0367AAF8" w14:textId="77777777" w:rsidTr="00351336">
        <w:trPr>
          <w:trHeight w:val="290"/>
        </w:trPr>
        <w:tc>
          <w:tcPr>
            <w:tcW w:w="1294" w:type="dxa"/>
            <w:noWrap/>
          </w:tcPr>
          <w:p w14:paraId="5DEA3313" w14:textId="77777777" w:rsidR="00954AC0" w:rsidRPr="00315C4C" w:rsidRDefault="00954AC0" w:rsidP="003D77CB">
            <w:pPr>
              <w:jc w:val="both"/>
            </w:pPr>
            <w:r w:rsidRPr="00DB15D0">
              <w:t>Ambassador Madeira</w:t>
            </w:r>
          </w:p>
        </w:tc>
        <w:tc>
          <w:tcPr>
            <w:tcW w:w="2250" w:type="dxa"/>
            <w:noWrap/>
          </w:tcPr>
          <w:p w14:paraId="7CB6534A" w14:textId="77777777" w:rsidR="00954AC0" w:rsidRPr="00315C4C" w:rsidRDefault="00954AC0" w:rsidP="003D77CB">
            <w:r w:rsidRPr="00DB15D0">
              <w:t>Official Twitter account of the Special Representative of the Chairperson of the AU Commission (SRCC) for Somalia &amp; Head of AMISOM, Amb. Francisco Madeira</w:t>
            </w:r>
          </w:p>
        </w:tc>
        <w:tc>
          <w:tcPr>
            <w:tcW w:w="2126" w:type="dxa"/>
            <w:noWrap/>
          </w:tcPr>
          <w:p w14:paraId="79A63398" w14:textId="77777777" w:rsidR="00954AC0" w:rsidRPr="00315C4C" w:rsidRDefault="00954AC0" w:rsidP="003D77CB">
            <w:pPr>
              <w:jc w:val="center"/>
            </w:pPr>
            <w:r w:rsidRPr="00DB15D0">
              <w:t>@AmbFMadeira</w:t>
            </w:r>
          </w:p>
        </w:tc>
        <w:tc>
          <w:tcPr>
            <w:tcW w:w="993" w:type="dxa"/>
            <w:noWrap/>
          </w:tcPr>
          <w:p w14:paraId="781635D7" w14:textId="77777777" w:rsidR="00954AC0" w:rsidRPr="00315C4C" w:rsidRDefault="00954AC0" w:rsidP="003D77CB">
            <w:pPr>
              <w:jc w:val="center"/>
            </w:pPr>
            <w:r w:rsidRPr="00DB15D0">
              <w:t>709</w:t>
            </w:r>
          </w:p>
        </w:tc>
        <w:tc>
          <w:tcPr>
            <w:tcW w:w="1134" w:type="dxa"/>
            <w:noWrap/>
          </w:tcPr>
          <w:p w14:paraId="071C8167" w14:textId="77777777" w:rsidR="00954AC0" w:rsidRPr="00315C4C" w:rsidRDefault="00954AC0" w:rsidP="003D77CB">
            <w:pPr>
              <w:jc w:val="center"/>
            </w:pPr>
            <w:r w:rsidRPr="00DB15D0">
              <w:t>8455</w:t>
            </w:r>
          </w:p>
        </w:tc>
        <w:tc>
          <w:tcPr>
            <w:tcW w:w="1275" w:type="dxa"/>
            <w:noWrap/>
          </w:tcPr>
          <w:p w14:paraId="6B9D0F7A" w14:textId="77777777" w:rsidR="00954AC0" w:rsidRPr="00315C4C" w:rsidRDefault="00954AC0" w:rsidP="003D77CB">
            <w:pPr>
              <w:jc w:val="center"/>
            </w:pPr>
            <w:r w:rsidRPr="00DB15D0">
              <w:t>8/21/2017 7:33</w:t>
            </w:r>
          </w:p>
        </w:tc>
      </w:tr>
      <w:tr w:rsidR="00954AC0" w:rsidRPr="00315C4C" w14:paraId="0A3E71E8" w14:textId="77777777" w:rsidTr="00351336">
        <w:trPr>
          <w:trHeight w:val="290"/>
        </w:trPr>
        <w:tc>
          <w:tcPr>
            <w:tcW w:w="1294" w:type="dxa"/>
            <w:noWrap/>
          </w:tcPr>
          <w:p w14:paraId="3B169215" w14:textId="77777777" w:rsidR="00954AC0" w:rsidRPr="00315C4C" w:rsidRDefault="00954AC0" w:rsidP="003D77CB">
            <w:pPr>
              <w:jc w:val="both"/>
            </w:pPr>
            <w:r w:rsidRPr="00DB15D0">
              <w:lastRenderedPageBreak/>
              <w:t>AMISOM</w:t>
            </w:r>
          </w:p>
        </w:tc>
        <w:tc>
          <w:tcPr>
            <w:tcW w:w="2250" w:type="dxa"/>
            <w:noWrap/>
          </w:tcPr>
          <w:p w14:paraId="6BEF0CFD" w14:textId="77777777" w:rsidR="00954AC0" w:rsidRPr="00315C4C" w:rsidRDefault="00954AC0" w:rsidP="003D77CB">
            <w:r w:rsidRPr="00DB15D0">
              <w:t>Official Account of the African Union Mission In Somalia (AMISOM), mandated by the AU Peace &amp; Security Council (PSC) and authorized by the UN Security Council.</w:t>
            </w:r>
          </w:p>
        </w:tc>
        <w:tc>
          <w:tcPr>
            <w:tcW w:w="2126" w:type="dxa"/>
            <w:noWrap/>
          </w:tcPr>
          <w:p w14:paraId="4CD22C30" w14:textId="77777777" w:rsidR="00954AC0" w:rsidRPr="00315C4C" w:rsidRDefault="00954AC0" w:rsidP="003D77CB">
            <w:pPr>
              <w:jc w:val="center"/>
            </w:pPr>
            <w:r w:rsidRPr="00DB15D0">
              <w:t>@amisomsomalia</w:t>
            </w:r>
          </w:p>
        </w:tc>
        <w:tc>
          <w:tcPr>
            <w:tcW w:w="993" w:type="dxa"/>
            <w:noWrap/>
          </w:tcPr>
          <w:p w14:paraId="35F60508" w14:textId="77777777" w:rsidR="00954AC0" w:rsidRPr="00315C4C" w:rsidRDefault="00954AC0" w:rsidP="003D77CB">
            <w:pPr>
              <w:jc w:val="center"/>
            </w:pPr>
            <w:r w:rsidRPr="00DB15D0">
              <w:t>10268</w:t>
            </w:r>
          </w:p>
        </w:tc>
        <w:tc>
          <w:tcPr>
            <w:tcW w:w="1134" w:type="dxa"/>
            <w:noWrap/>
          </w:tcPr>
          <w:p w14:paraId="3A2BC458" w14:textId="77777777" w:rsidR="00954AC0" w:rsidRPr="00315C4C" w:rsidRDefault="00954AC0" w:rsidP="003D77CB">
            <w:pPr>
              <w:jc w:val="center"/>
            </w:pPr>
            <w:r w:rsidRPr="00DB15D0">
              <w:t>245869</w:t>
            </w:r>
          </w:p>
        </w:tc>
        <w:tc>
          <w:tcPr>
            <w:tcW w:w="1275" w:type="dxa"/>
            <w:noWrap/>
          </w:tcPr>
          <w:p w14:paraId="3C1845E7" w14:textId="77777777" w:rsidR="00954AC0" w:rsidRPr="00315C4C" w:rsidRDefault="00954AC0" w:rsidP="003D77CB">
            <w:pPr>
              <w:jc w:val="center"/>
            </w:pPr>
            <w:r w:rsidRPr="00DB15D0">
              <w:t>3/16/2010 12:01</w:t>
            </w:r>
          </w:p>
        </w:tc>
      </w:tr>
      <w:tr w:rsidR="00954AC0" w:rsidRPr="00315C4C" w14:paraId="05E48DFB" w14:textId="77777777" w:rsidTr="00351336">
        <w:trPr>
          <w:trHeight w:val="290"/>
        </w:trPr>
        <w:tc>
          <w:tcPr>
            <w:tcW w:w="1294" w:type="dxa"/>
            <w:noWrap/>
          </w:tcPr>
          <w:p w14:paraId="18A49398" w14:textId="77777777" w:rsidR="00954AC0" w:rsidRPr="00315C4C" w:rsidRDefault="00954AC0" w:rsidP="003D77CB">
            <w:pPr>
              <w:jc w:val="both"/>
            </w:pPr>
            <w:r w:rsidRPr="00DB15D0">
              <w:t>ASEAN</w:t>
            </w:r>
          </w:p>
        </w:tc>
        <w:tc>
          <w:tcPr>
            <w:tcW w:w="2250" w:type="dxa"/>
            <w:noWrap/>
          </w:tcPr>
          <w:p w14:paraId="7CBEFE8A" w14:textId="77777777" w:rsidR="00954AC0" w:rsidRPr="00315C4C" w:rsidRDefault="00954AC0" w:rsidP="003D77CB">
            <w:r w:rsidRPr="00DB15D0">
              <w:t>The official Twitter account of ASEAN - One Vision, One Identity, One Community - Retweets &lt;U+2260&gt; endorsement | contact: public@asean.org</w:t>
            </w:r>
          </w:p>
        </w:tc>
        <w:tc>
          <w:tcPr>
            <w:tcW w:w="2126" w:type="dxa"/>
            <w:noWrap/>
          </w:tcPr>
          <w:p w14:paraId="4637E98C" w14:textId="77777777" w:rsidR="00954AC0" w:rsidRPr="00315C4C" w:rsidRDefault="00954AC0" w:rsidP="003D77CB">
            <w:pPr>
              <w:jc w:val="center"/>
            </w:pPr>
            <w:r w:rsidRPr="00DB15D0">
              <w:t>@ASEAN</w:t>
            </w:r>
          </w:p>
        </w:tc>
        <w:tc>
          <w:tcPr>
            <w:tcW w:w="993" w:type="dxa"/>
            <w:noWrap/>
          </w:tcPr>
          <w:p w14:paraId="6A076B9C" w14:textId="77777777" w:rsidR="00954AC0" w:rsidRPr="00315C4C" w:rsidRDefault="00954AC0" w:rsidP="003D77CB">
            <w:pPr>
              <w:jc w:val="center"/>
            </w:pPr>
            <w:r w:rsidRPr="00DB15D0">
              <w:t>9423</w:t>
            </w:r>
          </w:p>
        </w:tc>
        <w:tc>
          <w:tcPr>
            <w:tcW w:w="1134" w:type="dxa"/>
            <w:noWrap/>
          </w:tcPr>
          <w:p w14:paraId="39B83203" w14:textId="77777777" w:rsidR="00954AC0" w:rsidRPr="00315C4C" w:rsidRDefault="00954AC0" w:rsidP="003D77CB">
            <w:pPr>
              <w:jc w:val="center"/>
            </w:pPr>
            <w:r w:rsidRPr="00DB15D0">
              <w:t>135745</w:t>
            </w:r>
          </w:p>
        </w:tc>
        <w:tc>
          <w:tcPr>
            <w:tcW w:w="1275" w:type="dxa"/>
            <w:noWrap/>
          </w:tcPr>
          <w:p w14:paraId="6A637DF8" w14:textId="77777777" w:rsidR="00954AC0" w:rsidRPr="00315C4C" w:rsidRDefault="00954AC0" w:rsidP="003D77CB">
            <w:pPr>
              <w:jc w:val="center"/>
            </w:pPr>
            <w:r w:rsidRPr="00DB15D0">
              <w:t>2/5/2010 11:43</w:t>
            </w:r>
          </w:p>
        </w:tc>
      </w:tr>
      <w:tr w:rsidR="00954AC0" w:rsidRPr="00315C4C" w14:paraId="1E3CBD89" w14:textId="77777777" w:rsidTr="00351336">
        <w:trPr>
          <w:trHeight w:val="290"/>
        </w:trPr>
        <w:tc>
          <w:tcPr>
            <w:tcW w:w="1294" w:type="dxa"/>
            <w:noWrap/>
          </w:tcPr>
          <w:p w14:paraId="2C278577" w14:textId="77777777" w:rsidR="00954AC0" w:rsidRPr="00315C4C" w:rsidRDefault="00954AC0" w:rsidP="003D77CB">
            <w:pPr>
              <w:jc w:val="both"/>
            </w:pPr>
            <w:r w:rsidRPr="00DB15D0">
              <w:t>ASEAN Centre for Energy</w:t>
            </w:r>
          </w:p>
        </w:tc>
        <w:tc>
          <w:tcPr>
            <w:tcW w:w="2250" w:type="dxa"/>
            <w:noWrap/>
          </w:tcPr>
          <w:p w14:paraId="0337F150" w14:textId="77777777" w:rsidR="00954AC0" w:rsidRPr="00315C4C" w:rsidRDefault="00954AC0" w:rsidP="003D77CB">
            <w:r w:rsidRPr="00DB15D0">
              <w:t>ASEAN Centre for Energy is an intergovernmental organisation within the ASEAN structure that represents 10 ASEAN Member States’ interests in the energy sector.</w:t>
            </w:r>
          </w:p>
        </w:tc>
        <w:tc>
          <w:tcPr>
            <w:tcW w:w="2126" w:type="dxa"/>
            <w:noWrap/>
          </w:tcPr>
          <w:p w14:paraId="14313DB1" w14:textId="77777777" w:rsidR="00954AC0" w:rsidRPr="00315C4C" w:rsidRDefault="00954AC0" w:rsidP="003D77CB">
            <w:pPr>
              <w:jc w:val="center"/>
            </w:pPr>
            <w:r w:rsidRPr="00DB15D0">
              <w:t>@ASEAN_Energy</w:t>
            </w:r>
          </w:p>
        </w:tc>
        <w:tc>
          <w:tcPr>
            <w:tcW w:w="993" w:type="dxa"/>
            <w:noWrap/>
          </w:tcPr>
          <w:p w14:paraId="4018688C" w14:textId="77777777" w:rsidR="00954AC0" w:rsidRPr="00315C4C" w:rsidRDefault="00954AC0" w:rsidP="003D77CB">
            <w:pPr>
              <w:jc w:val="center"/>
            </w:pPr>
            <w:r w:rsidRPr="00DB15D0">
              <w:t>955</w:t>
            </w:r>
          </w:p>
        </w:tc>
        <w:tc>
          <w:tcPr>
            <w:tcW w:w="1134" w:type="dxa"/>
            <w:noWrap/>
          </w:tcPr>
          <w:p w14:paraId="036FAB04" w14:textId="77777777" w:rsidR="00954AC0" w:rsidRPr="00315C4C" w:rsidRDefault="00954AC0" w:rsidP="003D77CB">
            <w:pPr>
              <w:jc w:val="center"/>
            </w:pPr>
            <w:r w:rsidRPr="00DB15D0">
              <w:t>1161</w:t>
            </w:r>
          </w:p>
        </w:tc>
        <w:tc>
          <w:tcPr>
            <w:tcW w:w="1275" w:type="dxa"/>
            <w:noWrap/>
          </w:tcPr>
          <w:p w14:paraId="6E0057FF" w14:textId="77777777" w:rsidR="00954AC0" w:rsidRPr="00315C4C" w:rsidRDefault="00954AC0" w:rsidP="003D77CB">
            <w:pPr>
              <w:jc w:val="center"/>
            </w:pPr>
            <w:r w:rsidRPr="00DB15D0">
              <w:t>5/10/2017 4:23</w:t>
            </w:r>
          </w:p>
        </w:tc>
      </w:tr>
      <w:tr w:rsidR="00954AC0" w:rsidRPr="00315C4C" w14:paraId="336619E4" w14:textId="77777777" w:rsidTr="00351336">
        <w:trPr>
          <w:trHeight w:val="290"/>
        </w:trPr>
        <w:tc>
          <w:tcPr>
            <w:tcW w:w="1294" w:type="dxa"/>
            <w:noWrap/>
          </w:tcPr>
          <w:p w14:paraId="1B3FF9D4" w14:textId="77777777" w:rsidR="00954AC0" w:rsidRPr="00315C4C" w:rsidRDefault="00954AC0" w:rsidP="003D77CB">
            <w:pPr>
              <w:jc w:val="both"/>
            </w:pPr>
            <w:r w:rsidRPr="00DB15D0">
              <w:t>ASEAN COCI</w:t>
            </w:r>
          </w:p>
        </w:tc>
        <w:tc>
          <w:tcPr>
            <w:tcW w:w="2250" w:type="dxa"/>
            <w:noWrap/>
          </w:tcPr>
          <w:p w14:paraId="005FF151" w14:textId="77777777" w:rsidR="00954AC0" w:rsidRPr="00315C4C" w:rsidRDefault="00954AC0" w:rsidP="003D77CB">
            <w:r w:rsidRPr="00DB15D0">
              <w:t>ASEAN Committee on Culture and Information (COCI) aims to promote effective cooperation in culture and information among the people of ASEAN.</w:t>
            </w:r>
          </w:p>
        </w:tc>
        <w:tc>
          <w:tcPr>
            <w:tcW w:w="2126" w:type="dxa"/>
            <w:noWrap/>
          </w:tcPr>
          <w:p w14:paraId="7BB965D9" w14:textId="77777777" w:rsidR="00954AC0" w:rsidRPr="00315C4C" w:rsidRDefault="00954AC0" w:rsidP="003D77CB">
            <w:pPr>
              <w:jc w:val="center"/>
            </w:pPr>
            <w:r w:rsidRPr="00DB15D0">
              <w:t>@aseancoci</w:t>
            </w:r>
          </w:p>
        </w:tc>
        <w:tc>
          <w:tcPr>
            <w:tcW w:w="993" w:type="dxa"/>
            <w:noWrap/>
          </w:tcPr>
          <w:p w14:paraId="1285233B" w14:textId="77777777" w:rsidR="00954AC0" w:rsidRPr="00315C4C" w:rsidRDefault="00954AC0" w:rsidP="003D77CB">
            <w:pPr>
              <w:jc w:val="center"/>
            </w:pPr>
            <w:r w:rsidRPr="00DB15D0">
              <w:t>701</w:t>
            </w:r>
          </w:p>
        </w:tc>
        <w:tc>
          <w:tcPr>
            <w:tcW w:w="1134" w:type="dxa"/>
            <w:noWrap/>
          </w:tcPr>
          <w:p w14:paraId="18A557CB" w14:textId="77777777" w:rsidR="00954AC0" w:rsidRPr="00315C4C" w:rsidRDefault="00954AC0" w:rsidP="003D77CB">
            <w:pPr>
              <w:jc w:val="center"/>
            </w:pPr>
            <w:r w:rsidRPr="00DB15D0">
              <w:t>329</w:t>
            </w:r>
          </w:p>
        </w:tc>
        <w:tc>
          <w:tcPr>
            <w:tcW w:w="1275" w:type="dxa"/>
            <w:noWrap/>
          </w:tcPr>
          <w:p w14:paraId="1A25B38E" w14:textId="77777777" w:rsidR="00954AC0" w:rsidRPr="00315C4C" w:rsidRDefault="00954AC0" w:rsidP="003D77CB">
            <w:pPr>
              <w:jc w:val="center"/>
            </w:pPr>
            <w:r w:rsidRPr="00DB15D0">
              <w:t>7/6/2012 1:33</w:t>
            </w:r>
          </w:p>
        </w:tc>
      </w:tr>
      <w:tr w:rsidR="00954AC0" w:rsidRPr="00315C4C" w14:paraId="680AEDA2" w14:textId="77777777" w:rsidTr="00351336">
        <w:trPr>
          <w:trHeight w:val="290"/>
        </w:trPr>
        <w:tc>
          <w:tcPr>
            <w:tcW w:w="1294" w:type="dxa"/>
            <w:noWrap/>
          </w:tcPr>
          <w:p w14:paraId="6EFC085B" w14:textId="77777777" w:rsidR="00954AC0" w:rsidRPr="00315C4C" w:rsidRDefault="00954AC0" w:rsidP="003D77CB">
            <w:pPr>
              <w:jc w:val="both"/>
            </w:pPr>
            <w:r w:rsidRPr="00DB15D0">
              <w:t>ASEAN Foundation</w:t>
            </w:r>
          </w:p>
        </w:tc>
        <w:tc>
          <w:tcPr>
            <w:tcW w:w="2250" w:type="dxa"/>
            <w:noWrap/>
          </w:tcPr>
          <w:p w14:paraId="55D984AB" w14:textId="77777777" w:rsidR="00954AC0" w:rsidRPr="00315C4C" w:rsidRDefault="00954AC0" w:rsidP="003D77CB">
            <w:r w:rsidRPr="00DB15D0">
              <w:t>We promote ASEAN awareness and develop the potential of ASEAN people. Follow us to receive the latest updates of our work and events. #WeAreASEAN #BeASEAN</w:t>
            </w:r>
          </w:p>
        </w:tc>
        <w:tc>
          <w:tcPr>
            <w:tcW w:w="2126" w:type="dxa"/>
            <w:noWrap/>
          </w:tcPr>
          <w:p w14:paraId="14C36678" w14:textId="77777777" w:rsidR="00954AC0" w:rsidRPr="00315C4C" w:rsidRDefault="00954AC0" w:rsidP="003D77CB">
            <w:pPr>
              <w:jc w:val="center"/>
            </w:pPr>
            <w:r w:rsidRPr="00DB15D0">
              <w:t>@aseanfoundation</w:t>
            </w:r>
          </w:p>
        </w:tc>
        <w:tc>
          <w:tcPr>
            <w:tcW w:w="993" w:type="dxa"/>
            <w:noWrap/>
          </w:tcPr>
          <w:p w14:paraId="273ED4F9" w14:textId="77777777" w:rsidR="00954AC0" w:rsidRPr="00315C4C" w:rsidRDefault="00954AC0" w:rsidP="003D77CB">
            <w:pPr>
              <w:jc w:val="center"/>
            </w:pPr>
            <w:r w:rsidRPr="00DB15D0">
              <w:t>5924</w:t>
            </w:r>
          </w:p>
        </w:tc>
        <w:tc>
          <w:tcPr>
            <w:tcW w:w="1134" w:type="dxa"/>
            <w:noWrap/>
          </w:tcPr>
          <w:p w14:paraId="307D23F5" w14:textId="77777777" w:rsidR="00954AC0" w:rsidRPr="00315C4C" w:rsidRDefault="00954AC0" w:rsidP="003D77CB">
            <w:pPr>
              <w:jc w:val="center"/>
            </w:pPr>
            <w:r w:rsidRPr="00DB15D0">
              <w:t>28516</w:t>
            </w:r>
          </w:p>
        </w:tc>
        <w:tc>
          <w:tcPr>
            <w:tcW w:w="1275" w:type="dxa"/>
            <w:noWrap/>
          </w:tcPr>
          <w:p w14:paraId="4BD93D21" w14:textId="77777777" w:rsidR="00954AC0" w:rsidRPr="00315C4C" w:rsidRDefault="00954AC0" w:rsidP="003D77CB">
            <w:pPr>
              <w:jc w:val="center"/>
            </w:pPr>
            <w:r w:rsidRPr="00DB15D0">
              <w:t>4/19/2011 9:13</w:t>
            </w:r>
          </w:p>
        </w:tc>
      </w:tr>
      <w:tr w:rsidR="00954AC0" w:rsidRPr="00315C4C" w14:paraId="6AC94011" w14:textId="77777777" w:rsidTr="00351336">
        <w:trPr>
          <w:trHeight w:val="290"/>
        </w:trPr>
        <w:tc>
          <w:tcPr>
            <w:tcW w:w="1294" w:type="dxa"/>
            <w:noWrap/>
          </w:tcPr>
          <w:p w14:paraId="064B471B" w14:textId="77777777" w:rsidR="00954AC0" w:rsidRPr="00315C4C" w:rsidRDefault="00954AC0" w:rsidP="003D77CB">
            <w:pPr>
              <w:jc w:val="both"/>
            </w:pPr>
            <w:r w:rsidRPr="00DB15D0">
              <w:t>ASEAN SME</w:t>
            </w:r>
          </w:p>
        </w:tc>
        <w:tc>
          <w:tcPr>
            <w:tcW w:w="2250" w:type="dxa"/>
            <w:noWrap/>
          </w:tcPr>
          <w:p w14:paraId="10F395D4" w14:textId="77777777" w:rsidR="00954AC0" w:rsidRPr="00315C4C" w:rsidRDefault="00954AC0" w:rsidP="003D77CB"/>
        </w:tc>
        <w:tc>
          <w:tcPr>
            <w:tcW w:w="2126" w:type="dxa"/>
            <w:noWrap/>
          </w:tcPr>
          <w:p w14:paraId="6BC79046" w14:textId="77777777" w:rsidR="00954AC0" w:rsidRPr="00315C4C" w:rsidRDefault="00954AC0" w:rsidP="003D77CB">
            <w:pPr>
              <w:jc w:val="center"/>
            </w:pPr>
            <w:r w:rsidRPr="00DB15D0">
              <w:t>@ASEAN_SME</w:t>
            </w:r>
          </w:p>
        </w:tc>
        <w:tc>
          <w:tcPr>
            <w:tcW w:w="993" w:type="dxa"/>
            <w:noWrap/>
          </w:tcPr>
          <w:p w14:paraId="61F6B85A" w14:textId="77777777" w:rsidR="00954AC0" w:rsidRPr="00315C4C" w:rsidRDefault="00954AC0" w:rsidP="003D77CB">
            <w:pPr>
              <w:jc w:val="center"/>
            </w:pPr>
            <w:r w:rsidRPr="00DB15D0">
              <w:t>207</w:t>
            </w:r>
          </w:p>
        </w:tc>
        <w:tc>
          <w:tcPr>
            <w:tcW w:w="1134" w:type="dxa"/>
            <w:noWrap/>
          </w:tcPr>
          <w:p w14:paraId="510B3653" w14:textId="77777777" w:rsidR="00954AC0" w:rsidRPr="00315C4C" w:rsidRDefault="00954AC0" w:rsidP="003D77CB">
            <w:pPr>
              <w:jc w:val="center"/>
            </w:pPr>
            <w:r w:rsidRPr="00DB15D0">
              <w:t>308</w:t>
            </w:r>
          </w:p>
        </w:tc>
        <w:tc>
          <w:tcPr>
            <w:tcW w:w="1275" w:type="dxa"/>
            <w:noWrap/>
          </w:tcPr>
          <w:p w14:paraId="363001FE" w14:textId="77777777" w:rsidR="00954AC0" w:rsidRPr="00315C4C" w:rsidRDefault="00954AC0" w:rsidP="003D77CB">
            <w:pPr>
              <w:jc w:val="center"/>
            </w:pPr>
            <w:r w:rsidRPr="00DB15D0">
              <w:t>12/18/2014 2:42</w:t>
            </w:r>
          </w:p>
        </w:tc>
      </w:tr>
      <w:tr w:rsidR="00954AC0" w:rsidRPr="00315C4C" w14:paraId="4B69E0E7" w14:textId="77777777" w:rsidTr="00351336">
        <w:trPr>
          <w:trHeight w:val="290"/>
        </w:trPr>
        <w:tc>
          <w:tcPr>
            <w:tcW w:w="1294" w:type="dxa"/>
            <w:noWrap/>
          </w:tcPr>
          <w:p w14:paraId="45ABC15D" w14:textId="77777777" w:rsidR="00954AC0" w:rsidRPr="00315C4C" w:rsidRDefault="00954AC0" w:rsidP="003D77CB">
            <w:pPr>
              <w:jc w:val="both"/>
            </w:pPr>
            <w:r w:rsidRPr="00DB15D0">
              <w:t>ASEAN Studies Centre</w:t>
            </w:r>
          </w:p>
        </w:tc>
        <w:tc>
          <w:tcPr>
            <w:tcW w:w="2250" w:type="dxa"/>
            <w:noWrap/>
          </w:tcPr>
          <w:p w14:paraId="6925E9EB" w14:textId="77777777" w:rsidR="00954AC0" w:rsidRPr="00315C4C" w:rsidRDefault="00954AC0" w:rsidP="003D77CB">
            <w:r w:rsidRPr="00DB15D0">
              <w:t xml:space="preserve">The ASEAN Studies Centre is devoted to research on issues that pertain to the Association of Southeast Asian Nations (ASEAN) as an </w:t>
            </w:r>
            <w:r w:rsidRPr="00DB15D0">
              <w:lastRenderedPageBreak/>
              <w:t>institution and a process.</w:t>
            </w:r>
          </w:p>
        </w:tc>
        <w:tc>
          <w:tcPr>
            <w:tcW w:w="2126" w:type="dxa"/>
            <w:noWrap/>
          </w:tcPr>
          <w:p w14:paraId="6E8BD41B" w14:textId="77777777" w:rsidR="00954AC0" w:rsidRPr="00315C4C" w:rsidRDefault="00954AC0" w:rsidP="003D77CB">
            <w:pPr>
              <w:jc w:val="center"/>
            </w:pPr>
            <w:r w:rsidRPr="00DB15D0">
              <w:lastRenderedPageBreak/>
              <w:t>@ASEANstudies</w:t>
            </w:r>
          </w:p>
        </w:tc>
        <w:tc>
          <w:tcPr>
            <w:tcW w:w="993" w:type="dxa"/>
            <w:noWrap/>
          </w:tcPr>
          <w:p w14:paraId="0554F3B1" w14:textId="77777777" w:rsidR="00954AC0" w:rsidRPr="00315C4C" w:rsidRDefault="00954AC0" w:rsidP="003D77CB">
            <w:pPr>
              <w:jc w:val="center"/>
            </w:pPr>
            <w:r w:rsidRPr="00DB15D0">
              <w:t>1029</w:t>
            </w:r>
          </w:p>
        </w:tc>
        <w:tc>
          <w:tcPr>
            <w:tcW w:w="1134" w:type="dxa"/>
            <w:noWrap/>
          </w:tcPr>
          <w:p w14:paraId="271585B9" w14:textId="77777777" w:rsidR="00954AC0" w:rsidRPr="00315C4C" w:rsidRDefault="00954AC0" w:rsidP="003D77CB">
            <w:pPr>
              <w:jc w:val="center"/>
            </w:pPr>
            <w:r w:rsidRPr="00DB15D0">
              <w:t>19070</w:t>
            </w:r>
          </w:p>
        </w:tc>
        <w:tc>
          <w:tcPr>
            <w:tcW w:w="1275" w:type="dxa"/>
            <w:noWrap/>
          </w:tcPr>
          <w:p w14:paraId="7FB7DB6D" w14:textId="77777777" w:rsidR="00954AC0" w:rsidRPr="00315C4C" w:rsidRDefault="00954AC0" w:rsidP="003D77CB">
            <w:pPr>
              <w:jc w:val="center"/>
            </w:pPr>
            <w:r w:rsidRPr="00DB15D0">
              <w:t>2/25/2010 4:50</w:t>
            </w:r>
          </w:p>
        </w:tc>
      </w:tr>
      <w:tr w:rsidR="00954AC0" w:rsidRPr="00315C4C" w14:paraId="2EA0D560" w14:textId="77777777" w:rsidTr="00351336">
        <w:trPr>
          <w:trHeight w:val="290"/>
        </w:trPr>
        <w:tc>
          <w:tcPr>
            <w:tcW w:w="1294" w:type="dxa"/>
            <w:noWrap/>
          </w:tcPr>
          <w:p w14:paraId="37E5E4F2" w14:textId="77777777" w:rsidR="00954AC0" w:rsidRPr="00315C4C" w:rsidRDefault="00954AC0" w:rsidP="003D77CB">
            <w:pPr>
              <w:jc w:val="both"/>
            </w:pPr>
            <w:r w:rsidRPr="00DB15D0">
              <w:t>ASEAN Youth Organization</w:t>
            </w:r>
          </w:p>
        </w:tc>
        <w:tc>
          <w:tcPr>
            <w:tcW w:w="2250" w:type="dxa"/>
            <w:noWrap/>
          </w:tcPr>
          <w:p w14:paraId="098CE864" w14:textId="77777777" w:rsidR="00954AC0" w:rsidRPr="00315C4C" w:rsidRDefault="00954AC0" w:rsidP="003D77CB">
            <w:r w:rsidRPr="00DB15D0">
              <w:t>Official account of ASEAN Youth Organization • One Caring and Sharing Community #ASEAN1Community • https://t.co/S51KYZTxyB</w:t>
            </w:r>
          </w:p>
        </w:tc>
        <w:tc>
          <w:tcPr>
            <w:tcW w:w="2126" w:type="dxa"/>
            <w:noWrap/>
          </w:tcPr>
          <w:p w14:paraId="7DBBFAF3" w14:textId="77777777" w:rsidR="00954AC0" w:rsidRPr="00315C4C" w:rsidRDefault="00954AC0" w:rsidP="003D77CB">
            <w:pPr>
              <w:jc w:val="center"/>
            </w:pPr>
            <w:r w:rsidRPr="00DB15D0">
              <w:t>@ayoasean</w:t>
            </w:r>
          </w:p>
        </w:tc>
        <w:tc>
          <w:tcPr>
            <w:tcW w:w="993" w:type="dxa"/>
            <w:noWrap/>
          </w:tcPr>
          <w:p w14:paraId="2F972614" w14:textId="77777777" w:rsidR="00954AC0" w:rsidRPr="00315C4C" w:rsidRDefault="00954AC0" w:rsidP="003D77CB">
            <w:pPr>
              <w:jc w:val="center"/>
            </w:pPr>
            <w:r w:rsidRPr="00DB15D0">
              <w:t>33087</w:t>
            </w:r>
          </w:p>
        </w:tc>
        <w:tc>
          <w:tcPr>
            <w:tcW w:w="1134" w:type="dxa"/>
            <w:noWrap/>
          </w:tcPr>
          <w:p w14:paraId="549C9306" w14:textId="77777777" w:rsidR="00954AC0" w:rsidRPr="00315C4C" w:rsidRDefault="00954AC0" w:rsidP="003D77CB">
            <w:pPr>
              <w:jc w:val="center"/>
            </w:pPr>
            <w:r w:rsidRPr="00DB15D0">
              <w:t>3052</w:t>
            </w:r>
          </w:p>
        </w:tc>
        <w:tc>
          <w:tcPr>
            <w:tcW w:w="1275" w:type="dxa"/>
            <w:noWrap/>
          </w:tcPr>
          <w:p w14:paraId="15C12B25" w14:textId="77777777" w:rsidR="00954AC0" w:rsidRPr="00315C4C" w:rsidRDefault="00954AC0" w:rsidP="003D77CB">
            <w:pPr>
              <w:jc w:val="center"/>
            </w:pPr>
            <w:r w:rsidRPr="00DB15D0">
              <w:t>9/21/2011 21:38</w:t>
            </w:r>
          </w:p>
        </w:tc>
      </w:tr>
      <w:tr w:rsidR="00954AC0" w:rsidRPr="00315C4C" w14:paraId="03C3BCD3" w14:textId="77777777" w:rsidTr="00351336">
        <w:trPr>
          <w:trHeight w:val="290"/>
        </w:trPr>
        <w:tc>
          <w:tcPr>
            <w:tcW w:w="1294" w:type="dxa"/>
            <w:noWrap/>
          </w:tcPr>
          <w:p w14:paraId="6B26A0C9" w14:textId="77777777" w:rsidR="00954AC0" w:rsidRPr="00315C4C" w:rsidRDefault="00954AC0" w:rsidP="003D77CB">
            <w:pPr>
              <w:jc w:val="both"/>
            </w:pPr>
            <w:r w:rsidRPr="00DB15D0">
              <w:t>ASEAN2019TH</w:t>
            </w:r>
          </w:p>
        </w:tc>
        <w:tc>
          <w:tcPr>
            <w:tcW w:w="2250" w:type="dxa"/>
            <w:noWrap/>
          </w:tcPr>
          <w:p w14:paraId="43F321DA" w14:textId="77777777" w:rsidR="00954AC0" w:rsidRPr="00315C4C" w:rsidRDefault="00954AC0" w:rsidP="003D77CB">
            <w:r w:rsidRPr="00DB15D0">
              <w:t>The official account of Thailand's ASEAN Chairmanship in 2019 'Advancing Partnership for Sustainability' #ASEAN2019</w:t>
            </w:r>
          </w:p>
        </w:tc>
        <w:tc>
          <w:tcPr>
            <w:tcW w:w="2126" w:type="dxa"/>
            <w:noWrap/>
          </w:tcPr>
          <w:p w14:paraId="61667226" w14:textId="77777777" w:rsidR="00954AC0" w:rsidRPr="00315C4C" w:rsidRDefault="00954AC0" w:rsidP="003D77CB">
            <w:pPr>
              <w:jc w:val="center"/>
            </w:pPr>
            <w:r w:rsidRPr="00DB15D0">
              <w:t>@ASEAN2019TH</w:t>
            </w:r>
          </w:p>
        </w:tc>
        <w:tc>
          <w:tcPr>
            <w:tcW w:w="993" w:type="dxa"/>
            <w:noWrap/>
          </w:tcPr>
          <w:p w14:paraId="3236005C" w14:textId="77777777" w:rsidR="00954AC0" w:rsidRPr="00315C4C" w:rsidRDefault="00954AC0" w:rsidP="003D77CB">
            <w:pPr>
              <w:jc w:val="center"/>
            </w:pPr>
            <w:r w:rsidRPr="00DB15D0">
              <w:t>1382</w:t>
            </w:r>
          </w:p>
        </w:tc>
        <w:tc>
          <w:tcPr>
            <w:tcW w:w="1134" w:type="dxa"/>
            <w:noWrap/>
          </w:tcPr>
          <w:p w14:paraId="5CB89A1E" w14:textId="77777777" w:rsidR="00954AC0" w:rsidRPr="00315C4C" w:rsidRDefault="00954AC0" w:rsidP="003D77CB">
            <w:pPr>
              <w:jc w:val="center"/>
            </w:pPr>
            <w:r w:rsidRPr="00DB15D0">
              <w:t>3173</w:t>
            </w:r>
          </w:p>
        </w:tc>
        <w:tc>
          <w:tcPr>
            <w:tcW w:w="1275" w:type="dxa"/>
            <w:noWrap/>
          </w:tcPr>
          <w:p w14:paraId="30FD62CA" w14:textId="77777777" w:rsidR="00954AC0" w:rsidRPr="00315C4C" w:rsidRDefault="00954AC0" w:rsidP="003D77CB">
            <w:pPr>
              <w:jc w:val="center"/>
            </w:pPr>
            <w:r w:rsidRPr="00DB15D0">
              <w:t>8/20/2018 8:02</w:t>
            </w:r>
          </w:p>
        </w:tc>
      </w:tr>
      <w:tr w:rsidR="00954AC0" w:rsidRPr="00315C4C" w14:paraId="5F976264" w14:textId="77777777" w:rsidTr="00351336">
        <w:trPr>
          <w:trHeight w:val="290"/>
        </w:trPr>
        <w:tc>
          <w:tcPr>
            <w:tcW w:w="1294" w:type="dxa"/>
            <w:noWrap/>
          </w:tcPr>
          <w:p w14:paraId="072F8B2D" w14:textId="77777777" w:rsidR="00954AC0" w:rsidRPr="00315C4C" w:rsidRDefault="00954AC0" w:rsidP="003D77CB">
            <w:pPr>
              <w:jc w:val="both"/>
            </w:pPr>
            <w:r w:rsidRPr="00DB15D0">
              <w:t>ASEAN-THAILAND</w:t>
            </w:r>
          </w:p>
        </w:tc>
        <w:tc>
          <w:tcPr>
            <w:tcW w:w="2250" w:type="dxa"/>
            <w:noWrap/>
          </w:tcPr>
          <w:p w14:paraId="45FAEA61" w14:textId="77777777" w:rsidR="00954AC0" w:rsidRPr="00315C4C" w:rsidRDefault="00954AC0" w:rsidP="003D77CB">
            <w:r w:rsidRPr="00DB15D0">
              <w:t>Official twitter account https://t.co/2wa5g018xk Facebook : ASEANThailand.MFA IG : aseanthailand</w:t>
            </w:r>
          </w:p>
        </w:tc>
        <w:tc>
          <w:tcPr>
            <w:tcW w:w="2126" w:type="dxa"/>
            <w:noWrap/>
          </w:tcPr>
          <w:p w14:paraId="45FE6B72" w14:textId="77777777" w:rsidR="00954AC0" w:rsidRPr="00315C4C" w:rsidRDefault="00954AC0" w:rsidP="003D77CB">
            <w:pPr>
              <w:jc w:val="center"/>
            </w:pPr>
            <w:r w:rsidRPr="00DB15D0">
              <w:t>@ASEAN_THAILAND</w:t>
            </w:r>
          </w:p>
        </w:tc>
        <w:tc>
          <w:tcPr>
            <w:tcW w:w="993" w:type="dxa"/>
            <w:noWrap/>
          </w:tcPr>
          <w:p w14:paraId="4C6CD6F2" w14:textId="77777777" w:rsidR="00954AC0" w:rsidRPr="00315C4C" w:rsidRDefault="00954AC0" w:rsidP="003D77CB">
            <w:pPr>
              <w:jc w:val="center"/>
            </w:pPr>
            <w:r w:rsidRPr="00DB15D0">
              <w:t>4177</w:t>
            </w:r>
          </w:p>
        </w:tc>
        <w:tc>
          <w:tcPr>
            <w:tcW w:w="1134" w:type="dxa"/>
            <w:noWrap/>
          </w:tcPr>
          <w:p w14:paraId="067ED64A" w14:textId="77777777" w:rsidR="00954AC0" w:rsidRPr="00315C4C" w:rsidRDefault="00954AC0" w:rsidP="003D77CB">
            <w:pPr>
              <w:jc w:val="center"/>
            </w:pPr>
            <w:r w:rsidRPr="00DB15D0">
              <w:t>4404</w:t>
            </w:r>
          </w:p>
        </w:tc>
        <w:tc>
          <w:tcPr>
            <w:tcW w:w="1275" w:type="dxa"/>
            <w:noWrap/>
          </w:tcPr>
          <w:p w14:paraId="4AEF763A" w14:textId="77777777" w:rsidR="00954AC0" w:rsidRPr="00315C4C" w:rsidRDefault="00954AC0" w:rsidP="003D77CB">
            <w:pPr>
              <w:jc w:val="center"/>
            </w:pPr>
            <w:r w:rsidRPr="00DB15D0">
              <w:t>3/12/2015 4:32</w:t>
            </w:r>
          </w:p>
        </w:tc>
      </w:tr>
      <w:tr w:rsidR="00954AC0" w:rsidRPr="00315C4C" w14:paraId="2DE7EB36" w14:textId="77777777" w:rsidTr="00351336">
        <w:trPr>
          <w:trHeight w:val="290"/>
        </w:trPr>
        <w:tc>
          <w:tcPr>
            <w:tcW w:w="1294" w:type="dxa"/>
            <w:noWrap/>
          </w:tcPr>
          <w:p w14:paraId="4DA66F91" w14:textId="77777777" w:rsidR="00954AC0" w:rsidRPr="00315C4C" w:rsidRDefault="00954AC0" w:rsidP="003D77CB">
            <w:pPr>
              <w:jc w:val="both"/>
            </w:pPr>
            <w:r w:rsidRPr="00DB15D0">
              <w:t>ASEAN-UN</w:t>
            </w:r>
          </w:p>
        </w:tc>
        <w:tc>
          <w:tcPr>
            <w:tcW w:w="2250" w:type="dxa"/>
            <w:noWrap/>
          </w:tcPr>
          <w:p w14:paraId="0512F455" w14:textId="77777777" w:rsidR="00954AC0" w:rsidRPr="00315C4C" w:rsidRDefault="00954AC0" w:rsidP="003D77CB">
            <w:r w:rsidRPr="00DB15D0">
              <w:t>The ASEAN-UN Comprehensive Partnership was adopted by the Leaders of ASEAN and the United Nations Secretary-General at the 4th ASEAN-UN Summit in November 2011</w:t>
            </w:r>
          </w:p>
        </w:tc>
        <w:tc>
          <w:tcPr>
            <w:tcW w:w="2126" w:type="dxa"/>
            <w:noWrap/>
          </w:tcPr>
          <w:p w14:paraId="43340E83" w14:textId="77777777" w:rsidR="00954AC0" w:rsidRPr="00315C4C" w:rsidRDefault="00954AC0" w:rsidP="003D77CB">
            <w:pPr>
              <w:jc w:val="center"/>
            </w:pPr>
            <w:r w:rsidRPr="00DB15D0">
              <w:t>@ASEAN_UN</w:t>
            </w:r>
          </w:p>
        </w:tc>
        <w:tc>
          <w:tcPr>
            <w:tcW w:w="993" w:type="dxa"/>
            <w:noWrap/>
          </w:tcPr>
          <w:p w14:paraId="3F1D82D1" w14:textId="77777777" w:rsidR="00954AC0" w:rsidRPr="00315C4C" w:rsidRDefault="00954AC0" w:rsidP="003D77CB">
            <w:pPr>
              <w:jc w:val="center"/>
            </w:pPr>
            <w:r w:rsidRPr="00DB15D0">
              <w:t>551</w:t>
            </w:r>
          </w:p>
        </w:tc>
        <w:tc>
          <w:tcPr>
            <w:tcW w:w="1134" w:type="dxa"/>
            <w:noWrap/>
          </w:tcPr>
          <w:p w14:paraId="6A3073D9" w14:textId="77777777" w:rsidR="00954AC0" w:rsidRPr="00315C4C" w:rsidRDefault="00954AC0" w:rsidP="003D77CB">
            <w:pPr>
              <w:jc w:val="center"/>
            </w:pPr>
            <w:r w:rsidRPr="00DB15D0">
              <w:t>1344</w:t>
            </w:r>
          </w:p>
        </w:tc>
        <w:tc>
          <w:tcPr>
            <w:tcW w:w="1275" w:type="dxa"/>
            <w:noWrap/>
          </w:tcPr>
          <w:p w14:paraId="5FD9498F" w14:textId="77777777" w:rsidR="00954AC0" w:rsidRPr="00315C4C" w:rsidRDefault="00954AC0" w:rsidP="003D77CB">
            <w:pPr>
              <w:jc w:val="center"/>
            </w:pPr>
            <w:r w:rsidRPr="00DB15D0">
              <w:t>10/8/2016 1:51</w:t>
            </w:r>
          </w:p>
        </w:tc>
      </w:tr>
      <w:tr w:rsidR="00954AC0" w:rsidRPr="00315C4C" w14:paraId="70028EC1" w14:textId="77777777" w:rsidTr="00351336">
        <w:trPr>
          <w:trHeight w:val="290"/>
        </w:trPr>
        <w:tc>
          <w:tcPr>
            <w:tcW w:w="1294" w:type="dxa"/>
            <w:noWrap/>
          </w:tcPr>
          <w:p w14:paraId="35373E8D" w14:textId="77777777" w:rsidR="00954AC0" w:rsidRPr="00315C4C" w:rsidRDefault="00954AC0" w:rsidP="003D77CB">
            <w:pPr>
              <w:jc w:val="both"/>
            </w:pPr>
            <w:r w:rsidRPr="00DB15D0">
              <w:t>AU CIDO</w:t>
            </w:r>
          </w:p>
        </w:tc>
        <w:tc>
          <w:tcPr>
            <w:tcW w:w="2250" w:type="dxa"/>
            <w:noWrap/>
          </w:tcPr>
          <w:p w14:paraId="23676916" w14:textId="77777777" w:rsidR="00954AC0" w:rsidRPr="00315C4C" w:rsidRDefault="00954AC0" w:rsidP="003D77CB">
            <w:r w:rsidRPr="00DB15D0">
              <w:t>Citizens &amp; Diaspora Organizations (CIDO) - African Union Commission. Mainstreaming the #AUCitizen, the diaspora and civil society into all AU matters.</w:t>
            </w:r>
          </w:p>
        </w:tc>
        <w:tc>
          <w:tcPr>
            <w:tcW w:w="2126" w:type="dxa"/>
            <w:noWrap/>
          </w:tcPr>
          <w:p w14:paraId="51373DDE" w14:textId="77777777" w:rsidR="00954AC0" w:rsidRPr="00315C4C" w:rsidRDefault="00954AC0" w:rsidP="003D77CB">
            <w:pPr>
              <w:jc w:val="center"/>
            </w:pPr>
            <w:r w:rsidRPr="00DB15D0">
              <w:t>@AUC_CIDO</w:t>
            </w:r>
          </w:p>
        </w:tc>
        <w:tc>
          <w:tcPr>
            <w:tcW w:w="993" w:type="dxa"/>
            <w:noWrap/>
          </w:tcPr>
          <w:p w14:paraId="4F4D556C" w14:textId="77777777" w:rsidR="00954AC0" w:rsidRPr="00315C4C" w:rsidRDefault="00954AC0" w:rsidP="003D77CB">
            <w:pPr>
              <w:jc w:val="center"/>
            </w:pPr>
            <w:r w:rsidRPr="00DB15D0">
              <w:t>2119</w:t>
            </w:r>
          </w:p>
        </w:tc>
        <w:tc>
          <w:tcPr>
            <w:tcW w:w="1134" w:type="dxa"/>
            <w:noWrap/>
          </w:tcPr>
          <w:p w14:paraId="64D30007" w14:textId="77777777" w:rsidR="00954AC0" w:rsidRPr="00315C4C" w:rsidRDefault="00954AC0" w:rsidP="003D77CB">
            <w:pPr>
              <w:jc w:val="center"/>
            </w:pPr>
            <w:r w:rsidRPr="00DB15D0">
              <w:t>6616</w:t>
            </w:r>
          </w:p>
        </w:tc>
        <w:tc>
          <w:tcPr>
            <w:tcW w:w="1275" w:type="dxa"/>
            <w:noWrap/>
          </w:tcPr>
          <w:p w14:paraId="0DB4E6AF" w14:textId="77777777" w:rsidR="00954AC0" w:rsidRPr="00315C4C" w:rsidRDefault="00954AC0" w:rsidP="003D77CB">
            <w:pPr>
              <w:jc w:val="center"/>
            </w:pPr>
            <w:r w:rsidRPr="00DB15D0">
              <w:t>6/3/2015 5:16</w:t>
            </w:r>
          </w:p>
        </w:tc>
      </w:tr>
      <w:tr w:rsidR="00954AC0" w:rsidRPr="00315C4C" w14:paraId="4F23F1E5" w14:textId="77777777" w:rsidTr="00351336">
        <w:trPr>
          <w:trHeight w:val="290"/>
        </w:trPr>
        <w:tc>
          <w:tcPr>
            <w:tcW w:w="1294" w:type="dxa"/>
            <w:noWrap/>
          </w:tcPr>
          <w:p w14:paraId="2D2B7162" w14:textId="77777777" w:rsidR="00954AC0" w:rsidRPr="00315C4C" w:rsidRDefault="00954AC0" w:rsidP="003D77CB">
            <w:pPr>
              <w:jc w:val="both"/>
            </w:pPr>
            <w:r w:rsidRPr="00DB15D0">
              <w:t>AU Special Envoy Bineta Diop</w:t>
            </w:r>
          </w:p>
        </w:tc>
        <w:tc>
          <w:tcPr>
            <w:tcW w:w="2250" w:type="dxa"/>
            <w:noWrap/>
          </w:tcPr>
          <w:p w14:paraId="76A98C66" w14:textId="77777777" w:rsidR="00954AC0" w:rsidRPr="00315C4C" w:rsidRDefault="00954AC0" w:rsidP="003D77CB">
            <w:r w:rsidRPr="00DB15D0">
              <w:t>#AU Special Envoy on Women Peace &amp; Security. I stand for WOMEN: Prevention of SGBV, Protection, Participation &amp; Empowerment. @AWLNetwork Co-Convener</w:t>
            </w:r>
          </w:p>
        </w:tc>
        <w:tc>
          <w:tcPr>
            <w:tcW w:w="2126" w:type="dxa"/>
            <w:noWrap/>
          </w:tcPr>
          <w:p w14:paraId="617C100D" w14:textId="77777777" w:rsidR="00954AC0" w:rsidRPr="00315C4C" w:rsidRDefault="00954AC0" w:rsidP="003D77CB">
            <w:pPr>
              <w:jc w:val="center"/>
            </w:pPr>
            <w:r w:rsidRPr="00DB15D0">
              <w:t>@AUBinetaDiop</w:t>
            </w:r>
          </w:p>
        </w:tc>
        <w:tc>
          <w:tcPr>
            <w:tcW w:w="993" w:type="dxa"/>
            <w:noWrap/>
          </w:tcPr>
          <w:p w14:paraId="6F80AB3F" w14:textId="77777777" w:rsidR="00954AC0" w:rsidRPr="00315C4C" w:rsidRDefault="00954AC0" w:rsidP="003D77CB">
            <w:pPr>
              <w:jc w:val="center"/>
            </w:pPr>
            <w:r w:rsidRPr="00DB15D0">
              <w:t>3841</w:t>
            </w:r>
          </w:p>
        </w:tc>
        <w:tc>
          <w:tcPr>
            <w:tcW w:w="1134" w:type="dxa"/>
            <w:noWrap/>
          </w:tcPr>
          <w:p w14:paraId="363678A3" w14:textId="77777777" w:rsidR="00954AC0" w:rsidRPr="00315C4C" w:rsidRDefault="00954AC0" w:rsidP="003D77CB">
            <w:pPr>
              <w:jc w:val="center"/>
            </w:pPr>
            <w:r w:rsidRPr="00DB15D0">
              <w:t>12992</w:t>
            </w:r>
          </w:p>
        </w:tc>
        <w:tc>
          <w:tcPr>
            <w:tcW w:w="1275" w:type="dxa"/>
            <w:noWrap/>
          </w:tcPr>
          <w:p w14:paraId="62BEDCA8" w14:textId="77777777" w:rsidR="00954AC0" w:rsidRPr="00315C4C" w:rsidRDefault="00954AC0" w:rsidP="003D77CB">
            <w:pPr>
              <w:jc w:val="center"/>
            </w:pPr>
            <w:r w:rsidRPr="00DB15D0">
              <w:t>6/10/2014 8:15</w:t>
            </w:r>
          </w:p>
        </w:tc>
      </w:tr>
      <w:tr w:rsidR="00954AC0" w:rsidRPr="00315C4C" w14:paraId="381CDCCB" w14:textId="77777777" w:rsidTr="00351336">
        <w:trPr>
          <w:trHeight w:val="290"/>
        </w:trPr>
        <w:tc>
          <w:tcPr>
            <w:tcW w:w="1294" w:type="dxa"/>
            <w:noWrap/>
          </w:tcPr>
          <w:p w14:paraId="3103C85E" w14:textId="77777777" w:rsidR="00954AC0" w:rsidRPr="00315C4C" w:rsidRDefault="00954AC0" w:rsidP="003D77CB">
            <w:pPr>
              <w:jc w:val="both"/>
            </w:pPr>
            <w:r w:rsidRPr="00DB15D0">
              <w:lastRenderedPageBreak/>
              <w:t>AUDA-NEPAD</w:t>
            </w:r>
          </w:p>
        </w:tc>
        <w:tc>
          <w:tcPr>
            <w:tcW w:w="2250" w:type="dxa"/>
            <w:noWrap/>
          </w:tcPr>
          <w:p w14:paraId="792A8062" w14:textId="77777777" w:rsidR="00954AC0" w:rsidRPr="00315C4C" w:rsidRDefault="00954AC0" w:rsidP="003D77CB">
            <w:r w:rsidRPr="00DB15D0">
              <w:t>The African Union Development Agency-NEPAD</w:t>
            </w:r>
          </w:p>
        </w:tc>
        <w:tc>
          <w:tcPr>
            <w:tcW w:w="2126" w:type="dxa"/>
            <w:noWrap/>
          </w:tcPr>
          <w:p w14:paraId="6E8C1F51" w14:textId="77777777" w:rsidR="00954AC0" w:rsidRPr="00315C4C" w:rsidRDefault="00954AC0" w:rsidP="003D77CB">
            <w:pPr>
              <w:jc w:val="center"/>
            </w:pPr>
            <w:r w:rsidRPr="00DB15D0">
              <w:t>@NEPAD_Agency</w:t>
            </w:r>
          </w:p>
        </w:tc>
        <w:tc>
          <w:tcPr>
            <w:tcW w:w="993" w:type="dxa"/>
            <w:noWrap/>
          </w:tcPr>
          <w:p w14:paraId="109A600A" w14:textId="77777777" w:rsidR="00954AC0" w:rsidRPr="00315C4C" w:rsidRDefault="00954AC0" w:rsidP="003D77CB">
            <w:pPr>
              <w:jc w:val="center"/>
            </w:pPr>
            <w:r w:rsidRPr="00DB15D0">
              <w:t>10684</w:t>
            </w:r>
          </w:p>
        </w:tc>
        <w:tc>
          <w:tcPr>
            <w:tcW w:w="1134" w:type="dxa"/>
            <w:noWrap/>
          </w:tcPr>
          <w:p w14:paraId="0D630B9E" w14:textId="77777777" w:rsidR="00954AC0" w:rsidRPr="00315C4C" w:rsidRDefault="00954AC0" w:rsidP="003D77CB">
            <w:pPr>
              <w:jc w:val="center"/>
            </w:pPr>
            <w:r w:rsidRPr="00DB15D0">
              <w:t>59533</w:t>
            </w:r>
          </w:p>
        </w:tc>
        <w:tc>
          <w:tcPr>
            <w:tcW w:w="1275" w:type="dxa"/>
            <w:noWrap/>
          </w:tcPr>
          <w:p w14:paraId="2BC177C7" w14:textId="77777777" w:rsidR="00954AC0" w:rsidRPr="00315C4C" w:rsidRDefault="00954AC0" w:rsidP="003D77CB">
            <w:pPr>
              <w:jc w:val="center"/>
            </w:pPr>
            <w:r w:rsidRPr="00DB15D0">
              <w:t>1/25/2010 16:07</w:t>
            </w:r>
          </w:p>
        </w:tc>
      </w:tr>
      <w:tr w:rsidR="00954AC0" w:rsidRPr="00315C4C" w14:paraId="6C2F69CE" w14:textId="77777777" w:rsidTr="00351336">
        <w:trPr>
          <w:trHeight w:val="290"/>
        </w:trPr>
        <w:tc>
          <w:tcPr>
            <w:tcW w:w="1294" w:type="dxa"/>
            <w:noWrap/>
          </w:tcPr>
          <w:p w14:paraId="464F26DF" w14:textId="77777777" w:rsidR="00954AC0" w:rsidRPr="00315C4C" w:rsidRDefault="00954AC0" w:rsidP="003D77CB">
            <w:pPr>
              <w:jc w:val="both"/>
            </w:pPr>
            <w:r w:rsidRPr="00DB15D0">
              <w:t>BUREAU DE LIAISON DE L'UNION AFRICAINE AU TCHAD</w:t>
            </w:r>
          </w:p>
        </w:tc>
        <w:tc>
          <w:tcPr>
            <w:tcW w:w="2250" w:type="dxa"/>
            <w:noWrap/>
          </w:tcPr>
          <w:p w14:paraId="65930BA8" w14:textId="77777777" w:rsidR="00954AC0" w:rsidRPr="00315C4C" w:rsidRDefault="00954AC0" w:rsidP="003D77CB">
            <w:r w:rsidRPr="00DB15D0">
              <w:t>Relais officiel.</w:t>
            </w:r>
          </w:p>
        </w:tc>
        <w:tc>
          <w:tcPr>
            <w:tcW w:w="2126" w:type="dxa"/>
            <w:noWrap/>
          </w:tcPr>
          <w:p w14:paraId="55331348" w14:textId="77777777" w:rsidR="00954AC0" w:rsidRPr="00315C4C" w:rsidRDefault="00954AC0" w:rsidP="003D77CB">
            <w:pPr>
              <w:jc w:val="center"/>
            </w:pPr>
            <w:r w:rsidRPr="00DB15D0">
              <w:t>@UA_Tchad</w:t>
            </w:r>
          </w:p>
        </w:tc>
        <w:tc>
          <w:tcPr>
            <w:tcW w:w="993" w:type="dxa"/>
            <w:noWrap/>
          </w:tcPr>
          <w:p w14:paraId="23779689" w14:textId="77777777" w:rsidR="00954AC0" w:rsidRPr="00315C4C" w:rsidRDefault="00954AC0" w:rsidP="003D77CB">
            <w:pPr>
              <w:jc w:val="center"/>
            </w:pPr>
            <w:r w:rsidRPr="00DB15D0">
              <w:t>101</w:t>
            </w:r>
          </w:p>
        </w:tc>
        <w:tc>
          <w:tcPr>
            <w:tcW w:w="1134" w:type="dxa"/>
            <w:noWrap/>
          </w:tcPr>
          <w:p w14:paraId="3DD6D665" w14:textId="77777777" w:rsidR="00954AC0" w:rsidRPr="00315C4C" w:rsidRDefault="00954AC0" w:rsidP="003D77CB">
            <w:pPr>
              <w:jc w:val="center"/>
            </w:pPr>
            <w:r w:rsidRPr="00DB15D0">
              <w:t>323</w:t>
            </w:r>
          </w:p>
        </w:tc>
        <w:tc>
          <w:tcPr>
            <w:tcW w:w="1275" w:type="dxa"/>
            <w:noWrap/>
          </w:tcPr>
          <w:p w14:paraId="75EBA53F" w14:textId="77777777" w:rsidR="00954AC0" w:rsidRPr="00315C4C" w:rsidRDefault="00954AC0" w:rsidP="003D77CB">
            <w:pPr>
              <w:jc w:val="center"/>
            </w:pPr>
            <w:r w:rsidRPr="00DB15D0">
              <w:t>1/18/2019 14:19</w:t>
            </w:r>
          </w:p>
        </w:tc>
      </w:tr>
      <w:tr w:rsidR="00954AC0" w:rsidRPr="00315C4C" w14:paraId="0C177FF6" w14:textId="77777777" w:rsidTr="00351336">
        <w:trPr>
          <w:trHeight w:val="290"/>
        </w:trPr>
        <w:tc>
          <w:tcPr>
            <w:tcW w:w="1294" w:type="dxa"/>
            <w:noWrap/>
          </w:tcPr>
          <w:p w14:paraId="71FAF0DB" w14:textId="77777777" w:rsidR="00954AC0" w:rsidRPr="00315C4C" w:rsidRDefault="00954AC0" w:rsidP="003D77CB">
            <w:pPr>
              <w:jc w:val="both"/>
            </w:pPr>
            <w:r w:rsidRPr="00DB15D0">
              <w:t>Caribbean Community (CARICOM)</w:t>
            </w:r>
          </w:p>
        </w:tc>
        <w:tc>
          <w:tcPr>
            <w:tcW w:w="2250" w:type="dxa"/>
            <w:noWrap/>
          </w:tcPr>
          <w:p w14:paraId="42F6E67D" w14:textId="77777777" w:rsidR="00954AC0" w:rsidRPr="00315C4C" w:rsidRDefault="00954AC0" w:rsidP="003D77CB">
            <w:r w:rsidRPr="00DB15D0">
              <w:t>CARICOM promotes and supports a unified Caribbean Community that is inclusive, resilient, competitive; sharing in economic, social and cultural prosperity.</w:t>
            </w:r>
          </w:p>
        </w:tc>
        <w:tc>
          <w:tcPr>
            <w:tcW w:w="2126" w:type="dxa"/>
            <w:noWrap/>
          </w:tcPr>
          <w:p w14:paraId="14F516AA" w14:textId="77777777" w:rsidR="00954AC0" w:rsidRPr="00315C4C" w:rsidRDefault="00954AC0" w:rsidP="003D77CB">
            <w:pPr>
              <w:jc w:val="center"/>
            </w:pPr>
            <w:r w:rsidRPr="00DB15D0">
              <w:t>@CARICOMorg</w:t>
            </w:r>
          </w:p>
        </w:tc>
        <w:tc>
          <w:tcPr>
            <w:tcW w:w="993" w:type="dxa"/>
            <w:noWrap/>
          </w:tcPr>
          <w:p w14:paraId="197335A7" w14:textId="77777777" w:rsidR="00954AC0" w:rsidRPr="00315C4C" w:rsidRDefault="00954AC0" w:rsidP="003D77CB">
            <w:pPr>
              <w:jc w:val="center"/>
            </w:pPr>
            <w:r w:rsidRPr="00DB15D0">
              <w:t>13108</w:t>
            </w:r>
          </w:p>
        </w:tc>
        <w:tc>
          <w:tcPr>
            <w:tcW w:w="1134" w:type="dxa"/>
            <w:noWrap/>
          </w:tcPr>
          <w:p w14:paraId="73DDFC7D" w14:textId="77777777" w:rsidR="00954AC0" w:rsidRPr="00315C4C" w:rsidRDefault="00954AC0" w:rsidP="003D77CB">
            <w:pPr>
              <w:jc w:val="center"/>
            </w:pPr>
            <w:r w:rsidRPr="00DB15D0">
              <w:t>20184</w:t>
            </w:r>
          </w:p>
        </w:tc>
        <w:tc>
          <w:tcPr>
            <w:tcW w:w="1275" w:type="dxa"/>
            <w:noWrap/>
          </w:tcPr>
          <w:p w14:paraId="262C49CA" w14:textId="77777777" w:rsidR="00954AC0" w:rsidRPr="00315C4C" w:rsidRDefault="00954AC0" w:rsidP="003D77CB">
            <w:pPr>
              <w:jc w:val="center"/>
            </w:pPr>
            <w:r w:rsidRPr="00DB15D0">
              <w:t>7/29/2014 21:31</w:t>
            </w:r>
          </w:p>
        </w:tc>
      </w:tr>
      <w:tr w:rsidR="00954AC0" w:rsidRPr="00315C4C" w14:paraId="015875E0" w14:textId="77777777" w:rsidTr="00351336">
        <w:trPr>
          <w:trHeight w:val="290"/>
        </w:trPr>
        <w:tc>
          <w:tcPr>
            <w:tcW w:w="1294" w:type="dxa"/>
            <w:noWrap/>
          </w:tcPr>
          <w:p w14:paraId="7C94AEF8" w14:textId="77777777" w:rsidR="00954AC0" w:rsidRPr="00315C4C" w:rsidRDefault="00954AC0" w:rsidP="003D77CB">
            <w:pPr>
              <w:jc w:val="both"/>
            </w:pPr>
            <w:r w:rsidRPr="00DB15D0">
              <w:t>Caribbean Community Climate Change Centre</w:t>
            </w:r>
          </w:p>
        </w:tc>
        <w:tc>
          <w:tcPr>
            <w:tcW w:w="2250" w:type="dxa"/>
            <w:noWrap/>
          </w:tcPr>
          <w:p w14:paraId="6F095F8B" w14:textId="77777777" w:rsidR="00954AC0" w:rsidRPr="00315C4C" w:rsidRDefault="00954AC0" w:rsidP="003D77CB">
            <w:r w:rsidRPr="00DB15D0">
              <w:t>The Caribbean Community focal point for climate change issues since August 2005. A United Nations Institute for Training &amp; Research ranked Centre of Excellence.</w:t>
            </w:r>
          </w:p>
        </w:tc>
        <w:tc>
          <w:tcPr>
            <w:tcW w:w="2126" w:type="dxa"/>
            <w:noWrap/>
          </w:tcPr>
          <w:p w14:paraId="55A356A6" w14:textId="77777777" w:rsidR="00954AC0" w:rsidRPr="00315C4C" w:rsidRDefault="00954AC0" w:rsidP="003D77CB">
            <w:pPr>
              <w:jc w:val="center"/>
            </w:pPr>
            <w:r w:rsidRPr="00DB15D0">
              <w:t>@CARICOMClimate</w:t>
            </w:r>
          </w:p>
        </w:tc>
        <w:tc>
          <w:tcPr>
            <w:tcW w:w="993" w:type="dxa"/>
            <w:noWrap/>
          </w:tcPr>
          <w:p w14:paraId="76400195" w14:textId="77777777" w:rsidR="00954AC0" w:rsidRPr="00315C4C" w:rsidRDefault="00954AC0" w:rsidP="003D77CB">
            <w:pPr>
              <w:jc w:val="center"/>
            </w:pPr>
            <w:r w:rsidRPr="00DB15D0">
              <w:t>2853</w:t>
            </w:r>
          </w:p>
        </w:tc>
        <w:tc>
          <w:tcPr>
            <w:tcW w:w="1134" w:type="dxa"/>
            <w:noWrap/>
          </w:tcPr>
          <w:p w14:paraId="1089A4D2" w14:textId="77777777" w:rsidR="00954AC0" w:rsidRPr="00315C4C" w:rsidRDefault="00954AC0" w:rsidP="003D77CB">
            <w:pPr>
              <w:jc w:val="center"/>
            </w:pPr>
            <w:r w:rsidRPr="00DB15D0">
              <w:t>4418</w:t>
            </w:r>
          </w:p>
        </w:tc>
        <w:tc>
          <w:tcPr>
            <w:tcW w:w="1275" w:type="dxa"/>
            <w:noWrap/>
          </w:tcPr>
          <w:p w14:paraId="0B84D127" w14:textId="77777777" w:rsidR="00954AC0" w:rsidRPr="00315C4C" w:rsidRDefault="00954AC0" w:rsidP="003D77CB">
            <w:pPr>
              <w:jc w:val="center"/>
            </w:pPr>
            <w:r w:rsidRPr="00DB15D0">
              <w:t>8/24/2012 23:58</w:t>
            </w:r>
          </w:p>
        </w:tc>
      </w:tr>
      <w:tr w:rsidR="00954AC0" w:rsidRPr="00315C4C" w14:paraId="3F00C586" w14:textId="77777777" w:rsidTr="00351336">
        <w:trPr>
          <w:trHeight w:val="290"/>
        </w:trPr>
        <w:tc>
          <w:tcPr>
            <w:tcW w:w="1294" w:type="dxa"/>
            <w:noWrap/>
          </w:tcPr>
          <w:p w14:paraId="39AEC866" w14:textId="77777777" w:rsidR="00954AC0" w:rsidRPr="00315C4C" w:rsidRDefault="00954AC0" w:rsidP="003D77CB">
            <w:pPr>
              <w:jc w:val="both"/>
            </w:pPr>
            <w:r w:rsidRPr="00DB15D0">
              <w:t>CARICOM Develop Fund</w:t>
            </w:r>
          </w:p>
        </w:tc>
        <w:tc>
          <w:tcPr>
            <w:tcW w:w="2250" w:type="dxa"/>
            <w:noWrap/>
          </w:tcPr>
          <w:p w14:paraId="014AC97A" w14:textId="77777777" w:rsidR="00954AC0" w:rsidRPr="00315C4C" w:rsidRDefault="00954AC0" w:rsidP="003D77CB">
            <w:r w:rsidRPr="00DB15D0">
              <w:t>The CARICOM Development Fund is a regional entity of CARICOM established in the Revised Treaty of Chaguaramas.  The CDF became operational on November 1, 2008.</w:t>
            </w:r>
          </w:p>
        </w:tc>
        <w:tc>
          <w:tcPr>
            <w:tcW w:w="2126" w:type="dxa"/>
            <w:noWrap/>
          </w:tcPr>
          <w:p w14:paraId="2D1FF2C9" w14:textId="77777777" w:rsidR="00954AC0" w:rsidRPr="00315C4C" w:rsidRDefault="00954AC0" w:rsidP="003D77CB">
            <w:pPr>
              <w:jc w:val="center"/>
            </w:pPr>
            <w:r w:rsidRPr="00DB15D0">
              <w:t>@CaricomDevFund</w:t>
            </w:r>
          </w:p>
        </w:tc>
        <w:tc>
          <w:tcPr>
            <w:tcW w:w="993" w:type="dxa"/>
            <w:noWrap/>
          </w:tcPr>
          <w:p w14:paraId="3DB1DBF7" w14:textId="77777777" w:rsidR="00954AC0" w:rsidRPr="00315C4C" w:rsidRDefault="00954AC0" w:rsidP="003D77CB">
            <w:pPr>
              <w:jc w:val="center"/>
            </w:pPr>
            <w:r w:rsidRPr="00DB15D0">
              <w:t>18</w:t>
            </w:r>
          </w:p>
        </w:tc>
        <w:tc>
          <w:tcPr>
            <w:tcW w:w="1134" w:type="dxa"/>
            <w:noWrap/>
          </w:tcPr>
          <w:p w14:paraId="6B507AFE" w14:textId="77777777" w:rsidR="00954AC0" w:rsidRPr="00315C4C" w:rsidRDefault="00954AC0" w:rsidP="003D77CB">
            <w:pPr>
              <w:jc w:val="center"/>
            </w:pPr>
            <w:r w:rsidRPr="00DB15D0">
              <w:t>462</w:t>
            </w:r>
          </w:p>
        </w:tc>
        <w:tc>
          <w:tcPr>
            <w:tcW w:w="1275" w:type="dxa"/>
            <w:noWrap/>
          </w:tcPr>
          <w:p w14:paraId="098B45C8" w14:textId="77777777" w:rsidR="00954AC0" w:rsidRPr="00315C4C" w:rsidRDefault="00954AC0" w:rsidP="003D77CB">
            <w:pPr>
              <w:jc w:val="center"/>
            </w:pPr>
            <w:r w:rsidRPr="00DB15D0">
              <w:t>6/25/2010 13:58</w:t>
            </w:r>
          </w:p>
        </w:tc>
      </w:tr>
      <w:tr w:rsidR="00954AC0" w:rsidRPr="00315C4C" w14:paraId="1938D696" w14:textId="77777777" w:rsidTr="00351336">
        <w:trPr>
          <w:trHeight w:val="290"/>
        </w:trPr>
        <w:tc>
          <w:tcPr>
            <w:tcW w:w="1294" w:type="dxa"/>
            <w:noWrap/>
          </w:tcPr>
          <w:p w14:paraId="1BA6848B" w14:textId="77777777" w:rsidR="00954AC0" w:rsidRPr="00315C4C" w:rsidRDefault="00954AC0" w:rsidP="003D77CB">
            <w:pPr>
              <w:jc w:val="both"/>
            </w:pPr>
            <w:r w:rsidRPr="00DB15D0">
              <w:t>CARICOM Energy</w:t>
            </w:r>
          </w:p>
        </w:tc>
        <w:tc>
          <w:tcPr>
            <w:tcW w:w="2250" w:type="dxa"/>
            <w:noWrap/>
          </w:tcPr>
          <w:p w14:paraId="5E377A52" w14:textId="77777777" w:rsidR="00954AC0" w:rsidRPr="00315C4C" w:rsidRDefault="00954AC0" w:rsidP="003D77CB">
            <w:r w:rsidRPr="00DB15D0">
              <w:t>The official twitter account for the Energy Unit of the Caribbean Community (CARICOM) Secretariat.</w:t>
            </w:r>
          </w:p>
        </w:tc>
        <w:tc>
          <w:tcPr>
            <w:tcW w:w="2126" w:type="dxa"/>
            <w:noWrap/>
          </w:tcPr>
          <w:p w14:paraId="115C93FA" w14:textId="77777777" w:rsidR="00954AC0" w:rsidRPr="00315C4C" w:rsidRDefault="00954AC0" w:rsidP="003D77CB">
            <w:pPr>
              <w:jc w:val="center"/>
            </w:pPr>
            <w:r w:rsidRPr="00DB15D0">
              <w:t>@CARICOMEnergy</w:t>
            </w:r>
          </w:p>
        </w:tc>
        <w:tc>
          <w:tcPr>
            <w:tcW w:w="993" w:type="dxa"/>
            <w:noWrap/>
          </w:tcPr>
          <w:p w14:paraId="27A59EC9" w14:textId="77777777" w:rsidR="00954AC0" w:rsidRPr="00315C4C" w:rsidRDefault="00954AC0" w:rsidP="003D77CB">
            <w:pPr>
              <w:jc w:val="center"/>
            </w:pPr>
            <w:r w:rsidRPr="00DB15D0">
              <w:t>746</w:t>
            </w:r>
          </w:p>
        </w:tc>
        <w:tc>
          <w:tcPr>
            <w:tcW w:w="1134" w:type="dxa"/>
            <w:noWrap/>
          </w:tcPr>
          <w:p w14:paraId="17C94B01" w14:textId="77777777" w:rsidR="00954AC0" w:rsidRPr="00315C4C" w:rsidRDefault="00954AC0" w:rsidP="003D77CB">
            <w:pPr>
              <w:jc w:val="center"/>
            </w:pPr>
            <w:r w:rsidRPr="00DB15D0">
              <w:t>696</w:t>
            </w:r>
          </w:p>
        </w:tc>
        <w:tc>
          <w:tcPr>
            <w:tcW w:w="1275" w:type="dxa"/>
            <w:noWrap/>
          </w:tcPr>
          <w:p w14:paraId="204F31DE" w14:textId="77777777" w:rsidR="00954AC0" w:rsidRPr="00315C4C" w:rsidRDefault="00954AC0" w:rsidP="003D77CB">
            <w:pPr>
              <w:jc w:val="center"/>
            </w:pPr>
            <w:r w:rsidRPr="00DB15D0">
              <w:t>9/30/2015 23:16</w:t>
            </w:r>
          </w:p>
        </w:tc>
      </w:tr>
      <w:tr w:rsidR="00954AC0" w:rsidRPr="00315C4C" w14:paraId="71B19C1C" w14:textId="77777777" w:rsidTr="00351336">
        <w:trPr>
          <w:trHeight w:val="290"/>
        </w:trPr>
        <w:tc>
          <w:tcPr>
            <w:tcW w:w="1294" w:type="dxa"/>
            <w:noWrap/>
          </w:tcPr>
          <w:p w14:paraId="348CF02A" w14:textId="77777777" w:rsidR="00954AC0" w:rsidRPr="00315C4C" w:rsidRDefault="00954AC0" w:rsidP="003D77CB">
            <w:pPr>
              <w:jc w:val="both"/>
            </w:pPr>
            <w:r w:rsidRPr="00DB15D0">
              <w:t>CARICOM OTN</w:t>
            </w:r>
          </w:p>
        </w:tc>
        <w:tc>
          <w:tcPr>
            <w:tcW w:w="2250" w:type="dxa"/>
            <w:noWrap/>
          </w:tcPr>
          <w:p w14:paraId="1DE65387" w14:textId="77777777" w:rsidR="00954AC0" w:rsidRPr="00315C4C" w:rsidRDefault="00954AC0" w:rsidP="003D77CB">
            <w:r w:rsidRPr="00DB15D0">
              <w:t>The Office of Trade Negotiations (OTN), formerly the Caribbean Regional Negotiating Machinery (CRNM) was created by the Caribbean Community (CARICOM) Government</w:t>
            </w:r>
          </w:p>
        </w:tc>
        <w:tc>
          <w:tcPr>
            <w:tcW w:w="2126" w:type="dxa"/>
            <w:noWrap/>
          </w:tcPr>
          <w:p w14:paraId="281F1479" w14:textId="77777777" w:rsidR="00954AC0" w:rsidRPr="00315C4C" w:rsidRDefault="00954AC0" w:rsidP="003D77CB">
            <w:pPr>
              <w:jc w:val="center"/>
            </w:pPr>
            <w:r w:rsidRPr="00DB15D0">
              <w:t>@CRNM_OTN</w:t>
            </w:r>
          </w:p>
        </w:tc>
        <w:tc>
          <w:tcPr>
            <w:tcW w:w="993" w:type="dxa"/>
            <w:noWrap/>
          </w:tcPr>
          <w:p w14:paraId="4B6122CC" w14:textId="77777777" w:rsidR="00954AC0" w:rsidRPr="00315C4C" w:rsidRDefault="00954AC0" w:rsidP="003D77CB">
            <w:pPr>
              <w:jc w:val="center"/>
            </w:pPr>
            <w:r w:rsidRPr="00DB15D0">
              <w:t>47259</w:t>
            </w:r>
          </w:p>
        </w:tc>
        <w:tc>
          <w:tcPr>
            <w:tcW w:w="1134" w:type="dxa"/>
            <w:noWrap/>
          </w:tcPr>
          <w:p w14:paraId="6880D8D4" w14:textId="77777777" w:rsidR="00954AC0" w:rsidRPr="00315C4C" w:rsidRDefault="00954AC0" w:rsidP="003D77CB">
            <w:pPr>
              <w:jc w:val="center"/>
            </w:pPr>
            <w:r w:rsidRPr="00DB15D0">
              <w:t>3209</w:t>
            </w:r>
          </w:p>
        </w:tc>
        <w:tc>
          <w:tcPr>
            <w:tcW w:w="1275" w:type="dxa"/>
            <w:noWrap/>
          </w:tcPr>
          <w:p w14:paraId="320B2C5C" w14:textId="77777777" w:rsidR="00954AC0" w:rsidRPr="00315C4C" w:rsidRDefault="00954AC0" w:rsidP="003D77CB">
            <w:pPr>
              <w:jc w:val="center"/>
            </w:pPr>
            <w:r w:rsidRPr="00DB15D0">
              <w:t>1/25/2010 20:25</w:t>
            </w:r>
          </w:p>
        </w:tc>
      </w:tr>
      <w:tr w:rsidR="00954AC0" w:rsidRPr="00315C4C" w14:paraId="09958C36" w14:textId="77777777" w:rsidTr="00351336">
        <w:trPr>
          <w:trHeight w:val="290"/>
        </w:trPr>
        <w:tc>
          <w:tcPr>
            <w:tcW w:w="1294" w:type="dxa"/>
            <w:noWrap/>
          </w:tcPr>
          <w:p w14:paraId="45BEE471" w14:textId="77777777" w:rsidR="00954AC0" w:rsidRPr="00315C4C" w:rsidRDefault="00954AC0" w:rsidP="003D77CB">
            <w:pPr>
              <w:jc w:val="both"/>
            </w:pPr>
            <w:r w:rsidRPr="00DB15D0">
              <w:t>Caricom Reparations</w:t>
            </w:r>
          </w:p>
        </w:tc>
        <w:tc>
          <w:tcPr>
            <w:tcW w:w="2250" w:type="dxa"/>
            <w:noWrap/>
          </w:tcPr>
          <w:p w14:paraId="474EB012" w14:textId="77777777" w:rsidR="00954AC0" w:rsidRPr="00315C4C" w:rsidRDefault="00954AC0" w:rsidP="003D77CB">
            <w:r w:rsidRPr="00DB15D0">
              <w:t xml:space="preserve">The Official Twitter page of the CARICOM </w:t>
            </w:r>
            <w:r w:rsidRPr="00DB15D0">
              <w:lastRenderedPageBreak/>
              <w:t>Reparations Commission. Reparatory Justice; National &amp; International Reconciliation; Development; Freedom &amp; Truth</w:t>
            </w:r>
          </w:p>
        </w:tc>
        <w:tc>
          <w:tcPr>
            <w:tcW w:w="2126" w:type="dxa"/>
            <w:noWrap/>
          </w:tcPr>
          <w:p w14:paraId="30C58765" w14:textId="77777777" w:rsidR="00954AC0" w:rsidRPr="00315C4C" w:rsidRDefault="00954AC0" w:rsidP="003D77CB">
            <w:pPr>
              <w:jc w:val="center"/>
            </w:pPr>
            <w:r w:rsidRPr="00DB15D0">
              <w:lastRenderedPageBreak/>
              <w:t>@CariReparations</w:t>
            </w:r>
          </w:p>
        </w:tc>
        <w:tc>
          <w:tcPr>
            <w:tcW w:w="993" w:type="dxa"/>
            <w:noWrap/>
          </w:tcPr>
          <w:p w14:paraId="24E7F3E7" w14:textId="77777777" w:rsidR="00954AC0" w:rsidRPr="00315C4C" w:rsidRDefault="00954AC0" w:rsidP="003D77CB">
            <w:pPr>
              <w:jc w:val="center"/>
            </w:pPr>
            <w:r w:rsidRPr="00DB15D0">
              <w:t>497</w:t>
            </w:r>
          </w:p>
        </w:tc>
        <w:tc>
          <w:tcPr>
            <w:tcW w:w="1134" w:type="dxa"/>
            <w:noWrap/>
          </w:tcPr>
          <w:p w14:paraId="71849FF5" w14:textId="77777777" w:rsidR="00954AC0" w:rsidRPr="00315C4C" w:rsidRDefault="00954AC0" w:rsidP="003D77CB">
            <w:pPr>
              <w:jc w:val="center"/>
            </w:pPr>
            <w:r w:rsidRPr="00DB15D0">
              <w:t>1410</w:t>
            </w:r>
          </w:p>
        </w:tc>
        <w:tc>
          <w:tcPr>
            <w:tcW w:w="1275" w:type="dxa"/>
            <w:noWrap/>
          </w:tcPr>
          <w:p w14:paraId="07F97F4E" w14:textId="77777777" w:rsidR="00954AC0" w:rsidRPr="00315C4C" w:rsidRDefault="00954AC0" w:rsidP="003D77CB">
            <w:pPr>
              <w:jc w:val="center"/>
            </w:pPr>
            <w:r w:rsidRPr="00DB15D0">
              <w:t>5/10/2016 16:33</w:t>
            </w:r>
          </w:p>
        </w:tc>
      </w:tr>
      <w:tr w:rsidR="00954AC0" w:rsidRPr="00315C4C" w14:paraId="1C370EEF" w14:textId="77777777" w:rsidTr="00351336">
        <w:trPr>
          <w:trHeight w:val="290"/>
        </w:trPr>
        <w:tc>
          <w:tcPr>
            <w:tcW w:w="1294" w:type="dxa"/>
            <w:noWrap/>
          </w:tcPr>
          <w:p w14:paraId="4930A1EC" w14:textId="77777777" w:rsidR="00954AC0" w:rsidRPr="00315C4C" w:rsidRDefault="00954AC0" w:rsidP="003D77CB">
            <w:pPr>
              <w:jc w:val="both"/>
            </w:pPr>
            <w:r w:rsidRPr="00DB15D0">
              <w:t>CARICOM Youth SVG</w:t>
            </w:r>
          </w:p>
        </w:tc>
        <w:tc>
          <w:tcPr>
            <w:tcW w:w="2250" w:type="dxa"/>
            <w:noWrap/>
          </w:tcPr>
          <w:p w14:paraId="69C0BE50" w14:textId="77777777" w:rsidR="00954AC0" w:rsidRPr="00315C4C" w:rsidRDefault="00954AC0" w:rsidP="003D77CB">
            <w:r w:rsidRPr="00DB15D0">
              <w:t>Aspiring together ^ Achieving together</w:t>
            </w:r>
          </w:p>
        </w:tc>
        <w:tc>
          <w:tcPr>
            <w:tcW w:w="2126" w:type="dxa"/>
            <w:noWrap/>
          </w:tcPr>
          <w:p w14:paraId="2251EC44" w14:textId="77777777" w:rsidR="00954AC0" w:rsidRPr="00315C4C" w:rsidRDefault="00954AC0" w:rsidP="003D77CB">
            <w:pPr>
              <w:jc w:val="center"/>
            </w:pPr>
            <w:r w:rsidRPr="00DB15D0">
              <w:t>@cyasvg</w:t>
            </w:r>
          </w:p>
        </w:tc>
        <w:tc>
          <w:tcPr>
            <w:tcW w:w="993" w:type="dxa"/>
            <w:noWrap/>
          </w:tcPr>
          <w:p w14:paraId="3BE1A114" w14:textId="77777777" w:rsidR="00954AC0" w:rsidRPr="00315C4C" w:rsidRDefault="00954AC0" w:rsidP="003D77CB">
            <w:pPr>
              <w:jc w:val="center"/>
            </w:pPr>
            <w:r w:rsidRPr="00DB15D0">
              <w:t>2856</w:t>
            </w:r>
          </w:p>
        </w:tc>
        <w:tc>
          <w:tcPr>
            <w:tcW w:w="1134" w:type="dxa"/>
            <w:noWrap/>
          </w:tcPr>
          <w:p w14:paraId="59ED54D4" w14:textId="77777777" w:rsidR="00954AC0" w:rsidRPr="00315C4C" w:rsidRDefault="00954AC0" w:rsidP="003D77CB">
            <w:pPr>
              <w:jc w:val="center"/>
            </w:pPr>
            <w:r w:rsidRPr="00DB15D0">
              <w:t>377</w:t>
            </w:r>
          </w:p>
        </w:tc>
        <w:tc>
          <w:tcPr>
            <w:tcW w:w="1275" w:type="dxa"/>
            <w:noWrap/>
          </w:tcPr>
          <w:p w14:paraId="00DC3DAF" w14:textId="77777777" w:rsidR="00954AC0" w:rsidRPr="00315C4C" w:rsidRDefault="00954AC0" w:rsidP="003D77CB">
            <w:pPr>
              <w:jc w:val="center"/>
            </w:pPr>
            <w:r w:rsidRPr="00DB15D0">
              <w:t>6/30/2013 5:56</w:t>
            </w:r>
          </w:p>
        </w:tc>
      </w:tr>
      <w:tr w:rsidR="00954AC0" w:rsidRPr="00315C4C" w14:paraId="077EB3FC" w14:textId="77777777" w:rsidTr="00351336">
        <w:trPr>
          <w:trHeight w:val="290"/>
        </w:trPr>
        <w:tc>
          <w:tcPr>
            <w:tcW w:w="1294" w:type="dxa"/>
            <w:noWrap/>
          </w:tcPr>
          <w:p w14:paraId="0744AEAF" w14:textId="77777777" w:rsidR="00954AC0" w:rsidRPr="00315C4C" w:rsidRDefault="00954AC0" w:rsidP="003D77CB">
            <w:pPr>
              <w:jc w:val="both"/>
            </w:pPr>
            <w:r w:rsidRPr="00DB15D0">
              <w:t>CCJ</w:t>
            </w:r>
          </w:p>
        </w:tc>
        <w:tc>
          <w:tcPr>
            <w:tcW w:w="2250" w:type="dxa"/>
            <w:noWrap/>
          </w:tcPr>
          <w:p w14:paraId="70EE35F7" w14:textId="77777777" w:rsidR="00954AC0" w:rsidRPr="00315C4C" w:rsidRDefault="00954AC0" w:rsidP="003D77CB">
            <w:r w:rsidRPr="00DB15D0">
              <w:t>The Official Twitter Account of the Caribbean Court of Justice</w:t>
            </w:r>
          </w:p>
        </w:tc>
        <w:tc>
          <w:tcPr>
            <w:tcW w:w="2126" w:type="dxa"/>
            <w:noWrap/>
          </w:tcPr>
          <w:p w14:paraId="7D994ABC" w14:textId="77777777" w:rsidR="00954AC0" w:rsidRPr="00315C4C" w:rsidRDefault="00954AC0" w:rsidP="003D77CB">
            <w:pPr>
              <w:jc w:val="center"/>
            </w:pPr>
            <w:r w:rsidRPr="00DB15D0">
              <w:t>@CaribbeanCourt</w:t>
            </w:r>
          </w:p>
        </w:tc>
        <w:tc>
          <w:tcPr>
            <w:tcW w:w="993" w:type="dxa"/>
            <w:noWrap/>
          </w:tcPr>
          <w:p w14:paraId="7CD51C95" w14:textId="77777777" w:rsidR="00954AC0" w:rsidRPr="00315C4C" w:rsidRDefault="00954AC0" w:rsidP="003D77CB">
            <w:pPr>
              <w:jc w:val="center"/>
            </w:pPr>
            <w:r w:rsidRPr="00DB15D0">
              <w:t>1799</w:t>
            </w:r>
          </w:p>
        </w:tc>
        <w:tc>
          <w:tcPr>
            <w:tcW w:w="1134" w:type="dxa"/>
            <w:noWrap/>
          </w:tcPr>
          <w:p w14:paraId="16B67DF0" w14:textId="77777777" w:rsidR="00954AC0" w:rsidRPr="00315C4C" w:rsidRDefault="00954AC0" w:rsidP="003D77CB">
            <w:pPr>
              <w:jc w:val="center"/>
            </w:pPr>
            <w:r w:rsidRPr="00DB15D0">
              <w:t>3259</w:t>
            </w:r>
          </w:p>
        </w:tc>
        <w:tc>
          <w:tcPr>
            <w:tcW w:w="1275" w:type="dxa"/>
            <w:noWrap/>
          </w:tcPr>
          <w:p w14:paraId="720A12C3" w14:textId="77777777" w:rsidR="00954AC0" w:rsidRPr="00315C4C" w:rsidRDefault="00954AC0" w:rsidP="003D77CB">
            <w:pPr>
              <w:jc w:val="center"/>
            </w:pPr>
            <w:r w:rsidRPr="00DB15D0">
              <w:t>3/29/2011 19:59</w:t>
            </w:r>
          </w:p>
        </w:tc>
      </w:tr>
      <w:tr w:rsidR="00954AC0" w:rsidRPr="00315C4C" w14:paraId="682DA8E3" w14:textId="77777777" w:rsidTr="00351336">
        <w:trPr>
          <w:trHeight w:val="290"/>
        </w:trPr>
        <w:tc>
          <w:tcPr>
            <w:tcW w:w="1294" w:type="dxa"/>
            <w:noWrap/>
          </w:tcPr>
          <w:p w14:paraId="22CB88D0" w14:textId="77777777" w:rsidR="00954AC0" w:rsidRPr="00315C4C" w:rsidRDefault="00954AC0" w:rsidP="003D77CB">
            <w:pPr>
              <w:jc w:val="both"/>
            </w:pPr>
            <w:r w:rsidRPr="00DB15D0">
              <w:t>CCREEE</w:t>
            </w:r>
          </w:p>
        </w:tc>
        <w:tc>
          <w:tcPr>
            <w:tcW w:w="2250" w:type="dxa"/>
            <w:noWrap/>
          </w:tcPr>
          <w:p w14:paraId="754C6B3A" w14:textId="77777777" w:rsidR="00954AC0" w:rsidRPr="00315C4C" w:rsidRDefault="00954AC0" w:rsidP="003D77CB">
            <w:r w:rsidRPr="00DB15D0">
              <w:t>Caribbean Centre for Renewable Energy and Energy Efficiency (CCREEE)</w:t>
            </w:r>
          </w:p>
        </w:tc>
        <w:tc>
          <w:tcPr>
            <w:tcW w:w="2126" w:type="dxa"/>
            <w:noWrap/>
          </w:tcPr>
          <w:p w14:paraId="0FBA7DD8" w14:textId="77777777" w:rsidR="00954AC0" w:rsidRPr="00315C4C" w:rsidRDefault="00954AC0" w:rsidP="003D77CB">
            <w:pPr>
              <w:jc w:val="center"/>
            </w:pPr>
            <w:r w:rsidRPr="00DB15D0">
              <w:t>@CCREEE_GNSEC</w:t>
            </w:r>
          </w:p>
        </w:tc>
        <w:tc>
          <w:tcPr>
            <w:tcW w:w="993" w:type="dxa"/>
            <w:noWrap/>
          </w:tcPr>
          <w:p w14:paraId="007A7EFF" w14:textId="77777777" w:rsidR="00954AC0" w:rsidRPr="00315C4C" w:rsidRDefault="00954AC0" w:rsidP="003D77CB">
            <w:pPr>
              <w:jc w:val="center"/>
            </w:pPr>
            <w:r w:rsidRPr="00DB15D0">
              <w:t>2898</w:t>
            </w:r>
          </w:p>
        </w:tc>
        <w:tc>
          <w:tcPr>
            <w:tcW w:w="1134" w:type="dxa"/>
            <w:noWrap/>
          </w:tcPr>
          <w:p w14:paraId="7666A099" w14:textId="77777777" w:rsidR="00954AC0" w:rsidRPr="00315C4C" w:rsidRDefault="00954AC0" w:rsidP="003D77CB">
            <w:pPr>
              <w:jc w:val="center"/>
            </w:pPr>
            <w:r w:rsidRPr="00DB15D0">
              <w:t>722</w:t>
            </w:r>
          </w:p>
        </w:tc>
        <w:tc>
          <w:tcPr>
            <w:tcW w:w="1275" w:type="dxa"/>
            <w:noWrap/>
          </w:tcPr>
          <w:p w14:paraId="5A2C14FA" w14:textId="77777777" w:rsidR="00954AC0" w:rsidRPr="00315C4C" w:rsidRDefault="00954AC0" w:rsidP="003D77CB">
            <w:pPr>
              <w:jc w:val="center"/>
            </w:pPr>
            <w:r w:rsidRPr="00DB15D0">
              <w:t>6/19/2017 17:22</w:t>
            </w:r>
          </w:p>
        </w:tc>
      </w:tr>
      <w:tr w:rsidR="00954AC0" w:rsidRPr="00315C4C" w14:paraId="0695E783" w14:textId="77777777" w:rsidTr="00351336">
        <w:trPr>
          <w:trHeight w:val="290"/>
        </w:trPr>
        <w:tc>
          <w:tcPr>
            <w:tcW w:w="1294" w:type="dxa"/>
            <w:noWrap/>
          </w:tcPr>
          <w:p w14:paraId="3AB50626" w14:textId="77777777" w:rsidR="00954AC0" w:rsidRPr="00315C4C" w:rsidRDefault="00954AC0" w:rsidP="003D77CB">
            <w:pPr>
              <w:jc w:val="both"/>
            </w:pPr>
            <w:r w:rsidRPr="00DB15D0">
              <w:t>CDEMA</w:t>
            </w:r>
          </w:p>
        </w:tc>
        <w:tc>
          <w:tcPr>
            <w:tcW w:w="2250" w:type="dxa"/>
            <w:noWrap/>
          </w:tcPr>
          <w:p w14:paraId="4DB9B90B" w14:textId="77777777" w:rsidR="00954AC0" w:rsidRPr="00315C4C" w:rsidRDefault="00954AC0" w:rsidP="003D77CB">
            <w:r w:rsidRPr="00DB15D0">
              <w:t>CDEMA - Caribbean Disaster Emergency Management Agency. Regional Champion for Comprehensive Disaster Management (CDM) in the Caribbean</w:t>
            </w:r>
          </w:p>
        </w:tc>
        <w:tc>
          <w:tcPr>
            <w:tcW w:w="2126" w:type="dxa"/>
            <w:noWrap/>
          </w:tcPr>
          <w:p w14:paraId="68FCC1A5" w14:textId="77777777" w:rsidR="00954AC0" w:rsidRPr="00315C4C" w:rsidRDefault="00954AC0" w:rsidP="003D77CB">
            <w:pPr>
              <w:jc w:val="center"/>
            </w:pPr>
            <w:r w:rsidRPr="00DB15D0">
              <w:t>@cdemacu</w:t>
            </w:r>
          </w:p>
        </w:tc>
        <w:tc>
          <w:tcPr>
            <w:tcW w:w="993" w:type="dxa"/>
            <w:noWrap/>
          </w:tcPr>
          <w:p w14:paraId="439DD14D" w14:textId="77777777" w:rsidR="00954AC0" w:rsidRPr="00315C4C" w:rsidRDefault="00954AC0" w:rsidP="003D77CB">
            <w:pPr>
              <w:jc w:val="center"/>
            </w:pPr>
            <w:r w:rsidRPr="00DB15D0">
              <w:t>3604</w:t>
            </w:r>
          </w:p>
        </w:tc>
        <w:tc>
          <w:tcPr>
            <w:tcW w:w="1134" w:type="dxa"/>
            <w:noWrap/>
          </w:tcPr>
          <w:p w14:paraId="18734234" w14:textId="77777777" w:rsidR="00954AC0" w:rsidRPr="00315C4C" w:rsidRDefault="00954AC0" w:rsidP="003D77CB">
            <w:pPr>
              <w:jc w:val="center"/>
            </w:pPr>
            <w:r w:rsidRPr="00DB15D0">
              <w:t>5897</w:t>
            </w:r>
          </w:p>
        </w:tc>
        <w:tc>
          <w:tcPr>
            <w:tcW w:w="1275" w:type="dxa"/>
            <w:noWrap/>
          </w:tcPr>
          <w:p w14:paraId="18BF8675" w14:textId="77777777" w:rsidR="00954AC0" w:rsidRPr="00315C4C" w:rsidRDefault="00954AC0" w:rsidP="003D77CB">
            <w:pPr>
              <w:jc w:val="center"/>
            </w:pPr>
            <w:r w:rsidRPr="00DB15D0">
              <w:t>3/8/2010 16:07</w:t>
            </w:r>
          </w:p>
        </w:tc>
      </w:tr>
      <w:tr w:rsidR="00954AC0" w:rsidRPr="00315C4C" w14:paraId="2E37D9D0" w14:textId="77777777" w:rsidTr="00351336">
        <w:trPr>
          <w:trHeight w:val="290"/>
        </w:trPr>
        <w:tc>
          <w:tcPr>
            <w:tcW w:w="1294" w:type="dxa"/>
            <w:noWrap/>
          </w:tcPr>
          <w:p w14:paraId="3FDF3820" w14:textId="77777777" w:rsidR="00954AC0" w:rsidRPr="00315C4C" w:rsidRDefault="00954AC0" w:rsidP="003D77CB">
            <w:pPr>
              <w:jc w:val="both"/>
            </w:pPr>
            <w:r w:rsidRPr="00DB15D0">
              <w:t>China-ASEAN Expo</w:t>
            </w:r>
          </w:p>
        </w:tc>
        <w:tc>
          <w:tcPr>
            <w:tcW w:w="2250" w:type="dxa"/>
            <w:noWrap/>
          </w:tcPr>
          <w:p w14:paraId="7178EB8E" w14:textId="77777777" w:rsidR="00954AC0" w:rsidRPr="00315C4C" w:rsidRDefault="00954AC0" w:rsidP="003D77CB">
            <w:r w:rsidRPr="00DB15D0">
              <w:t>China-ASEAN Expo (CAEXPO) - An Extraordinary Economic and Trade Platform for China-ASEAN Cooperation and Exchanges since 2004.</w:t>
            </w:r>
          </w:p>
        </w:tc>
        <w:tc>
          <w:tcPr>
            <w:tcW w:w="2126" w:type="dxa"/>
            <w:noWrap/>
          </w:tcPr>
          <w:p w14:paraId="46F18ED0" w14:textId="77777777" w:rsidR="00954AC0" w:rsidRPr="00315C4C" w:rsidRDefault="00954AC0" w:rsidP="003D77CB">
            <w:pPr>
              <w:jc w:val="center"/>
            </w:pPr>
            <w:r w:rsidRPr="00DB15D0">
              <w:t>@CaexpoOnline</w:t>
            </w:r>
          </w:p>
        </w:tc>
        <w:tc>
          <w:tcPr>
            <w:tcW w:w="993" w:type="dxa"/>
            <w:noWrap/>
          </w:tcPr>
          <w:p w14:paraId="3C008E84" w14:textId="77777777" w:rsidR="00954AC0" w:rsidRPr="00315C4C" w:rsidRDefault="00954AC0" w:rsidP="003D77CB">
            <w:pPr>
              <w:jc w:val="center"/>
            </w:pPr>
            <w:r w:rsidRPr="00DB15D0">
              <w:t>1531</w:t>
            </w:r>
          </w:p>
        </w:tc>
        <w:tc>
          <w:tcPr>
            <w:tcW w:w="1134" w:type="dxa"/>
            <w:noWrap/>
          </w:tcPr>
          <w:p w14:paraId="7C682655" w14:textId="77777777" w:rsidR="00954AC0" w:rsidRPr="00315C4C" w:rsidRDefault="00954AC0" w:rsidP="003D77CB">
            <w:pPr>
              <w:jc w:val="center"/>
            </w:pPr>
            <w:r w:rsidRPr="00DB15D0">
              <w:t>29265</w:t>
            </w:r>
          </w:p>
        </w:tc>
        <w:tc>
          <w:tcPr>
            <w:tcW w:w="1275" w:type="dxa"/>
            <w:noWrap/>
          </w:tcPr>
          <w:p w14:paraId="4293768D" w14:textId="77777777" w:rsidR="00954AC0" w:rsidRPr="00315C4C" w:rsidRDefault="00954AC0" w:rsidP="003D77CB">
            <w:pPr>
              <w:jc w:val="center"/>
            </w:pPr>
            <w:r w:rsidRPr="00DB15D0">
              <w:t>7/23/2018 3:51</w:t>
            </w:r>
          </w:p>
        </w:tc>
      </w:tr>
      <w:tr w:rsidR="00954AC0" w:rsidRPr="00315C4C" w14:paraId="6DB64D5A" w14:textId="77777777" w:rsidTr="00351336">
        <w:trPr>
          <w:trHeight w:val="290"/>
        </w:trPr>
        <w:tc>
          <w:tcPr>
            <w:tcW w:w="1294" w:type="dxa"/>
            <w:noWrap/>
          </w:tcPr>
          <w:p w14:paraId="2FABCB31" w14:textId="77777777" w:rsidR="00954AC0" w:rsidRPr="00315C4C" w:rsidRDefault="00954AC0" w:rsidP="003D77CB">
            <w:pPr>
              <w:jc w:val="both"/>
            </w:pPr>
            <w:r w:rsidRPr="00DB15D0">
              <w:t>CROSQ</w:t>
            </w:r>
          </w:p>
        </w:tc>
        <w:tc>
          <w:tcPr>
            <w:tcW w:w="2250" w:type="dxa"/>
            <w:noWrap/>
          </w:tcPr>
          <w:p w14:paraId="6C9EED57" w14:textId="77777777" w:rsidR="00954AC0" w:rsidRPr="00315C4C" w:rsidRDefault="00954AC0" w:rsidP="003D77CB">
            <w:r w:rsidRPr="00DB15D0">
              <w:t>CROSQ is the regional centre for promoting efficiency and competitive production in goods and services, through the process of the verification of quality.</w:t>
            </w:r>
          </w:p>
        </w:tc>
        <w:tc>
          <w:tcPr>
            <w:tcW w:w="2126" w:type="dxa"/>
            <w:noWrap/>
          </w:tcPr>
          <w:p w14:paraId="28041AF1" w14:textId="77777777" w:rsidR="00954AC0" w:rsidRPr="00315C4C" w:rsidRDefault="00954AC0" w:rsidP="003D77CB">
            <w:pPr>
              <w:jc w:val="center"/>
            </w:pPr>
            <w:r w:rsidRPr="00DB15D0">
              <w:t>@crosqcaricom</w:t>
            </w:r>
          </w:p>
        </w:tc>
        <w:tc>
          <w:tcPr>
            <w:tcW w:w="993" w:type="dxa"/>
            <w:noWrap/>
          </w:tcPr>
          <w:p w14:paraId="408A5E9A" w14:textId="77777777" w:rsidR="00954AC0" w:rsidRPr="00315C4C" w:rsidRDefault="00954AC0" w:rsidP="003D77CB">
            <w:pPr>
              <w:jc w:val="center"/>
            </w:pPr>
            <w:r w:rsidRPr="00DB15D0">
              <w:t>2267</w:t>
            </w:r>
          </w:p>
        </w:tc>
        <w:tc>
          <w:tcPr>
            <w:tcW w:w="1134" w:type="dxa"/>
            <w:noWrap/>
          </w:tcPr>
          <w:p w14:paraId="175C05A0" w14:textId="77777777" w:rsidR="00954AC0" w:rsidRPr="00315C4C" w:rsidRDefault="00954AC0" w:rsidP="003D77CB">
            <w:pPr>
              <w:jc w:val="center"/>
            </w:pPr>
            <w:r w:rsidRPr="00DB15D0">
              <w:t>418</w:t>
            </w:r>
          </w:p>
        </w:tc>
        <w:tc>
          <w:tcPr>
            <w:tcW w:w="1275" w:type="dxa"/>
            <w:noWrap/>
          </w:tcPr>
          <w:p w14:paraId="40509022" w14:textId="77777777" w:rsidR="00954AC0" w:rsidRPr="00315C4C" w:rsidRDefault="00954AC0" w:rsidP="003D77CB">
            <w:pPr>
              <w:jc w:val="center"/>
            </w:pPr>
            <w:r w:rsidRPr="00DB15D0">
              <w:t>2/3/2014 16:11</w:t>
            </w:r>
          </w:p>
        </w:tc>
      </w:tr>
      <w:tr w:rsidR="00954AC0" w:rsidRPr="00315C4C" w14:paraId="0256A2E1" w14:textId="77777777" w:rsidTr="00351336">
        <w:trPr>
          <w:trHeight w:val="290"/>
        </w:trPr>
        <w:tc>
          <w:tcPr>
            <w:tcW w:w="1294" w:type="dxa"/>
            <w:noWrap/>
          </w:tcPr>
          <w:p w14:paraId="05C27035" w14:textId="77777777" w:rsidR="00954AC0" w:rsidRPr="00315C4C" w:rsidRDefault="00954AC0" w:rsidP="003D77CB">
            <w:pPr>
              <w:jc w:val="both"/>
            </w:pPr>
            <w:r w:rsidRPr="00DB15D0">
              <w:t>CXC</w:t>
            </w:r>
          </w:p>
        </w:tc>
        <w:tc>
          <w:tcPr>
            <w:tcW w:w="2250" w:type="dxa"/>
            <w:noWrap/>
          </w:tcPr>
          <w:p w14:paraId="0F575422" w14:textId="77777777" w:rsidR="00954AC0" w:rsidRPr="00315C4C" w:rsidRDefault="00954AC0" w:rsidP="003D77CB">
            <w:r w:rsidRPr="00DB15D0">
              <w:t>The Caribbean Examinations Council (CXC) established in 1972, conducts examinations, awards certificates and diplomas for CPEA, CCSLC, CVQ, CSEC and CAPE.</w:t>
            </w:r>
          </w:p>
        </w:tc>
        <w:tc>
          <w:tcPr>
            <w:tcW w:w="2126" w:type="dxa"/>
            <w:noWrap/>
          </w:tcPr>
          <w:p w14:paraId="24435CA4" w14:textId="77777777" w:rsidR="00954AC0" w:rsidRPr="00315C4C" w:rsidRDefault="00954AC0" w:rsidP="003D77CB">
            <w:pPr>
              <w:jc w:val="center"/>
            </w:pPr>
            <w:r w:rsidRPr="00DB15D0">
              <w:t>@MyCXC</w:t>
            </w:r>
          </w:p>
        </w:tc>
        <w:tc>
          <w:tcPr>
            <w:tcW w:w="993" w:type="dxa"/>
            <w:noWrap/>
          </w:tcPr>
          <w:p w14:paraId="4745D393" w14:textId="77777777" w:rsidR="00954AC0" w:rsidRPr="00315C4C" w:rsidRDefault="00954AC0" w:rsidP="003D77CB">
            <w:pPr>
              <w:jc w:val="center"/>
            </w:pPr>
            <w:r w:rsidRPr="00DB15D0">
              <w:t>5374</w:t>
            </w:r>
          </w:p>
        </w:tc>
        <w:tc>
          <w:tcPr>
            <w:tcW w:w="1134" w:type="dxa"/>
            <w:noWrap/>
          </w:tcPr>
          <w:p w14:paraId="5CD279A1" w14:textId="77777777" w:rsidR="00954AC0" w:rsidRPr="00315C4C" w:rsidRDefault="00954AC0" w:rsidP="003D77CB">
            <w:pPr>
              <w:jc w:val="center"/>
            </w:pPr>
            <w:r w:rsidRPr="00DB15D0">
              <w:t>2293</w:t>
            </w:r>
          </w:p>
        </w:tc>
        <w:tc>
          <w:tcPr>
            <w:tcW w:w="1275" w:type="dxa"/>
            <w:noWrap/>
          </w:tcPr>
          <w:p w14:paraId="1190FD6B" w14:textId="77777777" w:rsidR="00954AC0" w:rsidRPr="00315C4C" w:rsidRDefault="00954AC0" w:rsidP="003D77CB">
            <w:pPr>
              <w:jc w:val="center"/>
            </w:pPr>
            <w:r w:rsidRPr="00DB15D0">
              <w:t>5/7/2010 18:37</w:t>
            </w:r>
          </w:p>
        </w:tc>
      </w:tr>
      <w:tr w:rsidR="00954AC0" w:rsidRPr="00315C4C" w14:paraId="7B6F3086" w14:textId="77777777" w:rsidTr="00351336">
        <w:trPr>
          <w:trHeight w:val="290"/>
        </w:trPr>
        <w:tc>
          <w:tcPr>
            <w:tcW w:w="1294" w:type="dxa"/>
            <w:noWrap/>
          </w:tcPr>
          <w:p w14:paraId="50B33D45" w14:textId="77777777" w:rsidR="00954AC0" w:rsidRPr="00315C4C" w:rsidRDefault="00954AC0" w:rsidP="003D77CB">
            <w:pPr>
              <w:jc w:val="both"/>
            </w:pPr>
            <w:r w:rsidRPr="00DB15D0">
              <w:lastRenderedPageBreak/>
              <w:t>Guy Cyrille Tapoko</w:t>
            </w:r>
          </w:p>
        </w:tc>
        <w:tc>
          <w:tcPr>
            <w:tcW w:w="2250" w:type="dxa"/>
            <w:noWrap/>
          </w:tcPr>
          <w:p w14:paraId="07426E5E" w14:textId="77777777" w:rsidR="00954AC0" w:rsidRPr="00315C4C" w:rsidRDefault="00954AC0" w:rsidP="003D77CB">
            <w:r w:rsidRPr="00DB15D0">
              <w:t>Husband, Dad, International Civil Servant, Head, Democracy and Electoral Assistance, African Union Commission.</w:t>
            </w:r>
          </w:p>
        </w:tc>
        <w:tc>
          <w:tcPr>
            <w:tcW w:w="2126" w:type="dxa"/>
            <w:noWrap/>
          </w:tcPr>
          <w:p w14:paraId="1A90BEA7" w14:textId="77777777" w:rsidR="00954AC0" w:rsidRPr="00315C4C" w:rsidRDefault="00954AC0" w:rsidP="003D77CB">
            <w:pPr>
              <w:jc w:val="center"/>
            </w:pPr>
            <w:r w:rsidRPr="00DB15D0">
              <w:t>@GuyCyrille</w:t>
            </w:r>
          </w:p>
        </w:tc>
        <w:tc>
          <w:tcPr>
            <w:tcW w:w="993" w:type="dxa"/>
            <w:noWrap/>
          </w:tcPr>
          <w:p w14:paraId="3DEED07B" w14:textId="77777777" w:rsidR="00954AC0" w:rsidRPr="00315C4C" w:rsidRDefault="00954AC0" w:rsidP="003D77CB">
            <w:pPr>
              <w:jc w:val="center"/>
            </w:pPr>
            <w:r w:rsidRPr="00DB15D0">
              <w:t>7392</w:t>
            </w:r>
          </w:p>
        </w:tc>
        <w:tc>
          <w:tcPr>
            <w:tcW w:w="1134" w:type="dxa"/>
            <w:noWrap/>
          </w:tcPr>
          <w:p w14:paraId="0DC0C0EC" w14:textId="77777777" w:rsidR="00954AC0" w:rsidRPr="00315C4C" w:rsidRDefault="00954AC0" w:rsidP="003D77CB">
            <w:pPr>
              <w:jc w:val="center"/>
            </w:pPr>
            <w:r w:rsidRPr="00DB15D0">
              <w:t>2575</w:t>
            </w:r>
          </w:p>
        </w:tc>
        <w:tc>
          <w:tcPr>
            <w:tcW w:w="1275" w:type="dxa"/>
            <w:noWrap/>
          </w:tcPr>
          <w:p w14:paraId="36B5E717" w14:textId="77777777" w:rsidR="00954AC0" w:rsidRPr="00315C4C" w:rsidRDefault="00954AC0" w:rsidP="003D77CB">
            <w:pPr>
              <w:jc w:val="center"/>
            </w:pPr>
            <w:r w:rsidRPr="00DB15D0">
              <w:t>3/21/2011 15:11</w:t>
            </w:r>
          </w:p>
        </w:tc>
      </w:tr>
      <w:tr w:rsidR="00954AC0" w:rsidRPr="00315C4C" w14:paraId="1DAEFE80" w14:textId="77777777" w:rsidTr="00351336">
        <w:trPr>
          <w:trHeight w:val="290"/>
        </w:trPr>
        <w:tc>
          <w:tcPr>
            <w:tcW w:w="1294" w:type="dxa"/>
            <w:noWrap/>
          </w:tcPr>
          <w:p w14:paraId="73A57658" w14:textId="77777777" w:rsidR="00954AC0" w:rsidRPr="00315C4C" w:rsidRDefault="00954AC0" w:rsidP="003D77CB">
            <w:pPr>
              <w:jc w:val="both"/>
            </w:pPr>
            <w:r w:rsidRPr="00DB15D0">
              <w:t>Ibrahim Mayaki</w:t>
            </w:r>
          </w:p>
        </w:tc>
        <w:tc>
          <w:tcPr>
            <w:tcW w:w="2250" w:type="dxa"/>
            <w:noWrap/>
          </w:tcPr>
          <w:p w14:paraId="2DB9FCF0" w14:textId="77777777" w:rsidR="00954AC0" w:rsidRPr="00315C4C" w:rsidRDefault="00954AC0" w:rsidP="003D77CB">
            <w:r w:rsidRPr="00DB15D0">
              <w:t>@NEPAD_Agency Chief Executive Officer</w:t>
            </w:r>
          </w:p>
        </w:tc>
        <w:tc>
          <w:tcPr>
            <w:tcW w:w="2126" w:type="dxa"/>
            <w:noWrap/>
          </w:tcPr>
          <w:p w14:paraId="53295D7A" w14:textId="77777777" w:rsidR="00954AC0" w:rsidRPr="00315C4C" w:rsidRDefault="00954AC0" w:rsidP="003D77CB">
            <w:pPr>
              <w:jc w:val="center"/>
            </w:pPr>
            <w:r w:rsidRPr="00DB15D0">
              <w:t>@NEPAD_Mayaki</w:t>
            </w:r>
          </w:p>
        </w:tc>
        <w:tc>
          <w:tcPr>
            <w:tcW w:w="993" w:type="dxa"/>
            <w:noWrap/>
          </w:tcPr>
          <w:p w14:paraId="74F3E670" w14:textId="77777777" w:rsidR="00954AC0" w:rsidRPr="00315C4C" w:rsidRDefault="00954AC0" w:rsidP="003D77CB">
            <w:pPr>
              <w:jc w:val="center"/>
            </w:pPr>
            <w:r w:rsidRPr="00DB15D0">
              <w:t>4124</w:t>
            </w:r>
          </w:p>
        </w:tc>
        <w:tc>
          <w:tcPr>
            <w:tcW w:w="1134" w:type="dxa"/>
            <w:noWrap/>
          </w:tcPr>
          <w:p w14:paraId="4BDC3DB7" w14:textId="77777777" w:rsidR="00954AC0" w:rsidRPr="00315C4C" w:rsidRDefault="00954AC0" w:rsidP="003D77CB">
            <w:pPr>
              <w:jc w:val="center"/>
            </w:pPr>
            <w:r w:rsidRPr="00DB15D0">
              <w:t>51212</w:t>
            </w:r>
          </w:p>
        </w:tc>
        <w:tc>
          <w:tcPr>
            <w:tcW w:w="1275" w:type="dxa"/>
            <w:noWrap/>
          </w:tcPr>
          <w:p w14:paraId="5B386607" w14:textId="77777777" w:rsidR="00954AC0" w:rsidRPr="00315C4C" w:rsidRDefault="00954AC0" w:rsidP="003D77CB">
            <w:pPr>
              <w:jc w:val="center"/>
            </w:pPr>
            <w:r w:rsidRPr="00DB15D0">
              <w:t>4/23/2012 18:20</w:t>
            </w:r>
          </w:p>
        </w:tc>
      </w:tr>
      <w:tr w:rsidR="001D53F0" w:rsidRPr="00315C4C" w14:paraId="3EF8A810" w14:textId="77777777" w:rsidTr="00BA0C1C">
        <w:trPr>
          <w:trHeight w:val="290"/>
        </w:trPr>
        <w:tc>
          <w:tcPr>
            <w:tcW w:w="1294" w:type="dxa"/>
            <w:noWrap/>
          </w:tcPr>
          <w:p w14:paraId="5D6633D0" w14:textId="77777777" w:rsidR="001D53F0" w:rsidRPr="00315C4C" w:rsidRDefault="001D53F0" w:rsidP="001D53F0">
            <w:pPr>
              <w:jc w:val="both"/>
            </w:pPr>
            <w:r w:rsidRPr="00DB15D0">
              <w:t>Jorge H. Pedraza</w:t>
            </w:r>
          </w:p>
        </w:tc>
        <w:tc>
          <w:tcPr>
            <w:tcW w:w="2250" w:type="dxa"/>
            <w:tcBorders>
              <w:top w:val="single" w:sz="4" w:space="0" w:color="A9D08E"/>
              <w:left w:val="nil"/>
              <w:bottom w:val="single" w:sz="4" w:space="0" w:color="A9D08E"/>
              <w:right w:val="nil"/>
            </w:tcBorders>
            <w:shd w:val="clear" w:color="auto" w:fill="auto"/>
            <w:noWrap/>
          </w:tcPr>
          <w:p w14:paraId="34DE9F0F" w14:textId="59888898" w:rsidR="001D53F0" w:rsidRPr="00315C4C" w:rsidRDefault="001D53F0" w:rsidP="00BA0C1C">
            <w:r>
              <w:rPr>
                <w:rFonts w:cs="Calibri"/>
                <w:color w:val="000000"/>
              </w:rPr>
              <w:t xml:space="preserve">Secretario General de la </w:t>
            </w:r>
            <w:r w:rsidR="00BA0C1C">
              <w:rPr>
                <w:rFonts w:cs="Calibri"/>
                <w:color w:val="000000"/>
              </w:rPr>
              <w:t>@</w:t>
            </w:r>
            <w:r>
              <w:rPr>
                <w:rFonts w:cs="Calibri"/>
                <w:color w:val="000000"/>
              </w:rPr>
              <w:t xml:space="preserve">ComunidadAndina </w:t>
            </w:r>
            <w:r>
              <w:rPr>
                <w:rFonts w:cs="Calibri"/>
                <w:color w:val="000000"/>
              </w:rPr>
              <w:br/>
              <w:t>Abogado Externadista</w:t>
            </w:r>
          </w:p>
        </w:tc>
        <w:tc>
          <w:tcPr>
            <w:tcW w:w="2126" w:type="dxa"/>
            <w:tcBorders>
              <w:top w:val="single" w:sz="4" w:space="0" w:color="A9D08E"/>
              <w:left w:val="nil"/>
              <w:bottom w:val="single" w:sz="4" w:space="0" w:color="A9D08E"/>
              <w:right w:val="nil"/>
            </w:tcBorders>
            <w:shd w:val="clear" w:color="auto" w:fill="auto"/>
            <w:noWrap/>
          </w:tcPr>
          <w:p w14:paraId="5B88DCE3" w14:textId="6271B14F" w:rsidR="001D53F0" w:rsidRPr="00315C4C" w:rsidRDefault="001D53F0" w:rsidP="00BA0C1C">
            <w:r>
              <w:rPr>
                <w:rFonts w:cs="Calibri"/>
                <w:color w:val="000000"/>
              </w:rPr>
              <w:t>@JHPedraza</w:t>
            </w:r>
          </w:p>
        </w:tc>
        <w:tc>
          <w:tcPr>
            <w:tcW w:w="993" w:type="dxa"/>
            <w:tcBorders>
              <w:top w:val="single" w:sz="4" w:space="0" w:color="A9D08E"/>
              <w:left w:val="nil"/>
              <w:bottom w:val="single" w:sz="4" w:space="0" w:color="A9D08E"/>
              <w:right w:val="nil"/>
            </w:tcBorders>
            <w:shd w:val="clear" w:color="auto" w:fill="auto"/>
            <w:noWrap/>
          </w:tcPr>
          <w:p w14:paraId="2C8ED386" w14:textId="3EAC015C" w:rsidR="001D53F0" w:rsidRPr="00315C4C" w:rsidRDefault="001D53F0" w:rsidP="00BA0C1C">
            <w:r>
              <w:rPr>
                <w:rFonts w:cs="Calibri"/>
                <w:color w:val="000000"/>
              </w:rPr>
              <w:t>3335</w:t>
            </w:r>
          </w:p>
        </w:tc>
        <w:tc>
          <w:tcPr>
            <w:tcW w:w="1134" w:type="dxa"/>
            <w:tcBorders>
              <w:top w:val="single" w:sz="4" w:space="0" w:color="A9D08E"/>
              <w:left w:val="nil"/>
              <w:bottom w:val="single" w:sz="4" w:space="0" w:color="A9D08E"/>
              <w:right w:val="nil"/>
            </w:tcBorders>
            <w:shd w:val="clear" w:color="auto" w:fill="auto"/>
            <w:noWrap/>
          </w:tcPr>
          <w:p w14:paraId="7E557419" w14:textId="67BD0235" w:rsidR="001D53F0" w:rsidRPr="00315C4C" w:rsidRDefault="001D53F0" w:rsidP="00BA0C1C">
            <w:r>
              <w:rPr>
                <w:rFonts w:cs="Calibri"/>
                <w:color w:val="000000"/>
              </w:rPr>
              <w:t>8354</w:t>
            </w:r>
          </w:p>
        </w:tc>
        <w:tc>
          <w:tcPr>
            <w:tcW w:w="1275" w:type="dxa"/>
            <w:tcBorders>
              <w:top w:val="single" w:sz="4" w:space="0" w:color="A9D08E"/>
              <w:left w:val="nil"/>
              <w:bottom w:val="single" w:sz="4" w:space="0" w:color="A9D08E"/>
              <w:right w:val="single" w:sz="4" w:space="0" w:color="A9D08E"/>
            </w:tcBorders>
            <w:shd w:val="clear" w:color="auto" w:fill="auto"/>
            <w:noWrap/>
          </w:tcPr>
          <w:p w14:paraId="2F53DAAB" w14:textId="590A98A6" w:rsidR="001D53F0" w:rsidRPr="00315C4C" w:rsidRDefault="001D53F0" w:rsidP="00BA0C1C">
            <w:r>
              <w:rPr>
                <w:rFonts w:cs="Calibri"/>
                <w:color w:val="000000"/>
              </w:rPr>
              <w:t>1/24/2010 21:28</w:t>
            </w:r>
          </w:p>
        </w:tc>
      </w:tr>
      <w:tr w:rsidR="00954AC0" w:rsidRPr="00315C4C" w14:paraId="517E7C79" w14:textId="77777777" w:rsidTr="00351336">
        <w:trPr>
          <w:trHeight w:val="290"/>
        </w:trPr>
        <w:tc>
          <w:tcPr>
            <w:tcW w:w="1294" w:type="dxa"/>
            <w:noWrap/>
          </w:tcPr>
          <w:p w14:paraId="645454C3" w14:textId="77777777" w:rsidR="00954AC0" w:rsidRPr="00315C4C" w:rsidRDefault="00954AC0" w:rsidP="003D77CB">
            <w:pPr>
              <w:jc w:val="both"/>
            </w:pPr>
            <w:r w:rsidRPr="00DB15D0">
              <w:t>Moussa Faki Mahamat</w:t>
            </w:r>
          </w:p>
        </w:tc>
        <w:tc>
          <w:tcPr>
            <w:tcW w:w="2250" w:type="dxa"/>
            <w:noWrap/>
          </w:tcPr>
          <w:p w14:paraId="1244ACB6" w14:textId="77777777" w:rsidR="00954AC0" w:rsidRPr="00315C4C" w:rsidRDefault="00954AC0" w:rsidP="003D77CB">
            <w:r w:rsidRPr="00DB15D0">
              <w:t>Président de la Commission de l'Union africaine. Chairperson of the African Union Commission</w:t>
            </w:r>
          </w:p>
        </w:tc>
        <w:tc>
          <w:tcPr>
            <w:tcW w:w="2126" w:type="dxa"/>
            <w:noWrap/>
          </w:tcPr>
          <w:p w14:paraId="6FA27CDC" w14:textId="77777777" w:rsidR="00954AC0" w:rsidRPr="00315C4C" w:rsidRDefault="00954AC0" w:rsidP="003D77CB">
            <w:pPr>
              <w:jc w:val="center"/>
            </w:pPr>
            <w:r w:rsidRPr="00DB15D0">
              <w:t>@AUC_MoussaFaki</w:t>
            </w:r>
          </w:p>
        </w:tc>
        <w:tc>
          <w:tcPr>
            <w:tcW w:w="993" w:type="dxa"/>
            <w:noWrap/>
          </w:tcPr>
          <w:p w14:paraId="479CED59" w14:textId="77777777" w:rsidR="00954AC0" w:rsidRPr="00315C4C" w:rsidRDefault="00954AC0" w:rsidP="003D77CB">
            <w:pPr>
              <w:jc w:val="center"/>
            </w:pPr>
            <w:r w:rsidRPr="00DB15D0">
              <w:t>2200</w:t>
            </w:r>
          </w:p>
        </w:tc>
        <w:tc>
          <w:tcPr>
            <w:tcW w:w="1134" w:type="dxa"/>
            <w:noWrap/>
          </w:tcPr>
          <w:p w14:paraId="6A4A38AF" w14:textId="77777777" w:rsidR="00954AC0" w:rsidRPr="00315C4C" w:rsidRDefault="00954AC0" w:rsidP="003D77CB">
            <w:pPr>
              <w:jc w:val="center"/>
            </w:pPr>
            <w:r w:rsidRPr="00DB15D0">
              <w:t>228095</w:t>
            </w:r>
          </w:p>
        </w:tc>
        <w:tc>
          <w:tcPr>
            <w:tcW w:w="1275" w:type="dxa"/>
            <w:noWrap/>
          </w:tcPr>
          <w:p w14:paraId="3C6D8B1C" w14:textId="77777777" w:rsidR="00954AC0" w:rsidRPr="00315C4C" w:rsidRDefault="00954AC0" w:rsidP="003D77CB">
            <w:pPr>
              <w:jc w:val="center"/>
            </w:pPr>
            <w:r w:rsidRPr="00DB15D0">
              <w:t>3/19/2017 8:15</w:t>
            </w:r>
          </w:p>
        </w:tc>
      </w:tr>
      <w:tr w:rsidR="00954AC0" w:rsidRPr="00315C4C" w14:paraId="3E361670" w14:textId="77777777" w:rsidTr="00351336">
        <w:trPr>
          <w:trHeight w:val="290"/>
        </w:trPr>
        <w:tc>
          <w:tcPr>
            <w:tcW w:w="1294" w:type="dxa"/>
            <w:noWrap/>
          </w:tcPr>
          <w:p w14:paraId="7C7A1CD9" w14:textId="77777777" w:rsidR="00954AC0" w:rsidRPr="00315C4C" w:rsidRDefault="00954AC0" w:rsidP="003D77CB">
            <w:pPr>
              <w:jc w:val="both"/>
            </w:pPr>
            <w:r w:rsidRPr="00DB15D0">
              <w:t>PanAfricanParliament</w:t>
            </w:r>
          </w:p>
        </w:tc>
        <w:tc>
          <w:tcPr>
            <w:tcW w:w="2250" w:type="dxa"/>
            <w:noWrap/>
          </w:tcPr>
          <w:p w14:paraId="73B1AA70" w14:textId="77777777" w:rsidR="00954AC0" w:rsidRPr="00315C4C" w:rsidRDefault="00954AC0" w:rsidP="003D77CB">
            <w:r w:rsidRPr="00DB15D0">
              <w:t>The Pan-African Parliament, is the legislative body of the @_AfricanUnion . Watch https://t.co/B21gqppdko</w:t>
            </w:r>
          </w:p>
        </w:tc>
        <w:tc>
          <w:tcPr>
            <w:tcW w:w="2126" w:type="dxa"/>
            <w:noWrap/>
          </w:tcPr>
          <w:p w14:paraId="01E48367" w14:textId="77777777" w:rsidR="00954AC0" w:rsidRPr="00315C4C" w:rsidRDefault="00954AC0" w:rsidP="003D77CB">
            <w:pPr>
              <w:jc w:val="center"/>
            </w:pPr>
            <w:r w:rsidRPr="00DB15D0">
              <w:t>@AfrikParliament</w:t>
            </w:r>
          </w:p>
        </w:tc>
        <w:tc>
          <w:tcPr>
            <w:tcW w:w="993" w:type="dxa"/>
            <w:noWrap/>
          </w:tcPr>
          <w:p w14:paraId="3691AB82" w14:textId="77777777" w:rsidR="00954AC0" w:rsidRPr="00315C4C" w:rsidRDefault="00954AC0" w:rsidP="003D77CB">
            <w:pPr>
              <w:jc w:val="center"/>
            </w:pPr>
            <w:r w:rsidRPr="00DB15D0">
              <w:t>3607</w:t>
            </w:r>
          </w:p>
        </w:tc>
        <w:tc>
          <w:tcPr>
            <w:tcW w:w="1134" w:type="dxa"/>
            <w:noWrap/>
          </w:tcPr>
          <w:p w14:paraId="0D6D70B3" w14:textId="77777777" w:rsidR="00954AC0" w:rsidRPr="00315C4C" w:rsidRDefault="00954AC0" w:rsidP="003D77CB">
            <w:pPr>
              <w:jc w:val="center"/>
            </w:pPr>
            <w:r w:rsidRPr="00DB15D0">
              <w:t>31880</w:t>
            </w:r>
          </w:p>
        </w:tc>
        <w:tc>
          <w:tcPr>
            <w:tcW w:w="1275" w:type="dxa"/>
            <w:noWrap/>
          </w:tcPr>
          <w:p w14:paraId="3A893EAC" w14:textId="77777777" w:rsidR="00954AC0" w:rsidRPr="00315C4C" w:rsidRDefault="00954AC0" w:rsidP="003D77CB">
            <w:pPr>
              <w:jc w:val="center"/>
            </w:pPr>
            <w:r w:rsidRPr="00DB15D0">
              <w:t>1/7/2013 10:10</w:t>
            </w:r>
          </w:p>
        </w:tc>
      </w:tr>
      <w:tr w:rsidR="00954AC0" w:rsidRPr="00315C4C" w14:paraId="75BF7B41" w14:textId="77777777" w:rsidTr="00351336">
        <w:trPr>
          <w:trHeight w:val="290"/>
        </w:trPr>
        <w:tc>
          <w:tcPr>
            <w:tcW w:w="1294" w:type="dxa"/>
            <w:noWrap/>
          </w:tcPr>
          <w:p w14:paraId="3C07AB3E" w14:textId="77777777" w:rsidR="00954AC0" w:rsidRPr="00315C4C" w:rsidRDefault="00954AC0" w:rsidP="003D77CB">
            <w:pPr>
              <w:jc w:val="both"/>
            </w:pPr>
            <w:r w:rsidRPr="00DB15D0">
              <w:t>PANCAP</w:t>
            </w:r>
          </w:p>
        </w:tc>
        <w:tc>
          <w:tcPr>
            <w:tcW w:w="2250" w:type="dxa"/>
            <w:noWrap/>
          </w:tcPr>
          <w:p w14:paraId="0D413A3A" w14:textId="77777777" w:rsidR="00954AC0" w:rsidRPr="00315C4C" w:rsidRDefault="00954AC0" w:rsidP="003D77CB">
            <w:r w:rsidRPr="00DB15D0">
              <w:t>The Pan Caribbean Partnership Against HIV and AIDS</w:t>
            </w:r>
          </w:p>
        </w:tc>
        <w:tc>
          <w:tcPr>
            <w:tcW w:w="2126" w:type="dxa"/>
            <w:noWrap/>
          </w:tcPr>
          <w:p w14:paraId="1A63683D" w14:textId="77777777" w:rsidR="00954AC0" w:rsidRPr="00315C4C" w:rsidRDefault="00954AC0" w:rsidP="003D77CB">
            <w:pPr>
              <w:jc w:val="center"/>
            </w:pPr>
            <w:r w:rsidRPr="00DB15D0">
              <w:t>@pancaporg</w:t>
            </w:r>
          </w:p>
        </w:tc>
        <w:tc>
          <w:tcPr>
            <w:tcW w:w="993" w:type="dxa"/>
            <w:noWrap/>
          </w:tcPr>
          <w:p w14:paraId="72A2A33B" w14:textId="77777777" w:rsidR="00954AC0" w:rsidRPr="00315C4C" w:rsidRDefault="00954AC0" w:rsidP="003D77CB">
            <w:pPr>
              <w:jc w:val="center"/>
            </w:pPr>
            <w:r w:rsidRPr="00DB15D0">
              <w:t>3436</w:t>
            </w:r>
          </w:p>
        </w:tc>
        <w:tc>
          <w:tcPr>
            <w:tcW w:w="1134" w:type="dxa"/>
            <w:noWrap/>
          </w:tcPr>
          <w:p w14:paraId="645CFBAD" w14:textId="77777777" w:rsidR="00954AC0" w:rsidRPr="00315C4C" w:rsidRDefault="00954AC0" w:rsidP="003D77CB">
            <w:pPr>
              <w:jc w:val="center"/>
            </w:pPr>
            <w:r w:rsidRPr="00DB15D0">
              <w:t>863</w:t>
            </w:r>
          </w:p>
        </w:tc>
        <w:tc>
          <w:tcPr>
            <w:tcW w:w="1275" w:type="dxa"/>
            <w:noWrap/>
          </w:tcPr>
          <w:p w14:paraId="5E3015C1" w14:textId="77777777" w:rsidR="00954AC0" w:rsidRPr="00315C4C" w:rsidRDefault="00954AC0" w:rsidP="003D77CB">
            <w:pPr>
              <w:jc w:val="center"/>
            </w:pPr>
            <w:r w:rsidRPr="00DB15D0">
              <w:t>12/12/2011 20:25</w:t>
            </w:r>
          </w:p>
        </w:tc>
      </w:tr>
      <w:tr w:rsidR="00954AC0" w:rsidRPr="00315C4C" w14:paraId="4DB08640" w14:textId="77777777" w:rsidTr="00351336">
        <w:trPr>
          <w:trHeight w:val="290"/>
        </w:trPr>
        <w:tc>
          <w:tcPr>
            <w:tcW w:w="1294" w:type="dxa"/>
            <w:noWrap/>
          </w:tcPr>
          <w:p w14:paraId="4DE86D44" w14:textId="77777777" w:rsidR="00954AC0" w:rsidRPr="00315C4C" w:rsidRDefault="00954AC0" w:rsidP="003D77CB">
            <w:pPr>
              <w:jc w:val="both"/>
            </w:pPr>
            <w:r w:rsidRPr="00DB15D0">
              <w:t>Parlamento Andino</w:t>
            </w:r>
          </w:p>
        </w:tc>
        <w:tc>
          <w:tcPr>
            <w:tcW w:w="2250" w:type="dxa"/>
            <w:noWrap/>
          </w:tcPr>
          <w:p w14:paraId="68B49EE5" w14:textId="77777777" w:rsidR="00954AC0" w:rsidRPr="00315C4C" w:rsidRDefault="00954AC0" w:rsidP="003D77CB">
            <w:r w:rsidRPr="00DB15D0">
              <w:t>Bienvenidos a la cuenta oficial del Parlamento Andino en Twitter. ¡Unidos por la integración de más de 120 millones de personas!</w:t>
            </w:r>
          </w:p>
        </w:tc>
        <w:tc>
          <w:tcPr>
            <w:tcW w:w="2126" w:type="dxa"/>
            <w:noWrap/>
          </w:tcPr>
          <w:p w14:paraId="7440A52F" w14:textId="77777777" w:rsidR="00954AC0" w:rsidRPr="00315C4C" w:rsidRDefault="00954AC0" w:rsidP="003D77CB">
            <w:pPr>
              <w:jc w:val="center"/>
            </w:pPr>
            <w:r w:rsidRPr="00DB15D0">
              <w:t>@Parlandino</w:t>
            </w:r>
          </w:p>
        </w:tc>
        <w:tc>
          <w:tcPr>
            <w:tcW w:w="993" w:type="dxa"/>
            <w:noWrap/>
          </w:tcPr>
          <w:p w14:paraId="6F0DEEC9" w14:textId="77777777" w:rsidR="00954AC0" w:rsidRPr="00315C4C" w:rsidRDefault="00954AC0" w:rsidP="003D77CB">
            <w:pPr>
              <w:jc w:val="center"/>
            </w:pPr>
            <w:r w:rsidRPr="00DB15D0">
              <w:t>16871</w:t>
            </w:r>
          </w:p>
        </w:tc>
        <w:tc>
          <w:tcPr>
            <w:tcW w:w="1134" w:type="dxa"/>
            <w:noWrap/>
          </w:tcPr>
          <w:p w14:paraId="048E98D3" w14:textId="77777777" w:rsidR="00954AC0" w:rsidRPr="00315C4C" w:rsidRDefault="00954AC0" w:rsidP="003D77CB">
            <w:pPr>
              <w:jc w:val="center"/>
            </w:pPr>
            <w:r w:rsidRPr="00DB15D0">
              <w:t>5907</w:t>
            </w:r>
          </w:p>
        </w:tc>
        <w:tc>
          <w:tcPr>
            <w:tcW w:w="1275" w:type="dxa"/>
            <w:noWrap/>
          </w:tcPr>
          <w:p w14:paraId="6D89773E" w14:textId="77777777" w:rsidR="00954AC0" w:rsidRPr="00315C4C" w:rsidRDefault="00954AC0" w:rsidP="003D77CB">
            <w:pPr>
              <w:jc w:val="center"/>
            </w:pPr>
            <w:r w:rsidRPr="00DB15D0">
              <w:t>2/9/2010 18:14</w:t>
            </w:r>
          </w:p>
        </w:tc>
      </w:tr>
      <w:tr w:rsidR="00954AC0" w:rsidRPr="00315C4C" w14:paraId="5D46C66F" w14:textId="77777777" w:rsidTr="00351336">
        <w:trPr>
          <w:trHeight w:val="290"/>
        </w:trPr>
        <w:tc>
          <w:tcPr>
            <w:tcW w:w="1294" w:type="dxa"/>
            <w:noWrap/>
          </w:tcPr>
          <w:p w14:paraId="081B217E" w14:textId="77777777" w:rsidR="00954AC0" w:rsidRPr="00315C4C" w:rsidRDefault="00954AC0" w:rsidP="003D77CB">
            <w:pPr>
              <w:jc w:val="both"/>
            </w:pPr>
            <w:r w:rsidRPr="00DB15D0">
              <w:t>Universidad Andina</w:t>
            </w:r>
          </w:p>
        </w:tc>
        <w:tc>
          <w:tcPr>
            <w:tcW w:w="2250" w:type="dxa"/>
            <w:noWrap/>
          </w:tcPr>
          <w:p w14:paraId="13E082E4" w14:textId="77777777" w:rsidR="00954AC0" w:rsidRPr="00315C4C" w:rsidRDefault="00954AC0" w:rsidP="003D77CB">
            <w:r w:rsidRPr="00DB15D0">
              <w:t>Cuenta oficial de la Universidad Andina Simón Bolívar, Sede Ecuador. Órgano de Educación Superior de la Comunidad Andina, CAN.</w:t>
            </w:r>
          </w:p>
        </w:tc>
        <w:tc>
          <w:tcPr>
            <w:tcW w:w="2126" w:type="dxa"/>
            <w:noWrap/>
          </w:tcPr>
          <w:p w14:paraId="270A2D6F" w14:textId="77777777" w:rsidR="00954AC0" w:rsidRPr="00315C4C" w:rsidRDefault="00954AC0" w:rsidP="003D77CB">
            <w:pPr>
              <w:jc w:val="center"/>
            </w:pPr>
            <w:r w:rsidRPr="00DB15D0">
              <w:t>@uasbecuador</w:t>
            </w:r>
          </w:p>
        </w:tc>
        <w:tc>
          <w:tcPr>
            <w:tcW w:w="993" w:type="dxa"/>
            <w:noWrap/>
          </w:tcPr>
          <w:p w14:paraId="4C7DD58A" w14:textId="77777777" w:rsidR="00954AC0" w:rsidRPr="00315C4C" w:rsidRDefault="00954AC0" w:rsidP="003D77CB">
            <w:pPr>
              <w:jc w:val="center"/>
            </w:pPr>
            <w:r w:rsidRPr="00DB15D0">
              <w:t>29238</w:t>
            </w:r>
          </w:p>
        </w:tc>
        <w:tc>
          <w:tcPr>
            <w:tcW w:w="1134" w:type="dxa"/>
            <w:noWrap/>
          </w:tcPr>
          <w:p w14:paraId="1275DD49" w14:textId="77777777" w:rsidR="00954AC0" w:rsidRPr="00315C4C" w:rsidRDefault="00954AC0" w:rsidP="003D77CB">
            <w:pPr>
              <w:jc w:val="center"/>
            </w:pPr>
            <w:r w:rsidRPr="00DB15D0">
              <w:t>25934</w:t>
            </w:r>
          </w:p>
        </w:tc>
        <w:tc>
          <w:tcPr>
            <w:tcW w:w="1275" w:type="dxa"/>
            <w:noWrap/>
          </w:tcPr>
          <w:p w14:paraId="4EB6FE4E" w14:textId="77777777" w:rsidR="00954AC0" w:rsidRPr="00315C4C" w:rsidRDefault="00954AC0" w:rsidP="003D77CB">
            <w:pPr>
              <w:jc w:val="center"/>
            </w:pPr>
            <w:r w:rsidRPr="00DB15D0">
              <w:t>8/23/2013 17:24</w:t>
            </w:r>
          </w:p>
        </w:tc>
      </w:tr>
    </w:tbl>
    <w:p w14:paraId="4CD8497A" w14:textId="776D57CB" w:rsidR="005547D7" w:rsidRDefault="005547D7">
      <w:pPr>
        <w:rPr>
          <w:lang w:val="en-GB"/>
        </w:rPr>
      </w:pPr>
    </w:p>
    <w:p w14:paraId="38CE0B85" w14:textId="77777777" w:rsidR="005547D7" w:rsidRDefault="005547D7">
      <w:pPr>
        <w:rPr>
          <w:lang w:val="en-GB"/>
        </w:rPr>
      </w:pPr>
    </w:p>
    <w:p w14:paraId="5CF02864" w14:textId="77777777" w:rsidR="00D46633" w:rsidRDefault="00D46633">
      <w:pPr>
        <w:rPr>
          <w:rFonts w:asciiTheme="majorHAnsi" w:eastAsiaTheme="majorEastAsia" w:hAnsiTheme="majorHAnsi" w:cstheme="majorBidi"/>
          <w:color w:val="2F5496" w:themeColor="accent1" w:themeShade="BF"/>
          <w:sz w:val="26"/>
          <w:szCs w:val="26"/>
          <w:lang w:val="en-GB"/>
        </w:rPr>
      </w:pPr>
      <w:bookmarkStart w:id="3" w:name="_Toc76501038"/>
      <w:r>
        <w:rPr>
          <w:lang w:val="en-GB"/>
        </w:rPr>
        <w:br w:type="page"/>
      </w:r>
    </w:p>
    <w:p w14:paraId="5026A1CC" w14:textId="16D32BB6" w:rsidR="00D32B11" w:rsidRDefault="005547D7" w:rsidP="00D32B11">
      <w:pPr>
        <w:pStyle w:val="Heading2"/>
        <w:rPr>
          <w:lang w:val="en-GB"/>
        </w:rPr>
      </w:pPr>
      <w:r>
        <w:rPr>
          <w:lang w:val="en-GB"/>
        </w:rPr>
        <w:lastRenderedPageBreak/>
        <w:t>A4</w:t>
      </w:r>
      <w:r w:rsidR="00D32B11">
        <w:rPr>
          <w:lang w:val="en-GB"/>
        </w:rPr>
        <w:t>. Historical follower approximation:</w:t>
      </w:r>
    </w:p>
    <w:p w14:paraId="45669167" w14:textId="23796125" w:rsidR="00D32B11" w:rsidRPr="003D6101" w:rsidRDefault="001E2C74" w:rsidP="00D32B11">
      <w:pPr>
        <w:spacing w:before="120" w:after="0" w:line="240" w:lineRule="auto"/>
        <w:jc w:val="both"/>
        <w:rPr>
          <w:sz w:val="20"/>
          <w:szCs w:val="18"/>
          <w:lang w:val="en-US"/>
        </w:rPr>
      </w:pPr>
      <w:r>
        <w:rPr>
          <w:sz w:val="20"/>
          <w:szCs w:val="18"/>
          <w:lang w:val="en-US"/>
        </w:rPr>
        <w:t>As the h</w:t>
      </w:r>
      <w:r w:rsidR="00D32B11" w:rsidRPr="003D6101">
        <w:rPr>
          <w:sz w:val="20"/>
          <w:szCs w:val="18"/>
          <w:lang w:val="en-US"/>
        </w:rPr>
        <w:t xml:space="preserve">istorical follower count data are not available through the Twitter APIs – only the numbers for the access day can be retrieved. Thus, we exploit the Internet Archive, a non-profit organisation working for free access to online information. Their archive.org engine crawls the web and takes static, timestamped snapshots of individual sites. We set up automated scripts that extract all available snapshots for each Twitter account in our sample to then scrape the follower counts from the raw html of the snapshots. </w:t>
      </w:r>
    </w:p>
    <w:p w14:paraId="0AE5070B" w14:textId="77777777" w:rsidR="00D32B11" w:rsidRDefault="00D32B11" w:rsidP="00D32B11">
      <w:pPr>
        <w:spacing w:before="120" w:after="0" w:line="240" w:lineRule="auto"/>
        <w:jc w:val="both"/>
        <w:rPr>
          <w:sz w:val="20"/>
          <w:szCs w:val="18"/>
          <w:lang w:val="en-US"/>
        </w:rPr>
      </w:pPr>
      <w:r w:rsidRPr="003D6101">
        <w:rPr>
          <w:sz w:val="20"/>
          <w:szCs w:val="18"/>
          <w:lang w:val="en-US"/>
        </w:rPr>
        <w:t xml:space="preserve">One caveat applies: the availability of archive.org snapshots is rather unequally distributed. Within our 115 supranational EU accounts, we can, for example, extract 842 snapshots of the @EU_Commission profile, 548 for @EUClimateAction, or 380 for @vonderleyen. But there are five accounts with only one snapshot and seven that have never been crawled by archive.org. We linearly interpolate the daily number of followers between each measurement point, taking only the account creation date and the scraping date for accounts without snapshots. This is not very precise but offers a suitable proxy for historical follower counts. </w:t>
      </w:r>
      <w:r w:rsidRPr="003D6101">
        <w:rPr>
          <w:rFonts w:cs="Calibri"/>
          <w:sz w:val="20"/>
          <w:szCs w:val="20"/>
          <w:lang w:val="en-US"/>
        </w:rPr>
        <w:fldChar w:fldCharType="begin"/>
      </w:r>
      <w:r w:rsidRPr="003D6101">
        <w:rPr>
          <w:rFonts w:cs="Calibri"/>
          <w:sz w:val="20"/>
          <w:szCs w:val="20"/>
          <w:lang w:val="en-US"/>
        </w:rPr>
        <w:instrText xml:space="preserve"> REF _Ref75463867 \h  \* MERGEFORMAT </w:instrText>
      </w:r>
      <w:r w:rsidRPr="003D6101">
        <w:rPr>
          <w:rFonts w:cs="Calibri"/>
          <w:sz w:val="20"/>
          <w:szCs w:val="20"/>
          <w:lang w:val="en-US"/>
        </w:rPr>
      </w:r>
      <w:r w:rsidRPr="003D6101">
        <w:rPr>
          <w:rFonts w:cs="Calibri"/>
          <w:sz w:val="20"/>
          <w:szCs w:val="20"/>
          <w:lang w:val="en-US"/>
        </w:rPr>
        <w:fldChar w:fldCharType="separate"/>
      </w:r>
      <w:r w:rsidRPr="003D6101">
        <w:rPr>
          <w:rFonts w:cs="Calibri"/>
          <w:sz w:val="20"/>
          <w:szCs w:val="20"/>
          <w:lang w:val="en-US"/>
        </w:rPr>
        <w:t xml:space="preserve">Figure </w:t>
      </w:r>
      <w:r w:rsidRPr="003D6101">
        <w:rPr>
          <w:rFonts w:cs="Calibri"/>
          <w:noProof/>
          <w:sz w:val="20"/>
          <w:szCs w:val="20"/>
          <w:lang w:val="en-US"/>
        </w:rPr>
        <w:t>4</w:t>
      </w:r>
      <w:r w:rsidRPr="003D6101">
        <w:rPr>
          <w:rFonts w:cs="Calibri"/>
          <w:sz w:val="20"/>
          <w:szCs w:val="20"/>
          <w:lang w:val="en-US"/>
        </w:rPr>
        <w:fldChar w:fldCharType="end"/>
      </w:r>
      <w:r w:rsidRPr="003D6101">
        <w:rPr>
          <w:rFonts w:cs="Calibri"/>
          <w:sz w:val="20"/>
          <w:szCs w:val="20"/>
          <w:lang w:val="en-US"/>
        </w:rPr>
        <w:t xml:space="preserve"> </w:t>
      </w:r>
      <w:commentRangeStart w:id="4"/>
      <w:r w:rsidRPr="003D6101">
        <w:rPr>
          <w:sz w:val="20"/>
          <w:szCs w:val="18"/>
          <w:lang w:val="en-US"/>
        </w:rPr>
        <w:t xml:space="preserve">estimates </w:t>
      </w:r>
      <w:commentRangeEnd w:id="4"/>
      <w:r>
        <w:rPr>
          <w:rStyle w:val="CommentReference"/>
        </w:rPr>
        <w:commentReference w:id="4"/>
      </w:r>
      <w:r w:rsidRPr="003D6101">
        <w:rPr>
          <w:sz w:val="20"/>
          <w:szCs w:val="18"/>
          <w:lang w:val="en-US"/>
        </w:rPr>
        <w:t>how many users followed supranational Twitter profiles over time.</w:t>
      </w:r>
    </w:p>
    <w:p w14:paraId="0F4BF6AF" w14:textId="77777777" w:rsidR="00D32B11" w:rsidRDefault="00D32B11" w:rsidP="00D32B11">
      <w:pPr>
        <w:spacing w:before="120" w:after="0" w:line="240" w:lineRule="auto"/>
        <w:jc w:val="both"/>
        <w:rPr>
          <w:sz w:val="20"/>
          <w:szCs w:val="18"/>
          <w:lang w:val="en-US"/>
        </w:rPr>
      </w:pPr>
    </w:p>
    <w:p w14:paraId="70434833" w14:textId="77777777" w:rsidR="00D32B11" w:rsidRPr="003D6101" w:rsidRDefault="00D32B11" w:rsidP="00D32B11">
      <w:pPr>
        <w:spacing w:before="120" w:after="0" w:line="240" w:lineRule="auto"/>
        <w:jc w:val="both"/>
        <w:rPr>
          <w:sz w:val="20"/>
          <w:szCs w:val="18"/>
          <w:lang w:val="en-US"/>
        </w:rPr>
      </w:pPr>
      <w:ins w:id="5" w:author="Sina Furkan Özdemir [2]" w:date="2021-09-20T17:21:00Z">
        <w:r w:rsidRPr="0029563D">
          <w:rPr>
            <w:noProof/>
            <w:sz w:val="20"/>
            <w:szCs w:val="18"/>
            <w:lang w:val="en-US"/>
            <w:rPrChange w:id="6" w:author="Sina Furkan Özdemir [2]" w:date="2021-09-20T17:27:00Z">
              <w:rPr>
                <w:noProof/>
                <w:sz w:val="20"/>
                <w:szCs w:val="18"/>
                <w:lang w:val="en-GB"/>
              </w:rPr>
            </w:rPrChange>
          </w:rPr>
          <w:drawing>
            <wp:inline distT="0" distB="0" distL="0" distR="0" wp14:anchorId="0A525B3D" wp14:editId="1482F327">
              <wp:extent cx="5731510" cy="238823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p>
    <w:p w14:paraId="6035C84F" w14:textId="77777777" w:rsidR="00D32B11" w:rsidRPr="003D6101" w:rsidRDefault="00D32B11" w:rsidP="00D32B11">
      <w:pPr>
        <w:pStyle w:val="Caption"/>
        <w:keepLines/>
        <w:jc w:val="center"/>
        <w:rPr>
          <w:color w:val="auto"/>
          <w:sz w:val="20"/>
          <w:lang w:val="en-US"/>
        </w:rPr>
      </w:pPr>
      <w:r w:rsidRPr="003D6101">
        <w:rPr>
          <w:b/>
          <w:bCs/>
          <w:color w:val="auto"/>
          <w:lang w:val="en-US"/>
        </w:rPr>
        <w:t xml:space="preserve">Figure </w:t>
      </w:r>
      <w:r w:rsidRPr="003D6101">
        <w:rPr>
          <w:b/>
          <w:bCs/>
          <w:color w:val="auto"/>
          <w:lang w:val="en-US"/>
        </w:rPr>
        <w:fldChar w:fldCharType="begin"/>
      </w:r>
      <w:r w:rsidRPr="003D6101">
        <w:rPr>
          <w:b/>
          <w:bCs/>
          <w:color w:val="auto"/>
          <w:lang w:val="en-US"/>
        </w:rPr>
        <w:instrText xml:space="preserve"> SEQ Figure \* ARABIC </w:instrText>
      </w:r>
      <w:r w:rsidRPr="003D6101">
        <w:rPr>
          <w:b/>
          <w:bCs/>
          <w:color w:val="auto"/>
          <w:lang w:val="en-US"/>
        </w:rPr>
        <w:fldChar w:fldCharType="separate"/>
      </w:r>
      <w:r w:rsidRPr="003D6101">
        <w:rPr>
          <w:b/>
          <w:bCs/>
          <w:noProof/>
          <w:color w:val="auto"/>
          <w:lang w:val="en-US"/>
        </w:rPr>
        <w:t>4</w:t>
      </w:r>
      <w:r w:rsidRPr="003D6101">
        <w:rPr>
          <w:b/>
          <w:bCs/>
          <w:color w:val="auto"/>
          <w:lang w:val="en-US"/>
        </w:rPr>
        <w:fldChar w:fldCharType="end"/>
      </w:r>
      <w:r w:rsidRPr="003D6101">
        <w:rPr>
          <w:color w:val="auto"/>
          <w:lang w:val="en-US"/>
        </w:rPr>
        <w:t>: Followers of supranational Twitter accounts</w:t>
      </w:r>
    </w:p>
    <w:p w14:paraId="1A948252" w14:textId="77777777" w:rsidR="00D32B11" w:rsidRPr="00D32B11" w:rsidRDefault="00D32B11" w:rsidP="00D32B11">
      <w:pPr>
        <w:rPr>
          <w:lang w:val="en-US"/>
        </w:rPr>
      </w:pPr>
    </w:p>
    <w:p w14:paraId="6D24F64D" w14:textId="77777777" w:rsidR="00D32B11" w:rsidRDefault="00D32B11" w:rsidP="004D2F92">
      <w:pPr>
        <w:pStyle w:val="Heading2"/>
        <w:rPr>
          <w:lang w:val="en-GB"/>
        </w:rPr>
      </w:pPr>
    </w:p>
    <w:p w14:paraId="141BE21E" w14:textId="169D7ECA" w:rsidR="000E28D6" w:rsidRDefault="00D32B11" w:rsidP="004D2F92">
      <w:pPr>
        <w:pStyle w:val="Heading2"/>
        <w:rPr>
          <w:lang w:val="en-GB"/>
        </w:rPr>
      </w:pPr>
      <w:r>
        <w:rPr>
          <w:lang w:val="en-GB"/>
        </w:rPr>
        <w:t>A5</w:t>
      </w:r>
      <w:r w:rsidR="005547D7">
        <w:rPr>
          <w:lang w:val="en-GB"/>
        </w:rPr>
        <w:t>.</w:t>
      </w:r>
      <w:r w:rsidR="000E28D6">
        <w:rPr>
          <w:lang w:val="en-GB"/>
        </w:rPr>
        <w:t xml:space="preserve"> Volume of communication:</w:t>
      </w:r>
    </w:p>
    <w:p w14:paraId="6A47E3D1" w14:textId="2284DD71" w:rsidR="000E28D6" w:rsidRDefault="000E28D6" w:rsidP="000E28D6">
      <w:pPr>
        <w:rPr>
          <w:lang w:val="en-GB"/>
        </w:rPr>
      </w:pPr>
    </w:p>
    <w:p w14:paraId="2741D252" w14:textId="206A4909" w:rsidR="009B11A0" w:rsidRDefault="009B11A0" w:rsidP="009B11A0">
      <w:pPr>
        <w:spacing w:before="120" w:after="0" w:line="240" w:lineRule="auto"/>
        <w:jc w:val="both"/>
        <w:rPr>
          <w:sz w:val="20"/>
          <w:szCs w:val="18"/>
          <w:lang w:val="en-US"/>
        </w:rPr>
      </w:pPr>
      <w:r w:rsidRPr="003D6101">
        <w:rPr>
          <w:sz w:val="20"/>
          <w:szCs w:val="18"/>
          <w:lang w:val="en-US"/>
        </w:rPr>
        <w:t xml:space="preserve">The left panel initially indicates that supranational actors have markedly increased the number of messages on Twitter. It increased nearly seven folds from roughly one tweet every second day during the early phase of supranational Twitter presence to 3 to 3.5 daily tweets. The major increase in supranational Twitter messaging happened during 2010-2016, a phase of strongly surging public EU politicization amidst the Euro- and Schengen crises. It also coincides with a period in which the European Commission notably reduced its output of traditional press releases </w:t>
      </w:r>
      <w:r w:rsidRPr="003D6101">
        <w:rPr>
          <w:sz w:val="20"/>
          <w:szCs w:val="18"/>
          <w:lang w:val="en-US"/>
        </w:rPr>
        <w:fldChar w:fldCharType="begin"/>
      </w:r>
      <w:r>
        <w:rPr>
          <w:sz w:val="20"/>
          <w:szCs w:val="18"/>
          <w:lang w:val="en-US"/>
        </w:rPr>
        <w:instrText xml:space="preserve"> ADDIN ZOTERO_ITEM CSL_CITATION {"citationID":"GjJDuD2d","properties":{"formattedCitation":"(Rauh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Pr="003D6101">
        <w:rPr>
          <w:sz w:val="20"/>
          <w:szCs w:val="18"/>
          <w:lang w:val="en-US"/>
        </w:rPr>
        <w:fldChar w:fldCharType="separate"/>
      </w:r>
      <w:r w:rsidRPr="003D6101">
        <w:rPr>
          <w:rFonts w:cs="Calibri"/>
          <w:sz w:val="20"/>
          <w:lang w:val="en-US"/>
        </w:rPr>
        <w:t>(Rauh 2021b)</w:t>
      </w:r>
      <w:r w:rsidRPr="003D6101">
        <w:rPr>
          <w:sz w:val="20"/>
          <w:szCs w:val="18"/>
          <w:lang w:val="en-US"/>
        </w:rPr>
        <w:fldChar w:fldCharType="end"/>
      </w:r>
      <w:r w:rsidRPr="003D6101">
        <w:rPr>
          <w:sz w:val="20"/>
          <w:szCs w:val="18"/>
          <w:lang w:val="en-US"/>
        </w:rPr>
        <w:t>, possibly indicating a re-distribution of internal communication resources.</w:t>
      </w:r>
    </w:p>
    <w:p w14:paraId="2880AD52" w14:textId="2289746E" w:rsidR="00BA1248" w:rsidRPr="003D6101" w:rsidRDefault="00BA1248" w:rsidP="009B11A0">
      <w:pPr>
        <w:spacing w:before="120" w:after="0" w:line="240" w:lineRule="auto"/>
        <w:jc w:val="both"/>
        <w:rPr>
          <w:sz w:val="20"/>
          <w:szCs w:val="18"/>
          <w:lang w:val="en-US"/>
        </w:rPr>
      </w:pPr>
      <w:r w:rsidRPr="003D6101">
        <w:rPr>
          <w:noProof/>
          <w:sz w:val="20"/>
          <w:szCs w:val="18"/>
          <w:lang w:val="en-US"/>
        </w:rPr>
        <w:lastRenderedPageBreak/>
        <w:drawing>
          <wp:inline distT="0" distB="0" distL="0" distR="0" wp14:anchorId="0E445E61" wp14:editId="6FE56E7A">
            <wp:extent cx="5731510" cy="2865755"/>
            <wp:effectExtent l="0" t="0" r="2540" b="0"/>
            <wp:docPr id="1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32E550E" w14:textId="77777777" w:rsidR="009B11A0" w:rsidRPr="003D6101" w:rsidRDefault="009B11A0" w:rsidP="009B11A0">
      <w:pPr>
        <w:spacing w:before="120" w:after="0" w:line="240" w:lineRule="auto"/>
        <w:jc w:val="both"/>
        <w:rPr>
          <w:sz w:val="20"/>
          <w:szCs w:val="20"/>
          <w:lang w:val="en-US"/>
        </w:rPr>
      </w:pPr>
      <w:r w:rsidRPr="003D6101">
        <w:rPr>
          <w:sz w:val="20"/>
          <w:szCs w:val="18"/>
          <w:lang w:val="en-US"/>
        </w:rPr>
        <w:t xml:space="preserve">The right panel of </w:t>
      </w:r>
      <w:r w:rsidRPr="003D6101">
        <w:rPr>
          <w:sz w:val="20"/>
          <w:szCs w:val="20"/>
          <w:lang w:val="en-US"/>
        </w:rPr>
        <w:fldChar w:fldCharType="begin"/>
      </w:r>
      <w:r w:rsidRPr="003D6101">
        <w:rPr>
          <w:sz w:val="20"/>
          <w:szCs w:val="20"/>
          <w:lang w:val="en-US"/>
        </w:rPr>
        <w:instrText xml:space="preserve"> REF _Ref75267515 \h  \* MERGEFORMAT </w:instrText>
      </w:r>
      <w:r w:rsidRPr="003D6101">
        <w:rPr>
          <w:sz w:val="20"/>
          <w:szCs w:val="20"/>
          <w:lang w:val="en-US"/>
        </w:rPr>
      </w:r>
      <w:r w:rsidRPr="003D6101">
        <w:rPr>
          <w:sz w:val="20"/>
          <w:szCs w:val="20"/>
          <w:lang w:val="en-US"/>
        </w:rPr>
        <w:fldChar w:fldCharType="separate"/>
      </w:r>
      <w:r w:rsidRPr="003D6101">
        <w:rPr>
          <w:sz w:val="20"/>
          <w:szCs w:val="20"/>
          <w:lang w:val="en-US"/>
        </w:rPr>
        <w:t xml:space="preserve">Figure </w:t>
      </w:r>
      <w:r w:rsidRPr="003D6101">
        <w:rPr>
          <w:noProof/>
          <w:sz w:val="20"/>
          <w:szCs w:val="20"/>
          <w:lang w:val="en-US"/>
        </w:rPr>
        <w:t>1</w:t>
      </w:r>
      <w:r w:rsidRPr="003D6101">
        <w:rPr>
          <w:sz w:val="20"/>
          <w:szCs w:val="20"/>
          <w:lang w:val="en-US"/>
        </w:rPr>
        <w:fldChar w:fldCharType="end"/>
      </w:r>
      <w:r w:rsidRPr="003D6101">
        <w:rPr>
          <w:sz w:val="20"/>
          <w:szCs w:val="20"/>
          <w:lang w:val="en-US"/>
        </w:rPr>
        <w:t xml:space="preserve"> highlights that this supranational tweet volume is to a large extent driven by institutional accounts, indicating a centralized and probably professionalized approach to supranational social media presence. Institutional EU accounts post around 3.5 tweets per day, while supranational actors tweeting in personal capacity issue around one fewer daily tweet. Moreover, the right pane indicates that the EU institutional accounts outperform their peers in terms volume while the individual executives are only marginally behind their peers on national level. The volume indicates that the EU supranational actors are equally, if not more, keen on engaging in public communication on Twitter compared to their peers.</w:t>
      </w:r>
    </w:p>
    <w:p w14:paraId="4381B594" w14:textId="77777777" w:rsidR="009B11A0" w:rsidRPr="003D6101" w:rsidRDefault="009B11A0" w:rsidP="009B11A0">
      <w:pPr>
        <w:spacing w:before="120" w:after="0" w:line="240" w:lineRule="auto"/>
        <w:jc w:val="both"/>
        <w:rPr>
          <w:sz w:val="20"/>
          <w:szCs w:val="20"/>
          <w:lang w:val="en-US"/>
        </w:rPr>
      </w:pPr>
      <w:r w:rsidRPr="003D6101">
        <w:rPr>
          <w:sz w:val="20"/>
          <w:szCs w:val="20"/>
          <w:lang w:val="en-US"/>
        </w:rPr>
        <w:t>There is significant variation within our supranational population. Among the most avid tweeters are the Commission’s Directorate-General for Digital Policies (@DigitalEU) with 13.7 tweets per day and the official account of the whole EU Commission run by the spokespersons service (@EU_Commission) with 10.4 tweets a day. On the lower end of the distribution, we find the European Court of Justice (@EUCourtPress) with around one tweet every second day and the Euratom Supply Agency (@EuratomA) issuing a message only around every 10</w:t>
      </w:r>
      <w:r w:rsidRPr="003D6101">
        <w:rPr>
          <w:sz w:val="20"/>
          <w:szCs w:val="20"/>
          <w:vertAlign w:val="superscript"/>
          <w:lang w:val="en-US"/>
        </w:rPr>
        <w:t>th</w:t>
      </w:r>
      <w:r w:rsidRPr="003D6101">
        <w:rPr>
          <w:sz w:val="20"/>
          <w:szCs w:val="20"/>
          <w:lang w:val="en-US"/>
        </w:rPr>
        <w:t xml:space="preserve"> day on average. Yet, this variation in the tweet volume across supranational EU actors (standard deviation: 2.58 daily tweets) is not distinct from our UK sample (2.23 daily tweets) and markedly lower than in our sample of international organization tweets (4 daily tweets).</w:t>
      </w:r>
    </w:p>
    <w:p w14:paraId="5E300BD2" w14:textId="77777777" w:rsidR="009B11A0" w:rsidRPr="009B11A0" w:rsidRDefault="009B11A0" w:rsidP="000E28D6">
      <w:pPr>
        <w:rPr>
          <w:lang w:val="en-US"/>
        </w:rPr>
      </w:pPr>
    </w:p>
    <w:p w14:paraId="79E637AE" w14:textId="77777777" w:rsidR="000E28D6" w:rsidRDefault="000E28D6" w:rsidP="004D2F92">
      <w:pPr>
        <w:pStyle w:val="Heading2"/>
        <w:rPr>
          <w:lang w:val="en-GB"/>
        </w:rPr>
      </w:pPr>
    </w:p>
    <w:p w14:paraId="3FCDA3FF" w14:textId="23D5B358" w:rsidR="005547D7" w:rsidRDefault="000E28D6" w:rsidP="004D2F92">
      <w:pPr>
        <w:pStyle w:val="Heading2"/>
        <w:rPr>
          <w:lang w:val="en-GB"/>
        </w:rPr>
      </w:pPr>
      <w:r>
        <w:rPr>
          <w:lang w:val="en-GB"/>
        </w:rPr>
        <w:t>A5.</w:t>
      </w:r>
      <w:r w:rsidR="005547D7" w:rsidRPr="00A341E4">
        <w:rPr>
          <w:lang w:val="en-GB"/>
        </w:rPr>
        <w:t xml:space="preserve"> </w:t>
      </w:r>
      <w:r w:rsidR="005547D7">
        <w:rPr>
          <w:lang w:val="en-GB"/>
        </w:rPr>
        <w:t>Multivariate perspective on user engagement</w:t>
      </w:r>
      <w:bookmarkEnd w:id="3"/>
    </w:p>
    <w:p w14:paraId="45B56979" w14:textId="1454B563" w:rsidR="005547D7" w:rsidRDefault="000B3198" w:rsidP="000B3198">
      <w:pPr>
        <w:spacing w:before="120" w:after="0" w:line="240" w:lineRule="auto"/>
        <w:jc w:val="both"/>
        <w:rPr>
          <w:sz w:val="20"/>
          <w:szCs w:val="18"/>
          <w:lang w:val="en-GB"/>
        </w:rPr>
      </w:pPr>
      <w:r w:rsidRPr="000B3198">
        <w:rPr>
          <w:sz w:val="20"/>
          <w:szCs w:val="18"/>
          <w:lang w:val="en-GB"/>
        </w:rPr>
        <w:t xml:space="preserve">This appendix provides an initial </w:t>
      </w:r>
      <w:r>
        <w:rPr>
          <w:sz w:val="20"/>
          <w:szCs w:val="18"/>
          <w:lang w:val="en-GB"/>
        </w:rPr>
        <w:t xml:space="preserve">multivariate perspective </w:t>
      </w:r>
      <w:r w:rsidR="005547D7" w:rsidRPr="005547D7">
        <w:rPr>
          <w:sz w:val="20"/>
          <w:szCs w:val="18"/>
          <w:lang w:val="en-GB"/>
        </w:rPr>
        <w:t xml:space="preserve">on how these abstract message </w:t>
      </w:r>
      <w:r>
        <w:rPr>
          <w:sz w:val="20"/>
          <w:szCs w:val="18"/>
          <w:lang w:val="en-GB"/>
        </w:rPr>
        <w:t xml:space="preserve">and account </w:t>
      </w:r>
      <w:r w:rsidR="005547D7" w:rsidRPr="005547D7">
        <w:rPr>
          <w:sz w:val="20"/>
          <w:szCs w:val="18"/>
          <w:lang w:val="en-GB"/>
        </w:rPr>
        <w:t xml:space="preserve">characteristics are linked </w:t>
      </w:r>
      <w:r>
        <w:rPr>
          <w:sz w:val="20"/>
          <w:szCs w:val="18"/>
          <w:lang w:val="en-GB"/>
        </w:rPr>
        <w:t xml:space="preserve">with </w:t>
      </w:r>
      <w:r w:rsidR="005547D7" w:rsidRPr="005547D7">
        <w:rPr>
          <w:sz w:val="20"/>
          <w:szCs w:val="18"/>
          <w:lang w:val="en-GB"/>
        </w:rPr>
        <w:t>direct user engagement</w:t>
      </w:r>
      <w:r>
        <w:rPr>
          <w:sz w:val="20"/>
          <w:szCs w:val="18"/>
          <w:lang w:val="en-GB"/>
        </w:rPr>
        <w:t xml:space="preserve">. </w:t>
      </w:r>
      <w:r w:rsidR="00BA1248">
        <w:rPr>
          <w:sz w:val="20"/>
          <w:szCs w:val="18"/>
          <w:lang w:val="en-GB"/>
        </w:rPr>
        <w:t>Following figure</w:t>
      </w:r>
      <w:r w:rsidR="005547D7" w:rsidRPr="005547D7">
        <w:rPr>
          <w:sz w:val="20"/>
          <w:szCs w:val="18"/>
          <w:lang w:val="en-GB"/>
        </w:rPr>
        <w:t xml:space="preserve"> thus shows the standardized coefficients </w:t>
      </w:r>
      <w:r>
        <w:rPr>
          <w:sz w:val="20"/>
          <w:szCs w:val="18"/>
          <w:lang w:val="en-GB"/>
        </w:rPr>
        <w:t>from</w:t>
      </w:r>
      <w:r w:rsidR="005547D7" w:rsidRPr="005547D7">
        <w:rPr>
          <w:sz w:val="20"/>
          <w:szCs w:val="18"/>
          <w:lang w:val="en-GB"/>
        </w:rPr>
        <w:t xml:space="preserve"> a linear regression model of the overall engagement ratio covering all EU, UK and IO tweets for which we have English language content and reliable information on follower counts as discussed </w:t>
      </w:r>
      <w:r>
        <w:rPr>
          <w:sz w:val="20"/>
          <w:szCs w:val="18"/>
          <w:lang w:val="en-GB"/>
        </w:rPr>
        <w:t>in the main text</w:t>
      </w:r>
      <w:r w:rsidR="005547D7" w:rsidRPr="005547D7">
        <w:rPr>
          <w:sz w:val="20"/>
          <w:szCs w:val="18"/>
          <w:lang w:val="en-GB"/>
        </w:rPr>
        <w:t xml:space="preserve"> (341,777, 568,510, and 60,035 observations, respectively). </w:t>
      </w:r>
    </w:p>
    <w:p w14:paraId="6E86BE08" w14:textId="77777777" w:rsidR="00BA1248" w:rsidRDefault="00BA1248" w:rsidP="000B3198">
      <w:pPr>
        <w:spacing w:before="120" w:after="0" w:line="240" w:lineRule="auto"/>
        <w:jc w:val="both"/>
        <w:rPr>
          <w:sz w:val="20"/>
          <w:szCs w:val="18"/>
          <w:lang w:val="en-GB"/>
        </w:rPr>
      </w:pPr>
    </w:p>
    <w:p w14:paraId="3D4FB62D" w14:textId="77777777" w:rsidR="00D46633" w:rsidRDefault="000B3198" w:rsidP="000B3198">
      <w:pPr>
        <w:spacing w:before="120" w:after="0" w:line="240" w:lineRule="auto"/>
        <w:jc w:val="both"/>
        <w:rPr>
          <w:sz w:val="20"/>
          <w:szCs w:val="18"/>
          <w:lang w:val="en-GB"/>
        </w:rPr>
      </w:pPr>
      <w:r w:rsidRPr="000B3198">
        <w:rPr>
          <w:sz w:val="20"/>
          <w:szCs w:val="18"/>
          <w:lang w:val="en-GB"/>
        </w:rPr>
        <w:t>To be very clear, this should not be mistaken for a fully adequate causal model of user engagement on Twitter. Three caveats apply</w:t>
      </w:r>
      <w:r w:rsidR="00D46633">
        <w:rPr>
          <w:sz w:val="20"/>
          <w:szCs w:val="18"/>
          <w:lang w:val="en-GB"/>
        </w:rPr>
        <w:t>,</w:t>
      </w:r>
      <w:r w:rsidRPr="000B3198">
        <w:rPr>
          <w:sz w:val="20"/>
          <w:szCs w:val="18"/>
          <w:lang w:val="en-GB"/>
        </w:rPr>
        <w:t xml:space="preserve"> in particular. First, we do not have sufficient knowledge on how many users actually saw each tweet. While our dependent variable controls for immediate follower counts, the Twitter algorithms most likely make a tweet also visible to other users if the tweet creates engagement (for example by showing the message also to followers of followers who have engaged with a supranational message in the first place). Second, our qualitative examples </w:t>
      </w:r>
      <w:r>
        <w:rPr>
          <w:sz w:val="20"/>
          <w:szCs w:val="18"/>
          <w:lang w:val="en-GB"/>
        </w:rPr>
        <w:t>in the main text</w:t>
      </w:r>
      <w:r w:rsidRPr="000B3198">
        <w:rPr>
          <w:sz w:val="20"/>
          <w:szCs w:val="18"/>
          <w:lang w:val="en-GB"/>
        </w:rPr>
        <w:t xml:space="preserve"> suggest that the topic of a tweet might account for how strongly users engage with the content. </w:t>
      </w:r>
      <w:r>
        <w:rPr>
          <w:sz w:val="20"/>
          <w:szCs w:val="18"/>
          <w:lang w:val="en-GB"/>
        </w:rPr>
        <w:t xml:space="preserve">However, explicitly modelling and contextualising the tweets’ topics goes beyond the scope of this </w:t>
      </w:r>
      <w:r w:rsidR="00D46633">
        <w:rPr>
          <w:sz w:val="20"/>
          <w:szCs w:val="18"/>
          <w:lang w:val="en-GB"/>
        </w:rPr>
        <w:t>article</w:t>
      </w:r>
      <w:r>
        <w:rPr>
          <w:sz w:val="20"/>
          <w:szCs w:val="18"/>
          <w:lang w:val="en-GB"/>
        </w:rPr>
        <w:t xml:space="preserve">. </w:t>
      </w:r>
      <w:r w:rsidRPr="000B3198">
        <w:rPr>
          <w:sz w:val="20"/>
          <w:szCs w:val="18"/>
          <w:lang w:val="en-GB"/>
        </w:rPr>
        <w:t>Third, our initial analysis lumps the different forms of direct engagement on Twitter together. While like, retweet, quote and replay ratios are positively correlated</w:t>
      </w:r>
      <w:r>
        <w:rPr>
          <w:sz w:val="20"/>
          <w:szCs w:val="18"/>
          <w:lang w:val="en-GB"/>
        </w:rPr>
        <w:t>,</w:t>
      </w:r>
      <w:r w:rsidRPr="000B3198">
        <w:rPr>
          <w:sz w:val="20"/>
          <w:szCs w:val="18"/>
          <w:lang w:val="en-GB"/>
        </w:rPr>
        <w:t xml:space="preserve"> they </w:t>
      </w:r>
      <w:r>
        <w:rPr>
          <w:sz w:val="20"/>
          <w:szCs w:val="18"/>
          <w:lang w:val="en-GB"/>
        </w:rPr>
        <w:t xml:space="preserve">may capture very different audience responses and they </w:t>
      </w:r>
      <w:r w:rsidRPr="000B3198">
        <w:rPr>
          <w:sz w:val="20"/>
          <w:szCs w:val="18"/>
          <w:lang w:val="en-GB"/>
        </w:rPr>
        <w:t xml:space="preserve">demand different degrees of user </w:t>
      </w:r>
      <w:r>
        <w:rPr>
          <w:sz w:val="20"/>
          <w:szCs w:val="18"/>
          <w:lang w:val="en-GB"/>
        </w:rPr>
        <w:t xml:space="preserve">activity, </w:t>
      </w:r>
      <w:r w:rsidRPr="000B3198">
        <w:rPr>
          <w:sz w:val="20"/>
          <w:szCs w:val="18"/>
          <w:lang w:val="en-GB"/>
        </w:rPr>
        <w:t xml:space="preserve">and may be thus driven by </w:t>
      </w:r>
      <w:r>
        <w:rPr>
          <w:sz w:val="20"/>
          <w:szCs w:val="18"/>
          <w:lang w:val="en-GB"/>
        </w:rPr>
        <w:t xml:space="preserve">partially </w:t>
      </w:r>
      <w:r w:rsidRPr="000B3198">
        <w:rPr>
          <w:sz w:val="20"/>
          <w:szCs w:val="18"/>
          <w:lang w:val="en-GB"/>
        </w:rPr>
        <w:t>separate dynamics.</w:t>
      </w:r>
      <w:r>
        <w:rPr>
          <w:sz w:val="20"/>
          <w:szCs w:val="18"/>
          <w:lang w:val="en-GB"/>
        </w:rPr>
        <w:t xml:space="preserve"> </w:t>
      </w:r>
    </w:p>
    <w:p w14:paraId="4FC7A427" w14:textId="4F3848DA" w:rsidR="000B3198" w:rsidRPr="000B3198" w:rsidRDefault="000B3198" w:rsidP="000B3198">
      <w:pPr>
        <w:spacing w:before="120" w:after="0" w:line="240" w:lineRule="auto"/>
        <w:jc w:val="both"/>
        <w:rPr>
          <w:sz w:val="20"/>
          <w:szCs w:val="18"/>
          <w:lang w:val="en-GB"/>
        </w:rPr>
      </w:pPr>
      <w:r w:rsidRPr="005547D7">
        <w:rPr>
          <w:sz w:val="20"/>
          <w:szCs w:val="18"/>
          <w:lang w:val="en-GB"/>
        </w:rPr>
        <w:lastRenderedPageBreak/>
        <w:t>Yet and still, this multivariate perspective gives some valuable hints on the relative importance of message characteristics and on whether and where supranational EU accounts set themselves apart.</w:t>
      </w:r>
    </w:p>
    <w:p w14:paraId="16398577" w14:textId="77777777" w:rsidR="000B3198" w:rsidRPr="005547D7" w:rsidRDefault="000B3198" w:rsidP="000B3198">
      <w:pPr>
        <w:spacing w:before="120" w:after="0" w:line="240" w:lineRule="auto"/>
        <w:jc w:val="both"/>
        <w:rPr>
          <w:sz w:val="20"/>
          <w:szCs w:val="18"/>
          <w:lang w:val="en-GB"/>
        </w:rPr>
      </w:pPr>
    </w:p>
    <w:p w14:paraId="5B9C1747" w14:textId="77777777" w:rsidR="005547D7" w:rsidRPr="005547D7" w:rsidRDefault="005547D7" w:rsidP="005547D7">
      <w:pPr>
        <w:rPr>
          <w:lang w:val="en-GB"/>
        </w:rPr>
      </w:pPr>
    </w:p>
    <w:p w14:paraId="0E35F435" w14:textId="77777777" w:rsidR="005547D7" w:rsidRPr="005547D7" w:rsidRDefault="005547D7" w:rsidP="005547D7">
      <w:pPr>
        <w:rPr>
          <w:lang w:val="en-GB"/>
        </w:rPr>
      </w:pPr>
      <w:r w:rsidRPr="005547D7">
        <w:rPr>
          <w:noProof/>
        </w:rPr>
        <w:drawing>
          <wp:inline distT="0" distB="0" distL="0" distR="0" wp14:anchorId="4BBD8FE5" wp14:editId="4E9EECFC">
            <wp:extent cx="5670550" cy="4250294"/>
            <wp:effectExtent l="19050" t="19050" r="25400" b="171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7403" cy="4255430"/>
                    </a:xfrm>
                    <a:prstGeom prst="rect">
                      <a:avLst/>
                    </a:prstGeom>
                    <a:noFill/>
                    <a:ln>
                      <a:solidFill>
                        <a:schemeClr val="tx1"/>
                      </a:solidFill>
                    </a:ln>
                  </pic:spPr>
                </pic:pic>
              </a:graphicData>
            </a:graphic>
          </wp:inline>
        </w:drawing>
      </w:r>
    </w:p>
    <w:p w14:paraId="2068849A" w14:textId="77777777" w:rsidR="00D46633" w:rsidRDefault="00D46633" w:rsidP="00A44E2B">
      <w:pPr>
        <w:spacing w:before="120" w:after="0" w:line="240" w:lineRule="auto"/>
        <w:jc w:val="both"/>
        <w:rPr>
          <w:sz w:val="20"/>
          <w:szCs w:val="18"/>
          <w:lang w:val="en-GB"/>
        </w:rPr>
      </w:pPr>
    </w:p>
    <w:p w14:paraId="11B25163" w14:textId="360CB42A" w:rsidR="005547D7" w:rsidRPr="005547D7" w:rsidRDefault="000B3198" w:rsidP="00A44E2B">
      <w:pPr>
        <w:spacing w:before="120" w:after="0" w:line="240" w:lineRule="auto"/>
        <w:jc w:val="both"/>
        <w:rPr>
          <w:sz w:val="20"/>
          <w:szCs w:val="18"/>
          <w:lang w:val="en-GB"/>
        </w:rPr>
      </w:pPr>
      <w:r w:rsidRPr="000B3198">
        <w:rPr>
          <w:sz w:val="20"/>
          <w:szCs w:val="18"/>
          <w:lang w:val="en-GB"/>
        </w:rPr>
        <w:t xml:space="preserve">The upper panel indicates </w:t>
      </w:r>
      <w:r w:rsidR="005547D7" w:rsidRPr="005547D7">
        <w:rPr>
          <w:sz w:val="20"/>
          <w:szCs w:val="18"/>
          <w:lang w:val="en-GB"/>
        </w:rPr>
        <w:t xml:space="preserve">that the understandability of a tweet’s textual context is positively associated with user engagement, at least regarding verbal style and reading ease of the message. The standardized effect of the Flesch reading ease score, e.g., suggests that a 30-point change (roughly capturing the difference between high-school and college-level texts) is associated with a </w:t>
      </w:r>
      <w:r w:rsidR="00A44E2B">
        <w:rPr>
          <w:sz w:val="20"/>
          <w:szCs w:val="18"/>
          <w:lang w:val="en-GB"/>
        </w:rPr>
        <w:t>.003</w:t>
      </w:r>
      <w:r w:rsidR="005547D7" w:rsidRPr="005547D7">
        <w:rPr>
          <w:sz w:val="20"/>
          <w:szCs w:val="18"/>
          <w:lang w:val="en-GB"/>
        </w:rPr>
        <w:t xml:space="preserve"> percentage point increase in overall user engagement. </w:t>
      </w:r>
      <w:r w:rsidR="00A44E2B">
        <w:rPr>
          <w:sz w:val="20"/>
          <w:szCs w:val="18"/>
          <w:lang w:val="en-GB"/>
        </w:rPr>
        <w:t>This appears rather modest in substantial terms but g</w:t>
      </w:r>
      <w:r w:rsidR="005547D7" w:rsidRPr="005547D7">
        <w:rPr>
          <w:sz w:val="20"/>
          <w:szCs w:val="18"/>
          <w:lang w:val="en-GB"/>
        </w:rPr>
        <w:t xml:space="preserve">iven an average user engagement ratio of .15% in the overall sample, </w:t>
      </w:r>
      <w:r w:rsidR="00A44E2B">
        <w:rPr>
          <w:sz w:val="20"/>
          <w:szCs w:val="18"/>
          <w:lang w:val="en-GB"/>
        </w:rPr>
        <w:t>it is also not fully negligible.</w:t>
      </w:r>
      <w:r w:rsidR="005547D7" w:rsidRPr="005547D7">
        <w:rPr>
          <w:sz w:val="20"/>
          <w:szCs w:val="18"/>
          <w:lang w:val="en-GB"/>
        </w:rPr>
        <w:t xml:space="preserve"> </w:t>
      </w:r>
    </w:p>
    <w:p w14:paraId="00E8F0C0" w14:textId="52676DF0" w:rsidR="005547D7" w:rsidRPr="005547D7" w:rsidRDefault="00A44E2B" w:rsidP="00A44E2B">
      <w:pPr>
        <w:spacing w:before="120" w:after="0" w:line="240" w:lineRule="auto"/>
        <w:jc w:val="both"/>
        <w:rPr>
          <w:sz w:val="20"/>
          <w:szCs w:val="18"/>
          <w:lang w:val="en-GB"/>
        </w:rPr>
      </w:pPr>
      <w:r>
        <w:rPr>
          <w:sz w:val="20"/>
          <w:szCs w:val="18"/>
          <w:lang w:val="en-GB"/>
        </w:rPr>
        <w:t>T</w:t>
      </w:r>
      <w:r w:rsidR="005547D7" w:rsidRPr="005547D7">
        <w:rPr>
          <w:sz w:val="20"/>
          <w:szCs w:val="18"/>
          <w:lang w:val="en-GB"/>
        </w:rPr>
        <w:t xml:space="preserve">he association between visual information and user engagement </w:t>
      </w:r>
      <w:r>
        <w:rPr>
          <w:sz w:val="20"/>
          <w:szCs w:val="18"/>
          <w:lang w:val="en-GB"/>
        </w:rPr>
        <w:t xml:space="preserve">is substantially much more important in our </w:t>
      </w:r>
      <w:r w:rsidR="005547D7" w:rsidRPr="005547D7">
        <w:rPr>
          <w:sz w:val="20"/>
          <w:szCs w:val="18"/>
          <w:lang w:val="en-GB"/>
        </w:rPr>
        <w:t>initial multivariate perspective</w:t>
      </w:r>
      <w:r>
        <w:rPr>
          <w:sz w:val="20"/>
          <w:szCs w:val="18"/>
          <w:lang w:val="en-GB"/>
        </w:rPr>
        <w:t>, however</w:t>
      </w:r>
      <w:r w:rsidR="005547D7" w:rsidRPr="005547D7">
        <w:rPr>
          <w:sz w:val="20"/>
          <w:szCs w:val="18"/>
          <w:lang w:val="en-GB"/>
        </w:rPr>
        <w:t xml:space="preserve">. In the sample of almost one million tweets, embedding a picture into a tweet from political actors comes with an average increase in the user engagement ratio of </w:t>
      </w:r>
      <w:r>
        <w:rPr>
          <w:sz w:val="20"/>
          <w:szCs w:val="18"/>
          <w:lang w:val="en-GB"/>
        </w:rPr>
        <w:t>.04</w:t>
      </w:r>
      <w:r w:rsidR="005547D7" w:rsidRPr="005547D7">
        <w:rPr>
          <w:sz w:val="20"/>
          <w:szCs w:val="18"/>
          <w:lang w:val="en-GB"/>
        </w:rPr>
        <w:t xml:space="preserve"> percentage points. Each additional emoji or special symbol is associated with an engagement ratio that is .</w:t>
      </w:r>
      <w:r w:rsidR="00251557">
        <w:rPr>
          <w:sz w:val="20"/>
          <w:szCs w:val="18"/>
          <w:lang w:val="en-GB"/>
        </w:rPr>
        <w:t>02</w:t>
      </w:r>
      <w:r w:rsidR="005547D7" w:rsidRPr="005547D7">
        <w:rPr>
          <w:sz w:val="20"/>
          <w:szCs w:val="18"/>
          <w:lang w:val="en-GB"/>
        </w:rPr>
        <w:t xml:space="preserve"> percentage points higher. Recall, that supranational EU actors favour these forms of visual communication</w:t>
      </w:r>
      <w:r w:rsidR="00251557">
        <w:rPr>
          <w:sz w:val="20"/>
          <w:szCs w:val="18"/>
          <w:lang w:val="en-GB"/>
        </w:rPr>
        <w:t xml:space="preserve"> – almost half of the supranational tweets contain a picture while there are .8 emojis in a supranational tweet on average</w:t>
      </w:r>
      <w:r w:rsidR="005547D7" w:rsidRPr="005547D7">
        <w:rPr>
          <w:sz w:val="20"/>
          <w:szCs w:val="18"/>
          <w:lang w:val="en-GB"/>
        </w:rPr>
        <w:t>. For videos, however, we find no robust association while the inclusion of other external links comes with lower user engagement on average</w:t>
      </w:r>
      <w:r w:rsidR="00251557">
        <w:rPr>
          <w:sz w:val="20"/>
          <w:szCs w:val="18"/>
          <w:lang w:val="en-GB"/>
        </w:rPr>
        <w:t xml:space="preserve"> (-.02 percentage points)</w:t>
      </w:r>
      <w:r w:rsidR="005547D7" w:rsidRPr="005547D7">
        <w:rPr>
          <w:sz w:val="20"/>
          <w:szCs w:val="18"/>
          <w:lang w:val="en-GB"/>
        </w:rPr>
        <w:t>.</w:t>
      </w:r>
    </w:p>
    <w:p w14:paraId="0368A88E" w14:textId="157BBFCE" w:rsidR="005547D7" w:rsidRPr="005547D7" w:rsidRDefault="005547D7" w:rsidP="00A44E2B">
      <w:pPr>
        <w:spacing w:before="120" w:after="0" w:line="240" w:lineRule="auto"/>
        <w:jc w:val="both"/>
        <w:rPr>
          <w:sz w:val="20"/>
          <w:szCs w:val="18"/>
          <w:lang w:val="en-GB"/>
        </w:rPr>
      </w:pPr>
      <w:r w:rsidRPr="005547D7">
        <w:rPr>
          <w:sz w:val="20"/>
          <w:szCs w:val="18"/>
          <w:lang w:val="en-GB"/>
        </w:rPr>
        <w:t xml:space="preserve">The third panel looks at the discursive features tweets from executive political actors employ. When such tweets directly address specific users, the engagement by other users is usually around </w:t>
      </w:r>
      <w:r w:rsidR="00251557">
        <w:rPr>
          <w:sz w:val="20"/>
          <w:szCs w:val="18"/>
          <w:lang w:val="en-GB"/>
        </w:rPr>
        <w:t>.01</w:t>
      </w:r>
      <w:r w:rsidRPr="005547D7">
        <w:rPr>
          <w:sz w:val="20"/>
          <w:szCs w:val="18"/>
          <w:lang w:val="en-GB"/>
        </w:rPr>
        <w:t xml:space="preserve"> percentage point</w:t>
      </w:r>
      <w:r w:rsidR="00251557">
        <w:rPr>
          <w:sz w:val="20"/>
          <w:szCs w:val="18"/>
          <w:lang w:val="en-GB"/>
        </w:rPr>
        <w:t>s</w:t>
      </w:r>
      <w:r w:rsidRPr="005547D7">
        <w:rPr>
          <w:sz w:val="20"/>
          <w:szCs w:val="18"/>
          <w:lang w:val="en-GB"/>
        </w:rPr>
        <w:t xml:space="preserve"> lower. Hashtags, another message feature that supranational actors like to use</w:t>
      </w:r>
      <w:r w:rsidR="00251557">
        <w:rPr>
          <w:sz w:val="20"/>
          <w:szCs w:val="18"/>
          <w:lang w:val="en-GB"/>
        </w:rPr>
        <w:t xml:space="preserve"> (almost two per tweet on average)</w:t>
      </w:r>
      <w:r w:rsidRPr="005547D7">
        <w:rPr>
          <w:sz w:val="20"/>
          <w:szCs w:val="18"/>
          <w:lang w:val="en-GB"/>
        </w:rPr>
        <w:t xml:space="preserve">, in contrast, seem to be associated with more user engagement: each additional one comes with an engagement rate that is around </w:t>
      </w:r>
      <w:r w:rsidR="00251557">
        <w:rPr>
          <w:sz w:val="20"/>
          <w:szCs w:val="18"/>
          <w:lang w:val="en-GB"/>
        </w:rPr>
        <w:t xml:space="preserve">.007 </w:t>
      </w:r>
      <w:r w:rsidRPr="005547D7">
        <w:rPr>
          <w:sz w:val="20"/>
          <w:szCs w:val="18"/>
          <w:lang w:val="en-GB"/>
        </w:rPr>
        <w:t>percentage point</w:t>
      </w:r>
      <w:r w:rsidR="00251557">
        <w:rPr>
          <w:sz w:val="20"/>
          <w:szCs w:val="18"/>
          <w:lang w:val="en-GB"/>
        </w:rPr>
        <w:t>s</w:t>
      </w:r>
      <w:r w:rsidRPr="005547D7">
        <w:rPr>
          <w:sz w:val="20"/>
          <w:szCs w:val="18"/>
          <w:lang w:val="en-GB"/>
        </w:rPr>
        <w:t xml:space="preserve"> higher than the mean. </w:t>
      </w:r>
    </w:p>
    <w:p w14:paraId="611708E8" w14:textId="5BA7AB7A" w:rsidR="005547D7" w:rsidRDefault="00251557" w:rsidP="00A44E2B">
      <w:pPr>
        <w:spacing w:before="120" w:after="0" w:line="240" w:lineRule="auto"/>
        <w:jc w:val="both"/>
        <w:rPr>
          <w:sz w:val="20"/>
          <w:szCs w:val="18"/>
          <w:lang w:val="en-GB"/>
        </w:rPr>
      </w:pPr>
      <w:r>
        <w:rPr>
          <w:sz w:val="20"/>
          <w:szCs w:val="18"/>
          <w:lang w:val="en-GB"/>
        </w:rPr>
        <w:lastRenderedPageBreak/>
        <w:t>Strikingly, the dummy for accounts in personal capacity shows the strongest positive relation with user engagement. Even when controlling for all other characteristics, tweets from personal accounts have an engagement ratio that is around .</w:t>
      </w:r>
      <w:r w:rsidR="00095268">
        <w:rPr>
          <w:sz w:val="20"/>
          <w:szCs w:val="18"/>
          <w:lang w:val="en-GB"/>
        </w:rPr>
        <w:t>14</w:t>
      </w:r>
      <w:r>
        <w:rPr>
          <w:sz w:val="20"/>
          <w:szCs w:val="18"/>
          <w:lang w:val="en-GB"/>
        </w:rPr>
        <w:t xml:space="preserve"> percentage points higher on average.</w:t>
      </w:r>
    </w:p>
    <w:p w14:paraId="1070620D" w14:textId="32D78EC4" w:rsidR="00095268" w:rsidRPr="005547D7" w:rsidRDefault="00251557" w:rsidP="00A44E2B">
      <w:pPr>
        <w:spacing w:before="120" w:after="0" w:line="240" w:lineRule="auto"/>
        <w:jc w:val="both"/>
        <w:rPr>
          <w:sz w:val="20"/>
          <w:szCs w:val="18"/>
          <w:lang w:val="en-GB"/>
        </w:rPr>
      </w:pPr>
      <w:r>
        <w:rPr>
          <w:sz w:val="20"/>
          <w:szCs w:val="18"/>
          <w:lang w:val="en-GB"/>
        </w:rPr>
        <w:t xml:space="preserve">Lastly the dummies for UK and IO tweets highlight </w:t>
      </w:r>
      <w:r w:rsidR="00095268">
        <w:rPr>
          <w:sz w:val="20"/>
          <w:szCs w:val="18"/>
          <w:lang w:val="en-GB"/>
        </w:rPr>
        <w:t>that the engagement rates on supranational tweets are not systematically different from that on tweets from national political actors in the UK after having controlled for a broad set of message characteristics. Tweets from international organizations, in contrast, have an engagement ratio that is around .03 percentage points higher than that of supranational tweets when all other differences in message characteristics are taken into account.</w:t>
      </w:r>
    </w:p>
    <w:sectPr w:rsidR="00095268" w:rsidRPr="005547D7">
      <w:footerReference w:type="defaul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ina Furkan Özdemir" w:date="2021-09-21T09:52:00Z" w:initials="SFÖ">
    <w:p w14:paraId="7EB6D749" w14:textId="77777777" w:rsidR="00D32B11" w:rsidRDefault="00D32B11" w:rsidP="00D32B11">
      <w:pPr>
        <w:pStyle w:val="CommentText"/>
      </w:pPr>
      <w:r>
        <w:rPr>
          <w:rStyle w:val="CommentReference"/>
        </w:rPr>
        <w:annotationRef/>
      </w:r>
      <w:r>
        <w:t>Move this to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6D7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29D6" w16cex:dateUtc="2021-09-21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6D749" w16cid:durableId="24F429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75047" w14:textId="77777777" w:rsidR="008B1BF5" w:rsidRDefault="008B1BF5" w:rsidP="00BF7D89">
      <w:pPr>
        <w:spacing w:after="0" w:line="240" w:lineRule="auto"/>
      </w:pPr>
      <w:r>
        <w:separator/>
      </w:r>
    </w:p>
  </w:endnote>
  <w:endnote w:type="continuationSeparator" w:id="0">
    <w:p w14:paraId="59FA24EC" w14:textId="77777777" w:rsidR="008B1BF5" w:rsidRDefault="008B1BF5" w:rsidP="00BF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7E76" w14:textId="4EE88F56" w:rsidR="00BF7D89" w:rsidRDefault="00B45309">
    <w:pPr>
      <w:pStyle w:val="Footer"/>
      <w:jc w:val="center"/>
    </w:pPr>
    <w:r w:rsidRPr="00B45309">
      <w:rPr>
        <w:sz w:val="20"/>
        <w:szCs w:val="20"/>
      </w:rPr>
      <w:fldChar w:fldCharType="begin"/>
    </w:r>
    <w:r w:rsidRPr="00B45309">
      <w:rPr>
        <w:sz w:val="20"/>
        <w:szCs w:val="20"/>
      </w:rPr>
      <w:instrText xml:space="preserve"> STYLEREF  "Überschrift 2"  \* MERGEFORMAT </w:instrText>
    </w:r>
    <w:r w:rsidRPr="00B45309">
      <w:rPr>
        <w:sz w:val="20"/>
        <w:szCs w:val="20"/>
      </w:rPr>
      <w:fldChar w:fldCharType="separate"/>
    </w:r>
    <w:r w:rsidR="001E2C74">
      <w:rPr>
        <w:b/>
        <w:bCs/>
        <w:noProof/>
        <w:sz w:val="20"/>
        <w:szCs w:val="20"/>
        <w:lang w:val="en-US"/>
      </w:rPr>
      <w:t>Error! Use the Home tab to apply Überschrift 2 to the text that you want to appear here.</w:t>
    </w:r>
    <w:r w:rsidRPr="00B45309">
      <w:rPr>
        <w:sz w:val="20"/>
        <w:szCs w:val="20"/>
      </w:rPr>
      <w:fldChar w:fldCharType="end"/>
    </w:r>
    <w:r w:rsidRPr="00B45309">
      <w:rPr>
        <w:sz w:val="20"/>
        <w:szCs w:val="20"/>
      </w:rPr>
      <w:tab/>
    </w:r>
    <w:r>
      <w:tab/>
    </w:r>
    <w:sdt>
      <w:sdtPr>
        <w:id w:val="-2050687587"/>
        <w:docPartObj>
          <w:docPartGallery w:val="Page Numbers (Bottom of Page)"/>
          <w:docPartUnique/>
        </w:docPartObj>
      </w:sdtPr>
      <w:sdtEndPr/>
      <w:sdtContent>
        <w:r w:rsidR="00BF7D89">
          <w:fldChar w:fldCharType="begin"/>
        </w:r>
        <w:r w:rsidR="00BF7D89">
          <w:instrText>PAGE   \* MERGEFORMAT</w:instrText>
        </w:r>
        <w:r w:rsidR="00BF7D89">
          <w:fldChar w:fldCharType="separate"/>
        </w:r>
        <w:r w:rsidR="00BF7D89">
          <w:rPr>
            <w:lang w:val="de-DE"/>
          </w:rPr>
          <w:t>2</w:t>
        </w:r>
        <w:r w:rsidR="00BF7D89">
          <w:fldChar w:fldCharType="end"/>
        </w:r>
      </w:sdtContent>
    </w:sdt>
    <w:r w:rsidR="00BF7D89">
      <w:t>/</w:t>
    </w:r>
    <w:r w:rsidR="001E2C74">
      <w:fldChar w:fldCharType="begin"/>
    </w:r>
    <w:r w:rsidR="001E2C74">
      <w:instrText xml:space="preserve"> NUMPAGES   \* MERGEFORMAT </w:instrText>
    </w:r>
    <w:r w:rsidR="001E2C74">
      <w:fldChar w:fldCharType="separate"/>
    </w:r>
    <w:r w:rsidR="00BF7D89">
      <w:rPr>
        <w:noProof/>
      </w:rPr>
      <w:t>91</w:t>
    </w:r>
    <w:r w:rsidR="001E2C7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DB61" w14:textId="77777777" w:rsidR="008B1BF5" w:rsidRDefault="008B1BF5" w:rsidP="00BF7D89">
      <w:pPr>
        <w:spacing w:after="0" w:line="240" w:lineRule="auto"/>
      </w:pPr>
      <w:r>
        <w:separator/>
      </w:r>
    </w:p>
  </w:footnote>
  <w:footnote w:type="continuationSeparator" w:id="0">
    <w:p w14:paraId="302912FE" w14:textId="77777777" w:rsidR="008B1BF5" w:rsidRDefault="008B1BF5" w:rsidP="00BF7D8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Sina Furkan Özdemir [2]">
    <w15:presenceInfo w15:providerId="None" w15:userId="Sina Furkan Özde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6"/>
    <w:rsid w:val="000108BC"/>
    <w:rsid w:val="00085DD6"/>
    <w:rsid w:val="00095268"/>
    <w:rsid w:val="000B3198"/>
    <w:rsid w:val="000E28D6"/>
    <w:rsid w:val="0010712C"/>
    <w:rsid w:val="001B3B2B"/>
    <w:rsid w:val="001C094C"/>
    <w:rsid w:val="001D53F0"/>
    <w:rsid w:val="001E2C74"/>
    <w:rsid w:val="001F1C7E"/>
    <w:rsid w:val="002128C0"/>
    <w:rsid w:val="00225985"/>
    <w:rsid w:val="00251557"/>
    <w:rsid w:val="00262201"/>
    <w:rsid w:val="00270D4C"/>
    <w:rsid w:val="002B6046"/>
    <w:rsid w:val="00315C4C"/>
    <w:rsid w:val="00351336"/>
    <w:rsid w:val="003748F0"/>
    <w:rsid w:val="003C0F07"/>
    <w:rsid w:val="003D77CB"/>
    <w:rsid w:val="003E2E9E"/>
    <w:rsid w:val="00404FE2"/>
    <w:rsid w:val="004D2F92"/>
    <w:rsid w:val="005547D7"/>
    <w:rsid w:val="00631E13"/>
    <w:rsid w:val="00655546"/>
    <w:rsid w:val="00685CDD"/>
    <w:rsid w:val="006D50BD"/>
    <w:rsid w:val="00733B31"/>
    <w:rsid w:val="007B3237"/>
    <w:rsid w:val="007B3BBC"/>
    <w:rsid w:val="00816E20"/>
    <w:rsid w:val="00840F80"/>
    <w:rsid w:val="00845A54"/>
    <w:rsid w:val="008B1BF5"/>
    <w:rsid w:val="008B57EF"/>
    <w:rsid w:val="00944023"/>
    <w:rsid w:val="00954AC0"/>
    <w:rsid w:val="009604DF"/>
    <w:rsid w:val="009B11A0"/>
    <w:rsid w:val="009E0B8B"/>
    <w:rsid w:val="00A01DA9"/>
    <w:rsid w:val="00A44E2B"/>
    <w:rsid w:val="00A72F6E"/>
    <w:rsid w:val="00A7500F"/>
    <w:rsid w:val="00A86B49"/>
    <w:rsid w:val="00AA2078"/>
    <w:rsid w:val="00B41016"/>
    <w:rsid w:val="00B45309"/>
    <w:rsid w:val="00BA0C1C"/>
    <w:rsid w:val="00BA1248"/>
    <w:rsid w:val="00BE58D8"/>
    <w:rsid w:val="00BE769C"/>
    <w:rsid w:val="00BF044B"/>
    <w:rsid w:val="00BF1463"/>
    <w:rsid w:val="00BF7D89"/>
    <w:rsid w:val="00C357CA"/>
    <w:rsid w:val="00D32B11"/>
    <w:rsid w:val="00D46633"/>
    <w:rsid w:val="00D62EF8"/>
    <w:rsid w:val="00DA564B"/>
    <w:rsid w:val="00E8759D"/>
    <w:rsid w:val="00E94BEF"/>
    <w:rsid w:val="00EA4F03"/>
    <w:rsid w:val="00EB4E9A"/>
    <w:rsid w:val="00EE31DA"/>
    <w:rsid w:val="00EE628F"/>
    <w:rsid w:val="00F056B1"/>
    <w:rsid w:val="00FE02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0853"/>
  <w15:chartTrackingRefBased/>
  <w15:docId w15:val="{7B345748-3940-474E-A88F-5AE6F099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D7"/>
    <w:rPr>
      <w:rFonts w:ascii="Calibri" w:eastAsia="Calibri" w:hAnsi="Calibri" w:cs="Times New Roman"/>
      <w:lang w:val="pt-PT"/>
    </w:rPr>
  </w:style>
  <w:style w:type="paragraph" w:styleId="Heading1">
    <w:name w:val="heading 1"/>
    <w:basedOn w:val="Normal"/>
    <w:next w:val="Normal"/>
    <w:link w:val="Heading1Char"/>
    <w:uiPriority w:val="9"/>
    <w:qFormat/>
    <w:rsid w:val="003748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8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A44E2B"/>
    <w:rPr>
      <w:sz w:val="16"/>
      <w:szCs w:val="16"/>
    </w:rPr>
  </w:style>
  <w:style w:type="paragraph" w:styleId="CommentText">
    <w:name w:val="annotation text"/>
    <w:basedOn w:val="Normal"/>
    <w:link w:val="CommentTextChar"/>
    <w:unhideWhenUsed/>
    <w:rsid w:val="00A44E2B"/>
    <w:pPr>
      <w:spacing w:line="240" w:lineRule="auto"/>
    </w:pPr>
    <w:rPr>
      <w:sz w:val="20"/>
      <w:szCs w:val="20"/>
    </w:rPr>
  </w:style>
  <w:style w:type="character" w:customStyle="1" w:styleId="CommentTextChar">
    <w:name w:val="Comment Text Char"/>
    <w:basedOn w:val="DefaultParagraphFont"/>
    <w:link w:val="CommentText"/>
    <w:rsid w:val="00A44E2B"/>
    <w:rPr>
      <w:rFonts w:ascii="Calibri" w:eastAsia="Calibri" w:hAnsi="Calibri" w:cs="Times New Roman"/>
      <w:sz w:val="20"/>
      <w:szCs w:val="20"/>
      <w:lang w:val="pt-PT"/>
    </w:rPr>
  </w:style>
  <w:style w:type="paragraph" w:styleId="CommentSubject">
    <w:name w:val="annotation subject"/>
    <w:basedOn w:val="CommentText"/>
    <w:next w:val="CommentText"/>
    <w:link w:val="CommentSubjectChar"/>
    <w:uiPriority w:val="99"/>
    <w:semiHidden/>
    <w:unhideWhenUsed/>
    <w:rsid w:val="00A44E2B"/>
    <w:rPr>
      <w:b/>
      <w:bCs/>
    </w:rPr>
  </w:style>
  <w:style w:type="character" w:customStyle="1" w:styleId="CommentSubjectChar">
    <w:name w:val="Comment Subject Char"/>
    <w:basedOn w:val="CommentTextChar"/>
    <w:link w:val="CommentSubject"/>
    <w:uiPriority w:val="99"/>
    <w:semiHidden/>
    <w:rsid w:val="00A44E2B"/>
    <w:rPr>
      <w:rFonts w:ascii="Calibri" w:eastAsia="Calibri" w:hAnsi="Calibri" w:cs="Times New Roman"/>
      <w:b/>
      <w:bCs/>
      <w:sz w:val="20"/>
      <w:szCs w:val="20"/>
      <w:lang w:val="pt-PT"/>
    </w:rPr>
  </w:style>
  <w:style w:type="character" w:styleId="Hyperlink">
    <w:name w:val="Hyperlink"/>
    <w:basedOn w:val="DefaultParagraphFont"/>
    <w:uiPriority w:val="99"/>
    <w:unhideWhenUsed/>
    <w:rsid w:val="009604DF"/>
    <w:rPr>
      <w:color w:val="0563C1"/>
      <w:u w:val="single"/>
    </w:rPr>
  </w:style>
  <w:style w:type="character" w:styleId="FollowedHyperlink">
    <w:name w:val="FollowedHyperlink"/>
    <w:basedOn w:val="DefaultParagraphFont"/>
    <w:uiPriority w:val="99"/>
    <w:semiHidden/>
    <w:unhideWhenUsed/>
    <w:rsid w:val="009604DF"/>
    <w:rPr>
      <w:color w:val="954F72"/>
      <w:u w:val="single"/>
    </w:rPr>
  </w:style>
  <w:style w:type="paragraph" w:customStyle="1" w:styleId="msonormal0">
    <w:name w:val="msonormal"/>
    <w:basedOn w:val="Normal"/>
    <w:rsid w:val="009604DF"/>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eGrid">
    <w:name w:val="Table Grid"/>
    <w:basedOn w:val="TableNormal"/>
    <w:uiPriority w:val="39"/>
    <w:rsid w:val="0096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0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748F0"/>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3748F0"/>
    <w:rPr>
      <w:rFonts w:asciiTheme="majorHAnsi" w:eastAsiaTheme="majorEastAsia" w:hAnsiTheme="majorHAnsi" w:cstheme="majorBidi"/>
      <w:color w:val="2F5496" w:themeColor="accent1" w:themeShade="BF"/>
      <w:sz w:val="26"/>
      <w:szCs w:val="26"/>
      <w:lang w:val="pt-PT"/>
    </w:rPr>
  </w:style>
  <w:style w:type="paragraph" w:styleId="TOCHeading">
    <w:name w:val="TOC Heading"/>
    <w:basedOn w:val="Heading1"/>
    <w:next w:val="Normal"/>
    <w:uiPriority w:val="39"/>
    <w:unhideWhenUsed/>
    <w:qFormat/>
    <w:rsid w:val="00EB4E9A"/>
    <w:pPr>
      <w:outlineLvl w:val="9"/>
    </w:pPr>
    <w:rPr>
      <w:lang w:val="de-DE" w:eastAsia="de-DE"/>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20"/>
    </w:pPr>
  </w:style>
  <w:style w:type="paragraph" w:styleId="Header">
    <w:name w:val="header"/>
    <w:basedOn w:val="Normal"/>
    <w:link w:val="HeaderChar"/>
    <w:uiPriority w:val="99"/>
    <w:unhideWhenUsed/>
    <w:rsid w:val="00BF7D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7D89"/>
    <w:rPr>
      <w:rFonts w:ascii="Calibri" w:eastAsia="Calibri" w:hAnsi="Calibri" w:cs="Times New Roman"/>
      <w:lang w:val="pt-PT"/>
    </w:rPr>
  </w:style>
  <w:style w:type="paragraph" w:styleId="Footer">
    <w:name w:val="footer"/>
    <w:basedOn w:val="Normal"/>
    <w:link w:val="FooterChar"/>
    <w:uiPriority w:val="99"/>
    <w:unhideWhenUsed/>
    <w:rsid w:val="00BF7D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7D89"/>
    <w:rPr>
      <w:rFonts w:ascii="Calibri" w:eastAsia="Calibri" w:hAnsi="Calibri" w:cs="Times New Roman"/>
      <w:lang w:val="pt-PT"/>
    </w:rPr>
  </w:style>
  <w:style w:type="paragraph" w:styleId="Caption">
    <w:name w:val="caption"/>
    <w:basedOn w:val="Normal"/>
    <w:next w:val="Normal"/>
    <w:uiPriority w:val="35"/>
    <w:unhideWhenUsed/>
    <w:qFormat/>
    <w:rsid w:val="00D32B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3904">
      <w:bodyDiv w:val="1"/>
      <w:marLeft w:val="0"/>
      <w:marRight w:val="0"/>
      <w:marTop w:val="0"/>
      <w:marBottom w:val="0"/>
      <w:divBdr>
        <w:top w:val="none" w:sz="0" w:space="0" w:color="auto"/>
        <w:left w:val="none" w:sz="0" w:space="0" w:color="auto"/>
        <w:bottom w:val="none" w:sz="0" w:space="0" w:color="auto"/>
        <w:right w:val="none" w:sz="0" w:space="0" w:color="auto"/>
      </w:divBdr>
    </w:div>
    <w:div w:id="203175033">
      <w:bodyDiv w:val="1"/>
      <w:marLeft w:val="0"/>
      <w:marRight w:val="0"/>
      <w:marTop w:val="0"/>
      <w:marBottom w:val="0"/>
      <w:divBdr>
        <w:top w:val="none" w:sz="0" w:space="0" w:color="auto"/>
        <w:left w:val="none" w:sz="0" w:space="0" w:color="auto"/>
        <w:bottom w:val="none" w:sz="0" w:space="0" w:color="auto"/>
        <w:right w:val="none" w:sz="0" w:space="0" w:color="auto"/>
      </w:divBdr>
    </w:div>
    <w:div w:id="444620828">
      <w:bodyDiv w:val="1"/>
      <w:marLeft w:val="0"/>
      <w:marRight w:val="0"/>
      <w:marTop w:val="0"/>
      <w:marBottom w:val="0"/>
      <w:divBdr>
        <w:top w:val="none" w:sz="0" w:space="0" w:color="auto"/>
        <w:left w:val="none" w:sz="0" w:space="0" w:color="auto"/>
        <w:bottom w:val="none" w:sz="0" w:space="0" w:color="auto"/>
        <w:right w:val="none" w:sz="0" w:space="0" w:color="auto"/>
      </w:divBdr>
    </w:div>
    <w:div w:id="707147183">
      <w:bodyDiv w:val="1"/>
      <w:marLeft w:val="0"/>
      <w:marRight w:val="0"/>
      <w:marTop w:val="0"/>
      <w:marBottom w:val="0"/>
      <w:divBdr>
        <w:top w:val="none" w:sz="0" w:space="0" w:color="auto"/>
        <w:left w:val="none" w:sz="0" w:space="0" w:color="auto"/>
        <w:bottom w:val="none" w:sz="0" w:space="0" w:color="auto"/>
        <w:right w:val="none" w:sz="0" w:space="0" w:color="auto"/>
      </w:divBdr>
    </w:div>
    <w:div w:id="1211377071">
      <w:bodyDiv w:val="1"/>
      <w:marLeft w:val="0"/>
      <w:marRight w:val="0"/>
      <w:marTop w:val="0"/>
      <w:marBottom w:val="0"/>
      <w:divBdr>
        <w:top w:val="none" w:sz="0" w:space="0" w:color="auto"/>
        <w:left w:val="none" w:sz="0" w:space="0" w:color="auto"/>
        <w:bottom w:val="none" w:sz="0" w:space="0" w:color="auto"/>
        <w:right w:val="none" w:sz="0" w:space="0" w:color="auto"/>
      </w:divBdr>
    </w:div>
    <w:div w:id="1240093126">
      <w:bodyDiv w:val="1"/>
      <w:marLeft w:val="0"/>
      <w:marRight w:val="0"/>
      <w:marTop w:val="0"/>
      <w:marBottom w:val="0"/>
      <w:divBdr>
        <w:top w:val="none" w:sz="0" w:space="0" w:color="auto"/>
        <w:left w:val="none" w:sz="0" w:space="0" w:color="auto"/>
        <w:bottom w:val="none" w:sz="0" w:space="0" w:color="auto"/>
        <w:right w:val="none" w:sz="0" w:space="0" w:color="auto"/>
      </w:divBdr>
    </w:div>
    <w:div w:id="1604070799">
      <w:bodyDiv w:val="1"/>
      <w:marLeft w:val="0"/>
      <w:marRight w:val="0"/>
      <w:marTop w:val="0"/>
      <w:marBottom w:val="0"/>
      <w:divBdr>
        <w:top w:val="none" w:sz="0" w:space="0" w:color="auto"/>
        <w:left w:val="none" w:sz="0" w:space="0" w:color="auto"/>
        <w:bottom w:val="none" w:sz="0" w:space="0" w:color="auto"/>
        <w:right w:val="none" w:sz="0" w:space="0" w:color="auto"/>
      </w:divBdr>
    </w:div>
    <w:div w:id="1608804533">
      <w:bodyDiv w:val="1"/>
      <w:marLeft w:val="0"/>
      <w:marRight w:val="0"/>
      <w:marTop w:val="0"/>
      <w:marBottom w:val="0"/>
      <w:divBdr>
        <w:top w:val="none" w:sz="0" w:space="0" w:color="auto"/>
        <w:left w:val="none" w:sz="0" w:space="0" w:color="auto"/>
        <w:bottom w:val="none" w:sz="0" w:space="0" w:color="auto"/>
        <w:right w:val="none" w:sz="0" w:space="0" w:color="auto"/>
      </w:divBdr>
    </w:div>
    <w:div w:id="1721130105">
      <w:bodyDiv w:val="1"/>
      <w:marLeft w:val="0"/>
      <w:marRight w:val="0"/>
      <w:marTop w:val="0"/>
      <w:marBottom w:val="0"/>
      <w:divBdr>
        <w:top w:val="none" w:sz="0" w:space="0" w:color="auto"/>
        <w:left w:val="none" w:sz="0" w:space="0" w:color="auto"/>
        <w:bottom w:val="none" w:sz="0" w:space="0" w:color="auto"/>
        <w:right w:val="none" w:sz="0" w:space="0" w:color="auto"/>
      </w:divBdr>
    </w:div>
    <w:div w:id="1763186407">
      <w:bodyDiv w:val="1"/>
      <w:marLeft w:val="0"/>
      <w:marRight w:val="0"/>
      <w:marTop w:val="0"/>
      <w:marBottom w:val="0"/>
      <w:divBdr>
        <w:top w:val="none" w:sz="0" w:space="0" w:color="auto"/>
        <w:left w:val="none" w:sz="0" w:space="0" w:color="auto"/>
        <w:bottom w:val="none" w:sz="0" w:space="0" w:color="auto"/>
        <w:right w:val="none" w:sz="0" w:space="0" w:color="auto"/>
      </w:divBdr>
    </w:div>
    <w:div w:id="1903327089">
      <w:bodyDiv w:val="1"/>
      <w:marLeft w:val="0"/>
      <w:marRight w:val="0"/>
      <w:marTop w:val="0"/>
      <w:marBottom w:val="0"/>
      <w:divBdr>
        <w:top w:val="none" w:sz="0" w:space="0" w:color="auto"/>
        <w:left w:val="none" w:sz="0" w:space="0" w:color="auto"/>
        <w:bottom w:val="none" w:sz="0" w:space="0" w:color="auto"/>
        <w:right w:val="none" w:sz="0" w:space="0" w:color="auto"/>
      </w:divBdr>
    </w:div>
    <w:div w:id="19854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028D-7DEF-4DFB-8999-86A154CF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11328</Words>
  <Characters>60042</Characters>
  <Application>Microsoft Office Word</Application>
  <DocSecurity>0</DocSecurity>
  <Lines>500</Lines>
  <Paragraphs>142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Rauh</dc:creator>
  <cp:keywords/>
  <dc:description/>
  <cp:lastModifiedBy>Sina Furkan Özdemir</cp:lastModifiedBy>
  <cp:revision>44</cp:revision>
  <dcterms:created xsi:type="dcterms:W3CDTF">2021-07-06T19:55:00Z</dcterms:created>
  <dcterms:modified xsi:type="dcterms:W3CDTF">2021-09-24T07:02:00Z</dcterms:modified>
</cp:coreProperties>
</file>