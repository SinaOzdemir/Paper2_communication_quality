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29563D" w:rsidRDefault="00051A1B" w:rsidP="00954DDD">
      <w:pPr>
        <w:spacing w:after="0" w:line="240" w:lineRule="auto"/>
        <w:jc w:val="right"/>
        <w:rPr>
          <w:b/>
          <w:sz w:val="20"/>
          <w:szCs w:val="24"/>
          <w:lang w:val="en-US"/>
          <w:rPrChange w:id="0" w:author="Sina Furkan Özdemir" w:date="2021-09-20T17:27:00Z">
            <w:rPr>
              <w:b/>
              <w:sz w:val="20"/>
              <w:szCs w:val="24"/>
              <w:lang w:val="en-GB"/>
            </w:rPr>
          </w:rPrChange>
        </w:rPr>
      </w:pPr>
      <w:r w:rsidRPr="0029563D">
        <w:rPr>
          <w:b/>
          <w:sz w:val="20"/>
          <w:szCs w:val="24"/>
          <w:lang w:val="en-US"/>
          <w:rPrChange w:id="1" w:author="Sina Furkan Özdemir" w:date="2021-09-20T17:27:00Z">
            <w:rPr>
              <w:b/>
              <w:sz w:val="20"/>
              <w:szCs w:val="24"/>
              <w:lang w:val="en-GB"/>
            </w:rPr>
          </w:rPrChange>
        </w:rPr>
        <w:t>Politics and Governance</w:t>
      </w:r>
      <w:r w:rsidR="006F170E" w:rsidRPr="0029563D">
        <w:rPr>
          <w:b/>
          <w:sz w:val="20"/>
          <w:szCs w:val="24"/>
          <w:lang w:val="en-US"/>
          <w:rPrChange w:id="2" w:author="Sina Furkan Özdemir" w:date="2021-09-20T17:27:00Z">
            <w:rPr>
              <w:b/>
              <w:sz w:val="20"/>
              <w:szCs w:val="24"/>
              <w:lang w:val="en-GB"/>
            </w:rPr>
          </w:rPrChange>
        </w:rPr>
        <w:t xml:space="preserve"> (ISSN: </w:t>
      </w:r>
      <w:r w:rsidRPr="0029563D">
        <w:rPr>
          <w:b/>
          <w:sz w:val="20"/>
          <w:szCs w:val="24"/>
          <w:lang w:val="en-US"/>
          <w:rPrChange w:id="3" w:author="Sina Furkan Özdemir" w:date="2021-09-20T17:27:00Z">
            <w:rPr>
              <w:b/>
              <w:sz w:val="20"/>
              <w:szCs w:val="24"/>
              <w:lang w:val="en-GB"/>
            </w:rPr>
          </w:rPrChange>
        </w:rPr>
        <w:t>2183-2463</w:t>
      </w:r>
      <w:r w:rsidR="006F170E" w:rsidRPr="0029563D">
        <w:rPr>
          <w:b/>
          <w:sz w:val="20"/>
          <w:szCs w:val="24"/>
          <w:lang w:val="en-US"/>
          <w:rPrChange w:id="4" w:author="Sina Furkan Özdemir" w:date="2021-09-20T17:27:00Z">
            <w:rPr>
              <w:b/>
              <w:sz w:val="20"/>
              <w:szCs w:val="24"/>
              <w:lang w:val="en-GB"/>
            </w:rPr>
          </w:rPrChange>
        </w:rPr>
        <w:t>)</w:t>
      </w:r>
      <w:r w:rsidR="00DC5FAB" w:rsidRPr="0029563D">
        <w:rPr>
          <w:b/>
          <w:sz w:val="20"/>
          <w:szCs w:val="24"/>
          <w:lang w:val="en-US"/>
          <w:rPrChange w:id="5" w:author="Sina Furkan Özdemir" w:date="2021-09-20T17:27:00Z">
            <w:rPr>
              <w:b/>
              <w:sz w:val="20"/>
              <w:szCs w:val="24"/>
              <w:lang w:val="en-GB"/>
            </w:rPr>
          </w:rPrChange>
        </w:rPr>
        <w:br/>
      </w:r>
      <w:r w:rsidR="001C490E" w:rsidRPr="0029563D">
        <w:rPr>
          <w:b/>
          <w:sz w:val="20"/>
          <w:szCs w:val="24"/>
          <w:lang w:val="en-US"/>
          <w:rPrChange w:id="6" w:author="Sina Furkan Özdemir" w:date="2021-09-20T17:27:00Z">
            <w:rPr>
              <w:b/>
              <w:sz w:val="20"/>
              <w:szCs w:val="24"/>
              <w:lang w:val="en-GB"/>
            </w:rPr>
          </w:rPrChange>
        </w:rPr>
        <w:t xml:space="preserve">Year, </w:t>
      </w:r>
      <w:r w:rsidR="00917E73" w:rsidRPr="0029563D">
        <w:rPr>
          <w:b/>
          <w:sz w:val="20"/>
          <w:szCs w:val="24"/>
          <w:lang w:val="en-US"/>
          <w:rPrChange w:id="7" w:author="Sina Furkan Özdemir" w:date="2021-09-20T17:27:00Z">
            <w:rPr>
              <w:b/>
              <w:sz w:val="20"/>
              <w:szCs w:val="24"/>
              <w:lang w:val="en-GB"/>
            </w:rPr>
          </w:rPrChange>
        </w:rPr>
        <w:t>Volume, Issue</w:t>
      </w:r>
      <w:r w:rsidR="00DC5FAB" w:rsidRPr="0029563D">
        <w:rPr>
          <w:b/>
          <w:sz w:val="20"/>
          <w:szCs w:val="24"/>
          <w:lang w:val="en-US"/>
          <w:rPrChange w:id="8" w:author="Sina Furkan Özdemir" w:date="2021-09-20T17:27:00Z">
            <w:rPr>
              <w:b/>
              <w:sz w:val="20"/>
              <w:szCs w:val="24"/>
              <w:lang w:val="en-GB"/>
            </w:rPr>
          </w:rPrChange>
        </w:rPr>
        <w:t xml:space="preserve">, Pages </w:t>
      </w:r>
      <w:r w:rsidR="0064749A" w:rsidRPr="0029563D">
        <w:rPr>
          <w:b/>
          <w:sz w:val="20"/>
          <w:szCs w:val="24"/>
          <w:lang w:val="en-US"/>
          <w:rPrChange w:id="9" w:author="Sina Furkan Özdemir" w:date="2021-09-20T17:27:00Z">
            <w:rPr>
              <w:b/>
              <w:sz w:val="20"/>
              <w:szCs w:val="24"/>
              <w:lang w:val="en-GB"/>
            </w:rPr>
          </w:rPrChange>
        </w:rPr>
        <w:t>X</w:t>
      </w:r>
      <w:r w:rsidR="00DC5FAB" w:rsidRPr="0029563D">
        <w:rPr>
          <w:b/>
          <w:sz w:val="20"/>
          <w:szCs w:val="24"/>
          <w:lang w:val="en-US"/>
          <w:rPrChange w:id="10" w:author="Sina Furkan Özdemir" w:date="2021-09-20T17:27:00Z">
            <w:rPr>
              <w:b/>
              <w:sz w:val="20"/>
              <w:szCs w:val="24"/>
              <w:lang w:val="en-GB"/>
            </w:rPr>
          </w:rPrChange>
        </w:rPr>
        <w:t>–</w:t>
      </w:r>
      <w:r w:rsidR="0064749A" w:rsidRPr="0029563D">
        <w:rPr>
          <w:b/>
          <w:sz w:val="20"/>
          <w:szCs w:val="24"/>
          <w:lang w:val="en-US"/>
          <w:rPrChange w:id="11" w:author="Sina Furkan Özdemir" w:date="2021-09-20T17:27:00Z">
            <w:rPr>
              <w:b/>
              <w:sz w:val="20"/>
              <w:szCs w:val="24"/>
              <w:lang w:val="en-GB"/>
            </w:rPr>
          </w:rPrChange>
        </w:rPr>
        <w:t>X</w:t>
      </w:r>
      <w:r w:rsidR="001455D2" w:rsidRPr="0029563D">
        <w:rPr>
          <w:b/>
          <w:sz w:val="20"/>
          <w:szCs w:val="24"/>
          <w:lang w:val="en-US"/>
          <w:rPrChange w:id="12" w:author="Sina Furkan Özdemir" w:date="2021-09-20T17:27:00Z">
            <w:rPr>
              <w:b/>
              <w:sz w:val="20"/>
              <w:szCs w:val="24"/>
              <w:lang w:val="en-GB"/>
            </w:rPr>
          </w:rPrChange>
        </w:rPr>
        <w:br/>
      </w:r>
      <w:r w:rsidR="00EE54E7" w:rsidRPr="0029563D">
        <w:rPr>
          <w:b/>
          <w:sz w:val="20"/>
          <w:szCs w:val="24"/>
          <w:lang w:val="en-US"/>
          <w:rPrChange w:id="13" w:author="Sina Furkan Özdemir" w:date="2021-09-20T17:27:00Z">
            <w:rPr>
              <w:b/>
              <w:sz w:val="20"/>
              <w:szCs w:val="24"/>
              <w:lang w:val="en-GB"/>
            </w:rPr>
          </w:rPrChange>
        </w:rPr>
        <w:t>https://doi.org/</w:t>
      </w:r>
      <w:r w:rsidR="00AB3CAE" w:rsidRPr="0029563D">
        <w:rPr>
          <w:b/>
          <w:sz w:val="20"/>
          <w:szCs w:val="24"/>
          <w:lang w:val="en-US"/>
          <w:rPrChange w:id="14" w:author="Sina Furkan Özdemir" w:date="2021-09-20T17:27:00Z">
            <w:rPr>
              <w:b/>
              <w:sz w:val="20"/>
              <w:szCs w:val="24"/>
              <w:lang w:val="en-GB"/>
            </w:rPr>
          </w:rPrChange>
        </w:rPr>
        <w:t>10.17645/</w:t>
      </w:r>
      <w:r w:rsidRPr="0029563D">
        <w:rPr>
          <w:b/>
          <w:sz w:val="20"/>
          <w:szCs w:val="24"/>
          <w:lang w:val="en-US"/>
          <w:rPrChange w:id="15" w:author="Sina Furkan Özdemir" w:date="2021-09-20T17:27:00Z">
            <w:rPr>
              <w:b/>
              <w:sz w:val="20"/>
              <w:szCs w:val="24"/>
              <w:lang w:val="en-GB"/>
            </w:rPr>
          </w:rPrChange>
        </w:rPr>
        <w:t>pag</w:t>
      </w:r>
      <w:r w:rsidR="00F84696" w:rsidRPr="0029563D">
        <w:rPr>
          <w:b/>
          <w:sz w:val="20"/>
          <w:szCs w:val="24"/>
          <w:lang w:val="en-US"/>
          <w:rPrChange w:id="16" w:author="Sina Furkan Özdemir" w:date="2021-09-20T17:27:00Z">
            <w:rPr>
              <w:b/>
              <w:sz w:val="20"/>
              <w:szCs w:val="24"/>
              <w:lang w:val="en-GB"/>
            </w:rPr>
          </w:rPrChange>
        </w:rPr>
        <w:t>.vXiX.XXX</w:t>
      </w:r>
      <w:r w:rsidR="00C438D5" w:rsidRPr="0029563D">
        <w:rPr>
          <w:b/>
          <w:sz w:val="20"/>
          <w:szCs w:val="24"/>
          <w:lang w:val="en-US"/>
          <w:rPrChange w:id="17" w:author="Sina Furkan Özdemir" w:date="2021-09-20T17:27:00Z">
            <w:rPr>
              <w:b/>
              <w:sz w:val="20"/>
              <w:szCs w:val="24"/>
              <w:lang w:val="en-GB"/>
            </w:rPr>
          </w:rPrChange>
        </w:rPr>
        <w:br/>
      </w:r>
    </w:p>
    <w:p w14:paraId="00267C70" w14:textId="77777777" w:rsidR="000756C9" w:rsidRPr="0029563D" w:rsidRDefault="000A1A9E" w:rsidP="00954DDD">
      <w:pPr>
        <w:spacing w:after="0" w:line="240" w:lineRule="auto"/>
        <w:rPr>
          <w:sz w:val="20"/>
          <w:lang w:val="en-US"/>
          <w:rPrChange w:id="18" w:author="Sina Furkan Özdemir" w:date="2021-09-20T17:27:00Z">
            <w:rPr>
              <w:sz w:val="20"/>
              <w:lang w:val="en-GB"/>
            </w:rPr>
          </w:rPrChange>
        </w:rPr>
      </w:pPr>
      <w:r w:rsidRPr="0029563D">
        <w:rPr>
          <w:sz w:val="20"/>
          <w:lang w:val="en-US"/>
          <w:rPrChange w:id="19" w:author="Sina Furkan Özdemir" w:date="2021-09-20T17:27:00Z">
            <w:rPr>
              <w:sz w:val="20"/>
              <w:lang w:val="en-GB"/>
            </w:rPr>
          </w:rPrChange>
        </w:rPr>
        <w:t>Article</w:t>
      </w:r>
    </w:p>
    <w:p w14:paraId="5F808683" w14:textId="788852B3" w:rsidR="000756C9" w:rsidRPr="0029563D" w:rsidRDefault="00CB0832" w:rsidP="00954DDD">
      <w:pPr>
        <w:spacing w:after="0" w:line="240" w:lineRule="auto"/>
        <w:rPr>
          <w:b/>
          <w:sz w:val="32"/>
          <w:szCs w:val="20"/>
          <w:lang w:val="en-US"/>
          <w:rPrChange w:id="20" w:author="Sina Furkan Özdemir" w:date="2021-09-20T17:27:00Z">
            <w:rPr>
              <w:b/>
              <w:sz w:val="32"/>
              <w:szCs w:val="20"/>
              <w:lang w:val="en-GB"/>
            </w:rPr>
          </w:rPrChange>
        </w:rPr>
      </w:pPr>
      <w:bookmarkStart w:id="21" w:name="_Hlk75851109"/>
      <w:r w:rsidRPr="0029563D">
        <w:rPr>
          <w:b/>
          <w:sz w:val="32"/>
          <w:szCs w:val="20"/>
          <w:lang w:val="en-US"/>
          <w:rPrChange w:id="22" w:author="Sina Furkan Özdemir" w:date="2021-09-20T17:27:00Z">
            <w:rPr>
              <w:b/>
              <w:sz w:val="32"/>
              <w:szCs w:val="20"/>
              <w:lang w:val="en-GB"/>
            </w:rPr>
          </w:rPrChange>
        </w:rPr>
        <w:t xml:space="preserve">A bird’s eye view: </w:t>
      </w:r>
      <w:r w:rsidR="00CB7529" w:rsidRPr="0029563D">
        <w:rPr>
          <w:b/>
          <w:sz w:val="32"/>
          <w:szCs w:val="20"/>
          <w:lang w:val="en-US"/>
          <w:rPrChange w:id="23" w:author="Sina Furkan Özdemir" w:date="2021-09-20T17:27:00Z">
            <w:rPr>
              <w:b/>
              <w:sz w:val="32"/>
              <w:szCs w:val="20"/>
              <w:lang w:val="en-GB"/>
            </w:rPr>
          </w:rPrChange>
        </w:rPr>
        <w:t>S</w:t>
      </w:r>
      <w:r w:rsidRPr="0029563D">
        <w:rPr>
          <w:b/>
          <w:sz w:val="32"/>
          <w:szCs w:val="20"/>
          <w:lang w:val="en-US"/>
          <w:rPrChange w:id="24" w:author="Sina Furkan Özdemir" w:date="2021-09-20T17:27:00Z">
            <w:rPr>
              <w:b/>
              <w:sz w:val="32"/>
              <w:szCs w:val="20"/>
              <w:lang w:val="en-GB"/>
            </w:rPr>
          </w:rPrChange>
        </w:rPr>
        <w:t xml:space="preserve">upranational EU actors </w:t>
      </w:r>
      <w:r w:rsidR="00CB7529" w:rsidRPr="0029563D">
        <w:rPr>
          <w:b/>
          <w:sz w:val="32"/>
          <w:szCs w:val="20"/>
          <w:lang w:val="en-US"/>
          <w:rPrChange w:id="25" w:author="Sina Furkan Özdemir" w:date="2021-09-20T17:27:00Z">
            <w:rPr>
              <w:b/>
              <w:sz w:val="32"/>
              <w:szCs w:val="20"/>
              <w:lang w:val="en-GB"/>
            </w:rPr>
          </w:rPrChange>
        </w:rPr>
        <w:t xml:space="preserve">on </w:t>
      </w:r>
      <w:r w:rsidR="004F022B" w:rsidRPr="0029563D">
        <w:rPr>
          <w:b/>
          <w:sz w:val="32"/>
          <w:szCs w:val="20"/>
          <w:lang w:val="en-US"/>
          <w:rPrChange w:id="26" w:author="Sina Furkan Özdemir" w:date="2021-09-20T17:27:00Z">
            <w:rPr>
              <w:b/>
              <w:sz w:val="32"/>
              <w:szCs w:val="20"/>
              <w:lang w:val="en-GB"/>
            </w:rPr>
          </w:rPrChange>
        </w:rPr>
        <w:t>Twitter.</w:t>
      </w:r>
    </w:p>
    <w:bookmarkEnd w:id="21"/>
    <w:p w14:paraId="225742E1" w14:textId="77777777" w:rsidR="000756C9" w:rsidRPr="0029563D" w:rsidRDefault="000756C9" w:rsidP="000309ED">
      <w:pPr>
        <w:spacing w:before="240" w:after="0" w:line="240" w:lineRule="auto"/>
        <w:rPr>
          <w:b/>
          <w:sz w:val="20"/>
          <w:lang w:val="en-US"/>
          <w:rPrChange w:id="27" w:author="Sina Furkan Özdemir" w:date="2021-09-20T17:27:00Z">
            <w:rPr>
              <w:b/>
              <w:sz w:val="20"/>
              <w:lang w:val="en-GB"/>
            </w:rPr>
          </w:rPrChange>
        </w:rPr>
      </w:pPr>
      <w:r w:rsidRPr="0029563D">
        <w:rPr>
          <w:b/>
          <w:sz w:val="20"/>
          <w:lang w:val="en-US"/>
          <w:rPrChange w:id="28" w:author="Sina Furkan Özdemir" w:date="2021-09-20T17:27:00Z">
            <w:rPr>
              <w:b/>
              <w:sz w:val="20"/>
              <w:lang w:val="en-GB"/>
            </w:rPr>
          </w:rPrChange>
        </w:rPr>
        <w:t>Abstract</w:t>
      </w:r>
    </w:p>
    <w:p w14:paraId="08AD77CD" w14:textId="7F3A8DA0" w:rsidR="0064153D" w:rsidRPr="0029563D" w:rsidRDefault="001C2021" w:rsidP="00C169D3">
      <w:pPr>
        <w:spacing w:after="0" w:line="240" w:lineRule="auto"/>
        <w:jc w:val="both"/>
        <w:rPr>
          <w:sz w:val="20"/>
          <w:lang w:val="en-US"/>
          <w:rPrChange w:id="29" w:author="Sina Furkan Özdemir" w:date="2021-09-20T17:27:00Z">
            <w:rPr>
              <w:sz w:val="20"/>
              <w:lang w:val="en-GB"/>
            </w:rPr>
          </w:rPrChange>
        </w:rPr>
      </w:pPr>
      <w:r w:rsidRPr="0029563D">
        <w:rPr>
          <w:sz w:val="20"/>
          <w:lang w:val="en-US"/>
          <w:rPrChange w:id="30" w:author="Sina Furkan Özdemir" w:date="2021-09-20T17:27:00Z">
            <w:rPr>
              <w:sz w:val="20"/>
              <w:lang w:val="en-GB"/>
            </w:rPr>
          </w:rPrChange>
        </w:rPr>
        <w:t xml:space="preserve">Given </w:t>
      </w:r>
      <w:r w:rsidR="00037F16" w:rsidRPr="0029563D">
        <w:rPr>
          <w:sz w:val="20"/>
          <w:lang w:val="en-US"/>
          <w:rPrChange w:id="31" w:author="Sina Furkan Özdemir" w:date="2021-09-20T17:27:00Z">
            <w:rPr>
              <w:sz w:val="20"/>
              <w:lang w:val="en-GB"/>
            </w:rPr>
          </w:rPrChange>
        </w:rPr>
        <w:t xml:space="preserve">the politicization of European integration, </w:t>
      </w:r>
      <w:r w:rsidR="00316DAC" w:rsidRPr="0029563D">
        <w:rPr>
          <w:sz w:val="20"/>
          <w:lang w:val="en-US"/>
          <w:rPrChange w:id="32" w:author="Sina Furkan Özdemir" w:date="2021-09-20T17:27:00Z">
            <w:rPr>
              <w:sz w:val="20"/>
              <w:lang w:val="en-GB"/>
            </w:rPr>
          </w:rPrChange>
        </w:rPr>
        <w:t xml:space="preserve">effective </w:t>
      </w:r>
      <w:r w:rsidR="00037F16" w:rsidRPr="0029563D">
        <w:rPr>
          <w:sz w:val="20"/>
          <w:lang w:val="en-US"/>
          <w:rPrChange w:id="33" w:author="Sina Furkan Özdemir" w:date="2021-09-20T17:27:00Z">
            <w:rPr>
              <w:sz w:val="20"/>
              <w:lang w:val="en-GB"/>
            </w:rPr>
          </w:rPrChange>
        </w:rPr>
        <w:t xml:space="preserve">public communication </w:t>
      </w:r>
      <w:r w:rsidR="00316DAC" w:rsidRPr="0029563D">
        <w:rPr>
          <w:sz w:val="20"/>
          <w:lang w:val="en-US"/>
          <w:rPrChange w:id="34" w:author="Sina Furkan Özdemir" w:date="2021-09-20T17:27:00Z">
            <w:rPr>
              <w:sz w:val="20"/>
              <w:lang w:val="en-GB"/>
            </w:rPr>
          </w:rPrChange>
        </w:rPr>
        <w:t xml:space="preserve">by </w:t>
      </w:r>
      <w:r w:rsidR="00037F16" w:rsidRPr="0029563D">
        <w:rPr>
          <w:sz w:val="20"/>
          <w:lang w:val="en-US"/>
          <w:rPrChange w:id="35" w:author="Sina Furkan Özdemir" w:date="2021-09-20T17:27:00Z">
            <w:rPr>
              <w:sz w:val="20"/>
              <w:lang w:val="en-GB"/>
            </w:rPr>
          </w:rPrChange>
        </w:rPr>
        <w:t xml:space="preserve">the European Union matters. Especially for </w:t>
      </w:r>
      <w:r w:rsidR="00C169D3" w:rsidRPr="0029563D">
        <w:rPr>
          <w:sz w:val="20"/>
          <w:lang w:val="en-US"/>
          <w:rPrChange w:id="36" w:author="Sina Furkan Özdemir" w:date="2021-09-20T17:27:00Z">
            <w:rPr>
              <w:sz w:val="20"/>
              <w:lang w:val="en-GB"/>
            </w:rPr>
          </w:rPrChange>
        </w:rPr>
        <w:t xml:space="preserve">usually rather detached </w:t>
      </w:r>
      <w:r w:rsidR="00037F16" w:rsidRPr="0029563D">
        <w:rPr>
          <w:sz w:val="20"/>
          <w:lang w:val="en-US"/>
          <w:rPrChange w:id="37" w:author="Sina Furkan Özdemir" w:date="2021-09-20T17:27:00Z">
            <w:rPr>
              <w:sz w:val="20"/>
              <w:lang w:val="en-GB"/>
            </w:rPr>
          </w:rPrChange>
        </w:rPr>
        <w:t xml:space="preserve">supranational executives, social media platforms offer unique opportunities to communicate to and engage </w:t>
      </w:r>
      <w:r w:rsidR="00316DAC" w:rsidRPr="0029563D">
        <w:rPr>
          <w:sz w:val="20"/>
          <w:lang w:val="en-US"/>
          <w:rPrChange w:id="38" w:author="Sina Furkan Özdemir" w:date="2021-09-20T17:27:00Z">
            <w:rPr>
              <w:sz w:val="20"/>
              <w:lang w:val="en-GB"/>
            </w:rPr>
          </w:rPrChange>
        </w:rPr>
        <w:t xml:space="preserve">with </w:t>
      </w:r>
      <w:r w:rsidR="00037F16" w:rsidRPr="0029563D">
        <w:rPr>
          <w:sz w:val="20"/>
          <w:lang w:val="en-US"/>
          <w:rPrChange w:id="39" w:author="Sina Furkan Özdemir" w:date="2021-09-20T17:27:00Z">
            <w:rPr>
              <w:sz w:val="20"/>
              <w:lang w:val="en-GB"/>
            </w:rPr>
          </w:rPrChange>
        </w:rPr>
        <w:t xml:space="preserve">European citizens. Yet, how do </w:t>
      </w:r>
      <w:r w:rsidR="00C169D3" w:rsidRPr="0029563D">
        <w:rPr>
          <w:sz w:val="20"/>
          <w:lang w:val="en-US"/>
          <w:rPrChange w:id="40" w:author="Sina Furkan Özdemir" w:date="2021-09-20T17:27:00Z">
            <w:rPr>
              <w:sz w:val="20"/>
              <w:lang w:val="en-GB"/>
            </w:rPr>
          </w:rPrChange>
        </w:rPr>
        <w:t>these actors</w:t>
      </w:r>
      <w:r w:rsidR="00037F16" w:rsidRPr="0029563D">
        <w:rPr>
          <w:sz w:val="20"/>
          <w:lang w:val="en-US"/>
          <w:rPrChange w:id="41" w:author="Sina Furkan Özdemir" w:date="2021-09-20T17:27:00Z">
            <w:rPr>
              <w:sz w:val="20"/>
              <w:lang w:val="en-GB"/>
            </w:rPr>
          </w:rPrChange>
        </w:rPr>
        <w:t xml:space="preserve"> </w:t>
      </w:r>
      <w:r w:rsidR="00BC6502" w:rsidRPr="0029563D">
        <w:rPr>
          <w:sz w:val="20"/>
          <w:lang w:val="en-US"/>
          <w:rPrChange w:id="42" w:author="Sina Furkan Özdemir" w:date="2021-09-20T17:27:00Z">
            <w:rPr>
              <w:sz w:val="20"/>
              <w:lang w:val="en-GB"/>
            </w:rPr>
          </w:rPrChange>
        </w:rPr>
        <w:t xml:space="preserve">actually </w:t>
      </w:r>
      <w:r w:rsidR="00C169D3" w:rsidRPr="0029563D">
        <w:rPr>
          <w:sz w:val="20"/>
          <w:lang w:val="en-US"/>
          <w:rPrChange w:id="43" w:author="Sina Furkan Özdemir" w:date="2021-09-20T17:27:00Z">
            <w:rPr>
              <w:sz w:val="20"/>
              <w:lang w:val="en-GB"/>
            </w:rPr>
          </w:rPrChange>
        </w:rPr>
        <w:t>use</w:t>
      </w:r>
      <w:r w:rsidR="00037F16" w:rsidRPr="0029563D">
        <w:rPr>
          <w:sz w:val="20"/>
          <w:lang w:val="en-US"/>
          <w:rPrChange w:id="44" w:author="Sina Furkan Özdemir" w:date="2021-09-20T17:27:00Z">
            <w:rPr>
              <w:sz w:val="20"/>
              <w:lang w:val="en-GB"/>
            </w:rPr>
          </w:rPrChange>
        </w:rPr>
        <w:t xml:space="preserve"> social media? </w:t>
      </w:r>
      <w:r w:rsidR="00C169D3" w:rsidRPr="0029563D">
        <w:rPr>
          <w:sz w:val="20"/>
          <w:lang w:val="en-US"/>
          <w:rPrChange w:id="45" w:author="Sina Furkan Özdemir" w:date="2021-09-20T17:27:00Z">
            <w:rPr>
              <w:sz w:val="20"/>
              <w:lang w:val="en-GB"/>
            </w:rPr>
          </w:rPrChange>
        </w:rPr>
        <w:t>This article provides a bird’s eye view</w:t>
      </w:r>
      <w:r w:rsidR="00316DAC" w:rsidRPr="0029563D">
        <w:rPr>
          <w:sz w:val="20"/>
          <w:lang w:val="en-US"/>
          <w:rPrChange w:id="46" w:author="Sina Furkan Özdemir" w:date="2021-09-20T17:27:00Z">
            <w:rPr>
              <w:sz w:val="20"/>
              <w:lang w:val="en-GB"/>
            </w:rPr>
          </w:rPrChange>
        </w:rPr>
        <w:t xml:space="preserve"> of</w:t>
      </w:r>
      <w:r w:rsidR="00C169D3" w:rsidRPr="0029563D">
        <w:rPr>
          <w:sz w:val="20"/>
          <w:lang w:val="en-US"/>
          <w:rPrChange w:id="47" w:author="Sina Furkan Özdemir" w:date="2021-09-20T17:27:00Z">
            <w:rPr>
              <w:sz w:val="20"/>
              <w:lang w:val="en-GB"/>
            </w:rPr>
          </w:rPrChange>
        </w:rPr>
        <w:t xml:space="preserve"> and quantitatively describes </w:t>
      </w:r>
      <w:del w:id="48" w:author="Sina Furkan Özdemir [2]" w:date="2021-09-21T15:43:00Z">
        <w:r w:rsidR="00C169D3" w:rsidRPr="0029563D" w:rsidDel="00F24401">
          <w:rPr>
            <w:sz w:val="20"/>
            <w:lang w:val="en-US"/>
            <w:rPrChange w:id="49" w:author="Sina Furkan Özdemir" w:date="2021-09-20T17:27:00Z">
              <w:rPr>
                <w:sz w:val="20"/>
                <w:lang w:val="en-GB"/>
              </w:rPr>
            </w:rPrChange>
          </w:rPr>
          <w:delText>more than</w:delText>
        </w:r>
      </w:del>
      <w:ins w:id="50" w:author="Sina Furkan Özdemir [2]" w:date="2021-09-21T15:43:00Z">
        <w:r w:rsidR="00F24401">
          <w:rPr>
            <w:sz w:val="20"/>
            <w:lang w:val="en-US"/>
          </w:rPr>
          <w:t>about</w:t>
        </w:r>
      </w:ins>
      <w:r w:rsidR="00C169D3" w:rsidRPr="0029563D">
        <w:rPr>
          <w:sz w:val="20"/>
          <w:lang w:val="en-US"/>
          <w:rPrChange w:id="51" w:author="Sina Furkan Özdemir" w:date="2021-09-20T17:27:00Z">
            <w:rPr>
              <w:sz w:val="20"/>
              <w:lang w:val="en-GB"/>
            </w:rPr>
          </w:rPrChange>
        </w:rPr>
        <w:t xml:space="preserve"> one million tweets from 11</w:t>
      </w:r>
      <w:ins w:id="52" w:author="Sina Furkan Özdemir [2]" w:date="2021-09-21T15:43:00Z">
        <w:r w:rsidR="00F24401">
          <w:rPr>
            <w:sz w:val="20"/>
            <w:lang w:val="en-US"/>
          </w:rPr>
          <w:t>3</w:t>
        </w:r>
      </w:ins>
      <w:del w:id="53" w:author="Sina Furkan Özdemir [2]" w:date="2021-09-21T15:43:00Z">
        <w:r w:rsidR="00C169D3" w:rsidRPr="0029563D" w:rsidDel="00F24401">
          <w:rPr>
            <w:sz w:val="20"/>
            <w:lang w:val="en-US"/>
            <w:rPrChange w:id="54" w:author="Sina Furkan Özdemir" w:date="2021-09-20T17:27:00Z">
              <w:rPr>
                <w:sz w:val="20"/>
                <w:lang w:val="en-GB"/>
              </w:rPr>
            </w:rPrChange>
          </w:rPr>
          <w:delText>5</w:delText>
        </w:r>
      </w:del>
      <w:r w:rsidR="00C169D3" w:rsidRPr="0029563D">
        <w:rPr>
          <w:sz w:val="20"/>
          <w:lang w:val="en-US"/>
          <w:rPrChange w:id="55" w:author="Sina Furkan Özdemir" w:date="2021-09-20T17:27:00Z">
            <w:rPr>
              <w:sz w:val="20"/>
              <w:lang w:val="en-GB"/>
            </w:rPr>
          </w:rPrChange>
        </w:rPr>
        <w:t xml:space="preserve"> supranational EU accounts in the 2009-2021 period</w:t>
      </w:r>
      <w:r w:rsidR="00CF2954" w:rsidRPr="0029563D">
        <w:rPr>
          <w:sz w:val="20"/>
          <w:lang w:val="en-US"/>
          <w:rPrChange w:id="56" w:author="Sina Furkan Özdemir" w:date="2021-09-20T17:27:00Z">
            <w:rPr>
              <w:sz w:val="20"/>
              <w:lang w:val="en-GB"/>
            </w:rPr>
          </w:rPrChange>
        </w:rPr>
        <w:t xml:space="preserve"> by focusing on </w:t>
      </w:r>
      <w:del w:id="57" w:author="Sina Furkan Özdemir [2]" w:date="2021-09-21T15:44:00Z">
        <w:r w:rsidR="00CF2954" w:rsidRPr="0029563D" w:rsidDel="001D4988">
          <w:rPr>
            <w:sz w:val="20"/>
            <w:lang w:val="en-US"/>
            <w:rPrChange w:id="58" w:author="Sina Furkan Özdemir" w:date="2021-09-20T17:27:00Z">
              <w:rPr>
                <w:sz w:val="20"/>
                <w:lang w:val="en-GB"/>
              </w:rPr>
            </w:rPrChange>
          </w:rPr>
          <w:delText>the volume, readability</w:delText>
        </w:r>
      </w:del>
      <w:ins w:id="59" w:author="Sina Furkan Özdemir [2]" w:date="2021-09-21T15:44:00Z">
        <w:r w:rsidR="001D4988">
          <w:rPr>
            <w:sz w:val="20"/>
            <w:lang w:val="en-US"/>
          </w:rPr>
          <w:t>linguistic style</w:t>
        </w:r>
      </w:ins>
      <w:r w:rsidR="00CF2954" w:rsidRPr="0029563D">
        <w:rPr>
          <w:sz w:val="20"/>
          <w:lang w:val="en-US"/>
          <w:rPrChange w:id="60" w:author="Sina Furkan Özdemir" w:date="2021-09-20T17:27:00Z">
            <w:rPr>
              <w:sz w:val="20"/>
              <w:lang w:val="en-GB"/>
            </w:rPr>
          </w:rPrChange>
        </w:rPr>
        <w:t xml:space="preserve"> and publicity of the communication. We</w:t>
      </w:r>
      <w:r w:rsidR="00C169D3" w:rsidRPr="0029563D">
        <w:rPr>
          <w:sz w:val="20"/>
          <w:lang w:val="en-US"/>
          <w:rPrChange w:id="61" w:author="Sina Furkan Özdemir" w:date="2021-09-20T17:27:00Z">
            <w:rPr>
              <w:sz w:val="20"/>
              <w:lang w:val="en-GB"/>
            </w:rPr>
          </w:rPrChange>
        </w:rPr>
        <w:t xml:space="preserve"> benchmark </w:t>
      </w:r>
      <w:r w:rsidR="00CF2954" w:rsidRPr="0029563D">
        <w:rPr>
          <w:sz w:val="20"/>
          <w:lang w:val="en-US"/>
          <w:rPrChange w:id="62" w:author="Sina Furkan Özdemir" w:date="2021-09-20T17:27:00Z">
            <w:rPr>
              <w:sz w:val="20"/>
              <w:lang w:val="en-GB"/>
            </w:rPr>
          </w:rPrChange>
        </w:rPr>
        <w:t xml:space="preserve">these </w:t>
      </w:r>
      <w:r w:rsidR="00C169D3" w:rsidRPr="0029563D">
        <w:rPr>
          <w:sz w:val="20"/>
          <w:lang w:val="en-US"/>
          <w:rPrChange w:id="63" w:author="Sina Furkan Özdemir" w:date="2021-09-20T17:27:00Z">
            <w:rPr>
              <w:sz w:val="20"/>
              <w:lang w:val="en-GB"/>
            </w:rPr>
          </w:rPrChange>
        </w:rPr>
        <w:t xml:space="preserve">message characteristics against large samples of tweets from national executives, </w:t>
      </w:r>
      <w:del w:id="64" w:author="Sina Furkan Özdemir [2]" w:date="2021-09-21T15:44:00Z">
        <w:r w:rsidR="00C169D3" w:rsidRPr="0029563D" w:rsidDel="001D4988">
          <w:rPr>
            <w:sz w:val="20"/>
            <w:lang w:val="en-US"/>
            <w:rPrChange w:id="65" w:author="Sina Furkan Özdemir" w:date="2021-09-20T17:27:00Z">
              <w:rPr>
                <w:sz w:val="20"/>
                <w:lang w:val="en-GB"/>
              </w:rPr>
            </w:rPrChange>
          </w:rPr>
          <w:delText xml:space="preserve">international </w:delText>
        </w:r>
      </w:del>
      <w:ins w:id="66" w:author="Sina Furkan Özdemir [2]" w:date="2021-09-21T15:44:00Z">
        <w:r w:rsidR="001D4988">
          <w:rPr>
            <w:sz w:val="20"/>
            <w:lang w:val="en-US"/>
          </w:rPr>
          <w:t>other regional</w:t>
        </w:r>
        <w:r w:rsidR="001D4988" w:rsidRPr="0029563D">
          <w:rPr>
            <w:sz w:val="20"/>
            <w:lang w:val="en-US"/>
            <w:rPrChange w:id="67" w:author="Sina Furkan Özdemir" w:date="2021-09-20T17:27:00Z">
              <w:rPr>
                <w:sz w:val="20"/>
                <w:lang w:val="en-GB"/>
              </w:rPr>
            </w:rPrChange>
          </w:rPr>
          <w:t xml:space="preserve"> </w:t>
        </w:r>
      </w:ins>
      <w:r w:rsidR="00C169D3" w:rsidRPr="0029563D">
        <w:rPr>
          <w:sz w:val="20"/>
          <w:lang w:val="en-US"/>
          <w:rPrChange w:id="68" w:author="Sina Furkan Özdemir" w:date="2021-09-20T17:27:00Z">
            <w:rPr>
              <w:sz w:val="20"/>
              <w:lang w:val="en-GB"/>
            </w:rPr>
          </w:rPrChange>
        </w:rPr>
        <w:t xml:space="preserve">organizations, and random </w:t>
      </w:r>
      <w:r w:rsidR="002F380D" w:rsidRPr="0029563D">
        <w:rPr>
          <w:sz w:val="20"/>
          <w:lang w:val="en-US"/>
          <w:rPrChange w:id="69" w:author="Sina Furkan Özdemir" w:date="2021-09-20T17:27:00Z">
            <w:rPr>
              <w:sz w:val="20"/>
              <w:lang w:val="en-GB"/>
            </w:rPr>
          </w:rPrChange>
        </w:rPr>
        <w:t>T</w:t>
      </w:r>
      <w:r w:rsidR="00C169D3" w:rsidRPr="0029563D">
        <w:rPr>
          <w:sz w:val="20"/>
          <w:lang w:val="en-US"/>
          <w:rPrChange w:id="70" w:author="Sina Furkan Özdemir" w:date="2021-09-20T17:27:00Z">
            <w:rPr>
              <w:sz w:val="20"/>
              <w:lang w:val="en-GB"/>
            </w:rPr>
          </w:rPrChange>
        </w:rPr>
        <w:t xml:space="preserve">witter users. We show that supranational Twitter </w:t>
      </w:r>
      <w:del w:id="71" w:author="Sina Furkan Özdemir [2]" w:date="2021-09-21T15:44:00Z">
        <w:r w:rsidR="00C169D3" w:rsidRPr="0029563D" w:rsidDel="004E0310">
          <w:rPr>
            <w:sz w:val="20"/>
            <w:lang w:val="en-US"/>
            <w:rPrChange w:id="72" w:author="Sina Furkan Özdemir" w:date="2021-09-20T17:27:00Z">
              <w:rPr>
                <w:sz w:val="20"/>
                <w:lang w:val="en-GB"/>
              </w:rPr>
            </w:rPrChange>
          </w:rPr>
          <w:delText>activity has grown markedly</w:delText>
        </w:r>
        <w:r w:rsidR="00BC6502" w:rsidRPr="0029563D" w:rsidDel="004E0310">
          <w:rPr>
            <w:sz w:val="20"/>
            <w:lang w:val="en-US"/>
            <w:rPrChange w:id="73" w:author="Sina Furkan Özdemir" w:date="2021-09-20T17:27:00Z">
              <w:rPr>
                <w:sz w:val="20"/>
                <w:lang w:val="en-GB"/>
              </w:rPr>
            </w:rPrChange>
          </w:rPr>
          <w:delText xml:space="preserve">, </w:delText>
        </w:r>
      </w:del>
      <w:r w:rsidR="00BC6502" w:rsidRPr="0029563D">
        <w:rPr>
          <w:sz w:val="20"/>
          <w:lang w:val="en-US"/>
          <w:rPrChange w:id="74" w:author="Sina Furkan Özdemir" w:date="2021-09-20T17:27:00Z">
            <w:rPr>
              <w:sz w:val="20"/>
              <w:lang w:val="en-GB"/>
            </w:rPr>
          </w:rPrChange>
        </w:rPr>
        <w:t xml:space="preserve">relies strongly on the multimedia features </w:t>
      </w:r>
      <w:r w:rsidR="00011B22" w:rsidRPr="0029563D">
        <w:rPr>
          <w:sz w:val="20"/>
          <w:lang w:val="en-US"/>
          <w:rPrChange w:id="75" w:author="Sina Furkan Özdemir" w:date="2021-09-20T17:27:00Z">
            <w:rPr>
              <w:sz w:val="20"/>
              <w:lang w:val="en-GB"/>
            </w:rPr>
          </w:rPrChange>
        </w:rPr>
        <w:t xml:space="preserve">of </w:t>
      </w:r>
      <w:r w:rsidR="00BC6502" w:rsidRPr="0029563D">
        <w:rPr>
          <w:sz w:val="20"/>
          <w:lang w:val="en-US"/>
          <w:rPrChange w:id="76" w:author="Sina Furkan Özdemir" w:date="2021-09-20T17:27:00Z">
            <w:rPr>
              <w:sz w:val="20"/>
              <w:lang w:val="en-GB"/>
            </w:rPr>
          </w:rPrChange>
        </w:rPr>
        <w:t xml:space="preserve">the </w:t>
      </w:r>
      <w:del w:id="77" w:author="Sina Furkan Özdemir [2]" w:date="2021-09-21T15:45:00Z">
        <w:r w:rsidR="00BC6502" w:rsidRPr="0029563D" w:rsidDel="00A3157A">
          <w:rPr>
            <w:sz w:val="20"/>
            <w:lang w:val="en-US"/>
            <w:rPrChange w:id="78" w:author="Sina Furkan Özdemir" w:date="2021-09-20T17:27:00Z">
              <w:rPr>
                <w:sz w:val="20"/>
                <w:lang w:val="en-GB"/>
              </w:rPr>
            </w:rPrChange>
          </w:rPr>
          <w:delText>platform, and</w:delText>
        </w:r>
      </w:del>
      <w:ins w:id="79" w:author="Sina Furkan Özdemir [2]" w:date="2021-09-21T15:45:00Z">
        <w:r w:rsidR="00A3157A" w:rsidRPr="00CE2D23">
          <w:rPr>
            <w:sz w:val="20"/>
            <w:lang w:val="en-US"/>
          </w:rPr>
          <w:t>platform and</w:t>
        </w:r>
      </w:ins>
      <w:r w:rsidR="00BC6502" w:rsidRPr="0029563D">
        <w:rPr>
          <w:sz w:val="20"/>
          <w:lang w:val="en-US"/>
          <w:rPrChange w:id="80" w:author="Sina Furkan Özdemir" w:date="2021-09-20T17:27:00Z">
            <w:rPr>
              <w:sz w:val="20"/>
              <w:lang w:val="en-GB"/>
            </w:rPr>
          </w:rPrChange>
        </w:rPr>
        <w:t xml:space="preserve"> </w:t>
      </w:r>
      <w:r w:rsidR="00B85972" w:rsidRPr="0029563D">
        <w:rPr>
          <w:sz w:val="20"/>
          <w:lang w:val="en-US"/>
          <w:rPrChange w:id="81" w:author="Sina Furkan Özdemir" w:date="2021-09-20T17:27:00Z">
            <w:rPr>
              <w:sz w:val="20"/>
              <w:lang w:val="en-GB"/>
            </w:rPr>
          </w:rPrChange>
        </w:rPr>
        <w:t>outperforms</w:t>
      </w:r>
      <w:r w:rsidR="00BC6502" w:rsidRPr="0029563D">
        <w:rPr>
          <w:sz w:val="20"/>
          <w:lang w:val="en-US"/>
          <w:rPrChange w:id="82" w:author="Sina Furkan Özdemir" w:date="2021-09-20T17:27:00Z">
            <w:rPr>
              <w:sz w:val="20"/>
              <w:lang w:val="en-GB"/>
            </w:rPr>
          </w:rPrChange>
        </w:rPr>
        <w:t xml:space="preserve"> </w:t>
      </w:r>
      <w:r w:rsidR="0096361F" w:rsidRPr="0029563D">
        <w:rPr>
          <w:sz w:val="20"/>
          <w:lang w:val="en-US"/>
          <w:rPrChange w:id="83" w:author="Sina Furkan Özdemir" w:date="2021-09-20T17:27:00Z">
            <w:rPr>
              <w:sz w:val="20"/>
              <w:lang w:val="en-GB"/>
            </w:rPr>
          </w:rPrChange>
        </w:rPr>
        <w:t xml:space="preserve">communication from </w:t>
      </w:r>
      <w:r w:rsidR="00BC6502" w:rsidRPr="0029563D">
        <w:rPr>
          <w:sz w:val="20"/>
          <w:lang w:val="en-US"/>
          <w:rPrChange w:id="84" w:author="Sina Furkan Özdemir" w:date="2021-09-20T17:27:00Z">
            <w:rPr>
              <w:sz w:val="20"/>
              <w:lang w:val="en-GB"/>
            </w:rPr>
          </w:rPrChange>
        </w:rPr>
        <w:t xml:space="preserve">other political executives on many dimensions. However, we also find </w:t>
      </w:r>
      <w:r w:rsidR="00B2374D" w:rsidRPr="0029563D">
        <w:rPr>
          <w:sz w:val="20"/>
          <w:lang w:val="en-US"/>
          <w:rPrChange w:id="85" w:author="Sina Furkan Özdemir" w:date="2021-09-20T17:27:00Z">
            <w:rPr>
              <w:sz w:val="20"/>
              <w:lang w:val="en-GB"/>
            </w:rPr>
          </w:rPrChange>
        </w:rPr>
        <w:t>a</w:t>
      </w:r>
      <w:r w:rsidR="00BC6502" w:rsidRPr="0029563D">
        <w:rPr>
          <w:sz w:val="20"/>
          <w:lang w:val="en-US"/>
          <w:rPrChange w:id="86" w:author="Sina Furkan Özdemir" w:date="2021-09-20T17:27:00Z">
            <w:rPr>
              <w:sz w:val="20"/>
              <w:lang w:val="en-GB"/>
            </w:rPr>
          </w:rPrChange>
        </w:rPr>
        <w:t xml:space="preserve"> high </w:t>
      </w:r>
      <w:r w:rsidR="00B2374D" w:rsidRPr="0029563D">
        <w:rPr>
          <w:sz w:val="20"/>
          <w:lang w:val="en-US"/>
          <w:rPrChange w:id="87" w:author="Sina Furkan Özdemir" w:date="2021-09-20T17:27:00Z">
            <w:rPr>
              <w:sz w:val="20"/>
              <w:lang w:val="en-GB"/>
            </w:rPr>
          </w:rPrChange>
        </w:rPr>
        <w:t xml:space="preserve">textual </w:t>
      </w:r>
      <w:r w:rsidR="00BC6502" w:rsidRPr="0029563D">
        <w:rPr>
          <w:sz w:val="20"/>
          <w:lang w:val="en-US"/>
          <w:rPrChange w:id="88" w:author="Sina Furkan Özdemir" w:date="2021-09-20T17:27:00Z">
            <w:rPr>
              <w:sz w:val="20"/>
              <w:lang w:val="en-GB"/>
            </w:rPr>
          </w:rPrChange>
        </w:rPr>
        <w:t>complexity of supranational messages</w:t>
      </w:r>
      <w:r w:rsidR="00B2374D" w:rsidRPr="0029563D">
        <w:rPr>
          <w:sz w:val="20"/>
          <w:lang w:val="en-US"/>
          <w:rPrChange w:id="89" w:author="Sina Furkan Özdemir" w:date="2021-09-20T17:27:00Z">
            <w:rPr>
              <w:sz w:val="20"/>
              <w:lang w:val="en-GB"/>
            </w:rPr>
          </w:rPrChange>
        </w:rPr>
        <w:t>, skewed user engagement metrics, and high levels of variation across actors and messages</w:t>
      </w:r>
      <w:r w:rsidR="00BC6502" w:rsidRPr="0029563D">
        <w:rPr>
          <w:sz w:val="20"/>
          <w:lang w:val="en-US"/>
          <w:rPrChange w:id="90" w:author="Sina Furkan Özdemir" w:date="2021-09-20T17:27:00Z">
            <w:rPr>
              <w:sz w:val="20"/>
              <w:lang w:val="en-GB"/>
            </w:rPr>
          </w:rPrChange>
        </w:rPr>
        <w:t xml:space="preserve">. We discuss these findings in light of the legitimacy and public accountability challenges that supranational EU </w:t>
      </w:r>
      <w:r w:rsidR="00B85972" w:rsidRPr="0029563D">
        <w:rPr>
          <w:sz w:val="20"/>
          <w:lang w:val="en-US"/>
          <w:rPrChange w:id="91" w:author="Sina Furkan Özdemir" w:date="2021-09-20T17:27:00Z">
            <w:rPr>
              <w:sz w:val="20"/>
              <w:lang w:val="en-GB"/>
            </w:rPr>
          </w:rPrChange>
        </w:rPr>
        <w:t xml:space="preserve">actors </w:t>
      </w:r>
      <w:r w:rsidR="00BC6502" w:rsidRPr="0029563D">
        <w:rPr>
          <w:sz w:val="20"/>
          <w:lang w:val="en-US"/>
          <w:rPrChange w:id="92" w:author="Sina Furkan Özdemir" w:date="2021-09-20T17:27:00Z">
            <w:rPr>
              <w:sz w:val="20"/>
              <w:lang w:val="en-GB"/>
            </w:rPr>
          </w:rPrChange>
        </w:rPr>
        <w:t>face</w:t>
      </w:r>
      <w:r w:rsidR="00B2374D" w:rsidRPr="0029563D">
        <w:rPr>
          <w:sz w:val="20"/>
          <w:lang w:val="en-US"/>
          <w:rPrChange w:id="93" w:author="Sina Furkan Özdemir" w:date="2021-09-20T17:27:00Z">
            <w:rPr>
              <w:sz w:val="20"/>
              <w:lang w:val="en-GB"/>
            </w:rPr>
          </w:rPrChange>
        </w:rPr>
        <w:t xml:space="preserve"> and derive four promising areas of future research on supranational social media messages</w:t>
      </w:r>
      <w:r w:rsidR="00BC6502" w:rsidRPr="0029563D">
        <w:rPr>
          <w:sz w:val="20"/>
          <w:lang w:val="en-US"/>
          <w:rPrChange w:id="94" w:author="Sina Furkan Özdemir" w:date="2021-09-20T17:27:00Z">
            <w:rPr>
              <w:sz w:val="20"/>
              <w:lang w:val="en-GB"/>
            </w:rPr>
          </w:rPrChange>
        </w:rPr>
        <w:t>.</w:t>
      </w:r>
    </w:p>
    <w:p w14:paraId="01D9A095" w14:textId="77777777" w:rsidR="000756C9" w:rsidRPr="0029563D" w:rsidRDefault="000756C9" w:rsidP="0064153D">
      <w:pPr>
        <w:spacing w:before="240" w:after="0" w:line="240" w:lineRule="auto"/>
        <w:rPr>
          <w:b/>
          <w:sz w:val="20"/>
          <w:lang w:val="en-US"/>
          <w:rPrChange w:id="95" w:author="Sina Furkan Özdemir" w:date="2021-09-20T17:27:00Z">
            <w:rPr>
              <w:b/>
              <w:sz w:val="20"/>
              <w:lang w:val="en-GB"/>
            </w:rPr>
          </w:rPrChange>
        </w:rPr>
      </w:pPr>
      <w:r w:rsidRPr="0029563D">
        <w:rPr>
          <w:b/>
          <w:sz w:val="20"/>
          <w:lang w:val="en-US"/>
          <w:rPrChange w:id="96" w:author="Sina Furkan Özdemir" w:date="2021-09-20T17:27:00Z">
            <w:rPr>
              <w:b/>
              <w:sz w:val="20"/>
              <w:lang w:val="en-GB"/>
            </w:rPr>
          </w:rPrChange>
        </w:rPr>
        <w:t>Keywords</w:t>
      </w:r>
    </w:p>
    <w:p w14:paraId="14F234F2" w14:textId="2EAFB3D4" w:rsidR="00777349" w:rsidRPr="0029563D" w:rsidRDefault="00B54B30" w:rsidP="00917E73">
      <w:pPr>
        <w:spacing w:after="0" w:line="240" w:lineRule="auto"/>
        <w:rPr>
          <w:sz w:val="20"/>
          <w:lang w:val="en-US"/>
          <w:rPrChange w:id="97" w:author="Sina Furkan Özdemir" w:date="2021-09-20T17:27:00Z">
            <w:rPr>
              <w:sz w:val="20"/>
              <w:lang w:val="en-GB"/>
            </w:rPr>
          </w:rPrChange>
        </w:rPr>
      </w:pPr>
      <w:r w:rsidRPr="0029563D">
        <w:rPr>
          <w:sz w:val="20"/>
          <w:lang w:val="en-US"/>
          <w:rPrChange w:id="98" w:author="Sina Furkan Özdemir" w:date="2021-09-20T17:27:00Z">
            <w:rPr>
              <w:sz w:val="20"/>
              <w:lang w:val="en-GB"/>
            </w:rPr>
          </w:rPrChange>
        </w:rPr>
        <w:t xml:space="preserve">European Union; social media; political communication; politicization; </w:t>
      </w:r>
      <w:r w:rsidR="00821EFA" w:rsidRPr="0029563D">
        <w:rPr>
          <w:sz w:val="20"/>
          <w:lang w:val="en-US"/>
          <w:rPrChange w:id="99" w:author="Sina Furkan Özdemir" w:date="2021-09-20T17:27:00Z">
            <w:rPr>
              <w:sz w:val="20"/>
              <w:lang w:val="en-GB"/>
            </w:rPr>
          </w:rPrChange>
        </w:rPr>
        <w:t xml:space="preserve">automated </w:t>
      </w:r>
      <w:r w:rsidRPr="0029563D">
        <w:rPr>
          <w:sz w:val="20"/>
          <w:lang w:val="en-US"/>
          <w:rPrChange w:id="100" w:author="Sina Furkan Özdemir" w:date="2021-09-20T17:27:00Z">
            <w:rPr>
              <w:sz w:val="20"/>
              <w:lang w:val="en-GB"/>
            </w:rPr>
          </w:rPrChange>
        </w:rPr>
        <w:t>text analysis</w:t>
      </w:r>
      <w:r w:rsidR="00024341" w:rsidRPr="0029563D" w:rsidDel="00024341">
        <w:rPr>
          <w:sz w:val="20"/>
          <w:lang w:val="en-US"/>
          <w:rPrChange w:id="101" w:author="Sina Furkan Özdemir" w:date="2021-09-20T17:27:00Z">
            <w:rPr>
              <w:sz w:val="20"/>
              <w:lang w:val="en-GB"/>
            </w:rPr>
          </w:rPrChange>
        </w:rPr>
        <w:t xml:space="preserve"> </w:t>
      </w:r>
    </w:p>
    <w:p w14:paraId="2AE5DFF7" w14:textId="77777777" w:rsidR="000A1A9E" w:rsidRPr="0029563D" w:rsidRDefault="005B31BD" w:rsidP="008801A7">
      <w:pPr>
        <w:spacing w:after="0" w:line="240" w:lineRule="auto"/>
        <w:rPr>
          <w:sz w:val="20"/>
          <w:lang w:val="en-US"/>
          <w:rPrChange w:id="102" w:author="Sina Furkan Özdemir" w:date="2021-09-20T17:27:00Z">
            <w:rPr>
              <w:sz w:val="20"/>
              <w:lang w:val="en-GB"/>
            </w:rPr>
          </w:rPrChange>
        </w:rPr>
      </w:pPr>
      <w:r w:rsidRPr="0029563D">
        <w:rPr>
          <w:sz w:val="20"/>
          <w:lang w:val="en-US"/>
          <w:rPrChange w:id="103" w:author="Sina Furkan Özdemir" w:date="2021-09-20T17:27:00Z">
            <w:rPr>
              <w:sz w:val="20"/>
              <w:lang w:val="en-GB"/>
            </w:rPr>
          </w:rPrChange>
        </w:rPr>
        <w:t xml:space="preserve">© </w:t>
      </w:r>
      <w:r w:rsidR="00CE01FD" w:rsidRPr="0029563D">
        <w:rPr>
          <w:sz w:val="20"/>
          <w:lang w:val="en-US"/>
          <w:rPrChange w:id="104" w:author="Sina Furkan Özdemir" w:date="2021-09-20T17:27:00Z">
            <w:rPr>
              <w:sz w:val="20"/>
              <w:lang w:val="en-GB"/>
            </w:rPr>
          </w:rPrChange>
        </w:rPr>
        <w:t>Year</w:t>
      </w:r>
      <w:r w:rsidRPr="0029563D">
        <w:rPr>
          <w:sz w:val="20"/>
          <w:lang w:val="en-US"/>
          <w:rPrChange w:id="105" w:author="Sina Furkan Özdemir" w:date="2021-09-20T17:27:00Z">
            <w:rPr>
              <w:sz w:val="20"/>
              <w:lang w:val="en-GB"/>
            </w:rPr>
          </w:rPrChange>
        </w:rPr>
        <w:t xml:space="preserve"> by the author(s); licensee </w:t>
      </w:r>
      <w:proofErr w:type="spellStart"/>
      <w:r w:rsidRPr="0029563D">
        <w:rPr>
          <w:sz w:val="20"/>
          <w:lang w:val="en-US"/>
          <w:rPrChange w:id="106" w:author="Sina Furkan Özdemir" w:date="2021-09-20T17:27:00Z">
            <w:rPr>
              <w:sz w:val="20"/>
              <w:lang w:val="en-GB"/>
            </w:rPr>
          </w:rPrChange>
        </w:rPr>
        <w:t>Cogitatio</w:t>
      </w:r>
      <w:proofErr w:type="spellEnd"/>
      <w:r w:rsidRPr="0029563D">
        <w:rPr>
          <w:sz w:val="20"/>
          <w:lang w:val="en-US"/>
          <w:rPrChange w:id="107" w:author="Sina Furkan Özdemir" w:date="2021-09-20T17:27:00Z">
            <w:rPr>
              <w:sz w:val="20"/>
              <w:lang w:val="en-GB"/>
            </w:rPr>
          </w:rPrChange>
        </w:rPr>
        <w:t xml:space="preserve"> (Lisbon, Portugal). This article is licensed under a Creative Commons Attribution 4.0 International License (CC BY).</w:t>
      </w:r>
    </w:p>
    <w:p w14:paraId="4FCDCC1D" w14:textId="77777777" w:rsidR="000A1A9E" w:rsidRPr="0029563D" w:rsidRDefault="000A1A9E" w:rsidP="000A1A9E">
      <w:pPr>
        <w:pBdr>
          <w:bottom w:val="single" w:sz="4" w:space="1" w:color="auto"/>
        </w:pBdr>
        <w:spacing w:after="0" w:line="240" w:lineRule="auto"/>
        <w:jc w:val="both"/>
        <w:rPr>
          <w:sz w:val="18"/>
          <w:lang w:val="en-US"/>
          <w:rPrChange w:id="108" w:author="Sina Furkan Özdemir" w:date="2021-09-20T17:27:00Z">
            <w:rPr>
              <w:sz w:val="18"/>
              <w:lang w:val="en-GB"/>
            </w:rPr>
          </w:rPrChange>
        </w:rPr>
      </w:pPr>
    </w:p>
    <w:p w14:paraId="0B91C475" w14:textId="77777777" w:rsidR="00457108" w:rsidRPr="0029563D" w:rsidRDefault="00457108" w:rsidP="004100E3">
      <w:pPr>
        <w:spacing w:before="120" w:after="120" w:line="240" w:lineRule="auto"/>
        <w:jc w:val="both"/>
        <w:rPr>
          <w:b/>
          <w:sz w:val="20"/>
          <w:szCs w:val="18"/>
          <w:lang w:val="en-US"/>
          <w:rPrChange w:id="109" w:author="Sina Furkan Özdemir" w:date="2021-09-20T17:27:00Z">
            <w:rPr>
              <w:b/>
              <w:sz w:val="20"/>
              <w:szCs w:val="18"/>
              <w:lang w:val="en-GB"/>
            </w:rPr>
          </w:rPrChange>
        </w:rPr>
      </w:pPr>
    </w:p>
    <w:p w14:paraId="251C5605" w14:textId="16BDD49A" w:rsidR="00D84E76" w:rsidRPr="0029563D" w:rsidRDefault="00D84E76" w:rsidP="004100E3">
      <w:pPr>
        <w:spacing w:before="120" w:after="120" w:line="240" w:lineRule="auto"/>
        <w:jc w:val="both"/>
        <w:rPr>
          <w:sz w:val="20"/>
          <w:szCs w:val="18"/>
          <w:lang w:val="en-US"/>
          <w:rPrChange w:id="110" w:author="Sina Furkan Özdemir" w:date="2021-09-20T17:27:00Z">
            <w:rPr>
              <w:sz w:val="20"/>
              <w:szCs w:val="18"/>
              <w:lang w:val="en-GB"/>
            </w:rPr>
          </w:rPrChange>
        </w:rPr>
      </w:pPr>
      <w:r w:rsidRPr="0029563D">
        <w:rPr>
          <w:b/>
          <w:sz w:val="20"/>
          <w:szCs w:val="18"/>
          <w:lang w:val="en-US"/>
          <w:rPrChange w:id="111" w:author="Sina Furkan Özdemir" w:date="2021-09-20T17:27:00Z">
            <w:rPr>
              <w:b/>
              <w:sz w:val="20"/>
              <w:szCs w:val="18"/>
              <w:lang w:val="en-GB"/>
            </w:rPr>
          </w:rPrChange>
        </w:rPr>
        <w:t>1. Introduction</w:t>
      </w:r>
      <w:r w:rsidR="00457108" w:rsidRPr="0029563D">
        <w:rPr>
          <w:b/>
          <w:sz w:val="20"/>
          <w:szCs w:val="18"/>
          <w:lang w:val="en-US"/>
          <w:rPrChange w:id="112" w:author="Sina Furkan Özdemir" w:date="2021-09-20T17:27:00Z">
            <w:rPr>
              <w:b/>
              <w:sz w:val="20"/>
              <w:szCs w:val="18"/>
              <w:lang w:val="en-GB"/>
            </w:rPr>
          </w:rPrChange>
        </w:rPr>
        <w:t>: Why we should care about supranational Twitter activity</w:t>
      </w:r>
    </w:p>
    <w:p w14:paraId="2B489437" w14:textId="32F3A487" w:rsidR="00C43FA7" w:rsidRPr="0029563D" w:rsidDel="00C552CA" w:rsidRDefault="00091B45" w:rsidP="00091B45">
      <w:pPr>
        <w:spacing w:before="120" w:after="0" w:line="240" w:lineRule="auto"/>
        <w:jc w:val="both"/>
        <w:rPr>
          <w:del w:id="113" w:author="Sina Furkan Özdemir" w:date="2021-09-20T17:20:00Z"/>
          <w:sz w:val="20"/>
          <w:szCs w:val="18"/>
          <w:lang w:val="en-US"/>
          <w:rPrChange w:id="114" w:author="Sina Furkan Özdemir" w:date="2021-09-20T17:27:00Z">
            <w:rPr>
              <w:del w:id="115" w:author="Sina Furkan Özdemir" w:date="2021-09-20T17:20:00Z"/>
              <w:sz w:val="20"/>
              <w:szCs w:val="18"/>
              <w:lang w:val="en-GB"/>
            </w:rPr>
          </w:rPrChange>
        </w:rPr>
      </w:pPr>
      <w:del w:id="116" w:author="Sina Furkan Özdemir" w:date="2021-09-20T17:20:00Z">
        <w:r w:rsidRPr="0029563D" w:rsidDel="00C552CA">
          <w:rPr>
            <w:sz w:val="20"/>
            <w:szCs w:val="18"/>
            <w:lang w:val="en-US"/>
            <w:rPrChange w:id="117" w:author="Sina Furkan Özdemir" w:date="2021-09-20T17:27:00Z">
              <w:rPr>
                <w:sz w:val="20"/>
                <w:szCs w:val="18"/>
                <w:lang w:val="en-GB"/>
              </w:rPr>
            </w:rPrChange>
          </w:rPr>
          <w:delText xml:space="preserve">The </w:delText>
        </w:r>
        <w:r w:rsidR="00AD2F11" w:rsidRPr="0029563D" w:rsidDel="00C552CA">
          <w:rPr>
            <w:sz w:val="20"/>
            <w:szCs w:val="18"/>
            <w:lang w:val="en-US"/>
            <w:rPrChange w:id="118" w:author="Sina Furkan Özdemir" w:date="2021-09-20T17:27:00Z">
              <w:rPr>
                <w:sz w:val="20"/>
                <w:szCs w:val="18"/>
                <w:lang w:val="en-GB"/>
              </w:rPr>
            </w:rPrChange>
          </w:rPr>
          <w:delText>European Union (EU)</w:delText>
        </w:r>
        <w:r w:rsidRPr="0029563D" w:rsidDel="00C552CA">
          <w:rPr>
            <w:sz w:val="20"/>
            <w:szCs w:val="18"/>
            <w:lang w:val="en-US"/>
            <w:rPrChange w:id="119" w:author="Sina Furkan Özdemir" w:date="2021-09-20T17:27:00Z">
              <w:rPr>
                <w:sz w:val="20"/>
                <w:szCs w:val="18"/>
                <w:lang w:val="en-GB"/>
              </w:rPr>
            </w:rPrChange>
          </w:rPr>
          <w:delText xml:space="preserve"> has a</w:delText>
        </w:r>
        <w:r w:rsidR="00AD2F11" w:rsidRPr="0029563D" w:rsidDel="00C552CA">
          <w:rPr>
            <w:sz w:val="20"/>
            <w:szCs w:val="18"/>
            <w:lang w:val="en-US"/>
            <w:rPrChange w:id="120" w:author="Sina Furkan Özdemir" w:date="2021-09-20T17:27:00Z">
              <w:rPr>
                <w:sz w:val="20"/>
                <w:szCs w:val="18"/>
                <w:lang w:val="en-GB"/>
              </w:rPr>
            </w:rPrChange>
          </w:rPr>
          <w:delText xml:space="preserve">n increasingly </w:delText>
        </w:r>
        <w:r w:rsidRPr="0029563D" w:rsidDel="00C552CA">
          <w:rPr>
            <w:sz w:val="20"/>
            <w:szCs w:val="18"/>
            <w:lang w:val="en-US"/>
            <w:rPrChange w:id="121" w:author="Sina Furkan Özdemir" w:date="2021-09-20T17:27:00Z">
              <w:rPr>
                <w:sz w:val="20"/>
                <w:szCs w:val="18"/>
                <w:lang w:val="en-GB"/>
              </w:rPr>
            </w:rPrChange>
          </w:rPr>
          <w:delText xml:space="preserve">precarious relationship with </w:delText>
        </w:r>
        <w:r w:rsidR="00AD2F11" w:rsidRPr="0029563D" w:rsidDel="00C552CA">
          <w:rPr>
            <w:sz w:val="20"/>
            <w:szCs w:val="18"/>
            <w:lang w:val="en-US"/>
            <w:rPrChange w:id="122" w:author="Sina Furkan Özdemir" w:date="2021-09-20T17:27:00Z">
              <w:rPr>
                <w:sz w:val="20"/>
                <w:szCs w:val="18"/>
                <w:lang w:val="en-GB"/>
              </w:rPr>
            </w:rPrChange>
          </w:rPr>
          <w:delText xml:space="preserve">the </w:delText>
        </w:r>
        <w:r w:rsidRPr="0029563D" w:rsidDel="00C552CA">
          <w:rPr>
            <w:sz w:val="20"/>
            <w:szCs w:val="18"/>
            <w:lang w:val="en-US"/>
            <w:rPrChange w:id="123" w:author="Sina Furkan Özdemir" w:date="2021-09-20T17:27:00Z">
              <w:rPr>
                <w:sz w:val="20"/>
                <w:szCs w:val="18"/>
                <w:lang w:val="en-GB"/>
              </w:rPr>
            </w:rPrChange>
          </w:rPr>
          <w:delText>citizen</w:delText>
        </w:r>
        <w:r w:rsidR="00AD2F11" w:rsidRPr="0029563D" w:rsidDel="00C552CA">
          <w:rPr>
            <w:sz w:val="20"/>
            <w:szCs w:val="18"/>
            <w:lang w:val="en-US"/>
            <w:rPrChange w:id="124" w:author="Sina Furkan Özdemir" w:date="2021-09-20T17:27:00Z">
              <w:rPr>
                <w:sz w:val="20"/>
                <w:szCs w:val="18"/>
                <w:lang w:val="en-GB"/>
              </w:rPr>
            </w:rPrChange>
          </w:rPr>
          <w:delText>s it governs</w:delText>
        </w:r>
        <w:r w:rsidRPr="0029563D" w:rsidDel="00C552CA">
          <w:rPr>
            <w:sz w:val="20"/>
            <w:szCs w:val="18"/>
            <w:lang w:val="en-US"/>
            <w:rPrChange w:id="125" w:author="Sina Furkan Özdemir" w:date="2021-09-20T17:27:00Z">
              <w:rPr>
                <w:sz w:val="20"/>
                <w:szCs w:val="18"/>
                <w:lang w:val="en-GB"/>
              </w:rPr>
            </w:rPrChange>
          </w:rPr>
          <w:delText xml:space="preserve">. </w:delText>
        </w:r>
        <w:r w:rsidR="00AD2F11" w:rsidRPr="0029563D" w:rsidDel="00C552CA">
          <w:rPr>
            <w:sz w:val="20"/>
            <w:szCs w:val="18"/>
            <w:lang w:val="en-US"/>
            <w:rPrChange w:id="126" w:author="Sina Furkan Özdemir" w:date="2021-09-20T17:27:00Z">
              <w:rPr>
                <w:sz w:val="20"/>
                <w:szCs w:val="18"/>
                <w:lang w:val="en-GB"/>
              </w:rPr>
            </w:rPrChange>
          </w:rPr>
          <w:delText>The politicization of European integration in public debates has markedly increased in recent years</w:delText>
        </w:r>
        <w:r w:rsidR="005F7FE3" w:rsidRPr="0029563D" w:rsidDel="00C552CA">
          <w:rPr>
            <w:sz w:val="20"/>
            <w:szCs w:val="18"/>
            <w:lang w:val="en-US"/>
            <w:rPrChange w:id="127" w:author="Sina Furkan Özdemir" w:date="2021-09-20T17:27:00Z">
              <w:rPr>
                <w:sz w:val="20"/>
                <w:szCs w:val="18"/>
                <w:lang w:val="en-GB"/>
              </w:rPr>
            </w:rPrChange>
          </w:rPr>
          <w:delText>: i</w:delText>
        </w:r>
        <w:r w:rsidR="00AD2F11" w:rsidRPr="0029563D" w:rsidDel="00C552CA">
          <w:rPr>
            <w:sz w:val="20"/>
            <w:szCs w:val="18"/>
            <w:lang w:val="en-US"/>
            <w:rPrChange w:id="128" w:author="Sina Furkan Özdemir" w:date="2021-09-20T17:27:00Z">
              <w:rPr>
                <w:sz w:val="20"/>
                <w:szCs w:val="18"/>
                <w:lang w:val="en-GB"/>
              </w:rPr>
            </w:rPrChange>
          </w:rPr>
          <w:delText>ncidences such as t</w:delText>
        </w:r>
        <w:r w:rsidRPr="0029563D" w:rsidDel="00C552CA">
          <w:rPr>
            <w:sz w:val="20"/>
            <w:szCs w:val="18"/>
            <w:lang w:val="en-US"/>
            <w:rPrChange w:id="129" w:author="Sina Furkan Özdemir" w:date="2021-09-20T17:27:00Z">
              <w:rPr>
                <w:sz w:val="20"/>
                <w:szCs w:val="18"/>
                <w:lang w:val="en-GB"/>
              </w:rPr>
            </w:rPrChange>
          </w:rPr>
          <w:delText>he failure of constitutional referend</w:delText>
        </w:r>
        <w:r w:rsidR="00AD2F11" w:rsidRPr="0029563D" w:rsidDel="00C552CA">
          <w:rPr>
            <w:sz w:val="20"/>
            <w:szCs w:val="18"/>
            <w:lang w:val="en-US"/>
            <w:rPrChange w:id="130" w:author="Sina Furkan Özdemir" w:date="2021-09-20T17:27:00Z">
              <w:rPr>
                <w:sz w:val="20"/>
                <w:szCs w:val="18"/>
                <w:lang w:val="en-GB"/>
              </w:rPr>
            </w:rPrChange>
          </w:rPr>
          <w:delText>a in 2005,</w:delText>
        </w:r>
        <w:r w:rsidRPr="0029563D" w:rsidDel="00C552CA">
          <w:rPr>
            <w:sz w:val="20"/>
            <w:szCs w:val="18"/>
            <w:lang w:val="en-US"/>
            <w:rPrChange w:id="131" w:author="Sina Furkan Özdemir" w:date="2021-09-20T17:27:00Z">
              <w:rPr>
                <w:sz w:val="20"/>
                <w:szCs w:val="18"/>
                <w:lang w:val="en-GB"/>
              </w:rPr>
            </w:rPrChange>
          </w:rPr>
          <w:delText xml:space="preserve"> </w:delText>
        </w:r>
        <w:r w:rsidR="00AD2F11" w:rsidRPr="0029563D" w:rsidDel="00C552CA">
          <w:rPr>
            <w:sz w:val="20"/>
            <w:szCs w:val="18"/>
            <w:lang w:val="en-US"/>
            <w:rPrChange w:id="132" w:author="Sina Furkan Özdemir" w:date="2021-09-20T17:27:00Z">
              <w:rPr>
                <w:sz w:val="20"/>
                <w:szCs w:val="18"/>
                <w:lang w:val="en-GB"/>
              </w:rPr>
            </w:rPrChange>
          </w:rPr>
          <w:delText>the raging debates about supranational authority during the Euro- and Schengen cris</w:delText>
        </w:r>
        <w:r w:rsidR="000518BF" w:rsidRPr="0029563D" w:rsidDel="00C552CA">
          <w:rPr>
            <w:sz w:val="20"/>
            <w:szCs w:val="18"/>
            <w:lang w:val="en-US"/>
            <w:rPrChange w:id="133" w:author="Sina Furkan Özdemir" w:date="2021-09-20T17:27:00Z">
              <w:rPr>
                <w:sz w:val="20"/>
                <w:szCs w:val="18"/>
                <w:lang w:val="en-GB"/>
              </w:rPr>
            </w:rPrChange>
          </w:rPr>
          <w:delText>e</w:delText>
        </w:r>
        <w:r w:rsidR="00AD2F11" w:rsidRPr="0029563D" w:rsidDel="00C552CA">
          <w:rPr>
            <w:sz w:val="20"/>
            <w:szCs w:val="18"/>
            <w:lang w:val="en-US"/>
            <w:rPrChange w:id="134" w:author="Sina Furkan Özdemir" w:date="2021-09-20T17:27:00Z">
              <w:rPr>
                <w:sz w:val="20"/>
                <w:szCs w:val="18"/>
                <w:lang w:val="en-GB"/>
              </w:rPr>
            </w:rPrChange>
          </w:rPr>
          <w:delText xml:space="preserve">s after 2009 and 2015, </w:delText>
        </w:r>
        <w:r w:rsidRPr="0029563D" w:rsidDel="00C552CA">
          <w:rPr>
            <w:sz w:val="20"/>
            <w:szCs w:val="18"/>
            <w:lang w:val="en-US"/>
            <w:rPrChange w:id="135" w:author="Sina Furkan Özdemir" w:date="2021-09-20T17:27:00Z">
              <w:rPr>
                <w:sz w:val="20"/>
                <w:szCs w:val="18"/>
                <w:lang w:val="en-GB"/>
              </w:rPr>
            </w:rPrChange>
          </w:rPr>
          <w:delText>the infamous Brexit decision</w:delText>
        </w:r>
        <w:r w:rsidR="00AD2F11" w:rsidRPr="0029563D" w:rsidDel="00C552CA">
          <w:rPr>
            <w:sz w:val="20"/>
            <w:szCs w:val="18"/>
            <w:lang w:val="en-US"/>
            <w:rPrChange w:id="136" w:author="Sina Furkan Özdemir" w:date="2021-09-20T17:27:00Z">
              <w:rPr>
                <w:sz w:val="20"/>
                <w:szCs w:val="18"/>
                <w:lang w:val="en-GB"/>
              </w:rPr>
            </w:rPrChange>
          </w:rPr>
          <w:delText xml:space="preserve"> of 2016</w:delText>
        </w:r>
        <w:r w:rsidRPr="0029563D" w:rsidDel="00C552CA">
          <w:rPr>
            <w:sz w:val="20"/>
            <w:szCs w:val="18"/>
            <w:lang w:val="en-US"/>
            <w:rPrChange w:id="137" w:author="Sina Furkan Özdemir" w:date="2021-09-20T17:27:00Z">
              <w:rPr>
                <w:sz w:val="20"/>
                <w:szCs w:val="18"/>
                <w:lang w:val="en-GB"/>
              </w:rPr>
            </w:rPrChange>
          </w:rPr>
          <w:delText xml:space="preserve">, and </w:delText>
        </w:r>
        <w:r w:rsidR="00AD2F11" w:rsidRPr="0029563D" w:rsidDel="00C552CA">
          <w:rPr>
            <w:sz w:val="20"/>
            <w:szCs w:val="18"/>
            <w:lang w:val="en-US"/>
            <w:rPrChange w:id="138" w:author="Sina Furkan Özdemir" w:date="2021-09-20T17:27:00Z">
              <w:rPr>
                <w:sz w:val="20"/>
                <w:szCs w:val="18"/>
                <w:lang w:val="en-GB"/>
              </w:rPr>
            </w:rPrChange>
          </w:rPr>
          <w:delText>more generally</w:delText>
        </w:r>
        <w:r w:rsidR="005F7FE3" w:rsidRPr="0029563D" w:rsidDel="00C552CA">
          <w:rPr>
            <w:sz w:val="20"/>
            <w:szCs w:val="18"/>
            <w:lang w:val="en-US"/>
            <w:rPrChange w:id="139" w:author="Sina Furkan Özdemir" w:date="2021-09-20T17:27:00Z">
              <w:rPr>
                <w:sz w:val="20"/>
                <w:szCs w:val="18"/>
                <w:lang w:val="en-GB"/>
              </w:rPr>
            </w:rPrChange>
          </w:rPr>
          <w:delText>,</w:delText>
        </w:r>
        <w:r w:rsidR="00AD2F11" w:rsidRPr="0029563D" w:rsidDel="00C552CA">
          <w:rPr>
            <w:sz w:val="20"/>
            <w:szCs w:val="18"/>
            <w:lang w:val="en-US"/>
            <w:rPrChange w:id="140" w:author="Sina Furkan Özdemir" w:date="2021-09-20T17:27:00Z">
              <w:rPr>
                <w:sz w:val="20"/>
                <w:szCs w:val="18"/>
                <w:lang w:val="en-GB"/>
              </w:rPr>
            </w:rPrChange>
          </w:rPr>
          <w:delText xml:space="preserve"> </w:delText>
        </w:r>
        <w:r w:rsidRPr="0029563D" w:rsidDel="00C552CA">
          <w:rPr>
            <w:sz w:val="20"/>
            <w:szCs w:val="18"/>
            <w:lang w:val="en-US"/>
            <w:rPrChange w:id="141" w:author="Sina Furkan Özdemir" w:date="2021-09-20T17:27:00Z">
              <w:rPr>
                <w:sz w:val="20"/>
                <w:szCs w:val="18"/>
                <w:lang w:val="en-GB"/>
              </w:rPr>
            </w:rPrChange>
          </w:rPr>
          <w:delText>the rise of Eurosceptic mobilization</w:delText>
        </w:r>
        <w:r w:rsidR="00AD2F11" w:rsidRPr="0029563D" w:rsidDel="00C552CA">
          <w:rPr>
            <w:sz w:val="20"/>
            <w:szCs w:val="18"/>
            <w:lang w:val="en-US"/>
            <w:rPrChange w:id="142" w:author="Sina Furkan Özdemir" w:date="2021-09-20T17:27:00Z">
              <w:rPr>
                <w:sz w:val="20"/>
                <w:szCs w:val="18"/>
                <w:lang w:val="en-GB"/>
              </w:rPr>
            </w:rPrChange>
          </w:rPr>
          <w:delText xml:space="preserve"> in national and European election campaigns </w:delText>
        </w:r>
        <w:r w:rsidRPr="0029563D" w:rsidDel="00C552CA">
          <w:rPr>
            <w:sz w:val="20"/>
            <w:szCs w:val="18"/>
            <w:lang w:val="en-US"/>
            <w:rPrChange w:id="143" w:author="Sina Furkan Özdemir" w:date="2021-09-20T17:27:00Z">
              <w:rPr>
                <w:sz w:val="20"/>
                <w:szCs w:val="18"/>
                <w:lang w:val="en-GB"/>
              </w:rPr>
            </w:rPrChange>
          </w:rPr>
          <w:delText xml:space="preserve">clearly </w:delText>
        </w:r>
        <w:r w:rsidR="000518BF" w:rsidRPr="0029563D" w:rsidDel="00C552CA">
          <w:rPr>
            <w:sz w:val="20"/>
            <w:szCs w:val="18"/>
            <w:lang w:val="en-US"/>
            <w:rPrChange w:id="144" w:author="Sina Furkan Özdemir" w:date="2021-09-20T17:27:00Z">
              <w:rPr>
                <w:sz w:val="20"/>
                <w:szCs w:val="18"/>
                <w:lang w:val="en-GB"/>
              </w:rPr>
            </w:rPrChange>
          </w:rPr>
          <w:delText xml:space="preserve">illustrate that the EU can </w:delText>
        </w:r>
        <w:r w:rsidRPr="0029563D" w:rsidDel="00C552CA">
          <w:rPr>
            <w:sz w:val="20"/>
            <w:szCs w:val="18"/>
            <w:lang w:val="en-US"/>
            <w:rPrChange w:id="145" w:author="Sina Furkan Özdemir" w:date="2021-09-20T17:27:00Z">
              <w:rPr>
                <w:sz w:val="20"/>
                <w:szCs w:val="18"/>
                <w:lang w:val="en-GB"/>
              </w:rPr>
            </w:rPrChange>
          </w:rPr>
          <w:delText xml:space="preserve">no longer </w:delText>
        </w:r>
        <w:r w:rsidR="000518BF" w:rsidRPr="0029563D" w:rsidDel="00C552CA">
          <w:rPr>
            <w:sz w:val="20"/>
            <w:szCs w:val="18"/>
            <w:lang w:val="en-US"/>
            <w:rPrChange w:id="146" w:author="Sina Furkan Özdemir" w:date="2021-09-20T17:27:00Z">
              <w:rPr>
                <w:sz w:val="20"/>
                <w:szCs w:val="18"/>
                <w:lang w:val="en-GB"/>
              </w:rPr>
            </w:rPrChange>
          </w:rPr>
          <w:delText xml:space="preserve">rely on </w:delText>
        </w:r>
        <w:r w:rsidRPr="0029563D" w:rsidDel="00C552CA">
          <w:rPr>
            <w:sz w:val="20"/>
            <w:szCs w:val="18"/>
            <w:lang w:val="en-US"/>
            <w:rPrChange w:id="147" w:author="Sina Furkan Özdemir" w:date="2021-09-20T17:27:00Z">
              <w:rPr>
                <w:sz w:val="20"/>
                <w:szCs w:val="18"/>
                <w:lang w:val="en-GB"/>
              </w:rPr>
            </w:rPrChange>
          </w:rPr>
          <w:delText xml:space="preserve">a permissive consensus </w:delText>
        </w:r>
        <w:r w:rsidR="000518BF" w:rsidRPr="0029563D" w:rsidDel="00C552CA">
          <w:rPr>
            <w:sz w:val="20"/>
            <w:szCs w:val="18"/>
            <w:lang w:val="en-US"/>
            <w:rPrChange w:id="148" w:author="Sina Furkan Özdemir" w:date="2021-09-20T17:27:00Z">
              <w:rPr>
                <w:sz w:val="20"/>
                <w:szCs w:val="18"/>
                <w:lang w:val="en-GB"/>
              </w:rPr>
            </w:rPrChange>
          </w:rPr>
          <w:delText xml:space="preserve">among the wider </w:delText>
        </w:r>
        <w:r w:rsidRPr="0029563D" w:rsidDel="00C552CA">
          <w:rPr>
            <w:sz w:val="20"/>
            <w:szCs w:val="18"/>
            <w:lang w:val="en-US"/>
            <w:rPrChange w:id="149" w:author="Sina Furkan Özdemir" w:date="2021-09-20T17:27:00Z">
              <w:rPr>
                <w:sz w:val="20"/>
                <w:szCs w:val="18"/>
                <w:lang w:val="en-GB"/>
              </w:rPr>
            </w:rPrChange>
          </w:rPr>
          <w:delText>citizenry</w:delText>
        </w:r>
        <w:r w:rsidR="000518BF" w:rsidRPr="0029563D" w:rsidDel="00C552CA">
          <w:rPr>
            <w:sz w:val="20"/>
            <w:szCs w:val="18"/>
            <w:lang w:val="en-US"/>
            <w:rPrChange w:id="150" w:author="Sina Furkan Özdemir" w:date="2021-09-20T17:27:00Z">
              <w:rPr>
                <w:sz w:val="20"/>
                <w:szCs w:val="18"/>
                <w:lang w:val="en-GB"/>
              </w:rPr>
            </w:rPrChange>
          </w:rPr>
          <w:delText xml:space="preserve"> </w:delText>
        </w:r>
        <w:r w:rsidR="00C43FA7" w:rsidRPr="0029563D" w:rsidDel="00C552CA">
          <w:rPr>
            <w:sz w:val="20"/>
            <w:szCs w:val="18"/>
            <w:lang w:val="en-US"/>
            <w:rPrChange w:id="151" w:author="Sina Furkan Özdemir" w:date="2021-09-20T17:27:00Z">
              <w:rPr>
                <w:sz w:val="20"/>
                <w:szCs w:val="18"/>
                <w:lang w:val="en-GB"/>
              </w:rPr>
            </w:rPrChange>
          </w:rPr>
          <w:fldChar w:fldCharType="begin"/>
        </w:r>
        <w:r w:rsidR="00A74E6B" w:rsidRPr="0029563D" w:rsidDel="00C552CA">
          <w:rPr>
            <w:sz w:val="20"/>
            <w:szCs w:val="18"/>
            <w:lang w:val="en-US"/>
            <w:rPrChange w:id="152" w:author="Sina Furkan Özdemir" w:date="2021-09-20T17:27:00Z">
              <w:rPr>
                <w:sz w:val="20"/>
                <w:szCs w:val="18"/>
                <w:lang w:val="en-GB"/>
              </w:rPr>
            </w:rPrChange>
          </w:rPr>
          <w:del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r w:rsidR="00C43FA7" w:rsidRPr="0029563D" w:rsidDel="00C552CA">
          <w:rPr>
            <w:sz w:val="20"/>
            <w:szCs w:val="18"/>
            <w:lang w:val="en-US"/>
            <w:rPrChange w:id="153" w:author="Sina Furkan Özdemir" w:date="2021-09-20T17:27:00Z">
              <w:rPr>
                <w:sz w:val="20"/>
                <w:szCs w:val="18"/>
                <w:lang w:val="en-GB"/>
              </w:rPr>
            </w:rPrChange>
          </w:rPr>
          <w:fldChar w:fldCharType="separate"/>
        </w:r>
        <w:r w:rsidR="00C43FA7" w:rsidRPr="0029563D" w:rsidDel="00C552CA">
          <w:rPr>
            <w:rFonts w:cs="Calibri"/>
            <w:sz w:val="20"/>
            <w:szCs w:val="24"/>
            <w:lang w:val="en-US"/>
            <w:rPrChange w:id="154" w:author="Sina Furkan Özdemir" w:date="2021-09-20T17:27:00Z">
              <w:rPr>
                <w:rFonts w:cs="Calibri"/>
                <w:sz w:val="20"/>
                <w:szCs w:val="24"/>
                <w:lang w:val="en-GB"/>
              </w:rPr>
            </w:rPrChange>
          </w:rPr>
          <w:delText>(De Wilde and Zürn 2012; Hooghe and Marks 2009; Rauh 2021a)</w:delText>
        </w:r>
        <w:r w:rsidR="00C43FA7" w:rsidRPr="0029563D" w:rsidDel="00C552CA">
          <w:rPr>
            <w:sz w:val="20"/>
            <w:szCs w:val="18"/>
            <w:lang w:val="en-US"/>
            <w:rPrChange w:id="155" w:author="Sina Furkan Özdemir" w:date="2021-09-20T17:27:00Z">
              <w:rPr>
                <w:sz w:val="20"/>
                <w:szCs w:val="18"/>
                <w:lang w:val="en-GB"/>
              </w:rPr>
            </w:rPrChange>
          </w:rPr>
          <w:fldChar w:fldCharType="end"/>
        </w:r>
        <w:r w:rsidRPr="0029563D" w:rsidDel="00C552CA">
          <w:rPr>
            <w:sz w:val="20"/>
            <w:szCs w:val="18"/>
            <w:lang w:val="en-US"/>
            <w:rPrChange w:id="156" w:author="Sina Furkan Özdemir" w:date="2021-09-20T17:27:00Z">
              <w:rPr>
                <w:sz w:val="20"/>
                <w:szCs w:val="18"/>
                <w:lang w:val="en-GB"/>
              </w:rPr>
            </w:rPrChange>
          </w:rPr>
          <w:delText xml:space="preserve">. </w:delText>
        </w:r>
        <w:r w:rsidR="00C43FA7" w:rsidRPr="0029563D" w:rsidDel="00C552CA">
          <w:rPr>
            <w:sz w:val="20"/>
            <w:szCs w:val="18"/>
            <w:lang w:val="en-US"/>
            <w:rPrChange w:id="157" w:author="Sina Furkan Özdemir" w:date="2021-09-20T17:27:00Z">
              <w:rPr>
                <w:sz w:val="20"/>
                <w:szCs w:val="18"/>
                <w:lang w:val="en-GB"/>
              </w:rPr>
            </w:rPrChange>
          </w:rPr>
          <w:delText xml:space="preserve">In such controversial debates, </w:delText>
        </w:r>
        <w:r w:rsidR="00457108" w:rsidRPr="0029563D" w:rsidDel="00C552CA">
          <w:rPr>
            <w:sz w:val="20"/>
            <w:szCs w:val="18"/>
            <w:lang w:val="en-US"/>
            <w:rPrChange w:id="158" w:author="Sina Furkan Özdemir" w:date="2021-09-20T17:27:00Z">
              <w:rPr>
                <w:sz w:val="20"/>
                <w:szCs w:val="18"/>
                <w:lang w:val="en-GB"/>
              </w:rPr>
            </w:rPrChange>
          </w:rPr>
          <w:delText>the EU’s</w:delText>
        </w:r>
        <w:r w:rsidR="00C43FA7" w:rsidRPr="0029563D" w:rsidDel="00C552CA">
          <w:rPr>
            <w:sz w:val="20"/>
            <w:szCs w:val="18"/>
            <w:lang w:val="en-US"/>
            <w:rPrChange w:id="159" w:author="Sina Furkan Özdemir" w:date="2021-09-20T17:27:00Z">
              <w:rPr>
                <w:sz w:val="20"/>
                <w:szCs w:val="18"/>
                <w:lang w:val="en-GB"/>
              </w:rPr>
            </w:rPrChange>
          </w:rPr>
          <w:delText xml:space="preserve"> rather detached supranational institutions are frequent</w:delText>
        </w:r>
        <w:r w:rsidR="00701E9C" w:rsidRPr="0029563D" w:rsidDel="00C552CA">
          <w:rPr>
            <w:sz w:val="20"/>
            <w:szCs w:val="18"/>
            <w:lang w:val="en-US"/>
            <w:rPrChange w:id="160" w:author="Sina Furkan Özdemir" w:date="2021-09-20T17:27:00Z">
              <w:rPr>
                <w:sz w:val="20"/>
                <w:szCs w:val="18"/>
                <w:lang w:val="en-GB"/>
              </w:rPr>
            </w:rPrChange>
          </w:rPr>
          <w:delText>ly</w:delText>
        </w:r>
        <w:r w:rsidR="00C43FA7" w:rsidRPr="0029563D" w:rsidDel="00C552CA">
          <w:rPr>
            <w:sz w:val="20"/>
            <w:szCs w:val="18"/>
            <w:lang w:val="en-US"/>
            <w:rPrChange w:id="161" w:author="Sina Furkan Özdemir" w:date="2021-09-20T17:27:00Z">
              <w:rPr>
                <w:sz w:val="20"/>
                <w:szCs w:val="18"/>
                <w:lang w:val="en-GB"/>
              </w:rPr>
            </w:rPrChange>
          </w:rPr>
          <w:delText xml:space="preserve"> addresse</w:delText>
        </w:r>
        <w:r w:rsidR="00701E9C" w:rsidRPr="0029563D" w:rsidDel="00C552CA">
          <w:rPr>
            <w:sz w:val="20"/>
            <w:szCs w:val="18"/>
            <w:lang w:val="en-US"/>
            <w:rPrChange w:id="162" w:author="Sina Furkan Özdemir" w:date="2021-09-20T17:27:00Z">
              <w:rPr>
                <w:sz w:val="20"/>
                <w:szCs w:val="18"/>
                <w:lang w:val="en-GB"/>
              </w:rPr>
            </w:rPrChange>
          </w:rPr>
          <w:delText>d</w:delText>
        </w:r>
        <w:r w:rsidR="00F61ADB" w:rsidRPr="0029563D" w:rsidDel="00C552CA">
          <w:rPr>
            <w:sz w:val="20"/>
            <w:szCs w:val="18"/>
            <w:lang w:val="en-US"/>
            <w:rPrChange w:id="163" w:author="Sina Furkan Özdemir" w:date="2021-09-20T17:27:00Z">
              <w:rPr>
                <w:sz w:val="20"/>
                <w:szCs w:val="18"/>
                <w:lang w:val="en-GB"/>
              </w:rPr>
            </w:rPrChange>
          </w:rPr>
          <w:delText>, often as</w:delText>
        </w:r>
        <w:r w:rsidR="00C43FA7" w:rsidRPr="0029563D" w:rsidDel="00C552CA">
          <w:rPr>
            <w:sz w:val="20"/>
            <w:szCs w:val="18"/>
            <w:lang w:val="en-US"/>
            <w:rPrChange w:id="164" w:author="Sina Furkan Özdemir" w:date="2021-09-20T17:27:00Z">
              <w:rPr>
                <w:sz w:val="20"/>
                <w:szCs w:val="18"/>
                <w:lang w:val="en-GB"/>
              </w:rPr>
            </w:rPrChange>
          </w:rPr>
          <w:delText xml:space="preserve"> targets</w:delText>
        </w:r>
        <w:r w:rsidR="00C72046" w:rsidRPr="0029563D" w:rsidDel="00C552CA">
          <w:rPr>
            <w:sz w:val="20"/>
            <w:szCs w:val="18"/>
            <w:lang w:val="en-US"/>
            <w:rPrChange w:id="165" w:author="Sina Furkan Özdemir" w:date="2021-09-20T17:27:00Z">
              <w:rPr>
                <w:sz w:val="20"/>
                <w:szCs w:val="18"/>
                <w:lang w:val="en-GB"/>
              </w:rPr>
            </w:rPrChange>
          </w:rPr>
          <w:delText xml:space="preserve"> of blame-shifting </w:delText>
        </w:r>
        <w:r w:rsidR="00C43FA7" w:rsidRPr="0029563D" w:rsidDel="00C552CA">
          <w:rPr>
            <w:sz w:val="20"/>
            <w:szCs w:val="18"/>
            <w:u w:val="single"/>
            <w:lang w:val="en-US"/>
            <w:rPrChange w:id="166" w:author="Sina Furkan Özdemir" w:date="2021-09-20T17:27:00Z">
              <w:rPr>
                <w:sz w:val="20"/>
                <w:szCs w:val="18"/>
                <w:u w:val="single"/>
                <w:lang w:val="en-GB"/>
              </w:rPr>
            </w:rPrChange>
          </w:rPr>
          <w:fldChar w:fldCharType="begin"/>
        </w:r>
        <w:r w:rsidR="00DC2184" w:rsidRPr="0029563D" w:rsidDel="00C552CA">
          <w:rPr>
            <w:sz w:val="20"/>
            <w:szCs w:val="18"/>
            <w:u w:val="single"/>
            <w:lang w:val="en-US"/>
            <w:rPrChange w:id="167" w:author="Sina Furkan Özdemir" w:date="2021-09-20T17:27:00Z">
              <w:rPr>
                <w:sz w:val="20"/>
                <w:szCs w:val="18"/>
                <w:u w:val="single"/>
                <w:lang w:val="en-GB"/>
              </w:rPr>
            </w:rPrChange>
          </w:rPr>
          <w:del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delInstrText>
        </w:r>
        <w:r w:rsidR="00C43FA7" w:rsidRPr="0029563D" w:rsidDel="00C552CA">
          <w:rPr>
            <w:sz w:val="20"/>
            <w:szCs w:val="18"/>
            <w:u w:val="single"/>
            <w:lang w:val="en-US"/>
            <w:rPrChange w:id="168" w:author="Sina Furkan Özdemir" w:date="2021-09-20T17:27:00Z">
              <w:rPr>
                <w:sz w:val="20"/>
                <w:szCs w:val="18"/>
                <w:u w:val="single"/>
                <w:lang w:val="en-GB"/>
              </w:rPr>
            </w:rPrChange>
          </w:rPr>
          <w:fldChar w:fldCharType="separate"/>
        </w:r>
        <w:r w:rsidR="00DC2184" w:rsidRPr="0029563D" w:rsidDel="00C552CA">
          <w:rPr>
            <w:rFonts w:cs="Calibri"/>
            <w:sz w:val="20"/>
            <w:szCs w:val="24"/>
            <w:lang w:val="en-US"/>
            <w:rPrChange w:id="169" w:author="Sina Furkan Özdemir" w:date="2021-09-20T17:27:00Z">
              <w:rPr>
                <w:rFonts w:cs="Calibri"/>
                <w:sz w:val="20"/>
                <w:szCs w:val="24"/>
              </w:rPr>
            </w:rPrChange>
          </w:rPr>
          <w:delText xml:space="preserve">(Gerhards </w:delText>
        </w:r>
        <w:r w:rsidR="00DC2184" w:rsidRPr="0029563D" w:rsidDel="00C552CA">
          <w:rPr>
            <w:rFonts w:cs="Calibri"/>
            <w:i/>
            <w:iCs/>
            <w:sz w:val="20"/>
            <w:szCs w:val="24"/>
            <w:lang w:val="en-US"/>
            <w:rPrChange w:id="170"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1" w:author="Sina Furkan Özdemir" w:date="2021-09-20T17:27:00Z">
              <w:rPr>
                <w:rFonts w:cs="Calibri"/>
                <w:sz w:val="20"/>
                <w:szCs w:val="24"/>
              </w:rPr>
            </w:rPrChange>
          </w:rPr>
          <w:delText xml:space="preserve"> 2009; Harteveld </w:delText>
        </w:r>
        <w:r w:rsidR="00DC2184" w:rsidRPr="0029563D" w:rsidDel="00C552CA">
          <w:rPr>
            <w:rFonts w:cs="Calibri"/>
            <w:i/>
            <w:iCs/>
            <w:sz w:val="20"/>
            <w:szCs w:val="24"/>
            <w:lang w:val="en-US"/>
            <w:rPrChange w:id="172"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3" w:author="Sina Furkan Özdemir" w:date="2021-09-20T17:27:00Z">
              <w:rPr>
                <w:rFonts w:cs="Calibri"/>
                <w:sz w:val="20"/>
                <w:szCs w:val="24"/>
              </w:rPr>
            </w:rPrChange>
          </w:rPr>
          <w:delText xml:space="preserve"> 2018)</w:delText>
        </w:r>
        <w:r w:rsidR="00C43FA7" w:rsidRPr="0029563D" w:rsidDel="00C552CA">
          <w:rPr>
            <w:sz w:val="20"/>
            <w:szCs w:val="18"/>
            <w:u w:val="single"/>
            <w:lang w:val="en-US"/>
            <w:rPrChange w:id="174" w:author="Sina Furkan Özdemir" w:date="2021-09-20T17:27:00Z">
              <w:rPr>
                <w:sz w:val="20"/>
                <w:szCs w:val="18"/>
                <w:u w:val="single"/>
                <w:lang w:val="en-GB"/>
              </w:rPr>
            </w:rPrChange>
          </w:rPr>
          <w:fldChar w:fldCharType="end"/>
        </w:r>
        <w:r w:rsidR="00C43FA7" w:rsidRPr="0029563D" w:rsidDel="00C552CA">
          <w:rPr>
            <w:sz w:val="20"/>
            <w:szCs w:val="18"/>
            <w:lang w:val="en-US"/>
            <w:rPrChange w:id="175" w:author="Sina Furkan Özdemir" w:date="2021-09-20T17:27:00Z">
              <w:rPr>
                <w:sz w:val="20"/>
                <w:szCs w:val="18"/>
                <w:lang w:val="en-GB"/>
              </w:rPr>
            </w:rPrChange>
          </w:rPr>
          <w:delText>.</w:delText>
        </w:r>
      </w:del>
    </w:p>
    <w:p w14:paraId="6AE6D3AA" w14:textId="24F2467E" w:rsidR="00091B45" w:rsidRPr="0029563D" w:rsidDel="00C552CA" w:rsidRDefault="005746CF" w:rsidP="00091B45">
      <w:pPr>
        <w:spacing w:before="120" w:after="0" w:line="240" w:lineRule="auto"/>
        <w:jc w:val="both"/>
        <w:rPr>
          <w:del w:id="176" w:author="Sina Furkan Özdemir" w:date="2021-09-20T17:20:00Z"/>
          <w:sz w:val="20"/>
          <w:szCs w:val="18"/>
          <w:lang w:val="en-US"/>
          <w:rPrChange w:id="177" w:author="Sina Furkan Özdemir" w:date="2021-09-20T17:27:00Z">
            <w:rPr>
              <w:del w:id="178" w:author="Sina Furkan Özdemir" w:date="2021-09-20T17:20:00Z"/>
              <w:sz w:val="20"/>
              <w:szCs w:val="18"/>
              <w:lang w:val="en-GB"/>
            </w:rPr>
          </w:rPrChange>
        </w:rPr>
      </w:pPr>
      <w:del w:id="179" w:author="Sina Furkan Özdemir" w:date="2021-09-20T17:20:00Z">
        <w:r w:rsidRPr="0029563D" w:rsidDel="00C552CA">
          <w:rPr>
            <w:sz w:val="20"/>
            <w:szCs w:val="18"/>
            <w:lang w:val="en-US"/>
            <w:rPrChange w:id="180" w:author="Sina Furkan Özdemir" w:date="2021-09-20T17:27:00Z">
              <w:rPr>
                <w:sz w:val="20"/>
                <w:szCs w:val="18"/>
                <w:lang w:val="en-GB"/>
              </w:rPr>
            </w:rPrChange>
          </w:rPr>
          <w:delText>S</w:delText>
        </w:r>
        <w:r w:rsidR="00091B45" w:rsidRPr="0029563D" w:rsidDel="00C552CA">
          <w:rPr>
            <w:sz w:val="20"/>
            <w:szCs w:val="18"/>
            <w:lang w:val="en-US"/>
            <w:rPrChange w:id="181" w:author="Sina Furkan Özdemir" w:date="2021-09-20T17:27:00Z">
              <w:rPr>
                <w:sz w:val="20"/>
                <w:szCs w:val="18"/>
                <w:lang w:val="en-GB"/>
              </w:rPr>
            </w:rPrChange>
          </w:rPr>
          <w:delText>upranational actors</w:delText>
        </w:r>
        <w:r w:rsidRPr="0029563D" w:rsidDel="00C552CA">
          <w:rPr>
            <w:sz w:val="20"/>
            <w:szCs w:val="18"/>
            <w:lang w:val="en-US"/>
            <w:rPrChange w:id="182" w:author="Sina Furkan Özdemir" w:date="2021-09-20T17:27:00Z">
              <w:rPr>
                <w:sz w:val="20"/>
                <w:szCs w:val="18"/>
                <w:lang w:val="en-GB"/>
              </w:rPr>
            </w:rPrChange>
          </w:rPr>
          <w:delText>, however,</w:delText>
        </w:r>
        <w:r w:rsidR="00091B45" w:rsidRPr="0029563D" w:rsidDel="00C552CA">
          <w:rPr>
            <w:sz w:val="20"/>
            <w:szCs w:val="18"/>
            <w:lang w:val="en-US"/>
            <w:rPrChange w:id="183" w:author="Sina Furkan Özdemir" w:date="2021-09-20T17:27:00Z">
              <w:rPr>
                <w:sz w:val="20"/>
                <w:szCs w:val="18"/>
                <w:lang w:val="en-GB"/>
              </w:rPr>
            </w:rPrChange>
          </w:rPr>
          <w:delText xml:space="preserve"> are not only at the receiving end of such controversial debates. </w:delText>
        </w:r>
        <w:r w:rsidR="007319FF" w:rsidRPr="0029563D" w:rsidDel="00C552CA">
          <w:rPr>
            <w:sz w:val="20"/>
            <w:szCs w:val="18"/>
            <w:lang w:val="en-US"/>
            <w:rPrChange w:id="184" w:author="Sina Furkan Özdemir" w:date="2021-09-20T17:27:00Z">
              <w:rPr>
                <w:sz w:val="20"/>
                <w:szCs w:val="18"/>
                <w:lang w:val="en-GB"/>
              </w:rPr>
            </w:rPrChange>
          </w:rPr>
          <w:delText>In principle, t</w:delText>
        </w:r>
        <w:r w:rsidRPr="0029563D" w:rsidDel="00C552CA">
          <w:rPr>
            <w:sz w:val="20"/>
            <w:szCs w:val="18"/>
            <w:lang w:val="en-US"/>
            <w:rPrChange w:id="185" w:author="Sina Furkan Özdemir" w:date="2021-09-20T17:27:00Z">
              <w:rPr>
                <w:sz w:val="20"/>
                <w:szCs w:val="18"/>
                <w:lang w:val="en-GB"/>
              </w:rPr>
            </w:rPrChange>
          </w:rPr>
          <w:delText xml:space="preserve">hey </w:delText>
        </w:r>
        <w:r w:rsidR="00091B45" w:rsidRPr="0029563D" w:rsidDel="00C552CA">
          <w:rPr>
            <w:sz w:val="20"/>
            <w:szCs w:val="18"/>
            <w:lang w:val="en-US"/>
            <w:rPrChange w:id="186" w:author="Sina Furkan Özdemir" w:date="2021-09-20T17:27:00Z">
              <w:rPr>
                <w:sz w:val="20"/>
                <w:szCs w:val="18"/>
                <w:lang w:val="en-GB"/>
              </w:rPr>
            </w:rPrChange>
          </w:rPr>
          <w:delText xml:space="preserve">can </w:delText>
        </w:r>
        <w:r w:rsidRPr="0029563D" w:rsidDel="00C552CA">
          <w:rPr>
            <w:sz w:val="20"/>
            <w:szCs w:val="18"/>
            <w:lang w:val="en-US"/>
            <w:rPrChange w:id="187" w:author="Sina Furkan Özdemir" w:date="2021-09-20T17:27:00Z">
              <w:rPr>
                <w:sz w:val="20"/>
                <w:szCs w:val="18"/>
                <w:lang w:val="en-GB"/>
              </w:rPr>
            </w:rPrChange>
          </w:rPr>
          <w:delText xml:space="preserve">try to </w:delText>
        </w:r>
        <w:r w:rsidR="00091B45" w:rsidRPr="0029563D" w:rsidDel="00C552CA">
          <w:rPr>
            <w:sz w:val="20"/>
            <w:szCs w:val="18"/>
            <w:lang w:val="en-US"/>
            <w:rPrChange w:id="188" w:author="Sina Furkan Özdemir" w:date="2021-09-20T17:27:00Z">
              <w:rPr>
                <w:sz w:val="20"/>
                <w:szCs w:val="18"/>
                <w:lang w:val="en-GB"/>
              </w:rPr>
            </w:rPrChange>
          </w:rPr>
          <w:delText>defend themselves</w:delText>
        </w:r>
        <w:r w:rsidR="00701E9C" w:rsidRPr="0029563D" w:rsidDel="00C552CA">
          <w:rPr>
            <w:sz w:val="20"/>
            <w:szCs w:val="18"/>
            <w:lang w:val="en-US"/>
            <w:rPrChange w:id="189" w:author="Sina Furkan Özdemir" w:date="2021-09-20T17:27:00Z">
              <w:rPr>
                <w:sz w:val="20"/>
                <w:szCs w:val="18"/>
                <w:lang w:val="en-GB"/>
              </w:rPr>
            </w:rPrChange>
          </w:rPr>
          <w:delText xml:space="preserve"> in public, </w:delText>
        </w:r>
        <w:r w:rsidR="00DC2184" w:rsidRPr="0029563D" w:rsidDel="00C552CA">
          <w:rPr>
            <w:sz w:val="20"/>
            <w:szCs w:val="18"/>
            <w:lang w:val="en-US"/>
            <w:rPrChange w:id="190" w:author="Sina Furkan Özdemir" w:date="2021-09-20T17:27:00Z">
              <w:rPr>
                <w:sz w:val="20"/>
                <w:szCs w:val="18"/>
                <w:lang w:val="en-GB"/>
              </w:rPr>
            </w:rPrChange>
          </w:rPr>
          <w:delText>possibly</w:delText>
        </w:r>
        <w:r w:rsidR="00701E9C" w:rsidRPr="0029563D" w:rsidDel="00C552CA">
          <w:rPr>
            <w:sz w:val="20"/>
            <w:szCs w:val="18"/>
            <w:lang w:val="en-US"/>
            <w:rPrChange w:id="191" w:author="Sina Furkan Özdemir" w:date="2021-09-20T17:27:00Z">
              <w:rPr>
                <w:sz w:val="20"/>
                <w:szCs w:val="18"/>
                <w:lang w:val="en-GB"/>
              </w:rPr>
            </w:rPrChange>
          </w:rPr>
          <w:delText xml:space="preserve"> nurtur</w:delText>
        </w:r>
        <w:r w:rsidR="00DC2184" w:rsidRPr="0029563D" w:rsidDel="00C552CA">
          <w:rPr>
            <w:sz w:val="20"/>
            <w:szCs w:val="18"/>
            <w:lang w:val="en-US"/>
            <w:rPrChange w:id="192" w:author="Sina Furkan Özdemir" w:date="2021-09-20T17:27:00Z">
              <w:rPr>
                <w:sz w:val="20"/>
                <w:szCs w:val="18"/>
                <w:lang w:val="en-GB"/>
              </w:rPr>
            </w:rPrChange>
          </w:rPr>
          <w:delText>ing</w:delText>
        </w:r>
        <w:r w:rsidR="00701E9C" w:rsidRPr="0029563D" w:rsidDel="00C552CA">
          <w:rPr>
            <w:sz w:val="20"/>
            <w:szCs w:val="18"/>
            <w:lang w:val="en-US"/>
            <w:rPrChange w:id="193" w:author="Sina Furkan Özdemir" w:date="2021-09-20T17:27:00Z">
              <w:rPr>
                <w:sz w:val="20"/>
                <w:szCs w:val="18"/>
                <w:lang w:val="en-GB"/>
              </w:rPr>
            </w:rPrChange>
          </w:rPr>
          <w:delText xml:space="preserve"> popular </w:delText>
        </w:r>
        <w:r w:rsidR="00DC2184" w:rsidRPr="0029563D" w:rsidDel="00C552CA">
          <w:rPr>
            <w:sz w:val="20"/>
            <w:szCs w:val="18"/>
            <w:lang w:val="en-US"/>
            <w:rPrChange w:id="194" w:author="Sina Furkan Özdemir" w:date="2021-09-20T17:27:00Z">
              <w:rPr>
                <w:sz w:val="20"/>
                <w:szCs w:val="18"/>
                <w:lang w:val="en-GB"/>
              </w:rPr>
            </w:rPrChange>
          </w:rPr>
          <w:delText xml:space="preserve">EU </w:delText>
        </w:r>
        <w:r w:rsidR="00701E9C" w:rsidRPr="0029563D" w:rsidDel="00C552CA">
          <w:rPr>
            <w:sz w:val="20"/>
            <w:szCs w:val="18"/>
            <w:lang w:val="en-US"/>
            <w:rPrChange w:id="195" w:author="Sina Furkan Özdemir" w:date="2021-09-20T17:27:00Z">
              <w:rPr>
                <w:sz w:val="20"/>
                <w:szCs w:val="18"/>
                <w:lang w:val="en-GB"/>
              </w:rPr>
            </w:rPrChange>
          </w:rPr>
          <w:delText xml:space="preserve">legitimacy by </w:delText>
        </w:r>
        <w:r w:rsidR="00091B45" w:rsidRPr="0029563D" w:rsidDel="00C552CA">
          <w:rPr>
            <w:sz w:val="20"/>
            <w:szCs w:val="18"/>
            <w:lang w:val="en-US"/>
            <w:rPrChange w:id="196" w:author="Sina Furkan Özdemir" w:date="2021-09-20T17:27:00Z">
              <w:rPr>
                <w:sz w:val="20"/>
                <w:szCs w:val="18"/>
                <w:lang w:val="en-GB"/>
              </w:rPr>
            </w:rPrChange>
          </w:rPr>
          <w:delText>giv</w:delText>
        </w:r>
        <w:r w:rsidR="00701E9C" w:rsidRPr="0029563D" w:rsidDel="00C552CA">
          <w:rPr>
            <w:sz w:val="20"/>
            <w:szCs w:val="18"/>
            <w:lang w:val="en-US"/>
            <w:rPrChange w:id="197" w:author="Sina Furkan Özdemir" w:date="2021-09-20T17:27:00Z">
              <w:rPr>
                <w:sz w:val="20"/>
                <w:szCs w:val="18"/>
                <w:lang w:val="en-GB"/>
              </w:rPr>
            </w:rPrChange>
          </w:rPr>
          <w:delText>ing</w:delText>
        </w:r>
        <w:r w:rsidR="00091B45" w:rsidRPr="0029563D" w:rsidDel="00C552CA">
          <w:rPr>
            <w:sz w:val="20"/>
            <w:szCs w:val="18"/>
            <w:lang w:val="en-US"/>
            <w:rPrChange w:id="198" w:author="Sina Furkan Özdemir" w:date="2021-09-20T17:27:00Z">
              <w:rPr>
                <w:sz w:val="20"/>
                <w:szCs w:val="18"/>
                <w:lang w:val="en-GB"/>
              </w:rPr>
            </w:rPrChange>
          </w:rPr>
          <w:delText xml:space="preserve"> </w:delText>
        </w:r>
        <w:r w:rsidR="005F7FE3" w:rsidRPr="0029563D" w:rsidDel="00C552CA">
          <w:rPr>
            <w:sz w:val="20"/>
            <w:szCs w:val="18"/>
            <w:lang w:val="en-US"/>
            <w:rPrChange w:id="199" w:author="Sina Furkan Özdemir" w:date="2021-09-20T17:27:00Z">
              <w:rPr>
                <w:sz w:val="20"/>
                <w:szCs w:val="18"/>
                <w:lang w:val="en-GB"/>
              </w:rPr>
            </w:rPrChange>
          </w:rPr>
          <w:delText xml:space="preserve">an </w:delText>
        </w:r>
        <w:r w:rsidR="00091B45" w:rsidRPr="0029563D" w:rsidDel="00C552CA">
          <w:rPr>
            <w:sz w:val="20"/>
            <w:szCs w:val="18"/>
            <w:lang w:val="en-US"/>
            <w:rPrChange w:id="200" w:author="Sina Furkan Özdemir" w:date="2021-09-20T17:27:00Z">
              <w:rPr>
                <w:sz w:val="20"/>
                <w:szCs w:val="18"/>
                <w:lang w:val="en-GB"/>
              </w:rPr>
            </w:rPrChange>
          </w:rPr>
          <w:delText xml:space="preserve">account of </w:delText>
        </w:r>
        <w:r w:rsidR="007319FF" w:rsidRPr="0029563D" w:rsidDel="00C552CA">
          <w:rPr>
            <w:sz w:val="20"/>
            <w:szCs w:val="18"/>
            <w:lang w:val="en-US"/>
            <w:rPrChange w:id="201" w:author="Sina Furkan Özdemir" w:date="2021-09-20T17:27:00Z">
              <w:rPr>
                <w:sz w:val="20"/>
                <w:szCs w:val="18"/>
                <w:lang w:val="en-GB"/>
              </w:rPr>
            </w:rPrChange>
          </w:rPr>
          <w:delText xml:space="preserve">how </w:delText>
        </w:r>
        <w:r w:rsidR="00DC2184" w:rsidRPr="0029563D" w:rsidDel="00C552CA">
          <w:rPr>
            <w:sz w:val="20"/>
            <w:szCs w:val="18"/>
            <w:lang w:val="en-US"/>
            <w:rPrChange w:id="202" w:author="Sina Furkan Özdemir" w:date="2021-09-20T17:27:00Z">
              <w:rPr>
                <w:sz w:val="20"/>
                <w:szCs w:val="18"/>
                <w:lang w:val="en-GB"/>
              </w:rPr>
            </w:rPrChange>
          </w:rPr>
          <w:delText xml:space="preserve">and why </w:delText>
        </w:r>
        <w:r w:rsidR="007319FF" w:rsidRPr="0029563D" w:rsidDel="00C552CA">
          <w:rPr>
            <w:sz w:val="20"/>
            <w:szCs w:val="18"/>
            <w:lang w:val="en-US"/>
            <w:rPrChange w:id="203" w:author="Sina Furkan Özdemir" w:date="2021-09-20T17:27:00Z">
              <w:rPr>
                <w:sz w:val="20"/>
                <w:szCs w:val="18"/>
                <w:lang w:val="en-GB"/>
              </w:rPr>
            </w:rPrChange>
          </w:rPr>
          <w:delText xml:space="preserve">they </w:delText>
        </w:r>
        <w:r w:rsidR="00091B45" w:rsidRPr="0029563D" w:rsidDel="00C552CA">
          <w:rPr>
            <w:sz w:val="20"/>
            <w:szCs w:val="18"/>
            <w:lang w:val="en-US"/>
            <w:rPrChange w:id="204" w:author="Sina Furkan Özdemir" w:date="2021-09-20T17:27:00Z">
              <w:rPr>
                <w:sz w:val="20"/>
                <w:szCs w:val="18"/>
                <w:lang w:val="en-GB"/>
              </w:rPr>
            </w:rPrChange>
          </w:rPr>
          <w:delText xml:space="preserve">exercise </w:delText>
        </w:r>
        <w:r w:rsidR="007319FF" w:rsidRPr="0029563D" w:rsidDel="00C552CA">
          <w:rPr>
            <w:sz w:val="20"/>
            <w:szCs w:val="18"/>
            <w:lang w:val="en-US"/>
            <w:rPrChange w:id="205" w:author="Sina Furkan Özdemir" w:date="2021-09-20T17:27:00Z">
              <w:rPr>
                <w:sz w:val="20"/>
                <w:szCs w:val="18"/>
                <w:lang w:val="en-GB"/>
              </w:rPr>
            </w:rPrChange>
          </w:rPr>
          <w:delText xml:space="preserve">their </w:delText>
        </w:r>
        <w:r w:rsidR="00091B45" w:rsidRPr="0029563D" w:rsidDel="00C552CA">
          <w:rPr>
            <w:sz w:val="20"/>
            <w:szCs w:val="18"/>
            <w:lang w:val="en-US"/>
            <w:rPrChange w:id="206" w:author="Sina Furkan Özdemir" w:date="2021-09-20T17:27:00Z">
              <w:rPr>
                <w:sz w:val="20"/>
                <w:szCs w:val="18"/>
                <w:lang w:val="en-GB"/>
              </w:rPr>
            </w:rPrChange>
          </w:rPr>
          <w:delText xml:space="preserve">political </w:delText>
        </w:r>
        <w:r w:rsidR="00701E9C" w:rsidRPr="0029563D" w:rsidDel="00C552CA">
          <w:rPr>
            <w:sz w:val="20"/>
            <w:szCs w:val="18"/>
            <w:lang w:val="en-US"/>
            <w:rPrChange w:id="207" w:author="Sina Furkan Özdemir" w:date="2021-09-20T17:27:00Z">
              <w:rPr>
                <w:sz w:val="20"/>
                <w:szCs w:val="18"/>
                <w:lang w:val="en-GB"/>
              </w:rPr>
            </w:rPrChange>
          </w:rPr>
          <w:delText>authority.</w:delText>
        </w:r>
        <w:r w:rsidR="00091B45" w:rsidRPr="0029563D" w:rsidDel="00C552CA">
          <w:rPr>
            <w:sz w:val="20"/>
            <w:szCs w:val="18"/>
            <w:lang w:val="en-US"/>
            <w:rPrChange w:id="208" w:author="Sina Furkan Özdemir" w:date="2021-09-20T17:27:00Z">
              <w:rPr>
                <w:sz w:val="20"/>
                <w:szCs w:val="18"/>
                <w:lang w:val="en-GB"/>
              </w:rPr>
            </w:rPrChange>
          </w:rPr>
          <w:delText xml:space="preserve"> </w:delText>
        </w:r>
        <w:r w:rsidR="005F7FE3" w:rsidRPr="0029563D" w:rsidDel="00C552CA">
          <w:rPr>
            <w:sz w:val="20"/>
            <w:szCs w:val="18"/>
            <w:lang w:val="en-US"/>
            <w:rPrChange w:id="209" w:author="Sina Furkan Özdemir" w:date="2021-09-20T17:27:00Z">
              <w:rPr>
                <w:sz w:val="20"/>
                <w:szCs w:val="18"/>
                <w:lang w:val="en-GB"/>
              </w:rPr>
            </w:rPrChange>
          </w:rPr>
          <w:delText>Therefore, when f</w:delText>
        </w:r>
        <w:r w:rsidR="007319FF" w:rsidRPr="0029563D" w:rsidDel="00C552CA">
          <w:rPr>
            <w:sz w:val="20"/>
            <w:szCs w:val="18"/>
            <w:lang w:val="en-US"/>
            <w:rPrChange w:id="210" w:author="Sina Furkan Özdemir" w:date="2021-09-20T17:27:00Z">
              <w:rPr>
                <w:sz w:val="20"/>
                <w:szCs w:val="18"/>
                <w:lang w:val="en-GB"/>
              </w:rPr>
            </w:rPrChange>
          </w:rPr>
          <w:delText xml:space="preserve">aced with </w:delText>
        </w:r>
        <w:r w:rsidR="00701E9C" w:rsidRPr="0029563D" w:rsidDel="00C552CA">
          <w:rPr>
            <w:sz w:val="20"/>
            <w:szCs w:val="18"/>
            <w:lang w:val="en-US"/>
            <w:rPrChange w:id="211" w:author="Sina Furkan Özdemir" w:date="2021-09-20T17:27:00Z">
              <w:rPr>
                <w:sz w:val="20"/>
                <w:szCs w:val="18"/>
                <w:lang w:val="en-GB"/>
              </w:rPr>
            </w:rPrChange>
          </w:rPr>
          <w:delText xml:space="preserve">public politicization, political institutions beyond </w:delText>
        </w:r>
        <w:r w:rsidR="00457108" w:rsidRPr="0029563D" w:rsidDel="00C552CA">
          <w:rPr>
            <w:sz w:val="20"/>
            <w:szCs w:val="18"/>
            <w:lang w:val="en-US"/>
            <w:rPrChange w:id="212" w:author="Sina Furkan Özdemir" w:date="2021-09-20T17:27:00Z">
              <w:rPr>
                <w:sz w:val="20"/>
                <w:szCs w:val="18"/>
                <w:lang w:val="en-GB"/>
              </w:rPr>
            </w:rPrChange>
          </w:rPr>
          <w:delText xml:space="preserve">the </w:delText>
        </w:r>
        <w:r w:rsidR="00701E9C" w:rsidRPr="0029563D" w:rsidDel="00C552CA">
          <w:rPr>
            <w:sz w:val="20"/>
            <w:szCs w:val="18"/>
            <w:lang w:val="en-US"/>
            <w:rPrChange w:id="213" w:author="Sina Furkan Özdemir" w:date="2021-09-20T17:27:00Z">
              <w:rPr>
                <w:sz w:val="20"/>
                <w:szCs w:val="18"/>
                <w:lang w:val="en-GB"/>
              </w:rPr>
            </w:rPrChange>
          </w:rPr>
          <w:delText xml:space="preserve">nation state </w:delText>
        </w:r>
        <w:r w:rsidR="00DC2184" w:rsidRPr="0029563D" w:rsidDel="00C552CA">
          <w:rPr>
            <w:sz w:val="20"/>
            <w:szCs w:val="18"/>
            <w:lang w:val="en-US"/>
            <w:rPrChange w:id="214" w:author="Sina Furkan Özdemir" w:date="2021-09-20T17:27:00Z">
              <w:rPr>
                <w:sz w:val="20"/>
                <w:szCs w:val="18"/>
                <w:lang w:val="en-GB"/>
              </w:rPr>
            </w:rPrChange>
          </w:rPr>
          <w:delText xml:space="preserve">have incentives to </w:delText>
        </w:r>
        <w:r w:rsidR="003275B8" w:rsidRPr="0029563D" w:rsidDel="00C552CA">
          <w:rPr>
            <w:sz w:val="20"/>
            <w:szCs w:val="18"/>
            <w:lang w:val="en-US"/>
            <w:rPrChange w:id="215" w:author="Sina Furkan Özdemir" w:date="2021-09-20T17:27:00Z">
              <w:rPr>
                <w:sz w:val="20"/>
                <w:szCs w:val="18"/>
                <w:lang w:val="en-GB"/>
              </w:rPr>
            </w:rPrChange>
          </w:rPr>
          <w:delText>invest in</w:delText>
        </w:r>
        <w:r w:rsidR="007319FF" w:rsidRPr="0029563D" w:rsidDel="00C552CA">
          <w:rPr>
            <w:sz w:val="20"/>
            <w:szCs w:val="18"/>
            <w:lang w:val="en-US"/>
            <w:rPrChange w:id="216" w:author="Sina Furkan Özdemir" w:date="2021-09-20T17:27:00Z">
              <w:rPr>
                <w:sz w:val="20"/>
                <w:szCs w:val="18"/>
                <w:lang w:val="en-GB"/>
              </w:rPr>
            </w:rPrChange>
          </w:rPr>
          <w:delText xml:space="preserve"> </w:delText>
        </w:r>
        <w:r w:rsidR="00701E9C" w:rsidRPr="0029563D" w:rsidDel="00C552CA">
          <w:rPr>
            <w:sz w:val="20"/>
            <w:szCs w:val="18"/>
            <w:lang w:val="en-US"/>
            <w:rPrChange w:id="217" w:author="Sina Furkan Özdemir" w:date="2021-09-20T17:27:00Z">
              <w:rPr>
                <w:sz w:val="20"/>
                <w:szCs w:val="18"/>
                <w:lang w:val="en-GB"/>
              </w:rPr>
            </w:rPrChange>
          </w:rPr>
          <w:delText xml:space="preserve">public communication </w:delText>
        </w:r>
        <w:r w:rsidR="00091B45" w:rsidRPr="0029563D" w:rsidDel="00C552CA">
          <w:rPr>
            <w:sz w:val="20"/>
            <w:szCs w:val="18"/>
            <w:lang w:val="en-US"/>
            <w:rPrChange w:id="218" w:author="Sina Furkan Özdemir" w:date="2021-09-20T17:27:00Z">
              <w:rPr>
                <w:sz w:val="20"/>
                <w:szCs w:val="18"/>
                <w:lang w:val="en-GB"/>
              </w:rPr>
            </w:rPrChange>
          </w:rPr>
          <w:fldChar w:fldCharType="begin"/>
        </w:r>
        <w:r w:rsidR="00897810" w:rsidRPr="0029563D" w:rsidDel="00C552CA">
          <w:rPr>
            <w:sz w:val="20"/>
            <w:szCs w:val="18"/>
            <w:lang w:val="en-US"/>
            <w:rPrChange w:id="219" w:author="Sina Furkan Özdemir" w:date="2021-09-20T17:27:00Z">
              <w:rPr>
                <w:sz w:val="20"/>
                <w:szCs w:val="18"/>
                <w:lang w:val="en-GB"/>
              </w:rPr>
            </w:rPrChange>
          </w:rPr>
          <w:del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r w:rsidR="00091B45" w:rsidRPr="0029563D" w:rsidDel="00C552CA">
          <w:rPr>
            <w:sz w:val="20"/>
            <w:szCs w:val="18"/>
            <w:lang w:val="en-US"/>
            <w:rPrChange w:id="220" w:author="Sina Furkan Özdemir" w:date="2021-09-20T17:27:00Z">
              <w:rPr>
                <w:sz w:val="20"/>
                <w:szCs w:val="18"/>
                <w:lang w:val="en-GB"/>
              </w:rPr>
            </w:rPrChange>
          </w:rPr>
          <w:fldChar w:fldCharType="separate"/>
        </w:r>
        <w:r w:rsidR="00C43FA7" w:rsidRPr="0029563D" w:rsidDel="00C552CA">
          <w:rPr>
            <w:rFonts w:cs="Calibri"/>
            <w:sz w:val="20"/>
            <w:lang w:val="en-US"/>
            <w:rPrChange w:id="221" w:author="Sina Furkan Özdemir" w:date="2021-09-20T17:27:00Z">
              <w:rPr>
                <w:rFonts w:cs="Calibri"/>
                <w:sz w:val="20"/>
                <w:lang w:val="en-GB"/>
              </w:rPr>
            </w:rPrChange>
          </w:rPr>
          <w:delText>(Ecker-Ehrhardt 2018; Ecker-Ehrhardt 2020)</w:delText>
        </w:r>
        <w:r w:rsidR="00091B45" w:rsidRPr="0029563D" w:rsidDel="00C552CA">
          <w:rPr>
            <w:sz w:val="20"/>
            <w:szCs w:val="18"/>
            <w:lang w:val="en-US"/>
            <w:rPrChange w:id="222" w:author="Sina Furkan Özdemir" w:date="2021-09-20T17:27:00Z">
              <w:rPr>
                <w:sz w:val="20"/>
                <w:szCs w:val="18"/>
                <w:lang w:val="en-GB"/>
              </w:rPr>
            </w:rPrChange>
          </w:rPr>
          <w:fldChar w:fldCharType="end"/>
        </w:r>
        <w:r w:rsidR="00091B45" w:rsidRPr="0029563D" w:rsidDel="00C552CA">
          <w:rPr>
            <w:sz w:val="20"/>
            <w:szCs w:val="18"/>
            <w:lang w:val="en-US"/>
            <w:rPrChange w:id="223" w:author="Sina Furkan Özdemir" w:date="2021-09-20T17:27:00Z">
              <w:rPr>
                <w:sz w:val="20"/>
                <w:szCs w:val="18"/>
                <w:lang w:val="en-GB"/>
              </w:rPr>
            </w:rPrChange>
          </w:rPr>
          <w:delText>.</w:delText>
        </w:r>
      </w:del>
    </w:p>
    <w:p w14:paraId="5A5CCA02" w14:textId="161B2738" w:rsidR="002E7307" w:rsidRPr="0029563D" w:rsidDel="00C552CA" w:rsidRDefault="007319FF" w:rsidP="006E17DF">
      <w:pPr>
        <w:spacing w:before="120" w:after="0" w:line="240" w:lineRule="auto"/>
        <w:jc w:val="both"/>
        <w:rPr>
          <w:del w:id="224" w:author="Sina Furkan Özdemir" w:date="2021-09-20T17:20:00Z"/>
          <w:sz w:val="20"/>
          <w:szCs w:val="18"/>
          <w:lang w:val="en-US"/>
        </w:rPr>
      </w:pPr>
      <w:bookmarkStart w:id="225" w:name="para-2"/>
      <w:del w:id="226" w:author="Sina Furkan Özdemir" w:date="2021-09-20T17:20:00Z">
        <w:r w:rsidRPr="0029563D" w:rsidDel="00C552CA">
          <w:rPr>
            <w:sz w:val="20"/>
            <w:szCs w:val="18"/>
            <w:lang w:val="en-US"/>
            <w:rPrChange w:id="227" w:author="Sina Furkan Özdemir" w:date="2021-09-20T17:27:00Z">
              <w:rPr>
                <w:sz w:val="20"/>
                <w:szCs w:val="18"/>
                <w:lang w:val="en-GB"/>
              </w:rPr>
            </w:rPrChange>
          </w:rPr>
          <w:delText xml:space="preserve">Yet, supranational EU institutions </w:delText>
        </w:r>
        <w:r w:rsidR="00091B45" w:rsidRPr="0029563D" w:rsidDel="00C552CA">
          <w:rPr>
            <w:sz w:val="20"/>
            <w:szCs w:val="18"/>
            <w:lang w:val="en-US"/>
            <w:rPrChange w:id="228" w:author="Sina Furkan Özdemir" w:date="2021-09-20T17:27:00Z">
              <w:rPr>
                <w:sz w:val="20"/>
                <w:szCs w:val="18"/>
                <w:lang w:val="en-GB"/>
              </w:rPr>
            </w:rPrChange>
          </w:rPr>
          <w:delText xml:space="preserve">face </w:delText>
        </w:r>
        <w:r w:rsidRPr="0029563D" w:rsidDel="00C552CA">
          <w:rPr>
            <w:sz w:val="20"/>
            <w:szCs w:val="18"/>
            <w:lang w:val="en-US"/>
            <w:rPrChange w:id="229" w:author="Sina Furkan Özdemir" w:date="2021-09-20T17:27:00Z">
              <w:rPr>
                <w:sz w:val="20"/>
                <w:szCs w:val="18"/>
                <w:lang w:val="en-GB"/>
              </w:rPr>
            </w:rPrChange>
          </w:rPr>
          <w:delText xml:space="preserve">notable </w:delText>
        </w:r>
        <w:r w:rsidR="00091B45" w:rsidRPr="0029563D" w:rsidDel="00C552CA">
          <w:rPr>
            <w:sz w:val="20"/>
            <w:szCs w:val="18"/>
            <w:lang w:val="en-US"/>
            <w:rPrChange w:id="230" w:author="Sina Furkan Özdemir" w:date="2021-09-20T17:27:00Z">
              <w:rPr>
                <w:sz w:val="20"/>
                <w:szCs w:val="18"/>
                <w:lang w:val="en-GB"/>
              </w:rPr>
            </w:rPrChange>
          </w:rPr>
          <w:delText xml:space="preserve">obstacles </w:delText>
        </w:r>
        <w:r w:rsidRPr="0029563D" w:rsidDel="00C552CA">
          <w:rPr>
            <w:sz w:val="20"/>
            <w:szCs w:val="18"/>
            <w:lang w:val="en-US"/>
            <w:rPrChange w:id="231" w:author="Sina Furkan Özdemir" w:date="2021-09-20T17:27:00Z">
              <w:rPr>
                <w:sz w:val="20"/>
                <w:szCs w:val="18"/>
                <w:lang w:val="en-GB"/>
              </w:rPr>
            </w:rPrChange>
          </w:rPr>
          <w:delText xml:space="preserve">in communicating with the wider European citizenry. </w:delText>
        </w:r>
        <w:r w:rsidR="002E7307" w:rsidRPr="0029563D" w:rsidDel="00C552CA">
          <w:rPr>
            <w:sz w:val="20"/>
            <w:szCs w:val="18"/>
            <w:lang w:val="en-US"/>
            <w:rPrChange w:id="232" w:author="Sina Furkan Özdemir" w:date="2021-09-20T17:27:00Z">
              <w:rPr>
                <w:sz w:val="20"/>
                <w:szCs w:val="18"/>
                <w:lang w:val="en-GB"/>
              </w:rPr>
            </w:rPrChange>
          </w:rPr>
          <w:delText>Part of these obstacles are internal</w:delText>
        </w:r>
        <w:r w:rsidR="00B92EA2" w:rsidRPr="0029563D" w:rsidDel="00C552CA">
          <w:rPr>
            <w:sz w:val="20"/>
            <w:szCs w:val="18"/>
            <w:lang w:val="en-US"/>
            <w:rPrChange w:id="233" w:author="Sina Furkan Özdemir" w:date="2021-09-20T17:27:00Z">
              <w:rPr>
                <w:sz w:val="20"/>
                <w:szCs w:val="18"/>
                <w:lang w:val="en-GB"/>
              </w:rPr>
            </w:rPrChange>
          </w:rPr>
          <w:delText>; p</w:delText>
        </w:r>
        <w:r w:rsidR="003275B8" w:rsidRPr="0029563D" w:rsidDel="00C552CA">
          <w:rPr>
            <w:sz w:val="20"/>
            <w:szCs w:val="18"/>
            <w:lang w:val="en-US"/>
            <w:rPrChange w:id="234" w:author="Sina Furkan Özdemir" w:date="2021-09-20T17:27:00Z">
              <w:rPr>
                <w:sz w:val="20"/>
                <w:szCs w:val="18"/>
                <w:lang w:val="en-GB"/>
              </w:rPr>
            </w:rPrChange>
          </w:rPr>
          <w:delText xml:space="preserve">ublic communication is often subject to internal conflicts and competition over limited resources </w:delText>
        </w:r>
        <w:r w:rsidR="003275B8" w:rsidRPr="0029563D" w:rsidDel="00C552CA">
          <w:rPr>
            <w:sz w:val="20"/>
            <w:szCs w:val="18"/>
            <w:lang w:val="en-US"/>
            <w:rPrChange w:id="235" w:author="Sina Furkan Özdemir" w:date="2021-09-20T17:27:00Z">
              <w:rPr>
                <w:sz w:val="20"/>
                <w:szCs w:val="18"/>
                <w:lang w:val="en-GB"/>
              </w:rPr>
            </w:rPrChange>
          </w:rPr>
          <w:fldChar w:fldCharType="begin"/>
        </w:r>
        <w:r w:rsidR="00897810" w:rsidRPr="0029563D" w:rsidDel="00C552CA">
          <w:rPr>
            <w:sz w:val="20"/>
            <w:szCs w:val="18"/>
            <w:lang w:val="en-US"/>
            <w:rPrChange w:id="236" w:author="Sina Furkan Özdemir" w:date="2021-09-20T17:27:00Z">
              <w:rPr>
                <w:sz w:val="20"/>
                <w:szCs w:val="18"/>
                <w:lang w:val="en-GB"/>
              </w:rPr>
            </w:rPrChange>
          </w:rPr>
          <w:del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r w:rsidR="003275B8" w:rsidRPr="0029563D" w:rsidDel="00C552CA">
          <w:rPr>
            <w:sz w:val="20"/>
            <w:szCs w:val="18"/>
            <w:lang w:val="en-US"/>
            <w:rPrChange w:id="237" w:author="Sina Furkan Özdemir" w:date="2021-09-20T17:27:00Z">
              <w:rPr>
                <w:sz w:val="20"/>
                <w:szCs w:val="18"/>
                <w:lang w:val="en-GB"/>
              </w:rPr>
            </w:rPrChange>
          </w:rPr>
          <w:fldChar w:fldCharType="separate"/>
        </w:r>
        <w:r w:rsidR="003275B8" w:rsidRPr="0029563D" w:rsidDel="00C552CA">
          <w:rPr>
            <w:rFonts w:cs="Calibri"/>
            <w:sz w:val="20"/>
            <w:szCs w:val="24"/>
            <w:lang w:val="en-US"/>
            <w:rPrChange w:id="238" w:author="Sina Furkan Özdemir" w:date="2021-09-20T17:27:00Z">
              <w:rPr>
                <w:rFonts w:cs="Calibri"/>
                <w:sz w:val="20"/>
                <w:szCs w:val="24"/>
                <w:lang w:val="en-GB"/>
              </w:rPr>
            </w:rPrChange>
          </w:rPr>
          <w:delText xml:space="preserve">(Altides 2009; Bijsmans and Altides 2007; Hartlapp </w:delText>
        </w:r>
        <w:r w:rsidR="003275B8" w:rsidRPr="0029563D" w:rsidDel="00C552CA">
          <w:rPr>
            <w:rFonts w:cs="Calibri"/>
            <w:i/>
            <w:iCs/>
            <w:sz w:val="20"/>
            <w:szCs w:val="24"/>
            <w:lang w:val="en-US"/>
            <w:rPrChange w:id="239" w:author="Sina Furkan Özdemir" w:date="2021-09-20T17:27:00Z">
              <w:rPr>
                <w:rFonts w:cs="Calibri"/>
                <w:i/>
                <w:iCs/>
                <w:sz w:val="20"/>
                <w:szCs w:val="24"/>
                <w:lang w:val="en-GB"/>
              </w:rPr>
            </w:rPrChange>
          </w:rPr>
          <w:delText>et al.</w:delText>
        </w:r>
        <w:r w:rsidR="003275B8" w:rsidRPr="0029563D" w:rsidDel="00C552CA">
          <w:rPr>
            <w:rFonts w:cs="Calibri"/>
            <w:sz w:val="20"/>
            <w:szCs w:val="24"/>
            <w:lang w:val="en-US"/>
            <w:rPrChange w:id="240" w:author="Sina Furkan Özdemir" w:date="2021-09-20T17:27:00Z">
              <w:rPr>
                <w:rFonts w:cs="Calibri"/>
                <w:sz w:val="20"/>
                <w:szCs w:val="24"/>
                <w:lang w:val="en-GB"/>
              </w:rPr>
            </w:rPrChange>
          </w:rPr>
          <w:delText xml:space="preserve"> 2014: ch. 9)</w:delText>
        </w:r>
        <w:r w:rsidR="003275B8" w:rsidRPr="0029563D" w:rsidDel="00C552CA">
          <w:rPr>
            <w:sz w:val="20"/>
            <w:szCs w:val="18"/>
            <w:lang w:val="en-US"/>
            <w:rPrChange w:id="241" w:author="Sina Furkan Özdemir" w:date="2021-09-20T17:27:00Z">
              <w:rPr>
                <w:sz w:val="20"/>
                <w:szCs w:val="18"/>
                <w:lang w:val="en-GB"/>
              </w:rPr>
            </w:rPrChange>
          </w:rPr>
          <w:fldChar w:fldCharType="end"/>
        </w:r>
        <w:r w:rsidR="003275B8" w:rsidRPr="0029563D" w:rsidDel="00C552CA">
          <w:rPr>
            <w:sz w:val="20"/>
            <w:szCs w:val="18"/>
            <w:lang w:val="en-US"/>
            <w:rPrChange w:id="242" w:author="Sina Furkan Özdemir" w:date="2021-09-20T17:27:00Z">
              <w:rPr>
                <w:sz w:val="20"/>
                <w:szCs w:val="18"/>
                <w:lang w:val="en-GB"/>
              </w:rPr>
            </w:rPrChange>
          </w:rPr>
          <w:delText xml:space="preserve">. In </w:delText>
        </w:r>
        <w:r w:rsidR="00C77C3D" w:rsidRPr="0029563D" w:rsidDel="00C552CA">
          <w:rPr>
            <w:sz w:val="20"/>
            <w:szCs w:val="18"/>
            <w:lang w:val="en-US"/>
            <w:rPrChange w:id="243" w:author="Sina Furkan Özdemir" w:date="2021-09-20T17:27:00Z">
              <w:rPr>
                <w:sz w:val="20"/>
                <w:szCs w:val="18"/>
                <w:lang w:val="en-GB"/>
              </w:rPr>
            </w:rPrChange>
          </w:rPr>
          <w:delText xml:space="preserve">institutions </w:delText>
        </w:r>
        <w:r w:rsidR="002E7307" w:rsidRPr="0029563D" w:rsidDel="00C552CA">
          <w:rPr>
            <w:sz w:val="20"/>
            <w:szCs w:val="18"/>
            <w:lang w:val="en-US"/>
            <w:rPrChange w:id="244" w:author="Sina Furkan Özdemir" w:date="2021-09-20T17:27:00Z">
              <w:rPr>
                <w:sz w:val="20"/>
                <w:szCs w:val="18"/>
                <w:lang w:val="en-GB"/>
              </w:rPr>
            </w:rPrChange>
          </w:rPr>
          <w:delText xml:space="preserve">with </w:delText>
        </w:r>
        <w:r w:rsidRPr="0029563D" w:rsidDel="00C552CA">
          <w:rPr>
            <w:sz w:val="20"/>
            <w:szCs w:val="18"/>
            <w:lang w:val="en-US"/>
            <w:rPrChange w:id="245" w:author="Sina Furkan Özdemir" w:date="2021-09-20T17:27:00Z">
              <w:rPr>
                <w:sz w:val="20"/>
                <w:szCs w:val="18"/>
                <w:lang w:val="en-GB"/>
              </w:rPr>
            </w:rPrChange>
          </w:rPr>
          <w:delText xml:space="preserve">delegated powers </w:delText>
        </w:r>
        <w:r w:rsidR="002E7307" w:rsidRPr="0029563D" w:rsidDel="00C552CA">
          <w:rPr>
            <w:sz w:val="20"/>
            <w:szCs w:val="18"/>
            <w:lang w:val="en-US"/>
            <w:rPrChange w:id="246" w:author="Sina Furkan Özdemir" w:date="2021-09-20T17:27:00Z">
              <w:rPr>
                <w:sz w:val="20"/>
                <w:szCs w:val="18"/>
                <w:lang w:val="en-GB"/>
              </w:rPr>
            </w:rPrChange>
          </w:rPr>
          <w:delText xml:space="preserve">that </w:delText>
        </w:r>
        <w:r w:rsidRPr="0029563D" w:rsidDel="00C552CA">
          <w:rPr>
            <w:sz w:val="20"/>
            <w:szCs w:val="18"/>
            <w:lang w:val="en-US"/>
            <w:rPrChange w:id="247" w:author="Sina Furkan Özdemir" w:date="2021-09-20T17:27:00Z">
              <w:rPr>
                <w:sz w:val="20"/>
                <w:szCs w:val="18"/>
                <w:lang w:val="en-GB"/>
              </w:rPr>
            </w:rPrChange>
          </w:rPr>
          <w:delText>often involve high levels of expertise</w:delText>
        </w:r>
        <w:r w:rsidR="006E17DF" w:rsidRPr="0029563D" w:rsidDel="00C552CA">
          <w:rPr>
            <w:sz w:val="20"/>
            <w:szCs w:val="18"/>
            <w:lang w:val="en-US"/>
            <w:rPrChange w:id="248" w:author="Sina Furkan Özdemir" w:date="2021-09-20T17:27:00Z">
              <w:rPr>
                <w:sz w:val="20"/>
                <w:szCs w:val="18"/>
                <w:lang w:val="en-GB"/>
              </w:rPr>
            </w:rPrChange>
          </w:rPr>
          <w:delText>, consensus-orientation,</w:delText>
        </w:r>
        <w:r w:rsidRPr="0029563D" w:rsidDel="00C552CA">
          <w:rPr>
            <w:sz w:val="20"/>
            <w:szCs w:val="18"/>
            <w:lang w:val="en-US"/>
            <w:rPrChange w:id="249" w:author="Sina Furkan Özdemir" w:date="2021-09-20T17:27:00Z">
              <w:rPr>
                <w:sz w:val="20"/>
                <w:szCs w:val="18"/>
                <w:lang w:val="en-GB"/>
              </w:rPr>
            </w:rPrChange>
          </w:rPr>
          <w:delText xml:space="preserve"> and diplomatic </w:delText>
        </w:r>
        <w:r w:rsidR="006E17DF" w:rsidRPr="0029563D" w:rsidDel="00C552CA">
          <w:rPr>
            <w:sz w:val="20"/>
            <w:szCs w:val="18"/>
            <w:lang w:val="en-US"/>
            <w:rPrChange w:id="250" w:author="Sina Furkan Özdemir" w:date="2021-09-20T17:27:00Z">
              <w:rPr>
                <w:sz w:val="20"/>
                <w:szCs w:val="18"/>
                <w:lang w:val="en-GB"/>
              </w:rPr>
            </w:rPrChange>
          </w:rPr>
          <w:delText xml:space="preserve">restraint, public outreach </w:delText>
        </w:r>
        <w:r w:rsidR="003275B8" w:rsidRPr="0029563D" w:rsidDel="00C552CA">
          <w:rPr>
            <w:sz w:val="20"/>
            <w:szCs w:val="18"/>
            <w:lang w:val="en-US"/>
            <w:rPrChange w:id="251" w:author="Sina Furkan Özdemir" w:date="2021-09-20T17:27:00Z">
              <w:rPr>
                <w:sz w:val="20"/>
                <w:szCs w:val="18"/>
                <w:lang w:val="en-GB"/>
              </w:rPr>
            </w:rPrChange>
          </w:rPr>
          <w:delText xml:space="preserve">has traditionally not been a primary concern </w:delText>
        </w:r>
        <w:r w:rsidR="006E17DF" w:rsidRPr="0029563D" w:rsidDel="00C552CA">
          <w:rPr>
            <w:sz w:val="20"/>
            <w:szCs w:val="18"/>
            <w:lang w:val="en-US"/>
            <w:rPrChange w:id="252" w:author="Sina Furkan Özdemir" w:date="2021-09-20T17:27:00Z">
              <w:rPr>
                <w:sz w:val="20"/>
                <w:szCs w:val="18"/>
                <w:lang w:val="en-GB"/>
              </w:rPr>
            </w:rPrChange>
          </w:rPr>
          <w:fldChar w:fldCharType="begin"/>
        </w:r>
        <w:r w:rsidR="00897810" w:rsidRPr="0029563D" w:rsidDel="00C552CA">
          <w:rPr>
            <w:sz w:val="20"/>
            <w:szCs w:val="18"/>
            <w:lang w:val="en-US"/>
            <w:rPrChange w:id="253" w:author="Sina Furkan Özdemir" w:date="2021-09-20T17:27:00Z">
              <w:rPr>
                <w:sz w:val="20"/>
                <w:szCs w:val="18"/>
                <w:lang w:val="en-GB"/>
              </w:rPr>
            </w:rPrChange>
          </w:rPr>
          <w:del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r w:rsidR="006E17DF" w:rsidRPr="0029563D" w:rsidDel="00C552CA">
          <w:rPr>
            <w:sz w:val="20"/>
            <w:szCs w:val="18"/>
            <w:lang w:val="en-US"/>
            <w:rPrChange w:id="254" w:author="Sina Furkan Özdemir" w:date="2021-09-20T17:27:00Z">
              <w:rPr>
                <w:sz w:val="20"/>
                <w:szCs w:val="18"/>
                <w:lang w:val="en-GB"/>
              </w:rPr>
            </w:rPrChange>
          </w:rPr>
          <w:fldChar w:fldCharType="separate"/>
        </w:r>
        <w:r w:rsidR="006E17DF" w:rsidRPr="0029563D" w:rsidDel="00C552CA">
          <w:rPr>
            <w:rFonts w:cs="Calibri"/>
            <w:sz w:val="20"/>
            <w:szCs w:val="24"/>
            <w:lang w:val="en-US"/>
            <w:rPrChange w:id="255" w:author="Sina Furkan Özdemir" w:date="2021-09-20T17:27:00Z">
              <w:rPr>
                <w:rFonts w:cs="Calibri"/>
                <w:sz w:val="20"/>
                <w:szCs w:val="24"/>
                <w:lang w:val="en-GB"/>
              </w:rPr>
            </w:rPrChange>
          </w:rPr>
          <w:delText>(Brüggemann 2010; Meyer 1999)</w:delText>
        </w:r>
        <w:r w:rsidR="006E17DF" w:rsidRPr="0029563D" w:rsidDel="00C552CA">
          <w:rPr>
            <w:sz w:val="20"/>
            <w:szCs w:val="18"/>
            <w:lang w:val="en-US"/>
            <w:rPrChange w:id="256" w:author="Sina Furkan Özdemir" w:date="2021-09-20T17:27:00Z">
              <w:rPr>
                <w:sz w:val="20"/>
                <w:szCs w:val="18"/>
                <w:lang w:val="en-GB"/>
              </w:rPr>
            </w:rPrChange>
          </w:rPr>
          <w:fldChar w:fldCharType="end"/>
        </w:r>
        <w:r w:rsidR="006E17DF" w:rsidRPr="0029563D" w:rsidDel="00C552CA">
          <w:rPr>
            <w:sz w:val="20"/>
            <w:szCs w:val="18"/>
            <w:lang w:val="en-US"/>
            <w:rPrChange w:id="257" w:author="Sina Furkan Özdemir" w:date="2021-09-20T17:27:00Z">
              <w:rPr>
                <w:sz w:val="20"/>
                <w:szCs w:val="18"/>
                <w:lang w:val="en-GB"/>
              </w:rPr>
            </w:rPrChange>
          </w:rPr>
          <w:delText xml:space="preserve">. </w:delText>
        </w:r>
        <w:r w:rsidR="00457108" w:rsidRPr="0029563D" w:rsidDel="00C552CA">
          <w:rPr>
            <w:sz w:val="20"/>
            <w:szCs w:val="18"/>
            <w:lang w:val="en-US"/>
            <w:rPrChange w:id="258" w:author="Sina Furkan Özdemir" w:date="2021-09-20T17:27:00Z">
              <w:rPr>
                <w:sz w:val="20"/>
                <w:szCs w:val="18"/>
                <w:lang w:val="en-GB"/>
              </w:rPr>
            </w:rPrChange>
          </w:rPr>
          <w:delText>When</w:delText>
        </w:r>
        <w:r w:rsidR="006E17DF" w:rsidRPr="0029563D" w:rsidDel="00C552CA">
          <w:rPr>
            <w:sz w:val="20"/>
            <w:szCs w:val="18"/>
            <w:lang w:val="en-US"/>
            <w:rPrChange w:id="259" w:author="Sina Furkan Özdemir" w:date="2021-09-20T17:27:00Z">
              <w:rPr>
                <w:sz w:val="20"/>
                <w:szCs w:val="18"/>
                <w:lang w:val="en-GB"/>
              </w:rPr>
            </w:rPrChange>
          </w:rPr>
          <w:delText xml:space="preserve"> facing controversial public debates</w:delText>
        </w:r>
        <w:r w:rsidR="003275B8" w:rsidRPr="0029563D" w:rsidDel="00C552CA">
          <w:rPr>
            <w:sz w:val="20"/>
            <w:szCs w:val="18"/>
            <w:lang w:val="en-US"/>
            <w:rPrChange w:id="260" w:author="Sina Furkan Özdemir" w:date="2021-09-20T17:27:00Z">
              <w:rPr>
                <w:sz w:val="20"/>
                <w:szCs w:val="18"/>
                <w:lang w:val="en-GB"/>
              </w:rPr>
            </w:rPrChange>
          </w:rPr>
          <w:delText>, moreover,</w:delText>
        </w:r>
        <w:r w:rsidR="00457108" w:rsidRPr="0029563D" w:rsidDel="00C552CA">
          <w:rPr>
            <w:sz w:val="20"/>
            <w:szCs w:val="18"/>
            <w:lang w:val="en-US"/>
            <w:rPrChange w:id="261" w:author="Sina Furkan Özdemir" w:date="2021-09-20T17:27:00Z">
              <w:rPr>
                <w:sz w:val="20"/>
                <w:szCs w:val="18"/>
                <w:lang w:val="en-GB"/>
              </w:rPr>
            </w:rPrChange>
          </w:rPr>
          <w:delText xml:space="preserve"> supranational institutions </w:delText>
        </w:r>
        <w:r w:rsidR="002E7307" w:rsidRPr="0029563D" w:rsidDel="00C552CA">
          <w:rPr>
            <w:sz w:val="20"/>
            <w:szCs w:val="18"/>
            <w:lang w:val="en-US"/>
            <w:rPrChange w:id="262" w:author="Sina Furkan Özdemir" w:date="2021-09-20T17:27:00Z">
              <w:rPr>
                <w:sz w:val="20"/>
                <w:szCs w:val="18"/>
                <w:lang w:val="en-GB"/>
              </w:rPr>
            </w:rPrChange>
          </w:rPr>
          <w:delText xml:space="preserve">may </w:delText>
        </w:r>
        <w:r w:rsidR="00C77C3D" w:rsidRPr="0029563D" w:rsidDel="00C552CA">
          <w:rPr>
            <w:sz w:val="20"/>
            <w:szCs w:val="18"/>
            <w:lang w:val="en-US"/>
            <w:rPrChange w:id="263" w:author="Sina Furkan Özdemir" w:date="2021-09-20T17:27:00Z">
              <w:rPr>
                <w:sz w:val="20"/>
                <w:szCs w:val="18"/>
                <w:lang w:val="en-GB"/>
              </w:rPr>
            </w:rPrChange>
          </w:rPr>
          <w:delText xml:space="preserve">have incentives to avoid clear communication in their strategic efforts to </w:delText>
        </w:r>
        <w:r w:rsidR="002E7307" w:rsidRPr="0029563D" w:rsidDel="00C552CA">
          <w:rPr>
            <w:sz w:val="20"/>
            <w:szCs w:val="18"/>
            <w:lang w:val="en-US"/>
            <w:rPrChange w:id="264" w:author="Sina Furkan Özdemir" w:date="2021-09-20T17:27:00Z">
              <w:rPr>
                <w:sz w:val="20"/>
                <w:szCs w:val="18"/>
                <w:lang w:val="en-GB"/>
              </w:rPr>
            </w:rPrChange>
          </w:rPr>
          <w:delText>calm controversial debates</w:delText>
        </w:r>
        <w:r w:rsidR="006E17DF" w:rsidRPr="0029563D" w:rsidDel="00C552CA">
          <w:rPr>
            <w:sz w:val="20"/>
            <w:szCs w:val="18"/>
            <w:lang w:val="en-US"/>
            <w:rPrChange w:id="265" w:author="Sina Furkan Özdemir" w:date="2021-09-20T17:27:00Z">
              <w:rPr>
                <w:sz w:val="20"/>
                <w:szCs w:val="18"/>
                <w:lang w:val="en-GB"/>
              </w:rPr>
            </w:rPrChange>
          </w:rPr>
          <w:delText xml:space="preserve"> </w:delText>
        </w:r>
        <w:r w:rsidR="00091B45" w:rsidRPr="0029563D" w:rsidDel="00C552CA">
          <w:rPr>
            <w:sz w:val="20"/>
            <w:szCs w:val="18"/>
            <w:lang w:val="en-US"/>
            <w:rPrChange w:id="266" w:author="Sina Furkan Özdemir" w:date="2021-09-20T17:27:00Z">
              <w:rPr>
                <w:sz w:val="20"/>
                <w:szCs w:val="18"/>
                <w:lang w:val="en-GB"/>
              </w:rPr>
            </w:rPrChange>
          </w:rPr>
          <w:fldChar w:fldCharType="begin"/>
        </w:r>
        <w:r w:rsidR="00897810" w:rsidRPr="0029563D" w:rsidDel="00C552CA">
          <w:rPr>
            <w:sz w:val="20"/>
            <w:szCs w:val="18"/>
            <w:lang w:val="en-US"/>
            <w:rPrChange w:id="267" w:author="Sina Furkan Özdemir" w:date="2021-09-20T17:27:00Z">
              <w:rPr>
                <w:sz w:val="20"/>
                <w:szCs w:val="18"/>
                <w:lang w:val="en-GB"/>
              </w:rPr>
            </w:rPrChange>
          </w:rPr>
          <w:del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r w:rsidR="00091B45" w:rsidRPr="0029563D" w:rsidDel="00C552CA">
          <w:rPr>
            <w:sz w:val="20"/>
            <w:szCs w:val="18"/>
            <w:lang w:val="en-US"/>
            <w:rPrChange w:id="268" w:author="Sina Furkan Özdemir" w:date="2021-09-20T17:27:00Z">
              <w:rPr>
                <w:sz w:val="20"/>
                <w:szCs w:val="18"/>
                <w:lang w:val="en-GB"/>
              </w:rPr>
            </w:rPrChange>
          </w:rPr>
          <w:fldChar w:fldCharType="separate"/>
        </w:r>
        <w:r w:rsidR="00C43FA7" w:rsidRPr="0029563D" w:rsidDel="00C552CA">
          <w:rPr>
            <w:rFonts w:cs="Calibri"/>
            <w:sz w:val="20"/>
            <w:szCs w:val="24"/>
            <w:lang w:val="en-US"/>
            <w:rPrChange w:id="269" w:author="Sina Furkan Özdemir" w:date="2021-09-20T17:27:00Z">
              <w:rPr>
                <w:rFonts w:cs="Calibri"/>
                <w:sz w:val="20"/>
                <w:szCs w:val="24"/>
                <w:lang w:val="en-GB"/>
              </w:rPr>
            </w:rPrChange>
          </w:rPr>
          <w:delText xml:space="preserve">(Biegoń 2013; Bressanelli </w:delText>
        </w:r>
        <w:r w:rsidR="00C43FA7" w:rsidRPr="0029563D" w:rsidDel="00C552CA">
          <w:rPr>
            <w:rFonts w:cs="Calibri"/>
            <w:i/>
            <w:iCs/>
            <w:sz w:val="20"/>
            <w:szCs w:val="24"/>
            <w:lang w:val="en-US"/>
            <w:rPrChange w:id="270" w:author="Sina Furkan Özdemir" w:date="2021-09-20T17:27:00Z">
              <w:rPr>
                <w:rFonts w:cs="Calibri"/>
                <w:i/>
                <w:iCs/>
                <w:sz w:val="20"/>
                <w:szCs w:val="24"/>
                <w:lang w:val="en-GB"/>
              </w:rPr>
            </w:rPrChange>
          </w:rPr>
          <w:delText>et al.</w:delText>
        </w:r>
        <w:r w:rsidR="00C43FA7" w:rsidRPr="0029563D" w:rsidDel="00C552CA">
          <w:rPr>
            <w:rFonts w:cs="Calibri"/>
            <w:sz w:val="20"/>
            <w:szCs w:val="24"/>
            <w:lang w:val="en-US"/>
            <w:rPrChange w:id="271" w:author="Sina Furkan Özdemir" w:date="2021-09-20T17:27:00Z">
              <w:rPr>
                <w:rFonts w:cs="Calibri"/>
                <w:sz w:val="20"/>
                <w:szCs w:val="24"/>
                <w:lang w:val="en-GB"/>
              </w:rPr>
            </w:rPrChange>
          </w:rPr>
          <w:delText xml:space="preserve"> 2020; De Wilde and Zürn 2012; Schimmelfennig 2020)</w:delText>
        </w:r>
        <w:r w:rsidR="00091B45" w:rsidRPr="0029563D" w:rsidDel="00C552CA">
          <w:rPr>
            <w:sz w:val="20"/>
            <w:szCs w:val="18"/>
            <w:lang w:val="en-US"/>
            <w:rPrChange w:id="272" w:author="Sina Furkan Özdemir" w:date="2021-09-20T17:27:00Z">
              <w:rPr>
                <w:sz w:val="20"/>
                <w:szCs w:val="18"/>
                <w:lang w:val="en-GB"/>
              </w:rPr>
            </w:rPrChange>
          </w:rPr>
          <w:fldChar w:fldCharType="end"/>
        </w:r>
        <w:r w:rsidR="00C77C3D" w:rsidRPr="0029563D" w:rsidDel="00C552CA">
          <w:rPr>
            <w:sz w:val="20"/>
            <w:szCs w:val="18"/>
            <w:lang w:val="en-US"/>
            <w:rPrChange w:id="273" w:author="Sina Furkan Özdemir" w:date="2021-09-20T17:27:00Z">
              <w:rPr>
                <w:sz w:val="20"/>
                <w:szCs w:val="18"/>
                <w:lang w:val="en-GB"/>
              </w:rPr>
            </w:rPrChange>
          </w:rPr>
          <w:delText xml:space="preserve">. </w:delText>
        </w:r>
        <w:r w:rsidR="002E7307" w:rsidRPr="0029563D" w:rsidDel="00C552CA">
          <w:rPr>
            <w:sz w:val="20"/>
            <w:szCs w:val="18"/>
            <w:lang w:val="en-US"/>
            <w:rPrChange w:id="274" w:author="Sina Furkan Özdemir" w:date="2021-09-20T17:27:00Z">
              <w:rPr>
                <w:sz w:val="20"/>
                <w:szCs w:val="18"/>
                <w:lang w:val="en-GB"/>
              </w:rPr>
            </w:rPrChange>
          </w:rPr>
          <w:delText>In effect</w:delText>
        </w:r>
        <w:r w:rsidR="00C77C3D" w:rsidRPr="0029563D" w:rsidDel="00C552CA">
          <w:rPr>
            <w:sz w:val="20"/>
            <w:szCs w:val="18"/>
            <w:lang w:val="en-US"/>
            <w:rPrChange w:id="275" w:author="Sina Furkan Özdemir" w:date="2021-09-20T17:27:00Z">
              <w:rPr>
                <w:sz w:val="20"/>
                <w:szCs w:val="18"/>
                <w:lang w:val="en-GB"/>
              </w:rPr>
            </w:rPrChange>
          </w:rPr>
          <w:delText>, supranational communication efforts</w:delText>
        </w:r>
        <w:r w:rsidR="00091B45" w:rsidRPr="0029563D" w:rsidDel="00C552CA">
          <w:rPr>
            <w:sz w:val="20"/>
            <w:szCs w:val="18"/>
            <w:lang w:val="en-US"/>
            <w:rPrChange w:id="276" w:author="Sina Furkan Özdemir" w:date="2021-09-20T17:27:00Z">
              <w:rPr>
                <w:sz w:val="20"/>
                <w:szCs w:val="18"/>
                <w:lang w:val="en-GB"/>
              </w:rPr>
            </w:rPrChange>
          </w:rPr>
          <w:delText xml:space="preserve"> </w:delText>
        </w:r>
        <w:r w:rsidR="00C77C3D" w:rsidRPr="0029563D" w:rsidDel="00C552CA">
          <w:rPr>
            <w:sz w:val="20"/>
            <w:szCs w:val="18"/>
            <w:lang w:val="en-US"/>
            <w:rPrChange w:id="277" w:author="Sina Furkan Özdemir" w:date="2021-09-20T17:27:00Z">
              <w:rPr>
                <w:sz w:val="20"/>
                <w:szCs w:val="18"/>
                <w:lang w:val="en-GB"/>
              </w:rPr>
            </w:rPrChange>
          </w:rPr>
          <w:delText xml:space="preserve">are often </w:delText>
        </w:r>
        <w:r w:rsidR="00CD769B" w:rsidRPr="0029563D" w:rsidDel="00C552CA">
          <w:rPr>
            <w:sz w:val="20"/>
            <w:szCs w:val="18"/>
            <w:lang w:val="en-US"/>
            <w:rPrChange w:id="278" w:author="Sina Furkan Özdemir" w:date="2021-09-20T17:27:00Z">
              <w:rPr>
                <w:sz w:val="20"/>
                <w:szCs w:val="18"/>
                <w:lang w:val="en-GB"/>
              </w:rPr>
            </w:rPrChange>
          </w:rPr>
          <w:delText>illegible for</w:delText>
        </w:r>
        <w:r w:rsidR="00C77C3D" w:rsidRPr="0029563D" w:rsidDel="00C552CA">
          <w:rPr>
            <w:sz w:val="20"/>
            <w:szCs w:val="18"/>
            <w:lang w:val="en-US"/>
            <w:rPrChange w:id="279" w:author="Sina Furkan Özdemir" w:date="2021-09-20T17:27:00Z">
              <w:rPr>
                <w:sz w:val="20"/>
                <w:szCs w:val="18"/>
                <w:lang w:val="en-GB"/>
              </w:rPr>
            </w:rPrChange>
          </w:rPr>
          <w:delText xml:space="preserve"> the wider public </w:delText>
        </w:r>
        <w:r w:rsidR="00091B45" w:rsidRPr="0029563D" w:rsidDel="00C552CA">
          <w:rPr>
            <w:sz w:val="20"/>
            <w:szCs w:val="18"/>
            <w:lang w:val="en-US"/>
            <w:rPrChange w:id="280" w:author="Sina Furkan Özdemir" w:date="2021-09-20T17:27:00Z">
              <w:rPr>
                <w:sz w:val="20"/>
                <w:szCs w:val="18"/>
                <w:lang w:val="en-GB"/>
              </w:rPr>
            </w:rPrChange>
          </w:rPr>
          <w:fldChar w:fldCharType="begin"/>
        </w:r>
        <w:r w:rsidR="0076658E" w:rsidRPr="0029563D" w:rsidDel="00C552CA">
          <w:rPr>
            <w:sz w:val="20"/>
            <w:szCs w:val="18"/>
            <w:lang w:val="en-US"/>
            <w:rPrChange w:id="281" w:author="Sina Furkan Özdemir" w:date="2021-09-20T17:27:00Z">
              <w:rPr>
                <w:sz w:val="20"/>
                <w:szCs w:val="18"/>
                <w:lang w:val="en-GB"/>
              </w:rPr>
            </w:rPrChange>
          </w:rPr>
          <w:del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delInstrText>
        </w:r>
        <w:r w:rsidR="0076658E" w:rsidRPr="0029563D" w:rsidDel="00C552CA">
          <w:rPr>
            <w:sz w:val="20"/>
            <w:szCs w:val="18"/>
            <w:lang w:val="en-US"/>
          </w:rPr>
          <w:del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r w:rsidR="00091B45" w:rsidRPr="0029563D" w:rsidDel="00C552CA">
          <w:rPr>
            <w:sz w:val="20"/>
            <w:szCs w:val="18"/>
            <w:lang w:val="en-US"/>
            <w:rPrChange w:id="282" w:author="Sina Furkan Özdemir" w:date="2021-09-20T17:27:00Z">
              <w:rPr>
                <w:sz w:val="20"/>
                <w:szCs w:val="18"/>
                <w:lang w:val="en-GB"/>
              </w:rPr>
            </w:rPrChange>
          </w:rPr>
          <w:fldChar w:fldCharType="separate"/>
        </w:r>
        <w:r w:rsidR="0076658E" w:rsidRPr="0029563D" w:rsidDel="00C552CA">
          <w:rPr>
            <w:rFonts w:cs="Calibri"/>
            <w:sz w:val="20"/>
            <w:szCs w:val="24"/>
            <w:lang w:val="en-US"/>
            <w:rPrChange w:id="283" w:author="Sina Furkan Özdemir" w:date="2021-09-20T17:27:00Z">
              <w:rPr>
                <w:rFonts w:cs="Calibri"/>
                <w:sz w:val="20"/>
                <w:szCs w:val="24"/>
              </w:rPr>
            </w:rPrChange>
          </w:rPr>
          <w:delText xml:space="preserve">(Rauh </w:delText>
        </w:r>
        <w:r w:rsidR="0076658E" w:rsidRPr="0029563D" w:rsidDel="00C552CA">
          <w:rPr>
            <w:rFonts w:cs="Calibri"/>
            <w:i/>
            <w:iCs/>
            <w:sz w:val="20"/>
            <w:szCs w:val="24"/>
            <w:lang w:val="en-US"/>
            <w:rPrChange w:id="284" w:author="Sina Furkan Özdemir" w:date="2021-09-20T17:27:00Z">
              <w:rPr>
                <w:rFonts w:cs="Calibri"/>
                <w:i/>
                <w:iCs/>
                <w:sz w:val="20"/>
                <w:szCs w:val="24"/>
              </w:rPr>
            </w:rPrChange>
          </w:rPr>
          <w:delText>et al.</w:delText>
        </w:r>
        <w:r w:rsidR="0076658E" w:rsidRPr="0029563D" w:rsidDel="00C552CA">
          <w:rPr>
            <w:rFonts w:cs="Calibri"/>
            <w:sz w:val="20"/>
            <w:szCs w:val="24"/>
            <w:lang w:val="en-US"/>
            <w:rPrChange w:id="285" w:author="Sina Furkan Özdemir" w:date="2021-09-20T17:27:00Z">
              <w:rPr>
                <w:rFonts w:cs="Calibri"/>
                <w:sz w:val="20"/>
                <w:szCs w:val="24"/>
              </w:rPr>
            </w:rPrChange>
          </w:rPr>
          <w:delText xml:space="preserve"> 2020; Rauh 2021b)</w:delText>
        </w:r>
        <w:r w:rsidR="00091B45" w:rsidRPr="0029563D" w:rsidDel="00C552CA">
          <w:rPr>
            <w:sz w:val="20"/>
            <w:szCs w:val="18"/>
            <w:lang w:val="en-US"/>
            <w:rPrChange w:id="286"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del>
    </w:p>
    <w:p w14:paraId="73C29382" w14:textId="4B6ADFDF" w:rsidR="00091B45" w:rsidRPr="0029563D" w:rsidDel="00C552CA" w:rsidRDefault="00386C03" w:rsidP="00457108">
      <w:pPr>
        <w:spacing w:before="120" w:after="0" w:line="240" w:lineRule="auto"/>
        <w:jc w:val="both"/>
        <w:rPr>
          <w:del w:id="287" w:author="Sina Furkan Özdemir" w:date="2021-09-20T17:20:00Z"/>
          <w:sz w:val="20"/>
          <w:szCs w:val="18"/>
          <w:lang w:val="en-US"/>
          <w:rPrChange w:id="288" w:author="Sina Furkan Özdemir" w:date="2021-09-20T17:27:00Z">
            <w:rPr>
              <w:del w:id="289" w:author="Sina Furkan Özdemir" w:date="2021-09-20T17:20:00Z"/>
              <w:sz w:val="20"/>
              <w:szCs w:val="18"/>
              <w:lang w:val="en-GB"/>
            </w:rPr>
          </w:rPrChange>
        </w:rPr>
      </w:pPr>
      <w:del w:id="290" w:author="Sina Furkan Özdemir" w:date="2021-09-20T17:20:00Z">
        <w:r w:rsidRPr="0029563D" w:rsidDel="00C552CA">
          <w:rPr>
            <w:sz w:val="20"/>
            <w:szCs w:val="18"/>
            <w:lang w:val="en-US"/>
          </w:rPr>
          <w:delText>S</w:delText>
        </w:r>
        <w:r w:rsidR="00457108" w:rsidRPr="0029563D" w:rsidDel="00C552CA">
          <w:rPr>
            <w:sz w:val="20"/>
            <w:szCs w:val="18"/>
            <w:lang w:val="en-US"/>
          </w:rPr>
          <w:delText xml:space="preserve">upranational institutions </w:delText>
        </w:r>
        <w:r w:rsidR="008074B6" w:rsidRPr="0029563D" w:rsidDel="00C552CA">
          <w:rPr>
            <w:sz w:val="20"/>
            <w:szCs w:val="18"/>
            <w:lang w:val="en-US"/>
          </w:rPr>
          <w:delText xml:space="preserve">also </w:delText>
        </w:r>
        <w:r w:rsidR="00457108" w:rsidRPr="0029563D" w:rsidDel="00C552CA">
          <w:rPr>
            <w:sz w:val="20"/>
            <w:szCs w:val="18"/>
            <w:lang w:val="en-US"/>
          </w:rPr>
          <w:delText xml:space="preserve">face notable communication obstacles in </w:delText>
        </w:r>
        <w:r w:rsidR="0010619A" w:rsidRPr="0029563D" w:rsidDel="00C552CA">
          <w:rPr>
            <w:sz w:val="20"/>
            <w:szCs w:val="18"/>
            <w:lang w:val="en-US"/>
          </w:rPr>
          <w:delText>the</w:delText>
        </w:r>
        <w:r w:rsidR="00CD5DB4" w:rsidRPr="0029563D" w:rsidDel="00C552CA">
          <w:rPr>
            <w:sz w:val="20"/>
            <w:szCs w:val="18"/>
            <w:lang w:val="en-US"/>
          </w:rPr>
          <w:delText xml:space="preserve"> broader</w:delText>
        </w:r>
        <w:r w:rsidR="0010619A" w:rsidRPr="0029563D" w:rsidDel="00C552CA">
          <w:rPr>
            <w:sz w:val="20"/>
            <w:szCs w:val="18"/>
            <w:lang w:val="en-US"/>
          </w:rPr>
          <w:delText xml:space="preserve"> communication</w:delText>
        </w:r>
        <w:r w:rsidR="00457108" w:rsidRPr="0029563D" w:rsidDel="00C552CA">
          <w:rPr>
            <w:sz w:val="20"/>
            <w:szCs w:val="18"/>
            <w:lang w:val="en-US"/>
          </w:rPr>
          <w:delText xml:space="preserve"> environment</w:delText>
        </w:r>
        <w:r w:rsidR="002E7307" w:rsidRPr="0029563D" w:rsidDel="00C552CA">
          <w:rPr>
            <w:sz w:val="20"/>
            <w:szCs w:val="18"/>
            <w:lang w:val="en-US"/>
          </w:rPr>
          <w:delText xml:space="preserve">. </w:delText>
        </w:r>
        <w:r w:rsidRPr="0029563D" w:rsidDel="00C552CA">
          <w:rPr>
            <w:sz w:val="20"/>
            <w:szCs w:val="18"/>
            <w:lang w:val="en-US"/>
            <w:rPrChange w:id="291" w:author="Sina Furkan Özdemir" w:date="2021-09-20T17:27:00Z">
              <w:rPr>
                <w:sz w:val="20"/>
                <w:szCs w:val="18"/>
                <w:lang w:val="en-GB"/>
              </w:rPr>
            </w:rPrChange>
          </w:rPr>
          <w:delText xml:space="preserve">Although </w:delText>
        </w:r>
        <w:r w:rsidR="002E7307" w:rsidRPr="0029563D" w:rsidDel="00C552CA">
          <w:rPr>
            <w:sz w:val="20"/>
            <w:szCs w:val="18"/>
            <w:lang w:val="en-US"/>
            <w:rPrChange w:id="292" w:author="Sina Furkan Özdemir" w:date="2021-09-20T17:27:00Z">
              <w:rPr>
                <w:sz w:val="20"/>
                <w:szCs w:val="18"/>
                <w:lang w:val="en-GB"/>
              </w:rPr>
            </w:rPrChange>
          </w:rPr>
          <w:delText xml:space="preserve">supranational institutions are tasked </w:delText>
        </w:r>
        <w:r w:rsidRPr="0029563D" w:rsidDel="00C552CA">
          <w:rPr>
            <w:sz w:val="20"/>
            <w:szCs w:val="18"/>
            <w:lang w:val="en-US"/>
            <w:rPrChange w:id="293" w:author="Sina Furkan Özdemir" w:date="2021-09-20T17:27:00Z">
              <w:rPr>
                <w:sz w:val="20"/>
                <w:szCs w:val="18"/>
                <w:lang w:val="en-GB"/>
              </w:rPr>
            </w:rPrChange>
          </w:rPr>
          <w:delText xml:space="preserve">with </w:delText>
        </w:r>
        <w:r w:rsidR="002E7307" w:rsidRPr="0029563D" w:rsidDel="00C552CA">
          <w:rPr>
            <w:sz w:val="20"/>
            <w:szCs w:val="18"/>
            <w:lang w:val="en-US"/>
            <w:rPrChange w:id="294" w:author="Sina Furkan Özdemir" w:date="2021-09-20T17:27:00Z">
              <w:rPr>
                <w:sz w:val="20"/>
                <w:szCs w:val="18"/>
                <w:lang w:val="en-GB"/>
              </w:rPr>
            </w:rPrChange>
          </w:rPr>
          <w:delText>defend</w:delText>
        </w:r>
        <w:r w:rsidRPr="0029563D" w:rsidDel="00C552CA">
          <w:rPr>
            <w:sz w:val="20"/>
            <w:szCs w:val="18"/>
            <w:lang w:val="en-US"/>
            <w:rPrChange w:id="295" w:author="Sina Furkan Özdemir" w:date="2021-09-20T17:27:00Z">
              <w:rPr>
                <w:sz w:val="20"/>
                <w:szCs w:val="18"/>
                <w:lang w:val="en-GB"/>
              </w:rPr>
            </w:rPrChange>
          </w:rPr>
          <w:delText>ing</w:delText>
        </w:r>
        <w:r w:rsidR="002E7307" w:rsidRPr="0029563D" w:rsidDel="00C552CA">
          <w:rPr>
            <w:sz w:val="20"/>
            <w:szCs w:val="18"/>
            <w:lang w:val="en-US"/>
            <w:rPrChange w:id="296" w:author="Sina Furkan Özdemir" w:date="2021-09-20T17:27:00Z">
              <w:rPr>
                <w:sz w:val="20"/>
                <w:szCs w:val="18"/>
                <w:lang w:val="en-GB"/>
              </w:rPr>
            </w:rPrChange>
          </w:rPr>
          <w:delText xml:space="preserve"> the European interest in the</w:delText>
        </w:r>
        <w:r w:rsidR="0057200D" w:rsidRPr="0029563D" w:rsidDel="00C552CA">
          <w:rPr>
            <w:sz w:val="20"/>
            <w:szCs w:val="18"/>
            <w:lang w:val="en-US"/>
            <w:rPrChange w:id="297" w:author="Sina Furkan Özdemir" w:date="2021-09-20T17:27:00Z">
              <w:rPr>
                <w:sz w:val="20"/>
                <w:szCs w:val="18"/>
                <w:lang w:val="en-GB"/>
              </w:rPr>
            </w:rPrChange>
          </w:rPr>
          <w:delText>ir</w:delText>
        </w:r>
        <w:r w:rsidR="002E7307" w:rsidRPr="0029563D" w:rsidDel="00C552CA">
          <w:rPr>
            <w:sz w:val="20"/>
            <w:szCs w:val="18"/>
            <w:lang w:val="en-US"/>
            <w:rPrChange w:id="298" w:author="Sina Furkan Özdemir" w:date="2021-09-20T17:27:00Z">
              <w:rPr>
                <w:sz w:val="20"/>
                <w:szCs w:val="18"/>
                <w:lang w:val="en-GB"/>
              </w:rPr>
            </w:rPrChange>
          </w:rPr>
          <w:delText xml:space="preserve"> </w:delText>
        </w:r>
        <w:r w:rsidR="0057200D" w:rsidRPr="0029563D" w:rsidDel="00C552CA">
          <w:rPr>
            <w:sz w:val="20"/>
            <w:szCs w:val="18"/>
            <w:lang w:val="en-US"/>
            <w:rPrChange w:id="299" w:author="Sina Furkan Özdemir" w:date="2021-09-20T17:27:00Z">
              <w:rPr>
                <w:sz w:val="20"/>
                <w:szCs w:val="18"/>
                <w:lang w:val="en-GB"/>
              </w:rPr>
            </w:rPrChange>
          </w:rPr>
          <w:delText xml:space="preserve">policy </w:delText>
        </w:r>
        <w:r w:rsidR="002E7307" w:rsidRPr="0029563D" w:rsidDel="00C552CA">
          <w:rPr>
            <w:sz w:val="20"/>
            <w:szCs w:val="18"/>
            <w:lang w:val="en-US"/>
            <w:rPrChange w:id="300" w:author="Sina Furkan Özdemir" w:date="2021-09-20T17:27:00Z">
              <w:rPr>
                <w:sz w:val="20"/>
                <w:szCs w:val="18"/>
                <w:lang w:val="en-GB"/>
              </w:rPr>
            </w:rPrChange>
          </w:rPr>
          <w:delText>area</w:delText>
        </w:r>
        <w:r w:rsidR="0057200D" w:rsidRPr="0029563D" w:rsidDel="00C552CA">
          <w:rPr>
            <w:sz w:val="20"/>
            <w:szCs w:val="18"/>
            <w:lang w:val="en-US"/>
            <w:rPrChange w:id="301" w:author="Sina Furkan Özdemir" w:date="2021-09-20T17:27:00Z">
              <w:rPr>
                <w:sz w:val="20"/>
                <w:szCs w:val="18"/>
                <w:lang w:val="en-GB"/>
              </w:rPr>
            </w:rPrChange>
          </w:rPr>
          <w:delText xml:space="preserve">s, mass-mediated </w:delText>
        </w:r>
        <w:r w:rsidR="00091B45" w:rsidRPr="0029563D" w:rsidDel="00C552CA">
          <w:rPr>
            <w:sz w:val="20"/>
            <w:szCs w:val="18"/>
            <w:lang w:val="en-US"/>
            <w:rPrChange w:id="302" w:author="Sina Furkan Özdemir" w:date="2021-09-20T17:27:00Z">
              <w:rPr>
                <w:sz w:val="20"/>
                <w:szCs w:val="18"/>
                <w:lang w:val="en-GB"/>
              </w:rPr>
            </w:rPrChange>
          </w:rPr>
          <w:delText xml:space="preserve">public spheres </w:delText>
        </w:r>
        <w:r w:rsidR="0057200D" w:rsidRPr="0029563D" w:rsidDel="00C552CA">
          <w:rPr>
            <w:sz w:val="20"/>
            <w:szCs w:val="18"/>
            <w:lang w:val="en-US"/>
            <w:rPrChange w:id="303" w:author="Sina Furkan Özdemir" w:date="2021-09-20T17:27:00Z">
              <w:rPr>
                <w:sz w:val="20"/>
                <w:szCs w:val="18"/>
                <w:lang w:val="en-GB"/>
              </w:rPr>
            </w:rPrChange>
          </w:rPr>
          <w:delText xml:space="preserve">tend to be </w:delText>
        </w:r>
        <w:r w:rsidR="00091B45" w:rsidRPr="0029563D" w:rsidDel="00C552CA">
          <w:rPr>
            <w:sz w:val="20"/>
            <w:szCs w:val="18"/>
            <w:lang w:val="en-US"/>
            <w:rPrChange w:id="304" w:author="Sina Furkan Özdemir" w:date="2021-09-20T17:27:00Z">
              <w:rPr>
                <w:sz w:val="20"/>
                <w:szCs w:val="18"/>
                <w:lang w:val="en-GB"/>
              </w:rPr>
            </w:rPrChange>
          </w:rPr>
          <w:delText>fractured along national borders</w:delText>
        </w:r>
        <w:r w:rsidR="0057200D" w:rsidRPr="0029563D" w:rsidDel="00C552CA">
          <w:rPr>
            <w:sz w:val="20"/>
            <w:szCs w:val="18"/>
            <w:lang w:val="en-US"/>
            <w:rPrChange w:id="305" w:author="Sina Furkan Özdemir" w:date="2021-09-20T17:27:00Z">
              <w:rPr>
                <w:sz w:val="20"/>
                <w:szCs w:val="18"/>
                <w:lang w:val="en-GB"/>
              </w:rPr>
            </w:rPrChange>
          </w:rPr>
          <w:delText xml:space="preserve">, </w:delText>
        </w:r>
        <w:r w:rsidR="00091B45" w:rsidRPr="0029563D" w:rsidDel="00C552CA">
          <w:rPr>
            <w:sz w:val="20"/>
            <w:szCs w:val="18"/>
            <w:lang w:val="en-US"/>
            <w:rPrChange w:id="306" w:author="Sina Furkan Özdemir" w:date="2021-09-20T17:27:00Z">
              <w:rPr>
                <w:sz w:val="20"/>
                <w:szCs w:val="18"/>
                <w:lang w:val="en-GB"/>
              </w:rPr>
            </w:rPrChange>
          </w:rPr>
          <w:delText>languages</w:delText>
        </w:r>
        <w:r w:rsidR="0057200D" w:rsidRPr="0029563D" w:rsidDel="00C552CA">
          <w:rPr>
            <w:sz w:val="20"/>
            <w:szCs w:val="18"/>
            <w:lang w:val="en-US"/>
            <w:rPrChange w:id="307" w:author="Sina Furkan Özdemir" w:date="2021-09-20T17:27:00Z">
              <w:rPr>
                <w:sz w:val="20"/>
                <w:szCs w:val="18"/>
                <w:lang w:val="en-GB"/>
              </w:rPr>
            </w:rPrChange>
          </w:rPr>
          <w:delText>, and media systems</w:delText>
        </w:r>
        <w:r w:rsidR="00CD5DB4" w:rsidRPr="0029563D" w:rsidDel="00C552CA">
          <w:rPr>
            <w:sz w:val="20"/>
            <w:szCs w:val="18"/>
            <w:lang w:val="en-US"/>
            <w:rPrChange w:id="308" w:author="Sina Furkan Özdemir" w:date="2021-09-20T17:27:00Z">
              <w:rPr>
                <w:sz w:val="20"/>
                <w:szCs w:val="18"/>
                <w:lang w:val="en-GB"/>
              </w:rPr>
            </w:rPrChange>
          </w:rPr>
          <w:delText>, thus forcing supranational institutions to communicate via national media</w:delText>
        </w:r>
        <w:r w:rsidR="0057200D" w:rsidRPr="0029563D" w:rsidDel="00C552CA">
          <w:rPr>
            <w:sz w:val="20"/>
            <w:szCs w:val="18"/>
            <w:lang w:val="en-US"/>
            <w:rPrChange w:id="309" w:author="Sina Furkan Özdemir" w:date="2021-09-20T17:27:00Z">
              <w:rPr>
                <w:sz w:val="20"/>
                <w:szCs w:val="18"/>
                <w:lang w:val="en-GB"/>
              </w:rPr>
            </w:rPrChange>
          </w:rPr>
          <w:delText xml:space="preserve"> </w:delText>
        </w:r>
        <w:r w:rsidR="0057200D" w:rsidRPr="0029563D" w:rsidDel="00C552CA">
          <w:rPr>
            <w:sz w:val="20"/>
            <w:szCs w:val="18"/>
            <w:lang w:val="en-US"/>
            <w:rPrChange w:id="310" w:author="Sina Furkan Özdemir" w:date="2021-09-20T17:27:00Z">
              <w:rPr>
                <w:sz w:val="20"/>
                <w:szCs w:val="18"/>
                <w:lang w:val="en-GB"/>
              </w:rPr>
            </w:rPrChange>
          </w:rPr>
          <w:fldChar w:fldCharType="begin"/>
        </w:r>
        <w:r w:rsidR="00897810" w:rsidRPr="0029563D" w:rsidDel="00C552CA">
          <w:rPr>
            <w:sz w:val="20"/>
            <w:szCs w:val="18"/>
            <w:lang w:val="en-US"/>
            <w:rPrChange w:id="311" w:author="Sina Furkan Özdemir" w:date="2021-09-20T17:27:00Z">
              <w:rPr>
                <w:sz w:val="20"/>
                <w:szCs w:val="18"/>
                <w:lang w:val="en-GB"/>
              </w:rPr>
            </w:rPrChange>
          </w:rPr>
          <w:del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r w:rsidR="0057200D" w:rsidRPr="0029563D" w:rsidDel="00C552CA">
          <w:rPr>
            <w:sz w:val="20"/>
            <w:szCs w:val="18"/>
            <w:lang w:val="en-US"/>
            <w:rPrChange w:id="312" w:author="Sina Furkan Özdemir" w:date="2021-09-20T17:27:00Z">
              <w:rPr>
                <w:sz w:val="20"/>
                <w:szCs w:val="18"/>
                <w:lang w:val="en-GB"/>
              </w:rPr>
            </w:rPrChange>
          </w:rPr>
          <w:fldChar w:fldCharType="separate"/>
        </w:r>
        <w:r w:rsidR="0057200D" w:rsidRPr="0029563D" w:rsidDel="00C552CA">
          <w:rPr>
            <w:rFonts w:cs="Calibri"/>
            <w:sz w:val="20"/>
            <w:lang w:val="en-US"/>
            <w:rPrChange w:id="313" w:author="Sina Furkan Özdemir" w:date="2021-09-20T17:27:00Z">
              <w:rPr>
                <w:rFonts w:cs="Calibri"/>
                <w:sz w:val="20"/>
                <w:lang w:val="en-GB"/>
              </w:rPr>
            </w:rPrChange>
          </w:rPr>
          <w:delText>(Koopmans and Statham 2010; Risse 2014; Trenz 2004; Walter 2015)</w:delText>
        </w:r>
        <w:r w:rsidR="0057200D" w:rsidRPr="0029563D" w:rsidDel="00C552CA">
          <w:rPr>
            <w:sz w:val="20"/>
            <w:szCs w:val="18"/>
            <w:lang w:val="en-US"/>
            <w:rPrChange w:id="314" w:author="Sina Furkan Özdemir" w:date="2021-09-20T17:27:00Z">
              <w:rPr>
                <w:sz w:val="20"/>
                <w:szCs w:val="18"/>
                <w:lang w:val="en-GB"/>
              </w:rPr>
            </w:rPrChange>
          </w:rPr>
          <w:fldChar w:fldCharType="end"/>
        </w:r>
        <w:r w:rsidR="00091B45" w:rsidRPr="0029563D" w:rsidDel="00C552CA">
          <w:rPr>
            <w:sz w:val="20"/>
            <w:szCs w:val="18"/>
            <w:lang w:val="en-US"/>
            <w:rPrChange w:id="315" w:author="Sina Furkan Özdemir" w:date="2021-09-20T17:27:00Z">
              <w:rPr>
                <w:sz w:val="20"/>
                <w:szCs w:val="18"/>
                <w:lang w:val="en-GB"/>
              </w:rPr>
            </w:rPrChange>
          </w:rPr>
          <w:delText xml:space="preserve">. </w:delText>
        </w:r>
        <w:r w:rsidR="00457108" w:rsidRPr="0029563D" w:rsidDel="00C552CA">
          <w:rPr>
            <w:sz w:val="20"/>
            <w:szCs w:val="18"/>
            <w:lang w:val="en-US"/>
            <w:rPrChange w:id="316" w:author="Sina Furkan Özdemir" w:date="2021-09-20T17:27:00Z">
              <w:rPr>
                <w:sz w:val="20"/>
                <w:szCs w:val="18"/>
                <w:lang w:val="en-GB"/>
              </w:rPr>
            </w:rPrChange>
          </w:rPr>
          <w:delText>N</w:delText>
        </w:r>
        <w:r w:rsidR="00091B45" w:rsidRPr="0029563D" w:rsidDel="00C552CA">
          <w:rPr>
            <w:sz w:val="20"/>
            <w:szCs w:val="18"/>
            <w:lang w:val="en-US"/>
            <w:rPrChange w:id="317" w:author="Sina Furkan Özdemir" w:date="2021-09-20T17:27:00Z">
              <w:rPr>
                <w:sz w:val="20"/>
                <w:szCs w:val="18"/>
                <w:lang w:val="en-GB"/>
              </w:rPr>
            </w:rPrChange>
          </w:rPr>
          <w:delText>ational media</w:delText>
        </w:r>
        <w:r w:rsidR="00457108" w:rsidRPr="0029563D" w:rsidDel="00C552CA">
          <w:rPr>
            <w:sz w:val="20"/>
            <w:szCs w:val="18"/>
            <w:lang w:val="en-US"/>
            <w:rPrChange w:id="318" w:author="Sina Furkan Özdemir" w:date="2021-09-20T17:27:00Z">
              <w:rPr>
                <w:sz w:val="20"/>
                <w:szCs w:val="18"/>
                <w:lang w:val="en-GB"/>
              </w:rPr>
            </w:rPrChange>
          </w:rPr>
          <w:delText xml:space="preserve"> are</w:delText>
        </w:r>
        <w:r w:rsidR="00450389" w:rsidRPr="0029563D" w:rsidDel="00C552CA">
          <w:rPr>
            <w:sz w:val="20"/>
            <w:szCs w:val="18"/>
            <w:lang w:val="en-US"/>
            <w:rPrChange w:id="319" w:author="Sina Furkan Özdemir" w:date="2021-09-20T17:27:00Z">
              <w:rPr>
                <w:sz w:val="20"/>
                <w:szCs w:val="18"/>
                <w:lang w:val="en-GB"/>
              </w:rPr>
            </w:rPrChange>
          </w:rPr>
          <w:delText>,</w:delText>
        </w:r>
        <w:r w:rsidR="00457108" w:rsidRPr="0029563D" w:rsidDel="00C552CA">
          <w:rPr>
            <w:sz w:val="20"/>
            <w:szCs w:val="18"/>
            <w:lang w:val="en-US"/>
            <w:rPrChange w:id="320" w:author="Sina Furkan Özdemir" w:date="2021-09-20T17:27:00Z">
              <w:rPr>
                <w:sz w:val="20"/>
                <w:szCs w:val="18"/>
                <w:lang w:val="en-GB"/>
              </w:rPr>
            </w:rPrChange>
          </w:rPr>
          <w:delText xml:space="preserve"> </w:delText>
        </w:r>
        <w:r w:rsidR="00450389" w:rsidRPr="0029563D" w:rsidDel="00C552CA">
          <w:rPr>
            <w:sz w:val="20"/>
            <w:szCs w:val="18"/>
            <w:lang w:val="en-US"/>
            <w:rPrChange w:id="321" w:author="Sina Furkan Özdemir" w:date="2021-09-20T17:27:00Z">
              <w:rPr>
                <w:sz w:val="20"/>
                <w:szCs w:val="18"/>
                <w:lang w:val="en-GB"/>
              </w:rPr>
            </w:rPrChange>
          </w:rPr>
          <w:delText>however,</w:delText>
        </w:r>
        <w:r w:rsidR="004A4DF3" w:rsidRPr="0029563D" w:rsidDel="00C552CA">
          <w:rPr>
            <w:sz w:val="20"/>
            <w:szCs w:val="18"/>
            <w:lang w:val="en-US"/>
            <w:rPrChange w:id="322" w:author="Sina Furkan Özdemir" w:date="2021-09-20T17:27:00Z">
              <w:rPr>
                <w:sz w:val="20"/>
                <w:szCs w:val="18"/>
                <w:lang w:val="en-GB"/>
              </w:rPr>
            </w:rPrChange>
          </w:rPr>
          <w:delText xml:space="preserve"> </w:delText>
        </w:r>
        <w:r w:rsidR="00457108" w:rsidRPr="0029563D" w:rsidDel="00C552CA">
          <w:rPr>
            <w:sz w:val="20"/>
            <w:szCs w:val="18"/>
            <w:lang w:val="en-US"/>
            <w:rPrChange w:id="323" w:author="Sina Furkan Özdemir" w:date="2021-09-20T17:27:00Z">
              <w:rPr>
                <w:sz w:val="20"/>
                <w:szCs w:val="18"/>
                <w:lang w:val="en-GB"/>
              </w:rPr>
            </w:rPrChange>
          </w:rPr>
          <w:delText>rather selective in covering EU affairs</w:delText>
        </w:r>
        <w:r w:rsidRPr="0029563D" w:rsidDel="00C552CA">
          <w:rPr>
            <w:sz w:val="20"/>
            <w:szCs w:val="18"/>
            <w:lang w:val="en-US"/>
            <w:rPrChange w:id="324" w:author="Sina Furkan Özdemir" w:date="2021-09-20T17:27:00Z">
              <w:rPr>
                <w:sz w:val="20"/>
                <w:szCs w:val="18"/>
                <w:lang w:val="en-GB"/>
              </w:rPr>
            </w:rPrChange>
          </w:rPr>
          <w:delText>, as</w:delText>
        </w:r>
        <w:r w:rsidR="00457108" w:rsidRPr="0029563D" w:rsidDel="00C552CA">
          <w:rPr>
            <w:sz w:val="20"/>
            <w:szCs w:val="18"/>
            <w:lang w:val="en-US"/>
            <w:rPrChange w:id="325" w:author="Sina Furkan Özdemir" w:date="2021-09-20T17:27:00Z">
              <w:rPr>
                <w:sz w:val="20"/>
                <w:szCs w:val="18"/>
                <w:lang w:val="en-GB"/>
              </w:rPr>
            </w:rPrChange>
          </w:rPr>
          <w:delText xml:space="preserve"> traditional journalistic selection logics </w:delText>
        </w:r>
        <w:r w:rsidRPr="0029563D" w:rsidDel="00C552CA">
          <w:rPr>
            <w:sz w:val="20"/>
            <w:szCs w:val="18"/>
            <w:lang w:val="en-US"/>
            <w:rPrChange w:id="326" w:author="Sina Furkan Özdemir" w:date="2021-09-20T17:27:00Z">
              <w:rPr>
                <w:sz w:val="20"/>
                <w:szCs w:val="18"/>
                <w:lang w:val="en-GB"/>
              </w:rPr>
            </w:rPrChange>
          </w:rPr>
          <w:delText xml:space="preserve">are </w:delText>
        </w:r>
        <w:r w:rsidR="00457108" w:rsidRPr="0029563D" w:rsidDel="00C552CA">
          <w:rPr>
            <w:sz w:val="20"/>
            <w:szCs w:val="18"/>
            <w:lang w:val="en-US"/>
            <w:rPrChange w:id="327" w:author="Sina Furkan Özdemir" w:date="2021-09-20T17:27:00Z">
              <w:rPr>
                <w:sz w:val="20"/>
                <w:szCs w:val="18"/>
                <w:lang w:val="en-GB"/>
              </w:rPr>
            </w:rPrChange>
          </w:rPr>
          <w:delText xml:space="preserve">often </w:delText>
        </w:r>
        <w:r w:rsidR="009067AC" w:rsidRPr="0029563D" w:rsidDel="00C552CA">
          <w:rPr>
            <w:sz w:val="20"/>
            <w:szCs w:val="18"/>
            <w:lang w:val="en-US"/>
            <w:rPrChange w:id="328" w:author="Sina Furkan Özdemir" w:date="2021-09-20T17:27:00Z">
              <w:rPr>
                <w:sz w:val="20"/>
                <w:szCs w:val="18"/>
                <w:lang w:val="en-GB"/>
              </w:rPr>
            </w:rPrChange>
          </w:rPr>
          <w:delText>partial</w:delText>
        </w:r>
        <w:r w:rsidR="00457108" w:rsidRPr="0029563D" w:rsidDel="00C552CA">
          <w:rPr>
            <w:sz w:val="20"/>
            <w:szCs w:val="18"/>
            <w:lang w:val="en-US"/>
            <w:rPrChange w:id="329" w:author="Sina Furkan Özdemir" w:date="2021-09-20T17:27:00Z">
              <w:rPr>
                <w:sz w:val="20"/>
                <w:szCs w:val="18"/>
                <w:lang w:val="en-GB"/>
              </w:rPr>
            </w:rPrChange>
          </w:rPr>
          <w:delText xml:space="preserve"> to national interest</w:delText>
        </w:r>
        <w:r w:rsidR="00D0206E" w:rsidRPr="0029563D" w:rsidDel="00C552CA">
          <w:rPr>
            <w:sz w:val="20"/>
            <w:szCs w:val="18"/>
            <w:lang w:val="en-US"/>
            <w:rPrChange w:id="330" w:author="Sina Furkan Özdemir" w:date="2021-09-20T17:27:00Z">
              <w:rPr>
                <w:sz w:val="20"/>
                <w:szCs w:val="18"/>
                <w:lang w:val="en-GB"/>
              </w:rPr>
            </w:rPrChange>
          </w:rPr>
          <w:delText>s</w:delText>
        </w:r>
        <w:r w:rsidR="00457108" w:rsidRPr="0029563D" w:rsidDel="00C552CA">
          <w:rPr>
            <w:sz w:val="20"/>
            <w:szCs w:val="18"/>
            <w:lang w:val="en-US"/>
            <w:rPrChange w:id="331" w:author="Sina Furkan Özdemir" w:date="2021-09-20T17:27:00Z">
              <w:rPr>
                <w:sz w:val="20"/>
                <w:szCs w:val="18"/>
                <w:lang w:val="en-GB"/>
              </w:rPr>
            </w:rPrChange>
          </w:rPr>
          <w:delText>, domestic executives</w:delText>
        </w:r>
        <w:r w:rsidR="007F21B5" w:rsidRPr="0029563D" w:rsidDel="00C552CA">
          <w:rPr>
            <w:sz w:val="20"/>
            <w:szCs w:val="18"/>
            <w:lang w:val="en-US"/>
            <w:rPrChange w:id="332" w:author="Sina Furkan Özdemir" w:date="2021-09-20T17:27:00Z">
              <w:rPr>
                <w:sz w:val="20"/>
                <w:szCs w:val="18"/>
                <w:lang w:val="en-GB"/>
              </w:rPr>
            </w:rPrChange>
          </w:rPr>
          <w:delText>,</w:delText>
        </w:r>
        <w:r w:rsidR="00457108" w:rsidRPr="0029563D" w:rsidDel="00C552CA">
          <w:rPr>
            <w:sz w:val="20"/>
            <w:szCs w:val="18"/>
            <w:lang w:val="en-US"/>
            <w:rPrChange w:id="333" w:author="Sina Furkan Özdemir" w:date="2021-09-20T17:27:00Z">
              <w:rPr>
                <w:sz w:val="20"/>
                <w:szCs w:val="18"/>
                <w:lang w:val="en-GB"/>
              </w:rPr>
            </w:rPrChange>
          </w:rPr>
          <w:delText xml:space="preserve"> and their </w:delText>
        </w:r>
        <w:r w:rsidR="00BA5FAA" w:rsidRPr="0029563D" w:rsidDel="00C552CA">
          <w:rPr>
            <w:sz w:val="20"/>
            <w:szCs w:val="18"/>
            <w:lang w:val="en-US"/>
            <w:rPrChange w:id="334" w:author="Sina Furkan Özdemir" w:date="2021-09-20T17:27:00Z">
              <w:rPr>
                <w:sz w:val="20"/>
                <w:szCs w:val="18"/>
                <w:lang w:val="en-GB"/>
              </w:rPr>
            </w:rPrChange>
          </w:rPr>
          <w:delText>challengers</w:delText>
        </w:r>
        <w:r w:rsidR="00457108" w:rsidRPr="0029563D" w:rsidDel="00C552CA">
          <w:rPr>
            <w:sz w:val="20"/>
            <w:szCs w:val="18"/>
            <w:lang w:val="en-US"/>
            <w:rPrChange w:id="335" w:author="Sina Furkan Özdemir" w:date="2021-09-20T17:27:00Z">
              <w:rPr>
                <w:sz w:val="20"/>
                <w:szCs w:val="18"/>
                <w:lang w:val="en-GB"/>
              </w:rPr>
            </w:rPrChange>
          </w:rPr>
          <w:delText xml:space="preserve"> </w:delText>
        </w:r>
        <w:r w:rsidR="00795D0B" w:rsidRPr="0029563D" w:rsidDel="00C552CA">
          <w:rPr>
            <w:sz w:val="20"/>
            <w:szCs w:val="18"/>
            <w:lang w:val="en-US"/>
            <w:rPrChange w:id="336" w:author="Sina Furkan Özdemir" w:date="2021-09-20T17:27:00Z">
              <w:rPr>
                <w:sz w:val="20"/>
                <w:szCs w:val="18"/>
                <w:lang w:val="en-GB"/>
              </w:rPr>
            </w:rPrChange>
          </w:rPr>
          <w:fldChar w:fldCharType="begin"/>
        </w:r>
        <w:r w:rsidR="00897810" w:rsidRPr="0029563D" w:rsidDel="00C552CA">
          <w:rPr>
            <w:sz w:val="20"/>
            <w:szCs w:val="18"/>
            <w:lang w:val="en-US"/>
            <w:rPrChange w:id="337" w:author="Sina Furkan Özdemir" w:date="2021-09-20T17:27:00Z">
              <w:rPr>
                <w:sz w:val="20"/>
                <w:szCs w:val="18"/>
                <w:lang w:val="en-GB"/>
              </w:rPr>
            </w:rPrChange>
          </w:rPr>
          <w:del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r w:rsidR="00795D0B" w:rsidRPr="0029563D" w:rsidDel="00C552CA">
          <w:rPr>
            <w:sz w:val="20"/>
            <w:szCs w:val="18"/>
            <w:lang w:val="en-US"/>
            <w:rPrChange w:id="338" w:author="Sina Furkan Özdemir" w:date="2021-09-20T17:27:00Z">
              <w:rPr>
                <w:sz w:val="20"/>
                <w:szCs w:val="18"/>
                <w:lang w:val="en-GB"/>
              </w:rPr>
            </w:rPrChange>
          </w:rPr>
          <w:fldChar w:fldCharType="separate"/>
        </w:r>
        <w:r w:rsidR="00C87EA3" w:rsidRPr="0029563D" w:rsidDel="00C552CA">
          <w:rPr>
            <w:rFonts w:cs="Calibri"/>
            <w:sz w:val="20"/>
            <w:szCs w:val="24"/>
            <w:lang w:val="en-US"/>
            <w:rPrChange w:id="339" w:author="Sina Furkan Özdemir" w:date="2021-09-20T17:27:00Z">
              <w:rPr>
                <w:rFonts w:cs="Calibri"/>
                <w:sz w:val="20"/>
                <w:szCs w:val="24"/>
              </w:rPr>
            </w:rPrChange>
          </w:rPr>
          <w:delText xml:space="preserve">(De Vreese 2001; De Vreese </w:delText>
        </w:r>
        <w:r w:rsidR="00C87EA3" w:rsidRPr="0029563D" w:rsidDel="00C552CA">
          <w:rPr>
            <w:rFonts w:cs="Calibri"/>
            <w:i/>
            <w:iCs/>
            <w:sz w:val="20"/>
            <w:szCs w:val="24"/>
            <w:lang w:val="en-US"/>
            <w:rPrChange w:id="340"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41" w:author="Sina Furkan Özdemir" w:date="2021-09-20T17:27:00Z">
              <w:rPr>
                <w:rFonts w:cs="Calibri"/>
                <w:sz w:val="20"/>
                <w:szCs w:val="24"/>
              </w:rPr>
            </w:rPrChange>
          </w:rPr>
          <w:delText xml:space="preserve"> 2006; Trenz 2008)</w:delText>
        </w:r>
        <w:r w:rsidR="00795D0B" w:rsidRPr="0029563D" w:rsidDel="00C552CA">
          <w:rPr>
            <w:sz w:val="20"/>
            <w:szCs w:val="18"/>
            <w:lang w:val="en-US"/>
            <w:rPrChange w:id="342"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r w:rsidR="007F21B5" w:rsidRPr="0029563D" w:rsidDel="00C552CA">
          <w:rPr>
            <w:sz w:val="20"/>
            <w:szCs w:val="18"/>
            <w:lang w:val="en-US"/>
            <w:rPrChange w:id="343" w:author="Sina Furkan Özdemir" w:date="2021-09-20T17:27:00Z">
              <w:rPr>
                <w:sz w:val="20"/>
                <w:szCs w:val="18"/>
                <w:lang w:val="en-GB"/>
              </w:rPr>
            </w:rPrChange>
          </w:rPr>
          <w:delText>M</w:delText>
        </w:r>
        <w:r w:rsidR="00457108" w:rsidRPr="0029563D" w:rsidDel="00C552CA">
          <w:rPr>
            <w:sz w:val="20"/>
            <w:szCs w:val="18"/>
            <w:lang w:val="en-US"/>
            <w:rPrChange w:id="344" w:author="Sina Furkan Özdemir" w:date="2021-09-20T17:27:00Z">
              <w:rPr>
                <w:sz w:val="20"/>
                <w:szCs w:val="18"/>
                <w:lang w:val="en-GB"/>
              </w:rPr>
            </w:rPrChange>
          </w:rPr>
          <w:delText>edia coverage of the EU is</w:delText>
        </w:r>
        <w:r w:rsidR="009067AC" w:rsidRPr="0029563D" w:rsidDel="00C552CA">
          <w:rPr>
            <w:sz w:val="20"/>
            <w:szCs w:val="18"/>
            <w:lang w:val="en-US"/>
            <w:rPrChange w:id="345" w:author="Sina Furkan Özdemir" w:date="2021-09-20T17:27:00Z">
              <w:rPr>
                <w:sz w:val="20"/>
                <w:szCs w:val="18"/>
                <w:lang w:val="en-GB"/>
              </w:rPr>
            </w:rPrChange>
          </w:rPr>
          <w:delText xml:space="preserve"> then</w:delText>
        </w:r>
        <w:r w:rsidR="00457108" w:rsidRPr="0029563D" w:rsidDel="00C552CA">
          <w:rPr>
            <w:sz w:val="20"/>
            <w:szCs w:val="18"/>
            <w:lang w:val="en-US"/>
            <w:rPrChange w:id="346" w:author="Sina Furkan Özdemir" w:date="2021-09-20T17:27:00Z">
              <w:rPr>
                <w:sz w:val="20"/>
                <w:szCs w:val="18"/>
                <w:lang w:val="en-GB"/>
              </w:rPr>
            </w:rPrChange>
          </w:rPr>
          <w:delText xml:space="preserve"> primarily driven by </w:delText>
        </w:r>
        <w:r w:rsidR="00BA5FAA" w:rsidRPr="0029563D" w:rsidDel="00C552CA">
          <w:rPr>
            <w:sz w:val="20"/>
            <w:szCs w:val="18"/>
            <w:lang w:val="en-US"/>
            <w:rPrChange w:id="347" w:author="Sina Furkan Özdemir" w:date="2021-09-20T17:27:00Z">
              <w:rPr>
                <w:sz w:val="20"/>
                <w:szCs w:val="18"/>
                <w:lang w:val="en-GB"/>
              </w:rPr>
            </w:rPrChange>
          </w:rPr>
          <w:delText>controversial and contested</w:delText>
        </w:r>
        <w:r w:rsidR="00091B45" w:rsidRPr="0029563D" w:rsidDel="00C552CA">
          <w:rPr>
            <w:sz w:val="20"/>
            <w:szCs w:val="18"/>
            <w:lang w:val="en-US"/>
            <w:rPrChange w:id="348" w:author="Sina Furkan Özdemir" w:date="2021-09-20T17:27:00Z">
              <w:rPr>
                <w:sz w:val="20"/>
                <w:szCs w:val="18"/>
                <w:lang w:val="en-GB"/>
              </w:rPr>
            </w:rPrChange>
          </w:rPr>
          <w:delText xml:space="preserve"> events such as </w:delText>
        </w:r>
        <w:r w:rsidR="00BA5FAA" w:rsidRPr="0029563D" w:rsidDel="00C552CA">
          <w:rPr>
            <w:sz w:val="20"/>
            <w:szCs w:val="18"/>
            <w:lang w:val="en-US"/>
            <w:rPrChange w:id="349" w:author="Sina Furkan Özdemir" w:date="2021-09-20T17:27:00Z">
              <w:rPr>
                <w:sz w:val="20"/>
                <w:szCs w:val="18"/>
                <w:lang w:val="en-GB"/>
              </w:rPr>
            </w:rPrChange>
          </w:rPr>
          <w:delText>summits of the heads of state and government</w:delText>
        </w:r>
        <w:r w:rsidR="00091B45" w:rsidRPr="0029563D" w:rsidDel="00C552CA">
          <w:rPr>
            <w:sz w:val="20"/>
            <w:szCs w:val="18"/>
            <w:lang w:val="en-US"/>
            <w:rPrChange w:id="350" w:author="Sina Furkan Özdemir" w:date="2021-09-20T17:27:00Z">
              <w:rPr>
                <w:sz w:val="20"/>
                <w:szCs w:val="18"/>
                <w:lang w:val="en-GB"/>
              </w:rPr>
            </w:rPrChange>
          </w:rPr>
          <w:delText xml:space="preserve">, </w:delText>
        </w:r>
        <w:r w:rsidRPr="0029563D" w:rsidDel="00C552CA">
          <w:rPr>
            <w:sz w:val="20"/>
            <w:szCs w:val="18"/>
            <w:lang w:val="en-US"/>
            <w:rPrChange w:id="351" w:author="Sina Furkan Özdemir" w:date="2021-09-20T17:27:00Z">
              <w:rPr>
                <w:sz w:val="20"/>
                <w:szCs w:val="18"/>
                <w:lang w:val="en-GB"/>
              </w:rPr>
            </w:rPrChange>
          </w:rPr>
          <w:delText>European Parliament (</w:delText>
        </w:r>
        <w:r w:rsidR="00BA5FAA" w:rsidRPr="0029563D" w:rsidDel="00C552CA">
          <w:rPr>
            <w:sz w:val="20"/>
            <w:szCs w:val="18"/>
            <w:lang w:val="en-US"/>
            <w:rPrChange w:id="352" w:author="Sina Furkan Özdemir" w:date="2021-09-20T17:27:00Z">
              <w:rPr>
                <w:sz w:val="20"/>
                <w:szCs w:val="18"/>
                <w:lang w:val="en-GB"/>
              </w:rPr>
            </w:rPrChange>
          </w:rPr>
          <w:delText>EP</w:delText>
        </w:r>
        <w:r w:rsidRPr="0029563D" w:rsidDel="00C552CA">
          <w:rPr>
            <w:sz w:val="20"/>
            <w:szCs w:val="18"/>
            <w:lang w:val="en-US"/>
            <w:rPrChange w:id="353" w:author="Sina Furkan Özdemir" w:date="2021-09-20T17:27:00Z">
              <w:rPr>
                <w:sz w:val="20"/>
                <w:szCs w:val="18"/>
                <w:lang w:val="en-GB"/>
              </w:rPr>
            </w:rPrChange>
          </w:rPr>
          <w:delText>)</w:delText>
        </w:r>
        <w:r w:rsidR="00BA5FAA" w:rsidRPr="0029563D" w:rsidDel="00C552CA">
          <w:rPr>
            <w:sz w:val="20"/>
            <w:szCs w:val="18"/>
            <w:lang w:val="en-US"/>
            <w:rPrChange w:id="354" w:author="Sina Furkan Özdemir" w:date="2021-09-20T17:27:00Z">
              <w:rPr>
                <w:sz w:val="20"/>
                <w:szCs w:val="18"/>
                <w:lang w:val="en-GB"/>
              </w:rPr>
            </w:rPrChange>
          </w:rPr>
          <w:delText xml:space="preserve"> </w:delText>
        </w:r>
        <w:r w:rsidR="00091B45" w:rsidRPr="0029563D" w:rsidDel="00C552CA">
          <w:rPr>
            <w:sz w:val="20"/>
            <w:szCs w:val="18"/>
            <w:lang w:val="en-US"/>
            <w:rPrChange w:id="355" w:author="Sina Furkan Özdemir" w:date="2021-09-20T17:27:00Z">
              <w:rPr>
                <w:sz w:val="20"/>
                <w:szCs w:val="18"/>
                <w:lang w:val="en-GB"/>
              </w:rPr>
            </w:rPrChange>
          </w:rPr>
          <w:delText xml:space="preserve">elections, and scandals </w:delText>
        </w:r>
        <w:r w:rsidR="00BA5FAA" w:rsidRPr="0029563D" w:rsidDel="00C552CA">
          <w:rPr>
            <w:sz w:val="20"/>
            <w:szCs w:val="18"/>
            <w:lang w:val="en-US"/>
            <w:rPrChange w:id="356" w:author="Sina Furkan Özdemir" w:date="2021-09-20T17:27:00Z">
              <w:rPr>
                <w:sz w:val="20"/>
                <w:szCs w:val="18"/>
                <w:lang w:val="en-GB"/>
              </w:rPr>
            </w:rPrChange>
          </w:rPr>
          <w:delText>on the European level</w:delText>
        </w:r>
        <w:r w:rsidR="00D0206E" w:rsidRPr="0029563D" w:rsidDel="00C552CA">
          <w:rPr>
            <w:sz w:val="20"/>
            <w:szCs w:val="18"/>
            <w:lang w:val="en-US"/>
            <w:rPrChange w:id="357" w:author="Sina Furkan Özdemir" w:date="2021-09-20T17:27:00Z">
              <w:rPr>
                <w:sz w:val="20"/>
                <w:szCs w:val="18"/>
                <w:lang w:val="en-GB"/>
              </w:rPr>
            </w:rPrChange>
          </w:rPr>
          <w:delText xml:space="preserve"> </w:delText>
        </w:r>
        <w:r w:rsidR="00D0206E" w:rsidRPr="0029563D" w:rsidDel="00C552CA">
          <w:rPr>
            <w:sz w:val="20"/>
            <w:szCs w:val="18"/>
            <w:lang w:val="en-US"/>
            <w:rPrChange w:id="358" w:author="Sina Furkan Özdemir" w:date="2021-09-20T17:27:00Z">
              <w:rPr>
                <w:sz w:val="20"/>
                <w:szCs w:val="18"/>
                <w:lang w:val="en-GB"/>
              </w:rPr>
            </w:rPrChange>
          </w:rPr>
          <w:fldChar w:fldCharType="begin"/>
        </w:r>
        <w:r w:rsidR="00897810" w:rsidRPr="0029563D" w:rsidDel="00C552CA">
          <w:rPr>
            <w:sz w:val="20"/>
            <w:szCs w:val="18"/>
            <w:lang w:val="en-US"/>
            <w:rPrChange w:id="359" w:author="Sina Furkan Özdemir" w:date="2021-09-20T17:27:00Z">
              <w:rPr>
                <w:sz w:val="20"/>
                <w:szCs w:val="18"/>
                <w:lang w:val="en-GB"/>
              </w:rPr>
            </w:rPrChange>
          </w:rPr>
          <w:del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r w:rsidR="00D0206E" w:rsidRPr="0029563D" w:rsidDel="00C552CA">
          <w:rPr>
            <w:sz w:val="20"/>
            <w:szCs w:val="18"/>
            <w:lang w:val="en-US"/>
            <w:rPrChange w:id="360" w:author="Sina Furkan Özdemir" w:date="2021-09-20T17:27:00Z">
              <w:rPr>
                <w:sz w:val="20"/>
                <w:szCs w:val="18"/>
                <w:lang w:val="en-GB"/>
              </w:rPr>
            </w:rPrChange>
          </w:rPr>
          <w:fldChar w:fldCharType="separate"/>
        </w:r>
        <w:r w:rsidR="00C87EA3" w:rsidRPr="0029563D" w:rsidDel="00C552CA">
          <w:rPr>
            <w:rFonts w:cs="Calibri"/>
            <w:sz w:val="20"/>
            <w:szCs w:val="24"/>
            <w:lang w:val="en-US"/>
            <w:rPrChange w:id="361" w:author="Sina Furkan Özdemir" w:date="2021-09-20T17:27:00Z">
              <w:rPr>
                <w:rFonts w:cs="Calibri"/>
                <w:sz w:val="20"/>
                <w:szCs w:val="24"/>
              </w:rPr>
            </w:rPrChange>
          </w:rPr>
          <w:delText xml:space="preserve">(Boomgaarden </w:delText>
        </w:r>
        <w:r w:rsidR="00C87EA3" w:rsidRPr="0029563D" w:rsidDel="00C552CA">
          <w:rPr>
            <w:rFonts w:cs="Calibri"/>
            <w:i/>
            <w:iCs/>
            <w:sz w:val="20"/>
            <w:szCs w:val="24"/>
            <w:lang w:val="en-US"/>
            <w:rPrChange w:id="362"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63" w:author="Sina Furkan Özdemir" w:date="2021-09-20T17:27:00Z">
              <w:rPr>
                <w:rFonts w:cs="Calibri"/>
                <w:sz w:val="20"/>
                <w:szCs w:val="24"/>
              </w:rPr>
            </w:rPrChange>
          </w:rPr>
          <w:delText xml:space="preserve"> 2013; Hobolt and Tilley 2014)</w:delText>
        </w:r>
        <w:r w:rsidR="00D0206E" w:rsidRPr="0029563D" w:rsidDel="00C552CA">
          <w:rPr>
            <w:sz w:val="20"/>
            <w:szCs w:val="18"/>
            <w:lang w:val="en-US"/>
            <w:rPrChange w:id="364" w:author="Sina Furkan Özdemir" w:date="2021-09-20T17:27:00Z">
              <w:rPr>
                <w:sz w:val="20"/>
                <w:szCs w:val="18"/>
                <w:lang w:val="en-GB"/>
              </w:rPr>
            </w:rPrChange>
          </w:rPr>
          <w:fldChar w:fldCharType="end"/>
        </w:r>
        <w:r w:rsidR="00091B45" w:rsidRPr="0029563D" w:rsidDel="00C552CA">
          <w:rPr>
            <w:sz w:val="20"/>
            <w:szCs w:val="18"/>
            <w:lang w:val="en-US"/>
            <w:rPrChange w:id="365" w:author="Sina Furkan Özdemir" w:date="2021-09-20T17:27:00Z">
              <w:rPr>
                <w:sz w:val="20"/>
                <w:szCs w:val="18"/>
                <w:lang w:val="en-GB"/>
              </w:rPr>
            </w:rPrChange>
          </w:rPr>
          <w:delText xml:space="preserve">. </w:delText>
        </w:r>
        <w:r w:rsidR="004D2367" w:rsidRPr="0029563D" w:rsidDel="00C552CA">
          <w:rPr>
            <w:sz w:val="20"/>
            <w:szCs w:val="18"/>
            <w:lang w:val="en-US"/>
            <w:rPrChange w:id="366" w:author="Sina Furkan Özdemir" w:date="2021-09-20T17:27:00Z">
              <w:rPr>
                <w:sz w:val="20"/>
                <w:szCs w:val="18"/>
                <w:lang w:val="en-GB"/>
              </w:rPr>
            </w:rPrChange>
          </w:rPr>
          <w:delText>T</w:delText>
        </w:r>
        <w:r w:rsidR="00D0206E" w:rsidRPr="0029563D" w:rsidDel="00C552CA">
          <w:rPr>
            <w:sz w:val="20"/>
            <w:szCs w:val="18"/>
            <w:lang w:val="en-US"/>
            <w:rPrChange w:id="367" w:author="Sina Furkan Özdemir" w:date="2021-09-20T17:27:00Z">
              <w:rPr>
                <w:sz w:val="20"/>
                <w:szCs w:val="18"/>
                <w:lang w:val="en-GB"/>
              </w:rPr>
            </w:rPrChange>
          </w:rPr>
          <w:delText xml:space="preserve">hus, supranational institutions have a hard time </w:delText>
        </w:r>
        <w:r w:rsidRPr="0029563D" w:rsidDel="00C552CA">
          <w:rPr>
            <w:sz w:val="20"/>
            <w:szCs w:val="18"/>
            <w:lang w:val="en-US"/>
            <w:rPrChange w:id="368" w:author="Sina Furkan Özdemir" w:date="2021-09-20T17:27:00Z">
              <w:rPr>
                <w:sz w:val="20"/>
                <w:szCs w:val="18"/>
                <w:lang w:val="en-GB"/>
              </w:rPr>
            </w:rPrChange>
          </w:rPr>
          <w:delText>getting</w:delText>
        </w:r>
        <w:r w:rsidR="00D0206E" w:rsidRPr="0029563D" w:rsidDel="00C552CA">
          <w:rPr>
            <w:sz w:val="20"/>
            <w:szCs w:val="18"/>
            <w:lang w:val="en-US"/>
            <w:rPrChange w:id="369" w:author="Sina Furkan Özdemir" w:date="2021-09-20T17:27:00Z">
              <w:rPr>
                <w:sz w:val="20"/>
                <w:szCs w:val="18"/>
                <w:lang w:val="en-GB"/>
              </w:rPr>
            </w:rPrChange>
          </w:rPr>
          <w:delText xml:space="preserve"> their message across</w:delText>
        </w:r>
        <w:r w:rsidR="004D2367" w:rsidRPr="0029563D" w:rsidDel="00C552CA">
          <w:rPr>
            <w:sz w:val="20"/>
            <w:szCs w:val="18"/>
            <w:lang w:val="en-US"/>
            <w:rPrChange w:id="370" w:author="Sina Furkan Özdemir" w:date="2021-09-20T17:27:00Z">
              <w:rPr>
                <w:sz w:val="20"/>
                <w:szCs w:val="18"/>
                <w:lang w:val="en-GB"/>
              </w:rPr>
            </w:rPrChange>
          </w:rPr>
          <w:delText xml:space="preserve"> via traditional media</w:delText>
        </w:r>
        <w:r w:rsidR="006547B2" w:rsidRPr="0029563D" w:rsidDel="00C552CA">
          <w:rPr>
            <w:sz w:val="20"/>
            <w:szCs w:val="18"/>
            <w:lang w:val="en-US"/>
            <w:rPrChange w:id="371" w:author="Sina Furkan Özdemir" w:date="2021-09-20T17:27:00Z">
              <w:rPr>
                <w:sz w:val="20"/>
                <w:szCs w:val="18"/>
                <w:lang w:val="en-GB"/>
              </w:rPr>
            </w:rPrChange>
          </w:rPr>
          <w:delText xml:space="preserve"> channels</w:delText>
        </w:r>
        <w:r w:rsidR="00D0206E" w:rsidRPr="0029563D" w:rsidDel="00C552CA">
          <w:rPr>
            <w:sz w:val="20"/>
            <w:szCs w:val="18"/>
            <w:lang w:val="en-US"/>
            <w:rPrChange w:id="372" w:author="Sina Furkan Özdemir" w:date="2021-09-20T17:27:00Z">
              <w:rPr>
                <w:sz w:val="20"/>
                <w:szCs w:val="18"/>
                <w:lang w:val="en-GB"/>
              </w:rPr>
            </w:rPrChange>
          </w:rPr>
          <w:delText>.</w:delText>
        </w:r>
      </w:del>
    </w:p>
    <w:p w14:paraId="4906D443" w14:textId="7C1D184A" w:rsidR="001665A9" w:rsidRPr="0029563D" w:rsidDel="00C552CA" w:rsidRDefault="00386C03" w:rsidP="003275B8">
      <w:pPr>
        <w:spacing w:before="120" w:after="0" w:line="240" w:lineRule="auto"/>
        <w:jc w:val="both"/>
        <w:rPr>
          <w:del w:id="373" w:author="Sina Furkan Özdemir" w:date="2021-09-20T17:20:00Z"/>
          <w:sz w:val="20"/>
          <w:szCs w:val="18"/>
          <w:lang w:val="en-US"/>
        </w:rPr>
      </w:pPr>
      <w:del w:id="374" w:author="Sina Furkan Özdemir" w:date="2021-09-20T17:20:00Z">
        <w:r w:rsidRPr="0029563D" w:rsidDel="00C552CA">
          <w:rPr>
            <w:sz w:val="20"/>
            <w:szCs w:val="18"/>
            <w:highlight w:val="yellow"/>
            <w:lang w:val="en-US"/>
            <w:rPrChange w:id="375" w:author="Sina Furkan Özdemir" w:date="2021-09-20T17:27:00Z">
              <w:rPr>
                <w:sz w:val="20"/>
                <w:szCs w:val="18"/>
                <w:highlight w:val="yellow"/>
                <w:lang w:val="en-GB"/>
              </w:rPr>
            </w:rPrChange>
          </w:rPr>
          <w:delText xml:space="preserve">Given </w:delText>
        </w:r>
        <w:r w:rsidR="001665A9" w:rsidRPr="0029563D" w:rsidDel="00C552CA">
          <w:rPr>
            <w:sz w:val="20"/>
            <w:szCs w:val="18"/>
            <w:highlight w:val="yellow"/>
            <w:lang w:val="en-US"/>
            <w:rPrChange w:id="376" w:author="Sina Furkan Özdemir" w:date="2021-09-20T17:27:00Z">
              <w:rPr>
                <w:sz w:val="20"/>
                <w:szCs w:val="18"/>
                <w:highlight w:val="yellow"/>
                <w:lang w:val="en-GB"/>
              </w:rPr>
            </w:rPrChange>
          </w:rPr>
          <w:delText xml:space="preserve">these </w:delText>
        </w:r>
        <w:r w:rsidRPr="0029563D" w:rsidDel="00C552CA">
          <w:rPr>
            <w:sz w:val="20"/>
            <w:szCs w:val="18"/>
            <w:highlight w:val="yellow"/>
            <w:lang w:val="en-US"/>
            <w:rPrChange w:id="377" w:author="Sina Furkan Özdemir" w:date="2021-09-20T17:27:00Z">
              <w:rPr>
                <w:sz w:val="20"/>
                <w:szCs w:val="18"/>
                <w:highlight w:val="yellow"/>
                <w:lang w:val="en-GB"/>
              </w:rPr>
            </w:rPrChange>
          </w:rPr>
          <w:delText>limitations</w:delText>
        </w:r>
        <w:r w:rsidR="001665A9" w:rsidRPr="0029563D" w:rsidDel="00C552CA">
          <w:rPr>
            <w:sz w:val="20"/>
            <w:szCs w:val="18"/>
            <w:highlight w:val="yellow"/>
            <w:lang w:val="en-US"/>
            <w:rPrChange w:id="378" w:author="Sina Furkan Özdemir" w:date="2021-09-20T17:27:00Z">
              <w:rPr>
                <w:sz w:val="20"/>
                <w:szCs w:val="18"/>
                <w:highlight w:val="yellow"/>
                <w:lang w:val="en-GB"/>
              </w:rPr>
            </w:rPrChange>
          </w:rPr>
          <w:delText>, s</w:delText>
        </w:r>
        <w:r w:rsidR="004A4DF3" w:rsidRPr="0029563D" w:rsidDel="00C552CA">
          <w:rPr>
            <w:sz w:val="20"/>
            <w:szCs w:val="18"/>
            <w:highlight w:val="yellow"/>
            <w:lang w:val="en-US"/>
            <w:rPrChange w:id="379" w:author="Sina Furkan Özdemir" w:date="2021-09-20T17:27:00Z">
              <w:rPr>
                <w:sz w:val="20"/>
                <w:szCs w:val="18"/>
                <w:highlight w:val="yellow"/>
                <w:lang w:val="en-GB"/>
              </w:rPr>
            </w:rPrChange>
          </w:rPr>
          <w:delText xml:space="preserve">ocial media platforms </w:delText>
        </w:r>
        <w:r w:rsidR="001665A9" w:rsidRPr="0029563D" w:rsidDel="00C552CA">
          <w:rPr>
            <w:sz w:val="20"/>
            <w:szCs w:val="18"/>
            <w:highlight w:val="yellow"/>
            <w:lang w:val="en-US"/>
            <w:rPrChange w:id="380" w:author="Sina Furkan Özdemir" w:date="2021-09-20T17:27:00Z">
              <w:rPr>
                <w:sz w:val="20"/>
                <w:szCs w:val="18"/>
                <w:highlight w:val="yellow"/>
                <w:lang w:val="en-GB"/>
              </w:rPr>
            </w:rPrChange>
          </w:rPr>
          <w:delText xml:space="preserve">should be promising </w:delText>
        </w:r>
        <w:r w:rsidR="007F21B5" w:rsidRPr="0029563D" w:rsidDel="00C552CA">
          <w:rPr>
            <w:sz w:val="20"/>
            <w:szCs w:val="18"/>
            <w:highlight w:val="yellow"/>
            <w:lang w:val="en-US"/>
            <w:rPrChange w:id="381" w:author="Sina Furkan Özdemir" w:date="2021-09-20T17:27:00Z">
              <w:rPr>
                <w:sz w:val="20"/>
                <w:szCs w:val="18"/>
                <w:highlight w:val="yellow"/>
                <w:lang w:val="en-GB"/>
              </w:rPr>
            </w:rPrChange>
          </w:rPr>
          <w:delText xml:space="preserve">communication </w:delText>
        </w:r>
        <w:r w:rsidR="004A4DF3" w:rsidRPr="0029563D" w:rsidDel="00C552CA">
          <w:rPr>
            <w:sz w:val="20"/>
            <w:szCs w:val="18"/>
            <w:highlight w:val="yellow"/>
            <w:lang w:val="en-US"/>
            <w:rPrChange w:id="382" w:author="Sina Furkan Özdemir" w:date="2021-09-20T17:27:00Z">
              <w:rPr>
                <w:sz w:val="20"/>
                <w:szCs w:val="18"/>
                <w:highlight w:val="yellow"/>
                <w:lang w:val="en-GB"/>
              </w:rPr>
            </w:rPrChange>
          </w:rPr>
          <w:delText>channel</w:delText>
        </w:r>
        <w:r w:rsidR="006547B2" w:rsidRPr="0029563D" w:rsidDel="00C552CA">
          <w:rPr>
            <w:sz w:val="20"/>
            <w:szCs w:val="18"/>
            <w:highlight w:val="yellow"/>
            <w:lang w:val="en-US"/>
            <w:rPrChange w:id="383" w:author="Sina Furkan Özdemir" w:date="2021-09-20T17:27:00Z">
              <w:rPr>
                <w:sz w:val="20"/>
                <w:szCs w:val="18"/>
                <w:highlight w:val="yellow"/>
                <w:lang w:val="en-GB"/>
              </w:rPr>
            </w:rPrChange>
          </w:rPr>
          <w:delText>s</w:delText>
        </w:r>
        <w:r w:rsidR="004A4DF3" w:rsidRPr="0029563D" w:rsidDel="00C552CA">
          <w:rPr>
            <w:sz w:val="20"/>
            <w:szCs w:val="18"/>
            <w:highlight w:val="yellow"/>
            <w:lang w:val="en-US"/>
            <w:rPrChange w:id="384" w:author="Sina Furkan Özdemir" w:date="2021-09-20T17:27:00Z">
              <w:rPr>
                <w:sz w:val="20"/>
                <w:szCs w:val="18"/>
                <w:highlight w:val="yellow"/>
                <w:lang w:val="en-GB"/>
              </w:rPr>
            </w:rPrChange>
          </w:rPr>
          <w:delText xml:space="preserve"> </w:delText>
        </w:r>
        <w:r w:rsidR="001665A9" w:rsidRPr="0029563D" w:rsidDel="00C552CA">
          <w:rPr>
            <w:sz w:val="20"/>
            <w:szCs w:val="18"/>
            <w:highlight w:val="yellow"/>
            <w:lang w:val="en-US"/>
            <w:rPrChange w:id="385" w:author="Sina Furkan Özdemir" w:date="2021-09-20T17:27:00Z">
              <w:rPr>
                <w:sz w:val="20"/>
                <w:szCs w:val="18"/>
                <w:highlight w:val="yellow"/>
                <w:lang w:val="en-GB"/>
              </w:rPr>
            </w:rPrChange>
          </w:rPr>
          <w:delText xml:space="preserve">for supranational </w:delText>
        </w:r>
        <w:r w:rsidR="007F21B5" w:rsidRPr="0029563D" w:rsidDel="00C552CA">
          <w:rPr>
            <w:sz w:val="20"/>
            <w:szCs w:val="18"/>
            <w:highlight w:val="yellow"/>
            <w:lang w:val="en-US"/>
            <w:rPrChange w:id="386" w:author="Sina Furkan Özdemir" w:date="2021-09-20T17:27:00Z">
              <w:rPr>
                <w:sz w:val="20"/>
                <w:szCs w:val="18"/>
                <w:highlight w:val="yellow"/>
                <w:lang w:val="en-GB"/>
              </w:rPr>
            </w:rPrChange>
          </w:rPr>
          <w:delText>actors</w:delText>
        </w:r>
        <w:r w:rsidR="004A4DF3" w:rsidRPr="0029563D" w:rsidDel="00C552CA">
          <w:rPr>
            <w:sz w:val="20"/>
            <w:szCs w:val="18"/>
            <w:lang w:val="en-US"/>
            <w:rPrChange w:id="387" w:author="Sina Furkan Özdemir" w:date="2021-09-20T17:27:00Z">
              <w:rPr>
                <w:sz w:val="20"/>
                <w:szCs w:val="18"/>
                <w:lang w:val="en-GB"/>
              </w:rPr>
            </w:rPrChange>
          </w:rPr>
          <w:delText xml:space="preserve">. </w:delText>
        </w:r>
        <w:bookmarkStart w:id="388" w:name="para-3"/>
        <w:bookmarkEnd w:id="225"/>
        <w:r w:rsidR="004A4DF3" w:rsidRPr="0029563D" w:rsidDel="00C552CA">
          <w:rPr>
            <w:sz w:val="20"/>
            <w:szCs w:val="18"/>
            <w:lang w:val="en-US"/>
            <w:rPrChange w:id="389" w:author="Sina Furkan Özdemir" w:date="2021-09-20T17:27:00Z">
              <w:rPr>
                <w:sz w:val="20"/>
                <w:szCs w:val="18"/>
                <w:lang w:val="en-GB"/>
              </w:rPr>
            </w:rPrChange>
          </w:rPr>
          <w:delText>With a view to external constraints</w:delText>
        </w:r>
        <w:r w:rsidR="00C138C8" w:rsidRPr="0029563D" w:rsidDel="00C552CA">
          <w:rPr>
            <w:sz w:val="20"/>
            <w:szCs w:val="18"/>
            <w:lang w:val="en-US"/>
            <w:rPrChange w:id="390" w:author="Sina Furkan Özdemir" w:date="2021-09-20T17:27:00Z">
              <w:rPr>
                <w:sz w:val="20"/>
                <w:szCs w:val="18"/>
                <w:lang w:val="en-GB"/>
              </w:rPr>
            </w:rPrChange>
          </w:rPr>
          <w:delText xml:space="preserve">, </w:delText>
        </w:r>
        <w:r w:rsidR="00091B45" w:rsidRPr="0029563D" w:rsidDel="00C552CA">
          <w:rPr>
            <w:sz w:val="20"/>
            <w:szCs w:val="18"/>
            <w:lang w:val="en-US"/>
            <w:rPrChange w:id="391" w:author="Sina Furkan Özdemir" w:date="2021-09-20T17:27:00Z">
              <w:rPr>
                <w:sz w:val="20"/>
                <w:szCs w:val="18"/>
                <w:lang w:val="en-GB"/>
              </w:rPr>
            </w:rPrChange>
          </w:rPr>
          <w:delText xml:space="preserve">social media </w:delText>
        </w:r>
        <w:r w:rsidR="00C138C8" w:rsidRPr="0029563D" w:rsidDel="00C552CA">
          <w:rPr>
            <w:sz w:val="20"/>
            <w:szCs w:val="18"/>
            <w:lang w:val="en-US"/>
            <w:rPrChange w:id="392" w:author="Sina Furkan Özdemir" w:date="2021-09-20T17:27:00Z">
              <w:rPr>
                <w:sz w:val="20"/>
                <w:szCs w:val="18"/>
                <w:lang w:val="en-GB"/>
              </w:rPr>
            </w:rPrChange>
          </w:rPr>
          <w:delText xml:space="preserve">allow citizens to engage with content beyond national boundaries </w:delText>
        </w:r>
        <w:r w:rsidR="00091B45" w:rsidRPr="0029563D" w:rsidDel="00C552CA">
          <w:rPr>
            <w:sz w:val="20"/>
            <w:szCs w:val="18"/>
            <w:lang w:val="en-US"/>
            <w:rPrChange w:id="393" w:author="Sina Furkan Özdemir" w:date="2021-09-20T17:27:00Z">
              <w:rPr>
                <w:sz w:val="20"/>
                <w:szCs w:val="18"/>
                <w:lang w:val="en-GB"/>
              </w:rPr>
            </w:rPrChange>
          </w:rPr>
          <w:delText>(Bossetta et al., 2017)</w:delText>
        </w:r>
        <w:r w:rsidR="006547B2" w:rsidRPr="0029563D" w:rsidDel="00C552CA">
          <w:rPr>
            <w:sz w:val="20"/>
            <w:szCs w:val="18"/>
            <w:lang w:val="en-US"/>
            <w:rPrChange w:id="394" w:author="Sina Furkan Özdemir" w:date="2021-09-20T17:27:00Z">
              <w:rPr>
                <w:sz w:val="20"/>
                <w:szCs w:val="18"/>
                <w:lang w:val="en-GB"/>
              </w:rPr>
            </w:rPrChange>
          </w:rPr>
          <w:delText xml:space="preserve">, thus potentially </w:delText>
        </w:r>
        <w:r w:rsidR="00F53338" w:rsidRPr="0029563D" w:rsidDel="00C552CA">
          <w:rPr>
            <w:sz w:val="20"/>
            <w:szCs w:val="18"/>
            <w:lang w:val="en-US"/>
            <w:rPrChange w:id="395" w:author="Sina Furkan Özdemir" w:date="2021-09-20T17:27:00Z">
              <w:rPr>
                <w:sz w:val="20"/>
                <w:szCs w:val="18"/>
                <w:lang w:val="en-GB"/>
              </w:rPr>
            </w:rPrChange>
          </w:rPr>
          <w:delText>ameliorat</w:delText>
        </w:r>
        <w:r w:rsidRPr="0029563D" w:rsidDel="00C552CA">
          <w:rPr>
            <w:sz w:val="20"/>
            <w:szCs w:val="18"/>
            <w:lang w:val="en-US"/>
            <w:rPrChange w:id="396" w:author="Sina Furkan Özdemir" w:date="2021-09-20T17:27:00Z">
              <w:rPr>
                <w:sz w:val="20"/>
                <w:szCs w:val="18"/>
                <w:lang w:val="en-GB"/>
              </w:rPr>
            </w:rPrChange>
          </w:rPr>
          <w:delText>ing</w:delText>
        </w:r>
        <w:r w:rsidR="00F53338" w:rsidRPr="0029563D" w:rsidDel="00C552CA">
          <w:rPr>
            <w:sz w:val="20"/>
            <w:szCs w:val="18"/>
            <w:lang w:val="en-US"/>
            <w:rPrChange w:id="397" w:author="Sina Furkan Özdemir" w:date="2021-09-20T17:27:00Z">
              <w:rPr>
                <w:sz w:val="20"/>
                <w:szCs w:val="18"/>
                <w:lang w:val="en-GB"/>
              </w:rPr>
            </w:rPrChange>
          </w:rPr>
          <w:delText xml:space="preserve"> adverse effects of</w:delText>
        </w:r>
        <w:r w:rsidR="005D43D0" w:rsidRPr="0029563D" w:rsidDel="00C552CA">
          <w:rPr>
            <w:sz w:val="20"/>
            <w:szCs w:val="18"/>
            <w:lang w:val="en-US"/>
            <w:rPrChange w:id="398" w:author="Sina Furkan Özdemir" w:date="2021-09-20T17:27:00Z">
              <w:rPr>
                <w:sz w:val="20"/>
                <w:szCs w:val="18"/>
                <w:lang w:val="en-GB"/>
              </w:rPr>
            </w:rPrChange>
          </w:rPr>
          <w:delText xml:space="preserve"> fractured public spheres</w:delText>
        </w:r>
        <w:r w:rsidR="00091B45" w:rsidRPr="0029563D" w:rsidDel="00C552CA">
          <w:rPr>
            <w:sz w:val="20"/>
            <w:szCs w:val="18"/>
            <w:lang w:val="en-US"/>
            <w:rPrChange w:id="399" w:author="Sina Furkan Özdemir" w:date="2021-09-20T17:27:00Z">
              <w:rPr>
                <w:sz w:val="20"/>
                <w:szCs w:val="18"/>
                <w:lang w:val="en-GB"/>
              </w:rPr>
            </w:rPrChange>
          </w:rPr>
          <w:delText>.</w:delText>
        </w:r>
        <w:r w:rsidR="00CE7CE8" w:rsidRPr="0029563D" w:rsidDel="00C552CA">
          <w:rPr>
            <w:sz w:val="20"/>
            <w:szCs w:val="18"/>
            <w:lang w:val="en-US"/>
            <w:rPrChange w:id="400" w:author="Sina Furkan Özdemir" w:date="2021-09-20T17:27:00Z">
              <w:rPr>
                <w:sz w:val="20"/>
                <w:szCs w:val="18"/>
                <w:lang w:val="en-GB"/>
              </w:rPr>
            </w:rPrChange>
          </w:rPr>
          <w:delText xml:space="preserve"> Furthermore,</w:delText>
        </w:r>
        <w:r w:rsidR="00091B45" w:rsidRPr="0029563D" w:rsidDel="00C552CA">
          <w:rPr>
            <w:sz w:val="20"/>
            <w:szCs w:val="18"/>
            <w:lang w:val="en-US"/>
            <w:rPrChange w:id="401" w:author="Sina Furkan Özdemir" w:date="2021-09-20T17:27:00Z">
              <w:rPr>
                <w:sz w:val="20"/>
                <w:szCs w:val="18"/>
                <w:lang w:val="en-GB"/>
              </w:rPr>
            </w:rPrChange>
          </w:rPr>
          <w:delText xml:space="preserve"> </w:delText>
        </w:r>
        <w:r w:rsidR="00CE7CE8" w:rsidRPr="0029563D" w:rsidDel="00C552CA">
          <w:rPr>
            <w:sz w:val="20"/>
            <w:szCs w:val="18"/>
            <w:lang w:val="en-US"/>
            <w:rPrChange w:id="402" w:author="Sina Furkan Özdemir" w:date="2021-09-20T17:27:00Z">
              <w:rPr>
                <w:sz w:val="20"/>
                <w:szCs w:val="18"/>
                <w:lang w:val="en-GB"/>
              </w:rPr>
            </w:rPrChange>
          </w:rPr>
          <w:delText>s</w:delText>
        </w:r>
        <w:r w:rsidR="00C138C8" w:rsidRPr="0029563D" w:rsidDel="00C552CA">
          <w:rPr>
            <w:sz w:val="20"/>
            <w:szCs w:val="18"/>
            <w:lang w:val="en-US"/>
            <w:rPrChange w:id="403" w:author="Sina Furkan Özdemir" w:date="2021-09-20T17:27:00Z">
              <w:rPr>
                <w:sz w:val="20"/>
                <w:szCs w:val="18"/>
                <w:lang w:val="en-GB"/>
              </w:rPr>
            </w:rPrChange>
          </w:rPr>
          <w:delText xml:space="preserve">ocial media imbue users with a degree of gatekeeping power (Wallace, 2018). The decentralized structure of these platforms, where users themselves can choose which </w:delText>
        </w:r>
        <w:r w:rsidR="001665A9" w:rsidRPr="0029563D" w:rsidDel="00C552CA">
          <w:rPr>
            <w:sz w:val="20"/>
            <w:szCs w:val="18"/>
            <w:lang w:val="en-US"/>
            <w:rPrChange w:id="404" w:author="Sina Furkan Özdemir" w:date="2021-09-20T17:27:00Z">
              <w:rPr>
                <w:sz w:val="20"/>
                <w:szCs w:val="18"/>
                <w:lang w:val="en-GB"/>
              </w:rPr>
            </w:rPrChange>
          </w:rPr>
          <w:delText>messages</w:delText>
        </w:r>
        <w:r w:rsidR="00C138C8" w:rsidRPr="0029563D" w:rsidDel="00C552CA">
          <w:rPr>
            <w:sz w:val="20"/>
            <w:szCs w:val="18"/>
            <w:lang w:val="en-US"/>
            <w:rPrChange w:id="405" w:author="Sina Furkan Özdemir" w:date="2021-09-20T17:27:00Z">
              <w:rPr>
                <w:sz w:val="20"/>
                <w:szCs w:val="18"/>
                <w:lang w:val="en-GB"/>
              </w:rPr>
            </w:rPrChange>
          </w:rPr>
          <w:delText xml:space="preserve"> will be allowed and amplified in the information environment, gives supranational EU actors some freedom to determine which issues to </w:delText>
        </w:r>
        <w:r w:rsidR="00B3438C" w:rsidRPr="0029563D" w:rsidDel="00C552CA">
          <w:rPr>
            <w:sz w:val="20"/>
            <w:szCs w:val="18"/>
            <w:lang w:val="en-US"/>
            <w:rPrChange w:id="406" w:author="Sina Furkan Özdemir" w:date="2021-09-20T17:27:00Z">
              <w:rPr>
                <w:sz w:val="20"/>
                <w:szCs w:val="18"/>
                <w:lang w:val="en-GB"/>
              </w:rPr>
            </w:rPrChange>
          </w:rPr>
          <w:delText xml:space="preserve">highlight </w:delText>
        </w:r>
        <w:r w:rsidR="00C138C8" w:rsidRPr="0029563D" w:rsidDel="00C552CA">
          <w:rPr>
            <w:sz w:val="20"/>
            <w:szCs w:val="18"/>
            <w:lang w:val="en-US"/>
            <w:rPrChange w:id="407" w:author="Sina Furkan Özdemir" w:date="2021-09-20T17:27:00Z">
              <w:rPr>
                <w:sz w:val="20"/>
                <w:szCs w:val="18"/>
                <w:lang w:val="en-GB"/>
              </w:rPr>
            </w:rPrChange>
          </w:rPr>
          <w:delText>and how to best generate engagement. This allow</w:delText>
        </w:r>
        <w:r w:rsidR="001665A9" w:rsidRPr="0029563D" w:rsidDel="00C552CA">
          <w:rPr>
            <w:sz w:val="20"/>
            <w:szCs w:val="18"/>
            <w:lang w:val="en-US"/>
            <w:rPrChange w:id="408" w:author="Sina Furkan Özdemir" w:date="2021-09-20T17:27:00Z">
              <w:rPr>
                <w:sz w:val="20"/>
                <w:szCs w:val="18"/>
                <w:lang w:val="en-GB"/>
              </w:rPr>
            </w:rPrChange>
          </w:rPr>
          <w:delText>s</w:delText>
        </w:r>
        <w:r w:rsidR="00C138C8" w:rsidRPr="0029563D" w:rsidDel="00C552CA">
          <w:rPr>
            <w:sz w:val="20"/>
            <w:szCs w:val="18"/>
            <w:lang w:val="en-US"/>
            <w:rPrChange w:id="409" w:author="Sina Furkan Özdemir" w:date="2021-09-20T17:27:00Z">
              <w:rPr>
                <w:sz w:val="20"/>
                <w:szCs w:val="18"/>
                <w:lang w:val="en-GB"/>
              </w:rPr>
            </w:rPrChange>
          </w:rPr>
          <w:delText xml:space="preserve"> them to </w:delText>
        </w:r>
        <w:r w:rsidR="00F61ADB" w:rsidRPr="0029563D" w:rsidDel="00C552CA">
          <w:rPr>
            <w:sz w:val="20"/>
            <w:szCs w:val="18"/>
            <w:lang w:val="en-US"/>
            <w:rPrChange w:id="410" w:author="Sina Furkan Özdemir" w:date="2021-09-20T17:27:00Z">
              <w:rPr>
                <w:sz w:val="20"/>
                <w:szCs w:val="18"/>
                <w:lang w:val="en-GB"/>
              </w:rPr>
            </w:rPrChange>
          </w:rPr>
          <w:delText xml:space="preserve">partially </w:delText>
        </w:r>
        <w:r w:rsidR="00C138C8" w:rsidRPr="0029563D" w:rsidDel="00C552CA">
          <w:rPr>
            <w:sz w:val="20"/>
            <w:szCs w:val="18"/>
            <w:lang w:val="en-US"/>
            <w:rPrChange w:id="411" w:author="Sina Furkan Özdemir" w:date="2021-09-20T17:27:00Z">
              <w:rPr>
                <w:sz w:val="20"/>
                <w:szCs w:val="18"/>
                <w:lang w:val="en-GB"/>
              </w:rPr>
            </w:rPrChange>
          </w:rPr>
          <w:delText xml:space="preserve">circumvent traditional media selection logics, generate attention </w:delText>
        </w:r>
        <w:r w:rsidR="001665A9" w:rsidRPr="0029563D" w:rsidDel="00C552CA">
          <w:rPr>
            <w:sz w:val="20"/>
            <w:szCs w:val="18"/>
            <w:lang w:val="en-US"/>
            <w:rPrChange w:id="412" w:author="Sina Furkan Özdemir" w:date="2021-09-20T17:27:00Z">
              <w:rPr>
                <w:sz w:val="20"/>
                <w:szCs w:val="18"/>
                <w:lang w:val="en-GB"/>
              </w:rPr>
            </w:rPrChange>
          </w:rPr>
          <w:delText xml:space="preserve">on their preferred topics, and reach out to European citizens more directly. </w:delText>
        </w:r>
        <w:r w:rsidR="000D4F85" w:rsidRPr="0029563D" w:rsidDel="00C552CA">
          <w:rPr>
            <w:sz w:val="20"/>
            <w:szCs w:val="18"/>
            <w:lang w:val="en-US"/>
            <w:rPrChange w:id="413" w:author="Sina Furkan Özdemir" w:date="2021-09-20T17:27:00Z">
              <w:rPr>
                <w:sz w:val="20"/>
                <w:szCs w:val="18"/>
                <w:lang w:val="en-GB"/>
              </w:rPr>
            </w:rPrChange>
          </w:rPr>
          <w:delText xml:space="preserve">Moreover, </w:delText>
        </w:r>
        <w:r w:rsidR="00645A19" w:rsidRPr="0029563D" w:rsidDel="00C552CA">
          <w:rPr>
            <w:sz w:val="20"/>
            <w:szCs w:val="18"/>
            <w:lang w:val="en-US"/>
            <w:rPrChange w:id="414" w:author="Sina Furkan Özdemir" w:date="2021-09-20T17:27:00Z">
              <w:rPr>
                <w:sz w:val="20"/>
                <w:szCs w:val="18"/>
                <w:lang w:val="en-GB"/>
              </w:rPr>
            </w:rPrChange>
          </w:rPr>
          <w:delText>social media platform</w:delText>
        </w:r>
        <w:r w:rsidR="00F61ADB" w:rsidRPr="0029563D" w:rsidDel="00C552CA">
          <w:rPr>
            <w:sz w:val="20"/>
            <w:szCs w:val="18"/>
            <w:lang w:val="en-US"/>
            <w:rPrChange w:id="415" w:author="Sina Furkan Özdemir" w:date="2021-09-20T17:27:00Z">
              <w:rPr>
                <w:sz w:val="20"/>
                <w:szCs w:val="18"/>
                <w:lang w:val="en-GB"/>
              </w:rPr>
            </w:rPrChange>
          </w:rPr>
          <w:delText>s</w:delText>
        </w:r>
        <w:r w:rsidR="00645A19" w:rsidRPr="0029563D" w:rsidDel="00C552CA">
          <w:rPr>
            <w:sz w:val="20"/>
            <w:szCs w:val="18"/>
            <w:lang w:val="en-US"/>
            <w:rPrChange w:id="416" w:author="Sina Furkan Özdemir" w:date="2021-09-20T17:27:00Z">
              <w:rPr>
                <w:sz w:val="20"/>
                <w:szCs w:val="18"/>
                <w:lang w:val="en-GB"/>
              </w:rPr>
            </w:rPrChange>
          </w:rPr>
          <w:delText xml:space="preserve">, specifically Twitter, can act as a </w:delText>
        </w:r>
        <w:r w:rsidR="00F61ADB" w:rsidRPr="0029563D" w:rsidDel="00C552CA">
          <w:rPr>
            <w:sz w:val="20"/>
            <w:szCs w:val="18"/>
            <w:lang w:val="en-US"/>
            <w:rPrChange w:id="417" w:author="Sina Furkan Özdemir" w:date="2021-09-20T17:27:00Z">
              <w:rPr>
                <w:sz w:val="20"/>
                <w:szCs w:val="18"/>
                <w:lang w:val="en-GB"/>
              </w:rPr>
            </w:rPrChange>
          </w:rPr>
          <w:delText>‘</w:delText>
        </w:r>
        <w:r w:rsidR="00F479CA" w:rsidRPr="0029563D" w:rsidDel="00C552CA">
          <w:rPr>
            <w:sz w:val="20"/>
            <w:szCs w:val="18"/>
            <w:lang w:val="en-US"/>
            <w:rPrChange w:id="418" w:author="Sina Furkan Özdemir" w:date="2021-09-20T17:27:00Z">
              <w:rPr>
                <w:sz w:val="20"/>
                <w:szCs w:val="18"/>
                <w:lang w:val="en-GB"/>
              </w:rPr>
            </w:rPrChange>
          </w:rPr>
          <w:delText>double-barrelled</w:delText>
        </w:r>
        <w:r w:rsidR="00645A19" w:rsidRPr="0029563D" w:rsidDel="00C552CA">
          <w:rPr>
            <w:sz w:val="20"/>
            <w:szCs w:val="18"/>
            <w:lang w:val="en-US"/>
            <w:rPrChange w:id="419" w:author="Sina Furkan Özdemir" w:date="2021-09-20T17:27:00Z">
              <w:rPr>
                <w:sz w:val="20"/>
                <w:szCs w:val="18"/>
                <w:lang w:val="en-GB"/>
              </w:rPr>
            </w:rPrChange>
          </w:rPr>
          <w:delText xml:space="preserve"> gun</w:delText>
        </w:r>
        <w:r w:rsidR="00F61ADB" w:rsidRPr="0029563D" w:rsidDel="00C552CA">
          <w:rPr>
            <w:sz w:val="20"/>
            <w:szCs w:val="18"/>
            <w:lang w:val="en-US"/>
            <w:rPrChange w:id="420" w:author="Sina Furkan Özdemir" w:date="2021-09-20T17:27:00Z">
              <w:rPr>
                <w:sz w:val="20"/>
                <w:szCs w:val="18"/>
                <w:lang w:val="en-GB"/>
              </w:rPr>
            </w:rPrChange>
          </w:rPr>
          <w:delText>’</w:delText>
        </w:r>
        <w:r w:rsidR="00645A19" w:rsidRPr="0029563D" w:rsidDel="00C552CA">
          <w:rPr>
            <w:sz w:val="20"/>
            <w:szCs w:val="18"/>
            <w:lang w:val="en-US"/>
            <w:rPrChange w:id="421" w:author="Sina Furkan Özdemir" w:date="2021-09-20T17:27:00Z">
              <w:rPr>
                <w:sz w:val="20"/>
                <w:szCs w:val="18"/>
                <w:lang w:val="en-GB"/>
              </w:rPr>
            </w:rPrChange>
          </w:rPr>
          <w:delText xml:space="preserve"> for reach</w:delText>
        </w:r>
        <w:r w:rsidR="00F479CA" w:rsidRPr="0029563D" w:rsidDel="00C552CA">
          <w:rPr>
            <w:sz w:val="20"/>
            <w:szCs w:val="18"/>
            <w:lang w:val="en-US"/>
            <w:rPrChange w:id="422" w:author="Sina Furkan Özdemir" w:date="2021-09-20T17:27:00Z">
              <w:rPr>
                <w:sz w:val="20"/>
                <w:szCs w:val="18"/>
                <w:lang w:val="en-GB"/>
              </w:rPr>
            </w:rPrChange>
          </w:rPr>
          <w:delText>ing</w:delText>
        </w:r>
        <w:r w:rsidR="00645A19" w:rsidRPr="0029563D" w:rsidDel="00C552CA">
          <w:rPr>
            <w:sz w:val="20"/>
            <w:szCs w:val="18"/>
            <w:lang w:val="en-US"/>
            <w:rPrChange w:id="423" w:author="Sina Furkan Özdemir" w:date="2021-09-20T17:27:00Z">
              <w:rPr>
                <w:sz w:val="20"/>
                <w:szCs w:val="18"/>
                <w:lang w:val="en-GB"/>
              </w:rPr>
            </w:rPrChange>
          </w:rPr>
          <w:delText xml:space="preserve"> out</w:delText>
        </w:r>
        <w:r w:rsidR="00261C76" w:rsidRPr="0029563D" w:rsidDel="00C552CA">
          <w:rPr>
            <w:sz w:val="20"/>
            <w:szCs w:val="18"/>
            <w:lang w:val="en-US"/>
            <w:rPrChange w:id="424" w:author="Sina Furkan Özdemir" w:date="2021-09-20T17:27:00Z">
              <w:rPr>
                <w:sz w:val="20"/>
                <w:szCs w:val="18"/>
                <w:lang w:val="en-GB"/>
              </w:rPr>
            </w:rPrChange>
          </w:rPr>
          <w:delText xml:space="preserve"> to </w:delText>
        </w:r>
        <w:r w:rsidR="00F61ADB" w:rsidRPr="0029563D" w:rsidDel="00C552CA">
          <w:rPr>
            <w:sz w:val="20"/>
            <w:szCs w:val="18"/>
            <w:lang w:val="en-US"/>
            <w:rPrChange w:id="425" w:author="Sina Furkan Özdemir" w:date="2021-09-20T17:27:00Z">
              <w:rPr>
                <w:sz w:val="20"/>
                <w:szCs w:val="18"/>
                <w:lang w:val="en-GB"/>
              </w:rPr>
            </w:rPrChange>
          </w:rPr>
          <w:delText xml:space="preserve">the </w:delText>
        </w:r>
        <w:r w:rsidR="00261C76" w:rsidRPr="0029563D" w:rsidDel="00C552CA">
          <w:rPr>
            <w:sz w:val="20"/>
            <w:szCs w:val="18"/>
            <w:lang w:val="en-US"/>
            <w:rPrChange w:id="426" w:author="Sina Furkan Özdemir" w:date="2021-09-20T17:27:00Z">
              <w:rPr>
                <w:sz w:val="20"/>
                <w:szCs w:val="18"/>
                <w:lang w:val="en-GB"/>
              </w:rPr>
            </w:rPrChange>
          </w:rPr>
          <w:delText>citizenry</w:delText>
        </w:r>
        <w:r w:rsidR="00F61ADB" w:rsidRPr="0029563D" w:rsidDel="00C552CA">
          <w:rPr>
            <w:sz w:val="20"/>
            <w:szCs w:val="18"/>
            <w:lang w:val="en-US"/>
            <w:rPrChange w:id="427" w:author="Sina Furkan Özdemir" w:date="2021-09-20T17:27:00Z">
              <w:rPr>
                <w:sz w:val="20"/>
                <w:szCs w:val="18"/>
                <w:lang w:val="en-GB"/>
              </w:rPr>
            </w:rPrChange>
          </w:rPr>
          <w:delText xml:space="preserve">: </w:delText>
        </w:r>
        <w:r w:rsidR="00645A19" w:rsidRPr="0029563D" w:rsidDel="00C552CA">
          <w:rPr>
            <w:sz w:val="20"/>
            <w:szCs w:val="18"/>
            <w:lang w:val="en-US"/>
            <w:rPrChange w:id="428" w:author="Sina Furkan Özdemir" w:date="2021-09-20T17:27:00Z">
              <w:rPr>
                <w:sz w:val="20"/>
                <w:szCs w:val="18"/>
                <w:lang w:val="en-GB"/>
              </w:rPr>
            </w:rPrChange>
          </w:rPr>
          <w:delText>recent research shows that</w:delText>
        </w:r>
        <w:r w:rsidR="00880B6E" w:rsidRPr="0029563D" w:rsidDel="00C552CA">
          <w:rPr>
            <w:sz w:val="20"/>
            <w:szCs w:val="18"/>
            <w:lang w:val="en-US"/>
            <w:rPrChange w:id="429" w:author="Sina Furkan Özdemir" w:date="2021-09-20T17:27:00Z">
              <w:rPr>
                <w:sz w:val="20"/>
                <w:szCs w:val="18"/>
                <w:lang w:val="en-GB"/>
              </w:rPr>
            </w:rPrChange>
          </w:rPr>
          <w:delText xml:space="preserve"> journalists tend to pick up</w:delText>
        </w:r>
        <w:r w:rsidR="00645A19" w:rsidRPr="0029563D" w:rsidDel="00C552CA">
          <w:rPr>
            <w:sz w:val="20"/>
            <w:szCs w:val="18"/>
            <w:lang w:val="en-US"/>
            <w:rPrChange w:id="430" w:author="Sina Furkan Özdemir" w:date="2021-09-20T17:27:00Z">
              <w:rPr>
                <w:sz w:val="20"/>
                <w:szCs w:val="18"/>
                <w:lang w:val="en-GB"/>
              </w:rPr>
            </w:rPrChange>
          </w:rPr>
          <w:delText xml:space="preserve"> </w:delText>
        </w:r>
        <w:r w:rsidR="00601A09" w:rsidRPr="0029563D" w:rsidDel="00C552CA">
          <w:rPr>
            <w:sz w:val="20"/>
            <w:szCs w:val="18"/>
            <w:lang w:val="en-US"/>
            <w:rPrChange w:id="431" w:author="Sina Furkan Özdemir" w:date="2021-09-20T17:27:00Z">
              <w:rPr>
                <w:sz w:val="20"/>
                <w:szCs w:val="18"/>
                <w:lang w:val="en-GB"/>
              </w:rPr>
            </w:rPrChange>
          </w:rPr>
          <w:delText xml:space="preserve">tweets from political actors </w:delText>
        </w:r>
        <w:r w:rsidR="00B3438C" w:rsidRPr="0029563D" w:rsidDel="00C552CA">
          <w:rPr>
            <w:sz w:val="20"/>
            <w:szCs w:val="18"/>
            <w:lang w:val="en-US"/>
            <w:rPrChange w:id="432" w:author="Sina Furkan Özdemir" w:date="2021-09-20T17:27:00Z">
              <w:rPr>
                <w:sz w:val="20"/>
                <w:szCs w:val="18"/>
                <w:lang w:val="en-GB"/>
              </w:rPr>
            </w:rPrChange>
          </w:rPr>
          <w:delText>(</w:delText>
        </w:r>
        <w:r w:rsidR="00601A09" w:rsidRPr="0029563D" w:rsidDel="00C552CA">
          <w:rPr>
            <w:sz w:val="20"/>
            <w:szCs w:val="18"/>
            <w:lang w:val="en-US"/>
            <w:rPrChange w:id="433" w:author="Sina Furkan Özdemir" w:date="2021-09-20T17:27:00Z">
              <w:rPr>
                <w:sz w:val="20"/>
                <w:szCs w:val="18"/>
                <w:lang w:val="en-GB"/>
              </w:rPr>
            </w:rPrChange>
          </w:rPr>
          <w:delText>especially highly engag</w:delText>
        </w:r>
        <w:r w:rsidR="00F61ADB" w:rsidRPr="0029563D" w:rsidDel="00C552CA">
          <w:rPr>
            <w:sz w:val="20"/>
            <w:szCs w:val="18"/>
            <w:lang w:val="en-US"/>
            <w:rPrChange w:id="434" w:author="Sina Furkan Özdemir" w:date="2021-09-20T17:27:00Z">
              <w:rPr>
                <w:sz w:val="20"/>
                <w:szCs w:val="18"/>
                <w:lang w:val="en-GB"/>
              </w:rPr>
            </w:rPrChange>
          </w:rPr>
          <w:delText>ing</w:delText>
        </w:r>
        <w:r w:rsidR="00601A09" w:rsidRPr="0029563D" w:rsidDel="00C552CA">
          <w:rPr>
            <w:sz w:val="20"/>
            <w:szCs w:val="18"/>
            <w:lang w:val="en-US"/>
            <w:rPrChange w:id="435" w:author="Sina Furkan Özdemir" w:date="2021-09-20T17:27:00Z">
              <w:rPr>
                <w:sz w:val="20"/>
                <w:szCs w:val="18"/>
                <w:lang w:val="en-GB"/>
              </w:rPr>
            </w:rPrChange>
          </w:rPr>
          <w:delText xml:space="preserve"> </w:delText>
        </w:r>
        <w:r w:rsidR="0052271A" w:rsidRPr="0029563D" w:rsidDel="00C552CA">
          <w:rPr>
            <w:sz w:val="20"/>
            <w:szCs w:val="18"/>
            <w:lang w:val="en-US"/>
            <w:rPrChange w:id="436" w:author="Sina Furkan Özdemir" w:date="2021-09-20T17:27:00Z">
              <w:rPr>
                <w:sz w:val="20"/>
                <w:szCs w:val="18"/>
                <w:lang w:val="en-GB"/>
              </w:rPr>
            </w:rPrChange>
          </w:rPr>
          <w:delText>tweets</w:delText>
        </w:r>
        <w:r w:rsidR="00B3438C" w:rsidRPr="0029563D" w:rsidDel="00C552CA">
          <w:rPr>
            <w:sz w:val="20"/>
            <w:szCs w:val="18"/>
            <w:lang w:val="en-US"/>
            <w:rPrChange w:id="437" w:author="Sina Furkan Özdemir" w:date="2021-09-20T17:27:00Z">
              <w:rPr>
                <w:sz w:val="20"/>
                <w:szCs w:val="18"/>
                <w:lang w:val="en-GB"/>
              </w:rPr>
            </w:rPrChange>
          </w:rPr>
          <w:delText>) and</w:delText>
        </w:r>
        <w:r w:rsidR="00601A09" w:rsidRPr="0029563D" w:rsidDel="00C552CA">
          <w:rPr>
            <w:sz w:val="20"/>
            <w:szCs w:val="18"/>
            <w:lang w:val="en-US"/>
            <w:rPrChange w:id="438" w:author="Sina Furkan Özdemir" w:date="2021-09-20T17:27:00Z">
              <w:rPr>
                <w:sz w:val="20"/>
                <w:szCs w:val="18"/>
                <w:lang w:val="en-GB"/>
              </w:rPr>
            </w:rPrChange>
          </w:rPr>
          <w:delText xml:space="preserve"> incorporate</w:delText>
        </w:r>
        <w:r w:rsidR="00880B6E" w:rsidRPr="0029563D" w:rsidDel="00C552CA">
          <w:rPr>
            <w:sz w:val="20"/>
            <w:szCs w:val="18"/>
            <w:lang w:val="en-US"/>
            <w:rPrChange w:id="439" w:author="Sina Furkan Özdemir" w:date="2021-09-20T17:27:00Z">
              <w:rPr>
                <w:sz w:val="20"/>
                <w:szCs w:val="18"/>
                <w:lang w:val="en-GB"/>
              </w:rPr>
            </w:rPrChange>
          </w:rPr>
          <w:delText xml:space="preserve"> them</w:delText>
        </w:r>
        <w:r w:rsidR="00601A09" w:rsidRPr="0029563D" w:rsidDel="00C552CA">
          <w:rPr>
            <w:sz w:val="20"/>
            <w:szCs w:val="18"/>
            <w:lang w:val="en-US"/>
            <w:rPrChange w:id="440" w:author="Sina Furkan Özdemir" w:date="2021-09-20T17:27:00Z">
              <w:rPr>
                <w:sz w:val="20"/>
                <w:szCs w:val="18"/>
                <w:lang w:val="en-GB"/>
              </w:rPr>
            </w:rPrChange>
          </w:rPr>
          <w:delText xml:space="preserve"> </w:delText>
        </w:r>
        <w:r w:rsidR="00150107" w:rsidRPr="0029563D" w:rsidDel="00C552CA">
          <w:rPr>
            <w:sz w:val="20"/>
            <w:szCs w:val="18"/>
            <w:lang w:val="en-US"/>
            <w:rPrChange w:id="441" w:author="Sina Furkan Özdemir" w:date="2021-09-20T17:27:00Z">
              <w:rPr>
                <w:sz w:val="20"/>
                <w:szCs w:val="18"/>
                <w:lang w:val="en-GB"/>
              </w:rPr>
            </w:rPrChange>
          </w:rPr>
          <w:delText>in</w:delText>
        </w:r>
        <w:r w:rsidR="00601A09" w:rsidRPr="0029563D" w:rsidDel="00C552CA">
          <w:rPr>
            <w:sz w:val="20"/>
            <w:szCs w:val="18"/>
            <w:lang w:val="en-US"/>
            <w:rPrChange w:id="442" w:author="Sina Furkan Özdemir" w:date="2021-09-20T17:27:00Z">
              <w:rPr>
                <w:sz w:val="20"/>
                <w:szCs w:val="18"/>
                <w:lang w:val="en-GB"/>
              </w:rPr>
            </w:rPrChange>
          </w:rPr>
          <w:delText xml:space="preserve"> news articles</w:delText>
        </w:r>
        <w:r w:rsidR="00F61ADB" w:rsidRPr="0029563D" w:rsidDel="00C552CA">
          <w:rPr>
            <w:sz w:val="20"/>
            <w:szCs w:val="18"/>
            <w:lang w:val="en-US"/>
            <w:rPrChange w:id="443" w:author="Sina Furkan Özdemir" w:date="2021-09-20T17:27:00Z">
              <w:rPr>
                <w:sz w:val="20"/>
                <w:szCs w:val="18"/>
                <w:lang w:val="en-GB"/>
              </w:rPr>
            </w:rPrChange>
          </w:rPr>
          <w:delText xml:space="preserve"> </w:delText>
        </w:r>
        <w:r w:rsidR="00150107" w:rsidRPr="0029563D" w:rsidDel="00C552CA">
          <w:rPr>
            <w:sz w:val="20"/>
            <w:szCs w:val="18"/>
            <w:lang w:val="en-US"/>
            <w:rPrChange w:id="444" w:author="Sina Furkan Özdemir" w:date="2021-09-20T17:27:00Z">
              <w:rPr>
                <w:sz w:val="20"/>
                <w:szCs w:val="18"/>
                <w:lang w:val="en-GB"/>
              </w:rPr>
            </w:rPrChange>
          </w:rPr>
          <w:fldChar w:fldCharType="begin"/>
        </w:r>
        <w:r w:rsidR="00897810" w:rsidRPr="0029563D" w:rsidDel="00C552CA">
          <w:rPr>
            <w:sz w:val="20"/>
            <w:szCs w:val="18"/>
            <w:lang w:val="en-US"/>
            <w:rPrChange w:id="445" w:author="Sina Furkan Özdemir" w:date="2021-09-20T17:27:00Z">
              <w:rPr>
                <w:sz w:val="20"/>
                <w:szCs w:val="18"/>
                <w:lang w:val="en-GB"/>
              </w:rPr>
            </w:rPrChange>
          </w:rPr>
          <w:del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r w:rsidR="00150107" w:rsidRPr="0029563D" w:rsidDel="00C552CA">
          <w:rPr>
            <w:sz w:val="20"/>
            <w:szCs w:val="18"/>
            <w:lang w:val="en-US"/>
            <w:rPrChange w:id="446" w:author="Sina Furkan Özdemir" w:date="2021-09-20T17:27:00Z">
              <w:rPr>
                <w:sz w:val="20"/>
                <w:szCs w:val="18"/>
                <w:lang w:val="en-GB"/>
              </w:rPr>
            </w:rPrChange>
          </w:rPr>
          <w:fldChar w:fldCharType="separate"/>
        </w:r>
        <w:r w:rsidR="00760074" w:rsidRPr="0029563D" w:rsidDel="00C552CA">
          <w:rPr>
            <w:rFonts w:cs="Calibri"/>
            <w:sz w:val="20"/>
            <w:szCs w:val="24"/>
            <w:lang w:val="en-US"/>
            <w:rPrChange w:id="447" w:author="Sina Furkan Özdemir" w:date="2021-09-20T17:27:00Z">
              <w:rPr>
                <w:rFonts w:cs="Calibri"/>
                <w:sz w:val="20"/>
                <w:szCs w:val="24"/>
              </w:rPr>
            </w:rPrChange>
          </w:rPr>
          <w:delText xml:space="preserve">(Cage </w:delText>
        </w:r>
        <w:r w:rsidR="00760074" w:rsidRPr="0029563D" w:rsidDel="00C552CA">
          <w:rPr>
            <w:rFonts w:cs="Calibri"/>
            <w:i/>
            <w:iCs/>
            <w:sz w:val="20"/>
            <w:szCs w:val="24"/>
            <w:lang w:val="en-US"/>
            <w:rPrChange w:id="448"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49" w:author="Sina Furkan Özdemir" w:date="2021-09-20T17:27:00Z">
              <w:rPr>
                <w:rFonts w:cs="Calibri"/>
                <w:sz w:val="20"/>
                <w:szCs w:val="24"/>
              </w:rPr>
            </w:rPrChange>
          </w:rPr>
          <w:delText xml:space="preserve"> 2020; Oschatz </w:delText>
        </w:r>
        <w:r w:rsidR="00760074" w:rsidRPr="0029563D" w:rsidDel="00C552CA">
          <w:rPr>
            <w:rFonts w:cs="Calibri"/>
            <w:i/>
            <w:iCs/>
            <w:sz w:val="20"/>
            <w:szCs w:val="24"/>
            <w:lang w:val="en-US"/>
            <w:rPrChange w:id="450"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51" w:author="Sina Furkan Özdemir" w:date="2021-09-20T17:27:00Z">
              <w:rPr>
                <w:rFonts w:cs="Calibri"/>
                <w:sz w:val="20"/>
                <w:szCs w:val="24"/>
              </w:rPr>
            </w:rPrChange>
          </w:rPr>
          <w:delText xml:space="preserve"> 2021)</w:delText>
        </w:r>
        <w:r w:rsidR="00150107" w:rsidRPr="0029563D" w:rsidDel="00C552CA">
          <w:rPr>
            <w:sz w:val="20"/>
            <w:szCs w:val="18"/>
            <w:lang w:val="en-US"/>
            <w:rPrChange w:id="452" w:author="Sina Furkan Özdemir" w:date="2021-09-20T17:27:00Z">
              <w:rPr>
                <w:sz w:val="20"/>
                <w:szCs w:val="18"/>
                <w:lang w:val="en-GB"/>
              </w:rPr>
            </w:rPrChange>
          </w:rPr>
          <w:fldChar w:fldCharType="end"/>
        </w:r>
        <w:r w:rsidR="00F61ADB" w:rsidRPr="0029563D" w:rsidDel="00C552CA">
          <w:rPr>
            <w:sz w:val="20"/>
            <w:szCs w:val="18"/>
            <w:lang w:val="en-US"/>
          </w:rPr>
          <w:delText>, boosting their communication potential further.</w:delText>
        </w:r>
      </w:del>
    </w:p>
    <w:p w14:paraId="7E72D366" w14:textId="1CADC43A" w:rsidR="00091B45" w:rsidRPr="0029563D" w:rsidDel="00C552CA" w:rsidRDefault="00B3438C" w:rsidP="0032673F">
      <w:pPr>
        <w:spacing w:before="120" w:after="0" w:line="240" w:lineRule="auto"/>
        <w:jc w:val="both"/>
        <w:rPr>
          <w:del w:id="453" w:author="Sina Furkan Özdemir" w:date="2021-09-20T17:20:00Z"/>
          <w:sz w:val="20"/>
          <w:szCs w:val="18"/>
          <w:lang w:val="en-US"/>
          <w:rPrChange w:id="454" w:author="Sina Furkan Özdemir" w:date="2021-09-20T17:27:00Z">
            <w:rPr>
              <w:del w:id="455" w:author="Sina Furkan Özdemir" w:date="2021-09-20T17:20:00Z"/>
              <w:sz w:val="20"/>
              <w:szCs w:val="18"/>
              <w:lang w:val="en-GB"/>
            </w:rPr>
          </w:rPrChange>
        </w:rPr>
      </w:pPr>
      <w:del w:id="456" w:author="Sina Furkan Özdemir" w:date="2021-09-20T17:20:00Z">
        <w:r w:rsidRPr="0029563D" w:rsidDel="00C552CA">
          <w:rPr>
            <w:sz w:val="20"/>
            <w:szCs w:val="18"/>
            <w:highlight w:val="yellow"/>
            <w:lang w:val="en-US"/>
            <w:rPrChange w:id="457" w:author="Sina Furkan Özdemir" w:date="2021-09-20T17:27:00Z">
              <w:rPr>
                <w:sz w:val="20"/>
                <w:szCs w:val="18"/>
                <w:highlight w:val="yellow"/>
                <w:lang w:val="en-GB"/>
              </w:rPr>
            </w:rPrChange>
          </w:rPr>
          <w:delText>Social media’s attractiveness</w:delText>
        </w:r>
        <w:r w:rsidR="001665A9" w:rsidRPr="0029563D" w:rsidDel="00C552CA">
          <w:rPr>
            <w:sz w:val="20"/>
            <w:szCs w:val="18"/>
            <w:highlight w:val="yellow"/>
            <w:lang w:val="en-US"/>
            <w:rPrChange w:id="458" w:author="Sina Furkan Özdemir" w:date="2021-09-20T17:27:00Z">
              <w:rPr>
                <w:sz w:val="20"/>
                <w:szCs w:val="18"/>
                <w:highlight w:val="yellow"/>
                <w:lang w:val="en-GB"/>
              </w:rPr>
            </w:rPrChange>
          </w:rPr>
          <w:delText xml:space="preserve"> to supranational communicat</w:delText>
        </w:r>
        <w:r w:rsidR="00CA6CDD" w:rsidRPr="0029563D" w:rsidDel="00C552CA">
          <w:rPr>
            <w:sz w:val="20"/>
            <w:szCs w:val="18"/>
            <w:highlight w:val="yellow"/>
            <w:lang w:val="en-US"/>
            <w:rPrChange w:id="459" w:author="Sina Furkan Özdemir" w:date="2021-09-20T17:27:00Z">
              <w:rPr>
                <w:sz w:val="20"/>
                <w:szCs w:val="18"/>
                <w:highlight w:val="yellow"/>
                <w:lang w:val="en-GB"/>
              </w:rPr>
            </w:rPrChange>
          </w:rPr>
          <w:delText>ors</w:delText>
        </w:r>
        <w:r w:rsidR="001665A9" w:rsidRPr="0029563D" w:rsidDel="00C552CA">
          <w:rPr>
            <w:sz w:val="20"/>
            <w:szCs w:val="18"/>
            <w:highlight w:val="yellow"/>
            <w:lang w:val="en-US"/>
            <w:rPrChange w:id="460" w:author="Sina Furkan Özdemir" w:date="2021-09-20T17:27:00Z">
              <w:rPr>
                <w:sz w:val="20"/>
                <w:szCs w:val="18"/>
                <w:highlight w:val="yellow"/>
                <w:lang w:val="en-GB"/>
              </w:rPr>
            </w:rPrChange>
          </w:rPr>
          <w:delText xml:space="preserve"> </w:delText>
        </w:r>
        <w:r w:rsidR="00DC7BB0" w:rsidRPr="0029563D" w:rsidDel="00C552CA">
          <w:rPr>
            <w:sz w:val="20"/>
            <w:szCs w:val="18"/>
            <w:highlight w:val="yellow"/>
            <w:lang w:val="en-US"/>
            <w:rPrChange w:id="461" w:author="Sina Furkan Özdemir" w:date="2021-09-20T17:27:00Z">
              <w:rPr>
                <w:sz w:val="20"/>
                <w:szCs w:val="18"/>
                <w:highlight w:val="yellow"/>
                <w:lang w:val="en-GB"/>
              </w:rPr>
            </w:rPrChange>
          </w:rPr>
          <w:delText xml:space="preserve">extends beyond the potential to reach a wider audience and includes time, cost, and scope </w:delText>
        </w:r>
        <w:r w:rsidR="00D16D89" w:rsidRPr="0029563D" w:rsidDel="00C552CA">
          <w:rPr>
            <w:sz w:val="20"/>
            <w:szCs w:val="18"/>
            <w:highlight w:val="yellow"/>
            <w:lang w:val="en-US"/>
            <w:rPrChange w:id="462" w:author="Sina Furkan Özdemir" w:date="2021-09-20T17:27:00Z">
              <w:rPr>
                <w:sz w:val="20"/>
                <w:szCs w:val="18"/>
                <w:highlight w:val="yellow"/>
                <w:lang w:val="en-GB"/>
              </w:rPr>
            </w:rPrChange>
          </w:rPr>
          <w:delText>efficiencies.</w:delText>
        </w:r>
        <w:r w:rsidR="00DC7BB0" w:rsidRPr="0029563D" w:rsidDel="00C552CA">
          <w:rPr>
            <w:sz w:val="20"/>
            <w:szCs w:val="18"/>
            <w:lang w:val="en-US"/>
            <w:rPrChange w:id="463" w:author="Sina Furkan Özdemir" w:date="2021-09-20T17:27:00Z">
              <w:rPr>
                <w:sz w:val="20"/>
                <w:szCs w:val="18"/>
                <w:lang w:val="en-GB"/>
              </w:rPr>
            </w:rPrChange>
          </w:rPr>
          <w:delText xml:space="preserve"> </w:delText>
        </w:r>
        <w:r w:rsidR="00D44EC1" w:rsidRPr="0029563D" w:rsidDel="00C552CA">
          <w:rPr>
            <w:sz w:val="20"/>
            <w:szCs w:val="18"/>
            <w:lang w:val="en-US"/>
            <w:rPrChange w:id="464" w:author="Sina Furkan Özdemir" w:date="2021-09-20T17:27:00Z">
              <w:rPr>
                <w:sz w:val="20"/>
                <w:szCs w:val="18"/>
                <w:lang w:val="en-GB"/>
              </w:rPr>
            </w:rPrChange>
          </w:rPr>
          <w:delText xml:space="preserve">Firstly, </w:delText>
        </w:r>
        <w:r w:rsidR="00DC7BB0" w:rsidRPr="0029563D" w:rsidDel="00C552CA">
          <w:rPr>
            <w:sz w:val="20"/>
            <w:szCs w:val="18"/>
            <w:lang w:val="en-US"/>
            <w:rPrChange w:id="465" w:author="Sina Furkan Özdemir" w:date="2021-09-20T17:27:00Z">
              <w:rPr>
                <w:sz w:val="20"/>
                <w:szCs w:val="18"/>
                <w:lang w:val="en-GB"/>
              </w:rPr>
            </w:rPrChange>
          </w:rPr>
          <w:delText xml:space="preserve">It takes mere minutes to set up an account and they are rather easy to maintain, thus partially mitigating the effect of internal competition over limited resources. </w:delText>
        </w:r>
        <w:r w:rsidR="0032673F" w:rsidRPr="0029563D" w:rsidDel="00C552CA">
          <w:rPr>
            <w:sz w:val="20"/>
            <w:szCs w:val="18"/>
            <w:lang w:val="en-US"/>
            <w:rPrChange w:id="466" w:author="Sina Furkan Özdemir" w:date="2021-09-20T17:27:00Z">
              <w:rPr>
                <w:sz w:val="20"/>
                <w:szCs w:val="18"/>
                <w:lang w:val="en-GB"/>
              </w:rPr>
            </w:rPrChange>
          </w:rPr>
          <w:delText>In addition,</w:delText>
        </w:r>
        <w:r w:rsidR="00E45B74" w:rsidRPr="0029563D" w:rsidDel="00C552CA">
          <w:rPr>
            <w:sz w:val="20"/>
            <w:szCs w:val="18"/>
            <w:lang w:val="en-US"/>
            <w:rPrChange w:id="467" w:author="Sina Furkan Özdemir" w:date="2021-09-20T17:27:00Z">
              <w:rPr>
                <w:sz w:val="20"/>
                <w:szCs w:val="18"/>
                <w:lang w:val="en-GB"/>
              </w:rPr>
            </w:rPrChange>
          </w:rPr>
          <w:delText xml:space="preserve"> platforms usually reward clear and concise messaging which are arguably cheaper to produce than press releases.</w:delText>
        </w:r>
        <w:r w:rsidR="00D44EC1" w:rsidRPr="0029563D" w:rsidDel="00C552CA">
          <w:rPr>
            <w:sz w:val="20"/>
            <w:szCs w:val="18"/>
            <w:lang w:val="en-US"/>
            <w:rPrChange w:id="468" w:author="Sina Furkan Özdemir" w:date="2021-09-20T17:27:00Z">
              <w:rPr>
                <w:sz w:val="20"/>
                <w:szCs w:val="18"/>
                <w:lang w:val="en-GB"/>
              </w:rPr>
            </w:rPrChange>
          </w:rPr>
          <w:delText xml:space="preserve"> Secondly, the platforms usually reward clear and concise messaging which are arguably cheaper to produce than press releases. Thirdly,</w:delText>
        </w:r>
        <w:r w:rsidR="00E45B74" w:rsidRPr="0029563D" w:rsidDel="00C552CA">
          <w:rPr>
            <w:sz w:val="20"/>
            <w:szCs w:val="18"/>
            <w:lang w:val="en-US"/>
            <w:rPrChange w:id="469" w:author="Sina Furkan Özdemir" w:date="2021-09-20T17:27:00Z">
              <w:rPr>
                <w:sz w:val="20"/>
                <w:szCs w:val="18"/>
                <w:lang w:val="en-GB"/>
              </w:rPr>
            </w:rPrChange>
          </w:rPr>
          <w:delText xml:space="preserve"> social media </w:delText>
        </w:r>
        <w:r w:rsidR="004B48DA" w:rsidRPr="0029563D" w:rsidDel="00C552CA">
          <w:rPr>
            <w:sz w:val="20"/>
            <w:szCs w:val="18"/>
            <w:lang w:val="en-US"/>
            <w:rPrChange w:id="470" w:author="Sina Furkan Özdemir" w:date="2021-09-20T17:27:00Z">
              <w:rPr>
                <w:sz w:val="20"/>
                <w:szCs w:val="18"/>
                <w:lang w:val="en-GB"/>
              </w:rPr>
            </w:rPrChange>
          </w:rPr>
          <w:delText xml:space="preserve">allow </w:delText>
        </w:r>
        <w:r w:rsidR="001665A9" w:rsidRPr="0029563D" w:rsidDel="00C552CA">
          <w:rPr>
            <w:sz w:val="20"/>
            <w:szCs w:val="18"/>
            <w:lang w:val="en-US"/>
            <w:rPrChange w:id="471" w:author="Sina Furkan Özdemir" w:date="2021-09-20T17:27:00Z">
              <w:rPr>
                <w:sz w:val="20"/>
                <w:szCs w:val="18"/>
                <w:lang w:val="en-GB"/>
              </w:rPr>
            </w:rPrChange>
          </w:rPr>
          <w:delText xml:space="preserve">multimedia features that </w:delText>
        </w:r>
        <w:r w:rsidR="008074B6" w:rsidRPr="0029563D" w:rsidDel="00C552CA">
          <w:rPr>
            <w:sz w:val="20"/>
            <w:szCs w:val="18"/>
            <w:lang w:val="en-US"/>
            <w:rPrChange w:id="472" w:author="Sina Furkan Özdemir" w:date="2021-09-20T17:27:00Z">
              <w:rPr>
                <w:sz w:val="20"/>
                <w:szCs w:val="18"/>
                <w:lang w:val="en-GB"/>
              </w:rPr>
            </w:rPrChange>
          </w:rPr>
          <w:delText>are</w:delText>
        </w:r>
        <w:r w:rsidR="001665A9" w:rsidRPr="0029563D" w:rsidDel="00C552CA">
          <w:rPr>
            <w:sz w:val="20"/>
            <w:szCs w:val="18"/>
            <w:lang w:val="en-US"/>
            <w:rPrChange w:id="473" w:author="Sina Furkan Özdemir" w:date="2021-09-20T17:27:00Z">
              <w:rPr>
                <w:sz w:val="20"/>
                <w:szCs w:val="18"/>
                <w:lang w:val="en-GB"/>
              </w:rPr>
            </w:rPrChange>
          </w:rPr>
          <w:delText xml:space="preserve"> </w:delText>
        </w:r>
        <w:r w:rsidR="0032673F" w:rsidRPr="0029563D" w:rsidDel="00C552CA">
          <w:rPr>
            <w:sz w:val="20"/>
            <w:szCs w:val="18"/>
            <w:lang w:val="en-US"/>
            <w:rPrChange w:id="474" w:author="Sina Furkan Özdemir" w:date="2021-09-20T17:27:00Z">
              <w:rPr>
                <w:sz w:val="20"/>
                <w:szCs w:val="18"/>
                <w:lang w:val="en-GB"/>
              </w:rPr>
            </w:rPrChange>
          </w:rPr>
          <w:delText xml:space="preserve">also </w:delText>
        </w:r>
        <w:r w:rsidR="001665A9" w:rsidRPr="0029563D" w:rsidDel="00C552CA">
          <w:rPr>
            <w:sz w:val="20"/>
            <w:szCs w:val="18"/>
            <w:lang w:val="en-US"/>
            <w:rPrChange w:id="475" w:author="Sina Furkan Özdemir" w:date="2021-09-20T17:27:00Z">
              <w:rPr>
                <w:sz w:val="20"/>
                <w:szCs w:val="18"/>
                <w:lang w:val="en-GB"/>
              </w:rPr>
            </w:rPrChange>
          </w:rPr>
          <w:delText xml:space="preserve">beneficial for accessible and engaging </w:delText>
        </w:r>
        <w:r w:rsidR="0032673F" w:rsidRPr="0029563D" w:rsidDel="00C552CA">
          <w:rPr>
            <w:sz w:val="20"/>
            <w:szCs w:val="18"/>
            <w:lang w:val="en-US"/>
            <w:rPrChange w:id="476" w:author="Sina Furkan Özdemir" w:date="2021-09-20T17:27:00Z">
              <w:rPr>
                <w:sz w:val="20"/>
                <w:szCs w:val="18"/>
                <w:lang w:val="en-GB"/>
              </w:rPr>
            </w:rPrChange>
          </w:rPr>
          <w:delText>communication</w:delText>
        </w:r>
        <w:r w:rsidR="001665A9" w:rsidRPr="0029563D" w:rsidDel="00C552CA">
          <w:rPr>
            <w:sz w:val="20"/>
            <w:szCs w:val="18"/>
            <w:lang w:val="en-US"/>
            <w:rPrChange w:id="477" w:author="Sina Furkan Özdemir" w:date="2021-09-20T17:27:00Z">
              <w:rPr>
                <w:sz w:val="20"/>
                <w:szCs w:val="18"/>
                <w:lang w:val="en-GB"/>
              </w:rPr>
            </w:rPrChange>
          </w:rPr>
          <w:delText>.</w:delText>
        </w:r>
        <w:r w:rsidR="0032673F" w:rsidRPr="0029563D" w:rsidDel="00C552CA">
          <w:rPr>
            <w:sz w:val="20"/>
            <w:szCs w:val="18"/>
            <w:lang w:val="en-US"/>
            <w:rPrChange w:id="478" w:author="Sina Furkan Özdemir" w:date="2021-09-20T17:27:00Z">
              <w:rPr>
                <w:sz w:val="20"/>
                <w:szCs w:val="18"/>
                <w:lang w:val="en-GB"/>
              </w:rPr>
            </w:rPrChange>
          </w:rPr>
          <w:delText xml:space="preserve"> </w:delText>
        </w:r>
        <w:r w:rsidR="00091B45" w:rsidRPr="0029563D" w:rsidDel="00C552CA">
          <w:rPr>
            <w:sz w:val="20"/>
            <w:szCs w:val="18"/>
            <w:lang w:val="en-US"/>
            <w:rPrChange w:id="479" w:author="Sina Furkan Özdemir" w:date="2021-09-20T17:27:00Z">
              <w:rPr>
                <w:sz w:val="20"/>
                <w:szCs w:val="18"/>
                <w:lang w:val="en-GB"/>
              </w:rPr>
            </w:rPrChange>
          </w:rPr>
          <w:delText xml:space="preserve">Lastly, social media provide </w:delText>
        </w:r>
        <w:r w:rsidR="0032673F" w:rsidRPr="0029563D" w:rsidDel="00C552CA">
          <w:rPr>
            <w:sz w:val="20"/>
            <w:szCs w:val="18"/>
            <w:lang w:val="en-US"/>
            <w:rPrChange w:id="480" w:author="Sina Furkan Özdemir" w:date="2021-09-20T17:27:00Z">
              <w:rPr>
                <w:sz w:val="20"/>
                <w:szCs w:val="18"/>
                <w:lang w:val="en-GB"/>
              </w:rPr>
            </w:rPrChange>
          </w:rPr>
          <w:delText xml:space="preserve">a </w:delText>
        </w:r>
        <w:r w:rsidR="00091B45" w:rsidRPr="0029563D" w:rsidDel="00C552CA">
          <w:rPr>
            <w:sz w:val="20"/>
            <w:szCs w:val="18"/>
            <w:lang w:val="en-US"/>
            <w:rPrChange w:id="481" w:author="Sina Furkan Özdemir" w:date="2021-09-20T17:27:00Z">
              <w:rPr>
                <w:sz w:val="20"/>
                <w:szCs w:val="18"/>
                <w:lang w:val="en-GB"/>
              </w:rPr>
            </w:rPrChange>
          </w:rPr>
          <w:delText>low</w:delText>
        </w:r>
        <w:r w:rsidR="0032673F" w:rsidRPr="0029563D" w:rsidDel="00C552CA">
          <w:rPr>
            <w:sz w:val="20"/>
            <w:szCs w:val="18"/>
            <w:lang w:val="en-US"/>
            <w:rPrChange w:id="482" w:author="Sina Furkan Özdemir" w:date="2021-09-20T17:27:00Z">
              <w:rPr>
                <w:sz w:val="20"/>
                <w:szCs w:val="18"/>
                <w:lang w:val="en-GB"/>
              </w:rPr>
            </w:rPrChange>
          </w:rPr>
          <w:delText>-</w:delText>
        </w:r>
        <w:r w:rsidR="00091B45" w:rsidRPr="0029563D" w:rsidDel="00C552CA">
          <w:rPr>
            <w:sz w:val="20"/>
            <w:szCs w:val="18"/>
            <w:lang w:val="en-US"/>
            <w:rPrChange w:id="483" w:author="Sina Furkan Özdemir" w:date="2021-09-20T17:27:00Z">
              <w:rPr>
                <w:sz w:val="20"/>
                <w:szCs w:val="18"/>
                <w:lang w:val="en-GB"/>
              </w:rPr>
            </w:rPrChange>
          </w:rPr>
          <w:delText xml:space="preserve">hurdle and continuous information source for users. Unlike </w:delText>
        </w:r>
        <w:r w:rsidR="006076B2" w:rsidRPr="0029563D" w:rsidDel="00C552CA">
          <w:rPr>
            <w:sz w:val="20"/>
            <w:szCs w:val="18"/>
            <w:lang w:val="en-US"/>
            <w:rPrChange w:id="484" w:author="Sina Furkan Özdemir" w:date="2021-09-20T17:27:00Z">
              <w:rPr>
                <w:sz w:val="20"/>
                <w:szCs w:val="18"/>
                <w:lang w:val="en-GB"/>
              </w:rPr>
            </w:rPrChange>
          </w:rPr>
          <w:delText>official</w:delText>
        </w:r>
        <w:r w:rsidR="00091B45" w:rsidRPr="0029563D" w:rsidDel="00C552CA">
          <w:rPr>
            <w:sz w:val="20"/>
            <w:szCs w:val="18"/>
            <w:lang w:val="en-US"/>
            <w:rPrChange w:id="485" w:author="Sina Furkan Özdemir" w:date="2021-09-20T17:27:00Z">
              <w:rPr>
                <w:sz w:val="20"/>
                <w:szCs w:val="18"/>
                <w:lang w:val="en-GB"/>
              </w:rPr>
            </w:rPrChange>
          </w:rPr>
          <w:delText xml:space="preserve"> webpages, social media do not require the user to consciously </w:delText>
        </w:r>
        <w:r w:rsidR="0032673F" w:rsidRPr="0029563D" w:rsidDel="00C552CA">
          <w:rPr>
            <w:sz w:val="20"/>
            <w:szCs w:val="18"/>
            <w:lang w:val="en-US"/>
            <w:rPrChange w:id="486" w:author="Sina Furkan Özdemir" w:date="2021-09-20T17:27:00Z">
              <w:rPr>
                <w:sz w:val="20"/>
                <w:szCs w:val="18"/>
                <w:lang w:val="en-GB"/>
              </w:rPr>
            </w:rPrChange>
          </w:rPr>
          <w:delText xml:space="preserve">search for information </w:delText>
        </w:r>
        <w:r w:rsidR="00091B45" w:rsidRPr="0029563D" w:rsidDel="00C552CA">
          <w:rPr>
            <w:sz w:val="20"/>
            <w:szCs w:val="18"/>
            <w:lang w:val="en-US"/>
            <w:rPrChange w:id="487" w:author="Sina Furkan Özdemir" w:date="2021-09-20T17:27:00Z">
              <w:rPr>
                <w:sz w:val="20"/>
                <w:szCs w:val="18"/>
                <w:lang w:val="en-GB"/>
              </w:rPr>
            </w:rPrChange>
          </w:rPr>
          <w:delText xml:space="preserve">about </w:delText>
        </w:r>
        <w:r w:rsidR="0032673F" w:rsidRPr="0029563D" w:rsidDel="00C552CA">
          <w:rPr>
            <w:sz w:val="20"/>
            <w:szCs w:val="18"/>
            <w:lang w:val="en-US"/>
            <w:rPrChange w:id="488" w:author="Sina Furkan Özdemir" w:date="2021-09-20T17:27:00Z">
              <w:rPr>
                <w:sz w:val="20"/>
                <w:szCs w:val="18"/>
                <w:lang w:val="en-GB"/>
              </w:rPr>
            </w:rPrChange>
          </w:rPr>
          <w:delText xml:space="preserve">supranational activity in the </w:delText>
        </w:r>
        <w:r w:rsidR="00091B45" w:rsidRPr="0029563D" w:rsidDel="00C552CA">
          <w:rPr>
            <w:sz w:val="20"/>
            <w:szCs w:val="18"/>
            <w:lang w:val="en-US"/>
            <w:rPrChange w:id="489" w:author="Sina Furkan Özdemir" w:date="2021-09-20T17:27:00Z">
              <w:rPr>
                <w:sz w:val="20"/>
                <w:szCs w:val="18"/>
                <w:lang w:val="en-GB"/>
              </w:rPr>
            </w:rPrChange>
          </w:rPr>
          <w:delText xml:space="preserve">EU. Users </w:delText>
        </w:r>
        <w:r w:rsidR="0032673F" w:rsidRPr="0029563D" w:rsidDel="00C552CA">
          <w:rPr>
            <w:sz w:val="20"/>
            <w:szCs w:val="18"/>
            <w:lang w:val="en-US"/>
            <w:rPrChange w:id="490" w:author="Sina Furkan Özdemir" w:date="2021-09-20T17:27:00Z">
              <w:rPr>
                <w:sz w:val="20"/>
                <w:szCs w:val="18"/>
                <w:lang w:val="en-GB"/>
              </w:rPr>
            </w:rPrChange>
          </w:rPr>
          <w:delText>may encounter EU messages in their timelines</w:delText>
        </w:r>
        <w:r w:rsidR="00A53CA7" w:rsidRPr="0029563D" w:rsidDel="00C552CA">
          <w:rPr>
            <w:sz w:val="20"/>
            <w:szCs w:val="18"/>
            <w:lang w:val="en-US"/>
            <w:rPrChange w:id="491" w:author="Sina Furkan Özdemir" w:date="2021-09-20T17:27:00Z">
              <w:rPr>
                <w:sz w:val="20"/>
                <w:szCs w:val="18"/>
                <w:lang w:val="en-GB"/>
              </w:rPr>
            </w:rPrChange>
          </w:rPr>
          <w:delText xml:space="preserve"> </w:delText>
        </w:r>
        <w:r w:rsidR="003B4071" w:rsidRPr="0029563D" w:rsidDel="00C552CA">
          <w:rPr>
            <w:sz w:val="20"/>
            <w:szCs w:val="18"/>
            <w:lang w:val="en-US"/>
            <w:rPrChange w:id="492" w:author="Sina Furkan Özdemir" w:date="2021-09-20T17:27:00Z">
              <w:rPr>
                <w:sz w:val="20"/>
                <w:szCs w:val="18"/>
                <w:lang w:val="en-GB"/>
              </w:rPr>
            </w:rPrChange>
          </w:rPr>
          <w:delText xml:space="preserve">from </w:delText>
        </w:r>
        <w:r w:rsidR="00A53CA7" w:rsidRPr="0029563D" w:rsidDel="00C552CA">
          <w:rPr>
            <w:sz w:val="20"/>
            <w:szCs w:val="18"/>
            <w:lang w:val="en-US"/>
            <w:rPrChange w:id="493" w:author="Sina Furkan Özdemir" w:date="2021-09-20T17:27:00Z">
              <w:rPr>
                <w:sz w:val="20"/>
                <w:szCs w:val="18"/>
                <w:lang w:val="en-GB"/>
              </w:rPr>
            </w:rPrChange>
          </w:rPr>
          <w:delText xml:space="preserve">their </w:delText>
        </w:r>
        <w:r w:rsidR="003B4071" w:rsidRPr="0029563D" w:rsidDel="00C552CA">
          <w:rPr>
            <w:sz w:val="20"/>
            <w:szCs w:val="18"/>
            <w:lang w:val="en-US"/>
            <w:rPrChange w:id="494" w:author="Sina Furkan Özdemir" w:date="2021-09-20T17:27:00Z">
              <w:rPr>
                <w:sz w:val="20"/>
                <w:szCs w:val="18"/>
                <w:lang w:val="en-GB"/>
              </w:rPr>
            </w:rPrChange>
          </w:rPr>
          <w:delText>connections</w:delText>
        </w:r>
        <w:r w:rsidR="001B1E72" w:rsidRPr="0029563D" w:rsidDel="00C552CA">
          <w:rPr>
            <w:sz w:val="20"/>
            <w:szCs w:val="18"/>
            <w:lang w:val="en-US"/>
            <w:rPrChange w:id="495" w:author="Sina Furkan Özdemir" w:date="2021-09-20T17:27:00Z">
              <w:rPr>
                <w:sz w:val="20"/>
                <w:szCs w:val="18"/>
                <w:lang w:val="en-GB"/>
              </w:rPr>
            </w:rPrChange>
          </w:rPr>
          <w:delText xml:space="preserve"> on social media</w:delText>
        </w:r>
        <w:r w:rsidR="0032673F" w:rsidRPr="0029563D" w:rsidDel="00C552CA">
          <w:rPr>
            <w:sz w:val="20"/>
            <w:szCs w:val="18"/>
            <w:lang w:val="en-US"/>
            <w:rPrChange w:id="496" w:author="Sina Furkan Özdemir" w:date="2021-09-20T17:27:00Z">
              <w:rPr>
                <w:sz w:val="20"/>
                <w:szCs w:val="18"/>
                <w:lang w:val="en-GB"/>
              </w:rPr>
            </w:rPrChange>
          </w:rPr>
          <w:delText xml:space="preserve"> or </w:delText>
        </w:r>
        <w:r w:rsidR="008074B6" w:rsidRPr="0029563D" w:rsidDel="00C552CA">
          <w:rPr>
            <w:sz w:val="20"/>
            <w:szCs w:val="18"/>
            <w:lang w:val="en-US"/>
            <w:rPrChange w:id="497" w:author="Sina Furkan Özdemir" w:date="2021-09-20T17:27:00Z">
              <w:rPr>
                <w:sz w:val="20"/>
                <w:szCs w:val="18"/>
                <w:lang w:val="en-GB"/>
              </w:rPr>
            </w:rPrChange>
          </w:rPr>
          <w:delText xml:space="preserve">they </w:delText>
        </w:r>
        <w:r w:rsidR="0032673F" w:rsidRPr="0029563D" w:rsidDel="00C552CA">
          <w:rPr>
            <w:sz w:val="20"/>
            <w:szCs w:val="18"/>
            <w:lang w:val="en-US"/>
            <w:rPrChange w:id="498" w:author="Sina Furkan Özdemir" w:date="2021-09-20T17:27:00Z">
              <w:rPr>
                <w:sz w:val="20"/>
                <w:szCs w:val="18"/>
                <w:lang w:val="en-GB"/>
              </w:rPr>
            </w:rPrChange>
          </w:rPr>
          <w:delText xml:space="preserve">could simply </w:delText>
        </w:r>
        <w:r w:rsidR="00091B45" w:rsidRPr="0029563D" w:rsidDel="00C552CA">
          <w:rPr>
            <w:sz w:val="20"/>
            <w:szCs w:val="18"/>
            <w:lang w:val="en-US"/>
            <w:rPrChange w:id="499" w:author="Sina Furkan Özdemir" w:date="2021-09-20T17:27:00Z">
              <w:rPr>
                <w:sz w:val="20"/>
                <w:szCs w:val="18"/>
                <w:lang w:val="en-GB"/>
              </w:rPr>
            </w:rPrChange>
          </w:rPr>
          <w:delText>follow</w:delText>
        </w:r>
        <w:r w:rsidR="001B1E72" w:rsidRPr="0029563D" w:rsidDel="00C552CA">
          <w:rPr>
            <w:sz w:val="20"/>
            <w:szCs w:val="18"/>
            <w:lang w:val="en-US"/>
            <w:rPrChange w:id="500" w:author="Sina Furkan Özdemir" w:date="2021-09-20T17:27:00Z">
              <w:rPr>
                <w:sz w:val="20"/>
                <w:szCs w:val="18"/>
                <w:lang w:val="en-GB"/>
              </w:rPr>
            </w:rPrChange>
          </w:rPr>
          <w:delText xml:space="preserve"> </w:delText>
        </w:r>
        <w:r w:rsidR="008074B6" w:rsidRPr="0029563D" w:rsidDel="00C552CA">
          <w:rPr>
            <w:sz w:val="20"/>
            <w:szCs w:val="18"/>
            <w:lang w:val="en-US"/>
            <w:rPrChange w:id="501" w:author="Sina Furkan Özdemir" w:date="2021-09-20T17:27:00Z">
              <w:rPr>
                <w:sz w:val="20"/>
                <w:szCs w:val="18"/>
                <w:lang w:val="en-GB"/>
              </w:rPr>
            </w:rPrChange>
          </w:rPr>
          <w:delText xml:space="preserve">respective </w:delText>
        </w:r>
        <w:r w:rsidR="00091B45" w:rsidRPr="0029563D" w:rsidDel="00C552CA">
          <w:rPr>
            <w:sz w:val="20"/>
            <w:szCs w:val="18"/>
            <w:lang w:val="en-US"/>
            <w:rPrChange w:id="502" w:author="Sina Furkan Özdemir" w:date="2021-09-20T17:27:00Z">
              <w:rPr>
                <w:sz w:val="20"/>
                <w:szCs w:val="18"/>
                <w:lang w:val="en-GB"/>
              </w:rPr>
            </w:rPrChange>
          </w:rPr>
          <w:delText>accounts</w:delText>
        </w:r>
        <w:r w:rsidR="00DF4ED4" w:rsidRPr="0029563D" w:rsidDel="00C552CA">
          <w:rPr>
            <w:sz w:val="20"/>
            <w:szCs w:val="18"/>
            <w:lang w:val="en-US"/>
            <w:rPrChange w:id="503" w:author="Sina Furkan Özdemir" w:date="2021-09-20T17:27:00Z">
              <w:rPr>
                <w:sz w:val="20"/>
                <w:szCs w:val="18"/>
                <w:lang w:val="en-GB"/>
              </w:rPr>
            </w:rPrChange>
          </w:rPr>
          <w:delText xml:space="preserve"> </w:delText>
        </w:r>
        <w:r w:rsidR="008074B6" w:rsidRPr="0029563D" w:rsidDel="00C552CA">
          <w:rPr>
            <w:sz w:val="20"/>
            <w:szCs w:val="18"/>
            <w:lang w:val="en-US"/>
            <w:rPrChange w:id="504" w:author="Sina Furkan Özdemir" w:date="2021-09-20T17:27:00Z">
              <w:rPr>
                <w:sz w:val="20"/>
                <w:szCs w:val="18"/>
                <w:lang w:val="en-GB"/>
              </w:rPr>
            </w:rPrChange>
          </w:rPr>
          <w:delText xml:space="preserve">by a simple </w:delText>
        </w:r>
        <w:r w:rsidR="0032673F" w:rsidRPr="0029563D" w:rsidDel="00C552CA">
          <w:rPr>
            <w:sz w:val="20"/>
            <w:szCs w:val="18"/>
            <w:lang w:val="en-US"/>
            <w:rPrChange w:id="505" w:author="Sina Furkan Özdemir" w:date="2021-09-20T17:27:00Z">
              <w:rPr>
                <w:sz w:val="20"/>
                <w:szCs w:val="18"/>
                <w:lang w:val="en-GB"/>
              </w:rPr>
            </w:rPrChange>
          </w:rPr>
          <w:delText>click</w:delText>
        </w:r>
        <w:r w:rsidR="00091B45" w:rsidRPr="0029563D" w:rsidDel="00C552CA">
          <w:rPr>
            <w:sz w:val="20"/>
            <w:szCs w:val="18"/>
            <w:lang w:val="en-US"/>
            <w:rPrChange w:id="506" w:author="Sina Furkan Özdemir" w:date="2021-09-20T17:27:00Z">
              <w:rPr>
                <w:sz w:val="20"/>
                <w:szCs w:val="18"/>
                <w:lang w:val="en-GB"/>
              </w:rPr>
            </w:rPrChange>
          </w:rPr>
          <w:delText>.</w:delText>
        </w:r>
      </w:del>
    </w:p>
    <w:p w14:paraId="417026C4" w14:textId="7E35B9F5" w:rsidR="004A4DF3" w:rsidRPr="0029563D" w:rsidDel="00C552CA" w:rsidRDefault="00F56448" w:rsidP="00424129">
      <w:pPr>
        <w:spacing w:before="120" w:after="0" w:line="240" w:lineRule="auto"/>
        <w:jc w:val="both"/>
        <w:rPr>
          <w:del w:id="507" w:author="Sina Furkan Özdemir" w:date="2021-09-20T17:20:00Z"/>
          <w:sz w:val="20"/>
          <w:szCs w:val="18"/>
          <w:lang w:val="en-US"/>
          <w:rPrChange w:id="508" w:author="Sina Furkan Özdemir" w:date="2021-09-20T17:27:00Z">
            <w:rPr>
              <w:del w:id="509" w:author="Sina Furkan Özdemir" w:date="2021-09-20T17:20:00Z"/>
              <w:sz w:val="20"/>
              <w:szCs w:val="18"/>
              <w:lang w:val="en-GB"/>
            </w:rPr>
          </w:rPrChange>
        </w:rPr>
      </w:pPr>
      <w:bookmarkStart w:id="510" w:name="para-4"/>
      <w:bookmarkEnd w:id="388"/>
      <w:del w:id="511" w:author="Sina Furkan Özdemir" w:date="2021-09-20T17:20:00Z">
        <w:r w:rsidRPr="0029563D" w:rsidDel="00C552CA">
          <w:rPr>
            <w:sz w:val="20"/>
            <w:szCs w:val="18"/>
            <w:lang w:val="en-US"/>
            <w:rPrChange w:id="512" w:author="Sina Furkan Özdemir" w:date="2021-09-20T17:27:00Z">
              <w:rPr>
                <w:sz w:val="20"/>
                <w:szCs w:val="18"/>
                <w:lang w:val="en-GB"/>
              </w:rPr>
            </w:rPrChange>
          </w:rPr>
          <w:delText>Realistically, s</w:delText>
        </w:r>
        <w:r w:rsidR="004A4DF3" w:rsidRPr="0029563D" w:rsidDel="00C552CA">
          <w:rPr>
            <w:sz w:val="20"/>
            <w:szCs w:val="18"/>
            <w:lang w:val="en-US"/>
            <w:rPrChange w:id="513" w:author="Sina Furkan Özdemir" w:date="2021-09-20T17:27:00Z">
              <w:rPr>
                <w:sz w:val="20"/>
                <w:szCs w:val="18"/>
                <w:lang w:val="en-GB"/>
              </w:rPr>
            </w:rPrChange>
          </w:rPr>
          <w:delText>ocial media are hardly the panacea to all the public communication ailments of the EU</w:delText>
        </w:r>
        <w:r w:rsidR="008074B6" w:rsidRPr="0029563D" w:rsidDel="00C552CA">
          <w:rPr>
            <w:sz w:val="20"/>
            <w:szCs w:val="18"/>
            <w:lang w:val="en-US"/>
            <w:rPrChange w:id="514" w:author="Sina Furkan Özdemir" w:date="2021-09-20T17:27:00Z">
              <w:rPr>
                <w:sz w:val="20"/>
                <w:szCs w:val="18"/>
                <w:lang w:val="en-GB"/>
              </w:rPr>
            </w:rPrChange>
          </w:rPr>
          <w:delText>.</w:delText>
        </w:r>
        <w:r w:rsidR="004A4DF3" w:rsidRPr="0029563D" w:rsidDel="00C552CA">
          <w:rPr>
            <w:sz w:val="20"/>
            <w:szCs w:val="18"/>
            <w:lang w:val="en-US"/>
            <w:rPrChange w:id="515" w:author="Sina Furkan Özdemir" w:date="2021-09-20T17:27:00Z">
              <w:rPr>
                <w:sz w:val="20"/>
                <w:szCs w:val="18"/>
                <w:lang w:val="en-GB"/>
              </w:rPr>
            </w:rPrChange>
          </w:rPr>
          <w:delText xml:space="preserve"> </w:delText>
        </w:r>
        <w:r w:rsidR="00917CBB" w:rsidRPr="0029563D" w:rsidDel="00C552CA">
          <w:rPr>
            <w:sz w:val="20"/>
            <w:szCs w:val="18"/>
            <w:lang w:val="en-US"/>
            <w:rPrChange w:id="516" w:author="Sina Furkan Özdemir" w:date="2021-09-20T17:27:00Z">
              <w:rPr>
                <w:sz w:val="20"/>
                <w:szCs w:val="18"/>
                <w:lang w:val="en-GB"/>
              </w:rPr>
            </w:rPrChange>
          </w:rPr>
          <w:delText xml:space="preserve">Nevertheless, </w:delText>
        </w:r>
        <w:r w:rsidR="008074B6" w:rsidRPr="0029563D" w:rsidDel="00C552CA">
          <w:rPr>
            <w:sz w:val="20"/>
            <w:szCs w:val="18"/>
            <w:lang w:val="en-US"/>
            <w:rPrChange w:id="517" w:author="Sina Furkan Özdemir" w:date="2021-09-20T17:27:00Z">
              <w:rPr>
                <w:sz w:val="20"/>
                <w:szCs w:val="18"/>
                <w:lang w:val="en-GB"/>
              </w:rPr>
            </w:rPrChange>
          </w:rPr>
          <w:delText xml:space="preserve">their </w:delText>
        </w:r>
        <w:r w:rsidR="0032673F" w:rsidRPr="0029563D" w:rsidDel="00C552CA">
          <w:rPr>
            <w:sz w:val="20"/>
            <w:szCs w:val="18"/>
            <w:lang w:val="en-US"/>
            <w:rPrChange w:id="518" w:author="Sina Furkan Özdemir" w:date="2021-09-20T17:27:00Z">
              <w:rPr>
                <w:sz w:val="20"/>
                <w:szCs w:val="18"/>
                <w:lang w:val="en-GB"/>
              </w:rPr>
            </w:rPrChange>
          </w:rPr>
          <w:delText xml:space="preserve">key features should make them </w:delText>
        </w:r>
        <w:r w:rsidR="00424129" w:rsidRPr="0029563D" w:rsidDel="00C552CA">
          <w:rPr>
            <w:sz w:val="20"/>
            <w:szCs w:val="18"/>
            <w:lang w:val="en-US"/>
            <w:rPrChange w:id="519" w:author="Sina Furkan Özdemir" w:date="2021-09-20T17:27:00Z">
              <w:rPr>
                <w:sz w:val="20"/>
                <w:szCs w:val="18"/>
                <w:lang w:val="en-GB"/>
              </w:rPr>
            </w:rPrChange>
          </w:rPr>
          <w:delText xml:space="preserve">an </w:delText>
        </w:r>
        <w:r w:rsidR="0032673F" w:rsidRPr="0029563D" w:rsidDel="00C552CA">
          <w:rPr>
            <w:sz w:val="20"/>
            <w:szCs w:val="18"/>
            <w:lang w:val="en-US"/>
            <w:rPrChange w:id="520" w:author="Sina Furkan Özdemir" w:date="2021-09-20T17:27:00Z">
              <w:rPr>
                <w:sz w:val="20"/>
                <w:szCs w:val="18"/>
                <w:lang w:val="en-GB"/>
              </w:rPr>
            </w:rPrChange>
          </w:rPr>
          <w:delText xml:space="preserve">attractive </w:delText>
        </w:r>
        <w:r w:rsidR="00424129" w:rsidRPr="0029563D" w:rsidDel="00C552CA">
          <w:rPr>
            <w:sz w:val="20"/>
            <w:szCs w:val="18"/>
            <w:lang w:val="en-US"/>
            <w:rPrChange w:id="521" w:author="Sina Furkan Özdemir" w:date="2021-09-20T17:27:00Z">
              <w:rPr>
                <w:sz w:val="20"/>
                <w:szCs w:val="18"/>
                <w:lang w:val="en-GB"/>
              </w:rPr>
            </w:rPrChange>
          </w:rPr>
          <w:delText>additional communication channel for supranational institutions willing to defend themselves in a politicized climate</w:delText>
        </w:r>
        <w:r w:rsidR="009F5680" w:rsidRPr="0029563D" w:rsidDel="00C552CA">
          <w:rPr>
            <w:sz w:val="20"/>
            <w:szCs w:val="18"/>
            <w:lang w:val="en-US"/>
            <w:rPrChange w:id="522" w:author="Sina Furkan Özdemir" w:date="2021-09-20T17:27:00Z">
              <w:rPr>
                <w:sz w:val="20"/>
                <w:szCs w:val="18"/>
                <w:lang w:val="en-GB"/>
              </w:rPr>
            </w:rPrChange>
          </w:rPr>
          <w:delText>. Naturally,</w:delText>
        </w:r>
        <w:r w:rsidR="00486D55" w:rsidRPr="0029563D" w:rsidDel="00C552CA">
          <w:rPr>
            <w:sz w:val="20"/>
            <w:szCs w:val="18"/>
            <w:lang w:val="en-US"/>
            <w:rPrChange w:id="523" w:author="Sina Furkan Özdemir" w:date="2021-09-20T17:27:00Z">
              <w:rPr>
                <w:sz w:val="20"/>
                <w:szCs w:val="18"/>
                <w:lang w:val="en-GB"/>
              </w:rPr>
            </w:rPrChange>
          </w:rPr>
          <w:delText xml:space="preserve"> </w:delText>
        </w:r>
        <w:r w:rsidR="001103D6" w:rsidRPr="0029563D" w:rsidDel="00C552CA">
          <w:rPr>
            <w:sz w:val="20"/>
            <w:szCs w:val="18"/>
            <w:lang w:val="en-US"/>
            <w:rPrChange w:id="524" w:author="Sina Furkan Özdemir" w:date="2021-09-20T17:27:00Z">
              <w:rPr>
                <w:sz w:val="20"/>
                <w:szCs w:val="18"/>
                <w:lang w:val="en-GB"/>
              </w:rPr>
            </w:rPrChange>
          </w:rPr>
          <w:delText xml:space="preserve">there are many confounders </w:delText>
        </w:r>
        <w:r w:rsidR="00012A01" w:rsidRPr="0029563D" w:rsidDel="00C552CA">
          <w:rPr>
            <w:sz w:val="20"/>
            <w:szCs w:val="18"/>
            <w:lang w:val="en-US"/>
            <w:rPrChange w:id="525" w:author="Sina Furkan Özdemir" w:date="2021-09-20T17:27:00Z">
              <w:rPr>
                <w:sz w:val="20"/>
                <w:szCs w:val="18"/>
                <w:lang w:val="en-GB"/>
              </w:rPr>
            </w:rPrChange>
          </w:rPr>
          <w:delText>in realizing the full</w:delText>
        </w:r>
        <w:r w:rsidR="008074B6" w:rsidRPr="0029563D" w:rsidDel="00C552CA">
          <w:rPr>
            <w:sz w:val="20"/>
            <w:szCs w:val="18"/>
            <w:lang w:val="en-US"/>
            <w:rPrChange w:id="526" w:author="Sina Furkan Özdemir" w:date="2021-09-20T17:27:00Z">
              <w:rPr>
                <w:sz w:val="20"/>
                <w:szCs w:val="18"/>
                <w:lang w:val="en-GB"/>
              </w:rPr>
            </w:rPrChange>
          </w:rPr>
          <w:delText xml:space="preserve"> </w:delText>
        </w:r>
        <w:r w:rsidR="00012A01" w:rsidRPr="0029563D" w:rsidDel="00C552CA">
          <w:rPr>
            <w:sz w:val="20"/>
            <w:szCs w:val="18"/>
            <w:lang w:val="en-US"/>
            <w:rPrChange w:id="527" w:author="Sina Furkan Özdemir" w:date="2021-09-20T17:27:00Z">
              <w:rPr>
                <w:sz w:val="20"/>
                <w:szCs w:val="18"/>
                <w:lang w:val="en-GB"/>
              </w:rPr>
            </w:rPrChange>
          </w:rPr>
          <w:delText xml:space="preserve">potential of social media platforms for </w:delText>
        </w:r>
        <w:r w:rsidR="008074B6" w:rsidRPr="0029563D" w:rsidDel="00C552CA">
          <w:rPr>
            <w:sz w:val="20"/>
            <w:szCs w:val="18"/>
            <w:lang w:val="en-US"/>
            <w:rPrChange w:id="528" w:author="Sina Furkan Özdemir" w:date="2021-09-20T17:27:00Z">
              <w:rPr>
                <w:sz w:val="20"/>
                <w:szCs w:val="18"/>
                <w:lang w:val="en-GB"/>
              </w:rPr>
            </w:rPrChange>
          </w:rPr>
          <w:delText>nurturing</w:delText>
        </w:r>
        <w:r w:rsidR="00012A01" w:rsidRPr="0029563D" w:rsidDel="00C552CA">
          <w:rPr>
            <w:sz w:val="20"/>
            <w:szCs w:val="18"/>
            <w:lang w:val="en-US"/>
            <w:rPrChange w:id="529" w:author="Sina Furkan Özdemir" w:date="2021-09-20T17:27:00Z">
              <w:rPr>
                <w:sz w:val="20"/>
                <w:szCs w:val="18"/>
                <w:lang w:val="en-GB"/>
              </w:rPr>
            </w:rPrChange>
          </w:rPr>
          <w:delText xml:space="preserve"> popular legitimacy,</w:delText>
        </w:r>
        <w:r w:rsidR="00865BDE" w:rsidRPr="0029563D" w:rsidDel="00C552CA">
          <w:rPr>
            <w:sz w:val="20"/>
            <w:szCs w:val="18"/>
            <w:lang w:val="en-US"/>
            <w:rPrChange w:id="530" w:author="Sina Furkan Özdemir" w:date="2021-09-20T17:27:00Z">
              <w:rPr>
                <w:sz w:val="20"/>
                <w:szCs w:val="18"/>
                <w:lang w:val="en-GB"/>
              </w:rPr>
            </w:rPrChange>
          </w:rPr>
          <w:delText xml:space="preserve"> but </w:delText>
        </w:r>
        <w:r w:rsidR="00377799" w:rsidRPr="0029563D" w:rsidDel="00C552CA">
          <w:rPr>
            <w:sz w:val="20"/>
            <w:szCs w:val="18"/>
            <w:lang w:val="en-US"/>
            <w:rPrChange w:id="531" w:author="Sina Furkan Özdemir" w:date="2021-09-20T17:27:00Z">
              <w:rPr>
                <w:sz w:val="20"/>
                <w:szCs w:val="18"/>
                <w:lang w:val="en-GB"/>
              </w:rPr>
            </w:rPrChange>
          </w:rPr>
          <w:delText>there are two cardinal duties that fall on the communicator</w:delText>
        </w:r>
        <w:r w:rsidR="00865BDE" w:rsidRPr="0029563D" w:rsidDel="00C552CA">
          <w:rPr>
            <w:sz w:val="20"/>
            <w:szCs w:val="18"/>
            <w:lang w:val="en-US"/>
            <w:rPrChange w:id="532" w:author="Sina Furkan Özdemir" w:date="2021-09-20T17:27:00Z">
              <w:rPr>
                <w:sz w:val="20"/>
                <w:szCs w:val="18"/>
                <w:lang w:val="en-GB"/>
              </w:rPr>
            </w:rPrChange>
          </w:rPr>
          <w:delText xml:space="preserve"> </w:delText>
        </w:r>
        <w:r w:rsidR="005725E5" w:rsidRPr="0029563D" w:rsidDel="00C552CA">
          <w:rPr>
            <w:sz w:val="20"/>
            <w:szCs w:val="18"/>
            <w:lang w:val="en-US"/>
            <w:rPrChange w:id="533" w:author="Sina Furkan Özdemir" w:date="2021-09-20T17:27:00Z">
              <w:rPr>
                <w:sz w:val="20"/>
                <w:szCs w:val="18"/>
                <w:lang w:val="en-GB"/>
              </w:rPr>
            </w:rPrChange>
          </w:rPr>
          <w:delText>for this purpose</w:delText>
        </w:r>
        <w:r w:rsidR="008074B6" w:rsidRPr="0029563D" w:rsidDel="00C552CA">
          <w:rPr>
            <w:sz w:val="20"/>
            <w:szCs w:val="18"/>
            <w:lang w:val="en-US"/>
            <w:rPrChange w:id="534" w:author="Sina Furkan Özdemir" w:date="2021-09-20T17:27:00Z">
              <w:rPr>
                <w:sz w:val="20"/>
                <w:szCs w:val="18"/>
                <w:lang w:val="en-GB"/>
              </w:rPr>
            </w:rPrChange>
          </w:rPr>
          <w:delText>:</w:delText>
        </w:r>
        <w:r w:rsidR="0035623F" w:rsidRPr="0029563D" w:rsidDel="00C552CA">
          <w:rPr>
            <w:sz w:val="20"/>
            <w:szCs w:val="18"/>
            <w:lang w:val="en-US"/>
            <w:rPrChange w:id="535" w:author="Sina Furkan Özdemir" w:date="2021-09-20T17:27:00Z">
              <w:rPr>
                <w:sz w:val="20"/>
                <w:szCs w:val="18"/>
                <w:lang w:val="en-GB"/>
              </w:rPr>
            </w:rPrChange>
          </w:rPr>
          <w:delText xml:space="preserve"> creating </w:delText>
        </w:r>
        <w:r w:rsidR="0035623F" w:rsidRPr="0029563D" w:rsidDel="00C552CA">
          <w:rPr>
            <w:i/>
            <w:iCs/>
            <w:sz w:val="20"/>
            <w:szCs w:val="18"/>
            <w:lang w:val="en-US"/>
            <w:rPrChange w:id="536" w:author="Sina Furkan Özdemir" w:date="2021-09-20T17:27:00Z">
              <w:rPr>
                <w:i/>
                <w:iCs/>
                <w:sz w:val="20"/>
                <w:szCs w:val="18"/>
                <w:lang w:val="en-GB"/>
              </w:rPr>
            </w:rPrChange>
          </w:rPr>
          <w:delText>transparency</w:delText>
        </w:r>
        <w:r w:rsidR="0035623F" w:rsidRPr="0029563D" w:rsidDel="00C552CA">
          <w:rPr>
            <w:sz w:val="20"/>
            <w:szCs w:val="18"/>
            <w:lang w:val="en-US"/>
            <w:rPrChange w:id="537" w:author="Sina Furkan Özdemir" w:date="2021-09-20T17:27:00Z">
              <w:rPr>
                <w:sz w:val="20"/>
                <w:szCs w:val="18"/>
                <w:lang w:val="en-GB"/>
              </w:rPr>
            </w:rPrChange>
          </w:rPr>
          <w:delText xml:space="preserve"> and </w:delText>
        </w:r>
        <w:r w:rsidR="0035623F" w:rsidRPr="0029563D" w:rsidDel="00C552CA">
          <w:rPr>
            <w:i/>
            <w:iCs/>
            <w:sz w:val="20"/>
            <w:szCs w:val="18"/>
            <w:lang w:val="en-US"/>
            <w:rPrChange w:id="538" w:author="Sina Furkan Özdemir" w:date="2021-09-20T17:27:00Z">
              <w:rPr>
                <w:i/>
                <w:iCs/>
                <w:sz w:val="20"/>
                <w:szCs w:val="18"/>
                <w:lang w:val="en-GB"/>
              </w:rPr>
            </w:rPrChange>
          </w:rPr>
          <w:delText>publicity</w:delText>
        </w:r>
        <w:r w:rsidR="0035623F" w:rsidRPr="0029563D" w:rsidDel="00C552CA">
          <w:rPr>
            <w:sz w:val="20"/>
            <w:szCs w:val="18"/>
            <w:lang w:val="en-US"/>
            <w:rPrChange w:id="539" w:author="Sina Furkan Özdemir" w:date="2021-09-20T17:27:00Z">
              <w:rPr>
                <w:sz w:val="20"/>
                <w:szCs w:val="18"/>
                <w:lang w:val="en-GB"/>
              </w:rPr>
            </w:rPrChange>
          </w:rPr>
          <w:delText xml:space="preserve"> </w:delText>
        </w:r>
        <w:r w:rsidR="0035623F" w:rsidRPr="0029563D" w:rsidDel="00C552CA">
          <w:rPr>
            <w:sz w:val="20"/>
            <w:szCs w:val="18"/>
            <w:lang w:val="en-US"/>
            <w:rPrChange w:id="540" w:author="Sina Furkan Özdemir" w:date="2021-09-20T17:27:00Z">
              <w:rPr>
                <w:sz w:val="20"/>
                <w:szCs w:val="18"/>
                <w:lang w:val="en-GB"/>
              </w:rPr>
            </w:rPrChange>
          </w:rPr>
          <w:fldChar w:fldCharType="begin"/>
        </w:r>
        <w:r w:rsidR="00897810" w:rsidRPr="0029563D" w:rsidDel="00C552CA">
          <w:rPr>
            <w:sz w:val="20"/>
            <w:szCs w:val="18"/>
            <w:lang w:val="en-US"/>
            <w:rPrChange w:id="541" w:author="Sina Furkan Özdemir" w:date="2021-09-20T17:27:00Z">
              <w:rPr>
                <w:sz w:val="20"/>
                <w:szCs w:val="18"/>
                <w:lang w:val="en-GB"/>
              </w:rPr>
            </w:rPrChange>
          </w:rPr>
          <w:del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delInstrText>
        </w:r>
        <w:r w:rsidR="0035623F" w:rsidRPr="0029563D" w:rsidDel="00C552CA">
          <w:rPr>
            <w:sz w:val="20"/>
            <w:szCs w:val="18"/>
            <w:lang w:val="en-US"/>
            <w:rPrChange w:id="542" w:author="Sina Furkan Özdemir" w:date="2021-09-20T17:27:00Z">
              <w:rPr>
                <w:sz w:val="20"/>
                <w:szCs w:val="18"/>
                <w:lang w:val="en-GB"/>
              </w:rPr>
            </w:rPrChange>
          </w:rPr>
          <w:fldChar w:fldCharType="separate"/>
        </w:r>
        <w:r w:rsidR="00BB034F" w:rsidRPr="0029563D" w:rsidDel="00C552CA">
          <w:rPr>
            <w:rFonts w:cs="Calibri"/>
            <w:sz w:val="20"/>
            <w:szCs w:val="24"/>
            <w:lang w:val="en-US"/>
            <w:rPrChange w:id="543" w:author="Sina Furkan Özdemir" w:date="2021-09-20T17:27:00Z">
              <w:rPr>
                <w:rFonts w:cs="Calibri"/>
                <w:sz w:val="20"/>
                <w:szCs w:val="24"/>
              </w:rPr>
            </w:rPrChange>
          </w:rPr>
          <w:delText>(Curtin and Meijer 2006; Hüller 2007)</w:delText>
        </w:r>
        <w:r w:rsidR="0035623F" w:rsidRPr="0029563D" w:rsidDel="00C552CA">
          <w:rPr>
            <w:sz w:val="20"/>
            <w:szCs w:val="18"/>
            <w:lang w:val="en-US"/>
            <w:rPrChange w:id="544" w:author="Sina Furkan Özdemir" w:date="2021-09-20T17:27:00Z">
              <w:rPr>
                <w:sz w:val="20"/>
                <w:szCs w:val="18"/>
                <w:lang w:val="en-GB"/>
              </w:rPr>
            </w:rPrChange>
          </w:rPr>
          <w:fldChar w:fldCharType="end"/>
        </w:r>
        <w:r w:rsidR="005728AF" w:rsidRPr="0029563D" w:rsidDel="00C552CA">
          <w:rPr>
            <w:sz w:val="20"/>
            <w:szCs w:val="18"/>
            <w:lang w:val="en-US"/>
            <w:rPrChange w:id="545" w:author="Sina Furkan Özdemir" w:date="2021-09-20T17:27:00Z">
              <w:rPr>
                <w:sz w:val="20"/>
                <w:szCs w:val="18"/>
                <w:lang w:val="en-GB"/>
              </w:rPr>
            </w:rPrChange>
          </w:rPr>
          <w:delText xml:space="preserve">. </w:delText>
        </w:r>
        <w:r w:rsidR="005728AF" w:rsidRPr="0029563D" w:rsidDel="00C552CA">
          <w:rPr>
            <w:i/>
            <w:iCs/>
            <w:sz w:val="20"/>
            <w:szCs w:val="18"/>
            <w:lang w:val="en-US"/>
            <w:rPrChange w:id="546" w:author="Sina Furkan Özdemir" w:date="2021-09-20T17:27:00Z">
              <w:rPr>
                <w:i/>
                <w:iCs/>
                <w:sz w:val="20"/>
                <w:szCs w:val="18"/>
                <w:lang w:val="en-GB"/>
              </w:rPr>
            </w:rPrChange>
          </w:rPr>
          <w:delText>Transparency</w:delText>
        </w:r>
        <w:r w:rsidR="008074B6" w:rsidRPr="0029563D" w:rsidDel="00C552CA">
          <w:rPr>
            <w:sz w:val="20"/>
            <w:szCs w:val="18"/>
            <w:lang w:val="en-US"/>
            <w:rPrChange w:id="547" w:author="Sina Furkan Özdemir" w:date="2021-09-20T17:27:00Z">
              <w:rPr>
                <w:sz w:val="20"/>
                <w:szCs w:val="18"/>
                <w:lang w:val="en-GB"/>
              </w:rPr>
            </w:rPrChange>
          </w:rPr>
          <w:delText xml:space="preserve"> </w:delText>
        </w:r>
        <w:r w:rsidR="005728AF" w:rsidRPr="0029563D" w:rsidDel="00C552CA">
          <w:rPr>
            <w:sz w:val="20"/>
            <w:szCs w:val="18"/>
            <w:lang w:val="en-US"/>
            <w:rPrChange w:id="548" w:author="Sina Furkan Özdemir" w:date="2021-09-20T17:27:00Z">
              <w:rPr>
                <w:sz w:val="20"/>
                <w:szCs w:val="18"/>
                <w:lang w:val="en-GB"/>
              </w:rPr>
            </w:rPrChange>
          </w:rPr>
          <w:delText xml:space="preserve">means that public communication </w:delText>
        </w:r>
        <w:r w:rsidR="008074B6" w:rsidRPr="0029563D" w:rsidDel="00C552CA">
          <w:rPr>
            <w:sz w:val="20"/>
            <w:szCs w:val="18"/>
            <w:lang w:val="en-US"/>
            <w:rPrChange w:id="549" w:author="Sina Furkan Özdemir" w:date="2021-09-20T17:27:00Z">
              <w:rPr>
                <w:sz w:val="20"/>
                <w:szCs w:val="18"/>
                <w:lang w:val="en-GB"/>
              </w:rPr>
            </w:rPrChange>
          </w:rPr>
          <w:delText xml:space="preserve">makes </w:delText>
        </w:r>
        <w:r w:rsidR="005728AF" w:rsidRPr="0029563D" w:rsidDel="00C552CA">
          <w:rPr>
            <w:sz w:val="20"/>
            <w:szCs w:val="18"/>
            <w:lang w:val="en-US"/>
            <w:rPrChange w:id="550" w:author="Sina Furkan Özdemir" w:date="2021-09-20T17:27:00Z">
              <w:rPr>
                <w:sz w:val="20"/>
                <w:szCs w:val="18"/>
                <w:lang w:val="en-GB"/>
              </w:rPr>
            </w:rPrChange>
          </w:rPr>
          <w:delText xml:space="preserve">political </w:delText>
        </w:r>
        <w:r w:rsidR="008074B6" w:rsidRPr="0029563D" w:rsidDel="00C552CA">
          <w:rPr>
            <w:sz w:val="20"/>
            <w:szCs w:val="18"/>
            <w:lang w:val="en-US"/>
            <w:rPrChange w:id="551" w:author="Sina Furkan Özdemir" w:date="2021-09-20T17:27:00Z">
              <w:rPr>
                <w:sz w:val="20"/>
                <w:szCs w:val="18"/>
                <w:lang w:val="en-GB"/>
              </w:rPr>
            </w:rPrChange>
          </w:rPr>
          <w:delText>decisions</w:delText>
        </w:r>
        <w:r w:rsidR="005728AF" w:rsidRPr="0029563D" w:rsidDel="00C552CA">
          <w:rPr>
            <w:sz w:val="20"/>
            <w:szCs w:val="18"/>
            <w:lang w:val="en-US"/>
            <w:rPrChange w:id="552" w:author="Sina Furkan Özdemir" w:date="2021-09-20T17:27:00Z">
              <w:rPr>
                <w:sz w:val="20"/>
                <w:szCs w:val="18"/>
                <w:lang w:val="en-GB"/>
              </w:rPr>
            </w:rPrChange>
          </w:rPr>
          <w:delText>, processes, issues</w:delText>
        </w:r>
        <w:r w:rsidR="008074B6" w:rsidRPr="0029563D" w:rsidDel="00C552CA">
          <w:rPr>
            <w:sz w:val="20"/>
            <w:szCs w:val="18"/>
            <w:lang w:val="en-US"/>
            <w:rPrChange w:id="553" w:author="Sina Furkan Özdemir" w:date="2021-09-20T17:27:00Z">
              <w:rPr>
                <w:sz w:val="20"/>
                <w:szCs w:val="18"/>
                <w:lang w:val="en-GB"/>
              </w:rPr>
            </w:rPrChange>
          </w:rPr>
          <w:delText>,</w:delText>
        </w:r>
        <w:r w:rsidR="005728AF" w:rsidRPr="0029563D" w:rsidDel="00C552CA">
          <w:rPr>
            <w:sz w:val="20"/>
            <w:szCs w:val="18"/>
            <w:lang w:val="en-US"/>
            <w:rPrChange w:id="554" w:author="Sina Furkan Özdemir" w:date="2021-09-20T17:27:00Z">
              <w:rPr>
                <w:sz w:val="20"/>
                <w:szCs w:val="18"/>
                <w:lang w:val="en-GB"/>
              </w:rPr>
            </w:rPrChange>
          </w:rPr>
          <w:delText xml:space="preserve"> and responsibilities </w:delText>
        </w:r>
        <w:r w:rsidR="008074B6" w:rsidRPr="0029563D" w:rsidDel="00C552CA">
          <w:rPr>
            <w:sz w:val="20"/>
            <w:szCs w:val="18"/>
            <w:lang w:val="en-US"/>
            <w:rPrChange w:id="555" w:author="Sina Furkan Özdemir" w:date="2021-09-20T17:27:00Z">
              <w:rPr>
                <w:sz w:val="20"/>
                <w:szCs w:val="18"/>
                <w:lang w:val="en-GB"/>
              </w:rPr>
            </w:rPrChange>
          </w:rPr>
          <w:delText>visible to the wider audience</w:delText>
        </w:r>
        <w:r w:rsidR="005728AF" w:rsidRPr="0029563D" w:rsidDel="00C552CA">
          <w:rPr>
            <w:sz w:val="20"/>
            <w:szCs w:val="18"/>
            <w:lang w:val="en-US"/>
            <w:rPrChange w:id="556" w:author="Sina Furkan Özdemir" w:date="2021-09-20T17:27:00Z">
              <w:rPr>
                <w:sz w:val="20"/>
                <w:szCs w:val="18"/>
                <w:lang w:val="en-GB"/>
              </w:rPr>
            </w:rPrChange>
          </w:rPr>
          <w:delText>.</w:delText>
        </w:r>
        <w:r w:rsidR="00F61FFB" w:rsidRPr="0029563D" w:rsidDel="00C552CA">
          <w:rPr>
            <w:sz w:val="20"/>
            <w:szCs w:val="18"/>
            <w:lang w:val="en-US"/>
            <w:rPrChange w:id="557" w:author="Sina Furkan Özdemir" w:date="2021-09-20T17:27:00Z">
              <w:rPr>
                <w:sz w:val="20"/>
                <w:szCs w:val="18"/>
                <w:lang w:val="en-GB"/>
              </w:rPr>
            </w:rPrChange>
          </w:rPr>
          <w:delText xml:space="preserve"> Via transparency, public communication provides the </w:delText>
        </w:r>
        <w:r w:rsidR="008074B6" w:rsidRPr="0029563D" w:rsidDel="00C552CA">
          <w:rPr>
            <w:sz w:val="20"/>
            <w:szCs w:val="18"/>
            <w:lang w:val="en-US"/>
            <w:rPrChange w:id="558" w:author="Sina Furkan Özdemir" w:date="2021-09-20T17:27:00Z">
              <w:rPr>
                <w:sz w:val="20"/>
                <w:szCs w:val="18"/>
                <w:lang w:val="en-GB"/>
              </w:rPr>
            </w:rPrChange>
          </w:rPr>
          <w:delText>addresse</w:delText>
        </w:r>
        <w:r w:rsidR="007162A6" w:rsidRPr="0029563D" w:rsidDel="00C552CA">
          <w:rPr>
            <w:sz w:val="20"/>
            <w:szCs w:val="18"/>
            <w:lang w:val="en-US"/>
            <w:rPrChange w:id="559" w:author="Sina Furkan Özdemir" w:date="2021-09-20T17:27:00Z">
              <w:rPr>
                <w:sz w:val="20"/>
                <w:szCs w:val="18"/>
                <w:lang w:val="en-GB"/>
              </w:rPr>
            </w:rPrChange>
          </w:rPr>
          <w:delText>e</w:delText>
        </w:r>
        <w:r w:rsidR="008074B6" w:rsidRPr="0029563D" w:rsidDel="00C552CA">
          <w:rPr>
            <w:sz w:val="20"/>
            <w:szCs w:val="18"/>
            <w:lang w:val="en-US"/>
            <w:rPrChange w:id="560" w:author="Sina Furkan Özdemir" w:date="2021-09-20T17:27:00Z">
              <w:rPr>
                <w:sz w:val="20"/>
                <w:szCs w:val="18"/>
                <w:lang w:val="en-GB"/>
              </w:rPr>
            </w:rPrChange>
          </w:rPr>
          <w:delText>s</w:delText>
        </w:r>
        <w:r w:rsidR="00F61FFB" w:rsidRPr="0029563D" w:rsidDel="00C552CA">
          <w:rPr>
            <w:sz w:val="20"/>
            <w:szCs w:val="18"/>
            <w:lang w:val="en-US"/>
            <w:rPrChange w:id="561" w:author="Sina Furkan Özdemir" w:date="2021-09-20T17:27:00Z">
              <w:rPr>
                <w:sz w:val="20"/>
                <w:szCs w:val="18"/>
                <w:lang w:val="en-GB"/>
              </w:rPr>
            </w:rPrChange>
          </w:rPr>
          <w:delText xml:space="preserve"> of political authority with the necessary information to make an informed decision in democratic feed-back processes. Yet putting</w:delText>
        </w:r>
        <w:r w:rsidR="003A227C" w:rsidRPr="0029563D" w:rsidDel="00C552CA">
          <w:rPr>
            <w:sz w:val="20"/>
            <w:szCs w:val="18"/>
            <w:lang w:val="en-US"/>
            <w:rPrChange w:id="562" w:author="Sina Furkan Özdemir" w:date="2021-09-20T17:27:00Z">
              <w:rPr>
                <w:sz w:val="20"/>
                <w:szCs w:val="18"/>
                <w:lang w:val="en-GB"/>
              </w:rPr>
            </w:rPrChange>
          </w:rPr>
          <w:delText xml:space="preserve"> such</w:delText>
        </w:r>
        <w:r w:rsidR="00F61FFB" w:rsidRPr="0029563D" w:rsidDel="00C552CA">
          <w:rPr>
            <w:sz w:val="20"/>
            <w:szCs w:val="18"/>
            <w:lang w:val="en-US"/>
            <w:rPrChange w:id="563" w:author="Sina Furkan Özdemir" w:date="2021-09-20T17:27:00Z">
              <w:rPr>
                <w:sz w:val="20"/>
                <w:szCs w:val="18"/>
                <w:lang w:val="en-GB"/>
              </w:rPr>
            </w:rPrChange>
          </w:rPr>
          <w:delText xml:space="preserve"> information </w:delText>
        </w:r>
        <w:r w:rsidR="00486D55" w:rsidRPr="0029563D" w:rsidDel="00C552CA">
          <w:rPr>
            <w:sz w:val="20"/>
            <w:szCs w:val="18"/>
            <w:lang w:val="en-US"/>
            <w:rPrChange w:id="564" w:author="Sina Furkan Özdemir" w:date="2021-09-20T17:27:00Z">
              <w:rPr>
                <w:sz w:val="20"/>
                <w:szCs w:val="18"/>
                <w:lang w:val="en-GB"/>
              </w:rPr>
            </w:rPrChange>
          </w:rPr>
          <w:delText xml:space="preserve">into the </w:delText>
        </w:r>
        <w:r w:rsidR="00F61FFB" w:rsidRPr="0029563D" w:rsidDel="00C552CA">
          <w:rPr>
            <w:sz w:val="20"/>
            <w:szCs w:val="18"/>
            <w:lang w:val="en-US"/>
            <w:rPrChange w:id="565" w:author="Sina Furkan Özdemir" w:date="2021-09-20T17:27:00Z">
              <w:rPr>
                <w:sz w:val="20"/>
                <w:szCs w:val="18"/>
                <w:lang w:val="en-GB"/>
              </w:rPr>
            </w:rPrChange>
          </w:rPr>
          <w:delText xml:space="preserve">ether is not enough, </w:delText>
        </w:r>
        <w:r w:rsidR="00482C41" w:rsidRPr="0029563D" w:rsidDel="00C552CA">
          <w:rPr>
            <w:sz w:val="20"/>
            <w:szCs w:val="18"/>
            <w:lang w:val="en-US"/>
            <w:rPrChange w:id="566" w:author="Sina Furkan Özdemir" w:date="2021-09-20T17:27:00Z">
              <w:rPr>
                <w:sz w:val="20"/>
                <w:szCs w:val="18"/>
                <w:lang w:val="en-GB"/>
              </w:rPr>
            </w:rPrChange>
          </w:rPr>
          <w:delText>citizenry must consume and engage with the information and integrate them into their political knowledge structure.</w:delText>
        </w:r>
        <w:r w:rsidR="002C2BA1" w:rsidRPr="0029563D" w:rsidDel="00C552CA">
          <w:rPr>
            <w:sz w:val="20"/>
            <w:szCs w:val="18"/>
            <w:lang w:val="en-US"/>
            <w:rPrChange w:id="567" w:author="Sina Furkan Özdemir" w:date="2021-09-20T17:27:00Z">
              <w:rPr>
                <w:sz w:val="20"/>
                <w:szCs w:val="18"/>
                <w:lang w:val="en-GB"/>
              </w:rPr>
            </w:rPrChange>
          </w:rPr>
          <w:delText xml:space="preserve"> In other words, </w:delText>
        </w:r>
        <w:r w:rsidR="008074B6" w:rsidRPr="0029563D" w:rsidDel="00C552CA">
          <w:rPr>
            <w:sz w:val="20"/>
            <w:szCs w:val="18"/>
            <w:lang w:val="en-US"/>
            <w:rPrChange w:id="568" w:author="Sina Furkan Özdemir" w:date="2021-09-20T17:27:00Z">
              <w:rPr>
                <w:sz w:val="20"/>
                <w:szCs w:val="18"/>
                <w:lang w:val="en-GB"/>
              </w:rPr>
            </w:rPrChange>
          </w:rPr>
          <w:delText xml:space="preserve">communication </w:delText>
        </w:r>
        <w:r w:rsidR="002C2BA1" w:rsidRPr="0029563D" w:rsidDel="00C552CA">
          <w:rPr>
            <w:sz w:val="20"/>
            <w:szCs w:val="18"/>
            <w:lang w:val="en-US"/>
            <w:rPrChange w:id="569" w:author="Sina Furkan Özdemir" w:date="2021-09-20T17:27:00Z">
              <w:rPr>
                <w:sz w:val="20"/>
                <w:szCs w:val="18"/>
                <w:lang w:val="en-GB"/>
              </w:rPr>
            </w:rPrChange>
          </w:rPr>
          <w:delText xml:space="preserve">needs to generate </w:delText>
        </w:r>
        <w:r w:rsidR="002C2BA1" w:rsidRPr="0029563D" w:rsidDel="00C552CA">
          <w:rPr>
            <w:i/>
            <w:iCs/>
            <w:sz w:val="20"/>
            <w:szCs w:val="18"/>
            <w:lang w:val="en-US"/>
            <w:rPrChange w:id="570" w:author="Sina Furkan Özdemir" w:date="2021-09-20T17:27:00Z">
              <w:rPr>
                <w:i/>
                <w:iCs/>
                <w:sz w:val="20"/>
                <w:szCs w:val="18"/>
                <w:lang w:val="en-GB"/>
              </w:rPr>
            </w:rPrChange>
          </w:rPr>
          <w:delText>publicity</w:delText>
        </w:r>
        <w:r w:rsidR="00E85D84" w:rsidRPr="0029563D" w:rsidDel="00C552CA">
          <w:rPr>
            <w:sz w:val="20"/>
            <w:szCs w:val="18"/>
            <w:lang w:val="en-US"/>
            <w:rPrChange w:id="571" w:author="Sina Furkan Özdemir" w:date="2021-09-20T17:27:00Z">
              <w:rPr>
                <w:sz w:val="20"/>
                <w:szCs w:val="18"/>
                <w:lang w:val="en-GB"/>
              </w:rPr>
            </w:rPrChange>
          </w:rPr>
          <w:delText>.</w:delText>
        </w:r>
        <w:r w:rsidR="005728AF" w:rsidRPr="0029563D" w:rsidDel="00C552CA">
          <w:rPr>
            <w:sz w:val="20"/>
            <w:szCs w:val="18"/>
            <w:lang w:val="en-US"/>
            <w:rPrChange w:id="572" w:author="Sina Furkan Özdemir" w:date="2021-09-20T17:27:00Z">
              <w:rPr>
                <w:sz w:val="20"/>
                <w:szCs w:val="18"/>
                <w:lang w:val="en-GB"/>
              </w:rPr>
            </w:rPrChange>
          </w:rPr>
          <w:delText xml:space="preserve"> </w:delText>
        </w:r>
        <w:r w:rsidR="003A227C" w:rsidRPr="0029563D" w:rsidDel="00C552CA">
          <w:rPr>
            <w:sz w:val="20"/>
            <w:szCs w:val="18"/>
            <w:lang w:val="en-US"/>
            <w:rPrChange w:id="573" w:author="Sina Furkan Özdemir" w:date="2021-09-20T17:27:00Z">
              <w:rPr>
                <w:sz w:val="20"/>
                <w:szCs w:val="18"/>
                <w:lang w:val="en-GB"/>
              </w:rPr>
            </w:rPrChange>
          </w:rPr>
          <w:delText xml:space="preserve">In this constellation, </w:delText>
        </w:r>
        <w:r w:rsidR="00BC54AB" w:rsidRPr="0029563D" w:rsidDel="00C552CA">
          <w:rPr>
            <w:sz w:val="20"/>
            <w:szCs w:val="18"/>
            <w:lang w:val="en-US"/>
            <w:rPrChange w:id="574" w:author="Sina Furkan Özdemir" w:date="2021-09-20T17:27:00Z">
              <w:rPr>
                <w:sz w:val="20"/>
                <w:szCs w:val="18"/>
                <w:lang w:val="en-GB"/>
              </w:rPr>
            </w:rPrChange>
          </w:rPr>
          <w:delText>publicity</w:delText>
        </w:r>
        <w:r w:rsidR="00DC4F36" w:rsidRPr="0029563D" w:rsidDel="00C552CA">
          <w:rPr>
            <w:sz w:val="20"/>
            <w:szCs w:val="18"/>
            <w:lang w:val="en-US"/>
            <w:rPrChange w:id="575" w:author="Sina Furkan Özdemir" w:date="2021-09-20T17:27:00Z">
              <w:rPr>
                <w:sz w:val="20"/>
                <w:szCs w:val="18"/>
                <w:lang w:val="en-GB"/>
              </w:rPr>
            </w:rPrChange>
          </w:rPr>
          <w:delText xml:space="preserve"> refers to the </w:delText>
        </w:r>
        <w:r w:rsidR="008074B6" w:rsidRPr="0029563D" w:rsidDel="00C552CA">
          <w:rPr>
            <w:sz w:val="20"/>
            <w:szCs w:val="18"/>
            <w:lang w:val="en-US"/>
            <w:rPrChange w:id="576" w:author="Sina Furkan Özdemir" w:date="2021-09-20T17:27:00Z">
              <w:rPr>
                <w:sz w:val="20"/>
                <w:szCs w:val="18"/>
                <w:lang w:val="en-GB"/>
              </w:rPr>
            </w:rPrChange>
          </w:rPr>
          <w:delText xml:space="preserve">degree to which </w:delText>
        </w:r>
        <w:r w:rsidR="00DC4F36" w:rsidRPr="0029563D" w:rsidDel="00C552CA">
          <w:rPr>
            <w:sz w:val="20"/>
            <w:szCs w:val="18"/>
            <w:lang w:val="en-US"/>
            <w:rPrChange w:id="577" w:author="Sina Furkan Özdemir" w:date="2021-09-20T17:27:00Z">
              <w:rPr>
                <w:sz w:val="20"/>
                <w:szCs w:val="18"/>
                <w:lang w:val="en-GB"/>
              </w:rPr>
            </w:rPrChange>
          </w:rPr>
          <w:delText xml:space="preserve">the audience </w:delText>
        </w:r>
        <w:r w:rsidR="008074B6" w:rsidRPr="0029563D" w:rsidDel="00C552CA">
          <w:rPr>
            <w:sz w:val="20"/>
            <w:szCs w:val="18"/>
            <w:lang w:val="en-US"/>
            <w:rPrChange w:id="578" w:author="Sina Furkan Özdemir" w:date="2021-09-20T17:27:00Z">
              <w:rPr>
                <w:sz w:val="20"/>
                <w:szCs w:val="18"/>
                <w:lang w:val="en-GB"/>
              </w:rPr>
            </w:rPrChange>
          </w:rPr>
          <w:delText xml:space="preserve">engages with </w:delText>
        </w:r>
        <w:r w:rsidR="00DC4F36" w:rsidRPr="0029563D" w:rsidDel="00C552CA">
          <w:rPr>
            <w:sz w:val="20"/>
            <w:szCs w:val="18"/>
            <w:lang w:val="en-US"/>
            <w:rPrChange w:id="579" w:author="Sina Furkan Özdemir" w:date="2021-09-20T17:27:00Z">
              <w:rPr>
                <w:sz w:val="20"/>
                <w:szCs w:val="18"/>
                <w:lang w:val="en-GB"/>
              </w:rPr>
            </w:rPrChange>
          </w:rPr>
          <w:delText>the issues, acts and processes of the political system</w:delText>
        </w:r>
        <w:r w:rsidR="004A0703" w:rsidRPr="0029563D" w:rsidDel="00C552CA">
          <w:rPr>
            <w:sz w:val="20"/>
            <w:szCs w:val="18"/>
            <w:lang w:val="en-US"/>
            <w:rPrChange w:id="580" w:author="Sina Furkan Özdemir" w:date="2021-09-20T17:27:00Z">
              <w:rPr>
                <w:sz w:val="20"/>
                <w:szCs w:val="18"/>
                <w:lang w:val="en-GB"/>
              </w:rPr>
            </w:rPrChange>
          </w:rPr>
          <w:delText>.</w:delText>
        </w:r>
        <w:r w:rsidR="00DC4F36" w:rsidRPr="0029563D" w:rsidDel="00C552CA">
          <w:rPr>
            <w:sz w:val="20"/>
            <w:szCs w:val="18"/>
            <w:lang w:val="en-US"/>
            <w:rPrChange w:id="581" w:author="Sina Furkan Özdemir" w:date="2021-09-20T17:27:00Z">
              <w:rPr>
                <w:sz w:val="20"/>
                <w:szCs w:val="18"/>
                <w:lang w:val="en-GB"/>
              </w:rPr>
            </w:rPrChange>
          </w:rPr>
          <w:delText xml:space="preserve"> </w:delText>
        </w:r>
        <w:r w:rsidR="008074B6" w:rsidRPr="0029563D" w:rsidDel="00C552CA">
          <w:rPr>
            <w:sz w:val="20"/>
            <w:szCs w:val="18"/>
            <w:lang w:val="en-US"/>
            <w:rPrChange w:id="582" w:author="Sina Furkan Özdemir" w:date="2021-09-20T17:27:00Z">
              <w:rPr>
                <w:sz w:val="20"/>
                <w:szCs w:val="18"/>
                <w:lang w:val="en-GB"/>
              </w:rPr>
            </w:rPrChange>
          </w:rPr>
          <w:delText>E</w:delText>
        </w:r>
        <w:r w:rsidR="00C9144F" w:rsidRPr="0029563D" w:rsidDel="00C552CA">
          <w:rPr>
            <w:sz w:val="20"/>
            <w:szCs w:val="18"/>
            <w:lang w:val="en-US"/>
            <w:rPrChange w:id="583" w:author="Sina Furkan Özdemir" w:date="2021-09-20T17:27:00Z">
              <w:rPr>
                <w:sz w:val="20"/>
                <w:szCs w:val="18"/>
                <w:lang w:val="en-GB"/>
              </w:rPr>
            </w:rPrChange>
          </w:rPr>
          <w:delText>xtant research</w:delText>
        </w:r>
        <w:r w:rsidR="00BD1E7C" w:rsidRPr="0029563D" w:rsidDel="00C552CA">
          <w:rPr>
            <w:sz w:val="20"/>
            <w:szCs w:val="18"/>
            <w:lang w:val="en-US"/>
            <w:rPrChange w:id="584" w:author="Sina Furkan Özdemir" w:date="2021-09-20T17:27:00Z">
              <w:rPr>
                <w:sz w:val="20"/>
                <w:szCs w:val="18"/>
                <w:lang w:val="en-GB"/>
              </w:rPr>
            </w:rPrChange>
          </w:rPr>
          <w:delText xml:space="preserve"> </w:delText>
        </w:r>
        <w:r w:rsidR="00C9144F" w:rsidRPr="0029563D" w:rsidDel="00C552CA">
          <w:rPr>
            <w:sz w:val="20"/>
            <w:szCs w:val="18"/>
            <w:lang w:val="en-US"/>
            <w:rPrChange w:id="585" w:author="Sina Furkan Özdemir" w:date="2021-09-20T17:27:00Z">
              <w:rPr>
                <w:sz w:val="20"/>
                <w:szCs w:val="18"/>
                <w:lang w:val="en-GB"/>
              </w:rPr>
            </w:rPrChange>
          </w:rPr>
          <w:delText>show</w:delText>
        </w:r>
        <w:r w:rsidR="00BD1E7C" w:rsidRPr="0029563D" w:rsidDel="00C552CA">
          <w:rPr>
            <w:sz w:val="20"/>
            <w:szCs w:val="18"/>
            <w:lang w:val="en-US"/>
            <w:rPrChange w:id="586" w:author="Sina Furkan Özdemir" w:date="2021-09-20T17:27:00Z">
              <w:rPr>
                <w:sz w:val="20"/>
                <w:szCs w:val="18"/>
                <w:lang w:val="en-GB"/>
              </w:rPr>
            </w:rPrChange>
          </w:rPr>
          <w:delText>s</w:delText>
        </w:r>
        <w:r w:rsidR="00C9144F" w:rsidRPr="0029563D" w:rsidDel="00C552CA">
          <w:rPr>
            <w:sz w:val="20"/>
            <w:szCs w:val="18"/>
            <w:lang w:val="en-US"/>
            <w:rPrChange w:id="587" w:author="Sina Furkan Özdemir" w:date="2021-09-20T17:27:00Z">
              <w:rPr>
                <w:sz w:val="20"/>
                <w:szCs w:val="18"/>
                <w:lang w:val="en-GB"/>
              </w:rPr>
            </w:rPrChange>
          </w:rPr>
          <w:delText xml:space="preserve"> that the key precondition for </w:delText>
        </w:r>
        <w:r w:rsidR="008074B6" w:rsidRPr="0029563D" w:rsidDel="00C552CA">
          <w:rPr>
            <w:sz w:val="20"/>
            <w:szCs w:val="18"/>
            <w:lang w:val="en-US"/>
            <w:rPrChange w:id="588" w:author="Sina Furkan Özdemir" w:date="2021-09-20T17:27:00Z">
              <w:rPr>
                <w:sz w:val="20"/>
                <w:szCs w:val="18"/>
                <w:lang w:val="en-GB"/>
              </w:rPr>
            </w:rPrChange>
          </w:rPr>
          <w:delText xml:space="preserve">publicity </w:delText>
        </w:r>
        <w:r w:rsidR="00C9144F" w:rsidRPr="0029563D" w:rsidDel="00C552CA">
          <w:rPr>
            <w:sz w:val="20"/>
            <w:szCs w:val="18"/>
            <w:lang w:val="en-US"/>
            <w:rPrChange w:id="589" w:author="Sina Furkan Özdemir" w:date="2021-09-20T17:27:00Z">
              <w:rPr>
                <w:sz w:val="20"/>
                <w:szCs w:val="18"/>
                <w:lang w:val="en-GB"/>
              </w:rPr>
            </w:rPrChange>
          </w:rPr>
          <w:delText>is the understandability of the political messages</w:delText>
        </w:r>
        <w:r w:rsidR="008074B6" w:rsidRPr="0029563D" w:rsidDel="00C552CA">
          <w:rPr>
            <w:sz w:val="20"/>
            <w:szCs w:val="18"/>
            <w:lang w:val="en-US"/>
            <w:rPrChange w:id="590" w:author="Sina Furkan Özdemir" w:date="2021-09-20T17:27:00Z">
              <w:rPr>
                <w:sz w:val="20"/>
                <w:szCs w:val="18"/>
                <w:lang w:val="en-GB"/>
              </w:rPr>
            </w:rPrChange>
          </w:rPr>
          <w:delText xml:space="preserve"> </w:delText>
        </w:r>
        <w:r w:rsidR="00C9144F" w:rsidRPr="0029563D" w:rsidDel="00C552CA">
          <w:rPr>
            <w:sz w:val="20"/>
            <w:szCs w:val="18"/>
            <w:lang w:val="en-US"/>
            <w:rPrChange w:id="591" w:author="Sina Furkan Özdemir" w:date="2021-09-20T17:27:00Z">
              <w:rPr>
                <w:sz w:val="20"/>
                <w:szCs w:val="18"/>
                <w:lang w:val="en-GB"/>
              </w:rPr>
            </w:rPrChange>
          </w:rPr>
          <w:fldChar w:fldCharType="begin"/>
        </w:r>
        <w:r w:rsidR="00897810" w:rsidRPr="0029563D" w:rsidDel="00C552CA">
          <w:rPr>
            <w:sz w:val="20"/>
            <w:szCs w:val="18"/>
            <w:lang w:val="en-US"/>
            <w:rPrChange w:id="592" w:author="Sina Furkan Özdemir" w:date="2021-09-20T17:27:00Z">
              <w:rPr>
                <w:sz w:val="20"/>
                <w:szCs w:val="18"/>
                <w:lang w:val="en-GB"/>
              </w:rPr>
            </w:rPrChange>
          </w:rPr>
          <w:del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r w:rsidR="00C9144F" w:rsidRPr="0029563D" w:rsidDel="00C552CA">
          <w:rPr>
            <w:sz w:val="20"/>
            <w:szCs w:val="18"/>
            <w:lang w:val="en-US"/>
            <w:rPrChange w:id="593" w:author="Sina Furkan Özdemir" w:date="2021-09-20T17:27:00Z">
              <w:rPr>
                <w:sz w:val="20"/>
                <w:szCs w:val="18"/>
                <w:lang w:val="en-GB"/>
              </w:rPr>
            </w:rPrChange>
          </w:rPr>
          <w:fldChar w:fldCharType="separate"/>
        </w:r>
        <w:r w:rsidR="00227A93" w:rsidRPr="0029563D" w:rsidDel="00C552CA">
          <w:rPr>
            <w:rFonts w:cs="Calibri"/>
            <w:sz w:val="20"/>
            <w:szCs w:val="24"/>
            <w:lang w:val="en-US"/>
            <w:rPrChange w:id="594" w:author="Sina Furkan Özdemir" w:date="2021-09-20T17:27:00Z">
              <w:rPr>
                <w:rFonts w:cs="Calibri"/>
                <w:sz w:val="20"/>
                <w:szCs w:val="24"/>
              </w:rPr>
            </w:rPrChange>
          </w:rPr>
          <w:delText xml:space="preserve">(Bischof and Senninger 2018; Tolochko </w:delText>
        </w:r>
        <w:r w:rsidR="00227A93" w:rsidRPr="0029563D" w:rsidDel="00C552CA">
          <w:rPr>
            <w:rFonts w:cs="Calibri"/>
            <w:i/>
            <w:iCs/>
            <w:sz w:val="20"/>
            <w:szCs w:val="24"/>
            <w:lang w:val="en-US"/>
            <w:rPrChange w:id="595" w:author="Sina Furkan Özdemir" w:date="2021-09-20T17:27:00Z">
              <w:rPr>
                <w:rFonts w:cs="Calibri"/>
                <w:i/>
                <w:iCs/>
                <w:sz w:val="20"/>
                <w:szCs w:val="24"/>
              </w:rPr>
            </w:rPrChange>
          </w:rPr>
          <w:delText>et al.</w:delText>
        </w:r>
        <w:r w:rsidR="00227A93" w:rsidRPr="0029563D" w:rsidDel="00C552CA">
          <w:rPr>
            <w:rFonts w:cs="Calibri"/>
            <w:sz w:val="20"/>
            <w:szCs w:val="24"/>
            <w:lang w:val="en-US"/>
            <w:rPrChange w:id="596" w:author="Sina Furkan Özdemir" w:date="2021-09-20T17:27:00Z">
              <w:rPr>
                <w:rFonts w:cs="Calibri"/>
                <w:sz w:val="20"/>
                <w:szCs w:val="24"/>
              </w:rPr>
            </w:rPrChange>
          </w:rPr>
          <w:delText xml:space="preserve"> 2019)</w:delText>
        </w:r>
        <w:r w:rsidR="00C9144F" w:rsidRPr="0029563D" w:rsidDel="00C552CA">
          <w:rPr>
            <w:sz w:val="20"/>
            <w:szCs w:val="18"/>
            <w:lang w:val="en-US"/>
            <w:rPrChange w:id="597" w:author="Sina Furkan Özdemir" w:date="2021-09-20T17:27:00Z">
              <w:rPr>
                <w:sz w:val="20"/>
                <w:szCs w:val="18"/>
                <w:lang w:val="en-GB"/>
              </w:rPr>
            </w:rPrChange>
          </w:rPr>
          <w:fldChar w:fldCharType="end"/>
        </w:r>
        <w:r w:rsidR="00E85D84" w:rsidRPr="0029563D" w:rsidDel="00C552CA">
          <w:rPr>
            <w:sz w:val="20"/>
            <w:szCs w:val="18"/>
            <w:lang w:val="en-US"/>
            <w:rPrChange w:id="598" w:author="Sina Furkan Özdemir" w:date="2021-09-20T17:27:00Z">
              <w:rPr>
                <w:sz w:val="20"/>
                <w:szCs w:val="18"/>
                <w:lang w:val="en-GB"/>
              </w:rPr>
            </w:rPrChange>
          </w:rPr>
          <w:delText>. Against this backdrop, we ask</w:delText>
        </w:r>
        <w:r w:rsidR="008074B6" w:rsidRPr="0029563D" w:rsidDel="00C552CA">
          <w:rPr>
            <w:sz w:val="20"/>
            <w:szCs w:val="18"/>
            <w:lang w:val="en-US"/>
            <w:rPrChange w:id="599" w:author="Sina Furkan Özdemir" w:date="2021-09-20T17:27:00Z">
              <w:rPr>
                <w:sz w:val="20"/>
                <w:szCs w:val="18"/>
                <w:lang w:val="en-GB"/>
              </w:rPr>
            </w:rPrChange>
          </w:rPr>
          <w:delText>:</w:delText>
        </w:r>
        <w:r w:rsidR="00E85D84" w:rsidRPr="0029563D" w:rsidDel="00C552CA">
          <w:rPr>
            <w:sz w:val="20"/>
            <w:szCs w:val="18"/>
            <w:lang w:val="en-US"/>
            <w:rPrChange w:id="600" w:author="Sina Furkan Özdemir" w:date="2021-09-20T17:27:00Z">
              <w:rPr>
                <w:sz w:val="20"/>
                <w:szCs w:val="18"/>
                <w:lang w:val="en-GB"/>
              </w:rPr>
            </w:rPrChange>
          </w:rPr>
          <w:delText xml:space="preserve"> </w:delText>
        </w:r>
        <w:r w:rsidR="001B1E72" w:rsidRPr="0029563D" w:rsidDel="00C552CA">
          <w:rPr>
            <w:sz w:val="20"/>
            <w:szCs w:val="18"/>
            <w:lang w:val="en-US"/>
            <w:rPrChange w:id="601" w:author="Sina Furkan Özdemir" w:date="2021-09-20T17:27:00Z">
              <w:rPr>
                <w:sz w:val="20"/>
                <w:szCs w:val="18"/>
                <w:lang w:val="en-GB"/>
              </w:rPr>
            </w:rPrChange>
          </w:rPr>
          <w:delText>to what exten</w:delText>
        </w:r>
        <w:r w:rsidR="00486D55" w:rsidRPr="0029563D" w:rsidDel="00C552CA">
          <w:rPr>
            <w:sz w:val="20"/>
            <w:szCs w:val="18"/>
            <w:lang w:val="en-US"/>
            <w:rPrChange w:id="602" w:author="Sina Furkan Özdemir" w:date="2021-09-20T17:27:00Z">
              <w:rPr>
                <w:sz w:val="20"/>
                <w:szCs w:val="18"/>
                <w:lang w:val="en-GB"/>
              </w:rPr>
            </w:rPrChange>
          </w:rPr>
          <w:delText>t</w:delText>
        </w:r>
        <w:r w:rsidR="00424129" w:rsidRPr="0029563D" w:rsidDel="00C552CA">
          <w:rPr>
            <w:sz w:val="20"/>
            <w:szCs w:val="18"/>
            <w:lang w:val="en-US"/>
            <w:rPrChange w:id="603" w:author="Sina Furkan Özdemir" w:date="2021-09-20T17:27:00Z">
              <w:rPr>
                <w:sz w:val="20"/>
                <w:szCs w:val="18"/>
                <w:lang w:val="en-GB"/>
              </w:rPr>
            </w:rPrChange>
          </w:rPr>
          <w:delText xml:space="preserve"> </w:delText>
        </w:r>
        <w:r w:rsidR="008074B6" w:rsidRPr="0029563D" w:rsidDel="00C552CA">
          <w:rPr>
            <w:sz w:val="20"/>
            <w:szCs w:val="18"/>
            <w:lang w:val="en-US"/>
            <w:rPrChange w:id="604" w:author="Sina Furkan Özdemir" w:date="2021-09-20T17:27:00Z">
              <w:rPr>
                <w:sz w:val="20"/>
                <w:szCs w:val="18"/>
                <w:lang w:val="en-GB"/>
              </w:rPr>
            </w:rPrChange>
          </w:rPr>
          <w:delText xml:space="preserve">and how do </w:delText>
        </w:r>
        <w:r w:rsidR="00424129" w:rsidRPr="0029563D" w:rsidDel="00C552CA">
          <w:rPr>
            <w:sz w:val="20"/>
            <w:szCs w:val="18"/>
            <w:lang w:val="en-US"/>
            <w:rPrChange w:id="605" w:author="Sina Furkan Özdemir" w:date="2021-09-20T17:27:00Z">
              <w:rPr>
                <w:sz w:val="20"/>
                <w:szCs w:val="18"/>
                <w:lang w:val="en-GB"/>
              </w:rPr>
            </w:rPrChange>
          </w:rPr>
          <w:delText>supranational</w:delText>
        </w:r>
        <w:r w:rsidR="00E85D84" w:rsidRPr="0029563D" w:rsidDel="00C552CA">
          <w:rPr>
            <w:sz w:val="20"/>
            <w:szCs w:val="18"/>
            <w:lang w:val="en-US"/>
            <w:rPrChange w:id="606" w:author="Sina Furkan Özdemir" w:date="2021-09-20T17:27:00Z">
              <w:rPr>
                <w:sz w:val="20"/>
                <w:szCs w:val="18"/>
                <w:lang w:val="en-GB"/>
              </w:rPr>
            </w:rPrChange>
          </w:rPr>
          <w:delText xml:space="preserve"> EU</w:delText>
        </w:r>
        <w:r w:rsidR="00424129" w:rsidRPr="0029563D" w:rsidDel="00C552CA">
          <w:rPr>
            <w:sz w:val="20"/>
            <w:szCs w:val="18"/>
            <w:lang w:val="en-US"/>
            <w:rPrChange w:id="607" w:author="Sina Furkan Özdemir" w:date="2021-09-20T17:27:00Z">
              <w:rPr>
                <w:sz w:val="20"/>
                <w:szCs w:val="18"/>
                <w:lang w:val="en-GB"/>
              </w:rPr>
            </w:rPrChange>
          </w:rPr>
          <w:delText xml:space="preserve"> actors </w:delText>
        </w:r>
        <w:r w:rsidR="00E85D84" w:rsidRPr="0029563D" w:rsidDel="00C552CA">
          <w:rPr>
            <w:sz w:val="20"/>
            <w:szCs w:val="18"/>
            <w:lang w:val="en-US"/>
            <w:rPrChange w:id="608" w:author="Sina Furkan Özdemir" w:date="2021-09-20T17:27:00Z">
              <w:rPr>
                <w:sz w:val="20"/>
                <w:szCs w:val="18"/>
                <w:lang w:val="en-GB"/>
              </w:rPr>
            </w:rPrChange>
          </w:rPr>
          <w:delText>communicate</w:delText>
        </w:r>
        <w:r w:rsidR="00BD379F" w:rsidRPr="0029563D" w:rsidDel="00C552CA">
          <w:rPr>
            <w:sz w:val="20"/>
            <w:szCs w:val="18"/>
            <w:lang w:val="en-US"/>
            <w:rPrChange w:id="609" w:author="Sina Furkan Özdemir" w:date="2021-09-20T17:27:00Z">
              <w:rPr>
                <w:sz w:val="20"/>
                <w:szCs w:val="18"/>
                <w:lang w:val="en-GB"/>
              </w:rPr>
            </w:rPrChange>
          </w:rPr>
          <w:delText xml:space="preserve"> </w:delText>
        </w:r>
        <w:r w:rsidR="004D5E50" w:rsidRPr="0029563D" w:rsidDel="00C552CA">
          <w:rPr>
            <w:sz w:val="20"/>
            <w:szCs w:val="18"/>
            <w:lang w:val="en-US"/>
            <w:rPrChange w:id="610" w:author="Sina Furkan Özdemir" w:date="2021-09-20T17:27:00Z">
              <w:rPr>
                <w:sz w:val="20"/>
                <w:szCs w:val="18"/>
                <w:lang w:val="en-GB"/>
              </w:rPr>
            </w:rPrChange>
          </w:rPr>
          <w:delText>on social media</w:delText>
        </w:r>
        <w:r w:rsidR="008074B6" w:rsidRPr="0029563D" w:rsidDel="00C552CA">
          <w:rPr>
            <w:sz w:val="20"/>
            <w:szCs w:val="18"/>
            <w:lang w:val="en-US"/>
            <w:rPrChange w:id="611" w:author="Sina Furkan Özdemir" w:date="2021-09-20T17:27:00Z">
              <w:rPr>
                <w:sz w:val="20"/>
                <w:szCs w:val="18"/>
                <w:lang w:val="en-GB"/>
              </w:rPr>
            </w:rPrChange>
          </w:rPr>
          <w:delText>?</w:delText>
        </w:r>
      </w:del>
    </w:p>
    <w:p w14:paraId="3B987C2E" w14:textId="539A60A8" w:rsidR="004A4DF3" w:rsidRPr="0029563D" w:rsidDel="00C552CA" w:rsidRDefault="009873DB" w:rsidP="00091B45">
      <w:pPr>
        <w:spacing w:before="120" w:after="0" w:line="240" w:lineRule="auto"/>
        <w:jc w:val="both"/>
        <w:rPr>
          <w:del w:id="612" w:author="Sina Furkan Özdemir" w:date="2021-09-20T17:20:00Z"/>
          <w:sz w:val="20"/>
          <w:szCs w:val="18"/>
          <w:lang w:val="en-US"/>
          <w:rPrChange w:id="613" w:author="Sina Furkan Özdemir" w:date="2021-09-20T17:27:00Z">
            <w:rPr>
              <w:del w:id="614" w:author="Sina Furkan Özdemir" w:date="2021-09-20T17:20:00Z"/>
              <w:sz w:val="20"/>
              <w:szCs w:val="18"/>
              <w:lang w:val="en-GB"/>
            </w:rPr>
          </w:rPrChange>
        </w:rPr>
      </w:pPr>
      <w:del w:id="615" w:author="Sina Furkan Özdemir" w:date="2021-09-20T17:20:00Z">
        <w:r w:rsidRPr="0029563D" w:rsidDel="00C552CA">
          <w:rPr>
            <w:sz w:val="20"/>
            <w:szCs w:val="18"/>
            <w:lang w:val="en-US"/>
            <w:rPrChange w:id="616" w:author="Sina Furkan Özdemir" w:date="2021-09-20T17:27:00Z">
              <w:rPr>
                <w:sz w:val="20"/>
                <w:szCs w:val="18"/>
                <w:lang w:val="en-GB"/>
              </w:rPr>
            </w:rPrChange>
          </w:rPr>
          <w:delText xml:space="preserve">While </w:delText>
        </w:r>
        <w:r w:rsidR="00BF5DB8" w:rsidRPr="0029563D" w:rsidDel="00C552CA">
          <w:rPr>
            <w:sz w:val="20"/>
            <w:szCs w:val="18"/>
            <w:lang w:val="en-US"/>
            <w:rPrChange w:id="617" w:author="Sina Furkan Özdemir" w:date="2021-09-20T17:27:00Z">
              <w:rPr>
                <w:sz w:val="20"/>
                <w:szCs w:val="18"/>
                <w:lang w:val="en-GB"/>
              </w:rPr>
            </w:rPrChange>
          </w:rPr>
          <w:delText xml:space="preserve">insightful theoretical </w:delText>
        </w:r>
        <w:r w:rsidR="00814738" w:rsidRPr="0029563D" w:rsidDel="00C552CA">
          <w:rPr>
            <w:sz w:val="20"/>
            <w:szCs w:val="18"/>
            <w:lang w:val="en-US"/>
            <w:rPrChange w:id="618" w:author="Sina Furkan Özdemir" w:date="2021-09-20T17:27:00Z">
              <w:rPr>
                <w:sz w:val="20"/>
                <w:szCs w:val="18"/>
                <w:lang w:val="en-GB"/>
              </w:rPr>
            </w:rPrChange>
          </w:rPr>
          <w:delText>analyses</w:delText>
        </w:r>
        <w:r w:rsidR="00BF5DB8" w:rsidRPr="0029563D" w:rsidDel="00C552CA">
          <w:rPr>
            <w:sz w:val="20"/>
            <w:szCs w:val="18"/>
            <w:lang w:val="en-US"/>
            <w:rPrChange w:id="619" w:author="Sina Furkan Özdemir" w:date="2021-09-20T17:27:00Z">
              <w:rPr>
                <w:sz w:val="20"/>
                <w:szCs w:val="18"/>
                <w:lang w:val="en-GB"/>
              </w:rPr>
            </w:rPrChange>
          </w:rPr>
          <w:delText xml:space="preserve"> and cases studies of the EU on social media exist </w:delText>
        </w:r>
        <w:r w:rsidR="003A753F" w:rsidRPr="0029563D" w:rsidDel="00C552CA">
          <w:rPr>
            <w:sz w:val="20"/>
            <w:szCs w:val="18"/>
            <w:lang w:val="en-US"/>
            <w:rPrChange w:id="620" w:author="Sina Furkan Özdemir" w:date="2021-09-20T17:27:00Z">
              <w:rPr>
                <w:sz w:val="20"/>
                <w:szCs w:val="18"/>
                <w:lang w:val="en-GB"/>
              </w:rPr>
            </w:rPrChange>
          </w:rPr>
          <w:fldChar w:fldCharType="begin"/>
        </w:r>
        <w:r w:rsidR="00A74E6B" w:rsidRPr="0029563D" w:rsidDel="00C552CA">
          <w:rPr>
            <w:sz w:val="20"/>
            <w:szCs w:val="18"/>
            <w:lang w:val="en-US"/>
            <w:rPrChange w:id="621" w:author="Sina Furkan Özdemir" w:date="2021-09-20T17:27:00Z">
              <w:rPr>
                <w:sz w:val="20"/>
                <w:szCs w:val="18"/>
                <w:lang w:val="en-GB"/>
              </w:rPr>
            </w:rPrChange>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r w:rsidR="003A753F" w:rsidRPr="0029563D" w:rsidDel="00C552CA">
          <w:rPr>
            <w:sz w:val="20"/>
            <w:szCs w:val="18"/>
            <w:lang w:val="en-US"/>
            <w:rPrChange w:id="622" w:author="Sina Furkan Özdemir" w:date="2021-09-20T17:27:00Z">
              <w:rPr>
                <w:sz w:val="20"/>
                <w:szCs w:val="18"/>
                <w:lang w:val="en-GB"/>
              </w:rPr>
            </w:rPrChange>
          </w:rPr>
          <w:fldChar w:fldCharType="separate"/>
        </w:r>
        <w:r w:rsidR="00897810" w:rsidRPr="0029563D" w:rsidDel="00C552CA">
          <w:rPr>
            <w:rFonts w:cs="Calibri"/>
            <w:sz w:val="20"/>
            <w:szCs w:val="24"/>
            <w:lang w:val="en-US"/>
            <w:rPrChange w:id="623" w:author="Sina Furkan Özdemir" w:date="2021-09-20T17:27:00Z">
              <w:rPr>
                <w:rFonts w:cs="Calibri"/>
                <w:sz w:val="20"/>
                <w:szCs w:val="24"/>
              </w:rPr>
            </w:rPrChange>
          </w:rPr>
          <w:delText>(e.g. Barisione and Michailidou 2017; Krzyżanowski 2020; Zaiotti 2020)</w:delText>
        </w:r>
        <w:r w:rsidR="003A753F" w:rsidRPr="0029563D" w:rsidDel="00C552CA">
          <w:rPr>
            <w:sz w:val="20"/>
            <w:szCs w:val="18"/>
            <w:lang w:val="en-US"/>
            <w:rPrChange w:id="624" w:author="Sina Furkan Özdemir" w:date="2021-09-20T17:27:00Z">
              <w:rPr>
                <w:sz w:val="20"/>
                <w:szCs w:val="18"/>
                <w:lang w:val="en-GB"/>
              </w:rPr>
            </w:rPrChange>
          </w:rPr>
          <w:fldChar w:fldCharType="end"/>
        </w:r>
        <w:r w:rsidRPr="0029563D" w:rsidDel="00C552CA">
          <w:rPr>
            <w:sz w:val="20"/>
            <w:szCs w:val="18"/>
            <w:lang w:val="en-US"/>
            <w:rPrChange w:id="625" w:author="Sina Furkan Özdemir" w:date="2021-09-20T17:27:00Z">
              <w:rPr>
                <w:sz w:val="20"/>
                <w:szCs w:val="18"/>
                <w:lang w:val="en-GB"/>
              </w:rPr>
            </w:rPrChange>
          </w:rPr>
          <w:delText xml:space="preserve">, </w:delText>
        </w:r>
        <w:r w:rsidR="00F93DCA" w:rsidRPr="0029563D" w:rsidDel="00C552CA">
          <w:rPr>
            <w:sz w:val="20"/>
            <w:szCs w:val="18"/>
            <w:lang w:val="en-US"/>
            <w:rPrChange w:id="626" w:author="Sina Furkan Özdemir" w:date="2021-09-20T17:27:00Z">
              <w:rPr>
                <w:sz w:val="20"/>
                <w:szCs w:val="18"/>
                <w:lang w:val="en-GB"/>
              </w:rPr>
            </w:rPrChange>
          </w:rPr>
          <w:delText xml:space="preserve">large-scale </w:delText>
        </w:r>
        <w:r w:rsidRPr="0029563D" w:rsidDel="00C552CA">
          <w:rPr>
            <w:sz w:val="20"/>
            <w:szCs w:val="18"/>
            <w:lang w:val="en-US"/>
            <w:rPrChange w:id="627" w:author="Sina Furkan Özdemir" w:date="2021-09-20T17:27:00Z">
              <w:rPr>
                <w:sz w:val="20"/>
                <w:szCs w:val="18"/>
                <w:lang w:val="en-GB"/>
              </w:rPr>
            </w:rPrChange>
          </w:rPr>
          <w:delText xml:space="preserve">systematic evidence on the </w:delText>
        </w:r>
        <w:r w:rsidRPr="0029563D" w:rsidDel="00C552CA">
          <w:rPr>
            <w:i/>
            <w:sz w:val="20"/>
            <w:szCs w:val="18"/>
            <w:lang w:val="en-US"/>
            <w:rPrChange w:id="628" w:author="Sina Furkan Özdemir" w:date="2021-09-20T17:27:00Z">
              <w:rPr>
                <w:i/>
                <w:sz w:val="20"/>
                <w:szCs w:val="18"/>
                <w:lang w:val="en-GB"/>
              </w:rPr>
            </w:rPrChange>
          </w:rPr>
          <w:delText xml:space="preserve">actual </w:delText>
        </w:r>
        <w:r w:rsidR="00814738" w:rsidRPr="0029563D" w:rsidDel="00C552CA">
          <w:rPr>
            <w:i/>
            <w:sz w:val="20"/>
            <w:szCs w:val="18"/>
            <w:lang w:val="en-US"/>
            <w:rPrChange w:id="629" w:author="Sina Furkan Özdemir" w:date="2021-09-20T17:27:00Z">
              <w:rPr>
                <w:i/>
                <w:sz w:val="20"/>
                <w:szCs w:val="18"/>
                <w:lang w:val="en-GB"/>
              </w:rPr>
            </w:rPrChange>
          </w:rPr>
          <w:delText xml:space="preserve">social media </w:delText>
        </w:r>
        <w:r w:rsidR="00BF039F" w:rsidRPr="0029563D" w:rsidDel="00C552CA">
          <w:rPr>
            <w:i/>
            <w:sz w:val="20"/>
            <w:szCs w:val="18"/>
            <w:lang w:val="en-US"/>
            <w:rPrChange w:id="630" w:author="Sina Furkan Özdemir" w:date="2021-09-20T17:27:00Z">
              <w:rPr>
                <w:i/>
                <w:sz w:val="20"/>
                <w:szCs w:val="18"/>
                <w:lang w:val="en-GB"/>
              </w:rPr>
            </w:rPrChange>
          </w:rPr>
          <w:delText>behaviour</w:delText>
        </w:r>
        <w:r w:rsidRPr="0029563D" w:rsidDel="00C552CA">
          <w:rPr>
            <w:i/>
            <w:sz w:val="20"/>
            <w:szCs w:val="18"/>
            <w:lang w:val="en-US"/>
            <w:rPrChange w:id="631" w:author="Sina Furkan Özdemir" w:date="2021-09-20T17:27:00Z">
              <w:rPr>
                <w:i/>
                <w:sz w:val="20"/>
                <w:szCs w:val="18"/>
                <w:lang w:val="en-GB"/>
              </w:rPr>
            </w:rPrChange>
          </w:rPr>
          <w:delText xml:space="preserve"> of supranational actors </w:delText>
        </w:r>
        <w:r w:rsidRPr="0029563D" w:rsidDel="00C552CA">
          <w:rPr>
            <w:sz w:val="20"/>
            <w:szCs w:val="18"/>
            <w:lang w:val="en-US"/>
            <w:rPrChange w:id="632" w:author="Sina Furkan Özdemir" w:date="2021-09-20T17:27:00Z">
              <w:rPr>
                <w:sz w:val="20"/>
                <w:szCs w:val="18"/>
                <w:lang w:val="en-GB"/>
              </w:rPr>
            </w:rPrChange>
          </w:rPr>
          <w:delText xml:space="preserve">is </w:delText>
        </w:r>
        <w:r w:rsidR="007F3308" w:rsidRPr="0029563D" w:rsidDel="00C552CA">
          <w:rPr>
            <w:sz w:val="20"/>
            <w:szCs w:val="18"/>
            <w:lang w:val="en-US"/>
            <w:rPrChange w:id="633" w:author="Sina Furkan Özdemir" w:date="2021-09-20T17:27:00Z">
              <w:rPr>
                <w:sz w:val="20"/>
                <w:szCs w:val="18"/>
                <w:lang w:val="en-GB"/>
              </w:rPr>
            </w:rPrChange>
          </w:rPr>
          <w:delText>rare</w:delText>
        </w:r>
        <w:r w:rsidR="00897810" w:rsidRPr="0029563D" w:rsidDel="00C552CA">
          <w:rPr>
            <w:sz w:val="20"/>
            <w:szCs w:val="18"/>
            <w:lang w:val="en-US"/>
            <w:rPrChange w:id="634" w:author="Sina Furkan Özdemir" w:date="2021-09-20T17:27:00Z">
              <w:rPr>
                <w:sz w:val="20"/>
                <w:szCs w:val="18"/>
                <w:lang w:val="en-GB"/>
              </w:rPr>
            </w:rPrChange>
          </w:rPr>
          <w:delText>. Extant studies</w:delText>
        </w:r>
        <w:r w:rsidR="007F3308" w:rsidRPr="0029563D" w:rsidDel="00C552CA">
          <w:rPr>
            <w:sz w:val="20"/>
            <w:szCs w:val="18"/>
            <w:lang w:val="en-US"/>
            <w:rPrChange w:id="635" w:author="Sina Furkan Özdemir" w:date="2021-09-20T17:27:00Z">
              <w:rPr>
                <w:sz w:val="20"/>
                <w:szCs w:val="18"/>
                <w:lang w:val="en-GB"/>
              </w:rPr>
            </w:rPrChange>
          </w:rPr>
          <w:delText xml:space="preserve"> focu</w:delText>
        </w:r>
        <w:r w:rsidR="00897810" w:rsidRPr="0029563D" w:rsidDel="00C552CA">
          <w:rPr>
            <w:sz w:val="20"/>
            <w:szCs w:val="18"/>
            <w:lang w:val="en-US"/>
            <w:rPrChange w:id="636" w:author="Sina Furkan Özdemir" w:date="2021-09-20T17:27:00Z">
              <w:rPr>
                <w:sz w:val="20"/>
                <w:szCs w:val="18"/>
                <w:lang w:val="en-GB"/>
              </w:rPr>
            </w:rPrChange>
          </w:rPr>
          <w:delText>s</w:delText>
        </w:r>
        <w:r w:rsidR="007F3308" w:rsidRPr="0029563D" w:rsidDel="00C552CA">
          <w:rPr>
            <w:sz w:val="20"/>
            <w:szCs w:val="18"/>
            <w:lang w:val="en-US"/>
            <w:rPrChange w:id="637" w:author="Sina Furkan Özdemir" w:date="2021-09-20T17:27:00Z">
              <w:rPr>
                <w:sz w:val="20"/>
                <w:szCs w:val="18"/>
                <w:lang w:val="en-GB"/>
              </w:rPr>
            </w:rPrChange>
          </w:rPr>
          <w:delText xml:space="preserve"> on </w:delText>
        </w:r>
        <w:r w:rsidR="00897810" w:rsidRPr="0029563D" w:rsidDel="00C552CA">
          <w:rPr>
            <w:sz w:val="20"/>
            <w:szCs w:val="18"/>
            <w:lang w:val="en-US"/>
            <w:rPrChange w:id="638" w:author="Sina Furkan Özdemir" w:date="2021-09-20T17:27:00Z">
              <w:rPr>
                <w:sz w:val="20"/>
                <w:szCs w:val="18"/>
                <w:lang w:val="en-GB"/>
              </w:rPr>
            </w:rPrChange>
          </w:rPr>
          <w:delText xml:space="preserve">EU actors with direct electoral accountability, </w:delText>
        </w:r>
        <w:r w:rsidR="003C5444" w:rsidRPr="0029563D" w:rsidDel="00C552CA">
          <w:rPr>
            <w:sz w:val="20"/>
            <w:szCs w:val="18"/>
            <w:lang w:val="en-US"/>
            <w:rPrChange w:id="639" w:author="Sina Furkan Özdemir" w:date="2021-09-20T17:27:00Z">
              <w:rPr>
                <w:sz w:val="20"/>
                <w:szCs w:val="18"/>
                <w:lang w:val="en-GB"/>
              </w:rPr>
            </w:rPrChange>
          </w:rPr>
          <w:delText xml:space="preserve">such as </w:delText>
        </w:r>
        <w:r w:rsidR="00897810" w:rsidRPr="0029563D" w:rsidDel="00C552CA">
          <w:rPr>
            <w:sz w:val="20"/>
            <w:szCs w:val="18"/>
            <w:lang w:val="en-US"/>
            <w:rPrChange w:id="640" w:author="Sina Furkan Özdemir" w:date="2021-09-20T17:27:00Z">
              <w:rPr>
                <w:sz w:val="20"/>
                <w:szCs w:val="18"/>
                <w:lang w:val="en-GB"/>
              </w:rPr>
            </w:rPrChange>
          </w:rPr>
          <w:delText xml:space="preserve">governmental </w:delText>
        </w:r>
        <w:r w:rsidR="00814738" w:rsidRPr="0029563D" w:rsidDel="00C552CA">
          <w:rPr>
            <w:sz w:val="20"/>
            <w:szCs w:val="18"/>
            <w:lang w:val="en-US"/>
            <w:rPrChange w:id="641" w:author="Sina Furkan Özdemir" w:date="2021-09-20T17:27:00Z">
              <w:rPr>
                <w:sz w:val="20"/>
                <w:szCs w:val="18"/>
                <w:lang w:val="en-GB"/>
              </w:rPr>
            </w:rPrChange>
          </w:rPr>
          <w:delText>representatives</w:delText>
        </w:r>
        <w:r w:rsidR="00897810" w:rsidRPr="0029563D" w:rsidDel="00C552CA">
          <w:rPr>
            <w:sz w:val="20"/>
            <w:szCs w:val="18"/>
            <w:lang w:val="en-US"/>
            <w:rPrChange w:id="642" w:author="Sina Furkan Özdemir" w:date="2021-09-20T17:27:00Z">
              <w:rPr>
                <w:sz w:val="20"/>
                <w:szCs w:val="18"/>
                <w:lang w:val="en-GB"/>
              </w:rPr>
            </w:rPrChange>
          </w:rPr>
          <w:delText xml:space="preserve"> in the C</w:delText>
        </w:r>
        <w:r w:rsidR="003C5444" w:rsidRPr="0029563D" w:rsidDel="00C552CA">
          <w:rPr>
            <w:sz w:val="20"/>
            <w:szCs w:val="18"/>
            <w:lang w:val="en-US"/>
            <w:rPrChange w:id="643" w:author="Sina Furkan Özdemir" w:date="2021-09-20T17:27:00Z">
              <w:rPr>
                <w:sz w:val="20"/>
                <w:szCs w:val="18"/>
                <w:lang w:val="en-GB"/>
              </w:rPr>
            </w:rPrChange>
          </w:rPr>
          <w:delText xml:space="preserve">ouncil or </w:delText>
        </w:r>
        <w:r w:rsidR="00814738" w:rsidRPr="0029563D" w:rsidDel="00C552CA">
          <w:rPr>
            <w:sz w:val="20"/>
            <w:szCs w:val="18"/>
            <w:lang w:val="en-US"/>
            <w:rPrChange w:id="644" w:author="Sina Furkan Özdemir" w:date="2021-09-20T17:27:00Z">
              <w:rPr>
                <w:sz w:val="20"/>
                <w:szCs w:val="18"/>
                <w:lang w:val="en-GB"/>
              </w:rPr>
            </w:rPrChange>
          </w:rPr>
          <w:delText xml:space="preserve">EP </w:delText>
        </w:r>
        <w:r w:rsidR="003C5444" w:rsidRPr="0029563D" w:rsidDel="00C552CA">
          <w:rPr>
            <w:sz w:val="20"/>
            <w:szCs w:val="18"/>
            <w:lang w:val="en-US"/>
            <w:rPrChange w:id="645" w:author="Sina Furkan Özdemir" w:date="2021-09-20T17:27:00Z">
              <w:rPr>
                <w:sz w:val="20"/>
                <w:szCs w:val="18"/>
                <w:lang w:val="en-GB"/>
              </w:rPr>
            </w:rPrChange>
          </w:rPr>
          <w:delText xml:space="preserve">members </w:delText>
        </w:r>
        <w:r w:rsidR="007F3308" w:rsidRPr="0029563D" w:rsidDel="00C552CA">
          <w:rPr>
            <w:sz w:val="20"/>
            <w:szCs w:val="18"/>
            <w:lang w:val="en-US"/>
            <w:rPrChange w:id="646" w:author="Sina Furkan Özdemir" w:date="2021-09-20T17:27:00Z">
              <w:rPr>
                <w:sz w:val="20"/>
                <w:szCs w:val="18"/>
                <w:lang w:val="en-GB"/>
              </w:rPr>
            </w:rPrChange>
          </w:rPr>
          <w:fldChar w:fldCharType="begin"/>
        </w:r>
        <w:r w:rsidR="00897810" w:rsidRPr="0029563D" w:rsidDel="00C552CA">
          <w:rPr>
            <w:sz w:val="20"/>
            <w:szCs w:val="18"/>
            <w:lang w:val="en-US"/>
            <w:rPrChange w:id="647" w:author="Sina Furkan Özdemir" w:date="2021-09-20T17:27:00Z">
              <w:rPr>
                <w:sz w:val="20"/>
                <w:szCs w:val="18"/>
                <w:lang w:val="en-GB"/>
              </w:rPr>
            </w:rPrChange>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r w:rsidR="007F3308" w:rsidRPr="0029563D" w:rsidDel="00C552CA">
          <w:rPr>
            <w:sz w:val="20"/>
            <w:szCs w:val="18"/>
            <w:lang w:val="en-US"/>
            <w:rPrChange w:id="648" w:author="Sina Furkan Özdemir" w:date="2021-09-20T17:27:00Z">
              <w:rPr>
                <w:sz w:val="20"/>
                <w:szCs w:val="18"/>
                <w:lang w:val="en-GB"/>
              </w:rPr>
            </w:rPrChange>
          </w:rPr>
          <w:fldChar w:fldCharType="separate"/>
        </w:r>
        <w:r w:rsidR="00986992" w:rsidRPr="0029563D" w:rsidDel="00C552CA">
          <w:rPr>
            <w:rFonts w:cs="Calibri"/>
            <w:sz w:val="20"/>
            <w:szCs w:val="24"/>
            <w:lang w:val="en-US"/>
            <w:rPrChange w:id="649" w:author="Sina Furkan Özdemir" w:date="2021-09-20T17:27:00Z">
              <w:rPr>
                <w:rFonts w:cs="Calibri"/>
                <w:sz w:val="20"/>
                <w:szCs w:val="24"/>
              </w:rPr>
            </w:rPrChange>
          </w:rPr>
          <w:delText xml:space="preserve">(European Parliament. Directorate General for Parliamentary Research Services. 2021; Fazekas </w:delText>
        </w:r>
        <w:r w:rsidR="00986992" w:rsidRPr="0029563D" w:rsidDel="00C552CA">
          <w:rPr>
            <w:rFonts w:cs="Calibri"/>
            <w:i/>
            <w:iCs/>
            <w:sz w:val="20"/>
            <w:szCs w:val="24"/>
            <w:lang w:val="en-US"/>
            <w:rPrChange w:id="650"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1" w:author="Sina Furkan Özdemir" w:date="2021-09-20T17:27:00Z">
              <w:rPr>
                <w:rFonts w:cs="Calibri"/>
                <w:sz w:val="20"/>
                <w:szCs w:val="24"/>
              </w:rPr>
            </w:rPrChange>
          </w:rPr>
          <w:delText xml:space="preserve"> 2021; Haßler </w:delText>
        </w:r>
        <w:r w:rsidR="00986992" w:rsidRPr="0029563D" w:rsidDel="00C552CA">
          <w:rPr>
            <w:rFonts w:cs="Calibri"/>
            <w:i/>
            <w:iCs/>
            <w:sz w:val="20"/>
            <w:szCs w:val="24"/>
            <w:lang w:val="en-US"/>
            <w:rPrChange w:id="652"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3" w:author="Sina Furkan Özdemir" w:date="2021-09-20T17:27:00Z">
              <w:rPr>
                <w:rFonts w:cs="Calibri"/>
                <w:sz w:val="20"/>
                <w:szCs w:val="24"/>
              </w:rPr>
            </w:rPrChange>
          </w:rPr>
          <w:delText xml:space="preserve"> 2021; Nulty </w:delText>
        </w:r>
        <w:r w:rsidR="00986992" w:rsidRPr="0029563D" w:rsidDel="00C552CA">
          <w:rPr>
            <w:rFonts w:cs="Calibri"/>
            <w:i/>
            <w:iCs/>
            <w:sz w:val="20"/>
            <w:szCs w:val="24"/>
            <w:lang w:val="en-US"/>
            <w:rPrChange w:id="654"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5" w:author="Sina Furkan Özdemir" w:date="2021-09-20T17:27:00Z">
              <w:rPr>
                <w:rFonts w:cs="Calibri"/>
                <w:sz w:val="20"/>
                <w:szCs w:val="24"/>
              </w:rPr>
            </w:rPrChange>
          </w:rPr>
          <w:delText xml:space="preserve"> 2016; Umit 2017)</w:delText>
        </w:r>
        <w:r w:rsidR="007F3308" w:rsidRPr="0029563D" w:rsidDel="00C552CA">
          <w:rPr>
            <w:sz w:val="20"/>
            <w:szCs w:val="18"/>
            <w:lang w:val="en-US"/>
            <w:rPrChange w:id="656" w:author="Sina Furkan Özdemir" w:date="2021-09-20T17:27:00Z">
              <w:rPr>
                <w:sz w:val="20"/>
                <w:szCs w:val="18"/>
                <w:lang w:val="en-GB"/>
              </w:rPr>
            </w:rPrChange>
          </w:rPr>
          <w:fldChar w:fldCharType="end"/>
        </w:r>
        <w:r w:rsidRPr="0029563D" w:rsidDel="00C552CA">
          <w:rPr>
            <w:sz w:val="20"/>
            <w:szCs w:val="18"/>
            <w:lang w:val="en-US"/>
          </w:rPr>
          <w:delText xml:space="preserve">. </w:delText>
        </w:r>
        <w:r w:rsidR="00F93DCA" w:rsidRPr="0029563D" w:rsidDel="00C552CA">
          <w:rPr>
            <w:sz w:val="20"/>
            <w:szCs w:val="18"/>
            <w:lang w:val="en-US"/>
            <w:rPrChange w:id="657" w:author="Sina Furkan Özdemir" w:date="2021-09-20T17:27:00Z">
              <w:rPr>
                <w:sz w:val="20"/>
                <w:szCs w:val="18"/>
                <w:lang w:val="en-GB"/>
              </w:rPr>
            </w:rPrChange>
          </w:rPr>
          <w:delText>This article</w:delText>
        </w:r>
        <w:r w:rsidR="00897810" w:rsidRPr="0029563D" w:rsidDel="00C552CA">
          <w:rPr>
            <w:sz w:val="20"/>
            <w:szCs w:val="18"/>
            <w:lang w:val="en-US"/>
            <w:rPrChange w:id="658" w:author="Sina Furkan Özdemir" w:date="2021-09-20T17:27:00Z">
              <w:rPr>
                <w:sz w:val="20"/>
                <w:szCs w:val="18"/>
                <w:lang w:val="en-GB"/>
              </w:rPr>
            </w:rPrChange>
          </w:rPr>
          <w:delText>, in contrast,</w:delText>
        </w:r>
        <w:r w:rsidR="00F93DCA" w:rsidRPr="0029563D" w:rsidDel="00C552CA">
          <w:rPr>
            <w:sz w:val="20"/>
            <w:szCs w:val="18"/>
            <w:lang w:val="en-US"/>
            <w:rPrChange w:id="659" w:author="Sina Furkan Özdemir" w:date="2021-09-20T17:27:00Z">
              <w:rPr>
                <w:sz w:val="20"/>
                <w:szCs w:val="18"/>
                <w:lang w:val="en-GB"/>
              </w:rPr>
            </w:rPrChange>
          </w:rPr>
          <w:delText xml:space="preserve"> </w:delText>
        </w:r>
        <w:r w:rsidR="00897810" w:rsidRPr="0029563D" w:rsidDel="00C552CA">
          <w:rPr>
            <w:sz w:val="20"/>
            <w:szCs w:val="18"/>
            <w:lang w:val="en-US"/>
            <w:rPrChange w:id="660" w:author="Sina Furkan Özdemir" w:date="2021-09-20T17:27:00Z">
              <w:rPr>
                <w:sz w:val="20"/>
                <w:szCs w:val="18"/>
                <w:lang w:val="en-GB"/>
              </w:rPr>
            </w:rPrChange>
          </w:rPr>
          <w:delText xml:space="preserve">studies </w:delText>
        </w:r>
        <w:r w:rsidR="005A437F" w:rsidRPr="0029563D" w:rsidDel="00C552CA">
          <w:rPr>
            <w:sz w:val="20"/>
            <w:szCs w:val="18"/>
            <w:lang w:val="en-US"/>
            <w:rPrChange w:id="661" w:author="Sina Furkan Özdemir" w:date="2021-09-20T17:27:00Z">
              <w:rPr>
                <w:sz w:val="20"/>
                <w:szCs w:val="18"/>
                <w:lang w:val="en-GB"/>
              </w:rPr>
            </w:rPrChange>
          </w:rPr>
          <w:delText xml:space="preserve">the public communication of </w:delText>
        </w:r>
        <w:r w:rsidR="003C6B0D" w:rsidRPr="0029563D" w:rsidDel="00C552CA">
          <w:rPr>
            <w:sz w:val="20"/>
            <w:szCs w:val="18"/>
            <w:lang w:val="en-US"/>
            <w:rPrChange w:id="662" w:author="Sina Furkan Özdemir" w:date="2021-09-20T17:27:00Z">
              <w:rPr>
                <w:sz w:val="20"/>
                <w:szCs w:val="18"/>
                <w:lang w:val="en-GB"/>
              </w:rPr>
            </w:rPrChange>
          </w:rPr>
          <w:delText xml:space="preserve">executive </w:delText>
        </w:r>
        <w:r w:rsidR="00814738" w:rsidRPr="0029563D" w:rsidDel="00C552CA">
          <w:rPr>
            <w:sz w:val="20"/>
            <w:szCs w:val="18"/>
            <w:lang w:val="en-US"/>
            <w:rPrChange w:id="663" w:author="Sina Furkan Özdemir" w:date="2021-09-20T17:27:00Z">
              <w:rPr>
                <w:sz w:val="20"/>
                <w:szCs w:val="18"/>
                <w:lang w:val="en-GB"/>
              </w:rPr>
            </w:rPrChange>
          </w:rPr>
          <w:delText xml:space="preserve">supranational </w:delText>
        </w:r>
        <w:r w:rsidR="003C6B0D" w:rsidRPr="0029563D" w:rsidDel="00C552CA">
          <w:rPr>
            <w:sz w:val="20"/>
            <w:szCs w:val="18"/>
            <w:lang w:val="en-US"/>
            <w:rPrChange w:id="664" w:author="Sina Furkan Özdemir" w:date="2021-09-20T17:27:00Z">
              <w:rPr>
                <w:sz w:val="20"/>
                <w:szCs w:val="18"/>
                <w:lang w:val="en-GB"/>
              </w:rPr>
            </w:rPrChange>
          </w:rPr>
          <w:delText>institutions and</w:delText>
        </w:r>
        <w:r w:rsidR="00897810" w:rsidRPr="0029563D" w:rsidDel="00C552CA">
          <w:rPr>
            <w:sz w:val="20"/>
            <w:szCs w:val="18"/>
            <w:lang w:val="en-US"/>
            <w:rPrChange w:id="665" w:author="Sina Furkan Özdemir" w:date="2021-09-20T17:27:00Z">
              <w:rPr>
                <w:sz w:val="20"/>
                <w:szCs w:val="18"/>
                <w:lang w:val="en-GB"/>
              </w:rPr>
            </w:rPrChange>
          </w:rPr>
          <w:delText xml:space="preserve"> the individuals heading them.</w:delText>
        </w:r>
        <w:r w:rsidR="003C6B0D" w:rsidRPr="0029563D" w:rsidDel="00C552CA">
          <w:rPr>
            <w:sz w:val="20"/>
            <w:szCs w:val="18"/>
            <w:lang w:val="en-US"/>
            <w:rPrChange w:id="666" w:author="Sina Furkan Özdemir" w:date="2021-09-20T17:27:00Z">
              <w:rPr>
                <w:sz w:val="20"/>
                <w:szCs w:val="18"/>
                <w:lang w:val="en-GB"/>
              </w:rPr>
            </w:rPrChange>
          </w:rPr>
          <w:delText xml:space="preserve"> </w:delText>
        </w:r>
        <w:r w:rsidR="00897810" w:rsidRPr="0029563D" w:rsidDel="00C552CA">
          <w:rPr>
            <w:sz w:val="20"/>
            <w:szCs w:val="18"/>
            <w:lang w:val="en-US"/>
            <w:rPrChange w:id="667" w:author="Sina Furkan Özdemir" w:date="2021-09-20T17:27:00Z">
              <w:rPr>
                <w:sz w:val="20"/>
                <w:szCs w:val="18"/>
                <w:lang w:val="en-GB"/>
              </w:rPr>
            </w:rPrChange>
          </w:rPr>
          <w:delText xml:space="preserve">We focus on </w:delText>
        </w:r>
        <w:r w:rsidR="003C6B0D" w:rsidRPr="0029563D" w:rsidDel="00C552CA">
          <w:rPr>
            <w:sz w:val="20"/>
            <w:szCs w:val="18"/>
            <w:lang w:val="en-US"/>
            <w:rPrChange w:id="668" w:author="Sina Furkan Özdemir" w:date="2021-09-20T17:27:00Z">
              <w:rPr>
                <w:sz w:val="20"/>
                <w:szCs w:val="18"/>
                <w:lang w:val="en-GB"/>
              </w:rPr>
            </w:rPrChange>
          </w:rPr>
          <w:delText>Twitter</w:delText>
        </w:r>
        <w:r w:rsidR="00897810" w:rsidRPr="0029563D" w:rsidDel="00C552CA">
          <w:rPr>
            <w:sz w:val="20"/>
            <w:szCs w:val="18"/>
            <w:lang w:val="en-US"/>
            <w:rPrChange w:id="669" w:author="Sina Furkan Özdemir" w:date="2021-09-20T17:27:00Z">
              <w:rPr>
                <w:sz w:val="20"/>
                <w:szCs w:val="18"/>
                <w:lang w:val="en-GB"/>
              </w:rPr>
            </w:rPrChange>
          </w:rPr>
          <w:delText xml:space="preserve">, a leading social media platform that </w:delText>
        </w:r>
        <w:r w:rsidR="003C6B0D" w:rsidRPr="0029563D" w:rsidDel="00C552CA">
          <w:rPr>
            <w:sz w:val="20"/>
            <w:szCs w:val="18"/>
            <w:lang w:val="en-US"/>
            <w:rPrChange w:id="670" w:author="Sina Furkan Özdemir" w:date="2021-09-20T17:27:00Z">
              <w:rPr>
                <w:sz w:val="20"/>
                <w:szCs w:val="18"/>
                <w:lang w:val="en-GB"/>
              </w:rPr>
            </w:rPrChange>
          </w:rPr>
          <w:delText xml:space="preserve">has become an integral part of </w:delText>
        </w:r>
        <w:r w:rsidR="00486D55" w:rsidRPr="0029563D" w:rsidDel="00C552CA">
          <w:rPr>
            <w:sz w:val="20"/>
            <w:szCs w:val="18"/>
            <w:lang w:val="en-US"/>
            <w:rPrChange w:id="671" w:author="Sina Furkan Özdemir" w:date="2021-09-20T17:27:00Z">
              <w:rPr>
                <w:sz w:val="20"/>
                <w:szCs w:val="18"/>
                <w:lang w:val="en-GB"/>
              </w:rPr>
            </w:rPrChange>
          </w:rPr>
          <w:delText xml:space="preserve">the </w:delText>
        </w:r>
        <w:r w:rsidR="003C6B0D" w:rsidRPr="0029563D" w:rsidDel="00C552CA">
          <w:rPr>
            <w:sz w:val="20"/>
            <w:szCs w:val="18"/>
            <w:lang w:val="en-US"/>
            <w:rPrChange w:id="672" w:author="Sina Furkan Özdemir" w:date="2021-09-20T17:27:00Z">
              <w:rPr>
                <w:sz w:val="20"/>
                <w:szCs w:val="18"/>
                <w:lang w:val="en-GB"/>
              </w:rPr>
            </w:rPrChange>
          </w:rPr>
          <w:delText xml:space="preserve">political communication environment </w:delText>
        </w:r>
        <w:r w:rsidR="003A248E" w:rsidRPr="0029563D" w:rsidDel="00C552CA">
          <w:rPr>
            <w:sz w:val="20"/>
            <w:szCs w:val="18"/>
            <w:lang w:val="en-US"/>
            <w:rPrChange w:id="673" w:author="Sina Furkan Özdemir" w:date="2021-09-20T17:27:00Z">
              <w:rPr>
                <w:sz w:val="20"/>
                <w:szCs w:val="18"/>
                <w:lang w:val="en-GB"/>
              </w:rPr>
            </w:rPrChange>
          </w:rPr>
          <w:delText xml:space="preserve">for mobilization and campaigning </w:delText>
        </w:r>
        <w:r w:rsidR="003C6B0D" w:rsidRPr="0029563D" w:rsidDel="00C552CA">
          <w:rPr>
            <w:sz w:val="20"/>
            <w:szCs w:val="18"/>
            <w:lang w:val="en-US"/>
            <w:rPrChange w:id="674" w:author="Sina Furkan Özdemir" w:date="2021-09-20T17:27:00Z">
              <w:rPr>
                <w:sz w:val="20"/>
                <w:szCs w:val="18"/>
                <w:lang w:val="en-GB"/>
              </w:rPr>
            </w:rPrChange>
          </w:rPr>
          <w:delText xml:space="preserve">in the last decade </w:delText>
        </w:r>
        <w:r w:rsidR="004836FE" w:rsidRPr="0029563D" w:rsidDel="00C552CA">
          <w:rPr>
            <w:sz w:val="20"/>
            <w:szCs w:val="18"/>
            <w:lang w:val="en-US"/>
            <w:rPrChange w:id="675" w:author="Sina Furkan Özdemir" w:date="2021-09-20T17:27:00Z">
              <w:rPr>
                <w:sz w:val="20"/>
                <w:szCs w:val="18"/>
                <w:lang w:val="en-GB"/>
              </w:rPr>
            </w:rPrChange>
          </w:rPr>
          <w:fldChar w:fldCharType="begin"/>
        </w:r>
        <w:r w:rsidR="00897810" w:rsidRPr="0029563D" w:rsidDel="00C552CA">
          <w:rPr>
            <w:sz w:val="20"/>
            <w:szCs w:val="18"/>
            <w:lang w:val="en-US"/>
            <w:rPrChange w:id="676" w:author="Sina Furkan Özdemir" w:date="2021-09-20T17:27:00Z">
              <w:rPr>
                <w:sz w:val="20"/>
                <w:szCs w:val="18"/>
                <w:lang w:val="en-GB"/>
              </w:rPr>
            </w:rPrChange>
          </w:rPr>
          <w:del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r w:rsidR="004836FE" w:rsidRPr="0029563D" w:rsidDel="00C552CA">
          <w:rPr>
            <w:sz w:val="20"/>
            <w:szCs w:val="18"/>
            <w:lang w:val="en-US"/>
            <w:rPrChange w:id="677" w:author="Sina Furkan Özdemir" w:date="2021-09-20T17:27:00Z">
              <w:rPr>
                <w:sz w:val="20"/>
                <w:szCs w:val="18"/>
                <w:lang w:val="en-GB"/>
              </w:rPr>
            </w:rPrChange>
          </w:rPr>
          <w:fldChar w:fldCharType="separate"/>
        </w:r>
        <w:r w:rsidR="0054042E" w:rsidRPr="0029563D" w:rsidDel="00C552CA">
          <w:rPr>
            <w:rFonts w:cs="Calibri"/>
            <w:sz w:val="20"/>
            <w:szCs w:val="24"/>
            <w:lang w:val="en-US"/>
            <w:rPrChange w:id="678" w:author="Sina Furkan Özdemir" w:date="2021-09-20T17:27:00Z">
              <w:rPr>
                <w:rFonts w:cs="Calibri"/>
                <w:sz w:val="20"/>
                <w:szCs w:val="24"/>
              </w:rPr>
            </w:rPrChange>
          </w:rPr>
          <w:delText xml:space="preserve">(Jungherr 2016; Segesten and Bossetta 2017; Stier </w:delText>
        </w:r>
        <w:r w:rsidR="0054042E" w:rsidRPr="0029563D" w:rsidDel="00C552CA">
          <w:rPr>
            <w:rFonts w:cs="Calibri"/>
            <w:i/>
            <w:iCs/>
            <w:sz w:val="20"/>
            <w:szCs w:val="24"/>
            <w:lang w:val="en-US"/>
            <w:rPrChange w:id="679" w:author="Sina Furkan Özdemir" w:date="2021-09-20T17:27:00Z">
              <w:rPr>
                <w:rFonts w:cs="Calibri"/>
                <w:i/>
                <w:iCs/>
                <w:sz w:val="20"/>
                <w:szCs w:val="24"/>
              </w:rPr>
            </w:rPrChange>
          </w:rPr>
          <w:delText>et al.</w:delText>
        </w:r>
        <w:r w:rsidR="0054042E" w:rsidRPr="0029563D" w:rsidDel="00C552CA">
          <w:rPr>
            <w:rFonts w:cs="Calibri"/>
            <w:sz w:val="20"/>
            <w:szCs w:val="24"/>
            <w:lang w:val="en-US"/>
            <w:rPrChange w:id="680" w:author="Sina Furkan Özdemir" w:date="2021-09-20T17:27:00Z">
              <w:rPr>
                <w:rFonts w:cs="Calibri"/>
                <w:sz w:val="20"/>
                <w:szCs w:val="24"/>
              </w:rPr>
            </w:rPrChange>
          </w:rPr>
          <w:delText xml:space="preserve"> 2018)</w:delText>
        </w:r>
        <w:r w:rsidR="004836FE" w:rsidRPr="0029563D" w:rsidDel="00C552CA">
          <w:rPr>
            <w:sz w:val="20"/>
            <w:szCs w:val="18"/>
            <w:lang w:val="en-US"/>
            <w:rPrChange w:id="681" w:author="Sina Furkan Özdemir" w:date="2021-09-20T17:27:00Z">
              <w:rPr>
                <w:sz w:val="20"/>
                <w:szCs w:val="18"/>
                <w:lang w:val="en-GB"/>
              </w:rPr>
            </w:rPrChange>
          </w:rPr>
          <w:fldChar w:fldCharType="end"/>
        </w:r>
        <w:r w:rsidR="00897810" w:rsidRPr="0029563D" w:rsidDel="00C552CA">
          <w:rPr>
            <w:sz w:val="20"/>
            <w:szCs w:val="18"/>
            <w:lang w:val="en-US"/>
            <w:rPrChange w:id="682" w:author="Sina Furkan Özdemir" w:date="2021-09-20T17:27:00Z">
              <w:rPr>
                <w:sz w:val="20"/>
                <w:szCs w:val="18"/>
                <w:lang w:val="en-GB"/>
              </w:rPr>
            </w:rPrChange>
          </w:rPr>
          <w:delText>.</w:delText>
        </w:r>
        <w:r w:rsidR="00F93DCA" w:rsidRPr="0029563D" w:rsidDel="00C552CA">
          <w:rPr>
            <w:sz w:val="20"/>
            <w:szCs w:val="18"/>
            <w:u w:val="single"/>
            <w:lang w:val="en-US"/>
            <w:rPrChange w:id="683" w:author="Sina Furkan Özdemir" w:date="2021-09-20T17:27:00Z">
              <w:rPr>
                <w:sz w:val="20"/>
                <w:szCs w:val="18"/>
                <w:u w:val="single"/>
                <w:lang w:val="en-GB"/>
              </w:rPr>
            </w:rPrChange>
          </w:rPr>
          <w:delText xml:space="preserve"> </w:delText>
        </w:r>
        <w:r w:rsidR="00347AD4" w:rsidRPr="0029563D" w:rsidDel="00C552CA">
          <w:rPr>
            <w:sz w:val="20"/>
            <w:szCs w:val="18"/>
            <w:lang w:val="en-US"/>
            <w:rPrChange w:id="684" w:author="Sina Furkan Özdemir" w:date="2021-09-20T17:27:00Z">
              <w:rPr>
                <w:sz w:val="20"/>
                <w:szCs w:val="18"/>
                <w:lang w:val="en-GB"/>
              </w:rPr>
            </w:rPrChange>
          </w:rPr>
          <w:delText xml:space="preserve">We </w:delText>
        </w:r>
        <w:r w:rsidR="00C74E55" w:rsidRPr="0029563D" w:rsidDel="00C552CA">
          <w:rPr>
            <w:sz w:val="20"/>
            <w:szCs w:val="18"/>
            <w:lang w:val="en-US"/>
            <w:rPrChange w:id="685" w:author="Sina Furkan Özdemir" w:date="2021-09-20T17:27:00Z">
              <w:rPr>
                <w:sz w:val="20"/>
                <w:szCs w:val="18"/>
                <w:lang w:val="en-GB"/>
              </w:rPr>
            </w:rPrChange>
          </w:rPr>
          <w:delText xml:space="preserve">analyze the </w:delText>
        </w:r>
        <w:r w:rsidR="007E046E" w:rsidRPr="0029563D" w:rsidDel="00C552CA">
          <w:rPr>
            <w:sz w:val="20"/>
            <w:szCs w:val="18"/>
            <w:lang w:val="en-US"/>
            <w:rPrChange w:id="686" w:author="Sina Furkan Özdemir" w:date="2021-09-20T17:27:00Z">
              <w:rPr>
                <w:sz w:val="20"/>
                <w:szCs w:val="18"/>
                <w:lang w:val="en-GB"/>
              </w:rPr>
            </w:rPrChange>
          </w:rPr>
          <w:delText>executive supranational communication on Twitter in terms of its volume, readability, and publicity with automated content analysis. Our corpus consists of</w:delText>
        </w:r>
        <w:r w:rsidR="00347AD4" w:rsidRPr="0029563D" w:rsidDel="00C552CA">
          <w:rPr>
            <w:sz w:val="20"/>
            <w:szCs w:val="18"/>
            <w:lang w:val="en-US"/>
            <w:rPrChange w:id="687" w:author="Sina Furkan Özdemir" w:date="2021-09-20T17:27:00Z">
              <w:rPr>
                <w:sz w:val="20"/>
                <w:szCs w:val="18"/>
                <w:lang w:val="en-GB"/>
              </w:rPr>
            </w:rPrChange>
          </w:rPr>
          <w:delText xml:space="preserve"> </w:delText>
        </w:r>
        <w:r w:rsidR="00BE71A4" w:rsidRPr="0029563D" w:rsidDel="00C552CA">
          <w:rPr>
            <w:sz w:val="20"/>
            <w:szCs w:val="18"/>
            <w:lang w:val="en-US"/>
            <w:rPrChange w:id="688" w:author="Sina Furkan Özdemir" w:date="2021-09-20T17:27:00Z">
              <w:rPr>
                <w:sz w:val="20"/>
                <w:szCs w:val="18"/>
                <w:lang w:val="en-GB"/>
              </w:rPr>
            </w:rPrChange>
          </w:rPr>
          <w:delText>the full population of</w:delText>
        </w:r>
        <w:r w:rsidR="00347AD4" w:rsidRPr="0029563D" w:rsidDel="00C552CA">
          <w:rPr>
            <w:sz w:val="20"/>
            <w:szCs w:val="18"/>
            <w:lang w:val="en-US"/>
            <w:rPrChange w:id="689" w:author="Sina Furkan Özdemir" w:date="2021-09-20T17:27:00Z">
              <w:rPr>
                <w:sz w:val="20"/>
                <w:szCs w:val="18"/>
                <w:lang w:val="en-GB"/>
              </w:rPr>
            </w:rPrChange>
          </w:rPr>
          <w:delText xml:space="preserve"> public messages (tweets) issued by 115 supranational </w:delText>
        </w:r>
        <w:r w:rsidR="00814738" w:rsidRPr="0029563D" w:rsidDel="00C552CA">
          <w:rPr>
            <w:sz w:val="20"/>
            <w:szCs w:val="18"/>
            <w:lang w:val="en-US"/>
            <w:rPrChange w:id="690" w:author="Sina Furkan Özdemir" w:date="2021-09-20T17:27:00Z">
              <w:rPr>
                <w:sz w:val="20"/>
                <w:szCs w:val="18"/>
                <w:lang w:val="en-GB"/>
              </w:rPr>
            </w:rPrChange>
          </w:rPr>
          <w:delText>executive accounts</w:delText>
        </w:r>
        <w:r w:rsidR="00347AD4" w:rsidRPr="0029563D" w:rsidDel="00C552CA">
          <w:rPr>
            <w:sz w:val="20"/>
            <w:szCs w:val="18"/>
            <w:lang w:val="en-US"/>
            <w:rPrChange w:id="691" w:author="Sina Furkan Özdemir" w:date="2021-09-20T17:27:00Z">
              <w:rPr>
                <w:sz w:val="20"/>
                <w:szCs w:val="18"/>
                <w:lang w:val="en-GB"/>
              </w:rPr>
            </w:rPrChange>
          </w:rPr>
          <w:delText xml:space="preserve"> in the 2009-2021 period. To put </w:delText>
        </w:r>
        <w:r w:rsidR="00013D14" w:rsidRPr="0029563D" w:rsidDel="00C552CA">
          <w:rPr>
            <w:sz w:val="20"/>
            <w:szCs w:val="18"/>
            <w:lang w:val="en-US"/>
            <w:rPrChange w:id="692" w:author="Sina Furkan Özdemir" w:date="2021-09-20T17:27:00Z">
              <w:rPr>
                <w:sz w:val="20"/>
                <w:szCs w:val="18"/>
                <w:lang w:val="en-GB"/>
              </w:rPr>
            </w:rPrChange>
          </w:rPr>
          <w:delText xml:space="preserve">this </w:delText>
        </w:r>
        <w:r w:rsidR="00347AD4" w:rsidRPr="0029563D" w:rsidDel="00C552CA">
          <w:rPr>
            <w:sz w:val="20"/>
            <w:szCs w:val="18"/>
            <w:lang w:val="en-US"/>
            <w:rPrChange w:id="693" w:author="Sina Furkan Özdemir" w:date="2021-09-20T17:27:00Z">
              <w:rPr>
                <w:sz w:val="20"/>
                <w:szCs w:val="18"/>
                <w:lang w:val="en-GB"/>
              </w:rPr>
            </w:rPrChange>
          </w:rPr>
          <w:delText>supranational Twitter activity into perspective, we</w:delText>
        </w:r>
        <w:r w:rsidR="0091230B" w:rsidRPr="0029563D" w:rsidDel="00C552CA">
          <w:rPr>
            <w:sz w:val="20"/>
            <w:szCs w:val="18"/>
            <w:lang w:val="en-US"/>
            <w:rPrChange w:id="694" w:author="Sina Furkan Özdemir" w:date="2021-09-20T17:27:00Z">
              <w:rPr>
                <w:sz w:val="20"/>
                <w:szCs w:val="18"/>
                <w:lang w:val="en-GB"/>
              </w:rPr>
            </w:rPrChange>
          </w:rPr>
          <w:delText xml:space="preserve"> then</w:delText>
        </w:r>
        <w:r w:rsidR="00347AD4" w:rsidRPr="0029563D" w:rsidDel="00C552CA">
          <w:rPr>
            <w:sz w:val="20"/>
            <w:szCs w:val="18"/>
            <w:lang w:val="en-US"/>
            <w:rPrChange w:id="695" w:author="Sina Furkan Özdemir" w:date="2021-09-20T17:27:00Z">
              <w:rPr>
                <w:sz w:val="20"/>
                <w:szCs w:val="18"/>
                <w:lang w:val="en-GB"/>
              </w:rPr>
            </w:rPrChange>
          </w:rPr>
          <w:delText xml:space="preserve"> benchmark our </w:delText>
        </w:r>
        <w:r w:rsidR="00897810" w:rsidRPr="0029563D" w:rsidDel="00C552CA">
          <w:rPr>
            <w:sz w:val="20"/>
            <w:szCs w:val="18"/>
            <w:lang w:val="en-US"/>
            <w:rPrChange w:id="696" w:author="Sina Furkan Özdemir" w:date="2021-09-20T17:27:00Z">
              <w:rPr>
                <w:sz w:val="20"/>
                <w:szCs w:val="18"/>
                <w:lang w:val="en-GB"/>
              </w:rPr>
            </w:rPrChange>
          </w:rPr>
          <w:delText xml:space="preserve">respective </w:delText>
        </w:r>
        <w:r w:rsidR="00347AD4" w:rsidRPr="0029563D" w:rsidDel="00C552CA">
          <w:rPr>
            <w:sz w:val="20"/>
            <w:szCs w:val="18"/>
            <w:lang w:val="en-US"/>
            <w:rPrChange w:id="697" w:author="Sina Furkan Özdemir" w:date="2021-09-20T17:27:00Z">
              <w:rPr>
                <w:sz w:val="20"/>
                <w:szCs w:val="18"/>
                <w:lang w:val="en-GB"/>
              </w:rPr>
            </w:rPrChange>
          </w:rPr>
          <w:delText xml:space="preserve">indicators </w:delText>
        </w:r>
        <w:r w:rsidR="00897810" w:rsidRPr="0029563D" w:rsidDel="00C552CA">
          <w:rPr>
            <w:sz w:val="20"/>
            <w:szCs w:val="18"/>
            <w:lang w:val="en-US"/>
            <w:rPrChange w:id="698" w:author="Sina Furkan Özdemir" w:date="2021-09-20T17:27:00Z">
              <w:rPr>
                <w:sz w:val="20"/>
                <w:szCs w:val="18"/>
                <w:lang w:val="en-GB"/>
              </w:rPr>
            </w:rPrChange>
          </w:rPr>
          <w:delText xml:space="preserve">against random tweets as well as </w:delText>
        </w:r>
        <w:r w:rsidR="0091230B" w:rsidRPr="0029563D" w:rsidDel="00C552CA">
          <w:rPr>
            <w:sz w:val="20"/>
            <w:szCs w:val="18"/>
            <w:lang w:val="en-US"/>
            <w:rPrChange w:id="699" w:author="Sina Furkan Özdemir" w:date="2021-09-20T17:27:00Z">
              <w:rPr>
                <w:sz w:val="20"/>
                <w:szCs w:val="18"/>
                <w:lang w:val="en-GB"/>
              </w:rPr>
            </w:rPrChange>
          </w:rPr>
          <w:delText>full population</w:delText>
        </w:r>
        <w:r w:rsidR="00347AD4" w:rsidRPr="0029563D" w:rsidDel="00C552CA">
          <w:rPr>
            <w:sz w:val="20"/>
            <w:szCs w:val="18"/>
            <w:lang w:val="en-US"/>
            <w:rPrChange w:id="700" w:author="Sina Furkan Özdemir" w:date="2021-09-20T17:27:00Z">
              <w:rPr>
                <w:sz w:val="20"/>
                <w:szCs w:val="18"/>
                <w:lang w:val="en-GB"/>
              </w:rPr>
            </w:rPrChange>
          </w:rPr>
          <w:delText xml:space="preserve"> of </w:delText>
        </w:r>
        <w:r w:rsidR="00013D14" w:rsidRPr="0029563D" w:rsidDel="00C552CA">
          <w:rPr>
            <w:sz w:val="20"/>
            <w:szCs w:val="18"/>
            <w:lang w:val="en-US"/>
            <w:rPrChange w:id="701" w:author="Sina Furkan Özdemir" w:date="2021-09-20T17:27:00Z">
              <w:rPr>
                <w:sz w:val="20"/>
                <w:szCs w:val="18"/>
                <w:lang w:val="en-GB"/>
              </w:rPr>
            </w:rPrChange>
          </w:rPr>
          <w:delText>tweets</w:delText>
        </w:r>
        <w:r w:rsidR="00347AD4" w:rsidRPr="0029563D" w:rsidDel="00C552CA">
          <w:rPr>
            <w:sz w:val="20"/>
            <w:szCs w:val="18"/>
            <w:lang w:val="en-US"/>
            <w:rPrChange w:id="702" w:author="Sina Furkan Özdemir" w:date="2021-09-20T17:27:00Z">
              <w:rPr>
                <w:sz w:val="20"/>
                <w:szCs w:val="18"/>
                <w:lang w:val="en-GB"/>
              </w:rPr>
            </w:rPrChange>
          </w:rPr>
          <w:delText xml:space="preserve"> from </w:delText>
        </w:r>
        <w:r w:rsidR="005C7B9B" w:rsidRPr="0029563D" w:rsidDel="00C552CA">
          <w:rPr>
            <w:sz w:val="20"/>
            <w:szCs w:val="18"/>
            <w:lang w:val="en-US"/>
            <w:rPrChange w:id="703" w:author="Sina Furkan Özdemir" w:date="2021-09-20T17:27:00Z">
              <w:rPr>
                <w:sz w:val="20"/>
                <w:szCs w:val="18"/>
                <w:lang w:val="en-GB"/>
              </w:rPr>
            </w:rPrChange>
          </w:rPr>
          <w:delText xml:space="preserve">the </w:delText>
        </w:r>
        <w:r w:rsidR="00486D55" w:rsidRPr="0029563D" w:rsidDel="00C552CA">
          <w:rPr>
            <w:sz w:val="20"/>
            <w:szCs w:val="18"/>
            <w:lang w:val="en-US"/>
            <w:rPrChange w:id="704" w:author="Sina Furkan Özdemir" w:date="2021-09-20T17:27:00Z">
              <w:rPr>
                <w:sz w:val="20"/>
                <w:szCs w:val="18"/>
                <w:lang w:val="en-GB"/>
              </w:rPr>
            </w:rPrChange>
          </w:rPr>
          <w:delText>United Kingdom (</w:delText>
        </w:r>
        <w:r w:rsidR="005C7B9B" w:rsidRPr="0029563D" w:rsidDel="00C552CA">
          <w:rPr>
            <w:sz w:val="20"/>
            <w:szCs w:val="18"/>
            <w:lang w:val="en-US"/>
            <w:rPrChange w:id="705" w:author="Sina Furkan Özdemir" w:date="2021-09-20T17:27:00Z">
              <w:rPr>
                <w:sz w:val="20"/>
                <w:szCs w:val="18"/>
                <w:lang w:val="en-GB"/>
              </w:rPr>
            </w:rPrChange>
          </w:rPr>
          <w:delText>UK</w:delText>
        </w:r>
        <w:r w:rsidR="00486D55" w:rsidRPr="0029563D" w:rsidDel="00C552CA">
          <w:rPr>
            <w:sz w:val="20"/>
            <w:szCs w:val="18"/>
            <w:lang w:val="en-US"/>
            <w:rPrChange w:id="706" w:author="Sina Furkan Özdemir" w:date="2021-09-20T17:27:00Z">
              <w:rPr>
                <w:sz w:val="20"/>
                <w:szCs w:val="18"/>
                <w:lang w:val="en-GB"/>
              </w:rPr>
            </w:rPrChange>
          </w:rPr>
          <w:delText>)</w:delText>
        </w:r>
        <w:r w:rsidR="005C7B9B" w:rsidRPr="0029563D" w:rsidDel="00C552CA">
          <w:rPr>
            <w:sz w:val="20"/>
            <w:szCs w:val="18"/>
            <w:lang w:val="en-US"/>
            <w:rPrChange w:id="707" w:author="Sina Furkan Özdemir" w:date="2021-09-20T17:27:00Z">
              <w:rPr>
                <w:sz w:val="20"/>
                <w:szCs w:val="18"/>
                <w:lang w:val="en-GB"/>
              </w:rPr>
            </w:rPrChange>
          </w:rPr>
          <w:delText xml:space="preserve"> executive branc</w:delText>
        </w:r>
        <w:r w:rsidR="00BF5DB8" w:rsidRPr="0029563D" w:rsidDel="00C552CA">
          <w:rPr>
            <w:sz w:val="20"/>
            <w:szCs w:val="18"/>
            <w:lang w:val="en-US"/>
            <w:rPrChange w:id="708" w:author="Sina Furkan Özdemir" w:date="2021-09-20T17:27:00Z">
              <w:rPr>
                <w:sz w:val="20"/>
                <w:szCs w:val="18"/>
                <w:lang w:val="en-GB"/>
              </w:rPr>
            </w:rPrChange>
          </w:rPr>
          <w:delText>h</w:delText>
        </w:r>
        <w:r w:rsidR="005C7B9B" w:rsidRPr="0029563D" w:rsidDel="00C552CA">
          <w:rPr>
            <w:sz w:val="20"/>
            <w:szCs w:val="18"/>
            <w:lang w:val="en-US"/>
            <w:rPrChange w:id="709" w:author="Sina Furkan Özdemir" w:date="2021-09-20T17:27:00Z">
              <w:rPr>
                <w:sz w:val="20"/>
                <w:szCs w:val="18"/>
                <w:lang w:val="en-GB"/>
              </w:rPr>
            </w:rPrChange>
          </w:rPr>
          <w:delText xml:space="preserve"> </w:delText>
        </w:r>
        <w:r w:rsidR="00013D14" w:rsidRPr="0029563D" w:rsidDel="00C552CA">
          <w:rPr>
            <w:sz w:val="20"/>
            <w:szCs w:val="18"/>
            <w:lang w:val="en-US"/>
            <w:rPrChange w:id="710" w:author="Sina Furkan Özdemir" w:date="2021-09-20T17:27:00Z">
              <w:rPr>
                <w:sz w:val="20"/>
                <w:szCs w:val="18"/>
                <w:lang w:val="en-GB"/>
              </w:rPr>
            </w:rPrChange>
          </w:rPr>
          <w:delText>and international institutions</w:delText>
        </w:r>
        <w:r w:rsidR="00B20A3B" w:rsidRPr="0029563D" w:rsidDel="00C552CA">
          <w:rPr>
            <w:sz w:val="20"/>
            <w:szCs w:val="18"/>
            <w:lang w:val="en-US"/>
            <w:rPrChange w:id="711" w:author="Sina Furkan Özdemir" w:date="2021-09-20T17:27:00Z">
              <w:rPr>
                <w:sz w:val="20"/>
                <w:szCs w:val="18"/>
                <w:lang w:val="en-GB"/>
              </w:rPr>
            </w:rPrChange>
          </w:rPr>
          <w:delText xml:space="preserve"> such as </w:delText>
        </w:r>
        <w:r w:rsidR="00C338A4" w:rsidRPr="0029563D" w:rsidDel="00C552CA">
          <w:rPr>
            <w:sz w:val="20"/>
            <w:szCs w:val="18"/>
            <w:lang w:val="en-US"/>
            <w:rPrChange w:id="712" w:author="Sina Furkan Özdemir" w:date="2021-09-20T17:27:00Z">
              <w:rPr>
                <w:sz w:val="20"/>
                <w:szCs w:val="18"/>
                <w:lang w:val="en-GB"/>
              </w:rPr>
            </w:rPrChange>
          </w:rPr>
          <w:delText>Association of Southeast Asian Nations (ASEAN)</w:delText>
        </w:r>
        <w:r w:rsidR="00013D14" w:rsidRPr="0029563D" w:rsidDel="00C552CA">
          <w:rPr>
            <w:sz w:val="20"/>
            <w:szCs w:val="18"/>
            <w:lang w:val="en-US"/>
            <w:rPrChange w:id="713" w:author="Sina Furkan Özdemir" w:date="2021-09-20T17:27:00Z">
              <w:rPr>
                <w:sz w:val="20"/>
                <w:szCs w:val="18"/>
                <w:lang w:val="en-GB"/>
              </w:rPr>
            </w:rPrChange>
          </w:rPr>
          <w:delText>.</w:delText>
        </w:r>
      </w:del>
    </w:p>
    <w:p w14:paraId="6C472957" w14:textId="647AED9D" w:rsidR="00E259CD" w:rsidRPr="0029563D" w:rsidDel="00C552CA" w:rsidRDefault="00E259CD" w:rsidP="00091B45">
      <w:pPr>
        <w:spacing w:before="120" w:after="0" w:line="240" w:lineRule="auto"/>
        <w:jc w:val="both"/>
        <w:rPr>
          <w:del w:id="714" w:author="Sina Furkan Özdemir" w:date="2021-09-20T17:20:00Z"/>
          <w:sz w:val="20"/>
          <w:szCs w:val="18"/>
          <w:lang w:val="en-US"/>
          <w:rPrChange w:id="715" w:author="Sina Furkan Özdemir" w:date="2021-09-20T17:27:00Z">
            <w:rPr>
              <w:del w:id="716" w:author="Sina Furkan Özdemir" w:date="2021-09-20T17:20:00Z"/>
              <w:sz w:val="20"/>
              <w:szCs w:val="18"/>
              <w:lang w:val="en-GB"/>
            </w:rPr>
          </w:rPrChange>
        </w:rPr>
      </w:pPr>
    </w:p>
    <w:p w14:paraId="7526BAEA" w14:textId="2BD76512" w:rsidR="00013D14" w:rsidRPr="0029563D" w:rsidDel="00C552CA" w:rsidRDefault="000F68C2" w:rsidP="008801A7">
      <w:pPr>
        <w:spacing w:before="120" w:after="0" w:line="240" w:lineRule="auto"/>
        <w:jc w:val="both"/>
        <w:rPr>
          <w:del w:id="717" w:author="Sina Furkan Özdemir" w:date="2021-09-20T17:20:00Z"/>
          <w:sz w:val="20"/>
          <w:szCs w:val="18"/>
          <w:lang w:val="en-US"/>
          <w:rPrChange w:id="718" w:author="Sina Furkan Özdemir" w:date="2021-09-20T17:27:00Z">
            <w:rPr>
              <w:del w:id="719" w:author="Sina Furkan Özdemir" w:date="2021-09-20T17:20:00Z"/>
              <w:sz w:val="20"/>
              <w:szCs w:val="18"/>
              <w:lang w:val="en-GB"/>
            </w:rPr>
          </w:rPrChange>
        </w:rPr>
      </w:pPr>
      <w:del w:id="720" w:author="Sina Furkan Özdemir" w:date="2021-09-20T17:20:00Z">
        <w:r w:rsidRPr="0029563D" w:rsidDel="00C552CA">
          <w:rPr>
            <w:sz w:val="20"/>
            <w:szCs w:val="18"/>
            <w:lang w:val="en-US"/>
          </w:rPr>
          <w:delText>This hitherto under-researched area is addressed in this encompassing description of supranational EU activity on a key communication medium; we show that a drastically increasing volume of supranational messaging often outperforms domestic and international organizations.</w:delText>
        </w:r>
        <w:r w:rsidR="00013D14" w:rsidRPr="0029563D" w:rsidDel="00C552CA">
          <w:rPr>
            <w:sz w:val="20"/>
            <w:szCs w:val="18"/>
            <w:lang w:val="en-US"/>
            <w:rPrChange w:id="721" w:author="Sina Furkan Özdemir" w:date="2021-09-20T17:27:00Z">
              <w:rPr>
                <w:sz w:val="20"/>
                <w:szCs w:val="18"/>
                <w:lang w:val="en-GB"/>
              </w:rPr>
            </w:rPrChange>
          </w:rPr>
          <w:delText xml:space="preserve"> </w:delText>
        </w:r>
        <w:r w:rsidR="003657FF" w:rsidRPr="0029563D" w:rsidDel="00C552CA">
          <w:rPr>
            <w:sz w:val="20"/>
            <w:szCs w:val="18"/>
            <w:lang w:val="en-US"/>
            <w:rPrChange w:id="722" w:author="Sina Furkan Özdemir" w:date="2021-09-20T17:27:00Z">
              <w:rPr>
                <w:sz w:val="20"/>
                <w:szCs w:val="18"/>
                <w:lang w:val="en-GB"/>
              </w:rPr>
            </w:rPrChange>
          </w:rPr>
          <w:delText xml:space="preserve">While </w:delText>
        </w:r>
        <w:r w:rsidR="00013D14" w:rsidRPr="0029563D" w:rsidDel="00C552CA">
          <w:rPr>
            <w:sz w:val="20"/>
            <w:szCs w:val="18"/>
            <w:lang w:val="en-US"/>
            <w:rPrChange w:id="723" w:author="Sina Furkan Özdemir" w:date="2021-09-20T17:27:00Z">
              <w:rPr>
                <w:sz w:val="20"/>
                <w:szCs w:val="18"/>
                <w:lang w:val="en-GB"/>
              </w:rPr>
            </w:rPrChange>
          </w:rPr>
          <w:delText xml:space="preserve">the text of supranational messages is comparatively </w:delText>
        </w:r>
        <w:r w:rsidR="00897810" w:rsidRPr="0029563D" w:rsidDel="00C552CA">
          <w:rPr>
            <w:sz w:val="20"/>
            <w:szCs w:val="18"/>
            <w:lang w:val="en-US"/>
            <w:rPrChange w:id="724" w:author="Sina Furkan Özdemir" w:date="2021-09-20T17:27:00Z">
              <w:rPr>
                <w:sz w:val="20"/>
                <w:szCs w:val="18"/>
                <w:lang w:val="en-GB"/>
              </w:rPr>
            </w:rPrChange>
          </w:rPr>
          <w:delText xml:space="preserve">hard to </w:delText>
        </w:r>
        <w:r w:rsidR="00013D14" w:rsidRPr="0029563D" w:rsidDel="00C552CA">
          <w:rPr>
            <w:sz w:val="20"/>
            <w:szCs w:val="18"/>
            <w:lang w:val="en-US"/>
            <w:rPrChange w:id="725" w:author="Sina Furkan Özdemir" w:date="2021-09-20T17:27:00Z">
              <w:rPr>
                <w:sz w:val="20"/>
                <w:szCs w:val="18"/>
                <w:lang w:val="en-GB"/>
              </w:rPr>
            </w:rPrChange>
          </w:rPr>
          <w:delText>acces</w:delText>
        </w:r>
        <w:r w:rsidR="00897810" w:rsidRPr="0029563D" w:rsidDel="00C552CA">
          <w:rPr>
            <w:sz w:val="20"/>
            <w:szCs w:val="18"/>
            <w:lang w:val="en-US"/>
            <w:rPrChange w:id="726" w:author="Sina Furkan Özdemir" w:date="2021-09-20T17:27:00Z">
              <w:rPr>
                <w:sz w:val="20"/>
                <w:szCs w:val="18"/>
                <w:lang w:val="en-GB"/>
              </w:rPr>
            </w:rPrChange>
          </w:rPr>
          <w:delText>s for average citizens</w:delText>
        </w:r>
        <w:r w:rsidR="003657FF" w:rsidRPr="0029563D" w:rsidDel="00C552CA">
          <w:rPr>
            <w:sz w:val="20"/>
            <w:szCs w:val="18"/>
            <w:lang w:val="en-US"/>
            <w:rPrChange w:id="727" w:author="Sina Furkan Özdemir" w:date="2021-09-20T17:27:00Z">
              <w:rPr>
                <w:sz w:val="20"/>
                <w:szCs w:val="18"/>
                <w:lang w:val="en-GB"/>
              </w:rPr>
            </w:rPrChange>
          </w:rPr>
          <w:delText>,</w:delText>
        </w:r>
        <w:r w:rsidR="00897810" w:rsidRPr="0029563D" w:rsidDel="00C552CA">
          <w:rPr>
            <w:sz w:val="20"/>
            <w:szCs w:val="18"/>
            <w:lang w:val="en-US"/>
            <w:rPrChange w:id="728" w:author="Sina Furkan Özdemir" w:date="2021-09-20T17:27:00Z">
              <w:rPr>
                <w:sz w:val="20"/>
                <w:szCs w:val="18"/>
                <w:lang w:val="en-GB"/>
              </w:rPr>
            </w:rPrChange>
          </w:rPr>
          <w:delText xml:space="preserve"> </w:delText>
        </w:r>
        <w:r w:rsidR="00C559FE" w:rsidRPr="0029563D" w:rsidDel="00C552CA">
          <w:rPr>
            <w:sz w:val="20"/>
            <w:szCs w:val="18"/>
            <w:lang w:val="en-US"/>
            <w:rPrChange w:id="729" w:author="Sina Furkan Özdemir" w:date="2021-09-20T17:27:00Z">
              <w:rPr>
                <w:sz w:val="20"/>
                <w:szCs w:val="18"/>
                <w:lang w:val="en-GB"/>
              </w:rPr>
            </w:rPrChange>
          </w:rPr>
          <w:delText>supranational actors</w:delText>
        </w:r>
        <w:r w:rsidR="00C924BE" w:rsidRPr="0029563D" w:rsidDel="00C552CA">
          <w:rPr>
            <w:sz w:val="20"/>
            <w:szCs w:val="18"/>
            <w:lang w:val="en-US"/>
            <w:rPrChange w:id="730" w:author="Sina Furkan Özdemir" w:date="2021-09-20T17:27:00Z">
              <w:rPr>
                <w:sz w:val="20"/>
                <w:szCs w:val="18"/>
                <w:lang w:val="en-GB"/>
              </w:rPr>
            </w:rPrChange>
          </w:rPr>
          <w:delText xml:space="preserve"> </w:delText>
        </w:r>
        <w:r w:rsidR="003657FF" w:rsidRPr="0029563D" w:rsidDel="00C552CA">
          <w:rPr>
            <w:sz w:val="20"/>
            <w:szCs w:val="18"/>
            <w:lang w:val="en-US"/>
            <w:rPrChange w:id="731" w:author="Sina Furkan Özdemir" w:date="2021-09-20T17:27:00Z">
              <w:rPr>
                <w:sz w:val="20"/>
                <w:szCs w:val="18"/>
                <w:lang w:val="en-GB"/>
              </w:rPr>
            </w:rPrChange>
          </w:rPr>
          <w:delText xml:space="preserve">champion </w:delText>
        </w:r>
        <w:r w:rsidR="00C559FE" w:rsidRPr="0029563D" w:rsidDel="00C552CA">
          <w:rPr>
            <w:sz w:val="20"/>
            <w:szCs w:val="18"/>
            <w:lang w:val="en-US"/>
            <w:rPrChange w:id="732" w:author="Sina Furkan Özdemir" w:date="2021-09-20T17:27:00Z">
              <w:rPr>
                <w:sz w:val="20"/>
                <w:szCs w:val="18"/>
                <w:lang w:val="en-GB"/>
              </w:rPr>
            </w:rPrChange>
          </w:rPr>
          <w:delText>non-textual communication</w:delText>
        </w:r>
        <w:r w:rsidR="00897810" w:rsidRPr="0029563D" w:rsidDel="00C552CA">
          <w:rPr>
            <w:sz w:val="20"/>
            <w:szCs w:val="18"/>
            <w:lang w:val="en-US"/>
            <w:rPrChange w:id="733" w:author="Sina Furkan Özdemir" w:date="2021-09-20T17:27:00Z">
              <w:rPr>
                <w:sz w:val="20"/>
                <w:szCs w:val="18"/>
                <w:lang w:val="en-GB"/>
              </w:rPr>
            </w:rPrChange>
          </w:rPr>
          <w:delText xml:space="preserve">, enriching their messages with </w:delText>
        </w:r>
        <w:r w:rsidR="00C559FE" w:rsidRPr="0029563D" w:rsidDel="00C552CA">
          <w:rPr>
            <w:sz w:val="20"/>
            <w:szCs w:val="18"/>
            <w:lang w:val="en-US"/>
            <w:rPrChange w:id="734" w:author="Sina Furkan Özdemir" w:date="2021-09-20T17:27:00Z">
              <w:rPr>
                <w:sz w:val="20"/>
                <w:szCs w:val="18"/>
                <w:lang w:val="en-GB"/>
              </w:rPr>
            </w:rPrChange>
          </w:rPr>
          <w:delText>visual content, external links</w:delText>
        </w:r>
        <w:r w:rsidR="00897810" w:rsidRPr="0029563D" w:rsidDel="00C552CA">
          <w:rPr>
            <w:sz w:val="20"/>
            <w:szCs w:val="18"/>
            <w:lang w:val="en-US"/>
            <w:rPrChange w:id="735" w:author="Sina Furkan Özdemir" w:date="2021-09-20T17:27:00Z">
              <w:rPr>
                <w:sz w:val="20"/>
                <w:szCs w:val="18"/>
                <w:lang w:val="en-GB"/>
              </w:rPr>
            </w:rPrChange>
          </w:rPr>
          <w:delText>,</w:delText>
        </w:r>
        <w:r w:rsidR="00C559FE" w:rsidRPr="0029563D" w:rsidDel="00C552CA">
          <w:rPr>
            <w:sz w:val="20"/>
            <w:szCs w:val="18"/>
            <w:lang w:val="en-US"/>
            <w:rPrChange w:id="736" w:author="Sina Furkan Özdemir" w:date="2021-09-20T17:27:00Z">
              <w:rPr>
                <w:sz w:val="20"/>
                <w:szCs w:val="18"/>
                <w:lang w:val="en-GB"/>
              </w:rPr>
            </w:rPrChange>
          </w:rPr>
          <w:delText xml:space="preserve"> and</w:delText>
        </w:r>
        <w:r w:rsidR="00832CA1" w:rsidRPr="0029563D" w:rsidDel="00C552CA">
          <w:rPr>
            <w:sz w:val="20"/>
            <w:szCs w:val="18"/>
            <w:lang w:val="en-US"/>
            <w:rPrChange w:id="737" w:author="Sina Furkan Özdemir" w:date="2021-09-20T17:27:00Z">
              <w:rPr>
                <w:sz w:val="20"/>
                <w:szCs w:val="18"/>
                <w:lang w:val="en-GB"/>
              </w:rPr>
            </w:rPrChange>
          </w:rPr>
          <w:delText xml:space="preserve"> meta-linguistic </w:delText>
        </w:r>
        <w:r w:rsidR="00AC0DC9" w:rsidRPr="0029563D" w:rsidDel="00C552CA">
          <w:rPr>
            <w:sz w:val="20"/>
            <w:szCs w:val="18"/>
            <w:lang w:val="en-US"/>
            <w:rPrChange w:id="738" w:author="Sina Furkan Özdemir" w:date="2021-09-20T17:27:00Z">
              <w:rPr>
                <w:sz w:val="20"/>
                <w:szCs w:val="18"/>
                <w:lang w:val="en-GB"/>
              </w:rPr>
            </w:rPrChange>
          </w:rPr>
          <w:delText>elements such as emojis</w:delText>
        </w:r>
        <w:r w:rsidR="00CA6A4C" w:rsidRPr="0029563D" w:rsidDel="00C552CA">
          <w:rPr>
            <w:sz w:val="20"/>
            <w:szCs w:val="18"/>
            <w:lang w:val="en-US"/>
            <w:rPrChange w:id="739" w:author="Sina Furkan Özdemir" w:date="2021-09-20T17:27:00Z">
              <w:rPr>
                <w:sz w:val="20"/>
                <w:szCs w:val="18"/>
                <w:lang w:val="en-GB"/>
              </w:rPr>
            </w:rPrChange>
          </w:rPr>
          <w:delText xml:space="preserve"> </w:delText>
        </w:r>
        <w:r w:rsidR="00897810" w:rsidRPr="0029563D" w:rsidDel="00C552CA">
          <w:rPr>
            <w:sz w:val="20"/>
            <w:szCs w:val="18"/>
            <w:lang w:val="en-US"/>
            <w:rPrChange w:id="740" w:author="Sina Furkan Özdemir" w:date="2021-09-20T17:27:00Z">
              <w:rPr>
                <w:sz w:val="20"/>
                <w:szCs w:val="18"/>
                <w:lang w:val="en-GB"/>
              </w:rPr>
            </w:rPrChange>
          </w:rPr>
          <w:delText xml:space="preserve">much more </w:delText>
        </w:r>
        <w:r w:rsidR="008D24C1" w:rsidRPr="0029563D" w:rsidDel="00C552CA">
          <w:rPr>
            <w:sz w:val="20"/>
            <w:szCs w:val="18"/>
            <w:lang w:val="en-US"/>
            <w:rPrChange w:id="741" w:author="Sina Furkan Özdemir" w:date="2021-09-20T17:27:00Z">
              <w:rPr>
                <w:sz w:val="20"/>
                <w:szCs w:val="18"/>
                <w:lang w:val="en-GB"/>
              </w:rPr>
            </w:rPrChange>
          </w:rPr>
          <w:delText xml:space="preserve">often </w:delText>
        </w:r>
        <w:r w:rsidR="00897810" w:rsidRPr="0029563D" w:rsidDel="00C552CA">
          <w:rPr>
            <w:sz w:val="20"/>
            <w:szCs w:val="18"/>
            <w:lang w:val="en-US"/>
            <w:rPrChange w:id="742" w:author="Sina Furkan Özdemir" w:date="2021-09-20T17:27:00Z">
              <w:rPr>
                <w:sz w:val="20"/>
                <w:szCs w:val="18"/>
                <w:lang w:val="en-GB"/>
              </w:rPr>
            </w:rPrChange>
          </w:rPr>
          <w:delText>than other executives do</w:delText>
        </w:r>
        <w:r w:rsidR="00AC0DC9" w:rsidRPr="0029563D" w:rsidDel="00C552CA">
          <w:rPr>
            <w:sz w:val="20"/>
            <w:szCs w:val="18"/>
            <w:lang w:val="en-US"/>
            <w:rPrChange w:id="743" w:author="Sina Furkan Özdemir" w:date="2021-09-20T17:27:00Z">
              <w:rPr>
                <w:sz w:val="20"/>
                <w:szCs w:val="18"/>
                <w:lang w:val="en-GB"/>
              </w:rPr>
            </w:rPrChange>
          </w:rPr>
          <w:delText>.</w:delText>
        </w:r>
        <w:r w:rsidR="00FE3F92" w:rsidRPr="0029563D" w:rsidDel="00C552CA">
          <w:rPr>
            <w:sz w:val="20"/>
            <w:szCs w:val="18"/>
            <w:lang w:val="en-US"/>
            <w:rPrChange w:id="744" w:author="Sina Furkan Özdemir" w:date="2021-09-20T17:27:00Z">
              <w:rPr>
                <w:sz w:val="20"/>
                <w:szCs w:val="18"/>
                <w:lang w:val="en-GB"/>
              </w:rPr>
            </w:rPrChange>
          </w:rPr>
          <w:delText xml:space="preserve"> In terms of publicity, while</w:delText>
        </w:r>
        <w:r w:rsidR="00C559FE" w:rsidRPr="0029563D" w:rsidDel="00C552CA">
          <w:rPr>
            <w:sz w:val="20"/>
            <w:szCs w:val="18"/>
            <w:lang w:val="en-US"/>
            <w:rPrChange w:id="745" w:author="Sina Furkan Özdemir" w:date="2021-09-20T17:27:00Z">
              <w:rPr>
                <w:sz w:val="20"/>
                <w:szCs w:val="18"/>
                <w:lang w:val="en-GB"/>
              </w:rPr>
            </w:rPrChange>
          </w:rPr>
          <w:delText xml:space="preserve"> </w:delText>
        </w:r>
        <w:r w:rsidR="00FE3F92" w:rsidRPr="0029563D" w:rsidDel="00C552CA">
          <w:rPr>
            <w:sz w:val="20"/>
            <w:szCs w:val="18"/>
            <w:lang w:val="en-US"/>
            <w:rPrChange w:id="746" w:author="Sina Furkan Özdemir" w:date="2021-09-20T17:27:00Z">
              <w:rPr>
                <w:sz w:val="20"/>
                <w:szCs w:val="18"/>
                <w:lang w:val="en-GB"/>
              </w:rPr>
            </w:rPrChange>
          </w:rPr>
          <w:delText>t</w:delText>
        </w:r>
        <w:r w:rsidR="003657FF" w:rsidRPr="0029563D" w:rsidDel="00C552CA">
          <w:rPr>
            <w:sz w:val="20"/>
            <w:szCs w:val="18"/>
            <w:lang w:val="en-US"/>
            <w:rPrChange w:id="747" w:author="Sina Furkan Özdemir" w:date="2021-09-20T17:27:00Z">
              <w:rPr>
                <w:sz w:val="20"/>
                <w:szCs w:val="18"/>
                <w:lang w:val="en-GB"/>
              </w:rPr>
            </w:rPrChange>
          </w:rPr>
          <w:delText xml:space="preserve">he number of followers has been </w:delText>
        </w:r>
        <w:r w:rsidR="008D24C1" w:rsidRPr="0029563D" w:rsidDel="00C552CA">
          <w:rPr>
            <w:sz w:val="20"/>
            <w:szCs w:val="18"/>
            <w:lang w:val="en-US"/>
            <w:rPrChange w:id="748" w:author="Sina Furkan Özdemir" w:date="2021-09-20T17:27:00Z">
              <w:rPr>
                <w:sz w:val="20"/>
                <w:szCs w:val="18"/>
                <w:lang w:val="en-GB"/>
              </w:rPr>
            </w:rPrChange>
          </w:rPr>
          <w:delText xml:space="preserve">strongly </w:delText>
        </w:r>
        <w:r w:rsidR="003657FF" w:rsidRPr="0029563D" w:rsidDel="00C552CA">
          <w:rPr>
            <w:sz w:val="20"/>
            <w:szCs w:val="18"/>
            <w:lang w:val="en-US"/>
            <w:rPrChange w:id="749" w:author="Sina Furkan Özdemir" w:date="2021-09-20T17:27:00Z">
              <w:rPr>
                <w:sz w:val="20"/>
                <w:szCs w:val="18"/>
                <w:lang w:val="en-GB"/>
              </w:rPr>
            </w:rPrChange>
          </w:rPr>
          <w:delText>increasing for some supranational EU actors</w:delText>
        </w:r>
        <w:r w:rsidR="00FE3F92" w:rsidRPr="0029563D" w:rsidDel="00C552CA">
          <w:rPr>
            <w:sz w:val="20"/>
            <w:szCs w:val="18"/>
            <w:lang w:val="en-US"/>
            <w:rPrChange w:id="750" w:author="Sina Furkan Özdemir" w:date="2021-09-20T17:27:00Z">
              <w:rPr>
                <w:sz w:val="20"/>
                <w:szCs w:val="18"/>
                <w:lang w:val="en-GB"/>
              </w:rPr>
            </w:rPrChange>
          </w:rPr>
          <w:delText>,</w:delText>
        </w:r>
        <w:r w:rsidR="008D24C1" w:rsidRPr="0029563D" w:rsidDel="00C552CA">
          <w:rPr>
            <w:sz w:val="20"/>
            <w:szCs w:val="18"/>
            <w:lang w:val="en-US"/>
            <w:rPrChange w:id="751" w:author="Sina Furkan Özdemir" w:date="2021-09-20T17:27:00Z">
              <w:rPr>
                <w:sz w:val="20"/>
                <w:szCs w:val="18"/>
                <w:lang w:val="en-GB"/>
              </w:rPr>
            </w:rPrChange>
          </w:rPr>
          <w:delText xml:space="preserve"> </w:delText>
        </w:r>
        <w:r w:rsidR="003657FF" w:rsidRPr="0029563D" w:rsidDel="00C552CA">
          <w:rPr>
            <w:sz w:val="20"/>
            <w:szCs w:val="18"/>
            <w:lang w:val="en-US"/>
            <w:rPrChange w:id="752" w:author="Sina Furkan Özdemir" w:date="2021-09-20T17:27:00Z">
              <w:rPr>
                <w:sz w:val="20"/>
                <w:szCs w:val="18"/>
                <w:lang w:val="en-GB"/>
              </w:rPr>
            </w:rPrChange>
          </w:rPr>
          <w:delText>the rates of direct user engagement remain low in absolute terms</w:delText>
        </w:r>
        <w:r w:rsidR="007D6C1B" w:rsidRPr="0029563D" w:rsidDel="00C552CA">
          <w:rPr>
            <w:sz w:val="20"/>
            <w:szCs w:val="18"/>
            <w:lang w:val="en-US"/>
            <w:rPrChange w:id="753" w:author="Sina Furkan Özdemir" w:date="2021-09-20T17:27:00Z">
              <w:rPr>
                <w:sz w:val="20"/>
                <w:szCs w:val="18"/>
                <w:lang w:val="en-GB"/>
              </w:rPr>
            </w:rPrChange>
          </w:rPr>
          <w:delText>.</w:delText>
        </w:r>
        <w:r w:rsidR="008D24C1" w:rsidRPr="0029563D" w:rsidDel="00C552CA">
          <w:rPr>
            <w:sz w:val="20"/>
            <w:szCs w:val="18"/>
            <w:lang w:val="en-US"/>
            <w:rPrChange w:id="754" w:author="Sina Furkan Özdemir" w:date="2021-09-20T17:27:00Z">
              <w:rPr>
                <w:sz w:val="20"/>
                <w:szCs w:val="18"/>
                <w:lang w:val="en-GB"/>
              </w:rPr>
            </w:rPrChange>
          </w:rPr>
          <w:delText xml:space="preserve"> </w:delText>
        </w:r>
        <w:r w:rsidR="007D6C1B" w:rsidRPr="0029563D" w:rsidDel="00C552CA">
          <w:rPr>
            <w:sz w:val="20"/>
            <w:szCs w:val="18"/>
            <w:lang w:val="en-US"/>
            <w:rPrChange w:id="755" w:author="Sina Furkan Özdemir" w:date="2021-09-20T17:27:00Z">
              <w:rPr>
                <w:sz w:val="20"/>
                <w:szCs w:val="18"/>
                <w:lang w:val="en-GB"/>
              </w:rPr>
            </w:rPrChange>
          </w:rPr>
          <w:delText>T</w:delText>
        </w:r>
        <w:r w:rsidR="008D24C1" w:rsidRPr="0029563D" w:rsidDel="00C552CA">
          <w:rPr>
            <w:sz w:val="20"/>
            <w:szCs w:val="18"/>
            <w:lang w:val="en-US"/>
            <w:rPrChange w:id="756" w:author="Sina Furkan Özdemir" w:date="2021-09-20T17:27:00Z">
              <w:rPr>
                <w:sz w:val="20"/>
                <w:szCs w:val="18"/>
                <w:lang w:val="en-GB"/>
              </w:rPr>
            </w:rPrChange>
          </w:rPr>
          <w:delText>hey stay within</w:delText>
        </w:r>
        <w:r w:rsidR="003657FF" w:rsidRPr="0029563D" w:rsidDel="00C552CA">
          <w:rPr>
            <w:sz w:val="20"/>
            <w:szCs w:val="18"/>
            <w:lang w:val="en-US"/>
            <w:rPrChange w:id="757" w:author="Sina Furkan Özdemir" w:date="2021-09-20T17:27:00Z">
              <w:rPr>
                <w:sz w:val="20"/>
                <w:szCs w:val="18"/>
                <w:lang w:val="en-GB"/>
              </w:rPr>
            </w:rPrChange>
          </w:rPr>
          <w:delText xml:space="preserve"> the range observed for domestic and international actors. Against the backdrop of public politicization and communication deficits,</w:delText>
        </w:r>
        <w:r w:rsidR="007D6C1B" w:rsidRPr="0029563D" w:rsidDel="00C552CA">
          <w:rPr>
            <w:sz w:val="20"/>
            <w:szCs w:val="18"/>
            <w:lang w:val="en-US"/>
            <w:rPrChange w:id="758" w:author="Sina Furkan Özdemir" w:date="2021-09-20T17:27:00Z">
              <w:rPr>
                <w:sz w:val="20"/>
                <w:szCs w:val="18"/>
                <w:lang w:val="en-GB"/>
              </w:rPr>
            </w:rPrChange>
          </w:rPr>
          <w:delText xml:space="preserve"> our results hint that</w:delText>
        </w:r>
        <w:r w:rsidR="003657FF" w:rsidRPr="0029563D" w:rsidDel="00C552CA">
          <w:rPr>
            <w:sz w:val="20"/>
            <w:szCs w:val="18"/>
            <w:lang w:val="en-US"/>
            <w:rPrChange w:id="759" w:author="Sina Furkan Özdemir" w:date="2021-09-20T17:27:00Z">
              <w:rPr>
                <w:sz w:val="20"/>
                <w:szCs w:val="18"/>
                <w:lang w:val="en-GB"/>
              </w:rPr>
            </w:rPrChange>
          </w:rPr>
          <w:delText xml:space="preserve"> supranational EU executives try to use the communication potential of social media</w:delText>
        </w:r>
        <w:r w:rsidR="00837500" w:rsidRPr="0029563D" w:rsidDel="00C552CA">
          <w:rPr>
            <w:sz w:val="20"/>
            <w:szCs w:val="18"/>
            <w:lang w:val="en-US"/>
            <w:rPrChange w:id="760" w:author="Sina Furkan Özdemir" w:date="2021-09-20T17:27:00Z">
              <w:rPr>
                <w:sz w:val="20"/>
                <w:szCs w:val="18"/>
                <w:lang w:val="en-GB"/>
              </w:rPr>
            </w:rPrChange>
          </w:rPr>
          <w:delText>, yet</w:delText>
        </w:r>
        <w:r w:rsidR="003657FF" w:rsidRPr="0029563D" w:rsidDel="00C552CA">
          <w:rPr>
            <w:sz w:val="20"/>
            <w:szCs w:val="18"/>
            <w:lang w:val="en-US"/>
            <w:rPrChange w:id="761" w:author="Sina Furkan Özdemir" w:date="2021-09-20T17:27:00Z">
              <w:rPr>
                <w:sz w:val="20"/>
                <w:szCs w:val="18"/>
                <w:lang w:val="en-GB"/>
              </w:rPr>
            </w:rPrChange>
          </w:rPr>
          <w:delText xml:space="preserve"> important fruitful avenues for further research remain.</w:delText>
        </w:r>
      </w:del>
    </w:p>
    <w:p w14:paraId="67A4E3C1" w14:textId="0267604D" w:rsidR="00C552CA" w:rsidRPr="0029563D" w:rsidRDefault="00C552CA" w:rsidP="00C552CA">
      <w:pPr>
        <w:jc w:val="both"/>
        <w:rPr>
          <w:ins w:id="762" w:author="Sina Furkan Özdemir" w:date="2021-09-20T17:20:00Z"/>
          <w:sz w:val="20"/>
          <w:szCs w:val="18"/>
          <w:u w:val="single"/>
          <w:lang w:val="en-US"/>
          <w:rPrChange w:id="763" w:author="Sina Furkan Özdemir" w:date="2021-09-20T17:27:00Z">
            <w:rPr>
              <w:ins w:id="764" w:author="Sina Furkan Özdemir" w:date="2021-09-20T17:20:00Z"/>
              <w:sz w:val="20"/>
              <w:szCs w:val="18"/>
              <w:u w:val="single"/>
              <w:lang w:val="en-GB"/>
            </w:rPr>
          </w:rPrChange>
        </w:rPr>
      </w:pPr>
      <w:ins w:id="765" w:author="Sina Furkan Özdemir" w:date="2021-09-20T17:20:00Z">
        <w:r w:rsidRPr="0029563D">
          <w:rPr>
            <w:sz w:val="20"/>
            <w:szCs w:val="18"/>
            <w:lang w:val="en-US"/>
            <w:rPrChange w:id="766" w:author="Sina Furkan Özdemir" w:date="2021-09-20T17:27:00Z">
              <w:rPr>
                <w:sz w:val="20"/>
                <w:szCs w:val="18"/>
                <w:lang w:val="en-GB"/>
              </w:rPr>
            </w:rPrChange>
          </w:rPr>
          <w:t xml:space="preserve">The European Union (EU) has an increasingly precarious relationship with the citizens it governs. The politicization of European integration in public debates has markedly increased in recent years: incidences such as the failure of constitutional referenda in 2005, the raging debates about supranational authority during the Euro- and Schengen crises after 2009 and 2015, the infamous Brexit decision of 2016, and more generally, the rise of Eurosceptic mobilization in national and European election campaigns clearly illustrate that the EU can no longer rely on a permissive consensus among the wider citizenry </w:t>
        </w:r>
        <w:r w:rsidRPr="0029563D">
          <w:rPr>
            <w:sz w:val="20"/>
            <w:szCs w:val="18"/>
            <w:lang w:val="en-US"/>
            <w:rPrChange w:id="767" w:author="Sina Furkan Özdemir" w:date="2021-09-20T17:27:00Z">
              <w:rPr>
                <w:sz w:val="20"/>
                <w:szCs w:val="18"/>
                <w:lang w:val="en-GB"/>
              </w:rPr>
            </w:rPrChange>
          </w:rPr>
          <w:fldChar w:fldCharType="begin"/>
        </w:r>
      </w:ins>
      <w:ins w:id="768" w:author="Sina Furkan Özdemir [2]" w:date="2021-09-21T15:57:00Z">
        <w:r w:rsidR="00CE2D23">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ins>
      <w:del w:id="769" w:author="Sina Furkan Özdemir [2]" w:date="2021-09-21T15:57:00Z">
        <w:r w:rsidR="0032464D" w:rsidDel="00CE2D23">
          <w:rPr>
            <w:sz w:val="20"/>
            <w:szCs w:val="18"/>
            <w:lang w:val="en-US"/>
          </w:rPr>
          <w:delInstrText xml:space="preserve"> ADDIN ZOTERO_ITEM CSL_CITATION {"citationID":"xqGVfp3l","properties":{"formattedCitation":"(De Wilde and Z\\uc0\\u252{}rn 2012; Hooghe and Marks 2009; Rauh 2021a)","plainCitation":"(De Wilde and Zürn 2012; Hooghe and Marks 2009; Rauh 2021a)","noteIndex":0},"citationItems":[{"id":964,"uris":["http://zotero.org/users/5392384/items/9VH45GWL"],"uri":["http://zotero.org/users/5392384/items/9VH45GWL"],"itemData":{"id":964,"type":"article-journal","abstract":"Abstract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6191,"uris":["http://zotero.org/groups/2912652/items/L5WN8ZRB"],"uri":["http://zotero.org/groups/2912652/items/L5WN8ZRB"],"itemData":{"id":6191,"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6196,"uris":["http://zotero.org/groups/2912652/items/PDVIXTZV"],"uri":["http://zotero.org/groups/2912652/items/PDVIXTZV"],"itemData":{"id":6196,"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del>
      <w:ins w:id="770" w:author="Sina Furkan Özdemir" w:date="2021-09-20T17:20:00Z">
        <w:r w:rsidRPr="0029563D">
          <w:rPr>
            <w:sz w:val="20"/>
            <w:szCs w:val="18"/>
            <w:lang w:val="en-US"/>
            <w:rPrChange w:id="771" w:author="Sina Furkan Özdemir" w:date="2021-09-20T17:27:00Z">
              <w:rPr>
                <w:sz w:val="20"/>
                <w:szCs w:val="18"/>
                <w:lang w:val="en-GB"/>
              </w:rPr>
            </w:rPrChange>
          </w:rPr>
          <w:fldChar w:fldCharType="separate"/>
        </w:r>
      </w:ins>
      <w:r w:rsidR="0032464D" w:rsidRPr="0032464D">
        <w:rPr>
          <w:rFonts w:cs="Calibri"/>
          <w:sz w:val="20"/>
          <w:szCs w:val="24"/>
        </w:rPr>
        <w:t>(De Wilde and Zürn 2012; Hooghe and Marks 2009; Rauh 2021a)</w:t>
      </w:r>
      <w:ins w:id="772" w:author="Sina Furkan Özdemir" w:date="2021-09-20T17:20:00Z">
        <w:r w:rsidRPr="0029563D">
          <w:rPr>
            <w:sz w:val="20"/>
            <w:szCs w:val="18"/>
            <w:lang w:val="en-US"/>
            <w:rPrChange w:id="773" w:author="Sina Furkan Özdemir" w:date="2021-09-20T17:27:00Z">
              <w:rPr>
                <w:sz w:val="20"/>
                <w:szCs w:val="18"/>
                <w:lang w:val="en-GB"/>
              </w:rPr>
            </w:rPrChange>
          </w:rPr>
          <w:fldChar w:fldCharType="end"/>
        </w:r>
        <w:r w:rsidRPr="0029563D">
          <w:rPr>
            <w:sz w:val="20"/>
            <w:szCs w:val="18"/>
            <w:lang w:val="en-US"/>
            <w:rPrChange w:id="774" w:author="Sina Furkan Özdemir" w:date="2021-09-20T17:27:00Z">
              <w:rPr>
                <w:sz w:val="20"/>
                <w:szCs w:val="18"/>
                <w:lang w:val="en-GB"/>
              </w:rPr>
            </w:rPrChange>
          </w:rPr>
          <w:t xml:space="preserve">. In such controversial debates, the EU’s rather detached supranational institutions are frequently addressed in national debates by members state politicians, often as the scape-goat for </w:t>
        </w:r>
        <w:del w:id="775" w:author="Sina Furkan Özdemir [2]" w:date="2021-09-21T16:04:00Z">
          <w:r w:rsidRPr="0029563D" w:rsidDel="006C756B">
            <w:rPr>
              <w:sz w:val="20"/>
              <w:szCs w:val="18"/>
              <w:lang w:val="en-US"/>
              <w:rPrChange w:id="776" w:author="Sina Furkan Özdemir" w:date="2021-09-20T17:27:00Z">
                <w:rPr>
                  <w:sz w:val="20"/>
                  <w:szCs w:val="18"/>
                  <w:lang w:val="en-GB"/>
                </w:rPr>
              </w:rPrChange>
            </w:rPr>
            <w:delText>unfavourable</w:delText>
          </w:r>
        </w:del>
      </w:ins>
      <w:ins w:id="777" w:author="Sina Furkan Özdemir [2]" w:date="2021-09-21T16:04:00Z">
        <w:r w:rsidR="006C756B" w:rsidRPr="0029563D">
          <w:rPr>
            <w:sz w:val="20"/>
            <w:szCs w:val="18"/>
            <w:lang w:val="en-US"/>
          </w:rPr>
          <w:t>unfavorable</w:t>
        </w:r>
      </w:ins>
      <w:ins w:id="778" w:author="Sina Furkan Özdemir" w:date="2021-09-20T17:20:00Z">
        <w:r w:rsidRPr="0029563D">
          <w:rPr>
            <w:sz w:val="20"/>
            <w:szCs w:val="18"/>
            <w:lang w:val="en-US"/>
            <w:rPrChange w:id="779" w:author="Sina Furkan Özdemir" w:date="2021-09-20T17:27:00Z">
              <w:rPr>
                <w:sz w:val="20"/>
                <w:szCs w:val="18"/>
                <w:lang w:val="en-GB"/>
              </w:rPr>
            </w:rPrChange>
          </w:rPr>
          <w:t xml:space="preserve"> policies in an attempt to shift the blame </w:t>
        </w:r>
        <w:r w:rsidRPr="0029563D">
          <w:rPr>
            <w:sz w:val="20"/>
            <w:szCs w:val="18"/>
            <w:u w:val="single"/>
            <w:lang w:val="en-US"/>
            <w:rPrChange w:id="780" w:author="Sina Furkan Özdemir" w:date="2021-09-20T17:27:00Z">
              <w:rPr>
                <w:sz w:val="20"/>
                <w:szCs w:val="18"/>
                <w:u w:val="single"/>
                <w:lang w:val="en-GB"/>
              </w:rPr>
            </w:rPrChange>
          </w:rPr>
          <w:fldChar w:fldCharType="begin"/>
        </w:r>
      </w:ins>
      <w:ins w:id="781" w:author="Sina Furkan Özdemir [2]" w:date="2021-09-21T15:57:00Z">
        <w:r w:rsidR="00CE2D23">
          <w:rPr>
            <w:sz w:val="20"/>
            <w:szCs w:val="18"/>
            <w:u w:val="single"/>
            <w:lang w:val="en-US"/>
          </w:rPr>
          <w: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Der"}],"issued":{"date-parts":[["2018"]]}}},{"id":4906,"uris":["http://zotero.org/groups/2912652/items/BIEZE6VZ"],"uri":["http://zotero.org/groups/2912652/items/BIEZE6VZ"],"itemData":{"id":4906,"type":"article-journal","abstract":"Who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4892,"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4897,"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4903,"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4900,"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instrText>
        </w:r>
      </w:ins>
      <w:del w:id="782" w:author="Sina Furkan Özdemir [2]" w:date="2021-09-21T15:57:00Z">
        <w:r w:rsidR="0032464D" w:rsidDel="00CE2D23">
          <w:rPr>
            <w:sz w:val="20"/>
            <w:szCs w:val="18"/>
            <w:u w:val="single"/>
            <w:lang w:val="en-US"/>
          </w:rPr>
          <w:del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2014)","noteIndex":0},"citationItems":[{"id":6195,"uris":["http://zotero.org/groups/2912652/items/V3TKRIW2"],"uri":["http://zotero.org/groups/2912652/items/V3TKRIW2"],"itemData":{"id":6195,"type":"article-journal","container-title":"Politische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6253,"uris":["http://zotero.org/groups/2912652/items/KRU7RWBU"],"uri":["http://zotero.org/groups/2912652/items/KRU7RWBU"],"itemData":{"id":6253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Der"}],"issued":{"date-parts":[["2018"]]}}},{"id":"L6tW18nI/0Xqd0bSK","uris":["http://zotero.org/groups/2912652/items/BIEZE6VZ"],"uri":["http://zotero.org/groups/2912652/items/BIEZE6VZ"],"itemData":{"id":4906,"type":"article-journal","abstract":"Who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L6tW18nI/5IbeU1p1","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L6tW18nI/s1sm906h","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L6tW18nI/LOhC40Cg","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L6tW18nI/z0toozBQ","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delInstrText>
        </w:r>
      </w:del>
      <w:ins w:id="783" w:author="Sina Furkan Özdemir" w:date="2021-09-20T17:20:00Z">
        <w:r w:rsidRPr="0029563D">
          <w:rPr>
            <w:sz w:val="20"/>
            <w:szCs w:val="18"/>
            <w:u w:val="single"/>
            <w:lang w:val="en-US"/>
            <w:rPrChange w:id="784" w:author="Sina Furkan Özdemir" w:date="2021-09-20T17:27:00Z">
              <w:rPr>
                <w:sz w:val="20"/>
                <w:szCs w:val="18"/>
                <w:u w:val="single"/>
                <w:lang w:val="en-GB"/>
              </w:rPr>
            </w:rPrChange>
          </w:rPr>
          <w:fldChar w:fldCharType="separate"/>
        </w:r>
      </w:ins>
      <w:r w:rsidR="0032464D" w:rsidRPr="0032464D">
        <w:rPr>
          <w:rFonts w:cs="Calibri"/>
          <w:sz w:val="20"/>
          <w:szCs w:val="24"/>
        </w:rPr>
        <w:t xml:space="preserve">(Gerhards </w:t>
      </w:r>
      <w:r w:rsidR="0032464D" w:rsidRPr="0032464D">
        <w:rPr>
          <w:rFonts w:cs="Calibri"/>
          <w:i/>
          <w:iCs/>
          <w:sz w:val="20"/>
          <w:szCs w:val="24"/>
        </w:rPr>
        <w:t>et al.</w:t>
      </w:r>
      <w:r w:rsidR="0032464D" w:rsidRPr="0032464D">
        <w:rPr>
          <w:rFonts w:cs="Calibri"/>
          <w:sz w:val="20"/>
          <w:szCs w:val="24"/>
        </w:rPr>
        <w:t xml:space="preserve"> 2009; Harteveld </w:t>
      </w:r>
      <w:r w:rsidR="0032464D" w:rsidRPr="0032464D">
        <w:rPr>
          <w:rFonts w:cs="Calibri"/>
          <w:i/>
          <w:iCs/>
          <w:sz w:val="20"/>
          <w:szCs w:val="24"/>
        </w:rPr>
        <w:t>et al.</w:t>
      </w:r>
      <w:r w:rsidR="0032464D" w:rsidRPr="0032464D">
        <w:rPr>
          <w:rFonts w:cs="Calibri"/>
          <w:sz w:val="20"/>
          <w:szCs w:val="24"/>
        </w:rPr>
        <w:t xml:space="preserve"> 2018; Heinkelmann-Wild and Zangl 2020; Rittberger </w:t>
      </w:r>
      <w:r w:rsidR="0032464D" w:rsidRPr="0032464D">
        <w:rPr>
          <w:rFonts w:cs="Calibri"/>
          <w:i/>
          <w:iCs/>
          <w:sz w:val="20"/>
          <w:szCs w:val="24"/>
        </w:rPr>
        <w:t>et al.</w:t>
      </w:r>
      <w:r w:rsidR="0032464D" w:rsidRPr="0032464D">
        <w:rPr>
          <w:rFonts w:cs="Calibri"/>
          <w:sz w:val="20"/>
          <w:szCs w:val="24"/>
        </w:rPr>
        <w:t xml:space="preserve"> 2017; Schlipphak and Treib 2017; Traber </w:t>
      </w:r>
      <w:r w:rsidR="0032464D" w:rsidRPr="0032464D">
        <w:rPr>
          <w:rFonts w:cs="Calibri"/>
          <w:i/>
          <w:iCs/>
          <w:sz w:val="20"/>
          <w:szCs w:val="24"/>
        </w:rPr>
        <w:t>et al.</w:t>
      </w:r>
      <w:r w:rsidR="0032464D" w:rsidRPr="0032464D">
        <w:rPr>
          <w:rFonts w:cs="Calibri"/>
          <w:sz w:val="20"/>
          <w:szCs w:val="24"/>
        </w:rPr>
        <w:t xml:space="preserve"> 2020; Vasilopoulou </w:t>
      </w:r>
      <w:r w:rsidR="0032464D" w:rsidRPr="0032464D">
        <w:rPr>
          <w:rFonts w:cs="Calibri"/>
          <w:i/>
          <w:iCs/>
          <w:sz w:val="20"/>
          <w:szCs w:val="24"/>
        </w:rPr>
        <w:t>et al.</w:t>
      </w:r>
      <w:r w:rsidR="0032464D" w:rsidRPr="0032464D">
        <w:rPr>
          <w:rFonts w:cs="Calibri"/>
          <w:sz w:val="20"/>
          <w:szCs w:val="24"/>
        </w:rPr>
        <w:t xml:space="preserve"> 2014)</w:t>
      </w:r>
      <w:ins w:id="785" w:author="Sina Furkan Özdemir" w:date="2021-09-20T17:20:00Z">
        <w:r w:rsidRPr="0029563D">
          <w:rPr>
            <w:sz w:val="20"/>
            <w:szCs w:val="18"/>
            <w:u w:val="single"/>
            <w:lang w:val="en-US"/>
            <w:rPrChange w:id="786" w:author="Sina Furkan Özdemir" w:date="2021-09-20T17:27:00Z">
              <w:rPr>
                <w:sz w:val="20"/>
                <w:szCs w:val="18"/>
                <w:u w:val="single"/>
                <w:lang w:val="en-GB"/>
              </w:rPr>
            </w:rPrChange>
          </w:rPr>
          <w:fldChar w:fldCharType="end"/>
        </w:r>
      </w:ins>
    </w:p>
    <w:p w14:paraId="65F9B8D0" w14:textId="77777777" w:rsidR="00EB1B64" w:rsidRDefault="00C552CA" w:rsidP="00E569DF">
      <w:pPr>
        <w:jc w:val="both"/>
        <w:rPr>
          <w:ins w:id="787" w:author="Sina Furkan Özdemir [2]" w:date="2021-09-21T16:09:00Z"/>
          <w:sz w:val="20"/>
          <w:szCs w:val="18"/>
          <w:lang w:val="nb-NO"/>
        </w:rPr>
      </w:pPr>
      <w:ins w:id="788" w:author="Sina Furkan Özdemir" w:date="2021-09-20T17:20:00Z">
        <w:r w:rsidRPr="0029563D">
          <w:rPr>
            <w:sz w:val="20"/>
            <w:szCs w:val="18"/>
            <w:lang w:val="en-US"/>
            <w:rPrChange w:id="789" w:author="Sina Furkan Özdemir" w:date="2021-09-20T17:27:00Z">
              <w:rPr>
                <w:sz w:val="20"/>
                <w:szCs w:val="18"/>
                <w:lang w:val="en-GB"/>
              </w:rPr>
            </w:rPrChange>
          </w:rPr>
          <w:t>Previous research shows that supranational authorities are not only on the receiving end of these debates. They are often rather responsive and enthusiastic about engaging in public communication in the face of politicization by professionalizing their communication and adopting new channels such as social media platforms</w:t>
        </w:r>
        <w:r w:rsidRPr="0029563D">
          <w:rPr>
            <w:sz w:val="20"/>
            <w:szCs w:val="18"/>
            <w:lang w:val="en-US"/>
            <w:rPrChange w:id="790" w:author="Sina Furkan Özdemir" w:date="2021-09-20T17:27:00Z">
              <w:rPr>
                <w:sz w:val="20"/>
                <w:szCs w:val="18"/>
                <w:lang w:val="en-GB"/>
              </w:rPr>
            </w:rPrChange>
          </w:rPr>
          <w:fldChar w:fldCharType="begin"/>
        </w:r>
      </w:ins>
      <w:ins w:id="791" w:author="Sina Furkan Özdemir [2]" w:date="2021-09-21T15:57:00Z">
        <w:r w:rsidR="00CE2D23">
          <w:rPr>
            <w:sz w:val="20"/>
            <w:szCs w:val="18"/>
            <w:lang w:val="en-US"/>
          </w:rPr>
          <w:instrText xml:space="preserve"> ADDIN ZOTERO_ITEM CSL_CITATION {"citationID":"e1SyHpNS","properties":{"formattedCitation":"(Ecker-Ehrhardt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del w:id="792" w:author="Sina Furkan Özdemir [2]" w:date="2021-09-21T15:57:00Z">
        <w:r w:rsidR="0032464D" w:rsidDel="00CE2D23">
          <w:rPr>
            <w:sz w:val="20"/>
            <w:szCs w:val="18"/>
            <w:lang w:val="en-US"/>
          </w:rPr>
          <w:delInstrText xml:space="preserve"> ADDIN ZOTERO_ITEM CSL_CITATION {"citationID":"e1SyHpNS","properties":{"formattedCitation":"(Ecker-Ehrhardt 2018; Ecker-Ehrhardt 2020)","plainCitation":"(Ecker-Ehrhardt 2018; Ecker-Ehrhardt 2020)","noteIndex":0},"citationItems":[{"id":3574,"uris":["http://zotero.org/users/5392384/items/A7RQULNB"],"uri":["http://zotero.org/users/5392384/items/A7RQULNB"],"itemData":{"id":3574,"type":"article-journal","abstract":"International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del>
      <w:ins w:id="793" w:author="Sina Furkan Özdemir" w:date="2021-09-20T17:20:00Z">
        <w:r w:rsidRPr="0029563D">
          <w:rPr>
            <w:sz w:val="20"/>
            <w:szCs w:val="18"/>
            <w:lang w:val="en-US"/>
            <w:rPrChange w:id="794" w:author="Sina Furkan Özdemir" w:date="2021-09-20T17:27:00Z">
              <w:rPr>
                <w:sz w:val="20"/>
                <w:szCs w:val="18"/>
                <w:lang w:val="en-GB"/>
              </w:rPr>
            </w:rPrChange>
          </w:rPr>
          <w:fldChar w:fldCharType="separate"/>
        </w:r>
      </w:ins>
      <w:r w:rsidR="0032464D" w:rsidRPr="0032464D">
        <w:rPr>
          <w:rFonts w:cs="Calibri"/>
          <w:sz w:val="20"/>
          <w:lang w:val="en-US"/>
        </w:rPr>
        <w:t>(Ecker-Ehrhardt 2018; Ecker-Ehrhardt 2020)</w:t>
      </w:r>
      <w:ins w:id="795" w:author="Sina Furkan Özdemir" w:date="2021-09-20T17:20:00Z">
        <w:r w:rsidRPr="0029563D">
          <w:rPr>
            <w:sz w:val="20"/>
            <w:szCs w:val="18"/>
            <w:lang w:val="en-US"/>
            <w:rPrChange w:id="796" w:author="Sina Furkan Özdemir" w:date="2021-09-20T17:27:00Z">
              <w:rPr>
                <w:sz w:val="20"/>
                <w:szCs w:val="18"/>
                <w:lang w:val="en-GB"/>
              </w:rPr>
            </w:rPrChange>
          </w:rPr>
          <w:fldChar w:fldCharType="end"/>
        </w:r>
        <w:r w:rsidRPr="0029563D">
          <w:rPr>
            <w:sz w:val="20"/>
            <w:szCs w:val="18"/>
            <w:lang w:val="en-US"/>
            <w:rPrChange w:id="797" w:author="Sina Furkan Özdemir" w:date="2021-09-20T17:27:00Z">
              <w:rPr>
                <w:sz w:val="20"/>
                <w:szCs w:val="18"/>
                <w:lang w:val="en-GB"/>
              </w:rPr>
            </w:rPrChange>
          </w:rPr>
          <w:t xml:space="preserve">. </w:t>
        </w:r>
        <w:del w:id="798" w:author="Sina Furkan Özdemir [2]" w:date="2021-09-21T15:59:00Z">
          <w:r w:rsidRPr="0029563D" w:rsidDel="00A31C1B">
            <w:rPr>
              <w:sz w:val="20"/>
              <w:szCs w:val="18"/>
              <w:lang w:val="en-US"/>
              <w:rPrChange w:id="799" w:author="Sina Furkan Özdemir" w:date="2021-09-20T17:27:00Z">
                <w:rPr>
                  <w:sz w:val="20"/>
                  <w:szCs w:val="18"/>
                  <w:lang w:val="en-GB"/>
                </w:rPr>
              </w:rPrChange>
            </w:rPr>
            <w:delText>Despite their enthusiasm, however, the EU authorities face major internal and external obstacles in public communication</w:delText>
          </w:r>
        </w:del>
      </w:ins>
      <w:ins w:id="800" w:author="Sina Furkan Özdemir [2]" w:date="2021-09-21T15:59:00Z">
        <w:r w:rsidR="00A31C1B">
          <w:rPr>
            <w:sz w:val="20"/>
            <w:szCs w:val="18"/>
            <w:lang w:val="en-US"/>
          </w:rPr>
          <w:t>The extant literature, however, demonstrates that the EU faces both internal and external challenges when it comes to communication with their citizens</w:t>
        </w:r>
      </w:ins>
      <w:ins w:id="801" w:author="Sina Furkan Özdemir [2]" w:date="2021-09-21T16:02:00Z">
        <w:r w:rsidR="00E569DF">
          <w:rPr>
            <w:sz w:val="20"/>
            <w:szCs w:val="18"/>
            <w:lang w:val="en-US"/>
          </w:rPr>
          <w:t xml:space="preserve"> via </w:t>
        </w:r>
      </w:ins>
      <w:ins w:id="802" w:author="Sina Furkan Özdemir [2]" w:date="2021-09-21T16:04:00Z">
        <w:r w:rsidR="006C756B">
          <w:rPr>
            <w:sz w:val="20"/>
            <w:szCs w:val="18"/>
            <w:lang w:val="en-US"/>
          </w:rPr>
          <w:t>traditional</w:t>
        </w:r>
      </w:ins>
      <w:ins w:id="803" w:author="Sina Furkan Özdemir [2]" w:date="2021-09-21T16:02:00Z">
        <w:r w:rsidR="00E569DF">
          <w:rPr>
            <w:sz w:val="20"/>
            <w:szCs w:val="18"/>
            <w:lang w:val="en-US"/>
          </w:rPr>
          <w:t xml:space="preserve"> </w:t>
        </w:r>
        <w:r w:rsidR="00EF7D15">
          <w:rPr>
            <w:sz w:val="20"/>
            <w:szCs w:val="18"/>
            <w:lang w:val="en-US"/>
          </w:rPr>
          <w:t>media channels</w:t>
        </w:r>
      </w:ins>
      <w:ins w:id="804" w:author="Sina Furkan Özdemir [2]" w:date="2021-09-21T16:04:00Z">
        <w:r w:rsidR="006C756B">
          <w:rPr>
            <w:sz w:val="20"/>
            <w:szCs w:val="18"/>
            <w:lang w:val="en-US"/>
          </w:rPr>
          <w:t xml:space="preserve"> </w:t>
        </w:r>
      </w:ins>
      <w:ins w:id="805" w:author="Sina Furkan Özdemir [2]" w:date="2021-09-21T15:59:00Z">
        <w:r w:rsidR="00A31C1B">
          <w:rPr>
            <w:sz w:val="20"/>
            <w:szCs w:val="18"/>
            <w:lang w:val="en-US"/>
          </w:rPr>
          <w:fldChar w:fldCharType="begin"/>
        </w:r>
      </w:ins>
      <w:ins w:id="806" w:author="Sina Furkan Özdemir [2]" w:date="2021-09-21T16:01:00Z">
        <w:r w:rsidR="00E569DF">
          <w:rPr>
            <w:sz w:val="20"/>
            <w:szCs w:val="18"/>
            <w:lang w:val="en-US"/>
          </w:rPr>
          <w:instrText xml:space="preserve"> ADDIN ZOTERO_ITEM CSL_CITATION {"citationID":"HGZZHnMC","properties":{"formattedCitation":"(Altides 2009; Boomgaarden {\\i{}et al.} 2013; Br\\uc0\\u252{}ggemann 2010; Hobolt and Tilley 2014; Rauh {\\i{}et al.} 2020; Rauh 2021b)","plainCitation":"(Altides 2009; Boomgaarden et al. 2013; Brüggemann 2010; Hobolt and Tilley 2014; Rauh et al. 2020; Rauh 2021b)","noteIndex":0},"citationItems":[{"id":4333,"uris":["http://zotero.org/groups/2912652/items/UBALVZPG"],"uri":["http://zotero.org/groups/2912652/items/UBALVZPG"],"itemData":{"id":4333,"type":"book","call-number":"JA85.2.E85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integration?","volume":"59","author":[{"family":"Rauh","given":"Christian"},{"family":"Bes","given":"B.J."},{"family":"Schoonvelde","given":"M."}],"issued":{"date-parts":[["2020"]]}}},{"id":4532,"uris":["http://</w:instrText>
        </w:r>
        <w:r w:rsidR="00E569DF" w:rsidRPr="00E569DF">
          <w:rPr>
            <w:sz w:val="20"/>
            <w:szCs w:val="18"/>
            <w:lang w:val="nb-NO"/>
            <w:rPrChange w:id="807" w:author="Sina Furkan Özdemir [2]" w:date="2021-09-21T16:01:00Z">
              <w:rPr>
                <w:sz w:val="20"/>
                <w:szCs w:val="18"/>
                <w:lang w:val="en-US"/>
              </w:rPr>
            </w:rPrChange>
          </w:rPr>
          <w:instrText xml:space="preserve">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r w:rsidR="00A31C1B">
        <w:rPr>
          <w:sz w:val="20"/>
          <w:szCs w:val="18"/>
          <w:lang w:val="en-US"/>
        </w:rPr>
        <w:fldChar w:fldCharType="separate"/>
      </w:r>
      <w:ins w:id="808" w:author="Sina Furkan Özdemir [2]" w:date="2021-09-21T16:01:00Z">
        <w:r w:rsidR="003E7EDC" w:rsidRPr="003E7EDC">
          <w:rPr>
            <w:rFonts w:cs="Calibri"/>
            <w:sz w:val="20"/>
            <w:szCs w:val="24"/>
            <w:rPrChange w:id="809" w:author="Sina Furkan Özdemir [2]" w:date="2021-09-21T16:01:00Z">
              <w:rPr>
                <w:rFonts w:ascii="Times New Roman" w:hAnsi="Times New Roman"/>
                <w:sz w:val="24"/>
                <w:szCs w:val="24"/>
              </w:rPr>
            </w:rPrChange>
          </w:rPr>
          <w:t xml:space="preserve">(Altides 2009; Boomgaarden </w:t>
        </w:r>
        <w:r w:rsidR="003E7EDC" w:rsidRPr="003E7EDC">
          <w:rPr>
            <w:rFonts w:cs="Calibri"/>
            <w:i/>
            <w:iCs/>
            <w:sz w:val="20"/>
            <w:szCs w:val="24"/>
            <w:rPrChange w:id="810" w:author="Sina Furkan Özdemir [2]" w:date="2021-09-21T16:01:00Z">
              <w:rPr>
                <w:rFonts w:ascii="Times New Roman" w:hAnsi="Times New Roman"/>
                <w:i/>
                <w:iCs/>
                <w:sz w:val="24"/>
                <w:szCs w:val="24"/>
              </w:rPr>
            </w:rPrChange>
          </w:rPr>
          <w:t>et al.</w:t>
        </w:r>
        <w:r w:rsidR="003E7EDC" w:rsidRPr="003E7EDC">
          <w:rPr>
            <w:rFonts w:cs="Calibri"/>
            <w:sz w:val="20"/>
            <w:szCs w:val="24"/>
            <w:rPrChange w:id="811" w:author="Sina Furkan Özdemir [2]" w:date="2021-09-21T16:01:00Z">
              <w:rPr>
                <w:rFonts w:ascii="Times New Roman" w:hAnsi="Times New Roman"/>
                <w:sz w:val="24"/>
                <w:szCs w:val="24"/>
              </w:rPr>
            </w:rPrChange>
          </w:rPr>
          <w:t xml:space="preserve"> 2013; Brüggemann 2010; Hobolt and Tilley 2014; Rauh </w:t>
        </w:r>
        <w:r w:rsidR="003E7EDC" w:rsidRPr="003E7EDC">
          <w:rPr>
            <w:rFonts w:cs="Calibri"/>
            <w:i/>
            <w:iCs/>
            <w:sz w:val="20"/>
            <w:szCs w:val="24"/>
            <w:rPrChange w:id="812" w:author="Sina Furkan Özdemir [2]" w:date="2021-09-21T16:01:00Z">
              <w:rPr>
                <w:rFonts w:ascii="Times New Roman" w:hAnsi="Times New Roman"/>
                <w:i/>
                <w:iCs/>
                <w:sz w:val="24"/>
                <w:szCs w:val="24"/>
              </w:rPr>
            </w:rPrChange>
          </w:rPr>
          <w:t>et al.</w:t>
        </w:r>
        <w:r w:rsidR="003E7EDC" w:rsidRPr="003E7EDC">
          <w:rPr>
            <w:rFonts w:cs="Calibri"/>
            <w:sz w:val="20"/>
            <w:szCs w:val="24"/>
            <w:rPrChange w:id="813" w:author="Sina Furkan Özdemir [2]" w:date="2021-09-21T16:01:00Z">
              <w:rPr>
                <w:rFonts w:ascii="Times New Roman" w:hAnsi="Times New Roman"/>
                <w:sz w:val="24"/>
                <w:szCs w:val="24"/>
              </w:rPr>
            </w:rPrChange>
          </w:rPr>
          <w:t xml:space="preserve"> 2020; Rauh 2021b)</w:t>
        </w:r>
      </w:ins>
      <w:ins w:id="814" w:author="Sina Furkan Özdemir [2]" w:date="2021-09-21T15:59:00Z">
        <w:r w:rsidR="00A31C1B">
          <w:rPr>
            <w:sz w:val="20"/>
            <w:szCs w:val="18"/>
            <w:lang w:val="en-US"/>
          </w:rPr>
          <w:fldChar w:fldCharType="end"/>
        </w:r>
      </w:ins>
      <w:ins w:id="815" w:author="Sina Furkan Özdemir" w:date="2021-09-20T17:20:00Z">
        <w:r w:rsidRPr="00E569DF">
          <w:rPr>
            <w:sz w:val="20"/>
            <w:szCs w:val="18"/>
            <w:lang w:val="nb-NO"/>
            <w:rPrChange w:id="816" w:author="Sina Furkan Özdemir [2]" w:date="2021-09-21T16:01:00Z">
              <w:rPr>
                <w:sz w:val="20"/>
                <w:szCs w:val="18"/>
                <w:lang w:val="en-GB"/>
              </w:rPr>
            </w:rPrChange>
          </w:rPr>
          <w:t>.</w:t>
        </w:r>
      </w:ins>
      <w:ins w:id="817" w:author="Sina Furkan Özdemir [2]" w:date="2021-09-21T16:06:00Z">
        <w:r w:rsidR="00FF5943">
          <w:rPr>
            <w:sz w:val="20"/>
            <w:szCs w:val="18"/>
            <w:lang w:val="nb-NO"/>
          </w:rPr>
          <w:t xml:space="preserve"> </w:t>
        </w:r>
      </w:ins>
    </w:p>
    <w:p w14:paraId="7858885F" w14:textId="7F2528FE" w:rsidR="004619B9" w:rsidRPr="004619B9" w:rsidRDefault="00FF5943" w:rsidP="00E569DF">
      <w:pPr>
        <w:jc w:val="both"/>
        <w:rPr>
          <w:ins w:id="818" w:author="Sina Furkan Özdemir [2]" w:date="2021-09-21T16:06:00Z"/>
          <w:sz w:val="20"/>
          <w:szCs w:val="18"/>
          <w:lang w:val="en-US"/>
          <w:rPrChange w:id="819" w:author="Sina Furkan Özdemir [2]" w:date="2021-09-21T16:06:00Z">
            <w:rPr>
              <w:ins w:id="820" w:author="Sina Furkan Özdemir [2]" w:date="2021-09-21T16:06:00Z"/>
              <w:sz w:val="20"/>
              <w:szCs w:val="18"/>
              <w:lang w:val="nb-NO"/>
            </w:rPr>
          </w:rPrChange>
        </w:rPr>
      </w:pPr>
      <w:ins w:id="821" w:author="Sina Furkan Özdemir [2]" w:date="2021-09-21T16:06:00Z">
        <w:r w:rsidRPr="003D6101">
          <w:rPr>
            <w:sz w:val="20"/>
            <w:szCs w:val="18"/>
            <w:lang w:val="en-US"/>
          </w:rPr>
          <w:t>Ev</w:t>
        </w:r>
        <w:r>
          <w:rPr>
            <w:sz w:val="20"/>
            <w:szCs w:val="18"/>
            <w:lang w:val="en-US"/>
          </w:rPr>
          <w:t>en though we know</w:t>
        </w:r>
        <w:r w:rsidRPr="003D6101">
          <w:rPr>
            <w:sz w:val="20"/>
            <w:szCs w:val="18"/>
            <w:lang w:val="en-US"/>
          </w:rPr>
          <w:t xml:space="preserve"> the EU</w:t>
        </w:r>
        <w:r>
          <w:rPr>
            <w:sz w:val="20"/>
            <w:szCs w:val="18"/>
            <w:lang w:val="en-US"/>
          </w:rPr>
          <w:t xml:space="preserve"> institutions and officials</w:t>
        </w:r>
        <w:r w:rsidRPr="003D6101">
          <w:rPr>
            <w:sz w:val="20"/>
            <w:szCs w:val="18"/>
            <w:lang w:val="en-US"/>
          </w:rPr>
          <w:t xml:space="preserve"> seems</w:t>
        </w:r>
        <w:r>
          <w:rPr>
            <w:sz w:val="20"/>
            <w:szCs w:val="18"/>
            <w:lang w:val="en-US"/>
          </w:rPr>
          <w:t xml:space="preserve"> to be</w:t>
        </w:r>
        <w:r w:rsidRPr="003D6101">
          <w:rPr>
            <w:sz w:val="20"/>
            <w:szCs w:val="18"/>
            <w:lang w:val="en-US"/>
          </w:rPr>
          <w:t xml:space="preserve"> enthusiastic about communication potential of t</w:t>
        </w:r>
        <w:r>
          <w:rPr>
            <w:sz w:val="20"/>
            <w:szCs w:val="18"/>
            <w:lang w:val="en-US"/>
          </w:rPr>
          <w:t>he social media platforms, we have limited knowledge on the state-of-affairs when it comes to their public communication on these novel platforms.</w:t>
        </w:r>
      </w:ins>
      <w:ins w:id="822" w:author="Sina Furkan Özdemir [2]" w:date="2021-09-21T16:04:00Z">
        <w:r w:rsidR="006C756B" w:rsidRPr="00FF5943">
          <w:rPr>
            <w:sz w:val="20"/>
            <w:szCs w:val="18"/>
            <w:lang w:val="en-US"/>
            <w:rPrChange w:id="823" w:author="Sina Furkan Özdemir [2]" w:date="2021-09-21T16:06:00Z">
              <w:rPr>
                <w:sz w:val="20"/>
                <w:szCs w:val="18"/>
                <w:lang w:val="nb-NO"/>
              </w:rPr>
            </w:rPrChange>
          </w:rPr>
          <w:t xml:space="preserve"> </w:t>
        </w:r>
      </w:ins>
      <w:ins w:id="824" w:author="Sina Furkan Özdemir [2]" w:date="2021-09-21T16:06:00Z">
        <w:r>
          <w:rPr>
            <w:sz w:val="20"/>
            <w:szCs w:val="18"/>
            <w:lang w:val="en-US"/>
          </w:rPr>
          <w:t>Extant literature offers</w:t>
        </w:r>
        <w:r w:rsidR="004619B9" w:rsidRPr="003D6101">
          <w:rPr>
            <w:sz w:val="20"/>
            <w:szCs w:val="18"/>
            <w:lang w:val="en-US"/>
          </w:rPr>
          <w:t xml:space="preserve"> theoretical analyses and cases studies of the EU on social media  </w:t>
        </w:r>
        <w:r w:rsidR="004619B9" w:rsidRPr="003D6101">
          <w:rPr>
            <w:sz w:val="20"/>
            <w:szCs w:val="18"/>
            <w:lang w:val="en-US"/>
          </w:rPr>
          <w:fldChar w:fldCharType="begin"/>
        </w:r>
        <w:r w:rsidR="004619B9">
          <w:rPr>
            <w:sz w:val="20"/>
            <w:szCs w:val="18"/>
            <w:lang w:val="en-US"/>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(e.g. Barisione and Michailidou 2017; Krzyżanowski 2020; Zaiotti 2020)</w:t>
        </w:r>
        <w:r w:rsidR="004619B9" w:rsidRPr="003D6101">
          <w:rPr>
            <w:sz w:val="20"/>
            <w:szCs w:val="18"/>
            <w:lang w:val="en-US"/>
          </w:rPr>
          <w:fldChar w:fldCharType="end"/>
        </w:r>
        <w:r w:rsidR="009128DA">
          <w:rPr>
            <w:sz w:val="20"/>
            <w:szCs w:val="18"/>
            <w:lang w:val="en-US"/>
          </w:rPr>
          <w:t xml:space="preserve"> yet</w:t>
        </w:r>
        <w:r w:rsidR="004619B9" w:rsidRPr="003D6101">
          <w:rPr>
            <w:sz w:val="20"/>
            <w:szCs w:val="18"/>
            <w:lang w:val="en-US"/>
          </w:rPr>
          <w:t xml:space="preserve"> </w:t>
        </w:r>
      </w:ins>
      <w:ins w:id="825" w:author="Sina Furkan Özdemir [2]" w:date="2021-09-21T16:07:00Z">
        <w:r w:rsidR="009449C8">
          <w:rPr>
            <w:sz w:val="20"/>
            <w:szCs w:val="18"/>
            <w:lang w:val="en-US"/>
          </w:rPr>
          <w:t xml:space="preserve">empirical work on </w:t>
        </w:r>
      </w:ins>
      <w:ins w:id="826" w:author="Sina Furkan Özdemir [2]" w:date="2021-09-21T16:06:00Z">
        <w:r w:rsidR="004619B9" w:rsidRPr="003D6101">
          <w:rPr>
            <w:sz w:val="20"/>
            <w:szCs w:val="18"/>
            <w:lang w:val="en-US"/>
          </w:rPr>
          <w:t xml:space="preserve">the quality of communication by </w:t>
        </w:r>
      </w:ins>
      <w:ins w:id="827" w:author="Sina Furkan Özdemir [2]" w:date="2021-09-21T16:10:00Z">
        <w:r w:rsidR="00F216E4">
          <w:rPr>
            <w:sz w:val="20"/>
            <w:szCs w:val="18"/>
            <w:lang w:val="en-US"/>
          </w:rPr>
          <w:t>the EU</w:t>
        </w:r>
      </w:ins>
      <w:ins w:id="828" w:author="Sina Furkan Özdemir [2]" w:date="2021-09-21T16:06:00Z">
        <w:r w:rsidR="004619B9" w:rsidRPr="003D6101">
          <w:rPr>
            <w:sz w:val="20"/>
            <w:szCs w:val="18"/>
            <w:lang w:val="en-US"/>
          </w:rPr>
          <w:t xml:space="preserve"> supranational authorities</w:t>
        </w:r>
      </w:ins>
      <w:ins w:id="829" w:author="Sina Furkan Özdemir [2]" w:date="2021-09-21T16:10:00Z">
        <w:r w:rsidR="00F216E4">
          <w:rPr>
            <w:sz w:val="20"/>
            <w:szCs w:val="18"/>
            <w:lang w:val="en-US"/>
          </w:rPr>
          <w:t xml:space="preserve"> </w:t>
        </w:r>
      </w:ins>
      <w:ins w:id="830" w:author="Sina Furkan Özdemir [2]" w:date="2021-09-21T16:06:00Z">
        <w:r w:rsidR="004619B9" w:rsidRPr="003D6101">
          <w:rPr>
            <w:sz w:val="20"/>
            <w:szCs w:val="18"/>
            <w:lang w:val="en-US"/>
          </w:rPr>
          <w:t>on social media and its potential relationship with citizen engagement with the EU politics on these platforms</w:t>
        </w:r>
      </w:ins>
      <w:ins w:id="831" w:author="Sina Furkan Özdemir [2]" w:date="2021-09-21T16:07:00Z">
        <w:r w:rsidR="009128DA">
          <w:rPr>
            <w:sz w:val="20"/>
            <w:szCs w:val="18"/>
            <w:lang w:val="en-US"/>
          </w:rPr>
          <w:t xml:space="preserve"> are still lacking</w:t>
        </w:r>
      </w:ins>
      <w:ins w:id="832" w:author="Sina Furkan Özdemir [2]" w:date="2021-09-21T16:06:00Z">
        <w:r w:rsidR="004619B9" w:rsidRPr="003D6101">
          <w:rPr>
            <w:sz w:val="20"/>
            <w:szCs w:val="18"/>
            <w:lang w:val="en-US"/>
          </w:rPr>
          <w:t>. Extant studies</w:t>
        </w:r>
      </w:ins>
      <w:ins w:id="833" w:author="Sina Furkan Özdemir [2]" w:date="2021-09-21T16:07:00Z">
        <w:r w:rsidR="009449C8">
          <w:rPr>
            <w:sz w:val="20"/>
            <w:szCs w:val="18"/>
            <w:lang w:val="en-US"/>
          </w:rPr>
          <w:t xml:space="preserve"> tends to</w:t>
        </w:r>
      </w:ins>
      <w:ins w:id="834" w:author="Sina Furkan Özdemir [2]" w:date="2021-09-21T16:06:00Z">
        <w:r w:rsidR="004619B9" w:rsidRPr="003D6101">
          <w:rPr>
            <w:sz w:val="20"/>
            <w:szCs w:val="18"/>
            <w:lang w:val="en-US"/>
          </w:rPr>
          <w:t xml:space="preserve"> focu</w:t>
        </w:r>
      </w:ins>
      <w:ins w:id="835" w:author="Sina Furkan Özdemir [2]" w:date="2021-09-21T16:10:00Z">
        <w:r w:rsidR="00F216E4">
          <w:rPr>
            <w:sz w:val="20"/>
            <w:szCs w:val="18"/>
            <w:lang w:val="en-US"/>
          </w:rPr>
          <w:t>s</w:t>
        </w:r>
      </w:ins>
      <w:ins w:id="836" w:author="Sina Furkan Özdemir [2]" w:date="2021-09-21T16:06:00Z">
        <w:r w:rsidR="004619B9" w:rsidRPr="003D6101">
          <w:rPr>
            <w:sz w:val="20"/>
            <w:szCs w:val="18"/>
            <w:lang w:val="en-US"/>
          </w:rPr>
          <w:t xml:space="preserve"> on EU actors with direct electoral accountability, such as governmental representatives in the Council or EP members </w:t>
        </w:r>
        <w:r w:rsidR="004619B9" w:rsidRPr="003D6101">
          <w:rPr>
            <w:sz w:val="20"/>
            <w:szCs w:val="18"/>
            <w:lang w:val="en-US"/>
          </w:rPr>
          <w:fldChar w:fldCharType="begin"/>
        </w:r>
        <w:r w:rsidR="004619B9">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w:t>
        </w:r>
        <w:r w:rsidR="004619B9" w:rsidRPr="0032464D">
          <w:rPr>
            <w:rFonts w:cs="Calibri"/>
            <w:sz w:val="20"/>
            <w:szCs w:val="24"/>
          </w:rPr>
          <w:lastRenderedPageBreak/>
          <w:t xml:space="preserve">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ins>
      <w:ins w:id="837" w:author="Sina Furkan Özdemir [2]" w:date="2021-09-21T16:10:00Z">
        <w:r w:rsidR="000901E1">
          <w:rPr>
            <w:sz w:val="20"/>
            <w:szCs w:val="18"/>
            <w:lang w:val="en-US"/>
          </w:rPr>
          <w:t xml:space="preserve"> while neglecting the executive side of the </w:t>
        </w:r>
      </w:ins>
      <w:ins w:id="838" w:author="Sina Furkan Özdemir [2]" w:date="2021-09-21T16:11:00Z">
        <w:r w:rsidR="000901E1">
          <w:rPr>
            <w:sz w:val="20"/>
            <w:szCs w:val="18"/>
            <w:lang w:val="en-US"/>
          </w:rPr>
          <w:t>EU</w:t>
        </w:r>
      </w:ins>
      <w:ins w:id="839" w:author="Sina Furkan Özdemir [2]" w:date="2021-09-21T16:06:00Z">
        <w:r w:rsidR="004619B9" w:rsidRPr="003D6101">
          <w:rPr>
            <w:sz w:val="20"/>
            <w:szCs w:val="18"/>
            <w:lang w:val="en-US"/>
          </w:rPr>
          <w:t>.</w:t>
        </w:r>
      </w:ins>
    </w:p>
    <w:p w14:paraId="3BC25647" w14:textId="1005311A" w:rsidR="00C552CA" w:rsidRPr="00EF7D15" w:rsidDel="00CC674F" w:rsidRDefault="00C552CA" w:rsidP="00A31C1B">
      <w:pPr>
        <w:jc w:val="both"/>
        <w:rPr>
          <w:ins w:id="840" w:author="Sina Furkan Özdemir" w:date="2021-09-20T17:20:00Z"/>
          <w:del w:id="841" w:author="Sina Furkan Özdemir [2]" w:date="2021-09-21T15:58:00Z"/>
          <w:sz w:val="20"/>
          <w:szCs w:val="18"/>
          <w:lang w:val="en-US"/>
          <w:rPrChange w:id="842" w:author="Sina Furkan Özdemir [2]" w:date="2021-09-21T16:03:00Z">
            <w:rPr>
              <w:ins w:id="843" w:author="Sina Furkan Özdemir" w:date="2021-09-20T17:20:00Z"/>
              <w:del w:id="844" w:author="Sina Furkan Özdemir [2]" w:date="2021-09-21T15:58:00Z"/>
              <w:sz w:val="20"/>
              <w:szCs w:val="18"/>
              <w:lang w:val="en-GB"/>
            </w:rPr>
          </w:rPrChange>
        </w:rPr>
      </w:pPr>
      <w:ins w:id="845" w:author="Sina Furkan Özdemir" w:date="2021-09-20T17:20:00Z">
        <w:del w:id="846" w:author="Sina Furkan Özdemir [2]" w:date="2021-09-21T16:04:00Z">
          <w:r w:rsidRPr="006C756B" w:rsidDel="006C756B">
            <w:rPr>
              <w:sz w:val="20"/>
              <w:szCs w:val="18"/>
              <w:lang w:val="en-US"/>
              <w:rPrChange w:id="847" w:author="Sina Furkan Özdemir [2]" w:date="2021-09-21T16:04:00Z">
                <w:rPr>
                  <w:sz w:val="20"/>
                  <w:szCs w:val="18"/>
                  <w:lang w:val="en-GB"/>
                </w:rPr>
              </w:rPrChange>
            </w:rPr>
            <w:delText xml:space="preserve"> </w:delText>
          </w:r>
        </w:del>
        <w:del w:id="848" w:author="Sina Furkan Özdemir [2]" w:date="2021-09-21T15:58:00Z">
          <w:r w:rsidRPr="00EF7D15" w:rsidDel="00CC674F">
            <w:rPr>
              <w:sz w:val="20"/>
              <w:szCs w:val="18"/>
              <w:lang w:val="en-US"/>
              <w:rPrChange w:id="849" w:author="Sina Furkan Özdemir [2]" w:date="2021-09-21T16:03:00Z">
                <w:rPr>
                  <w:sz w:val="20"/>
                  <w:szCs w:val="18"/>
                  <w:lang w:val="en-GB"/>
                </w:rPr>
              </w:rPrChange>
            </w:rPr>
            <w:delText xml:space="preserve">Internally,  the EU public communication is often subject to conflicts and competition over limited resources </w:delText>
          </w:r>
          <w:r w:rsidRPr="0029563D" w:rsidDel="00CC674F">
            <w:rPr>
              <w:sz w:val="20"/>
              <w:szCs w:val="18"/>
              <w:lang w:val="en-US"/>
              <w:rPrChange w:id="850" w:author="Sina Furkan Özdemir" w:date="2021-09-20T17:27:00Z">
                <w:rPr>
                  <w:sz w:val="20"/>
                  <w:szCs w:val="18"/>
                  <w:lang w:val="en-GB"/>
                </w:rPr>
              </w:rPrChange>
            </w:rPr>
            <w:fldChar w:fldCharType="begin"/>
          </w:r>
        </w:del>
      </w:ins>
      <w:del w:id="851" w:author="Sina Furkan Özdemir [2]" w:date="2021-09-21T15:57:00Z">
        <w:r w:rsidR="0032464D" w:rsidRPr="00EF7D15" w:rsidDel="00CE2D23">
          <w:rPr>
            <w:sz w:val="20"/>
            <w:szCs w:val="18"/>
            <w:lang w:val="en-US"/>
          </w:rPr>
          <w:delInstrText xml:space="preserve"> ADDIN ZOTERO_ITEM CSL_CITATION {"citationID":"oluX4lbd","properties":{"formattedCitation":"(Altides 2009; Bijsmans and Altides 2007; Hartlapp {\\i{}et al.} 2014: ch. 9)","plainCitation":"(Altides 2009; Bijsmans and Altides 2007; Hartlapp et al. 2014: ch. 9)","noteIndex":0},"citationItems":[{"id":5944,"uris":["http://zotero.org/groups/2912652/items/UBALVZPG"],"uri":["http://zotero.org/groups/2912652/items/UBALVZPG"],"itemData":{"id":5944,"type":"book","call-number":"JA85.2.E85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5482,"uris":["http://zotero.org/users/5392384/items/2D7W9WKH"],"uri":["http://zotero.org/users/5392384/items/2D7W9WKH"],"itemData":{"id":5482,"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6203,"uris":["http://zotero.org/groups/2912652/items/63N4L65X"],"uri":["http://zotero.org/groups/2912652/items/63N4L65X"],"itemData":{"id":6203,"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del>
      <w:ins w:id="852" w:author="Sina Furkan Özdemir" w:date="2021-09-20T17:20:00Z">
        <w:del w:id="853" w:author="Sina Furkan Özdemir [2]" w:date="2021-09-21T15:58:00Z">
          <w:r w:rsidRPr="0029563D" w:rsidDel="00CC674F">
            <w:rPr>
              <w:sz w:val="20"/>
              <w:szCs w:val="18"/>
              <w:lang w:val="en-US"/>
              <w:rPrChange w:id="854" w:author="Sina Furkan Özdemir" w:date="2021-09-20T17:27:00Z">
                <w:rPr>
                  <w:sz w:val="20"/>
                  <w:szCs w:val="18"/>
                  <w:lang w:val="en-GB"/>
                </w:rPr>
              </w:rPrChange>
            </w:rPr>
            <w:fldChar w:fldCharType="separate"/>
          </w:r>
        </w:del>
      </w:ins>
      <w:del w:id="855" w:author="Sina Furkan Özdemir [2]" w:date="2021-09-21T15:58:00Z">
        <w:r w:rsidR="0032464D" w:rsidRPr="0032464D" w:rsidDel="00CC674F">
          <w:rPr>
            <w:rFonts w:cs="Calibri"/>
            <w:sz w:val="20"/>
            <w:szCs w:val="24"/>
          </w:rPr>
          <w:delText xml:space="preserve">(Altides 2009; Bijsmans and Altides 2007; Hartlapp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2014: ch. 9)</w:delText>
        </w:r>
      </w:del>
      <w:ins w:id="856" w:author="Sina Furkan Özdemir" w:date="2021-09-20T17:20:00Z">
        <w:del w:id="857" w:author="Sina Furkan Özdemir [2]" w:date="2021-09-21T15:58:00Z">
          <w:r w:rsidRPr="0029563D" w:rsidDel="00CC674F">
            <w:rPr>
              <w:sz w:val="20"/>
              <w:szCs w:val="18"/>
              <w:lang w:val="en-US"/>
              <w:rPrChange w:id="858" w:author="Sina Furkan Özdemir" w:date="2021-09-20T17:27:00Z">
                <w:rPr>
                  <w:sz w:val="20"/>
                  <w:szCs w:val="18"/>
                  <w:lang w:val="en-GB"/>
                </w:rPr>
              </w:rPrChange>
            </w:rPr>
            <w:fldChar w:fldCharType="end"/>
          </w:r>
          <w:r w:rsidRPr="00EF7D15" w:rsidDel="00CC674F">
            <w:rPr>
              <w:sz w:val="20"/>
              <w:szCs w:val="18"/>
              <w:lang w:val="en-US"/>
              <w:rPrChange w:id="859" w:author="Sina Furkan Özdemir [2]" w:date="2021-09-21T16:03:00Z">
                <w:rPr>
                  <w:sz w:val="20"/>
                  <w:szCs w:val="18"/>
                  <w:lang w:val="en-GB"/>
                </w:rPr>
              </w:rPrChange>
            </w:rPr>
            <w:delText xml:space="preserve">. In institutions with delegated powers that often involve high levels of expertise, consensus-orientation, and diplomatic restraint, public outreach has traditionally not been a primary concern </w:delText>
          </w:r>
          <w:r w:rsidRPr="0029563D" w:rsidDel="00CC674F">
            <w:rPr>
              <w:sz w:val="20"/>
              <w:szCs w:val="18"/>
              <w:lang w:val="en-US"/>
              <w:rPrChange w:id="860" w:author="Sina Furkan Özdemir" w:date="2021-09-20T17:27:00Z">
                <w:rPr>
                  <w:sz w:val="20"/>
                  <w:szCs w:val="18"/>
                  <w:lang w:val="en-GB"/>
                </w:rPr>
              </w:rPrChange>
            </w:rPr>
            <w:fldChar w:fldCharType="begin"/>
          </w:r>
        </w:del>
      </w:ins>
      <w:del w:id="861" w:author="Sina Furkan Özdemir [2]" w:date="2021-09-21T15:57:00Z">
        <w:r w:rsidR="0032464D" w:rsidRPr="00EF7D15" w:rsidDel="00CE2D23">
          <w:rPr>
            <w:sz w:val="20"/>
            <w:szCs w:val="18"/>
            <w:lang w:val="en-US"/>
          </w:rPr>
          <w:delInstrText xml:space="preserve"> ADDIN ZOTERO_ITEM CSL_CITATION {"citationID":"9BBkO1R7","properties":{"formattedCitation":"(Br\\uc0\\u252{}ggemann 2010; Meyer 1999)","plainCitation":"(Brüggemann 2010; Meyer 1999)","noteIndex":0},"citationItems":[{"id":5943,"uris":["http://zotero.org/groups/2912652/items/6NKX4VJ3"],"uri":["http://zotero.org/groups/2912652/items/6NKX4VJ3"],"itemData":{"id":5943,"type":"article-journal","abstract":"Taking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5941,"uris":["http://zotero.org/groups/2912652/items/PL5Q3YKN"],"uri":["http://zotero.org/groups/2912652/items/PL5Q3YKN"],"itemData":{"id":5941,"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del>
      <w:ins w:id="862" w:author="Sina Furkan Özdemir" w:date="2021-09-20T17:20:00Z">
        <w:del w:id="863" w:author="Sina Furkan Özdemir [2]" w:date="2021-09-21T15:58:00Z">
          <w:r w:rsidRPr="0029563D" w:rsidDel="00CC674F">
            <w:rPr>
              <w:sz w:val="20"/>
              <w:szCs w:val="18"/>
              <w:lang w:val="en-US"/>
              <w:rPrChange w:id="864" w:author="Sina Furkan Özdemir" w:date="2021-09-20T17:27:00Z">
                <w:rPr>
                  <w:sz w:val="20"/>
                  <w:szCs w:val="18"/>
                  <w:lang w:val="en-GB"/>
                </w:rPr>
              </w:rPrChange>
            </w:rPr>
            <w:fldChar w:fldCharType="separate"/>
          </w:r>
        </w:del>
      </w:ins>
      <w:del w:id="865" w:author="Sina Furkan Özdemir [2]" w:date="2021-09-21T15:58:00Z">
        <w:r w:rsidR="0032464D" w:rsidRPr="0032464D" w:rsidDel="00CC674F">
          <w:rPr>
            <w:rFonts w:cs="Calibri"/>
            <w:sz w:val="20"/>
            <w:szCs w:val="24"/>
          </w:rPr>
          <w:delText>(Brüggemann 2010; Meyer 1999)</w:delText>
        </w:r>
      </w:del>
      <w:ins w:id="866" w:author="Sina Furkan Özdemir" w:date="2021-09-20T17:20:00Z">
        <w:del w:id="867" w:author="Sina Furkan Özdemir [2]" w:date="2021-09-21T15:58:00Z">
          <w:r w:rsidRPr="0029563D" w:rsidDel="00CC674F">
            <w:rPr>
              <w:sz w:val="20"/>
              <w:szCs w:val="18"/>
              <w:lang w:val="en-US"/>
              <w:rPrChange w:id="868" w:author="Sina Furkan Özdemir" w:date="2021-09-20T17:27:00Z">
                <w:rPr>
                  <w:sz w:val="20"/>
                  <w:szCs w:val="18"/>
                  <w:lang w:val="en-GB"/>
                </w:rPr>
              </w:rPrChange>
            </w:rPr>
            <w:fldChar w:fldCharType="end"/>
          </w:r>
          <w:r w:rsidRPr="00EF7D15" w:rsidDel="00CC674F">
            <w:rPr>
              <w:sz w:val="20"/>
              <w:szCs w:val="18"/>
              <w:lang w:val="en-US"/>
              <w:rPrChange w:id="869" w:author="Sina Furkan Özdemir [2]" w:date="2021-09-21T16:03:00Z">
                <w:rPr>
                  <w:sz w:val="20"/>
                  <w:szCs w:val="18"/>
                  <w:lang w:val="en-GB"/>
                </w:rPr>
              </w:rPrChange>
            </w:rPr>
            <w:delText xml:space="preserve">. When facing controversial public debates, moreover, supranational institutions may have incentives to avoid clear communication in their strategic efforts to calm controversial debates </w:delText>
          </w:r>
          <w:r w:rsidRPr="0029563D" w:rsidDel="00CC674F">
            <w:rPr>
              <w:sz w:val="20"/>
              <w:szCs w:val="18"/>
              <w:lang w:val="en-US"/>
              <w:rPrChange w:id="870" w:author="Sina Furkan Özdemir" w:date="2021-09-20T17:27:00Z">
                <w:rPr>
                  <w:sz w:val="20"/>
                  <w:szCs w:val="18"/>
                  <w:lang w:val="en-GB"/>
                </w:rPr>
              </w:rPrChange>
            </w:rPr>
            <w:fldChar w:fldCharType="begin"/>
          </w:r>
        </w:del>
      </w:ins>
      <w:del w:id="871" w:author="Sina Furkan Özdemir [2]" w:date="2021-09-21T15:57:00Z">
        <w:r w:rsidR="0032464D" w:rsidRPr="00EF7D15" w:rsidDel="00CE2D23">
          <w:rPr>
            <w:sz w:val="20"/>
            <w:szCs w:val="18"/>
            <w:lang w:val="en-US"/>
          </w:rPr>
          <w:delInstrText xml:space="preserve"> ADDIN ZOTERO_ITEM CSL_CITATION {"citationID":"ZrnT7e5T","properties":{"formattedCitation":"(Biego\\uc0\\u324{} 2013; Bressanelli {\\i{}et al.} 2020; De Wilde and Z\\uc0\\u252{}rn 2012; Moschella {\\i{}et al.} 2020; Schimmelfennig 2020)","plainCitation":"(Biegoń 2013; Bressanelli et al. 2020; De Wilde and Zürn 2012; Moschella et al. 2020; Schimmelfennig 2020)","noteIndex":0},"citationItems":[{"id":5022,"uris":["http://zotero.org/users/5392384/items/IJVRZD7G"],"uri":["http://zotero.org/users/5392384/items/IJVRZD7G"],"itemData":{"id":5022,"type":"article-journal","abstract":"Throughout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6177,"uris":["http://zotero.org/groups/2912652/items/ZTQ24XB7"],"uri":["http://zotero.org/groups/2912652/items/ZTQ24XB7"],"itemData":{"id":6177,"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L6tW18nI/BMNeAlky","uris":["http://zotero.org/groups/2912652/items/JYZIU2DR"],"uri":["http://zotero.org/groups/2912652/items/JYZIU2DR"],"itemData":{"id":4909,"type":"article-journal","abstract":"Although the post-crisis politicisation of the ECB is widely acknowledged, little empirical evidence exists about how this important non-majoritarian institution has responded to public contestation. This article starts filling this gap by investigating whether and how public opinion affects ECB communication. Based on automated text analysis of the speeches delivered by Executive Board members (2001–2017), the article shows that negative public opinion is associated with an expansion of the scope of ECB communication and a reduction in the salience attributed to monetary policy issues. These results challenge the view according to which the ECB conceives of its sources of legitimation based almost exclusive on the achievement of its mandate. In particular, our findings suggest that increased politicisation leads the ECB to reassess the sources of its legitimation strategy from a strategy based on output achievement towards one based on participation to broader policy debates.","container-title":"Journal of European Public Policy","DOI":"10.1080/13501763.2020.1712457","ISSN":"1350-1763","issue":"3","note":"publisher: Routledge\n_eprint: https://doi.org/10.1080/13501763.2020.1712457","page":"400-418","source":"Taylor and Francis+NEJM","title":"Let's speak more? How the ECB responds to public contestation","title-short":"Let's speak more?","volume":"27","author":[{"family":"Moschella","given":"Manuela"},{"family":"Pinto","given":"Luca"},{"family":"Martocchia Diodati","given":"Nicola"}],"issued":{"date-parts":[["2020",3,3]]}}},{"id":6178,"uris":["http://zotero.org/groups/2912652/items/FYL5K87I"],"uri":["http://zotero.org/groups/2912652/items/FYL5K87I"],"itemData":{"id":6178,"type":"article-journal","abstract":"Politicisation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del>
      <w:ins w:id="872" w:author="Sina Furkan Özdemir" w:date="2021-09-20T17:20:00Z">
        <w:del w:id="873" w:author="Sina Furkan Özdemir [2]" w:date="2021-09-21T15:58:00Z">
          <w:r w:rsidRPr="0029563D" w:rsidDel="00CC674F">
            <w:rPr>
              <w:sz w:val="20"/>
              <w:szCs w:val="18"/>
              <w:lang w:val="en-US"/>
              <w:rPrChange w:id="874" w:author="Sina Furkan Özdemir" w:date="2021-09-20T17:27:00Z">
                <w:rPr>
                  <w:sz w:val="20"/>
                  <w:szCs w:val="18"/>
                  <w:lang w:val="en-GB"/>
                </w:rPr>
              </w:rPrChange>
            </w:rPr>
            <w:fldChar w:fldCharType="separate"/>
          </w:r>
        </w:del>
      </w:ins>
      <w:del w:id="875" w:author="Sina Furkan Özdemir [2]" w:date="2021-09-21T15:57:00Z">
        <w:r w:rsidR="0032464D" w:rsidRPr="0032464D" w:rsidDel="00CE2D23">
          <w:rPr>
            <w:rFonts w:cs="Calibri"/>
            <w:sz w:val="20"/>
            <w:szCs w:val="24"/>
          </w:rPr>
          <w:delText xml:space="preserve">(Biegoń 2013; Bressanelli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De Wilde and Zürn 2012; Moschella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Schimmelfennig 2020)</w:delText>
        </w:r>
      </w:del>
      <w:ins w:id="876" w:author="Sina Furkan Özdemir" w:date="2021-09-20T17:20:00Z">
        <w:del w:id="877" w:author="Sina Furkan Özdemir [2]" w:date="2021-09-21T15:58:00Z">
          <w:r w:rsidRPr="0029563D" w:rsidDel="00CC674F">
            <w:rPr>
              <w:sz w:val="20"/>
              <w:szCs w:val="18"/>
              <w:lang w:val="en-US"/>
              <w:rPrChange w:id="878" w:author="Sina Furkan Özdemir" w:date="2021-09-20T17:27:00Z">
                <w:rPr>
                  <w:sz w:val="20"/>
                  <w:szCs w:val="18"/>
                  <w:lang w:val="en-GB"/>
                </w:rPr>
              </w:rPrChange>
            </w:rPr>
            <w:fldChar w:fldCharType="end"/>
          </w:r>
          <w:r w:rsidRPr="00EF7D15" w:rsidDel="00CC674F">
            <w:rPr>
              <w:sz w:val="20"/>
              <w:szCs w:val="18"/>
              <w:lang w:val="en-US"/>
              <w:rPrChange w:id="879" w:author="Sina Furkan Özdemir [2]" w:date="2021-09-21T16:03:00Z">
                <w:rPr>
                  <w:sz w:val="20"/>
                  <w:szCs w:val="18"/>
                  <w:lang w:val="en-GB"/>
                </w:rPr>
              </w:rPrChange>
            </w:rPr>
            <w:delText xml:space="preserve">. </w:delText>
          </w:r>
        </w:del>
        <w:del w:id="880" w:author="Sina Furkan Özdemir [2]" w:date="2021-09-21T15:57:00Z">
          <w:r w:rsidRPr="00EF7D15" w:rsidDel="00F70249">
            <w:rPr>
              <w:sz w:val="20"/>
              <w:szCs w:val="18"/>
              <w:lang w:val="en-US"/>
              <w:rPrChange w:id="881" w:author="Sina Furkan Özdemir [2]" w:date="2021-09-21T16:03:00Z">
                <w:rPr>
                  <w:sz w:val="20"/>
                  <w:szCs w:val="18"/>
                  <w:lang w:val="en-GB"/>
                </w:rPr>
              </w:rPrChange>
            </w:rPr>
            <w:delText xml:space="preserve">In effect, supranational communication efforts are often illegible for the wider public </w:delText>
          </w:r>
          <w:r w:rsidRPr="0029563D" w:rsidDel="00F70249">
            <w:rPr>
              <w:sz w:val="20"/>
              <w:szCs w:val="18"/>
              <w:lang w:val="en-US"/>
              <w:rPrChange w:id="882" w:author="Sina Furkan Özdemir" w:date="2021-09-20T17:27:00Z">
                <w:rPr>
                  <w:sz w:val="20"/>
                  <w:szCs w:val="18"/>
                  <w:lang w:val="en-GB"/>
                </w:rPr>
              </w:rPrChange>
            </w:rPr>
            <w:fldChar w:fldCharType="begin"/>
          </w:r>
        </w:del>
      </w:ins>
      <w:del w:id="883" w:author="Sina Furkan Özdemir [2]" w:date="2021-09-21T15:57:00Z">
        <w:r w:rsidR="0032464D" w:rsidRPr="00EF7D15" w:rsidDel="00CE2D23">
          <w:rPr>
            <w:sz w:val="20"/>
            <w:szCs w:val="18"/>
            <w:lang w:val="en-US"/>
          </w:rPr>
          <w:delInstrText xml:space="preserve"> ADDIN ZOTERO_ITEM CSL_CITATION {"citationID":"ArTYDzUc","properties":{"formattedCitation":"(Rauh {\\i{}et al.} 2020; Rauh 2021b)","plainCitation":"(Rauh et al. 2020; 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5945,"uris":["http://zotero.org/groups/2912652/items/7FTT44LU"],"uri":["http://zotero.org/groups/2912652/items/7FTT44LU"],"itemData":{"id":5945,"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del>
      <w:ins w:id="884" w:author="Sina Furkan Özdemir" w:date="2021-09-20T17:20:00Z">
        <w:del w:id="885" w:author="Sina Furkan Özdemir [2]" w:date="2021-09-21T15:57:00Z">
          <w:r w:rsidRPr="0029563D" w:rsidDel="00F70249">
            <w:rPr>
              <w:sz w:val="20"/>
              <w:szCs w:val="18"/>
              <w:lang w:val="en-US"/>
              <w:rPrChange w:id="886" w:author="Sina Furkan Özdemir" w:date="2021-09-20T17:27:00Z">
                <w:rPr>
                  <w:sz w:val="20"/>
                  <w:szCs w:val="18"/>
                  <w:lang w:val="en-GB"/>
                </w:rPr>
              </w:rPrChange>
            </w:rPr>
            <w:fldChar w:fldCharType="separate"/>
          </w:r>
        </w:del>
      </w:ins>
      <w:del w:id="887" w:author="Sina Furkan Özdemir [2]" w:date="2021-09-21T15:57:00Z">
        <w:r w:rsidR="0032464D" w:rsidRPr="0032464D" w:rsidDel="00F70249">
          <w:rPr>
            <w:rFonts w:cs="Calibri"/>
            <w:sz w:val="20"/>
            <w:szCs w:val="24"/>
          </w:rPr>
          <w:delText xml:space="preserve">(Rauh </w:delText>
        </w:r>
        <w:r w:rsidR="0032464D" w:rsidRPr="0032464D" w:rsidDel="00F70249">
          <w:rPr>
            <w:rFonts w:cs="Calibri"/>
            <w:i/>
            <w:iCs/>
            <w:sz w:val="20"/>
            <w:szCs w:val="24"/>
          </w:rPr>
          <w:delText>et al.</w:delText>
        </w:r>
        <w:r w:rsidR="0032464D" w:rsidRPr="0032464D" w:rsidDel="00F70249">
          <w:rPr>
            <w:rFonts w:cs="Calibri"/>
            <w:sz w:val="20"/>
            <w:szCs w:val="24"/>
          </w:rPr>
          <w:delText xml:space="preserve"> 2020; Rauh 2021b)</w:delText>
        </w:r>
      </w:del>
      <w:ins w:id="888" w:author="Sina Furkan Özdemir" w:date="2021-09-20T17:20:00Z">
        <w:del w:id="889" w:author="Sina Furkan Özdemir [2]" w:date="2021-09-21T15:57:00Z">
          <w:r w:rsidRPr="0029563D" w:rsidDel="00F70249">
            <w:rPr>
              <w:sz w:val="20"/>
              <w:szCs w:val="18"/>
              <w:lang w:val="en-US"/>
              <w:rPrChange w:id="890" w:author="Sina Furkan Özdemir" w:date="2021-09-20T17:27:00Z">
                <w:rPr>
                  <w:sz w:val="20"/>
                  <w:szCs w:val="18"/>
                  <w:lang w:val="en-GB"/>
                </w:rPr>
              </w:rPrChange>
            </w:rPr>
            <w:fldChar w:fldCharType="end"/>
          </w:r>
          <w:r w:rsidRPr="00EF7D15" w:rsidDel="00F70249">
            <w:rPr>
              <w:sz w:val="20"/>
              <w:szCs w:val="18"/>
              <w:lang w:val="en-US"/>
              <w:rPrChange w:id="891" w:author="Sina Furkan Özdemir [2]" w:date="2021-09-21T16:03:00Z">
                <w:rPr>
                  <w:sz w:val="20"/>
                  <w:szCs w:val="18"/>
                  <w:lang w:val="en-GB"/>
                </w:rPr>
              </w:rPrChange>
            </w:rPr>
            <w:delText xml:space="preserve">. </w:delText>
          </w:r>
        </w:del>
      </w:ins>
    </w:p>
    <w:p w14:paraId="2974C29A" w14:textId="323960E7" w:rsidR="00C552CA" w:rsidRPr="00EF7D15" w:rsidDel="00FF5943" w:rsidRDefault="00C552CA" w:rsidP="00E569DF">
      <w:pPr>
        <w:jc w:val="both"/>
        <w:rPr>
          <w:ins w:id="892" w:author="Sina Furkan Özdemir" w:date="2021-09-20T17:20:00Z"/>
          <w:del w:id="893" w:author="Sina Furkan Özdemir [2]" w:date="2021-09-21T16:06:00Z"/>
          <w:sz w:val="20"/>
          <w:szCs w:val="18"/>
          <w:lang w:val="en-US"/>
          <w:rPrChange w:id="894" w:author="Sina Furkan Özdemir [2]" w:date="2021-09-21T16:03:00Z">
            <w:rPr>
              <w:ins w:id="895" w:author="Sina Furkan Özdemir" w:date="2021-09-20T17:20:00Z"/>
              <w:del w:id="896" w:author="Sina Furkan Özdemir [2]" w:date="2021-09-21T16:06:00Z"/>
              <w:sz w:val="20"/>
              <w:szCs w:val="18"/>
              <w:lang w:val="en-GB"/>
            </w:rPr>
          </w:rPrChange>
        </w:rPr>
      </w:pPr>
      <w:ins w:id="897" w:author="Sina Furkan Özdemir" w:date="2021-09-20T17:20:00Z">
        <w:del w:id="898" w:author="Sina Furkan Özdemir [2]" w:date="2021-09-21T15:58:00Z">
          <w:r w:rsidRPr="00EF7D15" w:rsidDel="00CC674F">
            <w:rPr>
              <w:sz w:val="20"/>
              <w:szCs w:val="18"/>
              <w:lang w:val="en-US"/>
              <w:rPrChange w:id="899" w:author="Sina Furkan Özdemir [2]" w:date="2021-09-21T16:03:00Z">
                <w:rPr>
                  <w:sz w:val="20"/>
                  <w:szCs w:val="18"/>
                  <w:lang w:val="en-GB"/>
                </w:rPr>
              </w:rPrChange>
            </w:rPr>
            <w:delText xml:space="preserve">Externally, previous research shows that the EU public communication has hard time delivering their message to the wider public via traditional mass media. 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delText>
          </w:r>
          <w:r w:rsidRPr="0029563D" w:rsidDel="00CC674F">
            <w:rPr>
              <w:sz w:val="20"/>
              <w:szCs w:val="18"/>
              <w:lang w:val="en-US"/>
              <w:rPrChange w:id="900" w:author="Sina Furkan Özdemir" w:date="2021-09-20T17:27:00Z">
                <w:rPr>
                  <w:sz w:val="20"/>
                  <w:szCs w:val="18"/>
                  <w:lang w:val="en-GB"/>
                </w:rPr>
              </w:rPrChange>
            </w:rPr>
            <w:fldChar w:fldCharType="begin"/>
          </w:r>
        </w:del>
      </w:ins>
      <w:del w:id="901" w:author="Sina Furkan Özdemir [2]" w:date="2021-09-21T15:57:00Z">
        <w:r w:rsidR="0032464D" w:rsidRPr="00EF7D15" w:rsidDel="00CE2D23">
          <w:rPr>
            <w:sz w:val="20"/>
            <w:szCs w:val="18"/>
            <w:lang w:val="en-US"/>
          </w:rPr>
          <w:delInstrText xml:space="preserve"> ADDIN ZOTERO_ITEM CSL_CITATION {"citationID":"qNwi5PYz","properties":{"formattedCitation":"(Koopmans and Statham 2010; Risse 2014; Trenz 2004; Walter 2015)","plainCitation":"(Koopmans and Statham 2010; Risse 2014; Trenz 2004; Walter 2015)","noteIndex":0},"citationItems":[{"id":6202,"uris":["http://zotero.org/groups/2912652/items/JWJFEJQP"],"uri":["http://zotero.org/groups/2912652/items/JWJFEJQP"],"itemData":{"id":6202,"type":"book","call-number":"IW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6210,"uris":["http://zotero.org/groups/2912652/items/TRGVIHDH"],"uri":["http://zotero.org/groups/2912652/items/TRGVIHDH"],"itemData":{"id":6210,"type":"book","event-place":"Cambridge","publisher":"Cambridge University Press","publisher-place":"Cambridge","title":"European Public Spheres: Politics Is Back","author":[{"family":"Risse","given":"Thomas"}],"issued":{"date-parts":[["2014"]]}}},{"id":6209,"uris":["http://zotero.org/groups/2912652/items/FAPB9W73"],"uri":["http://zotero.org/groups/2912652/items/FAPB9W73"],"itemData":{"id":6209,"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6208,"uris":["http://zotero.org/groups/2912652/items/HZL7MRG8"],"uri":["http://zotero.org/groups/2912652/items/HZL7MRG8"],"itemData":{"id":6208,"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del>
      <w:ins w:id="902" w:author="Sina Furkan Özdemir" w:date="2021-09-20T17:20:00Z">
        <w:del w:id="903" w:author="Sina Furkan Özdemir [2]" w:date="2021-09-21T15:58:00Z">
          <w:r w:rsidRPr="0029563D" w:rsidDel="00CC674F">
            <w:rPr>
              <w:sz w:val="20"/>
              <w:szCs w:val="18"/>
              <w:lang w:val="en-US"/>
              <w:rPrChange w:id="904" w:author="Sina Furkan Özdemir" w:date="2021-09-20T17:27:00Z">
                <w:rPr>
                  <w:sz w:val="20"/>
                  <w:szCs w:val="18"/>
                  <w:lang w:val="en-GB"/>
                </w:rPr>
              </w:rPrChange>
            </w:rPr>
            <w:fldChar w:fldCharType="separate"/>
          </w:r>
        </w:del>
      </w:ins>
      <w:del w:id="905" w:author="Sina Furkan Özdemir [2]" w:date="2021-09-21T15:58:00Z">
        <w:r w:rsidR="0032464D" w:rsidRPr="00EF7D15" w:rsidDel="00CC674F">
          <w:rPr>
            <w:rFonts w:cs="Calibri"/>
            <w:sz w:val="20"/>
            <w:lang w:val="en-US"/>
          </w:rPr>
          <w:delText>(Koopmans and Statham 2010; Risse 2014; Trenz 2004; Walter 2015)</w:delText>
        </w:r>
      </w:del>
      <w:ins w:id="906" w:author="Sina Furkan Özdemir" w:date="2021-09-20T17:20:00Z">
        <w:del w:id="907" w:author="Sina Furkan Özdemir [2]" w:date="2021-09-21T15:58:00Z">
          <w:r w:rsidRPr="0029563D" w:rsidDel="00CC674F">
            <w:rPr>
              <w:sz w:val="20"/>
              <w:szCs w:val="18"/>
              <w:lang w:val="en-US"/>
              <w:rPrChange w:id="908" w:author="Sina Furkan Özdemir" w:date="2021-09-20T17:27:00Z">
                <w:rPr>
                  <w:sz w:val="20"/>
                  <w:szCs w:val="18"/>
                  <w:lang w:val="en-GB"/>
                </w:rPr>
              </w:rPrChange>
            </w:rPr>
            <w:fldChar w:fldCharType="end"/>
          </w:r>
          <w:r w:rsidRPr="00EF7D15" w:rsidDel="00CC674F">
            <w:rPr>
              <w:sz w:val="20"/>
              <w:szCs w:val="18"/>
              <w:lang w:val="en-US"/>
              <w:rPrChange w:id="909" w:author="Sina Furkan Özdemir [2]" w:date="2021-09-21T16:03:00Z">
                <w:rPr>
                  <w:sz w:val="20"/>
                  <w:szCs w:val="18"/>
                  <w:lang w:val="en-GB"/>
                </w:rPr>
              </w:rPrChange>
            </w:rPr>
            <w:delText xml:space="preserve">. National media are, however, rather selective in covering EU affairs, as traditional journalistic selection logics are often partial to national interests, domestic executives, and their challengers </w:delText>
          </w:r>
          <w:r w:rsidRPr="0029563D" w:rsidDel="00CC674F">
            <w:rPr>
              <w:sz w:val="20"/>
              <w:szCs w:val="18"/>
              <w:lang w:val="en-US"/>
              <w:rPrChange w:id="910" w:author="Sina Furkan Özdemir" w:date="2021-09-20T17:27:00Z">
                <w:rPr>
                  <w:sz w:val="20"/>
                  <w:szCs w:val="18"/>
                  <w:lang w:val="en-GB"/>
                </w:rPr>
              </w:rPrChange>
            </w:rPr>
            <w:fldChar w:fldCharType="begin"/>
          </w:r>
        </w:del>
      </w:ins>
      <w:del w:id="911" w:author="Sina Furkan Özdemir [2]" w:date="2021-09-21T15:57:00Z">
        <w:r w:rsidR="0032464D" w:rsidRPr="00EF7D15" w:rsidDel="00CE2D23">
          <w:rPr>
            <w:sz w:val="20"/>
            <w:szCs w:val="18"/>
            <w:lang w:val="en-US"/>
          </w:rPr>
          <w:delInstrText xml:space="preserve"> ADDIN ZOTERO_ITEM CSL_CITATION {"citationID":"gnfUUQg3","properties":{"formattedCitation":"(De Vreese 2001; De Vreese {\\i{}et al.} 2006; Trenz 2008)","plainCitation":"(De Vreese 2001; De Vreese et al. 2006; Trenz 2008)","noteIndex":0},"citationItems":[{"id":6214,"uris":["http://zotero.org/groups/2912652/items/FCMGJLCP"],"uri":["http://zotero.org/groups/2912652/items/FCMGJLCP"],"itemData":{"id":6214,"type":"article-journal","abstract":"This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Vreese","given":"Claes"}],"issued":{"date-parts":[["2001"]]}}},{"id":6213,"uris":["http://zotero.org/groups/2912652/items/LW6AGBIT"],"uri":["http://zotero.org/groups/2912652/items/LW6AGBIT"],"itemData":{"id":6213,"type":"article-journal","abstract":"This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del>
      <w:ins w:id="912" w:author="Sina Furkan Özdemir" w:date="2021-09-20T17:20:00Z">
        <w:del w:id="913" w:author="Sina Furkan Özdemir [2]" w:date="2021-09-21T15:58:00Z">
          <w:r w:rsidRPr="0029563D" w:rsidDel="00CC674F">
            <w:rPr>
              <w:sz w:val="20"/>
              <w:szCs w:val="18"/>
              <w:lang w:val="en-US"/>
              <w:rPrChange w:id="914" w:author="Sina Furkan Özdemir" w:date="2021-09-20T17:27:00Z">
                <w:rPr>
                  <w:sz w:val="20"/>
                  <w:szCs w:val="18"/>
                  <w:lang w:val="en-GB"/>
                </w:rPr>
              </w:rPrChange>
            </w:rPr>
            <w:fldChar w:fldCharType="separate"/>
          </w:r>
        </w:del>
      </w:ins>
      <w:del w:id="915" w:author="Sina Furkan Özdemir [2]" w:date="2021-09-21T15:58:00Z">
        <w:r w:rsidR="0032464D" w:rsidRPr="0032464D" w:rsidDel="00CC674F">
          <w:rPr>
            <w:rFonts w:cs="Calibri"/>
            <w:sz w:val="20"/>
            <w:szCs w:val="24"/>
          </w:rPr>
          <w:delText xml:space="preserve">(De Vreese 2001; De Vreese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2006; Trenz 2008)</w:delText>
        </w:r>
      </w:del>
      <w:ins w:id="916" w:author="Sina Furkan Özdemir" w:date="2021-09-20T17:20:00Z">
        <w:del w:id="917" w:author="Sina Furkan Özdemir [2]" w:date="2021-09-21T15:58:00Z">
          <w:r w:rsidRPr="0029563D" w:rsidDel="00CC674F">
            <w:rPr>
              <w:sz w:val="20"/>
              <w:szCs w:val="18"/>
              <w:lang w:val="en-US"/>
              <w:rPrChange w:id="918" w:author="Sina Furkan Özdemir" w:date="2021-09-20T17:27:00Z">
                <w:rPr>
                  <w:sz w:val="20"/>
                  <w:szCs w:val="18"/>
                  <w:lang w:val="en-GB"/>
                </w:rPr>
              </w:rPrChange>
            </w:rPr>
            <w:fldChar w:fldCharType="end"/>
          </w:r>
          <w:r w:rsidRPr="00EF7D15" w:rsidDel="00CC674F">
            <w:rPr>
              <w:sz w:val="20"/>
              <w:szCs w:val="18"/>
              <w:lang w:val="en-US"/>
              <w:rPrChange w:id="919" w:author="Sina Furkan Özdemir [2]" w:date="2021-09-21T16:03:00Z">
                <w:rPr>
                  <w:sz w:val="20"/>
                  <w:szCs w:val="18"/>
                  <w:lang w:val="en-GB"/>
                </w:rPr>
              </w:rPrChange>
            </w:rPr>
            <w:delText xml:space="preserve">. Media coverage of the EU is then primarily driven by controversial and contested events such as summits of the heads of state and government, European Parliament (EP) elections, and scandals on the European level </w:delText>
          </w:r>
          <w:r w:rsidRPr="0029563D" w:rsidDel="00CC674F">
            <w:rPr>
              <w:sz w:val="20"/>
              <w:szCs w:val="18"/>
              <w:lang w:val="en-US"/>
              <w:rPrChange w:id="920" w:author="Sina Furkan Özdemir" w:date="2021-09-20T17:27:00Z">
                <w:rPr>
                  <w:sz w:val="20"/>
                  <w:szCs w:val="18"/>
                  <w:lang w:val="en-GB"/>
                </w:rPr>
              </w:rPrChange>
            </w:rPr>
            <w:fldChar w:fldCharType="begin"/>
          </w:r>
        </w:del>
      </w:ins>
      <w:del w:id="921" w:author="Sina Furkan Özdemir [2]" w:date="2021-09-21T15:57:00Z">
        <w:r w:rsidR="0032464D" w:rsidRPr="00EF7D15" w:rsidDel="00F70249">
          <w:rPr>
            <w:sz w:val="20"/>
            <w:szCs w:val="18"/>
            <w:lang w:val="en-US"/>
          </w:rPr>
          <w:delInstrText xml:space="preserve"> ADDIN ZOTERO_ITEM CSL_CITATION {"citationID":"UwXINY5v","properties":{"formattedCitation":"(Boomgaarden {\\i{}et al.} 2013; Hobolt and Tilley 2014)","plainCitation":"(Boomgaarden et al. 2013; Hobolt and Tilley 2014)","noteIndex":0},"citationItems":[{"id":6219,"uris":["http://zotero.org/groups/2912652/items/SSM4NFK3"],"uri":["http://zotero.org/groups/2912652/items/SSM4NFK3"],"itemData":{"id":6219,"type":"article-journal","abstract":"News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5114,"uris":["http://zotero.org/users/5392384/items/7F993PWV"],"uri":["http://zotero.org/users/5392384/items/7F993PWV"],"itemData":{"id":5114,"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del>
      <w:ins w:id="922" w:author="Sina Furkan Özdemir" w:date="2021-09-20T17:20:00Z">
        <w:del w:id="923" w:author="Sina Furkan Özdemir [2]" w:date="2021-09-21T15:58:00Z">
          <w:r w:rsidRPr="0029563D" w:rsidDel="00CC674F">
            <w:rPr>
              <w:sz w:val="20"/>
              <w:szCs w:val="18"/>
              <w:lang w:val="en-US"/>
              <w:rPrChange w:id="924" w:author="Sina Furkan Özdemir" w:date="2021-09-20T17:27:00Z">
                <w:rPr>
                  <w:sz w:val="20"/>
                  <w:szCs w:val="18"/>
                  <w:lang w:val="en-GB"/>
                </w:rPr>
              </w:rPrChange>
            </w:rPr>
            <w:fldChar w:fldCharType="separate"/>
          </w:r>
        </w:del>
      </w:ins>
      <w:del w:id="925" w:author="Sina Furkan Özdemir [2]" w:date="2021-09-21T15:58:00Z">
        <w:r w:rsidR="0032464D" w:rsidRPr="0032464D" w:rsidDel="00CC674F">
          <w:rPr>
            <w:rFonts w:cs="Calibri"/>
            <w:sz w:val="20"/>
            <w:szCs w:val="24"/>
          </w:rPr>
          <w:delText xml:space="preserve">(Boomgaarden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2013; Hobolt and Tilley 2014)</w:delText>
        </w:r>
      </w:del>
      <w:ins w:id="926" w:author="Sina Furkan Özdemir" w:date="2021-09-20T17:20:00Z">
        <w:del w:id="927" w:author="Sina Furkan Özdemir [2]" w:date="2021-09-21T15:58:00Z">
          <w:r w:rsidRPr="0029563D" w:rsidDel="00CC674F">
            <w:rPr>
              <w:sz w:val="20"/>
              <w:szCs w:val="18"/>
              <w:lang w:val="en-US"/>
              <w:rPrChange w:id="928" w:author="Sina Furkan Özdemir" w:date="2021-09-20T17:27:00Z">
                <w:rPr>
                  <w:sz w:val="20"/>
                  <w:szCs w:val="18"/>
                  <w:lang w:val="en-GB"/>
                </w:rPr>
              </w:rPrChange>
            </w:rPr>
            <w:fldChar w:fldCharType="end"/>
          </w:r>
          <w:r w:rsidRPr="00EF7D15" w:rsidDel="00CC674F">
            <w:rPr>
              <w:sz w:val="20"/>
              <w:szCs w:val="18"/>
              <w:lang w:val="en-US"/>
              <w:rPrChange w:id="929" w:author="Sina Furkan Özdemir [2]" w:date="2021-09-21T16:03:00Z">
                <w:rPr>
                  <w:sz w:val="20"/>
                  <w:szCs w:val="18"/>
                  <w:lang w:val="en-GB"/>
                </w:rPr>
              </w:rPrChange>
            </w:rPr>
            <w:delText>. Thus, supranational institutions have a hard time getting their message across via traditional media channels.</w:delText>
          </w:r>
        </w:del>
      </w:ins>
    </w:p>
    <w:p w14:paraId="7F5A5B7E" w14:textId="1AAD7904" w:rsidR="00C552CA" w:rsidRPr="0029563D" w:rsidRDefault="00C552CA" w:rsidP="00C552CA">
      <w:pPr>
        <w:spacing w:before="120" w:after="0" w:line="240" w:lineRule="auto"/>
        <w:jc w:val="both"/>
        <w:rPr>
          <w:ins w:id="930" w:author="Sina Furkan Özdemir" w:date="2021-09-20T17:20:00Z"/>
          <w:sz w:val="20"/>
          <w:szCs w:val="18"/>
          <w:lang w:val="en-US"/>
          <w:rPrChange w:id="931" w:author="Sina Furkan Özdemir" w:date="2021-09-20T17:27:00Z">
            <w:rPr>
              <w:ins w:id="932" w:author="Sina Furkan Özdemir" w:date="2021-09-20T17:20:00Z"/>
              <w:sz w:val="20"/>
              <w:szCs w:val="18"/>
              <w:lang w:val="en-GB"/>
            </w:rPr>
          </w:rPrChange>
        </w:rPr>
      </w:pPr>
      <w:ins w:id="933" w:author="Sina Furkan Özdemir" w:date="2021-09-20T17:20:00Z">
        <w:r w:rsidRPr="0029563D">
          <w:rPr>
            <w:sz w:val="20"/>
            <w:szCs w:val="18"/>
            <w:lang w:val="en-US"/>
            <w:rPrChange w:id="934" w:author="Sina Furkan Özdemir" w:date="2021-09-20T17:27:00Z">
              <w:rPr>
                <w:sz w:val="20"/>
                <w:szCs w:val="18"/>
                <w:lang w:val="en-GB"/>
              </w:rPr>
            </w:rPrChange>
          </w:rPr>
          <w:t>Against this backdrop, we pose two questions. First, we ask how and to what extent do supranational EU</w:t>
        </w:r>
      </w:ins>
      <w:ins w:id="935" w:author="Sina Furkan Özdemir [2]" w:date="2021-09-21T16:11:00Z">
        <w:r w:rsidR="000901E1">
          <w:rPr>
            <w:sz w:val="20"/>
            <w:szCs w:val="18"/>
            <w:lang w:val="en-US"/>
          </w:rPr>
          <w:t xml:space="preserve"> executive</w:t>
        </w:r>
      </w:ins>
      <w:ins w:id="936" w:author="Sina Furkan Özdemir" w:date="2021-09-20T17:20:00Z">
        <w:r w:rsidRPr="0029563D">
          <w:rPr>
            <w:sz w:val="20"/>
            <w:szCs w:val="18"/>
            <w:lang w:val="en-US"/>
            <w:rPrChange w:id="937" w:author="Sina Furkan Özdemir" w:date="2021-09-20T17:27:00Z">
              <w:rPr>
                <w:sz w:val="20"/>
                <w:szCs w:val="18"/>
                <w:lang w:val="en-GB"/>
              </w:rPr>
            </w:rPrChange>
          </w:rPr>
          <w:t xml:space="preserve"> actors communicate on social media</w:t>
        </w:r>
      </w:ins>
      <w:ins w:id="938" w:author="Sina Furkan Özdemir [2]" w:date="2021-09-21T16:11:00Z">
        <w:r w:rsidR="006816B5">
          <w:rPr>
            <w:sz w:val="20"/>
            <w:szCs w:val="18"/>
            <w:lang w:val="en-US"/>
          </w:rPr>
          <w:t xml:space="preserve">. We </w:t>
        </w:r>
      </w:ins>
      <w:ins w:id="939" w:author="Sina Furkan Özdemir" w:date="2021-09-20T17:20:00Z">
        <w:del w:id="940" w:author="Sina Furkan Özdemir [2]" w:date="2021-09-21T16:11:00Z">
          <w:r w:rsidRPr="0029563D" w:rsidDel="006816B5">
            <w:rPr>
              <w:sz w:val="20"/>
              <w:szCs w:val="18"/>
              <w:lang w:val="en-US"/>
              <w:rPrChange w:id="941" w:author="Sina Furkan Özdemir" w:date="2021-09-20T17:27:00Z">
                <w:rPr>
                  <w:sz w:val="20"/>
                  <w:szCs w:val="18"/>
                  <w:lang w:val="en-GB"/>
                </w:rPr>
              </w:rPrChange>
            </w:rPr>
            <w:delText xml:space="preserve"> and </w:delText>
          </w:r>
        </w:del>
        <w:r w:rsidRPr="0029563D">
          <w:rPr>
            <w:sz w:val="20"/>
            <w:szCs w:val="18"/>
            <w:lang w:val="en-US"/>
            <w:rPrChange w:id="942" w:author="Sina Furkan Özdemir" w:date="2021-09-20T17:27:00Z">
              <w:rPr>
                <w:sz w:val="20"/>
                <w:szCs w:val="18"/>
                <w:lang w:val="en-GB"/>
              </w:rPr>
            </w:rPrChange>
          </w:rPr>
          <w:t>focus on comprehensibility and linguistic style of their communication on Twitter</w:t>
        </w:r>
      </w:ins>
      <w:ins w:id="943" w:author="Sina Furkan Özdemir [2]" w:date="2021-09-21T16:11:00Z">
        <w:r w:rsidR="006816B5">
          <w:rPr>
            <w:sz w:val="20"/>
            <w:szCs w:val="18"/>
            <w:lang w:val="en-US"/>
          </w:rPr>
          <w:t xml:space="preserve"> to answer this question</w:t>
        </w:r>
      </w:ins>
      <w:ins w:id="944" w:author="Sina Furkan Özdemir" w:date="2021-09-20T17:20:00Z">
        <w:r w:rsidRPr="0029563D">
          <w:rPr>
            <w:sz w:val="20"/>
            <w:szCs w:val="18"/>
            <w:lang w:val="en-US"/>
            <w:rPrChange w:id="945" w:author="Sina Furkan Özdemir" w:date="2021-09-20T17:27:00Z">
              <w:rPr>
                <w:sz w:val="20"/>
                <w:szCs w:val="18"/>
                <w:lang w:val="en-GB"/>
              </w:rPr>
            </w:rPrChange>
          </w:rPr>
          <w:t xml:space="preserve">. Then we turn our attention to the influence of these factors on the individuals’ engagement with EU politics on the platform.  </w:t>
        </w:r>
        <w:del w:id="946" w:author="Sina Furkan Özdemir [2]" w:date="2021-09-21T16:05:00Z">
          <w:r w:rsidRPr="0029563D" w:rsidDel="004619B9">
            <w:rPr>
              <w:sz w:val="20"/>
              <w:szCs w:val="18"/>
              <w:lang w:val="en-US"/>
              <w:rPrChange w:id="947" w:author="Sina Furkan Özdemir" w:date="2021-09-20T17:27:00Z">
                <w:rPr>
                  <w:sz w:val="20"/>
                  <w:szCs w:val="18"/>
                  <w:lang w:val="en-GB"/>
                </w:rPr>
              </w:rPrChange>
            </w:rPr>
            <w:delText xml:space="preserve">While insightful theoretical analyses and cases studies of the EU on social media exist </w:delText>
          </w:r>
          <w:r w:rsidRPr="0029563D" w:rsidDel="004619B9">
            <w:rPr>
              <w:sz w:val="20"/>
              <w:szCs w:val="18"/>
              <w:lang w:val="en-US"/>
              <w:rPrChange w:id="948" w:author="Sina Furkan Özdemir" w:date="2021-09-20T17:27:00Z">
                <w:rPr>
                  <w:sz w:val="20"/>
                  <w:szCs w:val="18"/>
                  <w:lang w:val="en-GB"/>
                </w:rPr>
              </w:rPrChange>
            </w:rPr>
            <w:fldChar w:fldCharType="begin"/>
          </w:r>
        </w:del>
      </w:ins>
      <w:del w:id="949" w:author="Sina Furkan Özdemir [2]" w:date="2021-09-21T15:57:00Z">
        <w:r w:rsidR="0032464D" w:rsidDel="00F70249">
          <w:rPr>
            <w:sz w:val="20"/>
            <w:szCs w:val="18"/>
            <w:lang w:val="en-US"/>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2020)","noteIndex":0},"citationItems":[{"id":731,"uris":["http://zotero.org/users/5392384/items/QEWTWRYW"],"uri":["http://zotero.org/users/5392384/items/QEWTWRYW"],"itemData":{"id":731,"type":"book","call-number":"HM742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"},{"id":6251,"uris":["http://zotero.org/groups/2912652/items/QU4DWRMX"],"uri":["http://zotero.org/groups/2912652/items/QU4DWRMX"],"itemData":{"id":6251,"type":"chapter","abstract":"This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6260,"uris":["http://zotero.org/groups/2912652/items/XCZGKPNJ"],"uri":["http://zotero.org/groups/2912652/items/XCZGKPNJ"],"itemData":{"id":6260,"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del>
      <w:ins w:id="950" w:author="Sina Furkan Özdemir" w:date="2021-09-20T17:20:00Z">
        <w:del w:id="951" w:author="Sina Furkan Özdemir [2]" w:date="2021-09-21T16:05:00Z">
          <w:r w:rsidRPr="0029563D" w:rsidDel="004619B9">
            <w:rPr>
              <w:sz w:val="20"/>
              <w:szCs w:val="18"/>
              <w:lang w:val="en-US"/>
              <w:rPrChange w:id="952" w:author="Sina Furkan Özdemir" w:date="2021-09-20T17:27:00Z">
                <w:rPr>
                  <w:sz w:val="20"/>
                  <w:szCs w:val="18"/>
                  <w:lang w:val="en-GB"/>
                </w:rPr>
              </w:rPrChange>
            </w:rPr>
            <w:fldChar w:fldCharType="separate"/>
          </w:r>
        </w:del>
      </w:ins>
      <w:del w:id="953" w:author="Sina Furkan Özdemir [2]" w:date="2021-09-21T16:05:00Z">
        <w:r w:rsidR="0032464D" w:rsidRPr="0032464D" w:rsidDel="004619B9">
          <w:rPr>
            <w:rFonts w:cs="Calibri"/>
            <w:sz w:val="20"/>
            <w:szCs w:val="24"/>
          </w:rPr>
          <w:delText>(e.g. Barisione and Michailidou 2017; Krzyżanowski 2020; Zaiotti 2020)</w:delText>
        </w:r>
      </w:del>
      <w:ins w:id="954" w:author="Sina Furkan Özdemir" w:date="2021-09-20T17:20:00Z">
        <w:del w:id="955" w:author="Sina Furkan Özdemir [2]" w:date="2021-09-21T16:05:00Z">
          <w:r w:rsidRPr="0029563D" w:rsidDel="004619B9">
            <w:rPr>
              <w:sz w:val="20"/>
              <w:szCs w:val="18"/>
              <w:lang w:val="en-US"/>
              <w:rPrChange w:id="956" w:author="Sina Furkan Özdemir" w:date="2021-09-20T17:27:00Z">
                <w:rPr>
                  <w:sz w:val="20"/>
                  <w:szCs w:val="18"/>
                  <w:lang w:val="en-GB"/>
                </w:rPr>
              </w:rPrChange>
            </w:rPr>
            <w:fldChar w:fldCharType="end"/>
          </w:r>
          <w:r w:rsidRPr="0029563D" w:rsidDel="004619B9">
            <w:rPr>
              <w:sz w:val="20"/>
              <w:szCs w:val="18"/>
              <w:lang w:val="en-US"/>
              <w:rPrChange w:id="957" w:author="Sina Furkan Özdemir" w:date="2021-09-20T17:27:00Z">
                <w:rPr>
                  <w:sz w:val="20"/>
                  <w:szCs w:val="18"/>
                  <w:lang w:val="en-GB"/>
                </w:rPr>
              </w:rPrChange>
            </w:rPr>
            <w:delText xml:space="preserve">, we know considerable little about the quality of the actual communication by the supranational authorities of the EU on social media and its potential relationship with citizen engagement with the EU politics on these platforms. Extant studies focus on EU actors with direct electoral accountability, such as governmental representatives in the Council or EP members </w:delText>
          </w:r>
          <w:r w:rsidRPr="0029563D" w:rsidDel="004619B9">
            <w:rPr>
              <w:sz w:val="20"/>
              <w:szCs w:val="18"/>
              <w:lang w:val="en-US"/>
              <w:rPrChange w:id="958" w:author="Sina Furkan Özdemir" w:date="2021-09-20T17:27:00Z">
                <w:rPr>
                  <w:sz w:val="20"/>
                  <w:szCs w:val="18"/>
                  <w:lang w:val="en-GB"/>
                </w:rPr>
              </w:rPrChange>
            </w:rPr>
            <w:fldChar w:fldCharType="begin"/>
          </w:r>
        </w:del>
      </w:ins>
      <w:del w:id="959" w:author="Sina Furkan Özdemir [2]" w:date="2021-09-21T15:57:00Z">
        <w:r w:rsidR="0032464D" w:rsidDel="00F70249">
          <w:rPr>
            <w:sz w:val="20"/>
            <w:szCs w:val="18"/>
            <w:lang w:val="en-US"/>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2017)","noteIndex":0},"citationItems":[{"id":6220,"uris":["http://zotero.org/groups/2912652/items/KG4DNMWK"],"uri":["http://zotero.org/groups/2912652/items/KG4DNMWK"],"itemData":{"id":6220,"type":"book","event-place":"LU","language":"en","publisher":"Publications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5925,"uris":["http://zotero.org/groups/2912652/items/PZM2Z36L"],"uri":["http://zotero.org/groups/2912652/items/PZM2Z36L"],"itemData":{"id":5925,"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5956,"uris":["http://zotero.org/groups/2912652/items/ZEMAA73U"],"uri":["http://zotero.org/groups/2912652/items/ZEMAA73U"],"itemData":{"id":5956,"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746,"uris":["http://zotero.org/users/5392384/items/4JB28BIW"],"uri":["http://zotero.org/users/5392384/items/4JB28BIW"],"itemData":{"id":746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5938,"uris":["http://zotero.org/groups/2912652/items/ELP3JS46"],"uri":["http://zotero.org/groups/2912652/items/ELP3JS46"],"itemData":{"id":5938,"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del>
      <w:ins w:id="960" w:author="Sina Furkan Özdemir" w:date="2021-09-20T17:20:00Z">
        <w:del w:id="961" w:author="Sina Furkan Özdemir [2]" w:date="2021-09-21T16:05:00Z">
          <w:r w:rsidRPr="0029563D" w:rsidDel="004619B9">
            <w:rPr>
              <w:sz w:val="20"/>
              <w:szCs w:val="18"/>
              <w:lang w:val="en-US"/>
              <w:rPrChange w:id="962" w:author="Sina Furkan Özdemir" w:date="2021-09-20T17:27:00Z">
                <w:rPr>
                  <w:sz w:val="20"/>
                  <w:szCs w:val="18"/>
                  <w:lang w:val="en-GB"/>
                </w:rPr>
              </w:rPrChange>
            </w:rPr>
            <w:fldChar w:fldCharType="separate"/>
          </w:r>
        </w:del>
      </w:ins>
      <w:del w:id="963" w:author="Sina Furkan Özdemir [2]" w:date="2021-09-21T16:05:00Z">
        <w:r w:rsidR="0032464D" w:rsidRPr="0032464D" w:rsidDel="004619B9">
          <w:rPr>
            <w:rFonts w:cs="Calibri"/>
            <w:sz w:val="20"/>
            <w:szCs w:val="24"/>
          </w:rPr>
          <w:delText xml:space="preserve">(European Parliament. Directorate General for Parliamentary Research Services. 2021; Fazekas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Haßler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Nulty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2016; Umit 2017)</w:delText>
        </w:r>
      </w:del>
      <w:ins w:id="964" w:author="Sina Furkan Özdemir" w:date="2021-09-20T17:20:00Z">
        <w:del w:id="965" w:author="Sina Furkan Özdemir [2]" w:date="2021-09-21T16:05:00Z">
          <w:r w:rsidRPr="0029563D" w:rsidDel="004619B9">
            <w:rPr>
              <w:sz w:val="20"/>
              <w:szCs w:val="18"/>
              <w:lang w:val="en-US"/>
              <w:rPrChange w:id="966" w:author="Sina Furkan Özdemir" w:date="2021-09-20T17:27:00Z">
                <w:rPr>
                  <w:sz w:val="20"/>
                  <w:szCs w:val="18"/>
                  <w:lang w:val="en-GB"/>
                </w:rPr>
              </w:rPrChange>
            </w:rPr>
            <w:fldChar w:fldCharType="end"/>
          </w:r>
          <w:r w:rsidRPr="0029563D" w:rsidDel="004619B9">
            <w:rPr>
              <w:sz w:val="20"/>
              <w:szCs w:val="18"/>
              <w:lang w:val="en-US"/>
              <w:rPrChange w:id="967" w:author="Sina Furkan Özdemir" w:date="2021-09-20T17:27:00Z">
                <w:rPr>
                  <w:sz w:val="20"/>
                  <w:szCs w:val="18"/>
                  <w:lang w:val="en-GB"/>
                </w:rPr>
              </w:rPrChange>
            </w:rPr>
            <w:delText xml:space="preserve">. </w:delText>
          </w:r>
        </w:del>
        <w:r w:rsidRPr="0029563D">
          <w:rPr>
            <w:sz w:val="20"/>
            <w:szCs w:val="18"/>
            <w:lang w:val="en-US"/>
            <w:rPrChange w:id="968" w:author="Sina Furkan Özdemir" w:date="2021-09-20T17:27:00Z">
              <w:rPr>
                <w:sz w:val="20"/>
                <w:szCs w:val="18"/>
                <w:lang w:val="en-GB"/>
              </w:rPr>
            </w:rPrChange>
          </w:rPr>
          <w:t>Our study aims to contribute to this literature in two ways. First of all, we aim to gain insights into current state of affairs on the EU public communication on a novel platform</w:t>
        </w:r>
        <w:del w:id="969" w:author="Sina Furkan Özdemir [2]" w:date="2021-09-21T16:11:00Z">
          <w:r w:rsidRPr="0029563D" w:rsidDel="006816B5">
            <w:rPr>
              <w:sz w:val="20"/>
              <w:szCs w:val="18"/>
              <w:lang w:val="en-US"/>
              <w:rPrChange w:id="970" w:author="Sina Furkan Özdemir" w:date="2021-09-20T17:27:00Z">
                <w:rPr>
                  <w:sz w:val="20"/>
                  <w:szCs w:val="18"/>
                  <w:lang w:val="en-GB"/>
                </w:rPr>
              </w:rPrChange>
            </w:rPr>
            <w:delText>s</w:delText>
          </w:r>
        </w:del>
        <w:r w:rsidRPr="0029563D">
          <w:rPr>
            <w:sz w:val="20"/>
            <w:szCs w:val="18"/>
            <w:lang w:val="en-US"/>
            <w:rPrChange w:id="971" w:author="Sina Furkan Özdemir" w:date="2021-09-20T17:27:00Z">
              <w:rPr>
                <w:sz w:val="20"/>
                <w:szCs w:val="18"/>
                <w:lang w:val="en-GB"/>
              </w:rPr>
            </w:rPrChange>
          </w:rPr>
          <w:t xml:space="preserve"> with a</w:t>
        </w:r>
        <w:del w:id="972" w:author="Sina Furkan Özdemir [2]" w:date="2021-09-21T16:11:00Z">
          <w:r w:rsidRPr="0029563D" w:rsidDel="006816B5">
            <w:rPr>
              <w:sz w:val="20"/>
              <w:szCs w:val="18"/>
              <w:lang w:val="en-US"/>
              <w:rPrChange w:id="973" w:author="Sina Furkan Özdemir" w:date="2021-09-20T17:27:00Z">
                <w:rPr>
                  <w:sz w:val="20"/>
                  <w:szCs w:val="18"/>
                  <w:lang w:val="en-GB"/>
                </w:rPr>
              </w:rPrChange>
            </w:rPr>
            <w:delText>n</w:delText>
          </w:r>
        </w:del>
        <w:r w:rsidRPr="0029563D">
          <w:rPr>
            <w:sz w:val="20"/>
            <w:szCs w:val="18"/>
            <w:lang w:val="en-US"/>
            <w:rPrChange w:id="974" w:author="Sina Furkan Özdemir" w:date="2021-09-20T17:27:00Z">
              <w:rPr>
                <w:sz w:val="20"/>
                <w:szCs w:val="18"/>
                <w:lang w:val="en-GB"/>
              </w:rPr>
            </w:rPrChange>
          </w:rPr>
          <w:t xml:space="preserve"> comprehensive description. Such </w:t>
        </w:r>
        <w:del w:id="975" w:author="Sina Furkan Özdemir [2]" w:date="2021-09-21T16:11:00Z">
          <w:r w:rsidRPr="0029563D" w:rsidDel="00764A24">
            <w:rPr>
              <w:sz w:val="20"/>
              <w:szCs w:val="18"/>
              <w:lang w:val="en-US"/>
              <w:rPrChange w:id="976" w:author="Sina Furkan Özdemir" w:date="2021-09-20T17:27:00Z">
                <w:rPr>
                  <w:sz w:val="20"/>
                  <w:szCs w:val="18"/>
                  <w:lang w:val="en-GB"/>
                </w:rPr>
              </w:rPrChange>
            </w:rPr>
            <w:delText>a</w:delText>
          </w:r>
        </w:del>
        <w:r w:rsidRPr="0029563D">
          <w:rPr>
            <w:sz w:val="20"/>
            <w:szCs w:val="18"/>
            <w:lang w:val="en-US"/>
            <w:rPrChange w:id="977" w:author="Sina Furkan Özdemir" w:date="2021-09-20T17:27:00Z">
              <w:rPr>
                <w:sz w:val="20"/>
                <w:szCs w:val="18"/>
                <w:lang w:val="en-GB"/>
              </w:rPr>
            </w:rPrChange>
          </w:rPr>
          <w:t xml:space="preserve"> </w:t>
        </w:r>
        <w:del w:id="978" w:author="Sina Furkan Özdemir [2]" w:date="2021-09-21T16:11:00Z">
          <w:r w:rsidRPr="0029563D" w:rsidDel="00764A24">
            <w:rPr>
              <w:sz w:val="20"/>
              <w:szCs w:val="18"/>
              <w:lang w:val="en-US"/>
              <w:rPrChange w:id="979" w:author="Sina Furkan Özdemir" w:date="2021-09-20T17:27:00Z">
                <w:rPr>
                  <w:sz w:val="20"/>
                  <w:szCs w:val="18"/>
                  <w:lang w:val="en-GB"/>
                </w:rPr>
              </w:rPrChange>
            </w:rPr>
            <w:delText>description</w:delText>
          </w:r>
        </w:del>
      </w:ins>
      <w:ins w:id="980" w:author="Sina Furkan Özdemir [2]" w:date="2021-09-21T16:11:00Z">
        <w:r w:rsidR="00764A24">
          <w:rPr>
            <w:sz w:val="20"/>
            <w:szCs w:val="18"/>
            <w:lang w:val="en-US"/>
          </w:rPr>
          <w:t>mapping</w:t>
        </w:r>
      </w:ins>
      <w:ins w:id="981" w:author="Sina Furkan Özdemir" w:date="2021-09-20T17:20:00Z">
        <w:r w:rsidRPr="0029563D">
          <w:rPr>
            <w:sz w:val="20"/>
            <w:szCs w:val="18"/>
            <w:lang w:val="en-US"/>
            <w:rPrChange w:id="982" w:author="Sina Furkan Özdemir" w:date="2021-09-20T17:27:00Z">
              <w:rPr>
                <w:sz w:val="20"/>
                <w:szCs w:val="18"/>
                <w:lang w:val="en-GB"/>
              </w:rPr>
            </w:rPrChange>
          </w:rPr>
          <w:t xml:space="preserve"> enables us to learn more about how and to what extent the EU’s communication ailments are persistent in a new communication </w:t>
        </w:r>
        <w:del w:id="983" w:author="Sina Furkan Özdemir [2]" w:date="2021-09-21T15:58:00Z">
          <w:r w:rsidRPr="0029563D" w:rsidDel="00CC674F">
            <w:rPr>
              <w:sz w:val="20"/>
              <w:szCs w:val="18"/>
              <w:lang w:val="en-US"/>
              <w:rPrChange w:id="984" w:author="Sina Furkan Özdemir" w:date="2021-09-20T17:27:00Z">
                <w:rPr>
                  <w:sz w:val="20"/>
                  <w:szCs w:val="18"/>
                  <w:lang w:val="en-GB"/>
                </w:rPr>
              </w:rPrChange>
            </w:rPr>
            <w:delText>environment.Secondly</w:delText>
          </w:r>
        </w:del>
      </w:ins>
      <w:ins w:id="985" w:author="Sina Furkan Özdemir [2]" w:date="2021-09-21T15:58:00Z">
        <w:r w:rsidR="00CC674F" w:rsidRPr="00A31C1B">
          <w:rPr>
            <w:sz w:val="20"/>
            <w:szCs w:val="18"/>
            <w:lang w:val="en-US"/>
          </w:rPr>
          <w:t xml:space="preserve">environment. </w:t>
        </w:r>
      </w:ins>
      <w:ins w:id="986" w:author="Sina Furkan Özdemir" w:date="2021-09-20T17:20:00Z">
        <w:del w:id="987" w:author="Sina Furkan Özdemir [2]" w:date="2021-09-21T16:12:00Z">
          <w:r w:rsidRPr="0029563D" w:rsidDel="00764A24">
            <w:rPr>
              <w:sz w:val="20"/>
              <w:szCs w:val="18"/>
              <w:lang w:val="en-US"/>
              <w:rPrChange w:id="988" w:author="Sina Furkan Özdemir" w:date="2021-09-20T17:27:00Z">
                <w:rPr>
                  <w:sz w:val="20"/>
                  <w:szCs w:val="18"/>
                  <w:lang w:val="en-GB"/>
                </w:rPr>
              </w:rPrChange>
            </w:rPr>
            <w:delText>,  examining</w:delText>
          </w:r>
        </w:del>
      </w:ins>
      <w:ins w:id="989" w:author="Sina Furkan Özdemir [2]" w:date="2021-09-21T16:12:00Z">
        <w:r w:rsidR="00764A24" w:rsidRPr="00A31C1B">
          <w:rPr>
            <w:sz w:val="20"/>
            <w:szCs w:val="18"/>
            <w:lang w:val="en-US"/>
          </w:rPr>
          <w:t>Secondly</w:t>
        </w:r>
        <w:r w:rsidR="00764A24" w:rsidRPr="0029563D">
          <w:rPr>
            <w:sz w:val="20"/>
            <w:szCs w:val="18"/>
            <w:lang w:val="en-US"/>
          </w:rPr>
          <w:t>, examining</w:t>
        </w:r>
      </w:ins>
      <w:ins w:id="990" w:author="Sina Furkan Özdemir" w:date="2021-09-20T17:20:00Z">
        <w:r w:rsidRPr="0029563D">
          <w:rPr>
            <w:sz w:val="20"/>
            <w:szCs w:val="18"/>
            <w:lang w:val="en-US"/>
            <w:rPrChange w:id="991" w:author="Sina Furkan Özdemir" w:date="2021-09-20T17:27:00Z">
              <w:rPr>
                <w:sz w:val="20"/>
                <w:szCs w:val="18"/>
                <w:lang w:val="en-GB"/>
              </w:rPr>
            </w:rPrChange>
          </w:rPr>
          <w:t xml:space="preserve"> the association between communication style and engagement with the EU public communication can help us</w:t>
        </w:r>
      </w:ins>
      <w:ins w:id="992" w:author="Sina Furkan Özdemir [2]" w:date="2021-09-21T16:12:00Z">
        <w:r w:rsidR="000F6E98">
          <w:rPr>
            <w:sz w:val="20"/>
            <w:szCs w:val="18"/>
            <w:lang w:val="en-US"/>
          </w:rPr>
          <w:t xml:space="preserve"> understan</w:t>
        </w:r>
      </w:ins>
      <w:ins w:id="993" w:author="Sina Furkan Özdemir" w:date="2021-09-20T17:20:00Z">
        <w:del w:id="994" w:author="Sina Furkan Özdemir [2]" w:date="2021-09-21T16:12:00Z">
          <w:r w:rsidRPr="0029563D" w:rsidDel="000F6E98">
            <w:rPr>
              <w:sz w:val="20"/>
              <w:szCs w:val="18"/>
              <w:lang w:val="en-US"/>
              <w:rPrChange w:id="995" w:author="Sina Furkan Özdemir" w:date="2021-09-20T17:27:00Z">
                <w:rPr>
                  <w:sz w:val="20"/>
                  <w:szCs w:val="18"/>
                  <w:lang w:val="en-GB"/>
                </w:rPr>
              </w:rPrChange>
            </w:rPr>
            <w:delText xml:space="preserve"> </w:delText>
          </w:r>
        </w:del>
      </w:ins>
      <w:ins w:id="996" w:author="Sina Furkan Özdemir [2]" w:date="2021-09-21T16:12:00Z">
        <w:r w:rsidR="000F6E98">
          <w:rPr>
            <w:sz w:val="20"/>
            <w:szCs w:val="18"/>
            <w:lang w:val="en-US"/>
          </w:rPr>
          <w:t>d</w:t>
        </w:r>
      </w:ins>
      <w:ins w:id="997" w:author="Sina Furkan Özdemir" w:date="2021-09-20T17:20:00Z">
        <w:r w:rsidRPr="0029563D">
          <w:rPr>
            <w:sz w:val="20"/>
            <w:szCs w:val="18"/>
            <w:lang w:val="en-US"/>
            <w:rPrChange w:id="998" w:author="Sina Furkan Özdemir" w:date="2021-09-20T17:27:00Z">
              <w:rPr>
                <w:sz w:val="20"/>
                <w:szCs w:val="18"/>
                <w:lang w:val="en-GB"/>
              </w:rPr>
            </w:rPrChange>
          </w:rPr>
          <w:t xml:space="preserve"> public communication’s potential to assist with the EU’s legitimacy problems.</w:t>
        </w:r>
      </w:ins>
    </w:p>
    <w:p w14:paraId="4874F0E7" w14:textId="2B097B3C" w:rsidR="00C552CA" w:rsidRPr="0029563D" w:rsidRDefault="00C552CA" w:rsidP="00C552CA">
      <w:pPr>
        <w:spacing w:before="120" w:after="0" w:line="240" w:lineRule="auto"/>
        <w:jc w:val="both"/>
        <w:rPr>
          <w:ins w:id="999" w:author="Sina Furkan Özdemir" w:date="2021-09-20T17:20:00Z"/>
          <w:sz w:val="20"/>
          <w:szCs w:val="18"/>
          <w:lang w:val="en-US"/>
          <w:rPrChange w:id="1000" w:author="Sina Furkan Özdemir" w:date="2021-09-20T17:27:00Z">
            <w:rPr>
              <w:ins w:id="1001" w:author="Sina Furkan Özdemir" w:date="2021-09-20T17:20:00Z"/>
              <w:sz w:val="20"/>
              <w:szCs w:val="18"/>
              <w:lang w:val="en-GB"/>
            </w:rPr>
          </w:rPrChange>
        </w:rPr>
      </w:pPr>
      <w:ins w:id="1002" w:author="Sina Furkan Özdemir" w:date="2021-09-20T17:20:00Z">
        <w:r w:rsidRPr="0029563D">
          <w:rPr>
            <w:sz w:val="20"/>
            <w:szCs w:val="18"/>
            <w:lang w:val="en-US"/>
            <w:rPrChange w:id="1003" w:author="Sina Furkan Özdemir" w:date="2021-09-20T17:27:00Z">
              <w:rPr>
                <w:sz w:val="20"/>
                <w:szCs w:val="18"/>
                <w:lang w:val="en-GB"/>
              </w:rPr>
            </w:rPrChange>
          </w:rPr>
          <w:t xml:space="preserve">To these ends, we </w:t>
        </w:r>
        <w:del w:id="1004" w:author="Sina Furkan Özdemir [2]" w:date="2021-09-21T09:48:00Z">
          <w:r w:rsidRPr="0029563D" w:rsidDel="006A096C">
            <w:rPr>
              <w:sz w:val="20"/>
              <w:szCs w:val="18"/>
              <w:lang w:val="en-US"/>
              <w:rPrChange w:id="1005" w:author="Sina Furkan Özdemir" w:date="2021-09-20T17:27:00Z">
                <w:rPr>
                  <w:sz w:val="20"/>
                  <w:szCs w:val="18"/>
                  <w:lang w:val="en-GB"/>
                </w:rPr>
              </w:rPrChange>
            </w:rPr>
            <w:delText>analyse</w:delText>
          </w:r>
        </w:del>
      </w:ins>
      <w:ins w:id="1006" w:author="Sina Furkan Özdemir [2]" w:date="2021-09-21T09:48:00Z">
        <w:r w:rsidR="006A096C" w:rsidRPr="00CE2D23">
          <w:rPr>
            <w:sz w:val="20"/>
            <w:szCs w:val="18"/>
            <w:lang w:val="en-US"/>
          </w:rPr>
          <w:t>analyze</w:t>
        </w:r>
      </w:ins>
      <w:ins w:id="1007" w:author="Sina Furkan Özdemir" w:date="2021-09-20T17:20:00Z">
        <w:r w:rsidRPr="0029563D">
          <w:rPr>
            <w:sz w:val="20"/>
            <w:szCs w:val="18"/>
            <w:lang w:val="en-US"/>
            <w:rPrChange w:id="1008" w:author="Sina Furkan Özdemir" w:date="2021-09-20T17:27:00Z">
              <w:rPr>
                <w:sz w:val="20"/>
                <w:szCs w:val="18"/>
                <w:lang w:val="en-GB"/>
              </w:rPr>
            </w:rPrChange>
          </w:rPr>
          <w:t xml:space="preserve"> the</w:t>
        </w:r>
      </w:ins>
      <w:ins w:id="1009" w:author="Sina Furkan Özdemir [2]" w:date="2021-09-21T16:12:00Z">
        <w:r w:rsidR="000F6E98">
          <w:rPr>
            <w:sz w:val="20"/>
            <w:szCs w:val="18"/>
            <w:lang w:val="en-US"/>
          </w:rPr>
          <w:t xml:space="preserve"> EU</w:t>
        </w:r>
      </w:ins>
      <w:ins w:id="1010" w:author="Sina Furkan Özdemir" w:date="2021-09-20T17:20:00Z">
        <w:del w:id="1011" w:author="Sina Furkan Özdemir [2]" w:date="2021-09-21T16:12:00Z">
          <w:r w:rsidRPr="0029563D" w:rsidDel="000F6E98">
            <w:rPr>
              <w:sz w:val="20"/>
              <w:szCs w:val="18"/>
              <w:lang w:val="en-US"/>
              <w:rPrChange w:id="1012" w:author="Sina Furkan Özdemir" w:date="2021-09-20T17:27:00Z">
                <w:rPr>
                  <w:sz w:val="20"/>
                  <w:szCs w:val="18"/>
                  <w:lang w:val="en-GB"/>
                </w:rPr>
              </w:rPrChange>
            </w:rPr>
            <w:delText xml:space="preserve"> executive</w:delText>
          </w:r>
        </w:del>
        <w:r w:rsidRPr="0029563D">
          <w:rPr>
            <w:sz w:val="20"/>
            <w:szCs w:val="18"/>
            <w:lang w:val="en-US"/>
            <w:rPrChange w:id="1013" w:author="Sina Furkan Özdemir" w:date="2021-09-20T17:27:00Z">
              <w:rPr>
                <w:sz w:val="20"/>
                <w:szCs w:val="18"/>
                <w:lang w:val="en-GB"/>
              </w:rPr>
            </w:rPrChange>
          </w:rPr>
          <w:t xml:space="preserve"> supranational</w:t>
        </w:r>
      </w:ins>
      <w:ins w:id="1014" w:author="Sina Furkan Özdemir [2]" w:date="2021-09-21T16:12:00Z">
        <w:r w:rsidR="000F6E98">
          <w:rPr>
            <w:sz w:val="20"/>
            <w:szCs w:val="18"/>
            <w:lang w:val="en-US"/>
          </w:rPr>
          <w:t xml:space="preserve"> </w:t>
        </w:r>
        <w:r w:rsidR="000F6E98" w:rsidRPr="003D6101">
          <w:rPr>
            <w:sz w:val="20"/>
            <w:szCs w:val="18"/>
            <w:lang w:val="en-US"/>
          </w:rPr>
          <w:t>executive</w:t>
        </w:r>
        <w:r w:rsidR="000F6E98">
          <w:rPr>
            <w:sz w:val="20"/>
            <w:szCs w:val="18"/>
            <w:lang w:val="en-US"/>
          </w:rPr>
          <w:t>s’</w:t>
        </w:r>
      </w:ins>
      <w:ins w:id="1015" w:author="Sina Furkan Özdemir" w:date="2021-09-20T17:20:00Z">
        <w:r w:rsidRPr="0029563D">
          <w:rPr>
            <w:sz w:val="20"/>
            <w:szCs w:val="18"/>
            <w:lang w:val="en-US"/>
            <w:rPrChange w:id="1016" w:author="Sina Furkan Özdemir" w:date="2021-09-20T17:27:00Z">
              <w:rPr>
                <w:sz w:val="20"/>
                <w:szCs w:val="18"/>
                <w:lang w:val="en-GB"/>
              </w:rPr>
            </w:rPrChange>
          </w:rPr>
          <w:t xml:space="preserve"> communication on Twitter in terms of its </w:t>
        </w:r>
        <w:del w:id="1017" w:author="Sina Furkan Özdemir [2]" w:date="2021-09-21T16:12:00Z">
          <w:r w:rsidRPr="0029563D" w:rsidDel="00EB1E33">
            <w:rPr>
              <w:sz w:val="20"/>
              <w:szCs w:val="18"/>
              <w:lang w:val="en-US"/>
              <w:rPrChange w:id="1018" w:author="Sina Furkan Özdemir" w:date="2021-09-20T17:27:00Z">
                <w:rPr>
                  <w:sz w:val="20"/>
                  <w:szCs w:val="18"/>
                  <w:lang w:val="en-GB"/>
                </w:rPr>
              </w:rPrChange>
            </w:rPr>
            <w:delText>volume, readability</w:delText>
          </w:r>
        </w:del>
      </w:ins>
      <w:ins w:id="1019" w:author="Sina Furkan Özdemir [2]" w:date="2021-09-21T16:13:00Z">
        <w:r w:rsidR="00EB1E33">
          <w:rPr>
            <w:sz w:val="20"/>
            <w:szCs w:val="18"/>
            <w:lang w:val="en-US"/>
          </w:rPr>
          <w:t>linguistic style</w:t>
        </w:r>
        <w:r w:rsidR="00FE2621">
          <w:rPr>
            <w:sz w:val="20"/>
            <w:szCs w:val="18"/>
            <w:lang w:val="en-US"/>
          </w:rPr>
          <w:t xml:space="preserve">, specifically language choice, </w:t>
        </w:r>
      </w:ins>
      <w:ins w:id="1020" w:author="Sina Furkan Özdemir [2]" w:date="2021-09-21T16:16:00Z">
        <w:r w:rsidR="00A67186">
          <w:rPr>
            <w:sz w:val="20"/>
            <w:szCs w:val="18"/>
            <w:lang w:val="en-US"/>
          </w:rPr>
          <w:t>readability,</w:t>
        </w:r>
      </w:ins>
      <w:ins w:id="1021" w:author="Sina Furkan Özdemir [2]" w:date="2021-09-21T16:13:00Z">
        <w:r w:rsidR="00FE2621">
          <w:rPr>
            <w:sz w:val="20"/>
            <w:szCs w:val="18"/>
            <w:lang w:val="en-US"/>
          </w:rPr>
          <w:t xml:space="preserve"> and multi-media use, </w:t>
        </w:r>
      </w:ins>
      <w:ins w:id="1022" w:author="Sina Furkan Özdemir" w:date="2021-09-20T17:20:00Z">
        <w:del w:id="1023" w:author="Sina Furkan Özdemir [2]" w:date="2021-09-21T16:13:00Z">
          <w:r w:rsidRPr="0029563D" w:rsidDel="00EB1E33">
            <w:rPr>
              <w:sz w:val="20"/>
              <w:szCs w:val="18"/>
              <w:lang w:val="en-US"/>
              <w:rPrChange w:id="1024" w:author="Sina Furkan Özdemir" w:date="2021-09-20T17:27:00Z">
                <w:rPr>
                  <w:sz w:val="20"/>
                  <w:szCs w:val="18"/>
                  <w:lang w:val="en-GB"/>
                </w:rPr>
              </w:rPrChange>
            </w:rPr>
            <w:delText>,</w:delText>
          </w:r>
        </w:del>
        <w:r w:rsidRPr="0029563D">
          <w:rPr>
            <w:sz w:val="20"/>
            <w:szCs w:val="18"/>
            <w:lang w:val="en-US"/>
            <w:rPrChange w:id="1025" w:author="Sina Furkan Özdemir" w:date="2021-09-20T17:27:00Z">
              <w:rPr>
                <w:sz w:val="20"/>
                <w:szCs w:val="18"/>
                <w:lang w:val="en-GB"/>
              </w:rPr>
            </w:rPrChange>
          </w:rPr>
          <w:t xml:space="preserve"> and publicity</w:t>
        </w:r>
      </w:ins>
      <w:ins w:id="1026" w:author="Sina Furkan Özdemir [2]" w:date="2021-09-21T16:13:00Z">
        <w:r w:rsidR="00FE2621">
          <w:rPr>
            <w:sz w:val="20"/>
            <w:szCs w:val="18"/>
            <w:lang w:val="en-US"/>
          </w:rPr>
          <w:t xml:space="preserve"> of the messages</w:t>
        </w:r>
      </w:ins>
      <w:ins w:id="1027" w:author="Sina Furkan Özdemir" w:date="2021-09-20T17:20:00Z">
        <w:r w:rsidRPr="0029563D">
          <w:rPr>
            <w:sz w:val="20"/>
            <w:szCs w:val="18"/>
            <w:lang w:val="en-US"/>
            <w:rPrChange w:id="1028" w:author="Sina Furkan Özdemir" w:date="2021-09-20T17:27:00Z">
              <w:rPr>
                <w:sz w:val="20"/>
                <w:szCs w:val="18"/>
                <w:lang w:val="en-GB"/>
              </w:rPr>
            </w:rPrChange>
          </w:rPr>
          <w:t xml:space="preserve"> with automated content analysis by utilizing</w:t>
        </w:r>
      </w:ins>
      <w:ins w:id="1029" w:author="Sina Furkan Özdemir [2]" w:date="2021-09-21T16:13:00Z">
        <w:r w:rsidR="00EB1E33">
          <w:rPr>
            <w:sz w:val="20"/>
            <w:szCs w:val="18"/>
            <w:lang w:val="en-US"/>
          </w:rPr>
          <w:t xml:space="preserve"> the</w:t>
        </w:r>
      </w:ins>
      <w:ins w:id="1030" w:author="Sina Furkan Özdemir" w:date="2021-09-20T17:20:00Z">
        <w:r w:rsidRPr="0029563D">
          <w:rPr>
            <w:sz w:val="20"/>
            <w:szCs w:val="18"/>
            <w:lang w:val="en-US"/>
            <w:rPrChange w:id="1031" w:author="Sina Furkan Özdemir" w:date="2021-09-20T17:27:00Z">
              <w:rPr>
                <w:sz w:val="20"/>
                <w:szCs w:val="18"/>
                <w:lang w:val="en-GB"/>
              </w:rPr>
            </w:rPrChange>
          </w:rPr>
          <w:t xml:space="preserve"> full population of their messages on Twitter. We then proceed to benchmark their communication to their peers; national governments and other regional organizations such as Association of Southeast Asian Nations (ASEAN). </w:t>
        </w:r>
        <w:del w:id="1032" w:author="Sina Furkan Özdemir [2]" w:date="2021-09-21T16:14:00Z">
          <w:r w:rsidRPr="0029563D" w:rsidDel="00303CB1">
            <w:rPr>
              <w:sz w:val="20"/>
              <w:szCs w:val="18"/>
              <w:lang w:val="en-US"/>
            </w:rPr>
            <w:delText>This hitherto under-researched area is addressed in this encompassing description of supranational EU activity on a key communication medium; w</w:delText>
          </w:r>
        </w:del>
      </w:ins>
      <w:ins w:id="1033" w:author="Sina Furkan Özdemir [2]" w:date="2021-09-21T16:14:00Z">
        <w:r w:rsidR="00303CB1">
          <w:rPr>
            <w:sz w:val="20"/>
            <w:szCs w:val="18"/>
            <w:lang w:val="en-US"/>
          </w:rPr>
          <w:t>W</w:t>
        </w:r>
      </w:ins>
      <w:ins w:id="1034" w:author="Sina Furkan Özdemir" w:date="2021-09-20T17:20:00Z">
        <w:r w:rsidRPr="0029563D">
          <w:rPr>
            <w:sz w:val="20"/>
            <w:szCs w:val="18"/>
            <w:lang w:val="en-US"/>
          </w:rPr>
          <w:t xml:space="preserve">e show that </w:t>
        </w:r>
        <w:del w:id="1035" w:author="Sina Furkan Özdemir [2]" w:date="2021-09-21T16:14:00Z">
          <w:r w:rsidRPr="0029563D" w:rsidDel="00F54AE4">
            <w:rPr>
              <w:sz w:val="20"/>
              <w:szCs w:val="18"/>
              <w:lang w:val="en-US"/>
            </w:rPr>
            <w:delText xml:space="preserve">a drastically increasing volume of </w:delText>
          </w:r>
        </w:del>
        <w:r w:rsidRPr="0029563D">
          <w:rPr>
            <w:sz w:val="20"/>
            <w:szCs w:val="18"/>
            <w:lang w:val="en-US"/>
          </w:rPr>
          <w:t xml:space="preserve">supranational </w:t>
        </w:r>
        <w:del w:id="1036" w:author="Sina Furkan Özdemir [2]" w:date="2021-09-21T16:14:00Z">
          <w:r w:rsidRPr="0029563D" w:rsidDel="00F54AE4">
            <w:rPr>
              <w:sz w:val="20"/>
              <w:szCs w:val="18"/>
              <w:lang w:val="en-US"/>
            </w:rPr>
            <w:delText>messaging</w:delText>
          </w:r>
        </w:del>
      </w:ins>
      <w:ins w:id="1037" w:author="Sina Furkan Özdemir [2]" w:date="2021-09-21T16:14:00Z">
        <w:r w:rsidR="00F54AE4">
          <w:rPr>
            <w:sz w:val="20"/>
            <w:szCs w:val="18"/>
            <w:lang w:val="en-US"/>
          </w:rPr>
          <w:t>public communication on Twitter</w:t>
        </w:r>
      </w:ins>
      <w:ins w:id="1038" w:author="Sina Furkan Özdemir" w:date="2021-09-20T17:20:00Z">
        <w:r w:rsidRPr="0029563D">
          <w:rPr>
            <w:sz w:val="20"/>
            <w:szCs w:val="18"/>
            <w:lang w:val="en-US"/>
          </w:rPr>
          <w:t xml:space="preserve"> often outperforms domestic and </w:t>
        </w:r>
        <w:del w:id="1039" w:author="Sina Furkan Özdemir [2]" w:date="2021-09-21T16:14:00Z">
          <w:r w:rsidRPr="0029563D" w:rsidDel="00303CB1">
            <w:rPr>
              <w:sz w:val="20"/>
              <w:szCs w:val="18"/>
              <w:lang w:val="en-US"/>
            </w:rPr>
            <w:delText>international</w:delText>
          </w:r>
        </w:del>
      </w:ins>
      <w:ins w:id="1040" w:author="Sina Furkan Özdemir [2]" w:date="2021-09-21T16:14:00Z">
        <w:r w:rsidR="00303CB1">
          <w:rPr>
            <w:sz w:val="20"/>
            <w:szCs w:val="18"/>
            <w:lang w:val="en-US"/>
          </w:rPr>
          <w:t>oth</w:t>
        </w:r>
      </w:ins>
      <w:ins w:id="1041" w:author="Sina Furkan Özdemir [2]" w:date="2021-09-21T16:15:00Z">
        <w:r w:rsidR="00303CB1">
          <w:rPr>
            <w:sz w:val="20"/>
            <w:szCs w:val="18"/>
            <w:lang w:val="en-US"/>
          </w:rPr>
          <w:t>er regional</w:t>
        </w:r>
      </w:ins>
      <w:ins w:id="1042" w:author="Sina Furkan Özdemir" w:date="2021-09-20T17:20:00Z">
        <w:r w:rsidRPr="0029563D">
          <w:rPr>
            <w:sz w:val="20"/>
            <w:szCs w:val="18"/>
            <w:lang w:val="en-US"/>
          </w:rPr>
          <w:t xml:space="preserve"> organizations.</w:t>
        </w:r>
        <w:r w:rsidRPr="0029563D">
          <w:rPr>
            <w:sz w:val="20"/>
            <w:szCs w:val="18"/>
            <w:lang w:val="en-US"/>
            <w:rPrChange w:id="1043" w:author="Sina Furkan Özdemir" w:date="2021-09-20T17:27:00Z">
              <w:rPr>
                <w:sz w:val="20"/>
                <w:szCs w:val="18"/>
                <w:lang w:val="en-GB"/>
              </w:rPr>
            </w:rPrChange>
          </w:rPr>
          <w:t xml:space="preserve"> While the text of supranational messages is comparatively hard to access for average citizens, supranational actors champion non-textual communication, enriching their messages with visual content, external links, and meta-linguistic elements such as emojis much more often than other executives do. In terms of publicity, while the number of followers has been strongly increasing for some supranational EU actors, the rates of direct user engagement remain low in absolute terms. They stay within the range observed for domestic and international actors. Against the backdrop of public politicization and communication deficits, our results hint that supranational EU executives try to use the communication potential of social media, yet important fruitful avenues for further research remain.</w:t>
        </w:r>
      </w:ins>
    </w:p>
    <w:p w14:paraId="03CFD1EE" w14:textId="0F49F8CA" w:rsidR="00A233EF" w:rsidRDefault="00A233EF" w:rsidP="007D7C37">
      <w:pPr>
        <w:spacing w:before="120" w:after="0" w:line="240" w:lineRule="auto"/>
        <w:jc w:val="both"/>
        <w:rPr>
          <w:ins w:id="1044" w:author="Sina Furkan Özdemir [2]" w:date="2021-09-21T16:16:00Z"/>
          <w:b/>
          <w:sz w:val="20"/>
          <w:szCs w:val="18"/>
          <w:lang w:val="en-US"/>
        </w:rPr>
      </w:pPr>
    </w:p>
    <w:p w14:paraId="23DA1415" w14:textId="383E0E09" w:rsidR="00FF546C" w:rsidRDefault="00FF546C" w:rsidP="007D7C37">
      <w:pPr>
        <w:spacing w:before="120" w:after="0" w:line="240" w:lineRule="auto"/>
        <w:jc w:val="both"/>
        <w:rPr>
          <w:ins w:id="1045" w:author="Sina Furkan Özdemir [2]" w:date="2021-09-24T08:48:00Z"/>
          <w:b/>
          <w:sz w:val="20"/>
          <w:szCs w:val="18"/>
          <w:lang w:val="en-US"/>
        </w:rPr>
      </w:pPr>
      <w:ins w:id="1046" w:author="Sina Furkan Özdemir [2]" w:date="2021-09-21T16:16:00Z">
        <w:r w:rsidRPr="00FF546C">
          <w:rPr>
            <w:b/>
            <w:sz w:val="20"/>
            <w:szCs w:val="18"/>
            <w:lang w:val="en-US"/>
          </w:rPr>
          <w:t>2. the EU public communication p</w:t>
        </w:r>
        <w:r w:rsidRPr="00FF546C">
          <w:rPr>
            <w:b/>
            <w:sz w:val="20"/>
            <w:szCs w:val="18"/>
            <w:lang w:val="en-US"/>
            <w:rPrChange w:id="1047" w:author="Sina Furkan Özdemir [2]" w:date="2021-09-21T16:16:00Z">
              <w:rPr>
                <w:b/>
                <w:sz w:val="20"/>
                <w:szCs w:val="18"/>
                <w:lang w:val="fr-FR"/>
              </w:rPr>
            </w:rPrChange>
          </w:rPr>
          <w:t>roblems and</w:t>
        </w:r>
        <w:r>
          <w:rPr>
            <w:b/>
            <w:sz w:val="20"/>
            <w:szCs w:val="18"/>
            <w:lang w:val="en-US"/>
          </w:rPr>
          <w:t xml:space="preserve"> social media’s potential</w:t>
        </w:r>
      </w:ins>
    </w:p>
    <w:p w14:paraId="3FAD43B7" w14:textId="77777777" w:rsidR="001F26CD" w:rsidRPr="001F26CD" w:rsidRDefault="001F26CD" w:rsidP="007D7C37">
      <w:pPr>
        <w:spacing w:before="120" w:after="0" w:line="240" w:lineRule="auto"/>
        <w:jc w:val="both"/>
        <w:rPr>
          <w:ins w:id="1048" w:author="Sina Furkan Özdemir [2]" w:date="2021-09-21T16:16:00Z"/>
          <w:b/>
          <w:sz w:val="20"/>
          <w:szCs w:val="18"/>
          <w:lang w:val="en-GB"/>
          <w:rPrChange w:id="1049" w:author="Sina Furkan Özdemir [2]" w:date="2021-09-24T08:48:00Z">
            <w:rPr>
              <w:ins w:id="1050" w:author="Sina Furkan Özdemir [2]" w:date="2021-09-21T16:16:00Z"/>
              <w:b/>
              <w:sz w:val="20"/>
              <w:szCs w:val="18"/>
              <w:lang w:val="en-US"/>
            </w:rPr>
          </w:rPrChange>
        </w:rPr>
      </w:pPr>
    </w:p>
    <w:p w14:paraId="02CE61CB" w14:textId="6CF2AEBC" w:rsidR="001F26CD" w:rsidRPr="001F26CD" w:rsidRDefault="008E2E11" w:rsidP="001F26CD">
      <w:pPr>
        <w:spacing w:before="120" w:after="0" w:line="240" w:lineRule="auto"/>
        <w:jc w:val="both"/>
        <w:rPr>
          <w:ins w:id="1051" w:author="Sina Furkan Özdemir [2]" w:date="2021-09-24T08:48:00Z"/>
          <w:sz w:val="20"/>
          <w:szCs w:val="18"/>
          <w:lang w:val="en-US"/>
          <w:rPrChange w:id="1052" w:author="Sina Furkan Özdemir [2]" w:date="2021-09-24T08:48:00Z">
            <w:rPr>
              <w:ins w:id="1053" w:author="Sina Furkan Özdemir [2]" w:date="2021-09-24T08:48:00Z"/>
              <w:b/>
              <w:bCs/>
              <w:sz w:val="20"/>
              <w:szCs w:val="18"/>
              <w:lang w:val="en-US"/>
            </w:rPr>
          </w:rPrChange>
        </w:rPr>
      </w:pPr>
      <w:ins w:id="1054" w:author="Sina Furkan Özdemir [2]" w:date="2021-09-24T08:52:00Z">
        <w:r>
          <w:rPr>
            <w:sz w:val="20"/>
            <w:szCs w:val="18"/>
            <w:lang w:val="en-US"/>
          </w:rPr>
          <w:t>Public communication is vital</w:t>
        </w:r>
      </w:ins>
      <w:ins w:id="1055" w:author="Sina Furkan Özdemir [2]" w:date="2021-09-24T08:48:00Z">
        <w:r w:rsidR="001F26CD" w:rsidRPr="001F26CD">
          <w:rPr>
            <w:sz w:val="20"/>
            <w:szCs w:val="18"/>
            <w:lang w:val="en-US"/>
            <w:rPrChange w:id="1056" w:author="Sina Furkan Özdemir [2]" w:date="2021-09-24T08:48:00Z">
              <w:rPr>
                <w:b/>
                <w:bCs/>
                <w:sz w:val="20"/>
                <w:szCs w:val="18"/>
                <w:lang w:val="en-US"/>
              </w:rPr>
            </w:rPrChange>
          </w:rPr>
          <w:t xml:space="preserve"> for political systems to produce and reproduce popular legitimacy. First and foremost, public communication is a viable and an important tool for producing and reproducing legitimacy for a polity. As the recent research clearly indicates that most political authorities increase their public communication effort when they are politicized, and their legitimacy is questioned</w:t>
        </w:r>
      </w:ins>
      <w:ins w:id="1057" w:author="Sina Furkan Özdemir [2]" w:date="2021-09-24T08:52:00Z">
        <w:r>
          <w:rPr>
            <w:sz w:val="20"/>
            <w:szCs w:val="18"/>
            <w:lang w:val="en-US"/>
          </w:rPr>
          <w:t xml:space="preserve"> </w:t>
        </w:r>
      </w:ins>
      <w:ins w:id="1058" w:author="Sina Furkan Özdemir [2]" w:date="2021-09-24T08:48:00Z">
        <w:r w:rsidR="001F26CD" w:rsidRPr="001F26CD">
          <w:rPr>
            <w:sz w:val="20"/>
            <w:szCs w:val="18"/>
            <w:lang w:val="en-US"/>
            <w:rPrChange w:id="1059" w:author="Sina Furkan Özdemir [2]" w:date="2021-09-24T08:48:00Z">
              <w:rPr>
                <w:b/>
                <w:bCs/>
                <w:sz w:val="20"/>
                <w:szCs w:val="18"/>
                <w:lang w:val="en-US"/>
              </w:rPr>
            </w:rPrChange>
          </w:rPr>
          <w:fldChar w:fldCharType="begin"/>
        </w:r>
      </w:ins>
      <w:ins w:id="1060" w:author="Sina Furkan Özdemir [2]" w:date="2021-09-24T08:50:00Z">
        <w:r w:rsidR="00E516C4">
          <w:rPr>
            <w:sz w:val="20"/>
            <w:szCs w:val="18"/>
            <w:lang w:val="en-US"/>
          </w:rPr>
          <w:instrText xml:space="preserve"> ADDIN ZOTERO_ITEM CSL_CITATION {"citationID":"DnyXqFjm","properties":{"formattedCitation":"(Ecker-Ehrhardt 2018; Rauh {\\i{}et al.} 2020)","plainCitation":"(Ecker-Ehrhardt 2018; Rauh et al.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061" w:author="Sina Furkan Özdemir [2]" w:date="2021-09-24T08:48:00Z">
        <w:r w:rsidR="001F26CD" w:rsidRPr="001F26CD">
          <w:rPr>
            <w:sz w:val="20"/>
            <w:szCs w:val="18"/>
            <w:lang w:val="en-US"/>
            <w:rPrChange w:id="1062" w:author="Sina Furkan Özdemir [2]" w:date="2021-09-24T08:48:00Z">
              <w:rPr>
                <w:b/>
                <w:bCs/>
                <w:sz w:val="20"/>
                <w:szCs w:val="18"/>
                <w:lang w:val="en-US"/>
              </w:rPr>
            </w:rPrChange>
          </w:rPr>
          <w:fldChar w:fldCharType="separate"/>
        </w:r>
      </w:ins>
      <w:ins w:id="1063" w:author="Sina Furkan Özdemir [2]" w:date="2021-09-24T08:50:00Z">
        <w:r w:rsidR="00E516C4" w:rsidRPr="00E516C4">
          <w:rPr>
            <w:rFonts w:cs="Calibri"/>
            <w:sz w:val="20"/>
            <w:szCs w:val="24"/>
            <w:rPrChange w:id="1064" w:author="Sina Furkan Özdemir [2]" w:date="2021-09-24T08:50:00Z">
              <w:rPr>
                <w:rFonts w:ascii="Times New Roman" w:hAnsi="Times New Roman"/>
                <w:sz w:val="24"/>
                <w:szCs w:val="24"/>
              </w:rPr>
            </w:rPrChange>
          </w:rPr>
          <w:t xml:space="preserve">(Ecker-Ehrhardt 2018; Rauh </w:t>
        </w:r>
        <w:r w:rsidR="00E516C4" w:rsidRPr="00E516C4">
          <w:rPr>
            <w:rFonts w:cs="Calibri"/>
            <w:i/>
            <w:iCs/>
            <w:sz w:val="20"/>
            <w:szCs w:val="24"/>
            <w:rPrChange w:id="1065" w:author="Sina Furkan Özdemir [2]" w:date="2021-09-24T08:50:00Z">
              <w:rPr>
                <w:rFonts w:ascii="Times New Roman" w:hAnsi="Times New Roman"/>
                <w:i/>
                <w:iCs/>
                <w:sz w:val="24"/>
                <w:szCs w:val="24"/>
              </w:rPr>
            </w:rPrChange>
          </w:rPr>
          <w:t>et al.</w:t>
        </w:r>
        <w:r w:rsidR="00E516C4" w:rsidRPr="00E516C4">
          <w:rPr>
            <w:rFonts w:cs="Calibri"/>
            <w:sz w:val="20"/>
            <w:szCs w:val="24"/>
            <w:rPrChange w:id="1066" w:author="Sina Furkan Özdemir [2]" w:date="2021-09-24T08:50:00Z">
              <w:rPr>
                <w:rFonts w:ascii="Times New Roman" w:hAnsi="Times New Roman"/>
                <w:sz w:val="24"/>
                <w:szCs w:val="24"/>
              </w:rPr>
            </w:rPrChange>
          </w:rPr>
          <w:t xml:space="preserve"> 2020)</w:t>
        </w:r>
      </w:ins>
      <w:ins w:id="1067" w:author="Sina Furkan Özdemir [2]" w:date="2021-09-24T08:48:00Z">
        <w:r w:rsidR="001F26CD" w:rsidRPr="001F26CD">
          <w:rPr>
            <w:sz w:val="20"/>
            <w:szCs w:val="18"/>
            <w:lang w:val="en-US"/>
            <w:rPrChange w:id="1068" w:author="Sina Furkan Özdemir [2]" w:date="2021-09-24T08:48:00Z">
              <w:rPr>
                <w:b/>
                <w:sz w:val="20"/>
                <w:szCs w:val="18"/>
                <w:lang w:val="en-US"/>
              </w:rPr>
            </w:rPrChange>
          </w:rPr>
          <w:fldChar w:fldCharType="end"/>
        </w:r>
        <w:r w:rsidR="001F26CD" w:rsidRPr="001F26CD">
          <w:rPr>
            <w:sz w:val="20"/>
            <w:szCs w:val="18"/>
            <w:lang w:val="en-US"/>
            <w:rPrChange w:id="1069" w:author="Sina Furkan Özdemir [2]" w:date="2021-09-24T08:48:00Z">
              <w:rPr>
                <w:b/>
                <w:bCs/>
                <w:sz w:val="20"/>
                <w:szCs w:val="18"/>
                <w:lang w:val="en-US"/>
              </w:rPr>
            </w:rPrChange>
          </w:rPr>
          <w:t>. Secondly, for political systems that lack a direct accountability mechanism such as national elections, the line between specific and diffuse support, as Easton put it, is rather blurred. Unfavorable policies and scandalous authority holders can easily be damaging to the legitimacy of the political system, if the audience of the political authority is unable to hold the individual authorities accountable for misconduct and unpopular policies. this is exactly the case for the EU since the EU lacks such an accountability mechanism for its supranational executives</w:t>
        </w:r>
        <w:r w:rsidR="001F26CD" w:rsidRPr="001F26CD">
          <w:rPr>
            <w:sz w:val="20"/>
            <w:szCs w:val="18"/>
            <w:lang w:val="en-US"/>
            <w:rPrChange w:id="1070" w:author="Sina Furkan Özdemir [2]" w:date="2021-09-24T08:48:00Z">
              <w:rPr>
                <w:b/>
                <w:bCs/>
                <w:sz w:val="20"/>
                <w:szCs w:val="18"/>
                <w:lang w:val="en-US"/>
              </w:rPr>
            </w:rPrChange>
          </w:rPr>
          <w:fldChar w:fldCharType="begin"/>
        </w:r>
      </w:ins>
      <w:ins w:id="1071" w:author="Sina Furkan Özdemir [2]" w:date="2021-09-24T08:50:00Z">
        <w:r w:rsidR="00E516C4">
          <w:rPr>
            <w:sz w:val="20"/>
            <w:szCs w:val="18"/>
            <w:lang w:val="en-US"/>
          </w:rPr>
          <w:instrText xml:space="preserve"> ADDIN ZOTERO_ITEM CSL_CITATION {"citationID":"OwcHY8Jc","properties":{"formattedCitation":"(Hobolt 2014; Wilde and Trenz 2012)","plainCitation":"(Hobolt 2014; Wilde and Trenz 2012)","noteIndex":0},"citationItems":[{"id":4917,"uris":["http://zotero.org/groups/2912652/items/RZHPRY9Y"],"uri":["http://zotero.org/groups/2912652/items/RZHPRY9Y"],"itemData":{"id":4917,"type":"chapter","container-title":"Democratic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ins w:id="1072" w:author="Sina Furkan Özdemir [2]" w:date="2021-09-24T08:48:00Z">
        <w:r w:rsidR="001F26CD" w:rsidRPr="001F26CD">
          <w:rPr>
            <w:sz w:val="20"/>
            <w:szCs w:val="18"/>
            <w:lang w:val="en-US"/>
            <w:rPrChange w:id="1073" w:author="Sina Furkan Özdemir [2]" w:date="2021-09-24T08:48:00Z">
              <w:rPr>
                <w:b/>
                <w:bCs/>
                <w:sz w:val="20"/>
                <w:szCs w:val="18"/>
                <w:lang w:val="en-US"/>
              </w:rPr>
            </w:rPrChange>
          </w:rPr>
          <w:fldChar w:fldCharType="separate"/>
        </w:r>
      </w:ins>
      <w:ins w:id="1074" w:author="Sina Furkan Özdemir [2]" w:date="2021-09-24T08:50:00Z">
        <w:r w:rsidR="00E516C4" w:rsidRPr="00E516C4">
          <w:rPr>
            <w:rFonts w:cs="Calibri"/>
            <w:sz w:val="20"/>
            <w:rPrChange w:id="1075" w:author="Sina Furkan Özdemir [2]" w:date="2021-09-24T08:50:00Z">
              <w:rPr/>
            </w:rPrChange>
          </w:rPr>
          <w:t>(Hobolt 2014; Wilde and Trenz 2012)</w:t>
        </w:r>
      </w:ins>
      <w:ins w:id="1076" w:author="Sina Furkan Özdemir [2]" w:date="2021-09-24T08:48:00Z">
        <w:r w:rsidR="001F26CD" w:rsidRPr="001F26CD">
          <w:rPr>
            <w:sz w:val="20"/>
            <w:szCs w:val="18"/>
            <w:lang w:val="en-US"/>
            <w:rPrChange w:id="1077" w:author="Sina Furkan Özdemir [2]" w:date="2021-09-24T08:48:00Z">
              <w:rPr>
                <w:b/>
                <w:sz w:val="20"/>
                <w:szCs w:val="18"/>
                <w:lang w:val="en-US"/>
              </w:rPr>
            </w:rPrChange>
          </w:rPr>
          <w:fldChar w:fldCharType="end"/>
        </w:r>
        <w:r w:rsidR="001F26CD" w:rsidRPr="001F26CD">
          <w:rPr>
            <w:sz w:val="20"/>
            <w:szCs w:val="18"/>
            <w:lang w:val="en-US"/>
            <w:rPrChange w:id="1078" w:author="Sina Furkan Özdemir [2]" w:date="2021-09-24T08:48:00Z">
              <w:rPr>
                <w:b/>
                <w:bCs/>
                <w:sz w:val="20"/>
                <w:szCs w:val="18"/>
                <w:lang w:val="en-US"/>
              </w:rPr>
            </w:rPrChange>
          </w:rPr>
          <w:t>. Under these circumstances, as the case is, the public communication offers a lifeline to political authorities beyond nation states to produce and reproduce popular legitimacy.</w:t>
        </w:r>
      </w:ins>
    </w:p>
    <w:p w14:paraId="428A6716" w14:textId="7CDC6E57" w:rsidR="001F26CD" w:rsidRPr="001F26CD" w:rsidRDefault="001F26CD" w:rsidP="001F26CD">
      <w:pPr>
        <w:spacing w:before="120" w:after="0" w:line="240" w:lineRule="auto"/>
        <w:jc w:val="both"/>
        <w:rPr>
          <w:ins w:id="1079" w:author="Sina Furkan Özdemir [2]" w:date="2021-09-24T08:48:00Z"/>
          <w:sz w:val="20"/>
          <w:szCs w:val="18"/>
          <w:lang w:val="tr-TR"/>
          <w:rPrChange w:id="1080" w:author="Sina Furkan Özdemir [2]" w:date="2021-09-24T08:48:00Z">
            <w:rPr>
              <w:ins w:id="1081" w:author="Sina Furkan Özdemir [2]" w:date="2021-09-24T08:48:00Z"/>
              <w:b/>
              <w:bCs/>
              <w:sz w:val="20"/>
              <w:szCs w:val="18"/>
              <w:lang w:val="tr-TR"/>
            </w:rPr>
          </w:rPrChange>
        </w:rPr>
      </w:pPr>
      <w:ins w:id="1082" w:author="Sina Furkan Özdemir [2]" w:date="2021-09-24T08:48:00Z">
        <w:r w:rsidRPr="001F26CD">
          <w:rPr>
            <w:sz w:val="20"/>
            <w:szCs w:val="18"/>
            <w:lang w:val="en-US"/>
            <w:rPrChange w:id="1083" w:author="Sina Furkan Özdemir [2]" w:date="2021-09-24T08:48:00Z">
              <w:rPr>
                <w:b/>
                <w:bCs/>
                <w:sz w:val="20"/>
                <w:szCs w:val="18"/>
                <w:lang w:val="en-US"/>
              </w:rPr>
            </w:rPrChange>
          </w:rPr>
          <w:t xml:space="preserve">Public communication, however, should have three features in order to contribute to the popular legitimacy of the polity. The first among these features is the </w:t>
        </w:r>
        <w:r w:rsidRPr="001F26CD">
          <w:rPr>
            <w:i/>
            <w:iCs/>
            <w:sz w:val="20"/>
            <w:szCs w:val="18"/>
            <w:lang w:val="en-US"/>
            <w:rPrChange w:id="1084" w:author="Sina Furkan Özdemir [2]" w:date="2021-09-24T08:48:00Z">
              <w:rPr>
                <w:b/>
                <w:bCs/>
                <w:i/>
                <w:iCs/>
                <w:sz w:val="20"/>
                <w:szCs w:val="18"/>
                <w:lang w:val="en-US"/>
              </w:rPr>
            </w:rPrChange>
          </w:rPr>
          <w:t>comprehensibility</w:t>
        </w:r>
        <w:r w:rsidRPr="001F26CD">
          <w:rPr>
            <w:sz w:val="20"/>
            <w:szCs w:val="18"/>
            <w:lang w:val="en-US"/>
            <w:rPrChange w:id="1085" w:author="Sina Furkan Özdemir [2]" w:date="2021-09-24T08:48:00Z">
              <w:rPr>
                <w:b/>
                <w:bCs/>
                <w:sz w:val="20"/>
                <w:szCs w:val="18"/>
                <w:lang w:val="en-US"/>
              </w:rPr>
            </w:rPrChange>
          </w:rPr>
          <w:t xml:space="preserve">. Comprehensibility refers to ease-of-read of the message, </w:t>
        </w:r>
        <w:proofErr w:type="spellStart"/>
        <w:r w:rsidRPr="001F26CD">
          <w:rPr>
            <w:sz w:val="20"/>
            <w:szCs w:val="18"/>
            <w:lang w:val="en-US"/>
            <w:rPrChange w:id="1086" w:author="Sina Furkan Özdemir [2]" w:date="2021-09-24T08:48:00Z">
              <w:rPr>
                <w:b/>
                <w:bCs/>
                <w:sz w:val="20"/>
                <w:szCs w:val="18"/>
                <w:lang w:val="en-US"/>
              </w:rPr>
            </w:rPrChange>
          </w:rPr>
          <w:t>i.e</w:t>
        </w:r>
        <w:proofErr w:type="spellEnd"/>
        <w:r w:rsidRPr="001F26CD">
          <w:rPr>
            <w:sz w:val="20"/>
            <w:szCs w:val="18"/>
            <w:lang w:val="en-US"/>
            <w:rPrChange w:id="1087" w:author="Sina Furkan Özdemir [2]" w:date="2021-09-24T08:48:00Z">
              <w:rPr>
                <w:b/>
                <w:bCs/>
                <w:sz w:val="20"/>
                <w:szCs w:val="18"/>
                <w:lang w:val="en-US"/>
              </w:rPr>
            </w:rPrChange>
          </w:rPr>
          <w:t xml:space="preserve"> how much cognitive mobilization and education is required from the reader to comprehend the key information in a given text </w:t>
        </w:r>
        <w:r w:rsidRPr="001F26CD">
          <w:rPr>
            <w:sz w:val="20"/>
            <w:szCs w:val="18"/>
            <w:lang w:val="en-US"/>
            <w:rPrChange w:id="1088" w:author="Sina Furkan Özdemir [2]" w:date="2021-09-24T08:48:00Z">
              <w:rPr>
                <w:b/>
                <w:bCs/>
                <w:sz w:val="20"/>
                <w:szCs w:val="18"/>
                <w:lang w:val="en-US"/>
              </w:rPr>
            </w:rPrChange>
          </w:rPr>
          <w:fldChar w:fldCharType="begin"/>
        </w:r>
      </w:ins>
      <w:ins w:id="1089" w:author="Sina Furkan Özdemir [2]" w:date="2021-09-24T08:50:00Z">
        <w:r w:rsidR="00E516C4">
          <w:rPr>
            <w:sz w:val="20"/>
            <w:szCs w:val="18"/>
            <w:lang w:val="en-US"/>
          </w:rPr>
          <w:instrText xml:space="preserve"> ADDIN ZOTERO_ITEM CSL_CITATION {"citationID":"EZhIQdnh","properties":{"formattedCitation":"(Flesch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ins>
      <w:ins w:id="1090" w:author="Sina Furkan Özdemir [2]" w:date="2021-09-24T08:48:00Z">
        <w:r w:rsidRPr="001F26CD">
          <w:rPr>
            <w:sz w:val="20"/>
            <w:szCs w:val="18"/>
            <w:lang w:val="en-US"/>
            <w:rPrChange w:id="1091" w:author="Sina Furkan Özdemir [2]" w:date="2021-09-24T08:48:00Z">
              <w:rPr>
                <w:b/>
                <w:bCs/>
                <w:sz w:val="20"/>
                <w:szCs w:val="18"/>
                <w:lang w:val="en-US"/>
              </w:rPr>
            </w:rPrChange>
          </w:rPr>
          <w:fldChar w:fldCharType="separate"/>
        </w:r>
      </w:ins>
      <w:ins w:id="1092" w:author="Sina Furkan Özdemir [2]" w:date="2021-09-24T08:50:00Z">
        <w:r w:rsidR="00E516C4" w:rsidRPr="00E516C4">
          <w:rPr>
            <w:rFonts w:cs="Calibri"/>
            <w:sz w:val="20"/>
            <w:rPrChange w:id="1093" w:author="Sina Furkan Özdemir [2]" w:date="2021-09-24T08:50:00Z">
              <w:rPr/>
            </w:rPrChange>
          </w:rPr>
          <w:t>(Flesch 1948)</w:t>
        </w:r>
      </w:ins>
      <w:ins w:id="1094" w:author="Sina Furkan Özdemir [2]" w:date="2021-09-24T08:48:00Z">
        <w:r w:rsidRPr="001F26CD">
          <w:rPr>
            <w:sz w:val="20"/>
            <w:szCs w:val="18"/>
            <w:lang w:val="en-US"/>
            <w:rPrChange w:id="1095" w:author="Sina Furkan Özdemir [2]" w:date="2021-09-24T08:48:00Z">
              <w:rPr>
                <w:b/>
                <w:sz w:val="20"/>
                <w:szCs w:val="18"/>
                <w:lang w:val="en-US"/>
              </w:rPr>
            </w:rPrChange>
          </w:rPr>
          <w:fldChar w:fldCharType="end"/>
        </w:r>
        <w:r w:rsidRPr="001F26CD">
          <w:rPr>
            <w:sz w:val="20"/>
            <w:szCs w:val="18"/>
            <w:lang w:val="en-US"/>
            <w:rPrChange w:id="1096" w:author="Sina Furkan Özdemir [2]" w:date="2021-09-24T08:48:00Z">
              <w:rPr>
                <w:b/>
                <w:bCs/>
                <w:sz w:val="20"/>
                <w:szCs w:val="18"/>
                <w:lang w:val="en-US"/>
              </w:rPr>
            </w:rPrChange>
          </w:rPr>
          <w:t>. The public communication can assist producing or reproducing legitimacy if and only if the messages are understandable to its audience. Extant l</w:t>
        </w:r>
        <w:r w:rsidRPr="001F26CD">
          <w:rPr>
            <w:sz w:val="20"/>
            <w:szCs w:val="18"/>
            <w:lang w:val="tr-TR"/>
            <w:rPrChange w:id="1097" w:author="Sina Furkan Özdemir [2]" w:date="2021-09-24T08:48:00Z">
              <w:rPr>
                <w:b/>
                <w:bCs/>
                <w:sz w:val="20"/>
                <w:szCs w:val="18"/>
                <w:lang w:val="tr-TR"/>
              </w:rPr>
            </w:rPrChange>
          </w:rPr>
          <w:t>iterature demonstrates that citizens integrate political information into their political knowledge structure much better if the information is delivered in a easy to comprehen manner</w:t>
        </w:r>
        <w:r w:rsidRPr="001F26CD">
          <w:rPr>
            <w:sz w:val="20"/>
            <w:szCs w:val="18"/>
            <w:lang w:val="tr-TR"/>
            <w:rPrChange w:id="1098" w:author="Sina Furkan Özdemir [2]" w:date="2021-09-24T08:48:00Z">
              <w:rPr>
                <w:b/>
                <w:bCs/>
                <w:sz w:val="20"/>
                <w:szCs w:val="18"/>
                <w:lang w:val="tr-TR"/>
              </w:rPr>
            </w:rPrChange>
          </w:rPr>
          <w:fldChar w:fldCharType="begin"/>
        </w:r>
      </w:ins>
      <w:ins w:id="1099" w:author="Sina Furkan Özdemir [2]" w:date="2021-09-24T08:50:00Z">
        <w:r w:rsidR="00E516C4">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ins w:id="1100" w:author="Sina Furkan Özdemir [2]" w:date="2021-09-24T08:48:00Z">
        <w:r w:rsidRPr="001F26CD">
          <w:rPr>
            <w:sz w:val="20"/>
            <w:szCs w:val="18"/>
            <w:lang w:val="tr-TR"/>
            <w:rPrChange w:id="1101" w:author="Sina Furkan Özdemir [2]" w:date="2021-09-24T08:48:00Z">
              <w:rPr>
                <w:b/>
                <w:bCs/>
                <w:sz w:val="20"/>
                <w:szCs w:val="18"/>
                <w:lang w:val="tr-TR"/>
              </w:rPr>
            </w:rPrChange>
          </w:rPr>
          <w:fldChar w:fldCharType="separate"/>
        </w:r>
      </w:ins>
      <w:ins w:id="1102" w:author="Sina Furkan Özdemir [2]" w:date="2021-09-24T08:50:00Z">
        <w:r w:rsidR="00E516C4" w:rsidRPr="00E516C4">
          <w:rPr>
            <w:rFonts w:cs="Calibri"/>
            <w:sz w:val="20"/>
            <w:szCs w:val="24"/>
            <w:rPrChange w:id="1103" w:author="Sina Furkan Özdemir [2]" w:date="2021-09-24T08:50:00Z">
              <w:rPr>
                <w:rFonts w:ascii="Times New Roman" w:hAnsi="Times New Roman"/>
                <w:sz w:val="24"/>
                <w:szCs w:val="24"/>
              </w:rPr>
            </w:rPrChange>
          </w:rPr>
          <w:t xml:space="preserve">(Bischof and Senninger 2018; Tolochko </w:t>
        </w:r>
        <w:r w:rsidR="00E516C4" w:rsidRPr="00E516C4">
          <w:rPr>
            <w:rFonts w:cs="Calibri"/>
            <w:i/>
            <w:iCs/>
            <w:sz w:val="20"/>
            <w:szCs w:val="24"/>
            <w:rPrChange w:id="1104" w:author="Sina Furkan Özdemir [2]" w:date="2021-09-24T08:50:00Z">
              <w:rPr>
                <w:rFonts w:ascii="Times New Roman" w:hAnsi="Times New Roman"/>
                <w:i/>
                <w:iCs/>
                <w:sz w:val="24"/>
                <w:szCs w:val="24"/>
              </w:rPr>
            </w:rPrChange>
          </w:rPr>
          <w:t>et al.</w:t>
        </w:r>
        <w:r w:rsidR="00E516C4" w:rsidRPr="00E516C4">
          <w:rPr>
            <w:rFonts w:cs="Calibri"/>
            <w:sz w:val="20"/>
            <w:szCs w:val="24"/>
            <w:rPrChange w:id="1105" w:author="Sina Furkan Özdemir [2]" w:date="2021-09-24T08:50:00Z">
              <w:rPr>
                <w:rFonts w:ascii="Times New Roman" w:hAnsi="Times New Roman"/>
                <w:sz w:val="24"/>
                <w:szCs w:val="24"/>
              </w:rPr>
            </w:rPrChange>
          </w:rPr>
          <w:t xml:space="preserve"> 2019)</w:t>
        </w:r>
      </w:ins>
      <w:ins w:id="1106" w:author="Sina Furkan Özdemir [2]" w:date="2021-09-24T08:48:00Z">
        <w:r w:rsidRPr="001F26CD">
          <w:rPr>
            <w:sz w:val="20"/>
            <w:szCs w:val="18"/>
            <w:lang w:val="en-US"/>
            <w:rPrChange w:id="1107" w:author="Sina Furkan Özdemir [2]" w:date="2021-09-24T08:48:00Z">
              <w:rPr>
                <w:b/>
                <w:sz w:val="20"/>
                <w:szCs w:val="18"/>
                <w:lang w:val="en-US"/>
              </w:rPr>
            </w:rPrChange>
          </w:rPr>
          <w:fldChar w:fldCharType="end"/>
        </w:r>
        <w:r w:rsidRPr="001F26CD">
          <w:rPr>
            <w:sz w:val="20"/>
            <w:szCs w:val="18"/>
            <w:lang w:val="tr-TR"/>
            <w:rPrChange w:id="1108" w:author="Sina Furkan Özdemir [2]" w:date="2021-09-24T08:48:00Z">
              <w:rPr>
                <w:b/>
                <w:bCs/>
                <w:sz w:val="20"/>
                <w:szCs w:val="18"/>
                <w:lang w:val="tr-TR"/>
              </w:rPr>
            </w:rPrChange>
          </w:rPr>
          <w:t>. Therefore, public communication messages should be easy to understand to have any effect on the individuals’ perception of the political authority.</w:t>
        </w:r>
      </w:ins>
    </w:p>
    <w:p w14:paraId="52A195A1" w14:textId="34F3B225" w:rsidR="001F26CD" w:rsidRPr="001F26CD" w:rsidRDefault="001F26CD" w:rsidP="001F26CD">
      <w:pPr>
        <w:spacing w:before="120" w:after="0" w:line="240" w:lineRule="auto"/>
        <w:jc w:val="both"/>
        <w:rPr>
          <w:ins w:id="1109" w:author="Sina Furkan Özdemir [2]" w:date="2021-09-24T08:48:00Z"/>
          <w:sz w:val="20"/>
          <w:szCs w:val="18"/>
          <w:lang w:val="tr-TR"/>
          <w:rPrChange w:id="1110" w:author="Sina Furkan Özdemir [2]" w:date="2021-09-24T08:48:00Z">
            <w:rPr>
              <w:ins w:id="1111" w:author="Sina Furkan Özdemir [2]" w:date="2021-09-24T08:48:00Z"/>
              <w:b/>
              <w:bCs/>
              <w:sz w:val="20"/>
              <w:szCs w:val="18"/>
              <w:lang w:val="tr-TR"/>
            </w:rPr>
          </w:rPrChange>
        </w:rPr>
      </w:pPr>
      <w:ins w:id="1112" w:author="Sina Furkan Özdemir [2]" w:date="2021-09-24T08:48:00Z">
        <w:r w:rsidRPr="001F26CD">
          <w:rPr>
            <w:sz w:val="20"/>
            <w:szCs w:val="18"/>
            <w:lang w:val="tr-TR"/>
            <w:rPrChange w:id="1113" w:author="Sina Furkan Özdemir [2]" w:date="2021-09-24T08:48:00Z">
              <w:rPr>
                <w:b/>
                <w:bCs/>
                <w:sz w:val="20"/>
                <w:szCs w:val="18"/>
                <w:lang w:val="tr-TR"/>
              </w:rPr>
            </w:rPrChange>
          </w:rPr>
          <w:t xml:space="preserve">The second required feature is </w:t>
        </w:r>
        <w:r w:rsidRPr="001F26CD">
          <w:rPr>
            <w:i/>
            <w:iCs/>
            <w:sz w:val="20"/>
            <w:szCs w:val="18"/>
            <w:lang w:val="tr-TR"/>
            <w:rPrChange w:id="1114" w:author="Sina Furkan Özdemir [2]" w:date="2021-09-24T08:48:00Z">
              <w:rPr>
                <w:b/>
                <w:bCs/>
                <w:i/>
                <w:iCs/>
                <w:sz w:val="20"/>
                <w:szCs w:val="18"/>
                <w:lang w:val="tr-TR"/>
              </w:rPr>
            </w:rPrChange>
          </w:rPr>
          <w:t xml:space="preserve">transparency. </w:t>
        </w:r>
        <w:r w:rsidRPr="001F26CD">
          <w:rPr>
            <w:sz w:val="20"/>
            <w:szCs w:val="18"/>
            <w:lang w:val="tr-TR"/>
            <w:rPrChange w:id="1115" w:author="Sina Furkan Özdemir [2]" w:date="2021-09-24T08:48:00Z">
              <w:rPr>
                <w:b/>
                <w:bCs/>
                <w:sz w:val="20"/>
                <w:szCs w:val="18"/>
                <w:lang w:val="tr-TR"/>
              </w:rPr>
            </w:rPrChange>
          </w:rPr>
          <w:t xml:space="preserve">Transparency in this sense refers to the fact that political institutions report conflicts and responsibilities in political decisions on the allocation of resources </w:t>
        </w:r>
        <w:r w:rsidRPr="001F26CD">
          <w:rPr>
            <w:sz w:val="20"/>
            <w:szCs w:val="18"/>
            <w:lang w:val="tr-TR"/>
            <w:rPrChange w:id="1116" w:author="Sina Furkan Özdemir [2]" w:date="2021-09-24T08:48:00Z">
              <w:rPr>
                <w:b/>
                <w:bCs/>
                <w:sz w:val="20"/>
                <w:szCs w:val="18"/>
                <w:lang w:val="tr-TR"/>
              </w:rPr>
            </w:rPrChange>
          </w:rPr>
          <w:fldChar w:fldCharType="begin"/>
        </w:r>
      </w:ins>
      <w:ins w:id="1117" w:author="Sina Furkan Özdemir [2]" w:date="2021-09-24T08:50:00Z">
        <w:r w:rsidR="00E516C4">
          <w:rPr>
            <w:sz w:val="20"/>
            <w:szCs w:val="18"/>
            <w:lang w:val="tr-TR"/>
          </w:rPr>
          <w:instrText xml:space="preserve"> ADDIN ZOTERO_ITEM CSL_CITATION {"citationID":"EiEOYWyQ","properties":{"formattedCitation":"(Curtin and Meijer 2006)","plainCitation":"(Curtin and Meijer 2006)","noteIndex":0},"citationItems":[{"id":1177,"uris":["http://zotero.org/users/5392384/items/SH59MQLF"],"uri":["http://zotero.org/users/5392384/items/SH59MQLF"],"itemData":{"id":1177,"type":"article-journal","abstract":"Does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Jacob"}],"issued":{"date-parts":[["2006",1,1]]}}}],"schema":"https://github.com/citation-style-language/schema/raw/master/csl-citation.json"} </w:instrText>
        </w:r>
      </w:ins>
      <w:ins w:id="1118" w:author="Sina Furkan Özdemir [2]" w:date="2021-09-24T08:48:00Z">
        <w:r w:rsidRPr="001F26CD">
          <w:rPr>
            <w:sz w:val="20"/>
            <w:szCs w:val="18"/>
            <w:lang w:val="tr-TR"/>
            <w:rPrChange w:id="1119" w:author="Sina Furkan Özdemir [2]" w:date="2021-09-24T08:48:00Z">
              <w:rPr>
                <w:b/>
                <w:bCs/>
                <w:sz w:val="20"/>
                <w:szCs w:val="18"/>
                <w:lang w:val="tr-TR"/>
              </w:rPr>
            </w:rPrChange>
          </w:rPr>
          <w:fldChar w:fldCharType="separate"/>
        </w:r>
      </w:ins>
      <w:ins w:id="1120" w:author="Sina Furkan Özdemir [2]" w:date="2021-09-24T08:50:00Z">
        <w:r w:rsidR="00E516C4" w:rsidRPr="00E516C4">
          <w:rPr>
            <w:rFonts w:cs="Calibri"/>
            <w:sz w:val="20"/>
            <w:rPrChange w:id="1121" w:author="Sina Furkan Özdemir [2]" w:date="2021-09-24T08:50:00Z">
              <w:rPr/>
            </w:rPrChange>
          </w:rPr>
          <w:t>(Curtin and Meijer 2006)</w:t>
        </w:r>
      </w:ins>
      <w:ins w:id="1122" w:author="Sina Furkan Özdemir [2]" w:date="2021-09-24T08:48:00Z">
        <w:r w:rsidRPr="001F26CD">
          <w:rPr>
            <w:sz w:val="20"/>
            <w:szCs w:val="18"/>
            <w:lang w:val="en-US"/>
            <w:rPrChange w:id="1123" w:author="Sina Furkan Özdemir [2]" w:date="2021-09-24T08:48:00Z">
              <w:rPr>
                <w:b/>
                <w:sz w:val="20"/>
                <w:szCs w:val="18"/>
                <w:lang w:val="en-US"/>
              </w:rPr>
            </w:rPrChange>
          </w:rPr>
          <w:fldChar w:fldCharType="end"/>
        </w:r>
        <w:r w:rsidRPr="001F26CD">
          <w:rPr>
            <w:sz w:val="20"/>
            <w:szCs w:val="18"/>
            <w:lang w:val="tr-TR"/>
            <w:rPrChange w:id="1124" w:author="Sina Furkan Özdemir [2]" w:date="2021-09-24T08:48:00Z">
              <w:rPr>
                <w:b/>
                <w:bCs/>
                <w:sz w:val="20"/>
                <w:szCs w:val="18"/>
                <w:lang w:val="tr-TR"/>
              </w:rPr>
            </w:rPrChange>
          </w:rPr>
          <w:t xml:space="preserve">. Underlying assumption is that transparency of responsibilities allows citizens to make a better informed decision in democratic systems. While the EU lacks any such mechanism for citizens to make a direct decision about their executives, it still provides mechanisms to aggregate citizen preferences such as the European parliament elections. Thus, public communication can help the EU executives to maintain popular legitimacy if it reports on political responsibilities, i.e </w:t>
        </w:r>
        <w:r w:rsidRPr="001F26CD">
          <w:rPr>
            <w:sz w:val="20"/>
            <w:szCs w:val="18"/>
            <w:lang w:val="tr-TR"/>
            <w:rPrChange w:id="1125" w:author="Sina Furkan Özdemir [2]" w:date="2021-09-24T08:48:00Z">
              <w:rPr>
                <w:b/>
                <w:bCs/>
                <w:sz w:val="20"/>
                <w:szCs w:val="18"/>
                <w:lang w:val="tr-TR"/>
              </w:rPr>
            </w:rPrChange>
          </w:rPr>
          <w:lastRenderedPageBreak/>
          <w:t>provide transparency, as the recent research indicates that citizens, in fact, want the EU to be more transparent</w:t>
        </w:r>
        <w:r w:rsidRPr="001F26CD">
          <w:rPr>
            <w:sz w:val="20"/>
            <w:szCs w:val="18"/>
            <w:lang w:val="tr-TR"/>
            <w:rPrChange w:id="1126" w:author="Sina Furkan Özdemir [2]" w:date="2021-09-24T08:48:00Z">
              <w:rPr>
                <w:b/>
                <w:bCs/>
                <w:sz w:val="20"/>
                <w:szCs w:val="18"/>
                <w:lang w:val="tr-TR"/>
              </w:rPr>
            </w:rPrChange>
          </w:rPr>
          <w:fldChar w:fldCharType="begin"/>
        </w:r>
      </w:ins>
      <w:ins w:id="1127" w:author="Sina Furkan Özdemir [2]" w:date="2021-09-24T08:50:00Z">
        <w:r w:rsidR="00E516C4">
          <w:rPr>
            <w:sz w:val="20"/>
            <w:szCs w:val="18"/>
            <w:lang w:val="tr-TR"/>
          </w:rPr>
          <w:instrText xml:space="preserve"> ADDIN ZOTERO_ITEM CSL_CITATION {"citationID":"vqLAHUY8","properties":{"formattedCitation":"(Schafer {\\i{}et al.} 2021)","plainCitation":"(Schafer et al. 2021)","noteIndex":0},"citationItems":[{"id":4927,"uris":["http://zotero.org/groups/2912652/items/X7D5S4CR"],"uri":["http://zotero.org/groups/2912652/items/X7D5S4CR"],"itemData":{"id":4927,"type":"report","abstract":"The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ins>
      <w:ins w:id="1128" w:author="Sina Furkan Özdemir [2]" w:date="2021-09-24T08:48:00Z">
        <w:r w:rsidRPr="001F26CD">
          <w:rPr>
            <w:sz w:val="20"/>
            <w:szCs w:val="18"/>
            <w:lang w:val="tr-TR"/>
            <w:rPrChange w:id="1129" w:author="Sina Furkan Özdemir [2]" w:date="2021-09-24T08:48:00Z">
              <w:rPr>
                <w:b/>
                <w:bCs/>
                <w:sz w:val="20"/>
                <w:szCs w:val="18"/>
                <w:lang w:val="tr-TR"/>
              </w:rPr>
            </w:rPrChange>
          </w:rPr>
          <w:fldChar w:fldCharType="separate"/>
        </w:r>
      </w:ins>
      <w:ins w:id="1130" w:author="Sina Furkan Özdemir [2]" w:date="2021-09-24T08:50:00Z">
        <w:r w:rsidR="00E516C4" w:rsidRPr="00E516C4">
          <w:rPr>
            <w:rFonts w:cs="Calibri"/>
            <w:sz w:val="20"/>
            <w:szCs w:val="24"/>
            <w:rPrChange w:id="1131" w:author="Sina Furkan Özdemir [2]" w:date="2021-09-24T08:50:00Z">
              <w:rPr>
                <w:rFonts w:ascii="Times New Roman" w:hAnsi="Times New Roman"/>
                <w:sz w:val="24"/>
                <w:szCs w:val="24"/>
              </w:rPr>
            </w:rPrChange>
          </w:rPr>
          <w:t xml:space="preserve">(Schafer </w:t>
        </w:r>
        <w:r w:rsidR="00E516C4" w:rsidRPr="00E516C4">
          <w:rPr>
            <w:rFonts w:cs="Calibri"/>
            <w:i/>
            <w:iCs/>
            <w:sz w:val="20"/>
            <w:szCs w:val="24"/>
            <w:rPrChange w:id="1132" w:author="Sina Furkan Özdemir [2]" w:date="2021-09-24T08:50:00Z">
              <w:rPr>
                <w:rFonts w:ascii="Times New Roman" w:hAnsi="Times New Roman"/>
                <w:i/>
                <w:iCs/>
                <w:sz w:val="24"/>
                <w:szCs w:val="24"/>
              </w:rPr>
            </w:rPrChange>
          </w:rPr>
          <w:t>et al.</w:t>
        </w:r>
        <w:r w:rsidR="00E516C4" w:rsidRPr="00E516C4">
          <w:rPr>
            <w:rFonts w:cs="Calibri"/>
            <w:sz w:val="20"/>
            <w:szCs w:val="24"/>
            <w:rPrChange w:id="1133" w:author="Sina Furkan Özdemir [2]" w:date="2021-09-24T08:50:00Z">
              <w:rPr>
                <w:rFonts w:ascii="Times New Roman" w:hAnsi="Times New Roman"/>
                <w:sz w:val="24"/>
                <w:szCs w:val="24"/>
              </w:rPr>
            </w:rPrChange>
          </w:rPr>
          <w:t xml:space="preserve"> 2021)</w:t>
        </w:r>
      </w:ins>
      <w:ins w:id="1134" w:author="Sina Furkan Özdemir [2]" w:date="2021-09-24T08:48:00Z">
        <w:r w:rsidRPr="001F26CD">
          <w:rPr>
            <w:sz w:val="20"/>
            <w:szCs w:val="18"/>
            <w:lang w:val="en-US"/>
            <w:rPrChange w:id="1135" w:author="Sina Furkan Özdemir [2]" w:date="2021-09-24T08:48:00Z">
              <w:rPr>
                <w:b/>
                <w:sz w:val="20"/>
                <w:szCs w:val="18"/>
                <w:lang w:val="en-US"/>
              </w:rPr>
            </w:rPrChange>
          </w:rPr>
          <w:fldChar w:fldCharType="end"/>
        </w:r>
        <w:r w:rsidRPr="001F26CD">
          <w:rPr>
            <w:sz w:val="20"/>
            <w:szCs w:val="18"/>
            <w:lang w:val="tr-TR"/>
            <w:rPrChange w:id="1136" w:author="Sina Furkan Özdemir [2]" w:date="2021-09-24T08:48:00Z">
              <w:rPr>
                <w:b/>
                <w:bCs/>
                <w:sz w:val="20"/>
                <w:szCs w:val="18"/>
                <w:lang w:val="tr-TR"/>
              </w:rPr>
            </w:rPrChange>
          </w:rPr>
          <w:t>.</w:t>
        </w:r>
      </w:ins>
    </w:p>
    <w:p w14:paraId="1BF61BC8" w14:textId="4CB628F7" w:rsidR="001F26CD" w:rsidRPr="001F26CD" w:rsidRDefault="001F26CD" w:rsidP="001F26CD">
      <w:pPr>
        <w:spacing w:before="120" w:after="0" w:line="240" w:lineRule="auto"/>
        <w:jc w:val="both"/>
        <w:rPr>
          <w:ins w:id="1137" w:author="Sina Furkan Özdemir [2]" w:date="2021-09-24T08:48:00Z"/>
          <w:sz w:val="20"/>
          <w:szCs w:val="18"/>
          <w:lang w:val="en-GB"/>
          <w:rPrChange w:id="1138" w:author="Sina Furkan Özdemir [2]" w:date="2021-09-24T08:48:00Z">
            <w:rPr>
              <w:ins w:id="1139" w:author="Sina Furkan Özdemir [2]" w:date="2021-09-24T08:48:00Z"/>
              <w:b/>
              <w:bCs/>
              <w:sz w:val="20"/>
              <w:szCs w:val="18"/>
              <w:lang w:val="en-GB"/>
            </w:rPr>
          </w:rPrChange>
        </w:rPr>
      </w:pPr>
      <w:ins w:id="1140" w:author="Sina Furkan Özdemir [2]" w:date="2021-09-24T08:48:00Z">
        <w:r w:rsidRPr="001F26CD">
          <w:rPr>
            <w:sz w:val="20"/>
            <w:szCs w:val="18"/>
            <w:lang w:val="en-GB"/>
            <w:rPrChange w:id="1141" w:author="Sina Furkan Özdemir [2]" w:date="2021-09-24T08:48:00Z">
              <w:rPr>
                <w:b/>
                <w:sz w:val="20"/>
                <w:szCs w:val="18"/>
                <w:lang w:val="en-GB"/>
              </w:rPr>
            </w:rPrChange>
          </w:rPr>
          <w:t xml:space="preserve">The last feature is the </w:t>
        </w:r>
        <w:r w:rsidRPr="001F26CD">
          <w:rPr>
            <w:i/>
            <w:iCs/>
            <w:sz w:val="20"/>
            <w:szCs w:val="18"/>
            <w:lang w:val="en-GB"/>
            <w:rPrChange w:id="1142" w:author="Sina Furkan Özdemir [2]" w:date="2021-09-24T08:48:00Z">
              <w:rPr>
                <w:b/>
                <w:i/>
                <w:iCs/>
                <w:sz w:val="20"/>
                <w:szCs w:val="18"/>
                <w:lang w:val="en-GB"/>
              </w:rPr>
            </w:rPrChange>
          </w:rPr>
          <w:t>publicity</w:t>
        </w:r>
        <w:r w:rsidRPr="001F26CD">
          <w:rPr>
            <w:sz w:val="20"/>
            <w:szCs w:val="18"/>
            <w:lang w:val="en-GB"/>
            <w:rPrChange w:id="1143" w:author="Sina Furkan Özdemir [2]" w:date="2021-09-24T08:48:00Z">
              <w:rPr>
                <w:b/>
                <w:sz w:val="20"/>
                <w:szCs w:val="18"/>
                <w:lang w:val="en-GB"/>
              </w:rPr>
            </w:rPrChange>
          </w:rPr>
          <w:t xml:space="preserve">. Publicity refers to the degree to which the audience engages with the issues, acts and processes of the political system </w:t>
        </w:r>
        <w:r w:rsidRPr="001F26CD">
          <w:rPr>
            <w:sz w:val="20"/>
            <w:szCs w:val="18"/>
            <w:lang w:val="en-GB"/>
            <w:rPrChange w:id="1144" w:author="Sina Furkan Özdemir [2]" w:date="2021-09-24T08:48:00Z">
              <w:rPr>
                <w:b/>
                <w:sz w:val="20"/>
                <w:szCs w:val="18"/>
                <w:lang w:val="en-GB"/>
              </w:rPr>
            </w:rPrChange>
          </w:rPr>
          <w:fldChar w:fldCharType="begin"/>
        </w:r>
      </w:ins>
      <w:ins w:id="1145" w:author="Sina Furkan Özdemir [2]" w:date="2021-09-24T08:50:00Z">
        <w:r w:rsidR="00E516C4">
          <w:rPr>
            <w:sz w:val="20"/>
            <w:szCs w:val="18"/>
            <w:lang w:val="en-GB"/>
          </w:rPr>
          <w:instrText xml:space="preserve"> ADDIN ZOTERO_ITEM CSL_CITATION {"citationID":"6eo6ephd","properties":{"formattedCitation":"(H\\uc0\\u252{}ller 2007)","plainCitation":"(Hüller 2007)","noteIndex":0},"citationItems":[{"id":18,"uris":["http://zotero.org/users/5392384/items/77SKPRUX"],"uri":["http://zotero.org/users/5392384/items/77SKPRUX"],"itemData":{"id":18,"type":"article-journal","abstract":"This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ins>
      <w:ins w:id="1146" w:author="Sina Furkan Özdemir [2]" w:date="2021-09-24T08:48:00Z">
        <w:r w:rsidRPr="001F26CD">
          <w:rPr>
            <w:sz w:val="20"/>
            <w:szCs w:val="18"/>
            <w:lang w:val="en-GB"/>
            <w:rPrChange w:id="1147" w:author="Sina Furkan Özdemir [2]" w:date="2021-09-24T08:48:00Z">
              <w:rPr>
                <w:b/>
                <w:sz w:val="20"/>
                <w:szCs w:val="18"/>
                <w:lang w:val="en-GB"/>
              </w:rPr>
            </w:rPrChange>
          </w:rPr>
          <w:fldChar w:fldCharType="separate"/>
        </w:r>
      </w:ins>
      <w:ins w:id="1148" w:author="Sina Furkan Özdemir [2]" w:date="2021-09-24T08:50:00Z">
        <w:r w:rsidR="00E516C4" w:rsidRPr="00E516C4">
          <w:rPr>
            <w:rFonts w:cs="Calibri"/>
            <w:sz w:val="20"/>
            <w:szCs w:val="24"/>
            <w:rPrChange w:id="1149" w:author="Sina Furkan Özdemir [2]" w:date="2021-09-24T08:50:00Z">
              <w:rPr>
                <w:rFonts w:ascii="Times New Roman" w:hAnsi="Times New Roman"/>
                <w:sz w:val="24"/>
                <w:szCs w:val="24"/>
              </w:rPr>
            </w:rPrChange>
          </w:rPr>
          <w:t>(Hüller 2007)</w:t>
        </w:r>
      </w:ins>
      <w:ins w:id="1150" w:author="Sina Furkan Özdemir [2]" w:date="2021-09-24T08:48:00Z">
        <w:r w:rsidRPr="001F26CD">
          <w:rPr>
            <w:sz w:val="20"/>
            <w:szCs w:val="18"/>
            <w:lang w:val="en-US"/>
            <w:rPrChange w:id="1151" w:author="Sina Furkan Özdemir [2]" w:date="2021-09-24T08:48:00Z">
              <w:rPr>
                <w:b/>
                <w:sz w:val="20"/>
                <w:szCs w:val="18"/>
                <w:lang w:val="en-US"/>
              </w:rPr>
            </w:rPrChange>
          </w:rPr>
          <w:fldChar w:fldCharType="end"/>
        </w:r>
        <w:r w:rsidRPr="001F26CD">
          <w:rPr>
            <w:sz w:val="20"/>
            <w:szCs w:val="18"/>
            <w:lang w:val="en-GB"/>
            <w:rPrChange w:id="1152" w:author="Sina Furkan Özdemir [2]" w:date="2021-09-24T08:48:00Z">
              <w:rPr>
                <w:b/>
                <w:sz w:val="20"/>
                <w:szCs w:val="18"/>
                <w:lang w:val="en-GB"/>
              </w:rPr>
            </w:rPrChange>
          </w:rPr>
          <w:t>. In other words, the message is not consumed by a specialized group, but larger audience and it becomes a regular part of political discussion. While comprehensibility and transparency are necessary for public communication to assist with popular legitimacy, they are not sufficient by themselves. The audience should read and engage with the public communication message. In other words, it is not enough to put information on political responsibilities with a simple language out in the ether. Citizens should be aware of this information, actively engage and digest this information. Only then, public communication messages can be expected to influence both individuals’ perception of the political authority and broader public debate about the legitimacy of the polity.</w:t>
        </w:r>
      </w:ins>
    </w:p>
    <w:p w14:paraId="315B4575" w14:textId="1EE66CB6" w:rsidR="001F26CD" w:rsidRPr="001F26CD" w:rsidRDefault="001F26CD" w:rsidP="001F26CD">
      <w:pPr>
        <w:spacing w:before="120" w:after="0" w:line="240" w:lineRule="auto"/>
        <w:jc w:val="both"/>
        <w:rPr>
          <w:ins w:id="1153" w:author="Sina Furkan Özdemir [2]" w:date="2021-09-24T08:48:00Z"/>
          <w:sz w:val="20"/>
          <w:szCs w:val="18"/>
          <w:lang w:val="en-GB"/>
          <w:rPrChange w:id="1154" w:author="Sina Furkan Özdemir [2]" w:date="2021-09-24T08:48:00Z">
            <w:rPr>
              <w:ins w:id="1155" w:author="Sina Furkan Özdemir [2]" w:date="2021-09-24T08:48:00Z"/>
              <w:b/>
              <w:sz w:val="20"/>
              <w:szCs w:val="18"/>
              <w:lang w:val="en-GB"/>
            </w:rPr>
          </w:rPrChange>
        </w:rPr>
      </w:pPr>
      <w:ins w:id="1156" w:author="Sina Furkan Özdemir [2]" w:date="2021-09-24T08:48:00Z">
        <w:r w:rsidRPr="001F26CD">
          <w:rPr>
            <w:sz w:val="20"/>
            <w:szCs w:val="18"/>
            <w:lang w:val="tr-TR"/>
            <w:rPrChange w:id="1157" w:author="Sina Furkan Özdemir [2]" w:date="2021-09-24T08:48:00Z">
              <w:rPr>
                <w:b/>
                <w:sz w:val="20"/>
                <w:szCs w:val="18"/>
                <w:lang w:val="tr-TR"/>
              </w:rPr>
            </w:rPrChange>
          </w:rPr>
          <w:t>the EU supranational public communication faces several obstacles in meeting these necessary and sufficient conditions.</w:t>
        </w:r>
        <w:r w:rsidRPr="001F26CD">
          <w:rPr>
            <w:sz w:val="20"/>
            <w:szCs w:val="18"/>
            <w:lang w:val="en-GB"/>
            <w:rPrChange w:id="1158" w:author="Sina Furkan Özdemir [2]" w:date="2021-09-24T08:48:00Z">
              <w:rPr>
                <w:b/>
                <w:sz w:val="20"/>
                <w:szCs w:val="18"/>
                <w:lang w:val="en-GB"/>
              </w:rPr>
            </w:rPrChange>
          </w:rPr>
          <w:t xml:space="preserve"> Part of these obstacles are internal; public communication is often subject to internal conflicts and competition over limited resources </w:t>
        </w:r>
        <w:r w:rsidRPr="001F26CD">
          <w:rPr>
            <w:sz w:val="20"/>
            <w:szCs w:val="18"/>
            <w:lang w:val="en-GB"/>
            <w:rPrChange w:id="1159" w:author="Sina Furkan Özdemir [2]" w:date="2021-09-24T08:48:00Z">
              <w:rPr>
                <w:b/>
                <w:sz w:val="20"/>
                <w:szCs w:val="18"/>
                <w:lang w:val="en-GB"/>
              </w:rPr>
            </w:rPrChange>
          </w:rPr>
          <w:fldChar w:fldCharType="begin"/>
        </w:r>
      </w:ins>
      <w:ins w:id="1160" w:author="Sina Furkan Özdemir [2]" w:date="2021-09-24T08:50:00Z">
        <w:r w:rsidR="00E516C4">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ins>
      <w:ins w:id="1161" w:author="Sina Furkan Özdemir [2]" w:date="2021-09-24T08:48:00Z">
        <w:r w:rsidRPr="001F26CD">
          <w:rPr>
            <w:sz w:val="20"/>
            <w:szCs w:val="18"/>
            <w:lang w:val="en-GB"/>
            <w:rPrChange w:id="1162" w:author="Sina Furkan Özdemir [2]" w:date="2021-09-24T08:48:00Z">
              <w:rPr>
                <w:b/>
                <w:sz w:val="20"/>
                <w:szCs w:val="18"/>
                <w:lang w:val="en-GB"/>
              </w:rPr>
            </w:rPrChange>
          </w:rPr>
          <w:fldChar w:fldCharType="separate"/>
        </w:r>
      </w:ins>
      <w:ins w:id="1163" w:author="Sina Furkan Özdemir [2]" w:date="2021-09-24T08:50:00Z">
        <w:r w:rsidR="00E516C4" w:rsidRPr="00E516C4">
          <w:rPr>
            <w:rFonts w:cs="Calibri"/>
            <w:sz w:val="20"/>
            <w:szCs w:val="24"/>
            <w:rPrChange w:id="1164" w:author="Sina Furkan Özdemir [2]" w:date="2021-09-24T08:50:00Z">
              <w:rPr>
                <w:rFonts w:ascii="Times New Roman" w:hAnsi="Times New Roman"/>
                <w:sz w:val="24"/>
                <w:szCs w:val="24"/>
              </w:rPr>
            </w:rPrChange>
          </w:rPr>
          <w:t xml:space="preserve">(Altides 2009; Bijsmans and Altides 2007; Hartlapp </w:t>
        </w:r>
        <w:r w:rsidR="00E516C4" w:rsidRPr="00E516C4">
          <w:rPr>
            <w:rFonts w:cs="Calibri"/>
            <w:i/>
            <w:iCs/>
            <w:sz w:val="20"/>
            <w:szCs w:val="24"/>
            <w:rPrChange w:id="1165" w:author="Sina Furkan Özdemir [2]" w:date="2021-09-24T08:50:00Z">
              <w:rPr>
                <w:rFonts w:ascii="Times New Roman" w:hAnsi="Times New Roman"/>
                <w:i/>
                <w:iCs/>
                <w:sz w:val="24"/>
                <w:szCs w:val="24"/>
              </w:rPr>
            </w:rPrChange>
          </w:rPr>
          <w:t>et al.</w:t>
        </w:r>
        <w:r w:rsidR="00E516C4" w:rsidRPr="00E516C4">
          <w:rPr>
            <w:rFonts w:cs="Calibri"/>
            <w:sz w:val="20"/>
            <w:szCs w:val="24"/>
            <w:rPrChange w:id="1166" w:author="Sina Furkan Özdemir [2]" w:date="2021-09-24T08:50:00Z">
              <w:rPr>
                <w:rFonts w:ascii="Times New Roman" w:hAnsi="Times New Roman"/>
                <w:sz w:val="24"/>
                <w:szCs w:val="24"/>
              </w:rPr>
            </w:rPrChange>
          </w:rPr>
          <w:t xml:space="preserve"> 2014: ch. 9)</w:t>
        </w:r>
      </w:ins>
      <w:ins w:id="1167" w:author="Sina Furkan Özdemir [2]" w:date="2021-09-24T08:48:00Z">
        <w:r w:rsidRPr="001F26CD">
          <w:rPr>
            <w:sz w:val="20"/>
            <w:szCs w:val="18"/>
            <w:lang w:val="en-US"/>
            <w:rPrChange w:id="1168" w:author="Sina Furkan Özdemir [2]" w:date="2021-09-24T08:48:00Z">
              <w:rPr>
                <w:b/>
                <w:sz w:val="20"/>
                <w:szCs w:val="18"/>
                <w:lang w:val="en-US"/>
              </w:rPr>
            </w:rPrChange>
          </w:rPr>
          <w:fldChar w:fldCharType="end"/>
        </w:r>
        <w:r w:rsidRPr="001F26CD">
          <w:rPr>
            <w:sz w:val="20"/>
            <w:szCs w:val="18"/>
            <w:lang w:val="en-GB"/>
            <w:rPrChange w:id="1169" w:author="Sina Furkan Özdemir [2]" w:date="2021-09-24T08:48:00Z">
              <w:rPr>
                <w:b/>
                <w:sz w:val="20"/>
                <w:szCs w:val="18"/>
                <w:lang w:val="en-GB"/>
              </w:rPr>
            </w:rPrChange>
          </w:rPr>
          <w:t xml:space="preserve">. In institutions with delegated powers that often involve high levels of expertise, consensus-orientation, and diplomatic restraint, public outreach has traditionally not been a primary concern </w:t>
        </w:r>
        <w:r w:rsidRPr="001F26CD">
          <w:rPr>
            <w:sz w:val="20"/>
            <w:szCs w:val="18"/>
            <w:lang w:val="en-GB"/>
            <w:rPrChange w:id="1170" w:author="Sina Furkan Özdemir [2]" w:date="2021-09-24T08:48:00Z">
              <w:rPr>
                <w:b/>
                <w:sz w:val="20"/>
                <w:szCs w:val="18"/>
                <w:lang w:val="en-GB"/>
              </w:rPr>
            </w:rPrChange>
          </w:rPr>
          <w:fldChar w:fldCharType="begin"/>
        </w:r>
      </w:ins>
      <w:ins w:id="1171" w:author="Sina Furkan Özdemir [2]" w:date="2021-09-24T08:50:00Z">
        <w:r w:rsidR="00E516C4">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ins>
      <w:ins w:id="1172" w:author="Sina Furkan Özdemir [2]" w:date="2021-09-24T08:48:00Z">
        <w:r w:rsidRPr="001F26CD">
          <w:rPr>
            <w:sz w:val="20"/>
            <w:szCs w:val="18"/>
            <w:lang w:val="en-GB"/>
            <w:rPrChange w:id="1173" w:author="Sina Furkan Özdemir [2]" w:date="2021-09-24T08:48:00Z">
              <w:rPr>
                <w:b/>
                <w:sz w:val="20"/>
                <w:szCs w:val="18"/>
                <w:lang w:val="en-GB"/>
              </w:rPr>
            </w:rPrChange>
          </w:rPr>
          <w:fldChar w:fldCharType="separate"/>
        </w:r>
      </w:ins>
      <w:ins w:id="1174" w:author="Sina Furkan Özdemir [2]" w:date="2021-09-24T08:50:00Z">
        <w:r w:rsidR="00E516C4" w:rsidRPr="00E516C4">
          <w:rPr>
            <w:rFonts w:cs="Calibri"/>
            <w:sz w:val="20"/>
            <w:szCs w:val="24"/>
            <w:rPrChange w:id="1175" w:author="Sina Furkan Özdemir [2]" w:date="2021-09-24T08:50:00Z">
              <w:rPr>
                <w:rFonts w:ascii="Times New Roman" w:hAnsi="Times New Roman"/>
                <w:sz w:val="24"/>
                <w:szCs w:val="24"/>
              </w:rPr>
            </w:rPrChange>
          </w:rPr>
          <w:t>(Brüggemann 2010; Meyer 1999)</w:t>
        </w:r>
      </w:ins>
      <w:ins w:id="1176" w:author="Sina Furkan Özdemir [2]" w:date="2021-09-24T08:48:00Z">
        <w:r w:rsidRPr="001F26CD">
          <w:rPr>
            <w:sz w:val="20"/>
            <w:szCs w:val="18"/>
            <w:lang w:val="en-US"/>
            <w:rPrChange w:id="1177" w:author="Sina Furkan Özdemir [2]" w:date="2021-09-24T08:48:00Z">
              <w:rPr>
                <w:b/>
                <w:sz w:val="20"/>
                <w:szCs w:val="18"/>
                <w:lang w:val="en-US"/>
              </w:rPr>
            </w:rPrChange>
          </w:rPr>
          <w:fldChar w:fldCharType="end"/>
        </w:r>
        <w:r w:rsidRPr="001F26CD">
          <w:rPr>
            <w:sz w:val="20"/>
            <w:szCs w:val="18"/>
            <w:lang w:val="en-GB"/>
            <w:rPrChange w:id="1178" w:author="Sina Furkan Özdemir [2]" w:date="2021-09-24T08:48:00Z">
              <w:rPr>
                <w:b/>
                <w:sz w:val="20"/>
                <w:szCs w:val="18"/>
                <w:lang w:val="en-GB"/>
              </w:rPr>
            </w:rPrChange>
          </w:rPr>
          <w:t xml:space="preserve"> thus can offer limited transparency. </w:t>
        </w:r>
      </w:ins>
    </w:p>
    <w:p w14:paraId="1584767E" w14:textId="193A62BF" w:rsidR="001F26CD" w:rsidRPr="001F26CD" w:rsidRDefault="001F26CD" w:rsidP="001F26CD">
      <w:pPr>
        <w:spacing w:before="120" w:after="0" w:line="240" w:lineRule="auto"/>
        <w:jc w:val="both"/>
        <w:rPr>
          <w:ins w:id="1179" w:author="Sina Furkan Özdemir [2]" w:date="2021-09-24T08:48:00Z"/>
          <w:sz w:val="20"/>
          <w:szCs w:val="18"/>
          <w:lang w:val="en-US"/>
          <w:rPrChange w:id="1180" w:author="Sina Furkan Özdemir [2]" w:date="2021-09-24T08:48:00Z">
            <w:rPr>
              <w:ins w:id="1181" w:author="Sina Furkan Özdemir [2]" w:date="2021-09-24T08:48:00Z"/>
              <w:b/>
              <w:sz w:val="20"/>
              <w:szCs w:val="18"/>
              <w:lang w:val="en-US"/>
            </w:rPr>
          </w:rPrChange>
        </w:rPr>
      </w:pPr>
      <w:ins w:id="1182" w:author="Sina Furkan Özdemir [2]" w:date="2021-09-24T08:48:00Z">
        <w:r w:rsidRPr="001F26CD">
          <w:rPr>
            <w:sz w:val="20"/>
            <w:szCs w:val="18"/>
            <w:lang w:val="en-GB"/>
            <w:rPrChange w:id="1183" w:author="Sina Furkan Özdemir [2]" w:date="2021-09-24T08:48:00Z">
              <w:rPr>
                <w:b/>
                <w:sz w:val="20"/>
                <w:szCs w:val="18"/>
                <w:lang w:val="en-GB"/>
              </w:rPr>
            </w:rPrChange>
          </w:rPr>
          <w:t xml:space="preserve">Moreover, supranational communication of the EU is often found wanting in terms of comprehensibility. When facing controversial public debates, moreover, supranational institutions may have incentives to avoid clear communication in their strategic efforts to calm controversial debates </w:t>
        </w:r>
        <w:r w:rsidRPr="001F26CD">
          <w:rPr>
            <w:sz w:val="20"/>
            <w:szCs w:val="18"/>
            <w:lang w:val="en-GB"/>
            <w:rPrChange w:id="1184" w:author="Sina Furkan Özdemir [2]" w:date="2021-09-24T08:48:00Z">
              <w:rPr>
                <w:b/>
                <w:sz w:val="20"/>
                <w:szCs w:val="18"/>
                <w:lang w:val="en-GB"/>
              </w:rPr>
            </w:rPrChange>
          </w:rPr>
          <w:fldChar w:fldCharType="begin"/>
        </w:r>
      </w:ins>
      <w:ins w:id="1185" w:author="Sina Furkan Özdemir [2]" w:date="2021-09-24T08:50:00Z">
        <w:r w:rsidR="00E516C4">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ins w:id="1186" w:author="Sina Furkan Özdemir [2]" w:date="2021-09-24T08:48:00Z">
        <w:r w:rsidRPr="001F26CD">
          <w:rPr>
            <w:sz w:val="20"/>
            <w:szCs w:val="18"/>
            <w:lang w:val="en-GB"/>
            <w:rPrChange w:id="1187" w:author="Sina Furkan Özdemir [2]" w:date="2021-09-24T08:48:00Z">
              <w:rPr>
                <w:b/>
                <w:sz w:val="20"/>
                <w:szCs w:val="18"/>
                <w:lang w:val="en-GB"/>
              </w:rPr>
            </w:rPrChange>
          </w:rPr>
          <w:fldChar w:fldCharType="separate"/>
        </w:r>
      </w:ins>
      <w:ins w:id="1188" w:author="Sina Furkan Özdemir [2]" w:date="2021-09-24T08:50:00Z">
        <w:r w:rsidR="00E516C4" w:rsidRPr="00E516C4">
          <w:rPr>
            <w:rFonts w:cs="Calibri"/>
            <w:sz w:val="20"/>
            <w:szCs w:val="24"/>
            <w:rPrChange w:id="1189" w:author="Sina Furkan Özdemir [2]" w:date="2021-09-24T08:50:00Z">
              <w:rPr>
                <w:rFonts w:ascii="Times New Roman" w:hAnsi="Times New Roman"/>
                <w:sz w:val="24"/>
                <w:szCs w:val="24"/>
              </w:rPr>
            </w:rPrChange>
          </w:rPr>
          <w:t xml:space="preserve">(Biegoń 2013; Bressanelli </w:t>
        </w:r>
        <w:r w:rsidR="00E516C4" w:rsidRPr="00E516C4">
          <w:rPr>
            <w:rFonts w:cs="Calibri"/>
            <w:i/>
            <w:iCs/>
            <w:sz w:val="20"/>
            <w:szCs w:val="24"/>
            <w:rPrChange w:id="1190" w:author="Sina Furkan Özdemir [2]" w:date="2021-09-24T08:50:00Z">
              <w:rPr>
                <w:rFonts w:ascii="Times New Roman" w:hAnsi="Times New Roman"/>
                <w:i/>
                <w:iCs/>
                <w:sz w:val="24"/>
                <w:szCs w:val="24"/>
              </w:rPr>
            </w:rPrChange>
          </w:rPr>
          <w:t>et al.</w:t>
        </w:r>
        <w:r w:rsidR="00E516C4" w:rsidRPr="00E516C4">
          <w:rPr>
            <w:rFonts w:cs="Calibri"/>
            <w:sz w:val="20"/>
            <w:szCs w:val="24"/>
            <w:rPrChange w:id="1191" w:author="Sina Furkan Özdemir [2]" w:date="2021-09-24T08:50:00Z">
              <w:rPr>
                <w:rFonts w:ascii="Times New Roman" w:hAnsi="Times New Roman"/>
                <w:sz w:val="24"/>
                <w:szCs w:val="24"/>
              </w:rPr>
            </w:rPrChange>
          </w:rPr>
          <w:t xml:space="preserve"> 2020; De Wilde and Zürn 2012; Schimmelfennig 2020)</w:t>
        </w:r>
      </w:ins>
      <w:ins w:id="1192" w:author="Sina Furkan Özdemir [2]" w:date="2021-09-24T08:48:00Z">
        <w:r w:rsidRPr="001F26CD">
          <w:rPr>
            <w:sz w:val="20"/>
            <w:szCs w:val="18"/>
            <w:lang w:val="en-US"/>
            <w:rPrChange w:id="1193" w:author="Sina Furkan Özdemir [2]" w:date="2021-09-24T08:48:00Z">
              <w:rPr>
                <w:b/>
                <w:sz w:val="20"/>
                <w:szCs w:val="18"/>
                <w:lang w:val="en-US"/>
              </w:rPr>
            </w:rPrChange>
          </w:rPr>
          <w:fldChar w:fldCharType="end"/>
        </w:r>
        <w:r w:rsidRPr="001F26CD">
          <w:rPr>
            <w:sz w:val="20"/>
            <w:szCs w:val="18"/>
            <w:lang w:val="en-GB"/>
            <w:rPrChange w:id="1194" w:author="Sina Furkan Özdemir [2]" w:date="2021-09-24T08:48:00Z">
              <w:rPr>
                <w:b/>
                <w:sz w:val="20"/>
                <w:szCs w:val="18"/>
                <w:lang w:val="en-GB"/>
              </w:rPr>
            </w:rPrChange>
          </w:rPr>
          <w:t xml:space="preserve">. In effect, supranational communication efforts are often illegible for the wider public </w:t>
        </w:r>
        <w:r w:rsidRPr="001F26CD">
          <w:rPr>
            <w:sz w:val="20"/>
            <w:szCs w:val="18"/>
            <w:lang w:val="en-GB"/>
            <w:rPrChange w:id="1195" w:author="Sina Furkan Özdemir [2]" w:date="2021-09-24T08:48:00Z">
              <w:rPr>
                <w:b/>
                <w:sz w:val="20"/>
                <w:szCs w:val="18"/>
                <w:lang w:val="en-GB"/>
              </w:rPr>
            </w:rPrChange>
          </w:rPr>
          <w:fldChar w:fldCharType="begin"/>
        </w:r>
      </w:ins>
      <w:ins w:id="1196" w:author="Sina Furkan Özdemir [2]" w:date="2021-09-24T08:50:00Z">
        <w:r w:rsidR="00E516C4">
          <w:rPr>
            <w:sz w:val="20"/>
            <w:szCs w:val="18"/>
            <w:lang w:val="en-GB"/>
          </w:rPr>
          <w:instrText xml:space="preserve"> ADDIN ZOTERO_ITEM CSL_CITATION {"citationID":"FRQHHG9i","properties":{"formattedCitation":"(Rauh {\\i{}et al.} 2020; Rauh 2021b)","plainCitation":"(Rauh et al. 2020; 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197" w:author="Sina Furkan Özdemir [2]" w:date="2021-09-24T08:48:00Z">
        <w:r w:rsidRPr="001F26CD">
          <w:rPr>
            <w:sz w:val="20"/>
            <w:szCs w:val="18"/>
            <w:lang w:val="en-GB"/>
            <w:rPrChange w:id="1198" w:author="Sina Furkan Özdemir [2]" w:date="2021-09-24T08:48:00Z">
              <w:rPr>
                <w:b/>
                <w:sz w:val="20"/>
                <w:szCs w:val="18"/>
                <w:lang w:val="en-GB"/>
              </w:rPr>
            </w:rPrChange>
          </w:rPr>
          <w:fldChar w:fldCharType="separate"/>
        </w:r>
      </w:ins>
      <w:ins w:id="1199" w:author="Sina Furkan Özdemir [2]" w:date="2021-09-24T08:50:00Z">
        <w:r w:rsidR="00E516C4" w:rsidRPr="00E516C4">
          <w:rPr>
            <w:rFonts w:cs="Calibri"/>
            <w:sz w:val="20"/>
            <w:szCs w:val="24"/>
            <w:rPrChange w:id="1200" w:author="Sina Furkan Özdemir [2]" w:date="2021-09-24T08:50:00Z">
              <w:rPr>
                <w:rFonts w:ascii="Times New Roman" w:hAnsi="Times New Roman"/>
                <w:sz w:val="24"/>
                <w:szCs w:val="24"/>
              </w:rPr>
            </w:rPrChange>
          </w:rPr>
          <w:t xml:space="preserve">(Rauh </w:t>
        </w:r>
        <w:r w:rsidR="00E516C4" w:rsidRPr="00E516C4">
          <w:rPr>
            <w:rFonts w:cs="Calibri"/>
            <w:i/>
            <w:iCs/>
            <w:sz w:val="20"/>
            <w:szCs w:val="24"/>
            <w:rPrChange w:id="1201" w:author="Sina Furkan Özdemir [2]" w:date="2021-09-24T08:50:00Z">
              <w:rPr>
                <w:rFonts w:ascii="Times New Roman" w:hAnsi="Times New Roman"/>
                <w:i/>
                <w:iCs/>
                <w:sz w:val="24"/>
                <w:szCs w:val="24"/>
              </w:rPr>
            </w:rPrChange>
          </w:rPr>
          <w:t>et al.</w:t>
        </w:r>
        <w:r w:rsidR="00E516C4" w:rsidRPr="00E516C4">
          <w:rPr>
            <w:rFonts w:cs="Calibri"/>
            <w:sz w:val="20"/>
            <w:szCs w:val="24"/>
            <w:rPrChange w:id="1202" w:author="Sina Furkan Özdemir [2]" w:date="2021-09-24T08:50:00Z">
              <w:rPr>
                <w:rFonts w:ascii="Times New Roman" w:hAnsi="Times New Roman"/>
                <w:sz w:val="24"/>
                <w:szCs w:val="24"/>
              </w:rPr>
            </w:rPrChange>
          </w:rPr>
          <w:t xml:space="preserve"> 2020; Rauh 2021b)</w:t>
        </w:r>
      </w:ins>
      <w:ins w:id="1203" w:author="Sina Furkan Özdemir [2]" w:date="2021-09-24T08:48:00Z">
        <w:r w:rsidRPr="001F26CD">
          <w:rPr>
            <w:sz w:val="20"/>
            <w:szCs w:val="18"/>
            <w:lang w:val="en-US"/>
            <w:rPrChange w:id="1204" w:author="Sina Furkan Özdemir [2]" w:date="2021-09-24T08:48:00Z">
              <w:rPr>
                <w:b/>
                <w:sz w:val="20"/>
                <w:szCs w:val="18"/>
                <w:lang w:val="en-US"/>
              </w:rPr>
            </w:rPrChange>
          </w:rPr>
          <w:fldChar w:fldCharType="end"/>
        </w:r>
        <w:r w:rsidRPr="001F26CD">
          <w:rPr>
            <w:sz w:val="20"/>
            <w:szCs w:val="18"/>
            <w:lang w:val="en-US"/>
            <w:rPrChange w:id="1205" w:author="Sina Furkan Özdemir [2]" w:date="2021-09-24T08:48:00Z">
              <w:rPr>
                <w:b/>
                <w:sz w:val="20"/>
                <w:szCs w:val="18"/>
                <w:lang w:val="en-US"/>
              </w:rPr>
            </w:rPrChange>
          </w:rPr>
          <w:t xml:space="preserve">. </w:t>
        </w:r>
      </w:ins>
    </w:p>
    <w:p w14:paraId="15C28336" w14:textId="141DDB0B" w:rsidR="001F26CD" w:rsidRPr="001F26CD" w:rsidRDefault="0032303F" w:rsidP="001F26CD">
      <w:pPr>
        <w:spacing w:before="120" w:after="0" w:line="240" w:lineRule="auto"/>
        <w:jc w:val="both"/>
        <w:rPr>
          <w:ins w:id="1206" w:author="Sina Furkan Özdemir [2]" w:date="2021-09-24T08:48:00Z"/>
          <w:sz w:val="20"/>
          <w:szCs w:val="18"/>
          <w:lang w:val="en-GB"/>
          <w:rPrChange w:id="1207" w:author="Sina Furkan Özdemir [2]" w:date="2021-09-24T08:48:00Z">
            <w:rPr>
              <w:ins w:id="1208" w:author="Sina Furkan Özdemir [2]" w:date="2021-09-24T08:48:00Z"/>
              <w:b/>
              <w:sz w:val="20"/>
              <w:szCs w:val="18"/>
              <w:lang w:val="en-GB"/>
            </w:rPr>
          </w:rPrChange>
        </w:rPr>
      </w:pPr>
      <w:ins w:id="1209" w:author="Sina Furkan Özdemir [2]" w:date="2021-09-24T08:49:00Z">
        <w:r>
          <w:rPr>
            <w:sz w:val="20"/>
            <w:szCs w:val="18"/>
            <w:lang w:val="en-US"/>
          </w:rPr>
          <w:t>S</w:t>
        </w:r>
      </w:ins>
      <w:ins w:id="1210" w:author="Sina Furkan Özdemir [2]" w:date="2021-09-24T08:48:00Z">
        <w:r w:rsidR="001F26CD" w:rsidRPr="001F26CD">
          <w:rPr>
            <w:sz w:val="20"/>
            <w:szCs w:val="18"/>
            <w:lang w:val="en-US"/>
            <w:rPrChange w:id="1211" w:author="Sina Furkan Özdemir [2]" w:date="2021-09-24T08:48:00Z">
              <w:rPr>
                <w:b/>
                <w:sz w:val="20"/>
                <w:szCs w:val="18"/>
                <w:lang w:val="en-US"/>
              </w:rPr>
            </w:rPrChange>
          </w:rPr>
          <w:t xml:space="preserve">upranational institutions also face notable communication obstacles in the broader communication environment. </w:t>
        </w:r>
        <w:r w:rsidR="001F26CD" w:rsidRPr="001F26CD">
          <w:rPr>
            <w:sz w:val="20"/>
            <w:szCs w:val="18"/>
            <w:lang w:val="en-GB"/>
            <w:rPrChange w:id="1212" w:author="Sina Furkan Özdemir [2]" w:date="2021-09-24T08:48:00Z">
              <w:rPr>
                <w:b/>
                <w:sz w:val="20"/>
                <w:szCs w:val="18"/>
                <w:lang w:val="en-GB"/>
              </w:rPr>
            </w:rPrChange>
          </w:rPr>
          <w:t xml:space="preserve">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t>
        </w:r>
        <w:r w:rsidR="001F26CD" w:rsidRPr="001F26CD">
          <w:rPr>
            <w:sz w:val="20"/>
            <w:szCs w:val="18"/>
            <w:lang w:val="en-GB"/>
            <w:rPrChange w:id="1213" w:author="Sina Furkan Özdemir [2]" w:date="2021-09-24T08:48:00Z">
              <w:rPr>
                <w:b/>
                <w:sz w:val="20"/>
                <w:szCs w:val="18"/>
                <w:lang w:val="en-GB"/>
              </w:rPr>
            </w:rPrChange>
          </w:rPr>
          <w:fldChar w:fldCharType="begin"/>
        </w:r>
      </w:ins>
      <w:ins w:id="1214" w:author="Sina Furkan Özdemir [2]" w:date="2021-09-24T08:50:00Z">
        <w:r w:rsidR="00E516C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ins>
      <w:ins w:id="1215" w:author="Sina Furkan Özdemir [2]" w:date="2021-09-24T08:48:00Z">
        <w:r w:rsidR="001F26CD" w:rsidRPr="001F26CD">
          <w:rPr>
            <w:sz w:val="20"/>
            <w:szCs w:val="18"/>
            <w:lang w:val="en-GB"/>
            <w:rPrChange w:id="1216" w:author="Sina Furkan Özdemir [2]" w:date="2021-09-24T08:48:00Z">
              <w:rPr>
                <w:b/>
                <w:sz w:val="20"/>
                <w:szCs w:val="18"/>
                <w:lang w:val="en-GB"/>
              </w:rPr>
            </w:rPrChange>
          </w:rPr>
          <w:fldChar w:fldCharType="separate"/>
        </w:r>
      </w:ins>
      <w:ins w:id="1217" w:author="Sina Furkan Özdemir [2]" w:date="2021-09-24T08:50:00Z">
        <w:r w:rsidR="00E516C4" w:rsidRPr="00E516C4">
          <w:rPr>
            <w:rFonts w:cs="Calibri"/>
            <w:sz w:val="20"/>
            <w:rPrChange w:id="1218" w:author="Sina Furkan Özdemir [2]" w:date="2021-09-24T08:50:00Z">
              <w:rPr/>
            </w:rPrChange>
          </w:rPr>
          <w:t>(Koopmans and Statham 2010; Risse 2014; Trenz 2004; Walter 2015)</w:t>
        </w:r>
      </w:ins>
      <w:ins w:id="1219" w:author="Sina Furkan Özdemir [2]" w:date="2021-09-24T08:48:00Z">
        <w:r w:rsidR="001F26CD" w:rsidRPr="001F26CD">
          <w:rPr>
            <w:sz w:val="20"/>
            <w:szCs w:val="18"/>
            <w:lang w:val="en-US"/>
            <w:rPrChange w:id="1220" w:author="Sina Furkan Özdemir [2]" w:date="2021-09-24T08:48:00Z">
              <w:rPr>
                <w:b/>
                <w:sz w:val="20"/>
                <w:szCs w:val="18"/>
                <w:lang w:val="en-US"/>
              </w:rPr>
            </w:rPrChange>
          </w:rPr>
          <w:fldChar w:fldCharType="end"/>
        </w:r>
        <w:r w:rsidR="001F26CD" w:rsidRPr="001F26CD">
          <w:rPr>
            <w:sz w:val="20"/>
            <w:szCs w:val="18"/>
            <w:lang w:val="en-GB"/>
            <w:rPrChange w:id="1221" w:author="Sina Furkan Özdemir [2]" w:date="2021-09-24T08:48:00Z">
              <w:rPr>
                <w:b/>
                <w:sz w:val="20"/>
                <w:szCs w:val="18"/>
                <w:lang w:val="en-GB"/>
              </w:rPr>
            </w:rPrChange>
          </w:rPr>
          <w:t xml:space="preserve">. National media are, however, rather selective in covering EU affairs, as traditional journalistic selection logics are often partial to national interests, domestic executives, and their challengers </w:t>
        </w:r>
        <w:r w:rsidR="001F26CD" w:rsidRPr="001F26CD">
          <w:rPr>
            <w:sz w:val="20"/>
            <w:szCs w:val="18"/>
            <w:lang w:val="en-GB"/>
            <w:rPrChange w:id="1222" w:author="Sina Furkan Özdemir [2]" w:date="2021-09-24T08:48:00Z">
              <w:rPr>
                <w:b/>
                <w:sz w:val="20"/>
                <w:szCs w:val="18"/>
                <w:lang w:val="en-GB"/>
              </w:rPr>
            </w:rPrChange>
          </w:rPr>
          <w:fldChar w:fldCharType="begin"/>
        </w:r>
      </w:ins>
      <w:ins w:id="1223" w:author="Sina Furkan Özdemir [2]" w:date="2021-09-24T08:50:00Z">
        <w:r w:rsidR="00E516C4">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ins>
      <w:ins w:id="1224" w:author="Sina Furkan Özdemir [2]" w:date="2021-09-24T08:48:00Z">
        <w:r w:rsidR="001F26CD" w:rsidRPr="001F26CD">
          <w:rPr>
            <w:sz w:val="20"/>
            <w:szCs w:val="18"/>
            <w:lang w:val="en-GB"/>
            <w:rPrChange w:id="1225" w:author="Sina Furkan Özdemir [2]" w:date="2021-09-24T08:48:00Z">
              <w:rPr>
                <w:b/>
                <w:sz w:val="20"/>
                <w:szCs w:val="18"/>
                <w:lang w:val="en-GB"/>
              </w:rPr>
            </w:rPrChange>
          </w:rPr>
          <w:fldChar w:fldCharType="separate"/>
        </w:r>
      </w:ins>
      <w:ins w:id="1226" w:author="Sina Furkan Özdemir [2]" w:date="2021-09-24T08:50:00Z">
        <w:r w:rsidR="00E516C4" w:rsidRPr="00E516C4">
          <w:rPr>
            <w:rFonts w:cs="Calibri"/>
            <w:sz w:val="20"/>
            <w:szCs w:val="24"/>
            <w:rPrChange w:id="1227" w:author="Sina Furkan Özdemir [2]" w:date="2021-09-24T08:50:00Z">
              <w:rPr>
                <w:rFonts w:ascii="Times New Roman" w:hAnsi="Times New Roman"/>
                <w:sz w:val="24"/>
                <w:szCs w:val="24"/>
              </w:rPr>
            </w:rPrChange>
          </w:rPr>
          <w:t xml:space="preserve">(De Vreese 2001; De Vreese </w:t>
        </w:r>
        <w:r w:rsidR="00E516C4" w:rsidRPr="00E516C4">
          <w:rPr>
            <w:rFonts w:cs="Calibri"/>
            <w:i/>
            <w:iCs/>
            <w:sz w:val="20"/>
            <w:szCs w:val="24"/>
            <w:rPrChange w:id="1228" w:author="Sina Furkan Özdemir [2]" w:date="2021-09-24T08:50:00Z">
              <w:rPr>
                <w:rFonts w:ascii="Times New Roman" w:hAnsi="Times New Roman"/>
                <w:i/>
                <w:iCs/>
                <w:sz w:val="24"/>
                <w:szCs w:val="24"/>
              </w:rPr>
            </w:rPrChange>
          </w:rPr>
          <w:t>et al.</w:t>
        </w:r>
        <w:r w:rsidR="00E516C4" w:rsidRPr="00E516C4">
          <w:rPr>
            <w:rFonts w:cs="Calibri"/>
            <w:sz w:val="20"/>
            <w:szCs w:val="24"/>
            <w:rPrChange w:id="1229" w:author="Sina Furkan Özdemir [2]" w:date="2021-09-24T08:50:00Z">
              <w:rPr>
                <w:rFonts w:ascii="Times New Roman" w:hAnsi="Times New Roman"/>
                <w:sz w:val="24"/>
                <w:szCs w:val="24"/>
              </w:rPr>
            </w:rPrChange>
          </w:rPr>
          <w:t xml:space="preserve"> 2006; Trenz 2008)</w:t>
        </w:r>
      </w:ins>
      <w:ins w:id="1230" w:author="Sina Furkan Özdemir [2]" w:date="2021-09-24T08:48:00Z">
        <w:r w:rsidR="001F26CD" w:rsidRPr="001F26CD">
          <w:rPr>
            <w:sz w:val="20"/>
            <w:szCs w:val="18"/>
            <w:lang w:val="en-US"/>
            <w:rPrChange w:id="1231" w:author="Sina Furkan Özdemir [2]" w:date="2021-09-24T08:48:00Z">
              <w:rPr>
                <w:b/>
                <w:sz w:val="20"/>
                <w:szCs w:val="18"/>
                <w:lang w:val="en-US"/>
              </w:rPr>
            </w:rPrChange>
          </w:rPr>
          <w:fldChar w:fldCharType="end"/>
        </w:r>
        <w:r w:rsidR="001F26CD" w:rsidRPr="001F26CD">
          <w:rPr>
            <w:sz w:val="20"/>
            <w:szCs w:val="18"/>
            <w:lang w:val="en-US"/>
            <w:rPrChange w:id="1232" w:author="Sina Furkan Özdemir [2]" w:date="2021-09-24T08:48:00Z">
              <w:rPr>
                <w:b/>
                <w:sz w:val="20"/>
                <w:szCs w:val="18"/>
                <w:lang w:val="en-US"/>
              </w:rPr>
            </w:rPrChange>
          </w:rPr>
          <w:t xml:space="preserve">. </w:t>
        </w:r>
        <w:r w:rsidR="001F26CD" w:rsidRPr="001F26CD">
          <w:rPr>
            <w:sz w:val="20"/>
            <w:szCs w:val="18"/>
            <w:lang w:val="en-GB"/>
            <w:rPrChange w:id="1233" w:author="Sina Furkan Özdemir [2]" w:date="2021-09-24T08:48:00Z">
              <w:rPr>
                <w:b/>
                <w:sz w:val="20"/>
                <w:szCs w:val="18"/>
                <w:lang w:val="en-GB"/>
              </w:rPr>
            </w:rPrChange>
          </w:rPr>
          <w:t xml:space="preserve">Media coverage of the EU is then primarily driven by controversial and contested events such as summits of the heads of state and government, European Parliament (EP) elections, and scandals on the European level </w:t>
        </w:r>
        <w:r w:rsidR="001F26CD" w:rsidRPr="001F26CD">
          <w:rPr>
            <w:sz w:val="20"/>
            <w:szCs w:val="18"/>
            <w:lang w:val="en-GB"/>
            <w:rPrChange w:id="1234" w:author="Sina Furkan Özdemir [2]" w:date="2021-09-24T08:48:00Z">
              <w:rPr>
                <w:b/>
                <w:sz w:val="20"/>
                <w:szCs w:val="18"/>
                <w:lang w:val="en-GB"/>
              </w:rPr>
            </w:rPrChange>
          </w:rPr>
          <w:fldChar w:fldCharType="begin"/>
        </w:r>
      </w:ins>
      <w:ins w:id="1235" w:author="Sina Furkan Özdemir [2]" w:date="2021-09-24T08:50:00Z">
        <w:r w:rsidR="00E516C4">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ins>
      <w:ins w:id="1236" w:author="Sina Furkan Özdemir [2]" w:date="2021-09-24T08:48:00Z">
        <w:r w:rsidR="001F26CD" w:rsidRPr="001F26CD">
          <w:rPr>
            <w:sz w:val="20"/>
            <w:szCs w:val="18"/>
            <w:lang w:val="en-GB"/>
            <w:rPrChange w:id="1237" w:author="Sina Furkan Özdemir [2]" w:date="2021-09-24T08:48:00Z">
              <w:rPr>
                <w:b/>
                <w:sz w:val="20"/>
                <w:szCs w:val="18"/>
                <w:lang w:val="en-GB"/>
              </w:rPr>
            </w:rPrChange>
          </w:rPr>
          <w:fldChar w:fldCharType="separate"/>
        </w:r>
      </w:ins>
      <w:ins w:id="1238" w:author="Sina Furkan Özdemir [2]" w:date="2021-09-24T08:50:00Z">
        <w:r w:rsidR="00E516C4" w:rsidRPr="00E516C4">
          <w:rPr>
            <w:rFonts w:cs="Calibri"/>
            <w:sz w:val="20"/>
            <w:szCs w:val="24"/>
            <w:rPrChange w:id="1239" w:author="Sina Furkan Özdemir [2]" w:date="2021-09-24T08:50:00Z">
              <w:rPr>
                <w:rFonts w:ascii="Times New Roman" w:hAnsi="Times New Roman"/>
                <w:sz w:val="24"/>
                <w:szCs w:val="24"/>
              </w:rPr>
            </w:rPrChange>
          </w:rPr>
          <w:t xml:space="preserve">(Boomgaarden </w:t>
        </w:r>
        <w:r w:rsidR="00E516C4" w:rsidRPr="00E516C4">
          <w:rPr>
            <w:rFonts w:cs="Calibri"/>
            <w:i/>
            <w:iCs/>
            <w:sz w:val="20"/>
            <w:szCs w:val="24"/>
            <w:rPrChange w:id="1240" w:author="Sina Furkan Özdemir [2]" w:date="2021-09-24T08:50:00Z">
              <w:rPr>
                <w:rFonts w:ascii="Times New Roman" w:hAnsi="Times New Roman"/>
                <w:i/>
                <w:iCs/>
                <w:sz w:val="24"/>
                <w:szCs w:val="24"/>
              </w:rPr>
            </w:rPrChange>
          </w:rPr>
          <w:t>et al.</w:t>
        </w:r>
        <w:r w:rsidR="00E516C4" w:rsidRPr="00E516C4">
          <w:rPr>
            <w:rFonts w:cs="Calibri"/>
            <w:sz w:val="20"/>
            <w:szCs w:val="24"/>
            <w:rPrChange w:id="1241" w:author="Sina Furkan Özdemir [2]" w:date="2021-09-24T08:50:00Z">
              <w:rPr>
                <w:rFonts w:ascii="Times New Roman" w:hAnsi="Times New Roman"/>
                <w:sz w:val="24"/>
                <w:szCs w:val="24"/>
              </w:rPr>
            </w:rPrChange>
          </w:rPr>
          <w:t xml:space="preserve"> 2013; Hobolt and Tilley 2014)</w:t>
        </w:r>
      </w:ins>
      <w:ins w:id="1242" w:author="Sina Furkan Özdemir [2]" w:date="2021-09-24T08:48:00Z">
        <w:r w:rsidR="001F26CD" w:rsidRPr="001F26CD">
          <w:rPr>
            <w:sz w:val="20"/>
            <w:szCs w:val="18"/>
            <w:lang w:val="en-US"/>
            <w:rPrChange w:id="1243" w:author="Sina Furkan Özdemir [2]" w:date="2021-09-24T08:48:00Z">
              <w:rPr>
                <w:b/>
                <w:sz w:val="20"/>
                <w:szCs w:val="18"/>
                <w:lang w:val="en-US"/>
              </w:rPr>
            </w:rPrChange>
          </w:rPr>
          <w:fldChar w:fldCharType="end"/>
        </w:r>
        <w:r w:rsidR="001F26CD" w:rsidRPr="001F26CD">
          <w:rPr>
            <w:sz w:val="20"/>
            <w:szCs w:val="18"/>
            <w:lang w:val="en-GB"/>
            <w:rPrChange w:id="1244" w:author="Sina Furkan Özdemir [2]" w:date="2021-09-24T08:48:00Z">
              <w:rPr>
                <w:b/>
                <w:sz w:val="20"/>
                <w:szCs w:val="18"/>
                <w:lang w:val="en-GB"/>
              </w:rPr>
            </w:rPrChange>
          </w:rPr>
          <w:t>. Thus, supranational institutions have a hard time getting their message across via traditional media channels and achieve publicity.</w:t>
        </w:r>
      </w:ins>
    </w:p>
    <w:p w14:paraId="62307460" w14:textId="06113AFF" w:rsidR="001F26CD" w:rsidRPr="001F26CD" w:rsidRDefault="001F26CD" w:rsidP="001F26CD">
      <w:pPr>
        <w:spacing w:before="120" w:after="0" w:line="240" w:lineRule="auto"/>
        <w:jc w:val="both"/>
        <w:rPr>
          <w:ins w:id="1245" w:author="Sina Furkan Özdemir [2]" w:date="2021-09-24T08:48:00Z"/>
          <w:sz w:val="20"/>
          <w:szCs w:val="18"/>
          <w:lang w:val="en-US"/>
          <w:rPrChange w:id="1246" w:author="Sina Furkan Özdemir [2]" w:date="2021-09-24T08:48:00Z">
            <w:rPr>
              <w:ins w:id="1247" w:author="Sina Furkan Özdemir [2]" w:date="2021-09-24T08:48:00Z"/>
              <w:b/>
              <w:sz w:val="20"/>
              <w:szCs w:val="18"/>
              <w:lang w:val="en-US"/>
            </w:rPr>
          </w:rPrChange>
        </w:rPr>
      </w:pPr>
      <w:ins w:id="1248" w:author="Sina Furkan Özdemir [2]" w:date="2021-09-24T08:48:00Z">
        <w:r w:rsidRPr="001F26CD">
          <w:rPr>
            <w:sz w:val="20"/>
            <w:szCs w:val="18"/>
            <w:lang w:val="en-GB"/>
            <w:rPrChange w:id="1249" w:author="Sina Furkan Özdemir [2]" w:date="2021-09-24T08:48:00Z">
              <w:rPr>
                <w:b/>
                <w:sz w:val="20"/>
                <w:szCs w:val="18"/>
                <w:lang w:val="en-GB"/>
              </w:rPr>
            </w:rPrChange>
          </w:rPr>
          <w:t>Social media platforms</w:t>
        </w:r>
      </w:ins>
      <w:ins w:id="1250" w:author="Sina Furkan Özdemir [2]" w:date="2021-09-24T08:49:00Z">
        <w:r w:rsidR="0032303F">
          <w:rPr>
            <w:sz w:val="20"/>
            <w:szCs w:val="18"/>
            <w:lang w:val="en-GB"/>
          </w:rPr>
          <w:t xml:space="preserve"> can</w:t>
        </w:r>
      </w:ins>
      <w:ins w:id="1251" w:author="Sina Furkan Özdemir [2]" w:date="2021-09-24T08:48:00Z">
        <w:r w:rsidRPr="001F26CD">
          <w:rPr>
            <w:sz w:val="20"/>
            <w:szCs w:val="18"/>
            <w:lang w:val="en-GB"/>
            <w:rPrChange w:id="1252" w:author="Sina Furkan Özdemir [2]" w:date="2021-09-24T08:48:00Z">
              <w:rPr>
                <w:b/>
                <w:sz w:val="20"/>
                <w:szCs w:val="18"/>
                <w:lang w:val="en-GB"/>
              </w:rPr>
            </w:rPrChange>
          </w:rPr>
          <w:t xml:space="preserve"> be a solution to some of the</w:t>
        </w:r>
      </w:ins>
      <w:ins w:id="1253" w:author="Sina Furkan Özdemir [2]" w:date="2021-09-24T08:49:00Z">
        <w:r w:rsidR="000D2B48">
          <w:rPr>
            <w:sz w:val="20"/>
            <w:szCs w:val="18"/>
            <w:lang w:val="en-GB"/>
          </w:rPr>
          <w:t xml:space="preserve"> external</w:t>
        </w:r>
      </w:ins>
      <w:ins w:id="1254" w:author="Sina Furkan Özdemir [2]" w:date="2021-09-24T08:48:00Z">
        <w:r w:rsidRPr="001F26CD">
          <w:rPr>
            <w:sz w:val="20"/>
            <w:szCs w:val="18"/>
            <w:lang w:val="en-GB"/>
            <w:rPrChange w:id="1255" w:author="Sina Furkan Özdemir [2]" w:date="2021-09-24T08:48:00Z">
              <w:rPr>
                <w:b/>
                <w:sz w:val="20"/>
                <w:szCs w:val="18"/>
                <w:lang w:val="en-GB"/>
              </w:rPr>
            </w:rPrChange>
          </w:rPr>
          <w:t xml:space="preserve"> obstacles. With a view to external constraints, social media allow citizens to engage with content beyond national boundaries (Bossetta et al., 2017), thus potentially ameliorating adverse effects of fractured public spheres. Furthermore, social media imbue users with a degree of gatekeeping power (Wallace, 2018). The decentralized structure of these platforms, where users themselves can choose which messages will be allowed and amplified in the information environment, gives supranational EU actors some freedom to determine which issues to highlight, thus allows them to partially circumvent traditional media selection logics to generate publicity. Moreover, social media platforms, specifically Twitter, can act as a ‘double-barrelled gun’ for reaching out to the citizenry: recent research shows that journalists tend to pick up tweets from political actors (especially highly engaging tweets) and incorporate them in news articles </w:t>
        </w:r>
        <w:r w:rsidRPr="001F26CD">
          <w:rPr>
            <w:sz w:val="20"/>
            <w:szCs w:val="18"/>
            <w:lang w:val="en-GB"/>
            <w:rPrChange w:id="1256" w:author="Sina Furkan Özdemir [2]" w:date="2021-09-24T08:48:00Z">
              <w:rPr>
                <w:b/>
                <w:sz w:val="20"/>
                <w:szCs w:val="18"/>
                <w:lang w:val="en-GB"/>
              </w:rPr>
            </w:rPrChange>
          </w:rPr>
          <w:fldChar w:fldCharType="begin"/>
        </w:r>
      </w:ins>
      <w:ins w:id="1257" w:author="Sina Furkan Özdemir [2]" w:date="2021-09-24T08:50:00Z">
        <w:r w:rsidR="00E516C4">
          <w:rPr>
            <w:sz w:val="20"/>
            <w:szCs w:val="18"/>
            <w:lang w:val="en-GB"/>
          </w:rPr>
          <w:instrText xml:space="preserve"> ADDIN ZOTERO_ITEM CSL_CITATION {"citationID":"GuetmFVH","properties":{"formattedCitation":"(Cage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ins w:id="1258" w:author="Sina Furkan Özdemir [2]" w:date="2021-09-24T08:48:00Z">
        <w:r w:rsidRPr="001F26CD">
          <w:rPr>
            <w:sz w:val="20"/>
            <w:szCs w:val="18"/>
            <w:lang w:val="en-GB"/>
            <w:rPrChange w:id="1259" w:author="Sina Furkan Özdemir [2]" w:date="2021-09-24T08:48:00Z">
              <w:rPr>
                <w:b/>
                <w:sz w:val="20"/>
                <w:szCs w:val="18"/>
                <w:lang w:val="en-GB"/>
              </w:rPr>
            </w:rPrChange>
          </w:rPr>
          <w:fldChar w:fldCharType="separate"/>
        </w:r>
        <w:r w:rsidRPr="001F26CD">
          <w:rPr>
            <w:sz w:val="20"/>
            <w:szCs w:val="18"/>
            <w:rPrChange w:id="1260" w:author="Sina Furkan Özdemir [2]" w:date="2021-09-24T08:48:00Z">
              <w:rPr>
                <w:b/>
                <w:sz w:val="20"/>
                <w:szCs w:val="18"/>
              </w:rPr>
            </w:rPrChange>
          </w:rPr>
          <w:t xml:space="preserve">(Cage </w:t>
        </w:r>
        <w:r w:rsidRPr="001F26CD">
          <w:rPr>
            <w:i/>
            <w:iCs/>
            <w:sz w:val="20"/>
            <w:szCs w:val="18"/>
            <w:rPrChange w:id="1261" w:author="Sina Furkan Özdemir [2]" w:date="2021-09-24T08:48:00Z">
              <w:rPr>
                <w:b/>
                <w:i/>
                <w:iCs/>
                <w:sz w:val="20"/>
                <w:szCs w:val="18"/>
              </w:rPr>
            </w:rPrChange>
          </w:rPr>
          <w:t>et al.</w:t>
        </w:r>
        <w:r w:rsidRPr="001F26CD">
          <w:rPr>
            <w:sz w:val="20"/>
            <w:szCs w:val="18"/>
            <w:rPrChange w:id="1262" w:author="Sina Furkan Özdemir [2]" w:date="2021-09-24T08:48:00Z">
              <w:rPr>
                <w:b/>
                <w:sz w:val="20"/>
                <w:szCs w:val="18"/>
              </w:rPr>
            </w:rPrChange>
          </w:rPr>
          <w:t xml:space="preserve"> 2020; Oschatz </w:t>
        </w:r>
        <w:r w:rsidRPr="001F26CD">
          <w:rPr>
            <w:i/>
            <w:iCs/>
            <w:sz w:val="20"/>
            <w:szCs w:val="18"/>
            <w:rPrChange w:id="1263" w:author="Sina Furkan Özdemir [2]" w:date="2021-09-24T08:48:00Z">
              <w:rPr>
                <w:b/>
                <w:i/>
                <w:iCs/>
                <w:sz w:val="20"/>
                <w:szCs w:val="18"/>
              </w:rPr>
            </w:rPrChange>
          </w:rPr>
          <w:t>et al.</w:t>
        </w:r>
        <w:r w:rsidRPr="001F26CD">
          <w:rPr>
            <w:sz w:val="20"/>
            <w:szCs w:val="18"/>
            <w:rPrChange w:id="1264" w:author="Sina Furkan Özdemir [2]" w:date="2021-09-24T08:48:00Z">
              <w:rPr>
                <w:b/>
                <w:sz w:val="20"/>
                <w:szCs w:val="18"/>
              </w:rPr>
            </w:rPrChange>
          </w:rPr>
          <w:t xml:space="preserve"> 2021)</w:t>
        </w:r>
        <w:r w:rsidRPr="001F26CD">
          <w:rPr>
            <w:sz w:val="20"/>
            <w:szCs w:val="18"/>
            <w:lang w:val="en-US"/>
            <w:rPrChange w:id="1265" w:author="Sina Furkan Özdemir [2]" w:date="2021-09-24T08:48:00Z">
              <w:rPr>
                <w:b/>
                <w:sz w:val="20"/>
                <w:szCs w:val="18"/>
                <w:lang w:val="en-US"/>
              </w:rPr>
            </w:rPrChange>
          </w:rPr>
          <w:fldChar w:fldCharType="end"/>
        </w:r>
        <w:r w:rsidRPr="001F26CD">
          <w:rPr>
            <w:sz w:val="20"/>
            <w:szCs w:val="18"/>
            <w:lang w:val="en-US"/>
            <w:rPrChange w:id="1266" w:author="Sina Furkan Özdemir [2]" w:date="2021-09-24T08:48:00Z">
              <w:rPr>
                <w:b/>
                <w:sz w:val="20"/>
                <w:szCs w:val="18"/>
                <w:lang w:val="en-US"/>
              </w:rPr>
            </w:rPrChange>
          </w:rPr>
          <w:t>, boosting their communication potential further.</w:t>
        </w:r>
      </w:ins>
    </w:p>
    <w:p w14:paraId="77ED64D5" w14:textId="77777777" w:rsidR="001F26CD" w:rsidRPr="001F26CD" w:rsidRDefault="001F26CD" w:rsidP="001F26CD">
      <w:pPr>
        <w:spacing w:before="120" w:after="0" w:line="240" w:lineRule="auto"/>
        <w:jc w:val="both"/>
        <w:rPr>
          <w:ins w:id="1267" w:author="Sina Furkan Özdemir [2]" w:date="2021-09-24T08:48:00Z"/>
          <w:sz w:val="20"/>
          <w:szCs w:val="18"/>
          <w:lang w:val="en-GB"/>
          <w:rPrChange w:id="1268" w:author="Sina Furkan Özdemir [2]" w:date="2021-09-24T08:48:00Z">
            <w:rPr>
              <w:ins w:id="1269" w:author="Sina Furkan Özdemir [2]" w:date="2021-09-24T08:48:00Z"/>
              <w:b/>
              <w:sz w:val="20"/>
              <w:szCs w:val="18"/>
              <w:lang w:val="en-GB"/>
            </w:rPr>
          </w:rPrChange>
        </w:rPr>
      </w:pPr>
      <w:ins w:id="1270" w:author="Sina Furkan Özdemir [2]" w:date="2021-09-24T08:48:00Z">
        <w:r w:rsidRPr="001F26CD">
          <w:rPr>
            <w:sz w:val="20"/>
            <w:szCs w:val="18"/>
            <w:lang w:val="en-GB"/>
            <w:rPrChange w:id="1271" w:author="Sina Furkan Özdemir [2]" w:date="2021-09-24T08:48:00Z">
              <w:rPr>
                <w:b/>
                <w:sz w:val="20"/>
                <w:szCs w:val="18"/>
                <w:lang w:val="en-GB"/>
              </w:rPr>
            </w:rPrChange>
          </w:rPr>
          <w:t>Furthermore, social media has the potential to mitigate internal conflict over limited resources and comprehensibility. Firstly, It takes mere minutes to set up an account and they are rather easy to maintain. In addition, platforms usually reward clear and concise messaging which are arguably cheaper to produce than press releases. Secondly, the platforms usually reward clear and concise messaging which are arguably cheaper to produce than press releases. Thirdly, social media allow multimedia features that are also beneficial for accessible and engaging communication. Lastly, 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they could simply follow respective accounts by a simple click.</w:t>
        </w:r>
      </w:ins>
    </w:p>
    <w:p w14:paraId="4297938B" w14:textId="77777777" w:rsidR="00FF546C" w:rsidRPr="001F26CD" w:rsidRDefault="00FF546C" w:rsidP="007D7C37">
      <w:pPr>
        <w:spacing w:before="120" w:after="0" w:line="240" w:lineRule="auto"/>
        <w:jc w:val="both"/>
        <w:rPr>
          <w:b/>
          <w:sz w:val="20"/>
          <w:szCs w:val="18"/>
          <w:lang w:val="en-GB"/>
          <w:rPrChange w:id="1272" w:author="Sina Furkan Özdemir [2]" w:date="2021-09-24T08:48:00Z">
            <w:rPr>
              <w:b/>
              <w:sz w:val="20"/>
              <w:szCs w:val="18"/>
              <w:lang w:val="en-US"/>
            </w:rPr>
          </w:rPrChange>
        </w:rPr>
      </w:pPr>
    </w:p>
    <w:p w14:paraId="6DB8B620" w14:textId="00979931" w:rsidR="00A233EF" w:rsidRPr="0029563D" w:rsidRDefault="00A233EF" w:rsidP="00A233EF">
      <w:pPr>
        <w:spacing w:before="120" w:after="120" w:line="240" w:lineRule="auto"/>
        <w:jc w:val="both"/>
        <w:rPr>
          <w:sz w:val="20"/>
          <w:szCs w:val="18"/>
          <w:lang w:val="en-US"/>
          <w:rPrChange w:id="1273" w:author="Sina Furkan Özdemir" w:date="2021-09-20T17:27:00Z">
            <w:rPr>
              <w:sz w:val="20"/>
              <w:szCs w:val="18"/>
              <w:lang w:val="en-GB"/>
            </w:rPr>
          </w:rPrChange>
        </w:rPr>
      </w:pPr>
      <w:bookmarkStart w:id="1274" w:name="_Hlk75851178"/>
      <w:del w:id="1275" w:author="Sina Furkan Özdemir [2]" w:date="2021-09-21T16:16:00Z">
        <w:r w:rsidRPr="0029563D" w:rsidDel="00FF546C">
          <w:rPr>
            <w:b/>
            <w:sz w:val="20"/>
            <w:szCs w:val="18"/>
            <w:lang w:val="en-US"/>
            <w:rPrChange w:id="1276" w:author="Sina Furkan Özdemir" w:date="2021-09-20T17:27:00Z">
              <w:rPr>
                <w:b/>
                <w:sz w:val="20"/>
                <w:szCs w:val="18"/>
                <w:lang w:val="en-GB"/>
              </w:rPr>
            </w:rPrChange>
          </w:rPr>
          <w:delText>2</w:delText>
        </w:r>
      </w:del>
      <w:ins w:id="1277" w:author="Sina Furkan Özdemir [2]" w:date="2021-09-21T16:16:00Z">
        <w:r w:rsidR="00FF546C">
          <w:rPr>
            <w:b/>
            <w:sz w:val="20"/>
            <w:szCs w:val="18"/>
            <w:lang w:val="en-US"/>
          </w:rPr>
          <w:t>3</w:t>
        </w:r>
      </w:ins>
      <w:r w:rsidRPr="0029563D">
        <w:rPr>
          <w:b/>
          <w:sz w:val="20"/>
          <w:szCs w:val="18"/>
          <w:lang w:val="en-US"/>
          <w:rPrChange w:id="1278" w:author="Sina Furkan Özdemir" w:date="2021-09-20T17:27:00Z">
            <w:rPr>
              <w:b/>
              <w:sz w:val="20"/>
              <w:szCs w:val="18"/>
              <w:lang w:val="en-GB"/>
            </w:rPr>
          </w:rPrChange>
        </w:rPr>
        <w:t>. Data collection: Supranational tweets and relevant benchmarks</w:t>
      </w:r>
    </w:p>
    <w:bookmarkEnd w:id="1274"/>
    <w:p w14:paraId="4CEDE2C1" w14:textId="0EC6CA0D" w:rsidR="0063237A" w:rsidRPr="0029563D" w:rsidRDefault="0063237A" w:rsidP="0063237A">
      <w:pPr>
        <w:pStyle w:val="FirstParagraph"/>
        <w:jc w:val="both"/>
        <w:rPr>
          <w:ins w:id="1279" w:author="Sina Furkan Özdemir" w:date="2021-09-20T17:23:00Z"/>
          <w:sz w:val="20"/>
          <w:szCs w:val="20"/>
          <w:rPrChange w:id="1280" w:author="Sina Furkan Özdemir" w:date="2021-09-20T17:27:00Z">
            <w:rPr>
              <w:ins w:id="1281" w:author="Sina Furkan Özdemir" w:date="2021-09-20T17:23:00Z"/>
              <w:sz w:val="20"/>
              <w:szCs w:val="20"/>
              <w:lang w:val="tr-TR"/>
            </w:rPr>
          </w:rPrChange>
        </w:rPr>
      </w:pPr>
      <w:ins w:id="1282" w:author="Sina Furkan Özdemir" w:date="2021-09-20T17:23:00Z">
        <w:r w:rsidRPr="0029563D">
          <w:rPr>
            <w:sz w:val="20"/>
            <w:szCs w:val="20"/>
          </w:rPr>
          <w:t>We focus on Twitter to study the supranat</w:t>
        </w:r>
        <w:r w:rsidRPr="0029563D">
          <w:rPr>
            <w:sz w:val="20"/>
            <w:szCs w:val="20"/>
            <w:rPrChange w:id="1283" w:author="Sina Furkan Özdemir" w:date="2021-09-20T17:27:00Z">
              <w:rPr>
                <w:sz w:val="20"/>
                <w:szCs w:val="20"/>
                <w:lang w:val="tr-TR"/>
              </w:rPr>
            </w:rPrChange>
          </w:rPr>
          <w:t xml:space="preserve">ional public communication on social media. Our platform choice is motivated by three factors. First and foremost, Twitter has acquired a more significant place in the political communication </w:t>
        </w:r>
        <w:r w:rsidRPr="0029563D">
          <w:rPr>
            <w:sz w:val="20"/>
            <w:szCs w:val="20"/>
            <w:rPrChange w:id="1284" w:author="Sina Furkan Özdemir" w:date="2021-09-20T17:27:00Z">
              <w:rPr>
                <w:sz w:val="20"/>
                <w:szCs w:val="20"/>
                <w:lang w:val="tr-TR"/>
              </w:rPr>
            </w:rPrChange>
          </w:rPr>
          <w:lastRenderedPageBreak/>
          <w:t xml:space="preserve">environments compared to some of the other popular social media platforms such as Instagram and LinkedIn in the recent decade </w:t>
        </w:r>
        <w:r w:rsidRPr="0029563D">
          <w:rPr>
            <w:sz w:val="20"/>
            <w:szCs w:val="20"/>
            <w:rPrChange w:id="1285" w:author="Sina Furkan Özdemir" w:date="2021-09-20T17:27:00Z">
              <w:rPr>
                <w:sz w:val="20"/>
                <w:szCs w:val="20"/>
                <w:lang w:val="en-GB"/>
              </w:rPr>
            </w:rPrChange>
          </w:rPr>
          <w:fldChar w:fldCharType="begin"/>
        </w:r>
      </w:ins>
      <w:ins w:id="1286" w:author="Sina Furkan Özdemir [2]" w:date="2021-09-21T15:57:00Z">
        <w:r w:rsidR="00F70249">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ins>
      <w:del w:id="1287" w:author="Sina Furkan Özdemir [2]" w:date="2021-09-21T15:57:00Z">
        <w:r w:rsidR="0032464D" w:rsidDel="00F70249">
          <w:rPr>
            <w:sz w:val="20"/>
            <w:szCs w:val="20"/>
          </w:rPr>
          <w:delInstrText xml:space="preserve"> ADDIN ZOTERO_ITEM CSL_CITATION {"citationID":"zMOKuHpm","properties":{"formattedCitation":"(Jungherr 2016; Segesten and Bossetta 2017; Stier {\\i{}et al.} 2018)","plainCitation":"(Jungherr 2016; Segesten and Bossetta 2017; Stier et al. 2018)","noteIndex":0},"citationItems":[{"id":6256,"uris":["http://zotero.org/groups/2912652/items/5XLBISNL"],"uri":["http://zotero.org/groups/2912652/items/5XLBISNL"],"itemData":{"id":6256,"type":"article-journal","abstract":"Twitter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6258,"uris":["http://zotero.org/groups/2912652/items/57LLFY3H"],"uri":["http://zotero.org/groups/2912652/items/57LLFY3H"],"itemData":{"id":6258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6255,"uris":["http://zotero.org/groups/2912652/items/RC85UEWM"],"uri":["http://zotero.org/groups/2912652/items/RC85UEWM"],"itemData":{"id":6255,"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del>
      <w:ins w:id="1288" w:author="Sina Furkan Özdemir" w:date="2021-09-20T17:23:00Z">
        <w:r w:rsidRPr="0029563D">
          <w:rPr>
            <w:sz w:val="20"/>
            <w:szCs w:val="20"/>
            <w:rPrChange w:id="1289" w:author="Sina Furkan Özdemir" w:date="2021-09-20T17:27:00Z">
              <w:rPr>
                <w:sz w:val="20"/>
                <w:szCs w:val="20"/>
                <w:lang w:val="tr-TR"/>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Jungherr</w:t>
      </w:r>
      <w:proofErr w:type="spellEnd"/>
      <w:r w:rsidR="0032464D" w:rsidRPr="0032464D">
        <w:rPr>
          <w:rFonts w:ascii="Calibri" w:hAnsi="Calibri" w:cs="Calibri"/>
          <w:sz w:val="20"/>
        </w:rPr>
        <w:t xml:space="preserve">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ins w:id="1290" w:author="Sina Furkan Özdemir" w:date="2021-09-20T17:23:00Z">
        <w:r w:rsidRPr="0029563D">
          <w:rPr>
            <w:sz w:val="20"/>
            <w:szCs w:val="20"/>
            <w:rPrChange w:id="1291" w:author="Sina Furkan Özdemir" w:date="2021-09-20T17:27:00Z">
              <w:rPr>
                <w:sz w:val="20"/>
                <w:szCs w:val="20"/>
                <w:lang w:val="tr-TR"/>
              </w:rPr>
            </w:rPrChange>
          </w:rPr>
          <w:fldChar w:fldCharType="end"/>
        </w:r>
        <w:r w:rsidRPr="0029563D">
          <w:rPr>
            <w:sz w:val="20"/>
            <w:szCs w:val="20"/>
            <w:rPrChange w:id="1292" w:author="Sina Furkan Özdemir" w:date="2021-09-20T17:27:00Z">
              <w:rPr>
                <w:sz w:val="20"/>
                <w:szCs w:val="20"/>
                <w:lang w:val="tr-TR"/>
              </w:rPr>
            </w:rPrChange>
          </w:rPr>
          <w:t>. Moreover, Twitter is a unique social media platforms vis-a-vis public communication because it can serve as a “</w:t>
        </w:r>
        <w:proofErr w:type="spellStart"/>
        <w:r w:rsidRPr="0029563D">
          <w:rPr>
            <w:sz w:val="20"/>
            <w:szCs w:val="20"/>
            <w:rPrChange w:id="1293" w:author="Sina Furkan Özdemir" w:date="2021-09-20T17:27:00Z">
              <w:rPr>
                <w:sz w:val="20"/>
                <w:szCs w:val="20"/>
                <w:lang w:val="tr-TR"/>
              </w:rPr>
            </w:rPrChange>
          </w:rPr>
          <w:t>double-barrelled</w:t>
        </w:r>
        <w:proofErr w:type="spellEnd"/>
        <w:r w:rsidRPr="0029563D">
          <w:rPr>
            <w:sz w:val="20"/>
            <w:szCs w:val="20"/>
            <w:rPrChange w:id="1294" w:author="Sina Furkan Özdemir" w:date="2021-09-20T17:27:00Z">
              <w:rPr>
                <w:sz w:val="20"/>
                <w:szCs w:val="20"/>
                <w:lang w:val="tr-TR"/>
              </w:rPr>
            </w:rPrChange>
          </w:rPr>
          <w:t xml:space="preserve"> gun”. </w:t>
        </w:r>
        <w:r w:rsidRPr="0029563D">
          <w:rPr>
            <w:sz w:val="20"/>
            <w:szCs w:val="20"/>
            <w:rPrChange w:id="1295" w:author="Sina Furkan Özdemir" w:date="2021-09-20T17:27:00Z">
              <w:rPr>
                <w:sz w:val="20"/>
                <w:szCs w:val="20"/>
                <w:lang w:val="en-GB"/>
              </w:rPr>
            </w:rPrChange>
          </w:rPr>
          <w:t xml:space="preserve">Recent research shows that journalists tend to pick up tweets from political actors (especially highly engaging tweets) and incorporate them in news articles </w:t>
        </w:r>
        <w:r w:rsidRPr="0029563D">
          <w:rPr>
            <w:sz w:val="20"/>
            <w:szCs w:val="20"/>
            <w:rPrChange w:id="1296" w:author="Sina Furkan Özdemir" w:date="2021-09-20T17:27:00Z">
              <w:rPr>
                <w:sz w:val="20"/>
                <w:szCs w:val="20"/>
                <w:lang w:val="en-GB"/>
              </w:rPr>
            </w:rPrChange>
          </w:rPr>
          <w:fldChar w:fldCharType="begin"/>
        </w:r>
      </w:ins>
      <w:ins w:id="1297" w:author="Sina Furkan Özdemir [2]" w:date="2021-09-21T15:57:00Z">
        <w:r w:rsidR="00F70249">
          <w:rPr>
            <w:sz w:val="20"/>
            <w:szCs w:val="20"/>
          </w:rPr>
          <w:instrText xml:space="preserve"> ADDIN ZOTERO_ITEM CSL_CITATION {"citationID":"wYvslyu2","properties":{"formattedCitation":"(Cage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del w:id="1298" w:author="Sina Furkan Özdemir [2]" w:date="2021-09-21T15:57:00Z">
        <w:r w:rsidR="0032464D" w:rsidDel="00F70249">
          <w:rPr>
            <w:sz w:val="20"/>
            <w:szCs w:val="20"/>
          </w:rPr>
          <w:delInstrText xml:space="preserve"> ADDIN ZOTERO_ITEM CSL_CITATION {"citationID":"wYvslyu2","properties":{"formattedCitation":"(Cage {\\i{}et al.} 2020; Oschatz {\\i{}et al.} 2021)","plainCitation":"(Cage et al. 2020; Oschatz et al. 2021)","noteIndex":0},"citationItems":[{"id":6266,"uris":["http://zotero.org/groups/2912652/items/F4HGHZNH"],"uri":["http://zotero.org/groups/2912652/items/F4HGHZNH"],"itemData":{"id":6266,"type":"report","abstract":"Social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6261,"uris":["http://zotero.org/groups/2912652/items/VXA9QKS2"],"uri":["http://zotero.org/groups/2912652/items/VXA9QKS2"],"itemData":{"id":6261,"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del>
      <w:ins w:id="1299" w:author="Sina Furkan Özdemir" w:date="2021-09-20T17:23:00Z">
        <w:r w:rsidRPr="0029563D">
          <w:rPr>
            <w:sz w:val="20"/>
            <w:szCs w:val="20"/>
            <w:rPrChange w:id="1300" w:author="Sina Furkan Özdemir" w:date="2021-09-20T17:27:00Z">
              <w:rPr>
                <w:sz w:val="20"/>
                <w:szCs w:val="20"/>
                <w:lang w:val="tr-TR"/>
              </w:rPr>
            </w:rPrChange>
          </w:rPr>
          <w:fldChar w:fldCharType="separate"/>
        </w:r>
      </w:ins>
      <w:r w:rsidR="0032464D" w:rsidRPr="0032464D">
        <w:rPr>
          <w:rFonts w:ascii="Calibri" w:hAnsi="Calibri" w:cs="Calibri"/>
          <w:sz w:val="20"/>
        </w:rPr>
        <w:t xml:space="preserve">(Cage </w:t>
      </w:r>
      <w:r w:rsidR="0032464D" w:rsidRPr="0032464D">
        <w:rPr>
          <w:rFonts w:ascii="Calibri" w:hAnsi="Calibri" w:cs="Calibri"/>
          <w:i/>
          <w:iCs/>
          <w:sz w:val="20"/>
        </w:rPr>
        <w:t>et al.</w:t>
      </w:r>
      <w:r w:rsidR="0032464D" w:rsidRPr="0032464D">
        <w:rPr>
          <w:rFonts w:ascii="Calibri" w:hAnsi="Calibri" w:cs="Calibri"/>
          <w:sz w:val="20"/>
        </w:rPr>
        <w:t xml:space="preserve"> 2020; </w:t>
      </w:r>
      <w:proofErr w:type="spellStart"/>
      <w:r w:rsidR="0032464D" w:rsidRPr="0032464D">
        <w:rPr>
          <w:rFonts w:ascii="Calibri" w:hAnsi="Calibri" w:cs="Calibri"/>
          <w:sz w:val="20"/>
        </w:rPr>
        <w:t>Oschatz</w:t>
      </w:r>
      <w:proofErr w:type="spellEnd"/>
      <w:r w:rsidR="0032464D" w:rsidRPr="0032464D">
        <w:rPr>
          <w:rFonts w:ascii="Calibri" w:hAnsi="Calibri" w:cs="Calibri"/>
          <w:sz w:val="20"/>
        </w:rPr>
        <w:t xml:space="preserve"> </w:t>
      </w:r>
      <w:r w:rsidR="0032464D" w:rsidRPr="0032464D">
        <w:rPr>
          <w:rFonts w:ascii="Calibri" w:hAnsi="Calibri" w:cs="Calibri"/>
          <w:i/>
          <w:iCs/>
          <w:sz w:val="20"/>
        </w:rPr>
        <w:t>et al.</w:t>
      </w:r>
      <w:r w:rsidR="0032464D" w:rsidRPr="0032464D">
        <w:rPr>
          <w:rFonts w:ascii="Calibri" w:hAnsi="Calibri" w:cs="Calibri"/>
          <w:sz w:val="20"/>
        </w:rPr>
        <w:t xml:space="preserve"> 2021)</w:t>
      </w:r>
      <w:ins w:id="1301" w:author="Sina Furkan Özdemir" w:date="2021-09-20T17:23:00Z">
        <w:r w:rsidRPr="0029563D">
          <w:rPr>
            <w:sz w:val="20"/>
            <w:szCs w:val="20"/>
            <w:rPrChange w:id="1302" w:author="Sina Furkan Özdemir" w:date="2021-09-20T17:27:00Z">
              <w:rPr>
                <w:sz w:val="20"/>
                <w:szCs w:val="20"/>
                <w:lang w:val="tr-TR"/>
              </w:rPr>
            </w:rPrChange>
          </w:rPr>
          <w:fldChar w:fldCharType="end"/>
        </w:r>
        <w:r w:rsidRPr="0029563D">
          <w:rPr>
            <w:sz w:val="20"/>
            <w:szCs w:val="20"/>
          </w:rPr>
          <w:t>, boosting their communication potential further.</w:t>
        </w:r>
        <w:r w:rsidRPr="0029563D">
          <w:rPr>
            <w:sz w:val="20"/>
            <w:szCs w:val="20"/>
            <w:rPrChange w:id="1303" w:author="Sina Furkan Özdemir" w:date="2021-09-20T17:27:00Z">
              <w:rPr>
                <w:sz w:val="20"/>
                <w:szCs w:val="20"/>
                <w:lang w:val="tr-TR"/>
              </w:rPr>
            </w:rPrChange>
          </w:rPr>
          <w:t xml:space="preserve"> Lastly, Twitter as a platform offers a more transparent access to the historical data. Unlike other politically popular platforms such as Facebook, we can access to the full population of historical tweet without any </w:t>
        </w:r>
        <w:proofErr w:type="spellStart"/>
        <w:r w:rsidRPr="0029563D">
          <w:rPr>
            <w:sz w:val="20"/>
            <w:szCs w:val="20"/>
            <w:rPrChange w:id="1304" w:author="Sina Furkan Özdemir" w:date="2021-09-20T17:27:00Z">
              <w:rPr>
                <w:sz w:val="20"/>
                <w:szCs w:val="20"/>
                <w:lang w:val="tr-TR"/>
              </w:rPr>
            </w:rPrChange>
          </w:rPr>
          <w:t>curration</w:t>
        </w:r>
        <w:proofErr w:type="spellEnd"/>
        <w:r w:rsidRPr="0029563D">
          <w:rPr>
            <w:sz w:val="20"/>
            <w:szCs w:val="20"/>
            <w:rPrChange w:id="1305" w:author="Sina Furkan Özdemir" w:date="2021-09-20T17:27:00Z">
              <w:rPr>
                <w:sz w:val="20"/>
                <w:szCs w:val="20"/>
                <w:lang w:val="tr-TR"/>
              </w:rPr>
            </w:rPrChange>
          </w:rPr>
          <w:t xml:space="preserve"> on the dataset by the platform as we use academic track API 2.0 to collect our data. This allows us to provide a less biased, if not completely unbiased, picture of the EU executives’ public communication.</w:t>
        </w:r>
      </w:ins>
    </w:p>
    <w:p w14:paraId="5D20DA08" w14:textId="6EC5A3EA" w:rsidR="0063237A" w:rsidRPr="0029563D" w:rsidRDefault="0063237A" w:rsidP="0063237A">
      <w:pPr>
        <w:pStyle w:val="BodyText"/>
        <w:jc w:val="both"/>
        <w:rPr>
          <w:ins w:id="1306" w:author="Sina Furkan Özdemir" w:date="2021-09-20T17:23:00Z"/>
          <w:sz w:val="20"/>
          <w:szCs w:val="20"/>
          <w:rPrChange w:id="1307" w:author="Sina Furkan Özdemir" w:date="2021-09-20T17:27:00Z">
            <w:rPr>
              <w:ins w:id="1308" w:author="Sina Furkan Özdemir" w:date="2021-09-20T17:23:00Z"/>
              <w:sz w:val="20"/>
              <w:szCs w:val="20"/>
              <w:lang w:val="en-GB"/>
            </w:rPr>
          </w:rPrChange>
        </w:rPr>
      </w:pPr>
      <w:ins w:id="1309" w:author="Sina Furkan Özdemir" w:date="2021-09-20T17:23:00Z">
        <w:r w:rsidRPr="0029563D">
          <w:rPr>
            <w:sz w:val="20"/>
            <w:szCs w:val="20"/>
            <w:rPrChange w:id="1310" w:author="Sina Furkan Özdemir" w:date="2021-09-20T17:27:00Z">
              <w:rPr>
                <w:sz w:val="20"/>
                <w:szCs w:val="20"/>
                <w:lang w:val="en-GB"/>
              </w:rPr>
            </w:rPrChange>
          </w:rPr>
          <w:t xml:space="preserve">Identifying the population of relevant supranational Twitter accounts followed recent evidence in the literature. Institutions such as the European Commission or the European Central Bank (ECB) are often core addressees of public politicization and are equated with EU legitimacy more broadly in the minds of citizens </w:t>
        </w:r>
        <w:r w:rsidRPr="0029563D">
          <w:rPr>
            <w:sz w:val="20"/>
            <w:szCs w:val="20"/>
            <w:rPrChange w:id="1311" w:author="Sina Furkan Özdemir" w:date="2021-09-20T17:27:00Z">
              <w:rPr>
                <w:sz w:val="20"/>
                <w:szCs w:val="20"/>
                <w:lang w:val="en-GB"/>
              </w:rPr>
            </w:rPrChange>
          </w:rPr>
          <w:fldChar w:fldCharType="begin"/>
        </w:r>
      </w:ins>
      <w:ins w:id="1312" w:author="Sina Furkan Özdemir [2]" w:date="2021-09-21T15:57:00Z">
        <w:r w:rsidR="00F70249">
          <w:rPr>
            <w:sz w:val="20"/>
            <w:szCs w:val="20"/>
          </w:rPr>
          <w:instrText xml:space="preserve"> ADDIN ZOTERO_ITEM CSL_CITATION {"citationID":"hHbRLtIm","properties":{"formattedCitation":"(Silva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ins>
      <w:del w:id="1313" w:author="Sina Furkan Özdemir [2]" w:date="2021-09-21T15:57:00Z">
        <w:r w:rsidR="0032464D" w:rsidDel="00F70249">
          <w:rPr>
            <w:sz w:val="20"/>
            <w:szCs w:val="20"/>
          </w:rPr>
          <w:delInstrText xml:space="preserve"> ADDIN ZOTERO_ITEM CSL_CITATION {"citationID":"hHbRLtIm","properties":{"formattedCitation":"(Silva {\\i{}et al.} 2021)","plainCitation":"(Silva et al. 2021)","noteIndex":0},"citationItems":[{"id":6028,"uris":["http://zotero.org/groups/2912652/items/Y4NCCSCJ"],"uri":["http://zotero.org/groups/2912652/items/Y4NCCSCJ"],"itemData":{"id":6028,"type":"article-journal","abstract":"This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del>
      <w:ins w:id="1314" w:author="Sina Furkan Özdemir" w:date="2021-09-20T17:23:00Z">
        <w:r w:rsidRPr="0029563D">
          <w:rPr>
            <w:sz w:val="20"/>
            <w:szCs w:val="20"/>
            <w:rPrChange w:id="1315" w:author="Sina Furkan Özdemir" w:date="2021-09-20T17:27:00Z">
              <w:rPr>
                <w:sz w:val="20"/>
                <w:szCs w:val="20"/>
              </w:rPr>
            </w:rPrChange>
          </w:rPr>
          <w:fldChar w:fldCharType="separate"/>
        </w:r>
      </w:ins>
      <w:r w:rsidR="0032464D" w:rsidRPr="0032464D">
        <w:rPr>
          <w:rFonts w:ascii="Calibri" w:hAnsi="Calibri" w:cs="Calibri"/>
          <w:sz w:val="20"/>
        </w:rPr>
        <w:t xml:space="preserve">(Silva </w:t>
      </w:r>
      <w:r w:rsidR="0032464D" w:rsidRPr="0032464D">
        <w:rPr>
          <w:rFonts w:ascii="Calibri" w:hAnsi="Calibri" w:cs="Calibri"/>
          <w:i/>
          <w:iCs/>
          <w:sz w:val="20"/>
        </w:rPr>
        <w:t>et al.</w:t>
      </w:r>
      <w:r w:rsidR="0032464D" w:rsidRPr="0032464D">
        <w:rPr>
          <w:rFonts w:ascii="Calibri" w:hAnsi="Calibri" w:cs="Calibri"/>
          <w:sz w:val="20"/>
        </w:rPr>
        <w:t xml:space="preserve"> 2021)</w:t>
      </w:r>
      <w:ins w:id="1316" w:author="Sina Furkan Özdemir" w:date="2021-09-20T17:23:00Z">
        <w:r w:rsidRPr="0029563D">
          <w:rPr>
            <w:sz w:val="20"/>
            <w:szCs w:val="20"/>
            <w:rPrChange w:id="1317" w:author="Sina Furkan Özdemir" w:date="2021-09-20T17:27:00Z">
              <w:rPr>
                <w:sz w:val="20"/>
                <w:szCs w:val="20"/>
              </w:rPr>
            </w:rPrChange>
          </w:rPr>
          <w:fldChar w:fldCharType="end"/>
        </w:r>
        <w:r w:rsidRPr="0029563D">
          <w:rPr>
            <w:sz w:val="20"/>
            <w:szCs w:val="20"/>
            <w:rPrChange w:id="1318" w:author="Sina Furkan Özdemir" w:date="2021-09-20T17:27:00Z">
              <w:rPr>
                <w:sz w:val="20"/>
                <w:szCs w:val="20"/>
                <w:lang w:val="en-GB"/>
              </w:rPr>
            </w:rPrChange>
          </w:rPr>
          <w:t xml:space="preserve">. Accordingly, we identified the main Twitter accounts of the institutions falling under these definitions (e.g., @EU_Commission), their individual sub-branches (e.g., @EUHomeAffairs) and dedicated EU agencies (e.g., @Frontex), as well as the personal accounts of the individuals heading these institutions such as Presidents (e.g., </w:t>
        </w:r>
        <w:r w:rsidRPr="0029563D">
          <w:rPr>
            <w:iCs/>
            <w:sz w:val="20"/>
            <w:szCs w:val="20"/>
            <w:rPrChange w:id="1319" w:author="Sina Furkan Özdemir" w:date="2021-09-20T17:27:00Z">
              <w:rPr>
                <w:iCs/>
                <w:sz w:val="20"/>
                <w:szCs w:val="20"/>
                <w:lang w:val="en-GB"/>
              </w:rPr>
            </w:rPrChange>
          </w:rPr>
          <w:t>@vonderleyen</w:t>
        </w:r>
        <w:r w:rsidRPr="0029563D">
          <w:rPr>
            <w:sz w:val="20"/>
            <w:szCs w:val="20"/>
            <w:rPrChange w:id="1320" w:author="Sina Furkan Özdemir" w:date="2021-09-20T17:27:00Z">
              <w:rPr>
                <w:sz w:val="20"/>
                <w:szCs w:val="20"/>
                <w:lang w:val="en-GB"/>
              </w:rPr>
            </w:rPrChange>
          </w:rPr>
          <w:t xml:space="preserve">), Commissioners (e.g., @TimmermansEU), or Director-Generals (e.g., @lemaitre_eu) using the official webpages of the EU.  </w:t>
        </w:r>
      </w:ins>
    </w:p>
    <w:p w14:paraId="50594F87" w14:textId="2977F833" w:rsidR="0063237A" w:rsidRPr="0029563D" w:rsidRDefault="0063237A" w:rsidP="0063237A">
      <w:pPr>
        <w:pStyle w:val="BodyText"/>
        <w:jc w:val="both"/>
        <w:rPr>
          <w:ins w:id="1321" w:author="Sina Furkan Özdemir" w:date="2021-09-20T17:23:00Z"/>
          <w:sz w:val="20"/>
          <w:szCs w:val="20"/>
          <w:rPrChange w:id="1322" w:author="Sina Furkan Özdemir" w:date="2021-09-20T17:27:00Z">
            <w:rPr>
              <w:ins w:id="1323" w:author="Sina Furkan Özdemir" w:date="2021-09-20T17:23:00Z"/>
              <w:sz w:val="20"/>
              <w:szCs w:val="20"/>
              <w:lang w:val="en-GB"/>
            </w:rPr>
          </w:rPrChange>
        </w:rPr>
      </w:pPr>
      <w:ins w:id="1324" w:author="Sina Furkan Özdemir" w:date="2021-09-20T17:23:00Z">
        <w:r w:rsidRPr="0029563D">
          <w:rPr>
            <w:sz w:val="20"/>
            <w:szCs w:val="20"/>
            <w:rPrChange w:id="1325" w:author="Sina Furkan Özdemir" w:date="2021-09-20T17:27:00Z">
              <w:rPr>
                <w:sz w:val="20"/>
                <w:szCs w:val="20"/>
                <w:lang w:val="en-GB"/>
              </w:rPr>
            </w:rPrChange>
          </w:rPr>
          <w:t xml:space="preserve">We combine personal accounts with institutional accounts for two reasons. Firstly, events and policies related to particular authorities such as scandals and </w:t>
        </w:r>
        <w:proofErr w:type="spellStart"/>
        <w:r w:rsidRPr="0029563D">
          <w:rPr>
            <w:sz w:val="20"/>
            <w:szCs w:val="20"/>
            <w:rPrChange w:id="1326" w:author="Sina Furkan Özdemir" w:date="2021-09-20T17:27:00Z">
              <w:rPr>
                <w:sz w:val="20"/>
                <w:szCs w:val="20"/>
                <w:lang w:val="en-GB"/>
              </w:rPr>
            </w:rPrChange>
          </w:rPr>
          <w:t>unfavourable</w:t>
        </w:r>
        <w:proofErr w:type="spellEnd"/>
        <w:r w:rsidRPr="0029563D">
          <w:rPr>
            <w:sz w:val="20"/>
            <w:szCs w:val="20"/>
            <w:rPrChange w:id="1327" w:author="Sina Furkan Özdemir" w:date="2021-09-20T17:27:00Z">
              <w:rPr>
                <w:sz w:val="20"/>
                <w:szCs w:val="20"/>
                <w:lang w:val="en-GB"/>
              </w:rPr>
            </w:rPrChange>
          </w:rPr>
          <w:t xml:space="preserve"> policies sponsored by office holders may come back as criticisms of the EU as a polity since there are limited direct accountability mechanisms, such as popular elections, for executives in the EU </w:t>
        </w:r>
        <w:r w:rsidRPr="0029563D">
          <w:rPr>
            <w:sz w:val="20"/>
            <w:szCs w:val="20"/>
            <w:rPrChange w:id="1328" w:author="Sina Furkan Özdemir" w:date="2021-09-20T17:27:00Z">
              <w:rPr>
                <w:sz w:val="20"/>
                <w:szCs w:val="20"/>
                <w:lang w:val="en-GB"/>
              </w:rPr>
            </w:rPrChange>
          </w:rPr>
          <w:fldChar w:fldCharType="begin"/>
        </w:r>
      </w:ins>
      <w:ins w:id="1329" w:author="Sina Furkan Özdemir [2]" w:date="2021-09-21T15:57:00Z">
        <w:r w:rsidR="00F70249">
          <w:rPr>
            <w:sz w:val="20"/>
            <w:szCs w:val="20"/>
          </w:rPr>
          <w:instrText xml:space="preserve"> ADDIN ZOTERO_ITEM CSL_CITATION {"citationID":"WzN6yWjx","properties":{"formattedCitation":"(Chatzopoulou 2015; Hobolt 2014; Trenz 2008; Wilde and Trenz 2012)","plainCitation":"(Chatzopoulou 2015; Hobolt 2014; Trenz 2008; Wilde and Trenz 2012)","noteIndex":0},"citationItems":[{"id":206,"uris":["http://zotero.org/users/5392384/items/443FXBDK"],"uri":["http://zotero.org/users/5392384/items/443FXBDK"],"itemData":{"id":206,"type":"article-journal","abstract":"The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del w:id="1330" w:author="Sina Furkan Özdemir [2]" w:date="2021-09-21T15:57:00Z">
        <w:r w:rsidR="0032464D" w:rsidDel="00F70249">
          <w:rPr>
            <w:sz w:val="20"/>
            <w:szCs w:val="20"/>
          </w:rPr>
          <w:delInstrText xml:space="preserve"> ADDIN ZOTERO_ITEM CSL_CITATION {"citationID":"WzN6yWjx","properties":{"formattedCitation":"(Chatzopoulou 2015; Hobolt 2014; Trenz 2008; Wilde and Trenz 2012)","plainCitation":"(Chatzopoulou 2015; Hobolt 2014; Trenz 2008; Wilde and Trenz 2012)","noteIndex":0},"citationItems":[{"id":3563,"uris":["http://zotero.org/users/5392384/items/443FXBDK"],"uri":["http://zotero.org/users/5392384/items/443FXBDK"],"itemData":{"id":3563,"type":"article-journal","abstract":"The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L6tW18nI/EeWzfinT","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193,"uris":["http://zotero.org/users/5392384/items/RDKBARVT"],"uri":["http://zotero.org/users/5392384/items/RDKBARVT"],"itemData":{"id":193,"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del>
      <w:ins w:id="1331" w:author="Sina Furkan Özdemir" w:date="2021-09-20T17:23:00Z">
        <w:r w:rsidRPr="0029563D">
          <w:rPr>
            <w:sz w:val="20"/>
            <w:szCs w:val="20"/>
            <w:rPrChange w:id="1332" w:author="Sina Furkan Özdemir" w:date="2021-09-20T17:27:00Z">
              <w:rPr>
                <w:sz w:val="20"/>
                <w:szCs w:val="20"/>
                <w:lang w:val="en-GB"/>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Chatzopoulou</w:t>
      </w:r>
      <w:proofErr w:type="spellEnd"/>
      <w:r w:rsidR="0032464D" w:rsidRPr="0032464D">
        <w:rPr>
          <w:rFonts w:ascii="Calibri" w:hAnsi="Calibri" w:cs="Calibri"/>
          <w:sz w:val="20"/>
        </w:rPr>
        <w:t xml:space="preserve"> 2015; Hobolt 2014; Trenz 2008; Wilde and Trenz 2012)</w:t>
      </w:r>
      <w:ins w:id="1333" w:author="Sina Furkan Özdemir" w:date="2021-09-20T17:23:00Z">
        <w:r w:rsidRPr="0029563D">
          <w:rPr>
            <w:sz w:val="20"/>
            <w:szCs w:val="20"/>
            <w:rPrChange w:id="1334" w:author="Sina Furkan Özdemir" w:date="2021-09-20T17:27:00Z">
              <w:rPr>
                <w:sz w:val="20"/>
                <w:szCs w:val="20"/>
                <w:lang w:val="en-GB"/>
              </w:rPr>
            </w:rPrChange>
          </w:rPr>
          <w:fldChar w:fldCharType="end"/>
        </w:r>
        <w:r w:rsidRPr="0029563D">
          <w:rPr>
            <w:sz w:val="20"/>
            <w:szCs w:val="20"/>
            <w:rPrChange w:id="1335" w:author="Sina Furkan Özdemir" w:date="2021-09-20T17:27:00Z">
              <w:rPr>
                <w:sz w:val="20"/>
                <w:szCs w:val="20"/>
                <w:lang w:val="en-GB"/>
              </w:rPr>
            </w:rPrChange>
          </w:rPr>
          <w:t xml:space="preserve">. </w:t>
        </w:r>
        <w:commentRangeStart w:id="1336"/>
        <w:r w:rsidRPr="0029563D">
          <w:rPr>
            <w:sz w:val="20"/>
            <w:szCs w:val="20"/>
            <w:rPrChange w:id="1337" w:author="Sina Furkan Özdemir" w:date="2021-09-20T17:27:00Z">
              <w:rPr>
                <w:sz w:val="20"/>
                <w:szCs w:val="20"/>
                <w:lang w:val="en-GB"/>
              </w:rPr>
            </w:rPrChange>
          </w:rPr>
          <w:t xml:space="preserve">Secondly, there seems to be a growing tendency of </w:t>
        </w:r>
        <w:proofErr w:type="spellStart"/>
        <w:r w:rsidRPr="0029563D">
          <w:rPr>
            <w:sz w:val="20"/>
            <w:szCs w:val="20"/>
            <w:rPrChange w:id="1338" w:author="Sina Furkan Özdemir" w:date="2021-09-20T17:27:00Z">
              <w:rPr>
                <w:sz w:val="20"/>
                <w:szCs w:val="20"/>
                <w:lang w:val="en-GB"/>
              </w:rPr>
            </w:rPrChange>
          </w:rPr>
          <w:t>presidentialization</w:t>
        </w:r>
        <w:proofErr w:type="spellEnd"/>
        <w:r w:rsidRPr="0029563D">
          <w:rPr>
            <w:sz w:val="20"/>
            <w:szCs w:val="20"/>
            <w:rPrChange w:id="1339" w:author="Sina Furkan Özdemir" w:date="2021-09-20T17:27:00Z">
              <w:rPr>
                <w:sz w:val="20"/>
                <w:szCs w:val="20"/>
                <w:lang w:val="en-GB"/>
              </w:rPr>
            </w:rPrChange>
          </w:rPr>
          <w:t xml:space="preserve"> and agenda setting of individual political authorities in the EU executive institutions</w:t>
        </w:r>
        <w:r w:rsidRPr="0029563D">
          <w:rPr>
            <w:sz w:val="20"/>
            <w:szCs w:val="20"/>
            <w:rPrChange w:id="1340" w:author="Sina Furkan Özdemir" w:date="2021-09-20T17:27:00Z">
              <w:rPr>
                <w:sz w:val="20"/>
                <w:szCs w:val="20"/>
                <w:lang w:val="en-GB"/>
              </w:rPr>
            </w:rPrChange>
          </w:rPr>
          <w:fldChar w:fldCharType="begin"/>
        </w:r>
      </w:ins>
      <w:ins w:id="1341" w:author="Sina Furkan Özdemir [2]" w:date="2021-09-21T15:57:00Z">
        <w:r w:rsidR="00F70249">
          <w:rPr>
            <w:sz w:val="20"/>
            <w:szCs w:val="20"/>
          </w:rPr>
          <w:instrText xml:space="preserve"> ADDIN ZOTERO_ITEM CSL_CITATION {"citationID":"woHT1xBa","properties":{"formattedCitation":"(Ham\\uc0\\u345{}\\uc0\\u237{}k 2021; Haverland {\\i{}et al.} 2018; Kassim {\\i{}et al.} 2017)","plainCitation":"(Hamřík 2021; Haverland et al. 2018; Kassim et al. 2017)","noteIndex":0},"citationItems":[{"id":4874,"uris":["http://zotero.org/groups/2912652/items/FAPUCRS2"],"uri":["http://zotero.org/groups/2912652/items/FAPUCRS2"],"itemData":{"id":4874,"type":"article-journal","abstract":"The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4924,"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Walle","given":"Steven"}],"issued":{"date-parts":[["2018",3,4]]}}},{"id":4921,"uris":["http://zotero.org/groups/2912652/items/8F6PHE95"],"uri":["http://zotero.org/groups/2912652/items/8F6PHE95"],"itemData":{"id":4921,"type":"article-journal","abstract":"Although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ins>
      <w:del w:id="1342" w:author="Sina Furkan Özdemir [2]" w:date="2021-09-21T15:57:00Z">
        <w:r w:rsidR="0032464D" w:rsidDel="00F70249">
          <w:rPr>
            <w:sz w:val="20"/>
            <w:szCs w:val="20"/>
          </w:rPr>
          <w:delInstrText xml:space="preserve"> ADDIN ZOTERO_ITEM CSL_CITATION {"citationID":"woHT1xBa","properties":{"formattedCitation":"(Ham\\uc0\\u345{}\\uc0\\u237{}k 2021; Haverland {\\i{}et al.} 2018; Kassim {\\i{}et al.} 2017)","plainCitation":"(Hamřík 2021; Haverland et al. 2018; Kassim et al. 2017)","noteIndex":0},"citationItems":[{"id":"L6tW18nI/bZfSjuny","uris":["http://zotero.org/groups/2912652/items/FAPUCRS2"],"uri":["http://zotero.org/groups/2912652/items/FAPUCRS2"],"itemData":{"id":4874,"type":"article-journal","abstract":"The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L6tW18nI/yXGlh3Pp","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Walle","given":"Steven"}],"issued":{"date-parts":[["2018",3,4]]}}},{"id":"L6tW18nI/03NXr7l0","uris":["http://zotero.org/groups/2912652/items/8F6PHE95"],"uri":["http://zotero.org/groups/2912652/items/8F6PHE95"],"itemData":{"id":4921,"type":"article-journal","abstract":"Although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delInstrText>
        </w:r>
      </w:del>
      <w:ins w:id="1343" w:author="Sina Furkan Özdemir" w:date="2021-09-20T17:23:00Z">
        <w:r w:rsidRPr="0029563D">
          <w:rPr>
            <w:sz w:val="20"/>
            <w:szCs w:val="20"/>
            <w:rPrChange w:id="1344" w:author="Sina Furkan Özdemir" w:date="2021-09-20T17:27:00Z">
              <w:rPr>
                <w:sz w:val="20"/>
                <w:szCs w:val="20"/>
                <w:lang w:val="en-GB"/>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Hamřík</w:t>
      </w:r>
      <w:proofErr w:type="spellEnd"/>
      <w:r w:rsidR="0032464D" w:rsidRPr="0032464D">
        <w:rPr>
          <w:rFonts w:ascii="Calibri" w:hAnsi="Calibri" w:cs="Calibri"/>
          <w:sz w:val="20"/>
        </w:rPr>
        <w:t xml:space="preserve"> 2021; Haverland </w:t>
      </w:r>
      <w:r w:rsidR="0032464D" w:rsidRPr="0032464D">
        <w:rPr>
          <w:rFonts w:ascii="Calibri" w:hAnsi="Calibri" w:cs="Calibri"/>
          <w:i/>
          <w:iCs/>
          <w:sz w:val="20"/>
        </w:rPr>
        <w:t>et al.</w:t>
      </w:r>
      <w:r w:rsidR="0032464D" w:rsidRPr="0032464D">
        <w:rPr>
          <w:rFonts w:ascii="Calibri" w:hAnsi="Calibri" w:cs="Calibri"/>
          <w:sz w:val="20"/>
        </w:rPr>
        <w:t xml:space="preserve"> 2018; </w:t>
      </w:r>
      <w:proofErr w:type="spellStart"/>
      <w:r w:rsidR="0032464D" w:rsidRPr="0032464D">
        <w:rPr>
          <w:rFonts w:ascii="Calibri" w:hAnsi="Calibri" w:cs="Calibri"/>
          <w:sz w:val="20"/>
        </w:rPr>
        <w:t>Kassim</w:t>
      </w:r>
      <w:proofErr w:type="spellEnd"/>
      <w:r w:rsidR="0032464D" w:rsidRPr="0032464D">
        <w:rPr>
          <w:rFonts w:ascii="Calibri" w:hAnsi="Calibri" w:cs="Calibri"/>
          <w:sz w:val="20"/>
        </w:rPr>
        <w:t xml:space="preserve"> </w:t>
      </w:r>
      <w:r w:rsidR="0032464D" w:rsidRPr="0032464D">
        <w:rPr>
          <w:rFonts w:ascii="Calibri" w:hAnsi="Calibri" w:cs="Calibri"/>
          <w:i/>
          <w:iCs/>
          <w:sz w:val="20"/>
        </w:rPr>
        <w:t>et al.</w:t>
      </w:r>
      <w:r w:rsidR="0032464D" w:rsidRPr="0032464D">
        <w:rPr>
          <w:rFonts w:ascii="Calibri" w:hAnsi="Calibri" w:cs="Calibri"/>
          <w:sz w:val="20"/>
        </w:rPr>
        <w:t xml:space="preserve"> 2017)</w:t>
      </w:r>
      <w:ins w:id="1345" w:author="Sina Furkan Özdemir" w:date="2021-09-20T17:23:00Z">
        <w:r w:rsidRPr="0029563D">
          <w:rPr>
            <w:sz w:val="20"/>
            <w:szCs w:val="20"/>
            <w:rPrChange w:id="1346" w:author="Sina Furkan Özdemir" w:date="2021-09-20T17:27:00Z">
              <w:rPr>
                <w:sz w:val="20"/>
                <w:szCs w:val="20"/>
                <w:lang w:val="en-GB"/>
              </w:rPr>
            </w:rPrChange>
          </w:rPr>
          <w:fldChar w:fldCharType="end"/>
        </w:r>
        <w:r w:rsidRPr="0029563D">
          <w:rPr>
            <w:sz w:val="20"/>
            <w:szCs w:val="20"/>
            <w:rPrChange w:id="1347" w:author="Sina Furkan Özdemir" w:date="2021-09-20T17:27:00Z">
              <w:rPr>
                <w:sz w:val="20"/>
                <w:szCs w:val="20"/>
                <w:lang w:val="en-GB"/>
              </w:rPr>
            </w:rPrChange>
          </w:rPr>
          <w:t xml:space="preserve"> which consequently pushes these authorities to seek more public consensus for their decisions. Considering these two factors, there is grounds to assume that verified accounts of individual executives have as much interest to engage in public communication on social media as any other institutional account.</w:t>
        </w:r>
        <w:commentRangeEnd w:id="1336"/>
        <w:r w:rsidRPr="0029563D">
          <w:rPr>
            <w:rStyle w:val="CommentReference"/>
            <w:sz w:val="20"/>
            <w:szCs w:val="20"/>
          </w:rPr>
          <w:commentReference w:id="1336"/>
        </w:r>
      </w:ins>
    </w:p>
    <w:p w14:paraId="0D4CDA18" w14:textId="77777777" w:rsidR="0063237A" w:rsidRPr="0029563D" w:rsidRDefault="0063237A" w:rsidP="0063237A">
      <w:pPr>
        <w:pStyle w:val="BodyText"/>
        <w:jc w:val="both"/>
        <w:rPr>
          <w:ins w:id="1348" w:author="Sina Furkan Özdemir" w:date="2021-09-20T17:23:00Z"/>
          <w:sz w:val="20"/>
          <w:szCs w:val="20"/>
          <w:rPrChange w:id="1349" w:author="Sina Furkan Özdemir" w:date="2021-09-20T17:27:00Z">
            <w:rPr>
              <w:ins w:id="1350" w:author="Sina Furkan Özdemir" w:date="2021-09-20T17:23:00Z"/>
              <w:sz w:val="20"/>
              <w:szCs w:val="20"/>
              <w:lang w:val="en-GB"/>
            </w:rPr>
          </w:rPrChange>
        </w:rPr>
      </w:pPr>
      <w:ins w:id="1351" w:author="Sina Furkan Özdemir" w:date="2021-09-20T17:23:00Z">
        <w:r w:rsidRPr="0029563D">
          <w:rPr>
            <w:sz w:val="20"/>
            <w:szCs w:val="20"/>
            <w:rPrChange w:id="1352" w:author="Sina Furkan Özdemir" w:date="2021-09-20T17:27:00Z">
              <w:rPr>
                <w:sz w:val="20"/>
                <w:szCs w:val="20"/>
                <w:lang w:val="en-GB"/>
              </w:rPr>
            </w:rPrChange>
          </w:rPr>
          <w:t xml:space="preserve">This resulted in </w:t>
        </w:r>
        <w:r w:rsidRPr="0029563D">
          <w:rPr>
            <w:i/>
            <w:sz w:val="20"/>
            <w:szCs w:val="20"/>
            <w:rPrChange w:id="1353" w:author="Sina Furkan Özdemir" w:date="2021-09-20T17:27:00Z">
              <w:rPr>
                <w:i/>
                <w:sz w:val="20"/>
                <w:szCs w:val="20"/>
                <w:lang w:val="en-GB"/>
              </w:rPr>
            </w:rPrChange>
          </w:rPr>
          <w:t xml:space="preserve">113 </w:t>
        </w:r>
        <w:r w:rsidRPr="0029563D">
          <w:rPr>
            <w:sz w:val="20"/>
            <w:szCs w:val="20"/>
            <w:rPrChange w:id="1354" w:author="Sina Furkan Özdemir" w:date="2021-09-20T17:27:00Z">
              <w:rPr>
                <w:sz w:val="20"/>
                <w:szCs w:val="20"/>
                <w:lang w:val="en-GB"/>
              </w:rPr>
            </w:rPrChange>
          </w:rPr>
          <w:t xml:space="preserve">supranational Twitter accounts that are verified and active by May 2021 (full list in Appendix A1). For the institutional accounts, we collected the full corpus of tweets issued between the account creation date and May 3, 2021, through the Twitter API 2.0 academic track. In the case of personal accounts, however, we limit our dataset to the tweets issued between the day they assumed the office and collection date. This approach gave us a population of </w:t>
        </w:r>
        <w:r w:rsidRPr="0029563D">
          <w:rPr>
            <w:iCs/>
            <w:sz w:val="20"/>
            <w:szCs w:val="20"/>
            <w:rPrChange w:id="1355" w:author="Sina Furkan Özdemir" w:date="2021-09-20T17:27:00Z">
              <w:rPr>
                <w:iCs/>
                <w:sz w:val="20"/>
                <w:szCs w:val="20"/>
                <w:lang w:val="en-GB"/>
              </w:rPr>
            </w:rPrChange>
          </w:rPr>
          <w:t>960,831 supranational social media messages.</w:t>
        </w:r>
      </w:ins>
    </w:p>
    <w:p w14:paraId="58577B59" w14:textId="77777777" w:rsidR="0063237A" w:rsidRPr="0029563D" w:rsidRDefault="0063237A" w:rsidP="0063237A">
      <w:pPr>
        <w:pStyle w:val="BodyText"/>
        <w:jc w:val="both"/>
        <w:rPr>
          <w:ins w:id="1356" w:author="Sina Furkan Özdemir" w:date="2021-09-20T17:23:00Z"/>
          <w:sz w:val="20"/>
          <w:szCs w:val="20"/>
        </w:rPr>
      </w:pPr>
      <w:ins w:id="1357" w:author="Sina Furkan Özdemir" w:date="2021-09-20T17:23:00Z">
        <w:r w:rsidRPr="0029563D">
          <w:rPr>
            <w:sz w:val="20"/>
            <w:szCs w:val="20"/>
          </w:rPr>
          <w:t xml:space="preserve">While this offers a thus far unprecedented empirical perspective on the social media messages of supranational actors, the information it contains cannot be easily assessed in some absolute sense. Thus, to put supranational communication behavior on Twitter into perspective, we collected </w:t>
        </w:r>
        <w:r w:rsidRPr="0029563D">
          <w:rPr>
            <w:i/>
            <w:sz w:val="20"/>
            <w:szCs w:val="20"/>
          </w:rPr>
          <w:t>three additional benchmark datasets</w:t>
        </w:r>
        <w:r w:rsidRPr="0029563D">
          <w:rPr>
            <w:sz w:val="20"/>
            <w:szCs w:val="20"/>
          </w:rPr>
          <w:t xml:space="preserve">. </w:t>
        </w:r>
      </w:ins>
    </w:p>
    <w:p w14:paraId="2F23DAC0" w14:textId="77777777" w:rsidR="0063237A" w:rsidRPr="0029563D" w:rsidRDefault="0063237A" w:rsidP="0063237A">
      <w:pPr>
        <w:pStyle w:val="BodyText"/>
        <w:jc w:val="both"/>
        <w:rPr>
          <w:ins w:id="1358" w:author="Sina Furkan Özdemir" w:date="2021-09-20T17:23:00Z"/>
          <w:sz w:val="20"/>
          <w:szCs w:val="20"/>
        </w:rPr>
      </w:pPr>
      <w:ins w:id="1359" w:author="Sina Furkan Özdemir" w:date="2021-09-20T17:23:00Z">
        <w:r w:rsidRPr="0029563D">
          <w:rPr>
            <w:sz w:val="20"/>
            <w:szCs w:val="20"/>
          </w:rPr>
          <w:t xml:space="preserve">The first benchmark simply aims to establish what constitutes ‘normal’ behavior on the platform through a by-and-large </w:t>
        </w:r>
        <w:r w:rsidRPr="0029563D">
          <w:rPr>
            <w:i/>
            <w:sz w:val="20"/>
            <w:szCs w:val="20"/>
          </w:rPr>
          <w:t>random sample of tweets</w:t>
        </w:r>
        <w:r w:rsidRPr="0029563D">
          <w:rPr>
            <w:sz w:val="20"/>
            <w:szCs w:val="20"/>
          </w:rPr>
          <w:t xml:space="preserve">. To construct this sample, we streamed in tweets from 26 of the EU countries for a week with five-minute windows through Twitter </w:t>
        </w:r>
        <w:proofErr w:type="spellStart"/>
        <w:r w:rsidRPr="0029563D">
          <w:rPr>
            <w:sz w:val="20"/>
            <w:szCs w:val="20"/>
          </w:rPr>
          <w:t>Decahose</w:t>
        </w:r>
        <w:proofErr w:type="spellEnd"/>
        <w:r w:rsidRPr="0029563D">
          <w:rPr>
            <w:sz w:val="20"/>
            <w:szCs w:val="20"/>
          </w:rPr>
          <w:t xml:space="preserve"> API using country </w:t>
        </w:r>
        <w:proofErr w:type="spellStart"/>
        <w:r w:rsidRPr="0029563D">
          <w:rPr>
            <w:sz w:val="20"/>
            <w:szCs w:val="20"/>
          </w:rPr>
          <w:t>bbox</w:t>
        </w:r>
        <w:proofErr w:type="spellEnd"/>
        <w:r w:rsidRPr="0029563D">
          <w:rPr>
            <w:sz w:val="20"/>
            <w:szCs w:val="20"/>
          </w:rPr>
          <w:t xml:space="preserve"> as selection criteria. This generates 83,823 tweets that we can use as a baseline for ‘typical’ tweet features.</w:t>
        </w:r>
      </w:ins>
    </w:p>
    <w:p w14:paraId="0D8BD44A" w14:textId="77777777" w:rsidR="0063237A" w:rsidRPr="0029563D" w:rsidRDefault="0063237A" w:rsidP="0063237A">
      <w:pPr>
        <w:pStyle w:val="BodyText"/>
        <w:jc w:val="both"/>
        <w:rPr>
          <w:ins w:id="1360" w:author="Sina Furkan Özdemir" w:date="2021-09-20T17:23:00Z"/>
          <w:sz w:val="20"/>
          <w:szCs w:val="20"/>
        </w:rPr>
      </w:pPr>
      <w:ins w:id="1361" w:author="Sina Furkan Özdemir" w:date="2021-09-20T17:23:00Z">
        <w:r w:rsidRPr="0029563D">
          <w:rPr>
            <w:sz w:val="20"/>
            <w:szCs w:val="20"/>
          </w:rPr>
          <w:t xml:space="preserve">More importantly, however, we have to note that the particular legitimacy challenges that EU actors face emerge from the fact that – in </w:t>
        </w:r>
        <w:proofErr w:type="spellStart"/>
        <w:r w:rsidRPr="0029563D">
          <w:rPr>
            <w:sz w:val="20"/>
            <w:szCs w:val="20"/>
          </w:rPr>
          <w:t>Delors</w:t>
        </w:r>
        <w:proofErr w:type="spellEnd"/>
        <w:r w:rsidRPr="0029563D">
          <w:rPr>
            <w:sz w:val="20"/>
            <w:szCs w:val="20"/>
          </w:rPr>
          <w:t xml:space="preserve">’ words – the EU is an unidentified political object. On the one hand, its competencies approximate that of a nation state. On the other hand, it carries significant markers of an international organization where member states guide and decide on how the political authority will be exercised. Our other benchmark datasets focus on comparing supranational media communication to exactly these different levels of governance. </w:t>
        </w:r>
      </w:ins>
    </w:p>
    <w:p w14:paraId="485BDADF" w14:textId="77777777" w:rsidR="0063237A" w:rsidRPr="0029563D" w:rsidRDefault="0063237A" w:rsidP="0063237A">
      <w:pPr>
        <w:pStyle w:val="BodyText"/>
        <w:jc w:val="both"/>
        <w:rPr>
          <w:ins w:id="1362" w:author="Sina Furkan Özdemir" w:date="2021-09-20T17:23:00Z"/>
          <w:sz w:val="20"/>
          <w:szCs w:val="20"/>
        </w:rPr>
      </w:pPr>
      <w:ins w:id="1363" w:author="Sina Furkan Özdemir" w:date="2021-09-20T17:23:00Z">
        <w:r w:rsidRPr="0029563D">
          <w:rPr>
            <w:sz w:val="20"/>
            <w:szCs w:val="20"/>
          </w:rPr>
          <w:t>To approximate communication of national governments, we target the current UK government ministers, ministries, executive offices, agencies and individuals who are in charge of these institutions (see appendix XXX for the full list of accounts). Collecting the data analogously to the supranational EU actors above, this results in a benchmark of 2,218,278 tweets. The choice of using the UK executive branch as an approximation of national governments is mainly motivated by practical reasons. The measurement methods for our indicators are mainly geared towards English language. We are not aware of any method that can measure linguistic complexity in a multi-lingual corpus as languages tend to have strong differences. Considering that we are limited by the available methods and vast majority of messages from the EU are in English, the UK government constitutes an imperfect yet sufficient benchmark.</w:t>
        </w:r>
      </w:ins>
    </w:p>
    <w:p w14:paraId="06E87B80" w14:textId="3B1834BC" w:rsidR="0063237A" w:rsidRPr="0029563D" w:rsidRDefault="0063237A" w:rsidP="0063237A">
      <w:pPr>
        <w:pStyle w:val="BodyText"/>
        <w:jc w:val="both"/>
        <w:rPr>
          <w:ins w:id="1364" w:author="Sina Furkan Özdemir" w:date="2021-09-20T17:23:00Z"/>
          <w:sz w:val="20"/>
          <w:szCs w:val="20"/>
        </w:rPr>
      </w:pPr>
      <w:ins w:id="1365" w:author="Sina Furkan Özdemir" w:date="2021-09-20T17:23:00Z">
        <w:r w:rsidRPr="0029563D">
          <w:rPr>
            <w:sz w:val="20"/>
            <w:szCs w:val="20"/>
          </w:rPr>
          <w:lastRenderedPageBreak/>
          <w:t xml:space="preserve">Our third set of benchmark dataset comprises of Twitter accounts of regional organizations with comparable policy scope. This choice is motivated by two reasons. First of all, the EU is still a regional organization constituted by states from a particular continent even though it has unprecedented levels of competence for a political authority beyond nation state. Therefore, the natural peers for the EU becomes regional organizations instead of international organizations. The second reason grounds the comparable policy scope part of our decision. The EU is by and large an outlier in terms of level of authority in different policy areas. To our knowledge, there is no other polity with such extensive political power beyond nation states. However, the EU is less of an outlier when it comes to the number of competence areas. Many of the regional organizations around the world has a comparable number of policy areas.  Thus we identify a set of regional organizations that have a roughly similar policy scope as the EU, picking those organizations that are in the range of one standard deviation around the EU with regard to the number of policy areas using the MIA dataset </w:t>
        </w:r>
        <w:r w:rsidRPr="00CE2D23">
          <w:rPr>
            <w:sz w:val="20"/>
            <w:szCs w:val="20"/>
          </w:rPr>
          <w:fldChar w:fldCharType="begin"/>
        </w:r>
      </w:ins>
      <w:ins w:id="1366" w:author="Sina Furkan Özdemir [2]" w:date="2021-09-21T15:57:00Z">
        <w:r w:rsidR="00F70249">
          <w:rPr>
            <w:sz w:val="20"/>
            <w:szCs w:val="20"/>
          </w:rPr>
          <w:instrText xml:space="preserve"> ADDIN ZOTERO_ITEM CSL_CITATION {"citationID":"kQ2H9pUV","properties":{"formattedCitation":"(Hooghe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ins>
      <w:del w:id="1367" w:author="Sina Furkan Özdemir [2]" w:date="2021-09-21T15:57:00Z">
        <w:r w:rsidR="0032464D" w:rsidDel="00F70249">
          <w:rPr>
            <w:sz w:val="20"/>
            <w:szCs w:val="20"/>
          </w:rPr>
          <w:delInstrText xml:space="preserve"> ADDIN ZOTERO_ITEM CSL_CITATION {"citationID":"kQ2H9pUV","properties":{"formattedCitation":"(Hooghe {\\i{}et al.} 2017)","plainCitation":"(Hooghe et al. 2017)","noteIndex":0},"citationItems":[{"id":6108,"uris":["http://zotero.org/groups/2912652/items/JQ4PRQ9U"],"uri":["http://zotero.org/groups/2912652/items/JQ4PRQ9U"],"itemData":{"id":6108,"type":"book","abstract":"This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del>
      <w:ins w:id="1368" w:author="Sina Furkan Özdemir" w:date="2021-09-20T17:23:00Z">
        <w:r w:rsidRPr="00CE2D23">
          <w:rPr>
            <w:sz w:val="20"/>
            <w:szCs w:val="20"/>
            <w:rPrChange w:id="1369" w:author="Sina Furkan Özdemir" w:date="2021-09-20T17:27:00Z">
              <w:rPr>
                <w:sz w:val="20"/>
                <w:szCs w:val="20"/>
              </w:rPr>
            </w:rPrChange>
          </w:rPr>
          <w:fldChar w:fldCharType="separate"/>
        </w:r>
      </w:ins>
      <w:r w:rsidR="0032464D" w:rsidRPr="0032464D">
        <w:rPr>
          <w:rFonts w:ascii="Cambria" w:hAnsi="Cambria" w:cs="Times New Roman"/>
          <w:sz w:val="20"/>
        </w:rPr>
        <w:t xml:space="preserve">(Hooghe </w:t>
      </w:r>
      <w:r w:rsidR="0032464D" w:rsidRPr="0032464D">
        <w:rPr>
          <w:rFonts w:ascii="Cambria" w:hAnsi="Cambria" w:cs="Times New Roman"/>
          <w:i/>
          <w:iCs/>
          <w:sz w:val="20"/>
        </w:rPr>
        <w:t>et al.</w:t>
      </w:r>
      <w:r w:rsidR="0032464D" w:rsidRPr="0032464D">
        <w:rPr>
          <w:rFonts w:ascii="Cambria" w:hAnsi="Cambria" w:cs="Times New Roman"/>
          <w:sz w:val="20"/>
        </w:rPr>
        <w:t xml:space="preserve"> 2017)</w:t>
      </w:r>
      <w:ins w:id="1370" w:author="Sina Furkan Özdemir" w:date="2021-09-20T17:23:00Z">
        <w:r w:rsidRPr="00CE2D23">
          <w:rPr>
            <w:sz w:val="20"/>
            <w:szCs w:val="20"/>
          </w:rPr>
          <w:fldChar w:fldCharType="end"/>
        </w:r>
        <w:r w:rsidRPr="0029563D">
          <w:rPr>
            <w:sz w:val="20"/>
            <w:szCs w:val="20"/>
          </w:rPr>
          <w:t xml:space="preserve">. We identified their Twitter accounts utilizing the list collected and kindly shared by Matthias Ecker-Erhardt </w:t>
        </w:r>
        <w:r w:rsidRPr="00CE2D23">
          <w:rPr>
            <w:sz w:val="20"/>
            <w:szCs w:val="20"/>
          </w:rPr>
          <w:fldChar w:fldCharType="begin"/>
        </w:r>
      </w:ins>
      <w:ins w:id="1371" w:author="Sina Furkan Özdemir [2]" w:date="2021-09-21T15:57:00Z">
        <w:r w:rsidR="00F70249">
          <w:rPr>
            <w:sz w:val="20"/>
            <w:szCs w:val="20"/>
          </w:rPr>
          <w:instrText xml:space="preserve"> ADDIN ZOTERO_ITEM CSL_CITATION {"citationID":"PGmEYiPi","properties":{"formattedCitation":"(2020;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ins>
      <w:del w:id="1372" w:author="Sina Furkan Özdemir [2]" w:date="2021-09-21T15:57:00Z">
        <w:r w:rsidR="0032464D" w:rsidDel="00F70249">
          <w:rPr>
            <w:sz w:val="20"/>
            <w:szCs w:val="20"/>
          </w:rPr>
          <w:delInstrText xml:space="preserve"> ADDIN ZOTERO_ITEM CSL_CITATION {"citationID":"PGmEYiPi","properties":{"formattedCitation":"(2020; full list in Appendix XXX)","plainCitation":"(2020; full list in Appendix XXX)","noteIndex":0},"citationItems":[{"id":6107,"uris":["http://zotero.org/groups/2912652/items/P36MW4GY"],"uri":["http://zotero.org/groups/2912652/items/P36MW4GY"],"itemData":{"id":6107,"type":"chapter","abstract":"This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delInstrText>
        </w:r>
      </w:del>
      <w:ins w:id="1373" w:author="Sina Furkan Özdemir" w:date="2021-09-20T17:23:00Z">
        <w:r w:rsidRPr="00CE2D23">
          <w:rPr>
            <w:sz w:val="20"/>
            <w:szCs w:val="20"/>
            <w:rPrChange w:id="1374" w:author="Sina Furkan Özdemir" w:date="2021-09-20T17:27:00Z">
              <w:rPr>
                <w:sz w:val="20"/>
                <w:szCs w:val="20"/>
              </w:rPr>
            </w:rPrChange>
          </w:rPr>
          <w:fldChar w:fldCharType="separate"/>
        </w:r>
        <w:r w:rsidRPr="0029563D">
          <w:rPr>
            <w:rFonts w:ascii="Cambria" w:hAnsi="Cambria"/>
            <w:sz w:val="20"/>
            <w:szCs w:val="20"/>
          </w:rPr>
          <w:t>(2020; full list in Appendix XXX)</w:t>
        </w:r>
        <w:r w:rsidRPr="00CE2D23">
          <w:rPr>
            <w:sz w:val="20"/>
            <w:szCs w:val="20"/>
          </w:rPr>
          <w:fldChar w:fldCharType="end"/>
        </w:r>
        <w:r w:rsidRPr="0029563D">
          <w:rPr>
            <w:sz w:val="20"/>
            <w:szCs w:val="20"/>
          </w:rPr>
          <w:t>. This results in 55 accounts for which we could analogously collect 294,219 individual tweets for our final benchmark. The descriptive summary of the final dataset is presented in table 1.</w:t>
        </w:r>
      </w:ins>
    </w:p>
    <w:tbl>
      <w:tblPr>
        <w:tblStyle w:val="Table"/>
        <w:tblW w:w="5000" w:type="pct"/>
        <w:tblInd w:w="0" w:type="dxa"/>
        <w:tblLook w:val="0020" w:firstRow="1" w:lastRow="0" w:firstColumn="0" w:lastColumn="0" w:noHBand="0" w:noVBand="0"/>
      </w:tblPr>
      <w:tblGrid>
        <w:gridCol w:w="2469"/>
        <w:gridCol w:w="1624"/>
        <w:gridCol w:w="1696"/>
        <w:gridCol w:w="2000"/>
        <w:gridCol w:w="1957"/>
      </w:tblGrid>
      <w:tr w:rsidR="0063237A" w:rsidRPr="0029563D" w14:paraId="1F23358E" w14:textId="77777777" w:rsidTr="00A815DE">
        <w:trPr>
          <w:cnfStyle w:val="100000000000" w:firstRow="1" w:lastRow="0" w:firstColumn="0" w:lastColumn="0" w:oddVBand="0" w:evenVBand="0" w:oddHBand="0" w:evenHBand="0" w:firstRowFirstColumn="0" w:firstRowLastColumn="0" w:lastRowFirstColumn="0" w:lastRowLastColumn="0"/>
          <w:ins w:id="1375" w:author="Sina Furkan Özdemir" w:date="2021-09-20T17:23:00Z"/>
        </w:trPr>
        <w:tc>
          <w:tcPr>
            <w:tcW w:w="0" w:type="auto"/>
            <w:tcBorders>
              <w:bottom w:val="single" w:sz="18" w:space="0" w:color="auto"/>
            </w:tcBorders>
          </w:tcPr>
          <w:p w14:paraId="1FD692DA" w14:textId="77777777" w:rsidR="0063237A" w:rsidRPr="0029563D" w:rsidRDefault="0063237A" w:rsidP="00A815DE">
            <w:pPr>
              <w:pStyle w:val="Compact"/>
              <w:rPr>
                <w:ins w:id="1376" w:author="Sina Furkan Özdemir" w:date="2021-09-20T17:23:00Z"/>
                <w:b/>
                <w:bCs/>
              </w:rPr>
            </w:pPr>
          </w:p>
        </w:tc>
        <w:tc>
          <w:tcPr>
            <w:tcW w:w="1703" w:type="pct"/>
            <w:gridSpan w:val="2"/>
            <w:tcBorders>
              <w:top w:val="nil"/>
              <w:left w:val="nil"/>
              <w:bottom w:val="single" w:sz="18" w:space="0" w:color="auto"/>
              <w:right w:val="nil"/>
            </w:tcBorders>
            <w:hideMark/>
          </w:tcPr>
          <w:p w14:paraId="05CC7543" w14:textId="77777777" w:rsidR="0063237A" w:rsidRPr="0029563D" w:rsidRDefault="0063237A" w:rsidP="00A815DE">
            <w:pPr>
              <w:pStyle w:val="Compact"/>
              <w:jc w:val="center"/>
              <w:rPr>
                <w:ins w:id="1377" w:author="Sina Furkan Özdemir" w:date="2021-09-20T17:23:00Z"/>
                <w:b/>
                <w:bCs/>
              </w:rPr>
            </w:pPr>
            <w:ins w:id="1378" w:author="Sina Furkan Özdemir" w:date="2021-09-20T17:23:00Z">
              <w:r w:rsidRPr="0029563D">
                <w:rPr>
                  <w:b/>
                  <w:bCs/>
                </w:rPr>
                <w:t>Account type</w:t>
              </w:r>
            </w:ins>
          </w:p>
        </w:tc>
        <w:tc>
          <w:tcPr>
            <w:tcW w:w="2030" w:type="pct"/>
            <w:gridSpan w:val="2"/>
            <w:tcBorders>
              <w:top w:val="nil"/>
              <w:left w:val="nil"/>
              <w:bottom w:val="single" w:sz="18" w:space="0" w:color="auto"/>
              <w:right w:val="nil"/>
            </w:tcBorders>
            <w:hideMark/>
          </w:tcPr>
          <w:p w14:paraId="0FBB4A6F" w14:textId="77777777" w:rsidR="0063237A" w:rsidRPr="0029563D" w:rsidRDefault="0063237A" w:rsidP="00A815DE">
            <w:pPr>
              <w:pStyle w:val="Compact"/>
              <w:jc w:val="center"/>
              <w:rPr>
                <w:ins w:id="1379" w:author="Sina Furkan Özdemir" w:date="2021-09-20T17:23:00Z"/>
                <w:b/>
                <w:bCs/>
              </w:rPr>
            </w:pPr>
            <w:ins w:id="1380" w:author="Sina Furkan Özdemir" w:date="2021-09-20T17:23:00Z">
              <w:r w:rsidRPr="0029563D">
                <w:rPr>
                  <w:b/>
                  <w:bCs/>
                </w:rPr>
                <w:t>Tweet count</w:t>
              </w:r>
            </w:ins>
          </w:p>
        </w:tc>
      </w:tr>
      <w:tr w:rsidR="0063237A" w:rsidRPr="0029563D" w14:paraId="1AE9D70C" w14:textId="77777777" w:rsidTr="00A815DE">
        <w:trPr>
          <w:ins w:id="1381" w:author="Sina Furkan Özdemir" w:date="2021-09-20T17:23:00Z"/>
        </w:trPr>
        <w:tc>
          <w:tcPr>
            <w:tcW w:w="0" w:type="auto"/>
            <w:tcBorders>
              <w:top w:val="single" w:sz="18" w:space="0" w:color="auto"/>
              <w:left w:val="nil"/>
              <w:bottom w:val="single" w:sz="18" w:space="0" w:color="auto"/>
              <w:right w:val="nil"/>
            </w:tcBorders>
            <w:hideMark/>
          </w:tcPr>
          <w:p w14:paraId="24CA4907" w14:textId="77777777" w:rsidR="0063237A" w:rsidRPr="0029563D" w:rsidRDefault="0063237A" w:rsidP="00A815DE">
            <w:pPr>
              <w:pStyle w:val="Compact"/>
              <w:rPr>
                <w:ins w:id="1382" w:author="Sina Furkan Özdemir" w:date="2021-09-20T17:23:00Z"/>
              </w:rPr>
            </w:pPr>
            <w:ins w:id="1383" w:author="Sina Furkan Özdemir" w:date="2021-09-20T17:23:00Z">
              <w:r w:rsidRPr="0029563D">
                <w:rPr>
                  <w:b/>
                  <w:bCs/>
                </w:rPr>
                <w:t>Sample</w:t>
              </w:r>
            </w:ins>
          </w:p>
        </w:tc>
        <w:tc>
          <w:tcPr>
            <w:tcW w:w="833" w:type="pct"/>
            <w:tcBorders>
              <w:top w:val="single" w:sz="18" w:space="0" w:color="auto"/>
              <w:left w:val="nil"/>
              <w:bottom w:val="single" w:sz="18" w:space="0" w:color="auto"/>
              <w:right w:val="nil"/>
            </w:tcBorders>
            <w:hideMark/>
          </w:tcPr>
          <w:p w14:paraId="7F604D1B" w14:textId="77777777" w:rsidR="0063237A" w:rsidRPr="0029563D" w:rsidRDefault="0063237A" w:rsidP="00A815DE">
            <w:pPr>
              <w:pStyle w:val="Compact"/>
              <w:jc w:val="center"/>
              <w:rPr>
                <w:ins w:id="1384" w:author="Sina Furkan Özdemir" w:date="2021-09-20T17:23:00Z"/>
                <w:b/>
                <w:bCs/>
              </w:rPr>
            </w:pPr>
            <w:ins w:id="1385" w:author="Sina Furkan Özdemir" w:date="2021-09-20T17:23:00Z">
              <w:r w:rsidRPr="0029563D">
                <w:rPr>
                  <w:b/>
                  <w:bCs/>
                </w:rPr>
                <w:t>Institutional Account</w:t>
              </w:r>
            </w:ins>
          </w:p>
          <w:p w14:paraId="2C7B1486" w14:textId="77777777" w:rsidR="0063237A" w:rsidRPr="0029563D" w:rsidRDefault="0063237A" w:rsidP="00A815DE">
            <w:pPr>
              <w:pStyle w:val="Compact"/>
              <w:jc w:val="center"/>
              <w:rPr>
                <w:ins w:id="1386" w:author="Sina Furkan Özdemir" w:date="2021-09-20T17:23:00Z"/>
                <w:b/>
                <w:bCs/>
              </w:rPr>
            </w:pPr>
            <w:ins w:id="1387" w:author="Sina Furkan Özdemir" w:date="2021-09-20T17:23:00Z">
              <w:r w:rsidRPr="0029563D">
                <w:t>N = 190</w:t>
              </w:r>
            </w:ins>
          </w:p>
        </w:tc>
        <w:tc>
          <w:tcPr>
            <w:tcW w:w="870" w:type="pct"/>
            <w:tcBorders>
              <w:top w:val="single" w:sz="18" w:space="0" w:color="auto"/>
              <w:left w:val="nil"/>
              <w:bottom w:val="single" w:sz="18" w:space="0" w:color="auto"/>
              <w:right w:val="nil"/>
            </w:tcBorders>
            <w:hideMark/>
          </w:tcPr>
          <w:p w14:paraId="08CF1B25" w14:textId="77777777" w:rsidR="0063237A" w:rsidRPr="0029563D" w:rsidRDefault="0063237A" w:rsidP="00A815DE">
            <w:pPr>
              <w:pStyle w:val="Compact"/>
              <w:jc w:val="center"/>
              <w:rPr>
                <w:ins w:id="1388" w:author="Sina Furkan Özdemir" w:date="2021-09-20T17:23:00Z"/>
                <w:b/>
                <w:bCs/>
              </w:rPr>
            </w:pPr>
            <w:ins w:id="1389" w:author="Sina Furkan Özdemir" w:date="2021-09-20T17:23:00Z">
              <w:r w:rsidRPr="0029563D">
                <w:rPr>
                  <w:b/>
                  <w:bCs/>
                </w:rPr>
                <w:t>Personal account</w:t>
              </w:r>
            </w:ins>
          </w:p>
          <w:p w14:paraId="0C511257" w14:textId="77777777" w:rsidR="0063237A" w:rsidRPr="0029563D" w:rsidRDefault="0063237A" w:rsidP="00A815DE">
            <w:pPr>
              <w:pStyle w:val="Compact"/>
              <w:jc w:val="center"/>
              <w:rPr>
                <w:ins w:id="1390" w:author="Sina Furkan Özdemir" w:date="2021-09-20T17:23:00Z"/>
                <w:b/>
                <w:bCs/>
              </w:rPr>
            </w:pPr>
            <w:ins w:id="1391" w:author="Sina Furkan Özdemir" w:date="2021-09-20T17:23:00Z">
              <w:r w:rsidRPr="0029563D">
                <w:t>N = 149</w:t>
              </w:r>
            </w:ins>
          </w:p>
        </w:tc>
        <w:tc>
          <w:tcPr>
            <w:tcW w:w="1026" w:type="pct"/>
            <w:tcBorders>
              <w:top w:val="single" w:sz="18" w:space="0" w:color="auto"/>
              <w:left w:val="nil"/>
              <w:bottom w:val="single" w:sz="18" w:space="0" w:color="auto"/>
              <w:right w:val="nil"/>
            </w:tcBorders>
            <w:hideMark/>
          </w:tcPr>
          <w:p w14:paraId="1D395A6A" w14:textId="77777777" w:rsidR="0063237A" w:rsidRPr="0029563D" w:rsidRDefault="0063237A" w:rsidP="00A815DE">
            <w:pPr>
              <w:pStyle w:val="Compact"/>
              <w:jc w:val="center"/>
              <w:rPr>
                <w:ins w:id="1392" w:author="Sina Furkan Özdemir" w:date="2021-09-20T17:23:00Z"/>
                <w:b/>
                <w:bCs/>
              </w:rPr>
            </w:pPr>
            <w:ins w:id="1393" w:author="Sina Furkan Özdemir" w:date="2021-09-20T17:23:00Z">
              <w:r w:rsidRPr="0029563D">
                <w:rPr>
                  <w:b/>
                  <w:bCs/>
                </w:rPr>
                <w:t>Institutional Account</w:t>
              </w:r>
            </w:ins>
          </w:p>
          <w:p w14:paraId="3C4E60EF" w14:textId="77777777" w:rsidR="0063237A" w:rsidRPr="0029563D" w:rsidRDefault="0063237A" w:rsidP="00A815DE">
            <w:pPr>
              <w:pStyle w:val="Compact"/>
              <w:jc w:val="center"/>
              <w:rPr>
                <w:ins w:id="1394" w:author="Sina Furkan Özdemir" w:date="2021-09-20T17:23:00Z"/>
              </w:rPr>
            </w:pPr>
            <w:ins w:id="1395" w:author="Sina Furkan Özdemir" w:date="2021-09-20T17:23:00Z">
              <w:r w:rsidRPr="0029563D">
                <w:t>N = 2,504,782</w:t>
              </w:r>
            </w:ins>
          </w:p>
        </w:tc>
        <w:tc>
          <w:tcPr>
            <w:tcW w:w="1004" w:type="pct"/>
            <w:tcBorders>
              <w:top w:val="single" w:sz="18" w:space="0" w:color="auto"/>
              <w:left w:val="nil"/>
              <w:bottom w:val="single" w:sz="18" w:space="0" w:color="auto"/>
              <w:right w:val="nil"/>
            </w:tcBorders>
            <w:hideMark/>
          </w:tcPr>
          <w:p w14:paraId="25E99528" w14:textId="77777777" w:rsidR="0063237A" w:rsidRPr="0029563D" w:rsidRDefault="0063237A" w:rsidP="00A815DE">
            <w:pPr>
              <w:pStyle w:val="Compact"/>
              <w:jc w:val="center"/>
              <w:rPr>
                <w:ins w:id="1396" w:author="Sina Furkan Özdemir" w:date="2021-09-20T17:23:00Z"/>
                <w:b/>
                <w:bCs/>
              </w:rPr>
            </w:pPr>
            <w:ins w:id="1397" w:author="Sina Furkan Özdemir" w:date="2021-09-20T17:23:00Z">
              <w:r w:rsidRPr="0029563D">
                <w:rPr>
                  <w:b/>
                  <w:bCs/>
                </w:rPr>
                <w:t>Personal account</w:t>
              </w:r>
            </w:ins>
          </w:p>
          <w:p w14:paraId="0D0BDB54" w14:textId="77777777" w:rsidR="0063237A" w:rsidRPr="0029563D" w:rsidRDefault="0063237A" w:rsidP="00A815DE">
            <w:pPr>
              <w:pStyle w:val="Compact"/>
              <w:jc w:val="center"/>
              <w:rPr>
                <w:ins w:id="1398" w:author="Sina Furkan Özdemir" w:date="2021-09-20T17:23:00Z"/>
              </w:rPr>
            </w:pPr>
            <w:ins w:id="1399" w:author="Sina Furkan Özdemir" w:date="2021-09-20T17:23:00Z">
              <w:r w:rsidRPr="0029563D">
                <w:t>N = 1,052,369</w:t>
              </w:r>
            </w:ins>
          </w:p>
        </w:tc>
      </w:tr>
      <w:tr w:rsidR="0063237A" w:rsidRPr="0029563D" w14:paraId="70D4F4FA" w14:textId="77777777" w:rsidTr="00A815DE">
        <w:trPr>
          <w:ins w:id="1400" w:author="Sina Furkan Özdemir" w:date="2021-09-20T17:23:00Z"/>
        </w:trPr>
        <w:tc>
          <w:tcPr>
            <w:tcW w:w="0" w:type="auto"/>
            <w:tcBorders>
              <w:top w:val="single" w:sz="18" w:space="0" w:color="auto"/>
              <w:left w:val="nil"/>
              <w:bottom w:val="nil"/>
              <w:right w:val="nil"/>
            </w:tcBorders>
            <w:hideMark/>
          </w:tcPr>
          <w:p w14:paraId="17EB9D4F" w14:textId="77777777" w:rsidR="0063237A" w:rsidRPr="0029563D" w:rsidRDefault="0063237A" w:rsidP="00A815DE">
            <w:pPr>
              <w:pStyle w:val="Compact"/>
              <w:rPr>
                <w:ins w:id="1401" w:author="Sina Furkan Özdemir" w:date="2021-09-20T17:23:00Z"/>
              </w:rPr>
            </w:pPr>
            <w:ins w:id="1402" w:author="Sina Furkan Özdemir" w:date="2021-09-20T17:23:00Z">
              <w:r w:rsidRPr="0029563D">
                <w:t>EU</w:t>
              </w:r>
            </w:ins>
          </w:p>
        </w:tc>
        <w:tc>
          <w:tcPr>
            <w:tcW w:w="833" w:type="pct"/>
            <w:tcBorders>
              <w:top w:val="single" w:sz="18" w:space="0" w:color="auto"/>
              <w:left w:val="nil"/>
              <w:bottom w:val="nil"/>
              <w:right w:val="nil"/>
            </w:tcBorders>
            <w:hideMark/>
          </w:tcPr>
          <w:p w14:paraId="44FEB125" w14:textId="77777777" w:rsidR="0063237A" w:rsidRPr="0029563D" w:rsidRDefault="0063237A" w:rsidP="00A815DE">
            <w:pPr>
              <w:pStyle w:val="Compact"/>
              <w:jc w:val="center"/>
              <w:rPr>
                <w:ins w:id="1403" w:author="Sina Furkan Özdemir" w:date="2021-09-20T17:23:00Z"/>
              </w:rPr>
            </w:pPr>
            <w:ins w:id="1404" w:author="Sina Furkan Özdemir" w:date="2021-09-20T17:23:00Z">
              <w:r w:rsidRPr="0029563D">
                <w:t>70 (37%)</w:t>
              </w:r>
            </w:ins>
          </w:p>
        </w:tc>
        <w:tc>
          <w:tcPr>
            <w:tcW w:w="870" w:type="pct"/>
            <w:tcBorders>
              <w:top w:val="single" w:sz="18" w:space="0" w:color="auto"/>
              <w:left w:val="nil"/>
              <w:bottom w:val="nil"/>
              <w:right w:val="nil"/>
            </w:tcBorders>
            <w:hideMark/>
          </w:tcPr>
          <w:p w14:paraId="79DEC349" w14:textId="77777777" w:rsidR="0063237A" w:rsidRPr="0029563D" w:rsidRDefault="0063237A" w:rsidP="00A815DE">
            <w:pPr>
              <w:pStyle w:val="Compact"/>
              <w:jc w:val="center"/>
              <w:rPr>
                <w:ins w:id="1405" w:author="Sina Furkan Özdemir" w:date="2021-09-20T17:23:00Z"/>
              </w:rPr>
            </w:pPr>
            <w:ins w:id="1406" w:author="Sina Furkan Özdemir" w:date="2021-09-20T17:23:00Z">
              <w:r w:rsidRPr="0029563D">
                <w:t>43 (29%)</w:t>
              </w:r>
            </w:ins>
          </w:p>
        </w:tc>
        <w:tc>
          <w:tcPr>
            <w:tcW w:w="1026" w:type="pct"/>
            <w:tcBorders>
              <w:top w:val="single" w:sz="18" w:space="0" w:color="auto"/>
              <w:left w:val="nil"/>
              <w:bottom w:val="nil"/>
              <w:right w:val="nil"/>
            </w:tcBorders>
            <w:hideMark/>
          </w:tcPr>
          <w:p w14:paraId="71F6C878" w14:textId="77777777" w:rsidR="0063237A" w:rsidRPr="0029563D" w:rsidRDefault="0063237A" w:rsidP="00A815DE">
            <w:pPr>
              <w:pStyle w:val="Compact"/>
              <w:jc w:val="center"/>
              <w:rPr>
                <w:ins w:id="1407" w:author="Sina Furkan Özdemir" w:date="2021-09-20T17:23:00Z"/>
              </w:rPr>
            </w:pPr>
            <w:ins w:id="1408" w:author="Sina Furkan Özdemir" w:date="2021-09-20T17:23:00Z">
              <w:r w:rsidRPr="0029563D">
                <w:t>789,006 (31%)</w:t>
              </w:r>
            </w:ins>
          </w:p>
        </w:tc>
        <w:tc>
          <w:tcPr>
            <w:tcW w:w="1004" w:type="pct"/>
            <w:tcBorders>
              <w:top w:val="single" w:sz="18" w:space="0" w:color="auto"/>
              <w:left w:val="nil"/>
              <w:bottom w:val="nil"/>
              <w:right w:val="nil"/>
            </w:tcBorders>
            <w:hideMark/>
          </w:tcPr>
          <w:p w14:paraId="237594AA" w14:textId="77777777" w:rsidR="0063237A" w:rsidRPr="0029563D" w:rsidRDefault="0063237A" w:rsidP="00A815DE">
            <w:pPr>
              <w:pStyle w:val="Compact"/>
              <w:jc w:val="center"/>
              <w:rPr>
                <w:ins w:id="1409" w:author="Sina Furkan Özdemir" w:date="2021-09-20T17:23:00Z"/>
              </w:rPr>
            </w:pPr>
            <w:ins w:id="1410" w:author="Sina Furkan Özdemir" w:date="2021-09-20T17:23:00Z">
              <w:r w:rsidRPr="0029563D">
                <w:t>171,825 (16%)</w:t>
              </w:r>
            </w:ins>
          </w:p>
        </w:tc>
      </w:tr>
      <w:tr w:rsidR="0063237A" w:rsidRPr="0029563D" w14:paraId="62D8DED3" w14:textId="77777777" w:rsidTr="00A815DE">
        <w:trPr>
          <w:ins w:id="1411" w:author="Sina Furkan Özdemir" w:date="2021-09-20T17:23:00Z"/>
        </w:trPr>
        <w:tc>
          <w:tcPr>
            <w:tcW w:w="0" w:type="auto"/>
            <w:hideMark/>
          </w:tcPr>
          <w:p w14:paraId="34C71601" w14:textId="77777777" w:rsidR="0063237A" w:rsidRPr="0029563D" w:rsidRDefault="0063237A" w:rsidP="00A815DE">
            <w:pPr>
              <w:pStyle w:val="Compact"/>
              <w:rPr>
                <w:ins w:id="1412" w:author="Sina Furkan Özdemir" w:date="2021-09-20T17:23:00Z"/>
              </w:rPr>
            </w:pPr>
            <w:ins w:id="1413" w:author="Sina Furkan Özdemir" w:date="2021-09-20T17:23:00Z">
              <w:r w:rsidRPr="0029563D">
                <w:t>IO</w:t>
              </w:r>
            </w:ins>
          </w:p>
        </w:tc>
        <w:tc>
          <w:tcPr>
            <w:tcW w:w="833" w:type="pct"/>
            <w:hideMark/>
          </w:tcPr>
          <w:p w14:paraId="54A3EF84" w14:textId="77777777" w:rsidR="0063237A" w:rsidRPr="0029563D" w:rsidRDefault="0063237A" w:rsidP="00A815DE">
            <w:pPr>
              <w:pStyle w:val="Compact"/>
              <w:jc w:val="center"/>
              <w:rPr>
                <w:ins w:id="1414" w:author="Sina Furkan Özdemir" w:date="2021-09-20T17:23:00Z"/>
              </w:rPr>
            </w:pPr>
            <w:ins w:id="1415" w:author="Sina Furkan Özdemir" w:date="2021-09-20T17:23:00Z">
              <w:r w:rsidRPr="0029563D">
                <w:t>48 (25%)</w:t>
              </w:r>
            </w:ins>
          </w:p>
        </w:tc>
        <w:tc>
          <w:tcPr>
            <w:tcW w:w="870" w:type="pct"/>
            <w:hideMark/>
          </w:tcPr>
          <w:p w14:paraId="30287BE9" w14:textId="77777777" w:rsidR="0063237A" w:rsidRPr="0029563D" w:rsidRDefault="0063237A" w:rsidP="00A815DE">
            <w:pPr>
              <w:pStyle w:val="Compact"/>
              <w:jc w:val="center"/>
              <w:rPr>
                <w:ins w:id="1416" w:author="Sina Furkan Özdemir" w:date="2021-09-20T17:23:00Z"/>
              </w:rPr>
            </w:pPr>
            <w:ins w:id="1417" w:author="Sina Furkan Özdemir" w:date="2021-09-20T17:23:00Z">
              <w:r w:rsidRPr="0029563D">
                <w:t>7 (4.7%)</w:t>
              </w:r>
            </w:ins>
          </w:p>
        </w:tc>
        <w:tc>
          <w:tcPr>
            <w:tcW w:w="1026" w:type="pct"/>
            <w:hideMark/>
          </w:tcPr>
          <w:p w14:paraId="1C267522" w14:textId="77777777" w:rsidR="0063237A" w:rsidRPr="0029563D" w:rsidRDefault="0063237A" w:rsidP="00A815DE">
            <w:pPr>
              <w:pStyle w:val="Compact"/>
              <w:jc w:val="center"/>
              <w:rPr>
                <w:ins w:id="1418" w:author="Sina Furkan Özdemir" w:date="2021-09-20T17:23:00Z"/>
              </w:rPr>
            </w:pPr>
            <w:ins w:id="1419" w:author="Sina Furkan Özdemir" w:date="2021-09-20T17:23:00Z">
              <w:r w:rsidRPr="0029563D">
                <w:t>269,219 (11%)</w:t>
              </w:r>
            </w:ins>
          </w:p>
        </w:tc>
        <w:tc>
          <w:tcPr>
            <w:tcW w:w="1004" w:type="pct"/>
            <w:hideMark/>
          </w:tcPr>
          <w:p w14:paraId="0A686AE1" w14:textId="77777777" w:rsidR="0063237A" w:rsidRPr="0029563D" w:rsidRDefault="0063237A" w:rsidP="00A815DE">
            <w:pPr>
              <w:pStyle w:val="Compact"/>
              <w:jc w:val="center"/>
              <w:rPr>
                <w:ins w:id="1420" w:author="Sina Furkan Özdemir" w:date="2021-09-20T17:23:00Z"/>
              </w:rPr>
            </w:pPr>
            <w:ins w:id="1421" w:author="Sina Furkan Özdemir" w:date="2021-09-20T17:23:00Z">
              <w:r w:rsidRPr="0029563D">
                <w:t>25,000 (2.4%)</w:t>
              </w:r>
            </w:ins>
          </w:p>
        </w:tc>
      </w:tr>
      <w:tr w:rsidR="0063237A" w:rsidRPr="0029563D" w14:paraId="55C1C4F6" w14:textId="77777777" w:rsidTr="00A815DE">
        <w:trPr>
          <w:ins w:id="1422" w:author="Sina Furkan Özdemir" w:date="2021-09-20T17:23:00Z"/>
        </w:trPr>
        <w:tc>
          <w:tcPr>
            <w:tcW w:w="0" w:type="auto"/>
            <w:hideMark/>
          </w:tcPr>
          <w:p w14:paraId="34E9417C" w14:textId="77777777" w:rsidR="0063237A" w:rsidRPr="0029563D" w:rsidRDefault="0063237A" w:rsidP="00A815DE">
            <w:pPr>
              <w:pStyle w:val="Compact"/>
              <w:rPr>
                <w:ins w:id="1423" w:author="Sina Furkan Özdemir" w:date="2021-09-20T17:23:00Z"/>
              </w:rPr>
            </w:pPr>
            <w:ins w:id="1424" w:author="Sina Furkan Özdemir" w:date="2021-09-20T17:23:00Z">
              <w:r w:rsidRPr="0029563D">
                <w:t>Random tweets</w:t>
              </w:r>
            </w:ins>
          </w:p>
        </w:tc>
        <w:tc>
          <w:tcPr>
            <w:tcW w:w="833" w:type="pct"/>
            <w:hideMark/>
          </w:tcPr>
          <w:p w14:paraId="7381FD0C" w14:textId="77777777" w:rsidR="0063237A" w:rsidRPr="0029563D" w:rsidRDefault="0063237A" w:rsidP="00A815DE">
            <w:pPr>
              <w:pStyle w:val="Compact"/>
              <w:jc w:val="center"/>
              <w:rPr>
                <w:ins w:id="1425" w:author="Sina Furkan Özdemir" w:date="2021-09-20T17:23:00Z"/>
              </w:rPr>
            </w:pPr>
            <w:ins w:id="1426" w:author="Sina Furkan Özdemir" w:date="2021-09-20T17:23:00Z">
              <w:r w:rsidRPr="0029563D">
                <w:t>-</w:t>
              </w:r>
            </w:ins>
          </w:p>
        </w:tc>
        <w:tc>
          <w:tcPr>
            <w:tcW w:w="870" w:type="pct"/>
            <w:hideMark/>
          </w:tcPr>
          <w:p w14:paraId="5CD5AEBE" w14:textId="77777777" w:rsidR="0063237A" w:rsidRPr="0029563D" w:rsidRDefault="0063237A" w:rsidP="00A815DE">
            <w:pPr>
              <w:pStyle w:val="Compact"/>
              <w:jc w:val="center"/>
              <w:rPr>
                <w:ins w:id="1427" w:author="Sina Furkan Özdemir" w:date="2021-09-20T17:23:00Z"/>
              </w:rPr>
            </w:pPr>
            <w:ins w:id="1428" w:author="Sina Furkan Özdemir" w:date="2021-09-20T17:23:00Z">
              <w:r w:rsidRPr="0029563D">
                <w:t>-</w:t>
              </w:r>
            </w:ins>
          </w:p>
        </w:tc>
        <w:tc>
          <w:tcPr>
            <w:tcW w:w="1026" w:type="pct"/>
            <w:hideMark/>
          </w:tcPr>
          <w:p w14:paraId="0C9D92C2" w14:textId="77777777" w:rsidR="0063237A" w:rsidRPr="0029563D" w:rsidRDefault="0063237A" w:rsidP="00A815DE">
            <w:pPr>
              <w:pStyle w:val="Compact"/>
              <w:jc w:val="center"/>
              <w:rPr>
                <w:ins w:id="1429" w:author="Sina Furkan Özdemir" w:date="2021-09-20T17:23:00Z"/>
              </w:rPr>
            </w:pPr>
            <w:ins w:id="1430" w:author="Sina Furkan Özdemir" w:date="2021-09-20T17:23:00Z">
              <w:r w:rsidRPr="0029563D">
                <w:t>-</w:t>
              </w:r>
            </w:ins>
          </w:p>
        </w:tc>
        <w:tc>
          <w:tcPr>
            <w:tcW w:w="1004" w:type="pct"/>
            <w:hideMark/>
          </w:tcPr>
          <w:p w14:paraId="1413C6E4" w14:textId="77777777" w:rsidR="0063237A" w:rsidRPr="0029563D" w:rsidRDefault="0063237A" w:rsidP="00A815DE">
            <w:pPr>
              <w:pStyle w:val="Compact"/>
              <w:jc w:val="center"/>
              <w:rPr>
                <w:ins w:id="1431" w:author="Sina Furkan Özdemir" w:date="2021-09-20T17:23:00Z"/>
              </w:rPr>
            </w:pPr>
            <w:ins w:id="1432" w:author="Sina Furkan Özdemir" w:date="2021-09-20T17:23:00Z">
              <w:r w:rsidRPr="0029563D">
                <w:t>83,823 (3.3%)</w:t>
              </w:r>
            </w:ins>
          </w:p>
        </w:tc>
      </w:tr>
      <w:tr w:rsidR="0063237A" w:rsidRPr="0029563D" w14:paraId="0CE0A083" w14:textId="77777777" w:rsidTr="00A815DE">
        <w:trPr>
          <w:ins w:id="1433" w:author="Sina Furkan Özdemir" w:date="2021-09-20T17:23:00Z"/>
        </w:trPr>
        <w:tc>
          <w:tcPr>
            <w:tcW w:w="0" w:type="auto"/>
            <w:tcBorders>
              <w:top w:val="nil"/>
              <w:left w:val="nil"/>
              <w:bottom w:val="single" w:sz="18" w:space="0" w:color="auto"/>
              <w:right w:val="nil"/>
            </w:tcBorders>
            <w:hideMark/>
          </w:tcPr>
          <w:p w14:paraId="05ADEAB0" w14:textId="77777777" w:rsidR="0063237A" w:rsidRPr="0029563D" w:rsidRDefault="0063237A" w:rsidP="00A815DE">
            <w:pPr>
              <w:pStyle w:val="Compact"/>
              <w:rPr>
                <w:ins w:id="1434" w:author="Sina Furkan Özdemir" w:date="2021-09-20T17:23:00Z"/>
              </w:rPr>
            </w:pPr>
            <w:ins w:id="1435" w:author="Sina Furkan Özdemir" w:date="2021-09-20T17:23:00Z">
              <w:r w:rsidRPr="0029563D">
                <w:t>UK</w:t>
              </w:r>
            </w:ins>
          </w:p>
        </w:tc>
        <w:tc>
          <w:tcPr>
            <w:tcW w:w="833" w:type="pct"/>
            <w:tcBorders>
              <w:top w:val="nil"/>
              <w:left w:val="nil"/>
              <w:bottom w:val="single" w:sz="18" w:space="0" w:color="auto"/>
              <w:right w:val="nil"/>
            </w:tcBorders>
            <w:hideMark/>
          </w:tcPr>
          <w:p w14:paraId="7C1102D4" w14:textId="77777777" w:rsidR="0063237A" w:rsidRPr="0029563D" w:rsidRDefault="0063237A" w:rsidP="00A815DE">
            <w:pPr>
              <w:pStyle w:val="Compact"/>
              <w:jc w:val="center"/>
              <w:rPr>
                <w:ins w:id="1436" w:author="Sina Furkan Özdemir" w:date="2021-09-20T17:23:00Z"/>
              </w:rPr>
            </w:pPr>
            <w:ins w:id="1437" w:author="Sina Furkan Özdemir" w:date="2021-09-20T17:23:00Z">
              <w:r w:rsidRPr="0029563D">
                <w:t>72 (38%)</w:t>
              </w:r>
            </w:ins>
          </w:p>
        </w:tc>
        <w:tc>
          <w:tcPr>
            <w:tcW w:w="870" w:type="pct"/>
            <w:tcBorders>
              <w:top w:val="nil"/>
              <w:left w:val="nil"/>
              <w:bottom w:val="single" w:sz="18" w:space="0" w:color="auto"/>
              <w:right w:val="nil"/>
            </w:tcBorders>
            <w:hideMark/>
          </w:tcPr>
          <w:p w14:paraId="33A67541" w14:textId="77777777" w:rsidR="0063237A" w:rsidRPr="0029563D" w:rsidRDefault="0063237A" w:rsidP="00A815DE">
            <w:pPr>
              <w:pStyle w:val="Compact"/>
              <w:jc w:val="center"/>
              <w:rPr>
                <w:ins w:id="1438" w:author="Sina Furkan Özdemir" w:date="2021-09-20T17:23:00Z"/>
              </w:rPr>
            </w:pPr>
            <w:ins w:id="1439" w:author="Sina Furkan Özdemir" w:date="2021-09-20T17:23:00Z">
              <w:r w:rsidRPr="0029563D">
                <w:t>99 (66%)</w:t>
              </w:r>
            </w:ins>
          </w:p>
        </w:tc>
        <w:tc>
          <w:tcPr>
            <w:tcW w:w="1026" w:type="pct"/>
            <w:tcBorders>
              <w:top w:val="nil"/>
              <w:left w:val="nil"/>
              <w:bottom w:val="single" w:sz="18" w:space="0" w:color="auto"/>
              <w:right w:val="nil"/>
            </w:tcBorders>
            <w:hideMark/>
          </w:tcPr>
          <w:p w14:paraId="13ED0A5E" w14:textId="77777777" w:rsidR="0063237A" w:rsidRPr="0029563D" w:rsidRDefault="0063237A" w:rsidP="00A815DE">
            <w:pPr>
              <w:pStyle w:val="Compact"/>
              <w:jc w:val="center"/>
              <w:rPr>
                <w:ins w:id="1440" w:author="Sina Furkan Özdemir" w:date="2021-09-20T17:23:00Z"/>
              </w:rPr>
            </w:pPr>
            <w:ins w:id="1441" w:author="Sina Furkan Özdemir" w:date="2021-09-20T17:23:00Z">
              <w:r w:rsidRPr="0029563D">
                <w:t>1,362,734 (54%)</w:t>
              </w:r>
            </w:ins>
          </w:p>
        </w:tc>
        <w:tc>
          <w:tcPr>
            <w:tcW w:w="1004" w:type="pct"/>
            <w:tcBorders>
              <w:top w:val="nil"/>
              <w:left w:val="nil"/>
              <w:bottom w:val="single" w:sz="18" w:space="0" w:color="auto"/>
              <w:right w:val="nil"/>
            </w:tcBorders>
            <w:hideMark/>
          </w:tcPr>
          <w:p w14:paraId="07B38421" w14:textId="77777777" w:rsidR="0063237A" w:rsidRPr="0029563D" w:rsidRDefault="0063237A" w:rsidP="00A815DE">
            <w:pPr>
              <w:pStyle w:val="Compact"/>
              <w:jc w:val="center"/>
              <w:rPr>
                <w:ins w:id="1442" w:author="Sina Furkan Özdemir" w:date="2021-09-20T17:23:00Z"/>
              </w:rPr>
            </w:pPr>
            <w:ins w:id="1443" w:author="Sina Furkan Özdemir" w:date="2021-09-20T17:23:00Z">
              <w:r w:rsidRPr="0029563D">
                <w:t>855,544 (81%)</w:t>
              </w:r>
            </w:ins>
          </w:p>
        </w:tc>
      </w:tr>
    </w:tbl>
    <w:p w14:paraId="207A6FBF" w14:textId="77777777" w:rsidR="0063237A" w:rsidRPr="0029563D" w:rsidRDefault="0063237A" w:rsidP="0063237A">
      <w:pPr>
        <w:pStyle w:val="Caption"/>
        <w:rPr>
          <w:ins w:id="1444" w:author="Sina Furkan Özdemir" w:date="2021-09-20T17:23:00Z"/>
          <w:sz w:val="20"/>
          <w:szCs w:val="20"/>
          <w:lang w:val="en-US"/>
        </w:rPr>
      </w:pPr>
      <w:ins w:id="1445" w:author="Sina Furkan Özdemir" w:date="2021-09-20T17:23:00Z">
        <w:r w:rsidRPr="0029563D">
          <w:rPr>
            <w:lang w:val="en-US"/>
          </w:rPr>
          <w:t xml:space="preserve">Table </w:t>
        </w:r>
        <w:r w:rsidRPr="0029563D">
          <w:rPr>
            <w:lang w:val="en-US"/>
            <w:rPrChange w:id="1446" w:author="Sina Furkan Özdemir" w:date="2021-09-20T17:27:00Z">
              <w:rPr/>
            </w:rPrChange>
          </w:rPr>
          <w:fldChar w:fldCharType="begin"/>
        </w:r>
        <w:r w:rsidRPr="0029563D">
          <w:rPr>
            <w:lang w:val="en-US"/>
          </w:rPr>
          <w:instrText xml:space="preserve"> SEQ Table \* ARABIC </w:instrText>
        </w:r>
        <w:r w:rsidRPr="0029563D">
          <w:rPr>
            <w:lang w:val="en-US"/>
            <w:rPrChange w:id="1447" w:author="Sina Furkan Özdemir" w:date="2021-09-20T17:27:00Z">
              <w:rPr/>
            </w:rPrChange>
          </w:rPr>
          <w:fldChar w:fldCharType="separate"/>
        </w:r>
        <w:r w:rsidRPr="0029563D">
          <w:rPr>
            <w:noProof/>
            <w:lang w:val="en-US"/>
          </w:rPr>
          <w:t>1</w:t>
        </w:r>
        <w:r w:rsidRPr="0029563D">
          <w:rPr>
            <w:lang w:val="en-US"/>
            <w:rPrChange w:id="1448" w:author="Sina Furkan Özdemir" w:date="2021-09-20T17:27:00Z">
              <w:rPr/>
            </w:rPrChange>
          </w:rPr>
          <w:fldChar w:fldCharType="end"/>
        </w:r>
        <w:r w:rsidRPr="0029563D">
          <w:rPr>
            <w:lang w:val="en-US"/>
          </w:rPr>
          <w:t>: Summary of final dataset</w:t>
        </w:r>
      </w:ins>
    </w:p>
    <w:p w14:paraId="141DC808" w14:textId="77777777" w:rsidR="0063237A" w:rsidRPr="0029563D" w:rsidRDefault="0063237A">
      <w:pPr>
        <w:spacing w:before="120" w:after="0" w:line="240" w:lineRule="auto"/>
        <w:jc w:val="both"/>
        <w:rPr>
          <w:ins w:id="1449" w:author="Sina Furkan Özdemir" w:date="2021-09-20T17:23:00Z"/>
          <w:b/>
          <w:sz w:val="20"/>
          <w:szCs w:val="18"/>
          <w:lang w:val="en-US"/>
          <w:rPrChange w:id="1450" w:author="Sina Furkan Özdemir" w:date="2021-09-20T17:27:00Z">
            <w:rPr>
              <w:ins w:id="1451" w:author="Sina Furkan Özdemir" w:date="2021-09-20T17:23:00Z"/>
              <w:sz w:val="20"/>
              <w:szCs w:val="20"/>
              <w:lang w:val="en-US"/>
            </w:rPr>
          </w:rPrChange>
        </w:rPr>
        <w:pPrChange w:id="1452" w:author="Sina Furkan Özdemir" w:date="2021-09-20T17:27:00Z">
          <w:pPr>
            <w:pStyle w:val="Heading2"/>
          </w:pPr>
        </w:pPrChange>
      </w:pPr>
      <w:ins w:id="1453" w:author="Sina Furkan Özdemir" w:date="2021-09-20T17:23:00Z">
        <w:r w:rsidRPr="0029563D">
          <w:rPr>
            <w:b/>
            <w:sz w:val="20"/>
            <w:szCs w:val="18"/>
            <w:lang w:val="en-US"/>
            <w:rPrChange w:id="1454" w:author="Sina Furkan Özdemir" w:date="2021-09-20T17:27:00Z">
              <w:rPr>
                <w:sz w:val="20"/>
                <w:szCs w:val="20"/>
                <w:lang w:val="en-US"/>
              </w:rPr>
            </w:rPrChange>
          </w:rPr>
          <w:t>Indicators</w:t>
        </w:r>
      </w:ins>
    </w:p>
    <w:p w14:paraId="558FA5FC" w14:textId="5EB8F292" w:rsidR="0063237A" w:rsidRDefault="0063237A" w:rsidP="0063237A">
      <w:pPr>
        <w:pStyle w:val="BodyText"/>
        <w:jc w:val="both"/>
        <w:rPr>
          <w:ins w:id="1455" w:author="Sina Furkan Özdemir [2]" w:date="2021-09-21T10:03:00Z"/>
          <w:sz w:val="20"/>
          <w:szCs w:val="20"/>
        </w:rPr>
      </w:pPr>
      <w:ins w:id="1456" w:author="Sina Furkan Özdemir" w:date="2021-09-20T17:23:00Z">
        <w:r w:rsidRPr="0029563D">
          <w:rPr>
            <w:sz w:val="20"/>
            <w:szCs w:val="20"/>
          </w:rP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1457"/>
        <w:r w:rsidRPr="0029563D">
          <w:rPr>
            <w:sz w:val="20"/>
            <w:szCs w:val="20"/>
          </w:rPr>
          <w:t>Along our discussion above</w:t>
        </w:r>
        <w:commentRangeEnd w:id="1457"/>
        <w:r w:rsidRPr="0029563D">
          <w:rPr>
            <w:rStyle w:val="CommentReference"/>
            <w:sz w:val="20"/>
            <w:szCs w:val="20"/>
          </w:rPr>
          <w:commentReference w:id="1457"/>
        </w:r>
        <w:r w:rsidRPr="0029563D">
          <w:rPr>
            <w:sz w:val="20"/>
            <w:szCs w:val="20"/>
          </w:rPr>
          <w:t>, three blocks of indicators are of key interest here.</w:t>
        </w:r>
      </w:ins>
    </w:p>
    <w:p w14:paraId="783EAFEB" w14:textId="78B6A9BD" w:rsidR="001957F4" w:rsidRPr="00CE2D23" w:rsidRDefault="001957F4" w:rsidP="0063237A">
      <w:pPr>
        <w:pStyle w:val="BodyText"/>
        <w:jc w:val="both"/>
        <w:rPr>
          <w:ins w:id="1458" w:author="Sina Furkan Özdemir" w:date="2021-09-20T17:23:00Z"/>
          <w:sz w:val="20"/>
          <w:szCs w:val="20"/>
        </w:rPr>
      </w:pPr>
      <w:ins w:id="1459" w:author="Sina Furkan Özdemir [2]" w:date="2021-09-21T10:04:00Z">
        <w:r>
          <w:rPr>
            <w:i/>
            <w:iCs/>
            <w:sz w:val="20"/>
            <w:szCs w:val="20"/>
          </w:rPr>
          <w:t xml:space="preserve">Language choice: </w:t>
        </w:r>
        <w:r w:rsidR="0003779A">
          <w:rPr>
            <w:sz w:val="20"/>
            <w:szCs w:val="20"/>
          </w:rPr>
          <w:t xml:space="preserve"> The crucial factor for </w:t>
        </w:r>
      </w:ins>
      <w:ins w:id="1460" w:author="Sina Furkan Özdemir [2]" w:date="2021-09-21T10:05:00Z">
        <w:r w:rsidR="0003779A">
          <w:rPr>
            <w:sz w:val="20"/>
            <w:szCs w:val="20"/>
          </w:rPr>
          <w:t>publicity of</w:t>
        </w:r>
      </w:ins>
      <w:ins w:id="1461" w:author="Sina Furkan Özdemir [2]" w:date="2021-09-21T10:04:00Z">
        <w:r w:rsidR="0003779A">
          <w:rPr>
            <w:sz w:val="20"/>
            <w:szCs w:val="20"/>
          </w:rPr>
          <w:t xml:space="preserve"> a message is that the audience should be a</w:t>
        </w:r>
      </w:ins>
      <w:ins w:id="1462" w:author="Sina Furkan Özdemir [2]" w:date="2021-09-21T10:05:00Z">
        <w:r w:rsidR="0003779A">
          <w:rPr>
            <w:sz w:val="20"/>
            <w:szCs w:val="20"/>
          </w:rPr>
          <w:t xml:space="preserve">ble to understand it. Thus, our first indicator focuses on the diversity of language in the EU supranational communication. </w:t>
        </w:r>
      </w:ins>
      <w:ins w:id="1463" w:author="Sina Furkan Özdemir [2]" w:date="2021-09-21T10:06:00Z">
        <w:r w:rsidR="00D457B0">
          <w:rPr>
            <w:sz w:val="20"/>
            <w:szCs w:val="20"/>
          </w:rPr>
          <w:t>While the Twitter API provides an indicator on the language of the message, it is rather crude and takes the tweet as a whole. We refine this indicator by applying language recognition</w:t>
        </w:r>
      </w:ins>
      <w:ins w:id="1464" w:author="Sina Furkan Özdemir [2]" w:date="2021-09-21T10:07:00Z">
        <w:r w:rsidR="00D457B0">
          <w:rPr>
            <w:sz w:val="20"/>
            <w:szCs w:val="20"/>
          </w:rPr>
          <w:t xml:space="preserve"> </w:t>
        </w:r>
        <w:r w:rsidR="00D457B0" w:rsidRPr="0032464D">
          <w:rPr>
            <w:rFonts w:cs="Calibri"/>
            <w:sz w:val="20"/>
          </w:rPr>
          <w:t>on sentence level with Google’s compact language detector 2 as implemented in the cld2 R package,</w:t>
        </w:r>
      </w:ins>
      <w:ins w:id="1465" w:author="Sina Furkan Özdemir [2]" w:date="2021-09-21T10:06:00Z">
        <w:r w:rsidR="00D457B0">
          <w:rPr>
            <w:sz w:val="20"/>
            <w:szCs w:val="20"/>
          </w:rPr>
          <w:t xml:space="preserve"> </w:t>
        </w:r>
        <w:r w:rsidR="00D457B0" w:rsidRPr="003D6101">
          <w:rPr>
            <w:sz w:val="20"/>
            <w:szCs w:val="18"/>
          </w:rPr>
          <w:fldChar w:fldCharType="begin"/>
        </w:r>
      </w:ins>
      <w:ins w:id="1466" w:author="Sina Furkan Özdemir [2]" w:date="2021-09-21T15:57:00Z">
        <w:r w:rsidR="00F70249">
          <w:rPr>
            <w:sz w:val="20"/>
            <w:szCs w:val="18"/>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2020)","dontUpdate":true,"noteIndex":0},"citationItems":[{"id":4574,"uris":["http://zotero.org/groups/2912652/items/6TJWGK6P"],"uri":["http://zotero.org/groups/2912652/items/6TJWGK6P"],"itemData":{"id":4574,"type":"webpage","abstract":"Bindings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ins>
      <w:ins w:id="1467" w:author="Sina Furkan Özdemir [2]" w:date="2021-09-21T10:06:00Z">
        <w:r w:rsidR="00D457B0" w:rsidRPr="003D6101">
          <w:rPr>
            <w:sz w:val="20"/>
            <w:szCs w:val="18"/>
          </w:rPr>
          <w:fldChar w:fldCharType="separate"/>
        </w:r>
        <w:r w:rsidR="00D457B0" w:rsidRPr="0032464D">
          <w:rPr>
            <w:rFonts w:cs="Calibri"/>
            <w:sz w:val="20"/>
          </w:rPr>
          <w:t>(</w:t>
        </w:r>
        <w:proofErr w:type="spellStart"/>
        <w:r w:rsidR="00D457B0" w:rsidRPr="0032464D">
          <w:rPr>
            <w:rFonts w:cs="Calibri"/>
            <w:sz w:val="20"/>
          </w:rPr>
          <w:t>Ooms</w:t>
        </w:r>
        <w:proofErr w:type="spellEnd"/>
        <w:r w:rsidR="00D457B0" w:rsidRPr="0032464D">
          <w:rPr>
            <w:rFonts w:cs="Calibri"/>
            <w:sz w:val="20"/>
          </w:rPr>
          <w:t xml:space="preserve"> and Sites 2020)</w:t>
        </w:r>
        <w:r w:rsidR="00D457B0" w:rsidRPr="003D6101">
          <w:rPr>
            <w:sz w:val="20"/>
            <w:szCs w:val="18"/>
          </w:rPr>
          <w:fldChar w:fldCharType="end"/>
        </w:r>
        <w:r w:rsidR="00D457B0" w:rsidRPr="003D6101">
          <w:rPr>
            <w:sz w:val="20"/>
            <w:szCs w:val="18"/>
          </w:rPr>
          <w:t>.</w:t>
        </w:r>
      </w:ins>
      <w:ins w:id="1468" w:author="Sina Furkan Özdemir [2]" w:date="2021-09-21T10:07:00Z">
        <w:r w:rsidR="00F469A9">
          <w:rPr>
            <w:sz w:val="20"/>
            <w:szCs w:val="18"/>
          </w:rPr>
          <w:t xml:space="preserve"> While this method is not perfectly accurate in capturing the language diversity of the messages, it still provides us with </w:t>
        </w:r>
      </w:ins>
      <w:ins w:id="1469" w:author="Sina Furkan Özdemir [2]" w:date="2021-09-21T10:08:00Z">
        <w:r w:rsidR="00F469A9">
          <w:rPr>
            <w:sz w:val="20"/>
            <w:szCs w:val="18"/>
          </w:rPr>
          <w:t>a finer grained picture of the state-of-affairs.</w:t>
        </w:r>
      </w:ins>
    </w:p>
    <w:p w14:paraId="02DF8E8A" w14:textId="6FD81355" w:rsidR="0063237A" w:rsidRPr="0029563D" w:rsidRDefault="0063237A" w:rsidP="0063237A">
      <w:pPr>
        <w:pStyle w:val="BodyText"/>
        <w:jc w:val="both"/>
        <w:rPr>
          <w:ins w:id="1470" w:author="Sina Furkan Özdemir" w:date="2021-09-20T17:23:00Z"/>
          <w:sz w:val="20"/>
          <w:szCs w:val="20"/>
        </w:rPr>
      </w:pPr>
      <w:ins w:id="1471" w:author="Sina Furkan Özdemir" w:date="2021-09-20T17:23:00Z">
        <w:del w:id="1472" w:author="Sina Furkan Özdemir [2]" w:date="2021-09-21T10:03:00Z">
          <w:r w:rsidRPr="0029563D" w:rsidDel="00984746">
            <w:rPr>
              <w:i/>
              <w:sz w:val="20"/>
              <w:szCs w:val="20"/>
            </w:rPr>
            <w:delText>Textual message content</w:delText>
          </w:r>
        </w:del>
      </w:ins>
      <w:ins w:id="1473" w:author="Sina Furkan Özdemir [2]" w:date="2021-09-24T08:51:00Z">
        <w:r w:rsidR="00A11B4C">
          <w:rPr>
            <w:i/>
            <w:sz w:val="20"/>
            <w:szCs w:val="20"/>
          </w:rPr>
          <w:t>Comprehensibility</w:t>
        </w:r>
      </w:ins>
      <w:ins w:id="1474" w:author="Sina Furkan Özdemir" w:date="2021-09-20T17:23:00Z">
        <w:r w:rsidRPr="0029563D">
          <w:rPr>
            <w:i/>
            <w:sz w:val="20"/>
            <w:szCs w:val="20"/>
          </w:rPr>
          <w:t xml:space="preserve">: </w:t>
        </w:r>
        <w:commentRangeStart w:id="1475"/>
        <w:r w:rsidRPr="0029563D">
          <w:rPr>
            <w:sz w:val="20"/>
            <w:szCs w:val="20"/>
          </w:rPr>
          <w:t xml:space="preserve">As noted above </w:t>
        </w:r>
        <w:commentRangeEnd w:id="1475"/>
        <w:r w:rsidRPr="0029563D">
          <w:rPr>
            <w:rStyle w:val="CommentReference"/>
            <w:sz w:val="20"/>
            <w:szCs w:val="20"/>
          </w:rPr>
          <w:commentReference w:id="1475"/>
        </w:r>
        <w:r w:rsidRPr="0029563D">
          <w:rPr>
            <w:sz w:val="20"/>
            <w:szCs w:val="20"/>
          </w:rPr>
          <w:t xml:space="preserve">a necessary condition for engaging messages is that the message is easily understandable and graspable in the first place. Exploiting the validations and tools provided by Benoit, </w:t>
        </w:r>
        <w:proofErr w:type="spellStart"/>
        <w:r w:rsidRPr="0029563D">
          <w:rPr>
            <w:sz w:val="20"/>
            <w:szCs w:val="20"/>
          </w:rPr>
          <w:t>Spirling</w:t>
        </w:r>
        <w:proofErr w:type="spellEnd"/>
        <w:r w:rsidRPr="0029563D">
          <w:rPr>
            <w:sz w:val="20"/>
            <w:szCs w:val="20"/>
          </w:rPr>
          <w:t xml:space="preserve">, and Munger </w:t>
        </w:r>
        <w:r w:rsidRPr="00CE2D23">
          <w:rPr>
            <w:sz w:val="20"/>
            <w:szCs w:val="20"/>
          </w:rPr>
          <w:fldChar w:fldCharType="begin"/>
        </w:r>
      </w:ins>
      <w:ins w:id="1476" w:author="Sina Furkan Özdemir [2]" w:date="2021-09-21T15:57:00Z">
        <w:r w:rsidR="00F70249">
          <w:rPr>
            <w:sz w:val="20"/>
            <w:szCs w:val="20"/>
          </w:rPr>
          <w:instrText xml:space="preserve"> ADDIN ZOTERO_ITEM CSL_CITATION {"citationID":"Pfbw8xAV","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ins>
      <w:del w:id="1477" w:author="Sina Furkan Özdemir [2]" w:date="2021-09-21T15:57:00Z">
        <w:r w:rsidR="0032464D" w:rsidDel="00F70249">
          <w:rPr>
            <w:sz w:val="20"/>
            <w:szCs w:val="20"/>
          </w:rPr>
          <w:delInstrText xml:space="preserve"> ADDIN ZOTERO_ITEM CSL_CITATION {"citationID":"Pfbw8xAV","properties":{"formattedCitation":"(2019)","plainCitation":"(2019)","noteIndex":0},"citationItems":[{"id":5927,"uris":["http://zotero.org/groups/2912652/items/KKVXM6T8"],"uri":["http://zotero.org/groups/2912652/items/KKVXM6T8"],"itemData":{"id":5927,"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del>
      <w:ins w:id="1478" w:author="Sina Furkan Özdemir" w:date="2021-09-20T17:23:00Z">
        <w:r w:rsidRPr="00CE2D23">
          <w:rPr>
            <w:sz w:val="20"/>
            <w:szCs w:val="20"/>
            <w:rPrChange w:id="1479" w:author="Sina Furkan Özdemir" w:date="2021-09-20T17:27:00Z">
              <w:rPr>
                <w:sz w:val="20"/>
                <w:szCs w:val="20"/>
              </w:rPr>
            </w:rPrChange>
          </w:rPr>
          <w:fldChar w:fldCharType="separate"/>
        </w:r>
        <w:r w:rsidRPr="0029563D">
          <w:rPr>
            <w:rFonts w:ascii="Cambria" w:hAnsi="Cambria"/>
            <w:sz w:val="20"/>
            <w:szCs w:val="20"/>
          </w:rPr>
          <w:t>(2019)</w:t>
        </w:r>
        <w:r w:rsidRPr="00CE2D23">
          <w:rPr>
            <w:sz w:val="20"/>
            <w:szCs w:val="20"/>
          </w:rPr>
          <w:fldChar w:fldCharType="end"/>
        </w:r>
        <w:r w:rsidRPr="0029563D">
          <w:rPr>
            <w:sz w:val="20"/>
            <w:szCs w:val="20"/>
          </w:rPr>
          <w:t xml:space="preserve"> we thus extract three features from the English-language elements of each Tweet. First, we measure syntactic and grammatical complexity by the Flesh/Kincaid reading ease score. This compound indicator of sentence and 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in a given tweet occur in the overall Google Books corpus as the broadest available representation of the English language. The intuition is that words that are more common in the English language, as opposed to rarer jargon, are better known and thus more readily understandable by a broad audience. Lastly, we measure the average verb-to-noun ratio in tweets. L</w:t>
        </w:r>
        <w:r w:rsidRPr="0029563D">
          <w:rPr>
            <w:sz w:val="20"/>
            <w:szCs w:val="20"/>
            <w:rPrChange w:id="1480" w:author="Sina Furkan Özdemir" w:date="2021-09-20T17:27:00Z">
              <w:rPr>
                <w:sz w:val="20"/>
                <w:szCs w:val="20"/>
                <w:lang w:val="en-GB"/>
              </w:rPr>
            </w:rPrChange>
          </w:rPr>
          <w:t xml:space="preserve">inguists stress that texts express political agency better when they resort to a verbal as opposed to a nominal style </w:t>
        </w:r>
        <w:r w:rsidRPr="0029563D">
          <w:rPr>
            <w:sz w:val="20"/>
            <w:szCs w:val="20"/>
            <w:rPrChange w:id="1481" w:author="Sina Furkan Özdemir" w:date="2021-09-20T17:27:00Z">
              <w:rPr>
                <w:sz w:val="20"/>
                <w:szCs w:val="20"/>
                <w:lang w:val="en-GB"/>
              </w:rPr>
            </w:rPrChange>
          </w:rPr>
          <w:fldChar w:fldCharType="begin"/>
        </w:r>
      </w:ins>
      <w:ins w:id="1482" w:author="Sina Furkan Özdemir [2]" w:date="2021-09-21T15:57:00Z">
        <w:r w:rsidR="00F70249">
          <w:rPr>
            <w:sz w:val="20"/>
            <w:szCs w:val="20"/>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1483" w:author="Sina Furkan Özdemir [2]" w:date="2021-09-21T15:57:00Z">
        <w:r w:rsidR="0032464D" w:rsidDel="00F70249">
          <w:rPr>
            <w:sz w:val="20"/>
            <w:szCs w:val="20"/>
          </w:rPr>
          <w:delInstrText xml:space="preserve"> ADDIN ZOTERO_ITEM CSL_CITATION {"citationID":"59COeTas","properties":{"formattedCitation":"(Biber {\\i{}et al.} 1998: 65 pp. Thibault 1991)","plainCitation":"(Biber et al. 1998: 65 pp. Thibault 1991)","noteIndex":0},"citationItems":[{"id":6226,"uris":["http://zotero.org/groups/2912652/items/U5JMTZUJ"],"uri":["http://zotero.org/groups/2912652/items/U5JMTZUJ"],"itemData":{"id":6226,"type":"book","abstract":"This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1484" w:author="Sina Furkan Özdemir" w:date="2021-09-20T17:23:00Z">
        <w:r w:rsidRPr="0029563D">
          <w:rPr>
            <w:sz w:val="20"/>
            <w:szCs w:val="20"/>
            <w:rPrChange w:id="1485" w:author="Sina Furkan Özdemir" w:date="2021-09-20T17:27:00Z">
              <w:rPr>
                <w:sz w:val="20"/>
                <w:szCs w:val="20"/>
              </w:rPr>
            </w:rPrChange>
          </w:rPr>
          <w:fldChar w:fldCharType="separate"/>
        </w:r>
        <w:r w:rsidRPr="0029563D">
          <w:rPr>
            <w:sz w:val="20"/>
            <w:szCs w:val="20"/>
            <w:rPrChange w:id="1486" w:author="Sina Furkan Özdemir" w:date="2021-09-20T17:27:00Z">
              <w:rPr>
                <w:sz w:val="20"/>
                <w:szCs w:val="20"/>
                <w:lang w:val="pt-PT"/>
              </w:rPr>
            </w:rPrChange>
          </w:rPr>
          <w:t>(</w:t>
        </w:r>
        <w:proofErr w:type="spellStart"/>
        <w:r w:rsidRPr="0029563D">
          <w:rPr>
            <w:sz w:val="20"/>
            <w:szCs w:val="20"/>
            <w:rPrChange w:id="1487" w:author="Sina Furkan Özdemir" w:date="2021-09-20T17:27:00Z">
              <w:rPr>
                <w:sz w:val="20"/>
                <w:szCs w:val="20"/>
                <w:lang w:val="pt-PT"/>
              </w:rPr>
            </w:rPrChange>
          </w:rPr>
          <w:t>Biber</w:t>
        </w:r>
        <w:proofErr w:type="spellEnd"/>
        <w:r w:rsidRPr="0029563D">
          <w:rPr>
            <w:sz w:val="20"/>
            <w:szCs w:val="20"/>
            <w:rPrChange w:id="1488" w:author="Sina Furkan Özdemir" w:date="2021-09-20T17:27:00Z">
              <w:rPr>
                <w:sz w:val="20"/>
                <w:szCs w:val="20"/>
                <w:lang w:val="pt-PT"/>
              </w:rPr>
            </w:rPrChange>
          </w:rPr>
          <w:t xml:space="preserve"> </w:t>
        </w:r>
        <w:r w:rsidRPr="0029563D">
          <w:rPr>
            <w:i/>
            <w:iCs/>
            <w:sz w:val="20"/>
            <w:szCs w:val="20"/>
            <w:rPrChange w:id="1489" w:author="Sina Furkan Özdemir" w:date="2021-09-20T17:27:00Z">
              <w:rPr>
                <w:i/>
                <w:iCs/>
                <w:sz w:val="20"/>
                <w:szCs w:val="20"/>
                <w:lang w:val="pt-PT"/>
              </w:rPr>
            </w:rPrChange>
          </w:rPr>
          <w:t>et al.</w:t>
        </w:r>
        <w:r w:rsidRPr="0029563D">
          <w:rPr>
            <w:sz w:val="20"/>
            <w:szCs w:val="20"/>
            <w:rPrChange w:id="1490" w:author="Sina Furkan Özdemir" w:date="2021-09-20T17:27:00Z">
              <w:rPr>
                <w:sz w:val="20"/>
                <w:szCs w:val="20"/>
                <w:lang w:val="pt-PT"/>
              </w:rPr>
            </w:rPrChange>
          </w:rPr>
          <w:t xml:space="preserve"> 1998: 65 pp. Thibault 1991)</w:t>
        </w:r>
        <w:r w:rsidRPr="0029563D">
          <w:rPr>
            <w:sz w:val="20"/>
            <w:szCs w:val="20"/>
            <w:rPrChange w:id="1491" w:author="Sina Furkan Özdemir" w:date="2021-09-20T17:27:00Z">
              <w:rPr>
                <w:sz w:val="20"/>
                <w:szCs w:val="20"/>
              </w:rPr>
            </w:rPrChange>
          </w:rPr>
          <w:fldChar w:fldCharType="end"/>
        </w:r>
        <w:r w:rsidRPr="0029563D">
          <w:rPr>
            <w:sz w:val="20"/>
            <w:szCs w:val="20"/>
            <w:rPrChange w:id="1492" w:author="Sina Furkan Özdemir" w:date="2021-09-20T17:27:00Z">
              <w:rPr>
                <w:sz w:val="20"/>
                <w:szCs w:val="20"/>
                <w:lang w:val="en-GB"/>
              </w:rPr>
            </w:rPrChange>
          </w:rPr>
          <w:t xml:space="preserve">. A nominal style, such as academic writing, uses many nouns and nominalizations, thus prioritizing abstract objects and process over action. A verbal style, such as conversations, uses many verbs, thereby clarifying who did what, and providing information on the temporal order of events and processes. </w:t>
        </w:r>
      </w:ins>
    </w:p>
    <w:p w14:paraId="556BFD61" w14:textId="3FFC92E6" w:rsidR="0063237A" w:rsidRPr="0029563D" w:rsidRDefault="0063237A" w:rsidP="0063237A">
      <w:pPr>
        <w:pStyle w:val="BodyText"/>
        <w:jc w:val="both"/>
        <w:rPr>
          <w:ins w:id="1493" w:author="Sina Furkan Özdemir" w:date="2021-09-20T17:23:00Z"/>
          <w:sz w:val="20"/>
          <w:szCs w:val="20"/>
        </w:rPr>
      </w:pPr>
      <w:ins w:id="1494" w:author="Sina Furkan Özdemir" w:date="2021-09-20T17:23:00Z">
        <w:r w:rsidRPr="0029563D">
          <w:rPr>
            <w:i/>
            <w:sz w:val="20"/>
            <w:szCs w:val="20"/>
          </w:rPr>
          <w:lastRenderedPageBreak/>
          <w:t>Multimedia message content</w:t>
        </w:r>
        <w:r w:rsidRPr="0029563D">
          <w:rPr>
            <w:sz w:val="20"/>
            <w:szCs w:val="20"/>
          </w:rPr>
          <w:t xml:space="preserve">: Beyond text, the Twitter platform allows various means of multimedia messaging. Symbols, pictures, or videos can transmit a large amount of information </w:t>
        </w:r>
        <w:r w:rsidRPr="00CE2D23">
          <w:rPr>
            <w:sz w:val="20"/>
            <w:szCs w:val="20"/>
          </w:rPr>
          <w:fldChar w:fldCharType="begin"/>
        </w:r>
      </w:ins>
      <w:ins w:id="1495" w:author="Sina Furkan Özdemir [2]" w:date="2021-09-21T15:57:00Z">
        <w:r w:rsidR="00F70249">
          <w:rPr>
            <w:sz w:val="20"/>
            <w:szCs w:val="20"/>
          </w:rPr>
          <w:instrText xml:space="preserve"> ADDIN ZOTERO_ITEM CSL_CITATION {"citationID":"FIvpiqTw","properties":{"formattedCitation":"(Tang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1496" w:author="Sina Furkan Özdemir [2]" w:date="2021-09-21T15:57:00Z">
        <w:r w:rsidR="0032464D" w:rsidDel="00F70249">
          <w:rPr>
            <w:sz w:val="20"/>
            <w:szCs w:val="20"/>
          </w:rPr>
          <w:delInstrText xml:space="preserve"> ADDIN ZOTERO_ITEM CSL_CITATION {"citationID":"FIvpiqTw","properties":{"formattedCitation":"(Tang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1497" w:author="Sina Furkan Özdemir" w:date="2021-09-20T17:23:00Z">
        <w:r w:rsidRPr="00CE2D23">
          <w:rPr>
            <w:sz w:val="20"/>
            <w:szCs w:val="20"/>
            <w:rPrChange w:id="1498" w:author="Sina Furkan Özdemir" w:date="2021-09-20T17:27:00Z">
              <w:rPr>
                <w:sz w:val="20"/>
                <w:szCs w:val="20"/>
              </w:rPr>
            </w:rPrChange>
          </w:rPr>
          <w:fldChar w:fldCharType="separate"/>
        </w:r>
      </w:ins>
      <w:r w:rsidR="0032464D" w:rsidRPr="0032464D">
        <w:rPr>
          <w:rFonts w:ascii="Cambria" w:hAnsi="Cambria"/>
          <w:sz w:val="20"/>
        </w:rPr>
        <w:t>(Tang and Hew 2018)</w:t>
      </w:r>
      <w:ins w:id="1499" w:author="Sina Furkan Özdemir" w:date="2021-09-20T17:23:00Z">
        <w:r w:rsidRPr="00CE2D23">
          <w:rPr>
            <w:sz w:val="20"/>
            <w:szCs w:val="20"/>
          </w:rPr>
          <w:fldChar w:fldCharType="end"/>
        </w:r>
        <w:r w:rsidRPr="0029563D">
          <w:rPr>
            <w:sz w:val="20"/>
            <w:szCs w:val="20"/>
          </w:rPr>
          <w:t xml:space="preserve">, rendering their usage also relevant for engaging political communication at least in principle. Thus, we initially extract and count the number of emoticons and other special symbols from the content of each tweet. We also store whether a Tweet contains embedded pictures and/or videos as well as links to external URLs from the entities URL field offered by the </w:t>
        </w:r>
        <w:proofErr w:type="spellStart"/>
        <w:r w:rsidRPr="0029563D">
          <w:rPr>
            <w:sz w:val="20"/>
            <w:szCs w:val="20"/>
          </w:rPr>
          <w:t>Twiter</w:t>
        </w:r>
        <w:proofErr w:type="spellEnd"/>
        <w:r w:rsidRPr="0029563D">
          <w:rPr>
            <w:sz w:val="20"/>
            <w:szCs w:val="20"/>
          </w:rPr>
          <w:t xml:space="preserve"> API.</w:t>
        </w:r>
      </w:ins>
    </w:p>
    <w:p w14:paraId="2AE44364" w14:textId="035D5DD4" w:rsidR="0063237A" w:rsidRPr="0029563D" w:rsidRDefault="0063237A" w:rsidP="0063237A">
      <w:pPr>
        <w:pStyle w:val="BodyText"/>
        <w:jc w:val="both"/>
        <w:rPr>
          <w:ins w:id="1500" w:author="Sina Furkan Özdemir" w:date="2021-09-20T17:23:00Z"/>
          <w:sz w:val="20"/>
          <w:szCs w:val="20"/>
        </w:rPr>
      </w:pPr>
      <w:ins w:id="1501" w:author="Sina Furkan Özdemir" w:date="2021-09-20T17:23:00Z">
        <w:del w:id="1502" w:author="Sina Furkan Özdemir [2]" w:date="2021-09-21T09:52:00Z">
          <w:r w:rsidRPr="0029563D" w:rsidDel="00903450">
            <w:rPr>
              <w:i/>
              <w:iCs/>
              <w:sz w:val="20"/>
              <w:szCs w:val="20"/>
            </w:rPr>
            <w:delText>Engagement of other users</w:delText>
          </w:r>
        </w:del>
      </w:ins>
      <w:ins w:id="1503" w:author="Sina Furkan Özdemir [2]" w:date="2021-09-21T09:52:00Z">
        <w:r w:rsidR="00903450">
          <w:rPr>
            <w:i/>
            <w:iCs/>
            <w:sz w:val="20"/>
            <w:szCs w:val="20"/>
          </w:rPr>
          <w:t>Publicity of the messages</w:t>
        </w:r>
      </w:ins>
      <w:ins w:id="1504" w:author="Sina Furkan Özdemir" w:date="2021-09-20T17:23:00Z">
        <w:r w:rsidRPr="0029563D">
          <w:rPr>
            <w:sz w:val="20"/>
            <w:szCs w:val="20"/>
          </w:rPr>
          <w:t xml:space="preserve">: Ultimately, we want to study </w:t>
        </w:r>
        <w:del w:id="1505" w:author="Sina Furkan Özdemir [2]" w:date="2021-09-21T09:50:00Z">
          <w:r w:rsidRPr="0029563D" w:rsidDel="005B64C1">
            <w:rPr>
              <w:sz w:val="20"/>
              <w:szCs w:val="20"/>
            </w:rPr>
            <w:delText>in how far supranational messages result in user engagement</w:delText>
          </w:r>
        </w:del>
      </w:ins>
      <w:ins w:id="1506" w:author="Sina Furkan Özdemir [2]" w:date="2021-09-21T09:50:00Z">
        <w:r w:rsidR="005B64C1">
          <w:rPr>
            <w:sz w:val="20"/>
            <w:szCs w:val="20"/>
          </w:rPr>
          <w:t>to what extent communication style contributes to the publicity of the message</w:t>
        </w:r>
      </w:ins>
      <w:ins w:id="1507" w:author="Sina Furkan Özdemir" w:date="2021-09-20T17:23:00Z">
        <w:r w:rsidRPr="0029563D">
          <w:rPr>
            <w:sz w:val="20"/>
            <w:szCs w:val="20"/>
          </w:rPr>
          <w:t>. We focus on the main engagement tools that the platform offers. Favoriting allows the user to express a favorable attitude towards a given message.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tweet, thus, we utilize the counts of favorites, retweets, quotes and replies as supplied by the Twitter API</w:t>
        </w:r>
        <w:commentRangeStart w:id="1508"/>
        <w:commentRangeStart w:id="1509"/>
        <w:r w:rsidRPr="0029563D">
          <w:rPr>
            <w:sz w:val="20"/>
            <w:szCs w:val="20"/>
          </w:rPr>
          <w:t>.</w:t>
        </w:r>
        <w:commentRangeEnd w:id="1508"/>
        <w:r w:rsidRPr="0029563D">
          <w:rPr>
            <w:rStyle w:val="CommentReference"/>
            <w:sz w:val="20"/>
            <w:szCs w:val="20"/>
          </w:rPr>
          <w:commentReference w:id="1508"/>
        </w:r>
        <w:commentRangeEnd w:id="1509"/>
        <w:r w:rsidRPr="0029563D">
          <w:rPr>
            <w:rStyle w:val="CommentReference"/>
            <w:sz w:val="20"/>
            <w:szCs w:val="20"/>
          </w:rPr>
          <w:commentReference w:id="1509"/>
        </w:r>
        <w:r w:rsidRPr="0029563D">
          <w:rPr>
            <w:sz w:val="20"/>
            <w:szCs w:val="20"/>
          </w:rPr>
          <w:t xml:space="preserve"> </w:t>
        </w:r>
        <w:commentRangeStart w:id="1510"/>
        <w:commentRangeStart w:id="1511"/>
        <w:commentRangeEnd w:id="1510"/>
        <w:r w:rsidRPr="0029563D">
          <w:rPr>
            <w:rStyle w:val="CommentReference"/>
            <w:sz w:val="20"/>
            <w:szCs w:val="20"/>
          </w:rPr>
          <w:commentReference w:id="1510"/>
        </w:r>
        <w:commentRangeEnd w:id="1511"/>
        <w:r w:rsidRPr="0029563D">
          <w:rPr>
            <w:rStyle w:val="CommentReference"/>
            <w:sz w:val="20"/>
            <w:szCs w:val="20"/>
          </w:rPr>
          <w:commentReference w:id="1511"/>
        </w:r>
        <w:r w:rsidRPr="0029563D">
          <w:rPr>
            <w:sz w:val="20"/>
            <w:szCs w:val="20"/>
            <w:rPrChange w:id="1512" w:author="Sina Furkan Özdemir" w:date="2021-09-20T17:27:00Z">
              <w:rPr>
                <w:sz w:val="20"/>
                <w:szCs w:val="20"/>
                <w:lang w:val="en-GB"/>
              </w:rPr>
            </w:rPrChange>
          </w:rPr>
          <w:t xml:space="preserve"> </w:t>
        </w:r>
      </w:ins>
      <w:ins w:id="1513" w:author="Sina Furkan Özdemir [2]" w:date="2021-09-21T09:53:00Z">
        <w:r w:rsidR="000C6CB3">
          <w:rPr>
            <w:sz w:val="20"/>
            <w:szCs w:val="20"/>
          </w:rPr>
          <w:t>While the API provides historical meta-in</w:t>
        </w:r>
      </w:ins>
      <w:ins w:id="1514" w:author="Sina Furkan Özdemir [2]" w:date="2021-09-21T09:54:00Z">
        <w:r w:rsidR="000C6CB3">
          <w:rPr>
            <w:sz w:val="20"/>
            <w:szCs w:val="20"/>
          </w:rPr>
          <w:t xml:space="preserve">formation on the messages, such information on accounts is lacking. Raw data </w:t>
        </w:r>
        <w:r w:rsidR="00330CA0">
          <w:rPr>
            <w:sz w:val="20"/>
            <w:szCs w:val="20"/>
          </w:rPr>
          <w:t>from the API provides meta-information (</w:t>
        </w:r>
        <w:proofErr w:type="spellStart"/>
        <w:r w:rsidR="00330CA0">
          <w:rPr>
            <w:sz w:val="20"/>
            <w:szCs w:val="20"/>
          </w:rPr>
          <w:t>eg.</w:t>
        </w:r>
        <w:proofErr w:type="spellEnd"/>
        <w:r w:rsidR="00330CA0">
          <w:rPr>
            <w:sz w:val="20"/>
            <w:szCs w:val="20"/>
          </w:rPr>
          <w:t xml:space="preserve"> </w:t>
        </w:r>
      </w:ins>
      <w:ins w:id="1515" w:author="Sina Furkan Özdemir [2]" w:date="2021-09-21T09:58:00Z">
        <w:r w:rsidR="001F29C2">
          <w:rPr>
            <w:sz w:val="20"/>
            <w:szCs w:val="20"/>
          </w:rPr>
          <w:t>f</w:t>
        </w:r>
      </w:ins>
      <w:ins w:id="1516" w:author="Sina Furkan Özdemir [2]" w:date="2021-09-21T09:54:00Z">
        <w:r w:rsidR="00330CA0">
          <w:rPr>
            <w:sz w:val="20"/>
            <w:szCs w:val="20"/>
          </w:rPr>
          <w:t>ollower</w:t>
        </w:r>
      </w:ins>
      <w:ins w:id="1517" w:author="Sina Furkan Özdemir [2]" w:date="2021-09-21T09:58:00Z">
        <w:r w:rsidR="001F29C2">
          <w:rPr>
            <w:sz w:val="20"/>
            <w:szCs w:val="20"/>
          </w:rPr>
          <w:t>s</w:t>
        </w:r>
      </w:ins>
      <w:ins w:id="1518" w:author="Sina Furkan Özdemir [2]" w:date="2021-09-21T09:54:00Z">
        <w:r w:rsidR="00330CA0">
          <w:rPr>
            <w:sz w:val="20"/>
            <w:szCs w:val="20"/>
          </w:rPr>
          <w:t xml:space="preserve"> count) on the account at the time of query</w:t>
        </w:r>
      </w:ins>
      <w:ins w:id="1519" w:author="Sina Furkan Özdemir [2]" w:date="2021-09-21T09:55:00Z">
        <w:r w:rsidR="00330CA0">
          <w:rPr>
            <w:sz w:val="20"/>
            <w:szCs w:val="20"/>
          </w:rPr>
          <w:t xml:space="preserve">. </w:t>
        </w:r>
      </w:ins>
      <w:ins w:id="1520" w:author="Sina Furkan Özdemir [2]" w:date="2021-09-21T09:58:00Z">
        <w:r w:rsidR="001F29C2">
          <w:rPr>
            <w:sz w:val="20"/>
            <w:szCs w:val="20"/>
          </w:rPr>
          <w:t xml:space="preserve">Circumvent this, we exploit the information capture and stored by </w:t>
        </w:r>
        <w:r w:rsidR="00F00DC5">
          <w:rPr>
            <w:sz w:val="20"/>
            <w:szCs w:val="20"/>
          </w:rPr>
          <w:t xml:space="preserve">archive.org. </w:t>
        </w:r>
      </w:ins>
      <w:ins w:id="1521" w:author="Sina Furkan Özdemir [2]" w:date="2021-09-21T09:59:00Z">
        <w:r w:rsidR="00F00DC5">
          <w:rPr>
            <w:sz w:val="20"/>
            <w:szCs w:val="20"/>
          </w:rPr>
          <w:t xml:space="preserve">Their web engine crawls the </w:t>
        </w:r>
        <w:r w:rsidR="00A01D9C">
          <w:rPr>
            <w:sz w:val="20"/>
            <w:szCs w:val="20"/>
          </w:rPr>
          <w:t>web and takes snapshots of individual sites. S</w:t>
        </w:r>
      </w:ins>
      <w:ins w:id="1522" w:author="Sina Furkan Özdemir [2]" w:date="2021-09-21T10:00:00Z">
        <w:r w:rsidR="00A01D9C">
          <w:rPr>
            <w:sz w:val="20"/>
            <w:szCs w:val="20"/>
          </w:rPr>
          <w:t xml:space="preserve">ome amount of meta information </w:t>
        </w:r>
        <w:r w:rsidR="00D62F5F">
          <w:rPr>
            <w:sz w:val="20"/>
            <w:szCs w:val="20"/>
          </w:rPr>
          <w:t xml:space="preserve">is available on our accounts. We linearly interpolate historical follower counts </w:t>
        </w:r>
        <w:r w:rsidR="00936E5D">
          <w:rPr>
            <w:sz w:val="20"/>
            <w:szCs w:val="20"/>
          </w:rPr>
          <w:t xml:space="preserve">using this information and weight the publicity metrics by historical </w:t>
        </w:r>
      </w:ins>
      <w:ins w:id="1523" w:author="Sina Furkan Özdemir [2]" w:date="2021-09-21T10:01:00Z">
        <w:r w:rsidR="00936E5D">
          <w:rPr>
            <w:sz w:val="20"/>
            <w:szCs w:val="20"/>
          </w:rPr>
          <w:t>follower counts.</w:t>
        </w:r>
      </w:ins>
      <w:ins w:id="1524" w:author="Sina Furkan Özdemir [2]" w:date="2021-09-21T10:00:00Z">
        <w:r w:rsidR="00936E5D">
          <w:rPr>
            <w:sz w:val="20"/>
            <w:szCs w:val="20"/>
          </w:rPr>
          <w:t xml:space="preserve"> </w:t>
        </w:r>
      </w:ins>
      <w:ins w:id="1525" w:author="Sina Furkan Özdemir" w:date="2021-09-20T17:23:00Z">
        <w:r w:rsidRPr="0029563D">
          <w:rPr>
            <w:sz w:val="20"/>
            <w:szCs w:val="20"/>
            <w:rPrChange w:id="1526" w:author="Sina Furkan Özdemir" w:date="2021-09-20T17:27:00Z">
              <w:rPr>
                <w:sz w:val="20"/>
                <w:szCs w:val="20"/>
                <w:lang w:val="en-GB"/>
              </w:rPr>
            </w:rPrChange>
          </w:rPr>
          <w:t>Details of these pre-processing and replication scripts are presented in online appendix.</w:t>
        </w:r>
      </w:ins>
    </w:p>
    <w:p w14:paraId="0C6744AA" w14:textId="35D0DABB" w:rsidR="00A233EF" w:rsidRPr="0029563D" w:rsidDel="0063237A" w:rsidRDefault="003657FF" w:rsidP="00B937F8">
      <w:pPr>
        <w:spacing w:before="120" w:after="0" w:line="240" w:lineRule="auto"/>
        <w:jc w:val="both"/>
        <w:rPr>
          <w:del w:id="1527" w:author="Sina Furkan Özdemir" w:date="2021-09-20T17:23:00Z"/>
          <w:sz w:val="20"/>
          <w:szCs w:val="18"/>
          <w:lang w:val="en-US"/>
          <w:rPrChange w:id="1528" w:author="Sina Furkan Özdemir" w:date="2021-09-20T17:27:00Z">
            <w:rPr>
              <w:del w:id="1529" w:author="Sina Furkan Özdemir" w:date="2021-09-20T17:23:00Z"/>
              <w:sz w:val="20"/>
              <w:szCs w:val="18"/>
              <w:lang w:val="en-GB"/>
            </w:rPr>
          </w:rPrChange>
        </w:rPr>
      </w:pPr>
      <w:del w:id="1530" w:author="Sina Furkan Özdemir" w:date="2021-09-20T17:23:00Z">
        <w:r w:rsidRPr="0029563D" w:rsidDel="0063237A">
          <w:rPr>
            <w:sz w:val="20"/>
            <w:szCs w:val="18"/>
            <w:lang w:val="en-US"/>
            <w:rPrChange w:id="1531" w:author="Sina Furkan Özdemir" w:date="2021-09-20T17:27:00Z">
              <w:rPr>
                <w:sz w:val="20"/>
                <w:szCs w:val="18"/>
                <w:lang w:val="en-GB"/>
              </w:rPr>
            </w:rPrChange>
          </w:rPr>
          <w:delText>I</w:delText>
        </w:r>
        <w:r w:rsidR="00A233EF" w:rsidRPr="0029563D" w:rsidDel="0063237A">
          <w:rPr>
            <w:sz w:val="20"/>
            <w:szCs w:val="18"/>
            <w:lang w:val="en-US"/>
            <w:rPrChange w:id="1532" w:author="Sina Furkan Özdemir" w:date="2021-09-20T17:27:00Z">
              <w:rPr>
                <w:sz w:val="20"/>
                <w:szCs w:val="18"/>
                <w:lang w:val="en-GB"/>
              </w:rPr>
            </w:rPrChange>
          </w:rPr>
          <w:delText xml:space="preserve">dentifying the population of </w:delText>
        </w:r>
        <w:r w:rsidRPr="0029563D" w:rsidDel="0063237A">
          <w:rPr>
            <w:sz w:val="20"/>
            <w:szCs w:val="18"/>
            <w:lang w:val="en-US"/>
            <w:rPrChange w:id="1533" w:author="Sina Furkan Özdemir" w:date="2021-09-20T17:27:00Z">
              <w:rPr>
                <w:sz w:val="20"/>
                <w:szCs w:val="18"/>
                <w:lang w:val="en-GB"/>
              </w:rPr>
            </w:rPrChange>
          </w:rPr>
          <w:delText xml:space="preserve">relevant </w:delText>
        </w:r>
        <w:r w:rsidR="00A233EF" w:rsidRPr="0029563D" w:rsidDel="0063237A">
          <w:rPr>
            <w:sz w:val="20"/>
            <w:szCs w:val="18"/>
            <w:lang w:val="en-US"/>
            <w:rPrChange w:id="1534" w:author="Sina Furkan Özdemir" w:date="2021-09-20T17:27:00Z">
              <w:rPr>
                <w:sz w:val="20"/>
                <w:szCs w:val="18"/>
                <w:lang w:val="en-GB"/>
              </w:rPr>
            </w:rPrChange>
          </w:rPr>
          <w:delText>supranational Twitter accounts</w:delText>
        </w:r>
        <w:r w:rsidRPr="0029563D" w:rsidDel="0063237A">
          <w:rPr>
            <w:sz w:val="20"/>
            <w:szCs w:val="18"/>
            <w:lang w:val="en-US"/>
            <w:rPrChange w:id="1535" w:author="Sina Furkan Özdemir" w:date="2021-09-20T17:27:00Z">
              <w:rPr>
                <w:sz w:val="20"/>
                <w:szCs w:val="18"/>
                <w:lang w:val="en-GB"/>
              </w:rPr>
            </w:rPrChange>
          </w:rPr>
          <w:delText xml:space="preserve"> follow</w:delText>
        </w:r>
        <w:r w:rsidR="00AE1460" w:rsidRPr="0029563D" w:rsidDel="0063237A">
          <w:rPr>
            <w:sz w:val="20"/>
            <w:szCs w:val="18"/>
            <w:lang w:val="en-US"/>
            <w:rPrChange w:id="1536" w:author="Sina Furkan Özdemir" w:date="2021-09-20T17:27:00Z">
              <w:rPr>
                <w:sz w:val="20"/>
                <w:szCs w:val="18"/>
                <w:lang w:val="en-GB"/>
              </w:rPr>
            </w:rPrChange>
          </w:rPr>
          <w:delText>ed</w:delText>
        </w:r>
        <w:r w:rsidRPr="0029563D" w:rsidDel="0063237A">
          <w:rPr>
            <w:sz w:val="20"/>
            <w:szCs w:val="18"/>
            <w:lang w:val="en-US"/>
            <w:rPrChange w:id="1537" w:author="Sina Furkan Özdemir" w:date="2021-09-20T17:27:00Z">
              <w:rPr>
                <w:sz w:val="20"/>
                <w:szCs w:val="18"/>
                <w:lang w:val="en-GB"/>
              </w:rPr>
            </w:rPrChange>
          </w:rPr>
          <w:delText xml:space="preserve"> </w:delText>
        </w:r>
        <w:r w:rsidR="00A233EF" w:rsidRPr="0029563D" w:rsidDel="0063237A">
          <w:rPr>
            <w:sz w:val="20"/>
            <w:szCs w:val="18"/>
            <w:lang w:val="en-US"/>
            <w:rPrChange w:id="1538" w:author="Sina Furkan Özdemir" w:date="2021-09-20T17:27:00Z">
              <w:rPr>
                <w:sz w:val="20"/>
                <w:szCs w:val="18"/>
                <w:lang w:val="en-GB"/>
              </w:rPr>
            </w:rPrChange>
          </w:rPr>
          <w:delText xml:space="preserve">two considerations. </w:delText>
        </w:r>
        <w:r w:rsidR="00CF046B" w:rsidRPr="0029563D" w:rsidDel="0063237A">
          <w:rPr>
            <w:sz w:val="20"/>
            <w:szCs w:val="18"/>
            <w:lang w:val="en-US"/>
            <w:rPrChange w:id="1539" w:author="Sina Furkan Özdemir" w:date="2021-09-20T17:27:00Z">
              <w:rPr>
                <w:sz w:val="20"/>
                <w:szCs w:val="18"/>
                <w:lang w:val="en-GB"/>
              </w:rPr>
            </w:rPrChange>
          </w:rPr>
          <w:delText xml:space="preserve">First, our interest </w:delText>
        </w:r>
        <w:r w:rsidR="00AE1460" w:rsidRPr="0029563D" w:rsidDel="0063237A">
          <w:rPr>
            <w:sz w:val="20"/>
            <w:szCs w:val="18"/>
            <w:lang w:val="en-US"/>
            <w:rPrChange w:id="1540" w:author="Sina Furkan Özdemir" w:date="2021-09-20T17:27:00Z">
              <w:rPr>
                <w:sz w:val="20"/>
                <w:szCs w:val="18"/>
                <w:lang w:val="en-GB"/>
              </w:rPr>
            </w:rPrChange>
          </w:rPr>
          <w:delText xml:space="preserve">was </w:delText>
        </w:r>
        <w:r w:rsidR="00525614" w:rsidRPr="0029563D" w:rsidDel="0063237A">
          <w:rPr>
            <w:sz w:val="20"/>
            <w:szCs w:val="18"/>
            <w:lang w:val="en-US"/>
            <w:rPrChange w:id="1541" w:author="Sina Furkan Özdemir" w:date="2021-09-20T17:27:00Z">
              <w:rPr>
                <w:sz w:val="20"/>
                <w:szCs w:val="18"/>
                <w:lang w:val="en-GB"/>
              </w:rPr>
            </w:rPrChange>
          </w:rPr>
          <w:delText xml:space="preserve">in </w:delText>
        </w:r>
        <w:r w:rsidR="00CF046B" w:rsidRPr="0029563D" w:rsidDel="0063237A">
          <w:rPr>
            <w:sz w:val="20"/>
            <w:szCs w:val="18"/>
            <w:lang w:val="en-US"/>
            <w:rPrChange w:id="1542" w:author="Sina Furkan Özdemir" w:date="2021-09-20T17:27:00Z">
              <w:rPr>
                <w:sz w:val="20"/>
                <w:szCs w:val="18"/>
                <w:lang w:val="en-GB"/>
              </w:rPr>
            </w:rPrChange>
          </w:rPr>
          <w:delText xml:space="preserve">the executive branches of the EU which control independent delegated powers. Institutions such as the European Commission or the </w:delText>
        </w:r>
        <w:r w:rsidR="00525614" w:rsidRPr="0029563D" w:rsidDel="0063237A">
          <w:rPr>
            <w:sz w:val="20"/>
            <w:szCs w:val="18"/>
            <w:lang w:val="en-US"/>
            <w:rPrChange w:id="1543" w:author="Sina Furkan Özdemir" w:date="2021-09-20T17:27:00Z">
              <w:rPr>
                <w:sz w:val="20"/>
                <w:szCs w:val="18"/>
                <w:lang w:val="en-GB"/>
              </w:rPr>
            </w:rPrChange>
          </w:rPr>
          <w:delText>European Central Bank (</w:delText>
        </w:r>
        <w:r w:rsidR="00CF046B" w:rsidRPr="0029563D" w:rsidDel="0063237A">
          <w:rPr>
            <w:sz w:val="20"/>
            <w:szCs w:val="18"/>
            <w:lang w:val="en-US"/>
            <w:rPrChange w:id="1544" w:author="Sina Furkan Özdemir" w:date="2021-09-20T17:27:00Z">
              <w:rPr>
                <w:sz w:val="20"/>
                <w:szCs w:val="18"/>
                <w:lang w:val="en-GB"/>
              </w:rPr>
            </w:rPrChange>
          </w:rPr>
          <w:delText>ECB</w:delText>
        </w:r>
        <w:r w:rsidR="00525614" w:rsidRPr="0029563D" w:rsidDel="0063237A">
          <w:rPr>
            <w:sz w:val="20"/>
            <w:szCs w:val="18"/>
            <w:lang w:val="en-US"/>
            <w:rPrChange w:id="1545" w:author="Sina Furkan Özdemir" w:date="2021-09-20T17:27:00Z">
              <w:rPr>
                <w:sz w:val="20"/>
                <w:szCs w:val="18"/>
                <w:lang w:val="en-GB"/>
              </w:rPr>
            </w:rPrChange>
          </w:rPr>
          <w:delText>)</w:delText>
        </w:r>
        <w:r w:rsidR="00CF046B" w:rsidRPr="0029563D" w:rsidDel="0063237A">
          <w:rPr>
            <w:sz w:val="20"/>
            <w:szCs w:val="18"/>
            <w:lang w:val="en-US"/>
            <w:rPrChange w:id="1546" w:author="Sina Furkan Özdemir" w:date="2021-09-20T17:27:00Z">
              <w:rPr>
                <w:sz w:val="20"/>
                <w:szCs w:val="18"/>
                <w:lang w:val="en-GB"/>
              </w:rPr>
            </w:rPrChange>
          </w:rPr>
          <w:delText xml:space="preserve"> are often core addressees of public politicization </w:delText>
        </w:r>
        <w:r w:rsidR="00B937F8" w:rsidRPr="0029563D" w:rsidDel="0063237A">
          <w:rPr>
            <w:sz w:val="20"/>
            <w:szCs w:val="18"/>
            <w:lang w:val="en-US"/>
            <w:rPrChange w:id="1547" w:author="Sina Furkan Özdemir" w:date="2021-09-20T17:27:00Z">
              <w:rPr>
                <w:sz w:val="20"/>
                <w:szCs w:val="18"/>
                <w:lang w:val="en-GB"/>
              </w:rPr>
            </w:rPrChange>
          </w:rPr>
          <w:delText xml:space="preserve">and are equated with EU legitimacy more broadly in the minds of citizens </w:delText>
        </w:r>
        <w:r w:rsidR="00B937F8" w:rsidRPr="0029563D" w:rsidDel="0063237A">
          <w:rPr>
            <w:sz w:val="20"/>
            <w:szCs w:val="18"/>
            <w:lang w:val="en-US"/>
            <w:rPrChange w:id="1548" w:author="Sina Furkan Özdemir" w:date="2021-09-20T17:27:00Z">
              <w:rPr>
                <w:sz w:val="20"/>
                <w:szCs w:val="18"/>
                <w:lang w:val="en-GB"/>
              </w:rPr>
            </w:rPrChange>
          </w:rPr>
          <w:fldChar w:fldCharType="begin"/>
        </w:r>
        <w:r w:rsidR="00897810" w:rsidRPr="0029563D" w:rsidDel="0063237A">
          <w:rPr>
            <w:sz w:val="20"/>
            <w:szCs w:val="18"/>
            <w:lang w:val="en-US"/>
            <w:rPrChange w:id="1549" w:author="Sina Furkan Özdemir" w:date="2021-09-20T17:27:00Z">
              <w:rPr>
                <w:sz w:val="20"/>
                <w:szCs w:val="18"/>
                <w:lang w:val="en-GB"/>
              </w:rPr>
            </w:rPrChange>
          </w:rPr>
          <w:del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r w:rsidR="00B937F8" w:rsidRPr="0029563D" w:rsidDel="0063237A">
          <w:rPr>
            <w:sz w:val="20"/>
            <w:szCs w:val="18"/>
            <w:lang w:val="en-US"/>
            <w:rPrChange w:id="1550" w:author="Sina Furkan Özdemir" w:date="2021-09-20T17:27:00Z">
              <w:rPr>
                <w:sz w:val="20"/>
                <w:szCs w:val="18"/>
                <w:lang w:val="en-GB"/>
              </w:rPr>
            </w:rPrChange>
          </w:rPr>
          <w:fldChar w:fldCharType="separate"/>
        </w:r>
        <w:r w:rsidR="000A0D2D" w:rsidRPr="0029563D" w:rsidDel="0063237A">
          <w:rPr>
            <w:rFonts w:cs="Calibri"/>
            <w:sz w:val="20"/>
            <w:szCs w:val="24"/>
            <w:lang w:val="en-US"/>
            <w:rPrChange w:id="1551" w:author="Sina Furkan Özdemir" w:date="2021-09-20T17:27:00Z">
              <w:rPr>
                <w:rFonts w:cs="Calibri"/>
                <w:sz w:val="20"/>
                <w:szCs w:val="24"/>
                <w:lang w:val="en-GB"/>
              </w:rPr>
            </w:rPrChange>
          </w:rPr>
          <w:delText xml:space="preserve">(Silva </w:delText>
        </w:r>
        <w:r w:rsidR="000A0D2D" w:rsidRPr="0029563D" w:rsidDel="0063237A">
          <w:rPr>
            <w:rFonts w:cs="Calibri"/>
            <w:i/>
            <w:iCs/>
            <w:sz w:val="20"/>
            <w:szCs w:val="24"/>
            <w:lang w:val="en-US"/>
            <w:rPrChange w:id="1552"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553" w:author="Sina Furkan Özdemir" w:date="2021-09-20T17:27:00Z">
              <w:rPr>
                <w:rFonts w:cs="Calibri"/>
                <w:sz w:val="20"/>
                <w:szCs w:val="24"/>
                <w:lang w:val="en-GB"/>
              </w:rPr>
            </w:rPrChange>
          </w:rPr>
          <w:delText xml:space="preserve"> 2021)</w:delText>
        </w:r>
        <w:r w:rsidR="00B937F8" w:rsidRPr="0029563D" w:rsidDel="0063237A">
          <w:rPr>
            <w:sz w:val="20"/>
            <w:szCs w:val="18"/>
            <w:lang w:val="en-US"/>
            <w:rPrChange w:id="1554" w:author="Sina Furkan Özdemir" w:date="2021-09-20T17:27:00Z">
              <w:rPr>
                <w:sz w:val="20"/>
                <w:szCs w:val="18"/>
                <w:lang w:val="en-GB"/>
              </w:rPr>
            </w:rPrChange>
          </w:rPr>
          <w:fldChar w:fldCharType="end"/>
        </w:r>
        <w:r w:rsidR="00B937F8" w:rsidRPr="0029563D" w:rsidDel="0063237A">
          <w:rPr>
            <w:sz w:val="20"/>
            <w:szCs w:val="18"/>
            <w:lang w:val="en-US"/>
            <w:rPrChange w:id="1555" w:author="Sina Furkan Özdemir" w:date="2021-09-20T17:27:00Z">
              <w:rPr>
                <w:sz w:val="20"/>
                <w:szCs w:val="18"/>
                <w:lang w:val="en-GB"/>
              </w:rPr>
            </w:rPrChange>
          </w:rPr>
          <w:delText>. Second, we want</w:delText>
        </w:r>
        <w:r w:rsidR="00AE1460" w:rsidRPr="0029563D" w:rsidDel="0063237A">
          <w:rPr>
            <w:sz w:val="20"/>
            <w:szCs w:val="18"/>
            <w:lang w:val="en-US"/>
            <w:rPrChange w:id="1556" w:author="Sina Furkan Özdemir" w:date="2021-09-20T17:27:00Z">
              <w:rPr>
                <w:sz w:val="20"/>
                <w:szCs w:val="18"/>
                <w:lang w:val="en-GB"/>
              </w:rPr>
            </w:rPrChange>
          </w:rPr>
          <w:delText>ed</w:delText>
        </w:r>
        <w:r w:rsidR="00B937F8" w:rsidRPr="0029563D" w:rsidDel="0063237A">
          <w:rPr>
            <w:sz w:val="20"/>
            <w:szCs w:val="18"/>
            <w:lang w:val="en-US"/>
            <w:rPrChange w:id="1557" w:author="Sina Furkan Özdemir" w:date="2021-09-20T17:27:00Z">
              <w:rPr>
                <w:sz w:val="20"/>
                <w:szCs w:val="18"/>
                <w:lang w:val="en-GB"/>
              </w:rPr>
            </w:rPrChange>
          </w:rPr>
          <w:delText xml:space="preserve"> to cover the EU polity as broadly as possible by reflecting all executive branches exercising political authority.</w:delText>
        </w:r>
      </w:del>
    </w:p>
    <w:p w14:paraId="70C1D7CA" w14:textId="6F366219" w:rsidR="00A233EF" w:rsidRPr="0029563D" w:rsidDel="0063237A" w:rsidRDefault="00A233EF" w:rsidP="00B937F8">
      <w:pPr>
        <w:spacing w:before="120" w:after="0" w:line="240" w:lineRule="auto"/>
        <w:jc w:val="both"/>
        <w:rPr>
          <w:del w:id="1558" w:author="Sina Furkan Özdemir" w:date="2021-09-20T17:23:00Z"/>
          <w:sz w:val="20"/>
          <w:szCs w:val="18"/>
          <w:lang w:val="en-US"/>
          <w:rPrChange w:id="1559" w:author="Sina Furkan Özdemir" w:date="2021-09-20T17:27:00Z">
            <w:rPr>
              <w:del w:id="1560" w:author="Sina Furkan Özdemir" w:date="2021-09-20T17:23:00Z"/>
              <w:sz w:val="20"/>
              <w:szCs w:val="18"/>
              <w:lang w:val="en-GB"/>
            </w:rPr>
          </w:rPrChange>
        </w:rPr>
      </w:pPr>
      <w:del w:id="1561" w:author="Sina Furkan Özdemir" w:date="2021-09-20T17:23:00Z">
        <w:r w:rsidRPr="0029563D" w:rsidDel="0063237A">
          <w:rPr>
            <w:sz w:val="20"/>
            <w:szCs w:val="18"/>
            <w:lang w:val="en-US"/>
            <w:rPrChange w:id="1562" w:author="Sina Furkan Özdemir" w:date="2021-09-20T17:27:00Z">
              <w:rPr>
                <w:sz w:val="20"/>
                <w:szCs w:val="18"/>
                <w:lang w:val="en-GB"/>
              </w:rPr>
            </w:rPrChange>
          </w:rPr>
          <w:delText xml:space="preserve">Accordingly, we identified the </w:delText>
        </w:r>
        <w:r w:rsidR="00B937F8" w:rsidRPr="0029563D" w:rsidDel="0063237A">
          <w:rPr>
            <w:sz w:val="20"/>
            <w:szCs w:val="18"/>
            <w:lang w:val="en-US"/>
            <w:rPrChange w:id="1563" w:author="Sina Furkan Özdemir" w:date="2021-09-20T17:27:00Z">
              <w:rPr>
                <w:sz w:val="20"/>
                <w:szCs w:val="18"/>
                <w:lang w:val="en-GB"/>
              </w:rPr>
            </w:rPrChange>
          </w:rPr>
          <w:delText xml:space="preserve">main </w:delText>
        </w:r>
        <w:r w:rsidRPr="0029563D" w:rsidDel="0063237A">
          <w:rPr>
            <w:sz w:val="20"/>
            <w:szCs w:val="18"/>
            <w:lang w:val="en-US"/>
            <w:rPrChange w:id="1564" w:author="Sina Furkan Özdemir" w:date="2021-09-20T17:27:00Z">
              <w:rPr>
                <w:sz w:val="20"/>
                <w:szCs w:val="18"/>
                <w:lang w:val="en-GB"/>
              </w:rPr>
            </w:rPrChange>
          </w:rPr>
          <w:delText xml:space="preserve">Twitter accounts of the institutions </w:delText>
        </w:r>
        <w:r w:rsidR="00B937F8" w:rsidRPr="0029563D" w:rsidDel="0063237A">
          <w:rPr>
            <w:sz w:val="20"/>
            <w:szCs w:val="18"/>
            <w:lang w:val="en-US"/>
            <w:rPrChange w:id="1565" w:author="Sina Furkan Özdemir" w:date="2021-09-20T17:27:00Z">
              <w:rPr>
                <w:sz w:val="20"/>
                <w:szCs w:val="18"/>
                <w:lang w:val="en-GB"/>
              </w:rPr>
            </w:rPrChange>
          </w:rPr>
          <w:delText xml:space="preserve">falling under these definitions </w:delText>
        </w:r>
        <w:r w:rsidRPr="0029563D" w:rsidDel="0063237A">
          <w:rPr>
            <w:sz w:val="20"/>
            <w:szCs w:val="18"/>
            <w:lang w:val="en-US"/>
            <w:rPrChange w:id="1566" w:author="Sina Furkan Özdemir" w:date="2021-09-20T17:27:00Z">
              <w:rPr>
                <w:sz w:val="20"/>
                <w:szCs w:val="18"/>
                <w:lang w:val="en-GB"/>
              </w:rPr>
            </w:rPrChange>
          </w:rPr>
          <w:delText>(</w:delText>
        </w:r>
        <w:r w:rsidR="00CF046B" w:rsidRPr="0029563D" w:rsidDel="0063237A">
          <w:rPr>
            <w:sz w:val="20"/>
            <w:szCs w:val="18"/>
            <w:lang w:val="en-US"/>
            <w:rPrChange w:id="1567" w:author="Sina Furkan Özdemir" w:date="2021-09-20T17:27:00Z">
              <w:rPr>
                <w:sz w:val="20"/>
                <w:szCs w:val="18"/>
                <w:lang w:val="en-GB"/>
              </w:rPr>
            </w:rPrChange>
          </w:rPr>
          <w:delText>e.g.,</w:delText>
        </w:r>
        <w:r w:rsidRPr="0029563D" w:rsidDel="0063237A">
          <w:rPr>
            <w:sz w:val="20"/>
            <w:szCs w:val="18"/>
            <w:lang w:val="en-US"/>
            <w:rPrChange w:id="1568" w:author="Sina Furkan Özdemir" w:date="2021-09-20T17:27:00Z">
              <w:rPr>
                <w:sz w:val="20"/>
                <w:szCs w:val="18"/>
                <w:lang w:val="en-GB"/>
              </w:rPr>
            </w:rPrChange>
          </w:rPr>
          <w:delText xml:space="preserve"> @EU_Commission), their </w:delText>
        </w:r>
        <w:r w:rsidR="00B937F8" w:rsidRPr="0029563D" w:rsidDel="0063237A">
          <w:rPr>
            <w:sz w:val="20"/>
            <w:szCs w:val="18"/>
            <w:lang w:val="en-US"/>
            <w:rPrChange w:id="1569" w:author="Sina Furkan Özdemir" w:date="2021-09-20T17:27:00Z">
              <w:rPr>
                <w:sz w:val="20"/>
                <w:szCs w:val="18"/>
                <w:lang w:val="en-GB"/>
              </w:rPr>
            </w:rPrChange>
          </w:rPr>
          <w:delText xml:space="preserve">individual </w:delText>
        </w:r>
        <w:r w:rsidRPr="0029563D" w:rsidDel="0063237A">
          <w:rPr>
            <w:sz w:val="20"/>
            <w:szCs w:val="18"/>
            <w:lang w:val="en-US"/>
            <w:rPrChange w:id="1570" w:author="Sina Furkan Özdemir" w:date="2021-09-20T17:27:00Z">
              <w:rPr>
                <w:sz w:val="20"/>
                <w:szCs w:val="18"/>
                <w:lang w:val="en-GB"/>
              </w:rPr>
            </w:rPrChange>
          </w:rPr>
          <w:delText>sub-branches (</w:delText>
        </w:r>
        <w:r w:rsidR="00B937F8" w:rsidRPr="0029563D" w:rsidDel="0063237A">
          <w:rPr>
            <w:sz w:val="20"/>
            <w:szCs w:val="18"/>
            <w:lang w:val="en-US"/>
            <w:rPrChange w:id="1571" w:author="Sina Furkan Özdemir" w:date="2021-09-20T17:27:00Z">
              <w:rPr>
                <w:sz w:val="20"/>
                <w:szCs w:val="18"/>
                <w:lang w:val="en-GB"/>
              </w:rPr>
            </w:rPrChange>
          </w:rPr>
          <w:delText>e.g.,</w:delText>
        </w:r>
        <w:r w:rsidRPr="0029563D" w:rsidDel="0063237A">
          <w:rPr>
            <w:sz w:val="20"/>
            <w:szCs w:val="18"/>
            <w:lang w:val="en-US"/>
            <w:rPrChange w:id="1572" w:author="Sina Furkan Özdemir" w:date="2021-09-20T17:27:00Z">
              <w:rPr>
                <w:sz w:val="20"/>
                <w:szCs w:val="18"/>
                <w:lang w:val="en-GB"/>
              </w:rPr>
            </w:rPrChange>
          </w:rPr>
          <w:delText xml:space="preserve"> @EUHomeAffairs) and dedicated EU agencies (e.g.</w:delText>
        </w:r>
        <w:r w:rsidR="00B937F8" w:rsidRPr="0029563D" w:rsidDel="0063237A">
          <w:rPr>
            <w:sz w:val="20"/>
            <w:szCs w:val="18"/>
            <w:lang w:val="en-US"/>
            <w:rPrChange w:id="1573" w:author="Sina Furkan Özdemir" w:date="2021-09-20T17:27:00Z">
              <w:rPr>
                <w:sz w:val="20"/>
                <w:szCs w:val="18"/>
                <w:lang w:val="en-GB"/>
              </w:rPr>
            </w:rPrChange>
          </w:rPr>
          <w:delText>,</w:delText>
        </w:r>
        <w:r w:rsidRPr="0029563D" w:rsidDel="0063237A">
          <w:rPr>
            <w:sz w:val="20"/>
            <w:szCs w:val="18"/>
            <w:lang w:val="en-US"/>
            <w:rPrChange w:id="1574" w:author="Sina Furkan Özdemir" w:date="2021-09-20T17:27:00Z">
              <w:rPr>
                <w:sz w:val="20"/>
                <w:szCs w:val="18"/>
                <w:lang w:val="en-GB"/>
              </w:rPr>
            </w:rPrChange>
          </w:rPr>
          <w:delText xml:space="preserve"> @Frontex), as well as the personal accounts of the individuals heading these institutions </w:delText>
        </w:r>
        <w:r w:rsidR="003657FF" w:rsidRPr="0029563D" w:rsidDel="0063237A">
          <w:rPr>
            <w:sz w:val="20"/>
            <w:szCs w:val="18"/>
            <w:lang w:val="en-US"/>
            <w:rPrChange w:id="1575" w:author="Sina Furkan Özdemir" w:date="2021-09-20T17:27:00Z">
              <w:rPr>
                <w:sz w:val="20"/>
                <w:szCs w:val="18"/>
                <w:lang w:val="en-GB"/>
              </w:rPr>
            </w:rPrChange>
          </w:rPr>
          <w:delText xml:space="preserve">such </w:delText>
        </w:r>
        <w:r w:rsidRPr="0029563D" w:rsidDel="0063237A">
          <w:rPr>
            <w:sz w:val="20"/>
            <w:szCs w:val="18"/>
            <w:lang w:val="en-US"/>
            <w:rPrChange w:id="1576" w:author="Sina Furkan Özdemir" w:date="2021-09-20T17:27:00Z">
              <w:rPr>
                <w:sz w:val="20"/>
                <w:szCs w:val="18"/>
                <w:lang w:val="en-GB"/>
              </w:rPr>
            </w:rPrChange>
          </w:rPr>
          <w:delText xml:space="preserve">as </w:delText>
        </w:r>
        <w:r w:rsidR="00B937F8" w:rsidRPr="0029563D" w:rsidDel="0063237A">
          <w:rPr>
            <w:sz w:val="20"/>
            <w:szCs w:val="18"/>
            <w:lang w:val="en-US"/>
            <w:rPrChange w:id="1577" w:author="Sina Furkan Özdemir" w:date="2021-09-20T17:27:00Z">
              <w:rPr>
                <w:sz w:val="20"/>
                <w:szCs w:val="18"/>
                <w:lang w:val="en-GB"/>
              </w:rPr>
            </w:rPrChange>
          </w:rPr>
          <w:delText xml:space="preserve">Presidents (e.g., </w:delText>
        </w:r>
        <w:r w:rsidR="00B937F8" w:rsidRPr="0029563D" w:rsidDel="0063237A">
          <w:rPr>
            <w:iCs/>
            <w:sz w:val="20"/>
            <w:szCs w:val="18"/>
            <w:lang w:val="en-US"/>
            <w:rPrChange w:id="1578" w:author="Sina Furkan Özdemir" w:date="2021-09-20T17:27:00Z">
              <w:rPr>
                <w:iCs/>
                <w:sz w:val="20"/>
                <w:szCs w:val="18"/>
                <w:lang w:val="en-GB"/>
              </w:rPr>
            </w:rPrChange>
          </w:rPr>
          <w:delText>@vonderleyen</w:delText>
        </w:r>
        <w:r w:rsidR="00B937F8" w:rsidRPr="0029563D" w:rsidDel="0063237A">
          <w:rPr>
            <w:sz w:val="20"/>
            <w:szCs w:val="18"/>
            <w:lang w:val="en-US"/>
            <w:rPrChange w:id="1579" w:author="Sina Furkan Özdemir" w:date="2021-09-20T17:27:00Z">
              <w:rPr>
                <w:sz w:val="20"/>
                <w:szCs w:val="18"/>
                <w:lang w:val="en-GB"/>
              </w:rPr>
            </w:rPrChange>
          </w:rPr>
          <w:delText xml:space="preserve">), </w:delText>
        </w:r>
        <w:r w:rsidRPr="0029563D" w:rsidDel="0063237A">
          <w:rPr>
            <w:sz w:val="20"/>
            <w:szCs w:val="18"/>
            <w:lang w:val="en-US"/>
            <w:rPrChange w:id="1580" w:author="Sina Furkan Özdemir" w:date="2021-09-20T17:27:00Z">
              <w:rPr>
                <w:sz w:val="20"/>
                <w:szCs w:val="18"/>
                <w:lang w:val="en-GB"/>
              </w:rPr>
            </w:rPrChange>
          </w:rPr>
          <w:delText>Commissioners (e.g.</w:delText>
        </w:r>
        <w:r w:rsidR="00B937F8" w:rsidRPr="0029563D" w:rsidDel="0063237A">
          <w:rPr>
            <w:sz w:val="20"/>
            <w:szCs w:val="18"/>
            <w:lang w:val="en-US"/>
            <w:rPrChange w:id="1581" w:author="Sina Furkan Özdemir" w:date="2021-09-20T17:27:00Z">
              <w:rPr>
                <w:sz w:val="20"/>
                <w:szCs w:val="18"/>
                <w:lang w:val="en-GB"/>
              </w:rPr>
            </w:rPrChange>
          </w:rPr>
          <w:delText>,</w:delText>
        </w:r>
        <w:r w:rsidRPr="0029563D" w:rsidDel="0063237A">
          <w:rPr>
            <w:sz w:val="20"/>
            <w:szCs w:val="18"/>
            <w:lang w:val="en-US"/>
            <w:rPrChange w:id="1582" w:author="Sina Furkan Özdemir" w:date="2021-09-20T17:27:00Z">
              <w:rPr>
                <w:sz w:val="20"/>
                <w:szCs w:val="18"/>
                <w:lang w:val="en-GB"/>
              </w:rPr>
            </w:rPrChange>
          </w:rPr>
          <w:delText xml:space="preserve"> @TimmermansEU), </w:delText>
        </w:r>
        <w:r w:rsidR="0082263F" w:rsidRPr="0029563D" w:rsidDel="0063237A">
          <w:rPr>
            <w:sz w:val="20"/>
            <w:szCs w:val="18"/>
            <w:lang w:val="en-US"/>
            <w:rPrChange w:id="1583" w:author="Sina Furkan Özdemir" w:date="2021-09-20T17:27:00Z">
              <w:rPr>
                <w:sz w:val="20"/>
                <w:szCs w:val="18"/>
                <w:lang w:val="en-GB"/>
              </w:rPr>
            </w:rPrChange>
          </w:rPr>
          <w:delText xml:space="preserve">or </w:delText>
        </w:r>
        <w:r w:rsidRPr="0029563D" w:rsidDel="0063237A">
          <w:rPr>
            <w:sz w:val="20"/>
            <w:szCs w:val="18"/>
            <w:lang w:val="en-US"/>
            <w:rPrChange w:id="1584" w:author="Sina Furkan Özdemir" w:date="2021-09-20T17:27:00Z">
              <w:rPr>
                <w:sz w:val="20"/>
                <w:szCs w:val="18"/>
                <w:lang w:val="en-GB"/>
              </w:rPr>
            </w:rPrChange>
          </w:rPr>
          <w:delText>Director-Generals (e.g.</w:delText>
        </w:r>
        <w:r w:rsidR="00B937F8" w:rsidRPr="0029563D" w:rsidDel="0063237A">
          <w:rPr>
            <w:sz w:val="20"/>
            <w:szCs w:val="18"/>
            <w:lang w:val="en-US"/>
            <w:rPrChange w:id="1585" w:author="Sina Furkan Özdemir" w:date="2021-09-20T17:27:00Z">
              <w:rPr>
                <w:sz w:val="20"/>
                <w:szCs w:val="18"/>
                <w:lang w:val="en-GB"/>
              </w:rPr>
            </w:rPrChange>
          </w:rPr>
          <w:delText>,</w:delText>
        </w:r>
        <w:r w:rsidRPr="0029563D" w:rsidDel="0063237A">
          <w:rPr>
            <w:sz w:val="20"/>
            <w:szCs w:val="18"/>
            <w:lang w:val="en-US"/>
            <w:rPrChange w:id="1586" w:author="Sina Furkan Özdemir" w:date="2021-09-20T17:27:00Z">
              <w:rPr>
                <w:sz w:val="20"/>
                <w:szCs w:val="18"/>
                <w:lang w:val="en-GB"/>
              </w:rPr>
            </w:rPrChange>
          </w:rPr>
          <w:delText xml:space="preserve"> @lemaitre_eu)</w:delText>
        </w:r>
        <w:r w:rsidR="00554E27" w:rsidRPr="0029563D" w:rsidDel="0063237A">
          <w:rPr>
            <w:sz w:val="20"/>
            <w:szCs w:val="18"/>
            <w:lang w:val="en-US"/>
            <w:rPrChange w:id="1587" w:author="Sina Furkan Özdemir" w:date="2021-09-20T17:27:00Z">
              <w:rPr>
                <w:sz w:val="20"/>
                <w:szCs w:val="18"/>
                <w:lang w:val="en-GB"/>
              </w:rPr>
            </w:rPrChange>
          </w:rPr>
          <w:delText xml:space="preserve"> using the official webpage of the EU</w:delText>
        </w:r>
        <w:r w:rsidR="00554E27" w:rsidRPr="0029563D" w:rsidDel="0063237A">
          <w:rPr>
            <w:rStyle w:val="FootnoteReference"/>
            <w:sz w:val="20"/>
            <w:szCs w:val="18"/>
            <w:lang w:val="en-US"/>
            <w:rPrChange w:id="1588" w:author="Sina Furkan Özdemir" w:date="2021-09-20T17:27:00Z">
              <w:rPr>
                <w:rStyle w:val="FootnoteReference"/>
                <w:sz w:val="20"/>
                <w:szCs w:val="18"/>
                <w:lang w:val="en-GB"/>
              </w:rPr>
            </w:rPrChange>
          </w:rPr>
          <w:footnoteReference w:id="1"/>
        </w:r>
        <w:r w:rsidR="003657FF" w:rsidRPr="0029563D" w:rsidDel="0063237A">
          <w:rPr>
            <w:sz w:val="20"/>
            <w:szCs w:val="18"/>
            <w:lang w:val="en-US"/>
            <w:rPrChange w:id="1591" w:author="Sina Furkan Özdemir" w:date="2021-09-20T17:27:00Z">
              <w:rPr>
                <w:sz w:val="20"/>
                <w:szCs w:val="18"/>
                <w:lang w:val="en-GB"/>
              </w:rPr>
            </w:rPrChange>
          </w:rPr>
          <w:delText>.</w:delText>
        </w:r>
        <w:r w:rsidRPr="0029563D" w:rsidDel="0063237A">
          <w:rPr>
            <w:sz w:val="20"/>
            <w:szCs w:val="18"/>
            <w:lang w:val="en-US"/>
            <w:rPrChange w:id="1592" w:author="Sina Furkan Özdemir" w:date="2021-09-20T17:27:00Z">
              <w:rPr>
                <w:sz w:val="20"/>
                <w:szCs w:val="18"/>
                <w:lang w:val="en-GB"/>
              </w:rPr>
            </w:rPrChange>
          </w:rPr>
          <w:delText xml:space="preserve"> </w:delText>
        </w:r>
        <w:r w:rsidR="00B937F8" w:rsidRPr="0029563D" w:rsidDel="0063237A">
          <w:rPr>
            <w:sz w:val="20"/>
            <w:szCs w:val="18"/>
            <w:lang w:val="en-US"/>
            <w:rPrChange w:id="1593" w:author="Sina Furkan Özdemir" w:date="2021-09-20T17:27:00Z">
              <w:rPr>
                <w:sz w:val="20"/>
                <w:szCs w:val="18"/>
                <w:lang w:val="en-GB"/>
              </w:rPr>
            </w:rPrChange>
          </w:rPr>
          <w:delText>We include</w:delText>
        </w:r>
        <w:r w:rsidR="00AE1460" w:rsidRPr="0029563D" w:rsidDel="0063237A">
          <w:rPr>
            <w:sz w:val="20"/>
            <w:szCs w:val="18"/>
            <w:lang w:val="en-US"/>
            <w:rPrChange w:id="1594" w:author="Sina Furkan Özdemir" w:date="2021-09-20T17:27:00Z">
              <w:rPr>
                <w:sz w:val="20"/>
                <w:szCs w:val="18"/>
                <w:lang w:val="en-GB"/>
              </w:rPr>
            </w:rPrChange>
          </w:rPr>
          <w:delText>d</w:delText>
        </w:r>
        <w:r w:rsidR="00B937F8" w:rsidRPr="0029563D" w:rsidDel="0063237A">
          <w:rPr>
            <w:sz w:val="20"/>
            <w:szCs w:val="18"/>
            <w:lang w:val="en-US"/>
            <w:rPrChange w:id="1595" w:author="Sina Furkan Özdemir" w:date="2021-09-20T17:27:00Z">
              <w:rPr>
                <w:sz w:val="20"/>
                <w:szCs w:val="18"/>
                <w:lang w:val="en-GB"/>
              </w:rPr>
            </w:rPrChange>
          </w:rPr>
          <w:delText xml:space="preserve"> only</w:delText>
        </w:r>
        <w:r w:rsidR="00007D1B" w:rsidRPr="0029563D" w:rsidDel="0063237A">
          <w:rPr>
            <w:sz w:val="20"/>
            <w:szCs w:val="18"/>
            <w:lang w:val="en-US"/>
            <w:rPrChange w:id="1596" w:author="Sina Furkan Özdemir" w:date="2021-09-20T17:27:00Z">
              <w:rPr>
                <w:sz w:val="20"/>
                <w:szCs w:val="18"/>
                <w:lang w:val="en-GB"/>
              </w:rPr>
            </w:rPrChange>
          </w:rPr>
          <w:delText xml:space="preserve"> the official</w:delText>
        </w:r>
        <w:r w:rsidR="00B937F8" w:rsidRPr="0029563D" w:rsidDel="0063237A">
          <w:rPr>
            <w:sz w:val="20"/>
            <w:szCs w:val="18"/>
            <w:lang w:val="en-US"/>
            <w:rPrChange w:id="1597" w:author="Sina Furkan Özdemir" w:date="2021-09-20T17:27:00Z">
              <w:rPr>
                <w:sz w:val="20"/>
                <w:szCs w:val="18"/>
                <w:lang w:val="en-GB"/>
              </w:rPr>
            </w:rPrChange>
          </w:rPr>
          <w:delText xml:space="preserve"> accounts</w:delText>
        </w:r>
        <w:r w:rsidR="00007D1B" w:rsidRPr="0029563D" w:rsidDel="0063237A">
          <w:rPr>
            <w:sz w:val="20"/>
            <w:szCs w:val="18"/>
            <w:lang w:val="en-US"/>
            <w:rPrChange w:id="1598" w:author="Sina Furkan Özdemir" w:date="2021-09-20T17:27:00Z">
              <w:rPr>
                <w:sz w:val="20"/>
                <w:szCs w:val="18"/>
                <w:lang w:val="en-GB"/>
              </w:rPr>
            </w:rPrChange>
          </w:rPr>
          <w:delText xml:space="preserve"> verified by Twitter</w:delText>
        </w:r>
        <w:r w:rsidR="00B937F8" w:rsidRPr="0029563D" w:rsidDel="0063237A">
          <w:rPr>
            <w:sz w:val="20"/>
            <w:szCs w:val="18"/>
            <w:lang w:val="en-US"/>
            <w:rPrChange w:id="1599" w:author="Sina Furkan Özdemir" w:date="2021-09-20T17:27:00Z">
              <w:rPr>
                <w:sz w:val="20"/>
                <w:szCs w:val="18"/>
                <w:lang w:val="en-GB"/>
              </w:rPr>
            </w:rPrChange>
          </w:rPr>
          <w:delText xml:space="preserve"> to </w:delText>
        </w:r>
        <w:r w:rsidRPr="0029563D" w:rsidDel="0063237A">
          <w:rPr>
            <w:sz w:val="20"/>
            <w:szCs w:val="18"/>
            <w:lang w:val="en-US"/>
            <w:rPrChange w:id="1600" w:author="Sina Furkan Özdemir" w:date="2021-09-20T17:27:00Z">
              <w:rPr>
                <w:sz w:val="20"/>
                <w:szCs w:val="18"/>
                <w:lang w:val="en-GB"/>
              </w:rPr>
            </w:rPrChange>
          </w:rPr>
          <w:delText>be owned by the</w:delText>
        </w:r>
        <w:r w:rsidR="00007D1B" w:rsidRPr="0029563D" w:rsidDel="0063237A">
          <w:rPr>
            <w:sz w:val="20"/>
            <w:szCs w:val="18"/>
            <w:lang w:val="en-US"/>
            <w:rPrChange w:id="1601" w:author="Sina Furkan Özdemir" w:date="2021-09-20T17:27:00Z">
              <w:rPr>
                <w:sz w:val="20"/>
                <w:szCs w:val="18"/>
                <w:lang w:val="en-GB"/>
              </w:rPr>
            </w:rPrChange>
          </w:rPr>
          <w:delText xml:space="preserve"> said</w:delText>
        </w:r>
        <w:r w:rsidRPr="0029563D" w:rsidDel="0063237A">
          <w:rPr>
            <w:sz w:val="20"/>
            <w:szCs w:val="18"/>
            <w:lang w:val="en-US"/>
            <w:rPrChange w:id="1602" w:author="Sina Furkan Özdemir" w:date="2021-09-20T17:27:00Z">
              <w:rPr>
                <w:sz w:val="20"/>
                <w:szCs w:val="18"/>
                <w:lang w:val="en-GB"/>
              </w:rPr>
            </w:rPrChange>
          </w:rPr>
          <w:delText xml:space="preserve"> person or organization (as indicated by the blue check mark badge on the platform)</w:delText>
        </w:r>
        <w:r w:rsidR="00B937F8" w:rsidRPr="0029563D" w:rsidDel="0063237A">
          <w:rPr>
            <w:sz w:val="20"/>
            <w:szCs w:val="18"/>
            <w:lang w:val="en-US"/>
            <w:rPrChange w:id="1603" w:author="Sina Furkan Özdemir" w:date="2021-09-20T17:27:00Z">
              <w:rPr>
                <w:sz w:val="20"/>
                <w:szCs w:val="18"/>
                <w:lang w:val="en-GB"/>
              </w:rPr>
            </w:rPrChange>
          </w:rPr>
          <w:delText>. This result</w:delText>
        </w:r>
        <w:r w:rsidR="00AE1460" w:rsidRPr="0029563D" w:rsidDel="0063237A">
          <w:rPr>
            <w:sz w:val="20"/>
            <w:szCs w:val="18"/>
            <w:lang w:val="en-US"/>
            <w:rPrChange w:id="1604" w:author="Sina Furkan Özdemir" w:date="2021-09-20T17:27:00Z">
              <w:rPr>
                <w:sz w:val="20"/>
                <w:szCs w:val="18"/>
                <w:lang w:val="en-GB"/>
              </w:rPr>
            </w:rPrChange>
          </w:rPr>
          <w:delText>ed</w:delText>
        </w:r>
        <w:r w:rsidR="00525614" w:rsidRPr="0029563D" w:rsidDel="0063237A">
          <w:rPr>
            <w:sz w:val="20"/>
            <w:szCs w:val="18"/>
            <w:lang w:val="en-US"/>
            <w:rPrChange w:id="1605" w:author="Sina Furkan Özdemir" w:date="2021-09-20T17:27:00Z">
              <w:rPr>
                <w:sz w:val="20"/>
                <w:szCs w:val="18"/>
                <w:lang w:val="en-GB"/>
              </w:rPr>
            </w:rPrChange>
          </w:rPr>
          <w:delText xml:space="preserve"> in</w:delText>
        </w:r>
        <w:r w:rsidRPr="0029563D" w:rsidDel="0063237A">
          <w:rPr>
            <w:sz w:val="20"/>
            <w:szCs w:val="18"/>
            <w:lang w:val="en-US"/>
            <w:rPrChange w:id="1606" w:author="Sina Furkan Özdemir" w:date="2021-09-20T17:27:00Z">
              <w:rPr>
                <w:sz w:val="20"/>
                <w:szCs w:val="18"/>
                <w:lang w:val="en-GB"/>
              </w:rPr>
            </w:rPrChange>
          </w:rPr>
          <w:delText xml:space="preserve"> </w:delText>
        </w:r>
        <w:r w:rsidRPr="0029563D" w:rsidDel="0063237A">
          <w:rPr>
            <w:i/>
            <w:sz w:val="20"/>
            <w:szCs w:val="18"/>
            <w:lang w:val="en-US"/>
            <w:rPrChange w:id="1607" w:author="Sina Furkan Özdemir" w:date="2021-09-20T17:27:00Z">
              <w:rPr>
                <w:i/>
                <w:sz w:val="20"/>
                <w:szCs w:val="18"/>
                <w:lang w:val="en-GB"/>
              </w:rPr>
            </w:rPrChange>
          </w:rPr>
          <w:delText xml:space="preserve">115 </w:delText>
        </w:r>
        <w:r w:rsidRPr="0029563D" w:rsidDel="0063237A">
          <w:rPr>
            <w:sz w:val="20"/>
            <w:szCs w:val="18"/>
            <w:lang w:val="en-US"/>
            <w:rPrChange w:id="1608" w:author="Sina Furkan Özdemir" w:date="2021-09-20T17:27:00Z">
              <w:rPr>
                <w:sz w:val="20"/>
                <w:szCs w:val="18"/>
                <w:lang w:val="en-GB"/>
              </w:rPr>
            </w:rPrChange>
          </w:rPr>
          <w:delText>supranational Twitter accounts</w:delText>
        </w:r>
        <w:r w:rsidR="00B937F8" w:rsidRPr="0029563D" w:rsidDel="0063237A">
          <w:rPr>
            <w:sz w:val="20"/>
            <w:szCs w:val="18"/>
            <w:lang w:val="en-US"/>
            <w:rPrChange w:id="1609" w:author="Sina Furkan Özdemir" w:date="2021-09-20T17:27:00Z">
              <w:rPr>
                <w:sz w:val="20"/>
                <w:szCs w:val="18"/>
                <w:lang w:val="en-GB"/>
              </w:rPr>
            </w:rPrChange>
          </w:rPr>
          <w:delText xml:space="preserve"> active in the beginning of 2021 (</w:delText>
        </w:r>
        <w:r w:rsidRPr="0029563D" w:rsidDel="0063237A">
          <w:rPr>
            <w:sz w:val="20"/>
            <w:szCs w:val="18"/>
            <w:lang w:val="en-US"/>
            <w:rPrChange w:id="1610" w:author="Sina Furkan Özdemir" w:date="2021-09-20T17:27:00Z">
              <w:rPr>
                <w:sz w:val="20"/>
                <w:szCs w:val="18"/>
                <w:lang w:val="en-GB"/>
              </w:rPr>
            </w:rPrChange>
          </w:rPr>
          <w:delText xml:space="preserve">full list in Appendix </w:delText>
        </w:r>
        <w:r w:rsidR="00630732" w:rsidRPr="0029563D" w:rsidDel="0063237A">
          <w:rPr>
            <w:sz w:val="20"/>
            <w:szCs w:val="18"/>
            <w:lang w:val="en-US"/>
            <w:rPrChange w:id="1611" w:author="Sina Furkan Özdemir" w:date="2021-09-20T17:27:00Z">
              <w:rPr>
                <w:sz w:val="20"/>
                <w:szCs w:val="18"/>
                <w:lang w:val="en-GB"/>
              </w:rPr>
            </w:rPrChange>
          </w:rPr>
          <w:delText>A1</w:delText>
        </w:r>
        <w:r w:rsidR="00B937F8" w:rsidRPr="0029563D" w:rsidDel="0063237A">
          <w:rPr>
            <w:sz w:val="20"/>
            <w:szCs w:val="18"/>
            <w:lang w:val="en-US"/>
            <w:rPrChange w:id="1612" w:author="Sina Furkan Özdemir" w:date="2021-09-20T17:27:00Z">
              <w:rPr>
                <w:sz w:val="20"/>
                <w:szCs w:val="18"/>
                <w:lang w:val="en-GB"/>
              </w:rPr>
            </w:rPrChange>
          </w:rPr>
          <w:delText>)</w:delText>
        </w:r>
        <w:r w:rsidRPr="0029563D" w:rsidDel="0063237A">
          <w:rPr>
            <w:sz w:val="20"/>
            <w:szCs w:val="18"/>
            <w:lang w:val="en-US"/>
            <w:rPrChange w:id="1613" w:author="Sina Furkan Özdemir" w:date="2021-09-20T17:27:00Z">
              <w:rPr>
                <w:sz w:val="20"/>
                <w:szCs w:val="18"/>
                <w:lang w:val="en-GB"/>
              </w:rPr>
            </w:rPrChange>
          </w:rPr>
          <w:delText>. For each of these accounts</w:delText>
        </w:r>
        <w:r w:rsidR="00AE1460" w:rsidRPr="0029563D" w:rsidDel="0063237A">
          <w:rPr>
            <w:sz w:val="20"/>
            <w:szCs w:val="18"/>
            <w:lang w:val="en-US"/>
            <w:rPrChange w:id="1614" w:author="Sina Furkan Özdemir" w:date="2021-09-20T17:27:00Z">
              <w:rPr>
                <w:sz w:val="20"/>
                <w:szCs w:val="18"/>
                <w:lang w:val="en-GB"/>
              </w:rPr>
            </w:rPrChange>
          </w:rPr>
          <w:delText>,</w:delText>
        </w:r>
        <w:r w:rsidRPr="0029563D" w:rsidDel="0063237A">
          <w:rPr>
            <w:sz w:val="20"/>
            <w:szCs w:val="18"/>
            <w:lang w:val="en-US"/>
            <w:rPrChange w:id="1615" w:author="Sina Furkan Özdemir" w:date="2021-09-20T17:27:00Z">
              <w:rPr>
                <w:sz w:val="20"/>
                <w:szCs w:val="18"/>
                <w:lang w:val="en-GB"/>
              </w:rPr>
            </w:rPrChange>
          </w:rPr>
          <w:delText xml:space="preserve"> we collected </w:delText>
        </w:r>
        <w:r w:rsidR="002762DB" w:rsidRPr="0029563D" w:rsidDel="0063237A">
          <w:rPr>
            <w:sz w:val="20"/>
            <w:szCs w:val="18"/>
            <w:lang w:val="en-US"/>
            <w:rPrChange w:id="1616" w:author="Sina Furkan Özdemir" w:date="2021-09-20T17:27:00Z">
              <w:rPr>
                <w:sz w:val="20"/>
                <w:szCs w:val="18"/>
                <w:lang w:val="en-GB"/>
              </w:rPr>
            </w:rPrChange>
          </w:rPr>
          <w:delText xml:space="preserve">the full corpus of </w:delText>
        </w:r>
        <w:r w:rsidRPr="0029563D" w:rsidDel="0063237A">
          <w:rPr>
            <w:sz w:val="20"/>
            <w:szCs w:val="18"/>
            <w:lang w:val="en-US"/>
            <w:rPrChange w:id="1617" w:author="Sina Furkan Özdemir" w:date="2021-09-20T17:27:00Z">
              <w:rPr>
                <w:sz w:val="20"/>
                <w:szCs w:val="18"/>
                <w:lang w:val="en-GB"/>
              </w:rPr>
            </w:rPrChange>
          </w:rPr>
          <w:delText xml:space="preserve">tweets </w:delText>
        </w:r>
        <w:r w:rsidR="002762DB" w:rsidRPr="0029563D" w:rsidDel="0063237A">
          <w:rPr>
            <w:sz w:val="20"/>
            <w:szCs w:val="18"/>
            <w:lang w:val="en-US"/>
            <w:rPrChange w:id="1618" w:author="Sina Furkan Özdemir" w:date="2021-09-20T17:27:00Z">
              <w:rPr>
                <w:sz w:val="20"/>
                <w:szCs w:val="18"/>
                <w:lang w:val="en-GB"/>
              </w:rPr>
            </w:rPrChange>
          </w:rPr>
          <w:delText xml:space="preserve">issued </w:delText>
        </w:r>
        <w:r w:rsidRPr="0029563D" w:rsidDel="0063237A">
          <w:rPr>
            <w:sz w:val="20"/>
            <w:szCs w:val="18"/>
            <w:lang w:val="en-US"/>
            <w:rPrChange w:id="1619" w:author="Sina Furkan Özdemir" w:date="2021-09-20T17:27:00Z">
              <w:rPr>
                <w:sz w:val="20"/>
                <w:szCs w:val="18"/>
                <w:lang w:val="en-GB"/>
              </w:rPr>
            </w:rPrChange>
          </w:rPr>
          <w:delText xml:space="preserve">between the </w:delText>
        </w:r>
        <w:r w:rsidR="003657FF" w:rsidRPr="0029563D" w:rsidDel="0063237A">
          <w:rPr>
            <w:sz w:val="20"/>
            <w:szCs w:val="18"/>
            <w:lang w:val="en-US"/>
            <w:rPrChange w:id="1620" w:author="Sina Furkan Özdemir" w:date="2021-09-20T17:27:00Z">
              <w:rPr>
                <w:sz w:val="20"/>
                <w:szCs w:val="18"/>
                <w:lang w:val="en-GB"/>
              </w:rPr>
            </w:rPrChange>
          </w:rPr>
          <w:delText xml:space="preserve">account creation </w:delText>
        </w:r>
        <w:r w:rsidRPr="0029563D" w:rsidDel="0063237A">
          <w:rPr>
            <w:sz w:val="20"/>
            <w:szCs w:val="18"/>
            <w:lang w:val="en-US"/>
            <w:rPrChange w:id="1621" w:author="Sina Furkan Özdemir" w:date="2021-09-20T17:27:00Z">
              <w:rPr>
                <w:sz w:val="20"/>
                <w:szCs w:val="18"/>
                <w:lang w:val="en-GB"/>
              </w:rPr>
            </w:rPrChange>
          </w:rPr>
          <w:delText>date and May 3</w:delText>
        </w:r>
        <w:r w:rsidR="002762DB" w:rsidRPr="0029563D" w:rsidDel="0063237A">
          <w:rPr>
            <w:sz w:val="20"/>
            <w:szCs w:val="18"/>
            <w:lang w:val="en-US"/>
            <w:rPrChange w:id="1622" w:author="Sina Furkan Özdemir" w:date="2021-09-20T17:27:00Z">
              <w:rPr>
                <w:sz w:val="20"/>
                <w:szCs w:val="18"/>
                <w:lang w:val="en-GB"/>
              </w:rPr>
            </w:rPrChange>
          </w:rPr>
          <w:delText>, 2021,</w:delText>
        </w:r>
        <w:r w:rsidRPr="0029563D" w:rsidDel="0063237A">
          <w:rPr>
            <w:sz w:val="20"/>
            <w:szCs w:val="18"/>
            <w:lang w:val="en-US"/>
            <w:rPrChange w:id="1623" w:author="Sina Furkan Özdemir" w:date="2021-09-20T17:27:00Z">
              <w:rPr>
                <w:sz w:val="20"/>
                <w:szCs w:val="18"/>
                <w:lang w:val="en-GB"/>
              </w:rPr>
            </w:rPrChange>
          </w:rPr>
          <w:delText xml:space="preserve"> through the Twitter API 2.0 academic track</w:delText>
        </w:r>
        <w:r w:rsidR="002762DB" w:rsidRPr="0029563D" w:rsidDel="0063237A">
          <w:rPr>
            <w:sz w:val="20"/>
            <w:szCs w:val="18"/>
            <w:lang w:val="en-US"/>
            <w:rPrChange w:id="1624" w:author="Sina Furkan Özdemir" w:date="2021-09-20T17:27:00Z">
              <w:rPr>
                <w:sz w:val="20"/>
                <w:szCs w:val="18"/>
                <w:lang w:val="en-GB"/>
              </w:rPr>
            </w:rPrChange>
          </w:rPr>
          <w:delText>.</w:delText>
        </w:r>
        <w:r w:rsidRPr="0029563D" w:rsidDel="0063237A">
          <w:rPr>
            <w:sz w:val="20"/>
            <w:szCs w:val="18"/>
            <w:lang w:val="en-US"/>
            <w:rPrChange w:id="1625" w:author="Sina Furkan Özdemir" w:date="2021-09-20T17:27:00Z">
              <w:rPr>
                <w:sz w:val="20"/>
                <w:szCs w:val="18"/>
                <w:lang w:val="en-GB"/>
              </w:rPr>
            </w:rPrChange>
          </w:rPr>
          <w:delText xml:space="preserve"> </w:delText>
        </w:r>
        <w:r w:rsidR="003657FF" w:rsidRPr="0029563D" w:rsidDel="0063237A">
          <w:rPr>
            <w:sz w:val="20"/>
            <w:szCs w:val="18"/>
            <w:lang w:val="en-US"/>
            <w:rPrChange w:id="1626" w:author="Sina Furkan Özdemir" w:date="2021-09-20T17:27:00Z">
              <w:rPr>
                <w:sz w:val="20"/>
                <w:szCs w:val="18"/>
                <w:lang w:val="en-GB"/>
              </w:rPr>
            </w:rPrChange>
          </w:rPr>
          <w:delText>T</w:delText>
        </w:r>
        <w:r w:rsidR="00322DEE" w:rsidRPr="0029563D" w:rsidDel="0063237A">
          <w:rPr>
            <w:sz w:val="20"/>
            <w:szCs w:val="18"/>
            <w:lang w:val="en-US"/>
            <w:rPrChange w:id="1627" w:author="Sina Furkan Özdemir" w:date="2021-09-20T17:27:00Z">
              <w:rPr>
                <w:sz w:val="20"/>
                <w:szCs w:val="18"/>
                <w:lang w:val="en-GB"/>
              </w:rPr>
            </w:rPrChange>
          </w:rPr>
          <w:delText xml:space="preserve">his approach </w:delText>
        </w:r>
        <w:r w:rsidR="00AE1460" w:rsidRPr="0029563D" w:rsidDel="0063237A">
          <w:rPr>
            <w:sz w:val="20"/>
            <w:szCs w:val="18"/>
            <w:lang w:val="en-US"/>
            <w:rPrChange w:id="1628" w:author="Sina Furkan Özdemir" w:date="2021-09-20T17:27:00Z">
              <w:rPr>
                <w:sz w:val="20"/>
                <w:szCs w:val="18"/>
                <w:lang w:val="en-GB"/>
              </w:rPr>
            </w:rPrChange>
          </w:rPr>
          <w:delText xml:space="preserve">gave </w:delText>
        </w:r>
        <w:r w:rsidR="00322DEE" w:rsidRPr="0029563D" w:rsidDel="0063237A">
          <w:rPr>
            <w:sz w:val="20"/>
            <w:szCs w:val="18"/>
            <w:lang w:val="en-US"/>
            <w:rPrChange w:id="1629" w:author="Sina Furkan Özdemir" w:date="2021-09-20T17:27:00Z">
              <w:rPr>
                <w:sz w:val="20"/>
                <w:szCs w:val="18"/>
                <w:lang w:val="en-GB"/>
              </w:rPr>
            </w:rPrChange>
          </w:rPr>
          <w:delText>us</w:delText>
        </w:r>
        <w:r w:rsidR="002762DB" w:rsidRPr="0029563D" w:rsidDel="0063237A">
          <w:rPr>
            <w:sz w:val="20"/>
            <w:szCs w:val="18"/>
            <w:lang w:val="en-US"/>
            <w:rPrChange w:id="1630" w:author="Sina Furkan Özdemir" w:date="2021-09-20T17:27:00Z">
              <w:rPr>
                <w:sz w:val="20"/>
                <w:szCs w:val="18"/>
                <w:lang w:val="en-GB"/>
              </w:rPr>
            </w:rPrChange>
          </w:rPr>
          <w:delText xml:space="preserve"> </w:delText>
        </w:r>
        <w:r w:rsidRPr="0029563D" w:rsidDel="0063237A">
          <w:rPr>
            <w:iCs/>
            <w:sz w:val="20"/>
            <w:szCs w:val="18"/>
            <w:lang w:val="en-US"/>
            <w:rPrChange w:id="1631" w:author="Sina Furkan Özdemir" w:date="2021-09-20T17:27:00Z">
              <w:rPr>
                <w:iCs/>
                <w:sz w:val="20"/>
                <w:szCs w:val="18"/>
                <w:lang w:val="en-GB"/>
              </w:rPr>
            </w:rPrChange>
          </w:rPr>
          <w:delText xml:space="preserve">1,065,203 </w:delText>
        </w:r>
        <w:r w:rsidR="002762DB" w:rsidRPr="0029563D" w:rsidDel="0063237A">
          <w:rPr>
            <w:iCs/>
            <w:sz w:val="20"/>
            <w:szCs w:val="18"/>
            <w:lang w:val="en-US"/>
            <w:rPrChange w:id="1632" w:author="Sina Furkan Özdemir" w:date="2021-09-20T17:27:00Z">
              <w:rPr>
                <w:iCs/>
                <w:sz w:val="20"/>
                <w:szCs w:val="18"/>
                <w:lang w:val="en-GB"/>
              </w:rPr>
            </w:rPrChange>
          </w:rPr>
          <w:delText>supranational social media messages</w:delText>
        </w:r>
        <w:r w:rsidR="00322DEE" w:rsidRPr="0029563D" w:rsidDel="0063237A">
          <w:rPr>
            <w:iCs/>
            <w:sz w:val="20"/>
            <w:szCs w:val="18"/>
            <w:lang w:val="en-US"/>
            <w:rPrChange w:id="1633" w:author="Sina Furkan Özdemir" w:date="2021-09-20T17:27:00Z">
              <w:rPr>
                <w:iCs/>
                <w:sz w:val="20"/>
                <w:szCs w:val="18"/>
                <w:lang w:val="en-GB"/>
              </w:rPr>
            </w:rPrChange>
          </w:rPr>
          <w:delText xml:space="preserve"> for analysis</w:delText>
        </w:r>
        <w:r w:rsidRPr="0029563D" w:rsidDel="0063237A">
          <w:rPr>
            <w:iCs/>
            <w:sz w:val="20"/>
            <w:szCs w:val="18"/>
            <w:lang w:val="en-US"/>
            <w:rPrChange w:id="1634" w:author="Sina Furkan Özdemir" w:date="2021-09-20T17:27:00Z">
              <w:rPr>
                <w:iCs/>
                <w:sz w:val="20"/>
                <w:szCs w:val="18"/>
                <w:lang w:val="en-GB"/>
              </w:rPr>
            </w:rPrChange>
          </w:rPr>
          <w:delText>.</w:delText>
        </w:r>
      </w:del>
    </w:p>
    <w:p w14:paraId="727392C2" w14:textId="554515B7" w:rsidR="00A233EF" w:rsidRPr="0029563D" w:rsidDel="0063237A" w:rsidRDefault="00A233EF" w:rsidP="00A233EF">
      <w:pPr>
        <w:spacing w:before="120" w:after="0" w:line="240" w:lineRule="auto"/>
        <w:jc w:val="both"/>
        <w:rPr>
          <w:del w:id="1635" w:author="Sina Furkan Özdemir" w:date="2021-09-20T17:23:00Z"/>
          <w:sz w:val="20"/>
          <w:szCs w:val="18"/>
          <w:lang w:val="en-US"/>
          <w:rPrChange w:id="1636" w:author="Sina Furkan Özdemir" w:date="2021-09-20T17:27:00Z">
            <w:rPr>
              <w:del w:id="1637" w:author="Sina Furkan Özdemir" w:date="2021-09-20T17:23:00Z"/>
              <w:sz w:val="20"/>
              <w:szCs w:val="18"/>
              <w:lang w:val="en-GB"/>
            </w:rPr>
          </w:rPrChange>
        </w:rPr>
      </w:pPr>
      <w:del w:id="1638" w:author="Sina Furkan Özdemir" w:date="2021-09-20T17:23:00Z">
        <w:r w:rsidRPr="0029563D" w:rsidDel="0063237A">
          <w:rPr>
            <w:sz w:val="20"/>
            <w:szCs w:val="18"/>
            <w:lang w:val="en-US"/>
            <w:rPrChange w:id="1639" w:author="Sina Furkan Özdemir" w:date="2021-09-20T17:27:00Z">
              <w:rPr>
                <w:sz w:val="20"/>
                <w:szCs w:val="18"/>
                <w:lang w:val="en-GB"/>
              </w:rPr>
            </w:rPrChange>
          </w:rPr>
          <w:delText>While this offers a thus far unprecedented</w:delText>
        </w:r>
        <w:r w:rsidR="005970EE" w:rsidRPr="0029563D" w:rsidDel="0063237A">
          <w:rPr>
            <w:sz w:val="20"/>
            <w:szCs w:val="18"/>
            <w:lang w:val="en-US"/>
            <w:rPrChange w:id="1640" w:author="Sina Furkan Özdemir" w:date="2021-09-20T17:27:00Z">
              <w:rPr>
                <w:sz w:val="20"/>
                <w:szCs w:val="18"/>
                <w:lang w:val="en-GB"/>
              </w:rPr>
            </w:rPrChange>
          </w:rPr>
          <w:delText>ly broad</w:delText>
        </w:r>
        <w:r w:rsidRPr="0029563D" w:rsidDel="0063237A">
          <w:rPr>
            <w:sz w:val="20"/>
            <w:szCs w:val="18"/>
            <w:lang w:val="en-US"/>
            <w:rPrChange w:id="1641" w:author="Sina Furkan Özdemir" w:date="2021-09-20T17:27:00Z">
              <w:rPr>
                <w:sz w:val="20"/>
                <w:szCs w:val="18"/>
                <w:lang w:val="en-GB"/>
              </w:rPr>
            </w:rPrChange>
          </w:rPr>
          <w:delText xml:space="preserve"> empirical </w:delText>
        </w:r>
        <w:r w:rsidR="005970EE" w:rsidRPr="0029563D" w:rsidDel="0063237A">
          <w:rPr>
            <w:sz w:val="20"/>
            <w:szCs w:val="18"/>
            <w:lang w:val="en-US"/>
            <w:rPrChange w:id="1642" w:author="Sina Furkan Özdemir" w:date="2021-09-20T17:27:00Z">
              <w:rPr>
                <w:sz w:val="20"/>
                <w:szCs w:val="18"/>
                <w:lang w:val="en-GB"/>
              </w:rPr>
            </w:rPrChange>
          </w:rPr>
          <w:delText xml:space="preserve">perspective </w:delText>
        </w:r>
        <w:r w:rsidR="00702B20" w:rsidRPr="0029563D" w:rsidDel="0063237A">
          <w:rPr>
            <w:sz w:val="20"/>
            <w:szCs w:val="18"/>
            <w:lang w:val="en-US"/>
            <w:rPrChange w:id="1643" w:author="Sina Furkan Özdemir" w:date="2021-09-20T17:27:00Z">
              <w:rPr>
                <w:sz w:val="20"/>
                <w:szCs w:val="18"/>
                <w:lang w:val="en-GB"/>
              </w:rPr>
            </w:rPrChange>
          </w:rPr>
          <w:delText xml:space="preserve">on </w:delText>
        </w:r>
        <w:r w:rsidR="00322DEE" w:rsidRPr="0029563D" w:rsidDel="0063237A">
          <w:rPr>
            <w:sz w:val="20"/>
            <w:szCs w:val="18"/>
            <w:lang w:val="en-US"/>
            <w:rPrChange w:id="1644" w:author="Sina Furkan Özdemir" w:date="2021-09-20T17:27:00Z">
              <w:rPr>
                <w:sz w:val="20"/>
                <w:szCs w:val="18"/>
                <w:lang w:val="en-GB"/>
              </w:rPr>
            </w:rPrChange>
          </w:rPr>
          <w:delText xml:space="preserve">supranational </w:delText>
        </w:r>
        <w:r w:rsidR="00B26B2A" w:rsidRPr="0029563D" w:rsidDel="0063237A">
          <w:rPr>
            <w:sz w:val="20"/>
            <w:szCs w:val="18"/>
            <w:lang w:val="en-US"/>
            <w:rPrChange w:id="1645" w:author="Sina Furkan Özdemir" w:date="2021-09-20T17:27:00Z">
              <w:rPr>
                <w:sz w:val="20"/>
                <w:szCs w:val="18"/>
                <w:lang w:val="en-GB"/>
              </w:rPr>
            </w:rPrChange>
          </w:rPr>
          <w:delText>social media behaviour</w:delText>
        </w:r>
        <w:r w:rsidR="00322DEE" w:rsidRPr="0029563D" w:rsidDel="0063237A">
          <w:rPr>
            <w:sz w:val="20"/>
            <w:szCs w:val="18"/>
            <w:lang w:val="en-US"/>
            <w:rPrChange w:id="1646" w:author="Sina Furkan Özdemir" w:date="2021-09-20T17:27:00Z">
              <w:rPr>
                <w:sz w:val="20"/>
                <w:szCs w:val="18"/>
                <w:lang w:val="en-GB"/>
              </w:rPr>
            </w:rPrChange>
          </w:rPr>
          <w:delText xml:space="preserve">, we </w:delText>
        </w:r>
        <w:r w:rsidR="00702B20" w:rsidRPr="0029563D" w:rsidDel="0063237A">
          <w:rPr>
            <w:sz w:val="20"/>
            <w:szCs w:val="18"/>
            <w:lang w:val="en-US"/>
            <w:rPrChange w:id="1647" w:author="Sina Furkan Özdemir" w:date="2021-09-20T17:27:00Z">
              <w:rPr>
                <w:sz w:val="20"/>
                <w:szCs w:val="18"/>
                <w:lang w:val="en-GB"/>
              </w:rPr>
            </w:rPrChange>
          </w:rPr>
          <w:delText xml:space="preserve">must put </w:delText>
        </w:r>
        <w:r w:rsidR="00322DEE" w:rsidRPr="0029563D" w:rsidDel="0063237A">
          <w:rPr>
            <w:sz w:val="20"/>
            <w:szCs w:val="18"/>
            <w:lang w:val="en-US"/>
            <w:rPrChange w:id="1648" w:author="Sina Furkan Özdemir" w:date="2021-09-20T17:27:00Z">
              <w:rPr>
                <w:sz w:val="20"/>
                <w:szCs w:val="18"/>
                <w:lang w:val="en-GB"/>
              </w:rPr>
            </w:rPrChange>
          </w:rPr>
          <w:delText>the</w:delText>
        </w:r>
        <w:r w:rsidR="005970EE" w:rsidRPr="0029563D" w:rsidDel="0063237A">
          <w:rPr>
            <w:sz w:val="20"/>
            <w:szCs w:val="18"/>
            <w:lang w:val="en-US"/>
            <w:rPrChange w:id="1649" w:author="Sina Furkan Özdemir" w:date="2021-09-20T17:27:00Z">
              <w:rPr>
                <w:sz w:val="20"/>
                <w:szCs w:val="18"/>
                <w:lang w:val="en-GB"/>
              </w:rPr>
            </w:rPrChange>
          </w:rPr>
          <w:delText xml:space="preserve"> characteristics of these</w:delText>
        </w:r>
        <w:r w:rsidR="00322DEE" w:rsidRPr="0029563D" w:rsidDel="0063237A">
          <w:rPr>
            <w:sz w:val="20"/>
            <w:szCs w:val="18"/>
            <w:lang w:val="en-US"/>
            <w:rPrChange w:id="1650" w:author="Sina Furkan Özdemir" w:date="2021-09-20T17:27:00Z">
              <w:rPr>
                <w:sz w:val="20"/>
                <w:szCs w:val="18"/>
                <w:lang w:val="en-GB"/>
              </w:rPr>
            </w:rPrChange>
          </w:rPr>
          <w:delText xml:space="preserve"> messages into perspective. </w:delText>
        </w:r>
        <w:r w:rsidRPr="0029563D" w:rsidDel="0063237A">
          <w:rPr>
            <w:sz w:val="20"/>
            <w:szCs w:val="18"/>
            <w:lang w:val="en-US"/>
            <w:rPrChange w:id="1651" w:author="Sina Furkan Özdemir" w:date="2021-09-20T17:27:00Z">
              <w:rPr>
                <w:sz w:val="20"/>
                <w:szCs w:val="18"/>
                <w:lang w:val="en-GB"/>
              </w:rPr>
            </w:rPrChange>
          </w:rPr>
          <w:delText xml:space="preserve">Thus, we collected </w:delText>
        </w:r>
        <w:r w:rsidRPr="0029563D" w:rsidDel="0063237A">
          <w:rPr>
            <w:iCs/>
            <w:sz w:val="20"/>
            <w:szCs w:val="18"/>
            <w:lang w:val="en-US"/>
            <w:rPrChange w:id="1652" w:author="Sina Furkan Özdemir" w:date="2021-09-20T17:27:00Z">
              <w:rPr>
                <w:iCs/>
                <w:sz w:val="20"/>
                <w:szCs w:val="18"/>
                <w:lang w:val="en-GB"/>
              </w:rPr>
            </w:rPrChange>
          </w:rPr>
          <w:delText>three benchmark datasets.</w:delText>
        </w:r>
        <w:r w:rsidR="00702B20" w:rsidRPr="0029563D" w:rsidDel="0063237A">
          <w:rPr>
            <w:iCs/>
            <w:sz w:val="20"/>
            <w:szCs w:val="18"/>
            <w:lang w:val="en-US"/>
            <w:rPrChange w:id="1653" w:author="Sina Furkan Özdemir" w:date="2021-09-20T17:27:00Z">
              <w:rPr>
                <w:iCs/>
                <w:sz w:val="20"/>
                <w:szCs w:val="18"/>
                <w:lang w:val="en-GB"/>
              </w:rPr>
            </w:rPrChange>
          </w:rPr>
          <w:delText xml:space="preserve"> </w:delText>
        </w:r>
        <w:r w:rsidRPr="0029563D" w:rsidDel="0063237A">
          <w:rPr>
            <w:sz w:val="20"/>
            <w:szCs w:val="18"/>
            <w:lang w:val="en-US"/>
            <w:rPrChange w:id="1654" w:author="Sina Furkan Özdemir" w:date="2021-09-20T17:27:00Z">
              <w:rPr>
                <w:sz w:val="20"/>
                <w:szCs w:val="18"/>
                <w:lang w:val="en-GB"/>
              </w:rPr>
            </w:rPrChange>
          </w:rPr>
          <w:delText xml:space="preserve">The first </w:delText>
        </w:r>
        <w:r w:rsidR="00322DEE" w:rsidRPr="0029563D" w:rsidDel="0063237A">
          <w:rPr>
            <w:sz w:val="20"/>
            <w:szCs w:val="18"/>
            <w:lang w:val="en-US"/>
            <w:rPrChange w:id="1655" w:author="Sina Furkan Özdemir" w:date="2021-09-20T17:27:00Z">
              <w:rPr>
                <w:sz w:val="20"/>
                <w:szCs w:val="18"/>
                <w:lang w:val="en-GB"/>
              </w:rPr>
            </w:rPrChange>
          </w:rPr>
          <w:delText>on</w:delText>
        </w:r>
        <w:r w:rsidR="00702B20" w:rsidRPr="0029563D" w:rsidDel="0063237A">
          <w:rPr>
            <w:sz w:val="20"/>
            <w:szCs w:val="18"/>
            <w:lang w:val="en-US"/>
            <w:rPrChange w:id="1656" w:author="Sina Furkan Özdemir" w:date="2021-09-20T17:27:00Z">
              <w:rPr>
                <w:sz w:val="20"/>
                <w:szCs w:val="18"/>
                <w:lang w:val="en-GB"/>
              </w:rPr>
            </w:rPrChange>
          </w:rPr>
          <w:delText>e</w:delText>
        </w:r>
        <w:r w:rsidRPr="0029563D" w:rsidDel="0063237A">
          <w:rPr>
            <w:sz w:val="20"/>
            <w:szCs w:val="18"/>
            <w:lang w:val="en-US"/>
            <w:rPrChange w:id="1657" w:author="Sina Furkan Özdemir" w:date="2021-09-20T17:27:00Z">
              <w:rPr>
                <w:sz w:val="20"/>
                <w:szCs w:val="18"/>
                <w:lang w:val="en-GB"/>
              </w:rPr>
            </w:rPrChange>
          </w:rPr>
          <w:delText xml:space="preserve"> simply</w:delText>
        </w:r>
        <w:r w:rsidR="005970EE" w:rsidRPr="0029563D" w:rsidDel="0063237A">
          <w:rPr>
            <w:sz w:val="20"/>
            <w:szCs w:val="18"/>
            <w:lang w:val="en-US"/>
            <w:rPrChange w:id="1658" w:author="Sina Furkan Özdemir" w:date="2021-09-20T17:27:00Z">
              <w:rPr>
                <w:sz w:val="20"/>
                <w:szCs w:val="18"/>
                <w:lang w:val="en-GB"/>
              </w:rPr>
            </w:rPrChange>
          </w:rPr>
          <w:delText xml:space="preserve"> is</w:delText>
        </w:r>
        <w:r w:rsidRPr="0029563D" w:rsidDel="0063237A">
          <w:rPr>
            <w:sz w:val="20"/>
            <w:szCs w:val="18"/>
            <w:lang w:val="en-US"/>
            <w:rPrChange w:id="1659" w:author="Sina Furkan Özdemir" w:date="2021-09-20T17:27:00Z">
              <w:rPr>
                <w:sz w:val="20"/>
                <w:szCs w:val="18"/>
                <w:lang w:val="en-GB"/>
              </w:rPr>
            </w:rPrChange>
          </w:rPr>
          <w:delText xml:space="preserve"> </w:delText>
        </w:r>
        <w:r w:rsidR="005970EE" w:rsidRPr="0029563D" w:rsidDel="0063237A">
          <w:rPr>
            <w:sz w:val="20"/>
            <w:szCs w:val="18"/>
            <w:lang w:val="en-US"/>
            <w:rPrChange w:id="1660" w:author="Sina Furkan Özdemir" w:date="2021-09-20T17:27:00Z">
              <w:rPr>
                <w:sz w:val="20"/>
                <w:szCs w:val="18"/>
                <w:lang w:val="en-GB"/>
              </w:rPr>
            </w:rPrChange>
          </w:rPr>
          <w:delText xml:space="preserve">a by-and-large random sample of tweets which </w:delText>
        </w:r>
        <w:r w:rsidRPr="0029563D" w:rsidDel="0063237A">
          <w:rPr>
            <w:sz w:val="20"/>
            <w:szCs w:val="18"/>
            <w:lang w:val="en-US"/>
            <w:rPrChange w:id="1661" w:author="Sina Furkan Özdemir" w:date="2021-09-20T17:27:00Z">
              <w:rPr>
                <w:sz w:val="20"/>
                <w:szCs w:val="18"/>
                <w:lang w:val="en-GB"/>
              </w:rPr>
            </w:rPrChange>
          </w:rPr>
          <w:delText xml:space="preserve">aims to establish what constitutes ‘normal’ </w:delText>
        </w:r>
        <w:r w:rsidR="00702B20" w:rsidRPr="0029563D" w:rsidDel="0063237A">
          <w:rPr>
            <w:sz w:val="20"/>
            <w:szCs w:val="18"/>
            <w:lang w:val="en-US"/>
            <w:rPrChange w:id="1662" w:author="Sina Furkan Özdemir" w:date="2021-09-20T17:27:00Z">
              <w:rPr>
                <w:sz w:val="20"/>
                <w:szCs w:val="18"/>
                <w:lang w:val="en-GB"/>
              </w:rPr>
            </w:rPrChange>
          </w:rPr>
          <w:delText>behaviour</w:delText>
        </w:r>
        <w:r w:rsidRPr="0029563D" w:rsidDel="0063237A">
          <w:rPr>
            <w:sz w:val="20"/>
            <w:szCs w:val="18"/>
            <w:lang w:val="en-US"/>
            <w:rPrChange w:id="1663" w:author="Sina Furkan Özdemir" w:date="2021-09-20T17:27:00Z">
              <w:rPr>
                <w:sz w:val="20"/>
                <w:szCs w:val="18"/>
                <w:lang w:val="en-GB"/>
              </w:rPr>
            </w:rPrChange>
          </w:rPr>
          <w:delText xml:space="preserve"> on the platform. </w:delText>
        </w:r>
        <w:r w:rsidR="00702B20" w:rsidRPr="0029563D" w:rsidDel="0063237A">
          <w:rPr>
            <w:sz w:val="20"/>
            <w:szCs w:val="18"/>
            <w:lang w:val="en-US"/>
            <w:rPrChange w:id="1664" w:author="Sina Furkan Özdemir" w:date="2021-09-20T17:27:00Z">
              <w:rPr>
                <w:sz w:val="20"/>
                <w:szCs w:val="18"/>
                <w:lang w:val="en-GB"/>
              </w:rPr>
            </w:rPrChange>
          </w:rPr>
          <w:delText>W</w:delText>
        </w:r>
        <w:r w:rsidRPr="0029563D" w:rsidDel="0063237A">
          <w:rPr>
            <w:sz w:val="20"/>
            <w:szCs w:val="18"/>
            <w:lang w:val="en-US"/>
            <w:rPrChange w:id="1665" w:author="Sina Furkan Özdemir" w:date="2021-09-20T17:27:00Z">
              <w:rPr>
                <w:sz w:val="20"/>
                <w:szCs w:val="18"/>
                <w:lang w:val="en-GB"/>
              </w:rPr>
            </w:rPrChange>
          </w:rPr>
          <w:delText>e streamed in tweets from 26 EU countries</w:delText>
        </w:r>
        <w:r w:rsidR="00702B20" w:rsidRPr="0029563D" w:rsidDel="0063237A">
          <w:rPr>
            <w:sz w:val="20"/>
            <w:szCs w:val="18"/>
            <w:lang w:val="en-US"/>
            <w:rPrChange w:id="1666" w:author="Sina Furkan Özdemir" w:date="2021-09-20T17:27:00Z">
              <w:rPr>
                <w:sz w:val="20"/>
                <w:szCs w:val="18"/>
                <w:lang w:val="en-GB"/>
              </w:rPr>
            </w:rPrChange>
          </w:rPr>
          <w:delText xml:space="preserve"> (excluding Malta)</w:delText>
        </w:r>
        <w:r w:rsidRPr="0029563D" w:rsidDel="0063237A">
          <w:rPr>
            <w:sz w:val="20"/>
            <w:szCs w:val="18"/>
            <w:lang w:val="en-US"/>
            <w:rPrChange w:id="1667" w:author="Sina Furkan Özdemir" w:date="2021-09-20T17:27:00Z">
              <w:rPr>
                <w:sz w:val="20"/>
                <w:szCs w:val="18"/>
                <w:lang w:val="en-GB"/>
              </w:rPr>
            </w:rPrChange>
          </w:rPr>
          <w:delText xml:space="preserve"> </w:delText>
        </w:r>
        <w:r w:rsidR="00322DEE" w:rsidRPr="0029563D" w:rsidDel="0063237A">
          <w:rPr>
            <w:sz w:val="20"/>
            <w:szCs w:val="18"/>
            <w:lang w:val="en-US"/>
            <w:rPrChange w:id="1668" w:author="Sina Furkan Özdemir" w:date="2021-09-20T17:27:00Z">
              <w:rPr>
                <w:sz w:val="20"/>
                <w:szCs w:val="18"/>
                <w:lang w:val="en-GB"/>
              </w:rPr>
            </w:rPrChange>
          </w:rPr>
          <w:delText xml:space="preserve">with repeated five-minute windows </w:delText>
        </w:r>
        <w:r w:rsidRPr="0029563D" w:rsidDel="0063237A">
          <w:rPr>
            <w:sz w:val="20"/>
            <w:szCs w:val="18"/>
            <w:lang w:val="en-US"/>
            <w:rPrChange w:id="1669" w:author="Sina Furkan Özdemir" w:date="2021-09-20T17:27:00Z">
              <w:rPr>
                <w:sz w:val="20"/>
                <w:szCs w:val="18"/>
                <w:lang w:val="en-GB"/>
              </w:rPr>
            </w:rPrChange>
          </w:rPr>
          <w:delText>for a</w:delText>
        </w:r>
        <w:r w:rsidR="00322DEE" w:rsidRPr="0029563D" w:rsidDel="0063237A">
          <w:rPr>
            <w:sz w:val="20"/>
            <w:szCs w:val="18"/>
            <w:lang w:val="en-US"/>
            <w:rPrChange w:id="1670" w:author="Sina Furkan Özdemir" w:date="2021-09-20T17:27:00Z">
              <w:rPr>
                <w:sz w:val="20"/>
                <w:szCs w:val="18"/>
                <w:lang w:val="en-GB"/>
              </w:rPr>
            </w:rPrChange>
          </w:rPr>
          <w:delText xml:space="preserve"> whole</w:delText>
        </w:r>
        <w:r w:rsidRPr="0029563D" w:rsidDel="0063237A">
          <w:rPr>
            <w:sz w:val="20"/>
            <w:szCs w:val="18"/>
            <w:lang w:val="en-US"/>
            <w:rPrChange w:id="1671" w:author="Sina Furkan Özdemir" w:date="2021-09-20T17:27:00Z">
              <w:rPr>
                <w:sz w:val="20"/>
                <w:szCs w:val="18"/>
                <w:lang w:val="en-GB"/>
              </w:rPr>
            </w:rPrChange>
          </w:rPr>
          <w:delText xml:space="preserve"> week through Twitter Decahose API. This generate</w:delText>
        </w:r>
        <w:r w:rsidR="00AE1460" w:rsidRPr="0029563D" w:rsidDel="0063237A">
          <w:rPr>
            <w:sz w:val="20"/>
            <w:szCs w:val="18"/>
            <w:lang w:val="en-US"/>
            <w:rPrChange w:id="1672" w:author="Sina Furkan Özdemir" w:date="2021-09-20T17:27:00Z">
              <w:rPr>
                <w:sz w:val="20"/>
                <w:szCs w:val="18"/>
                <w:lang w:val="en-GB"/>
              </w:rPr>
            </w:rPrChange>
          </w:rPr>
          <w:delText>d</w:delText>
        </w:r>
        <w:r w:rsidRPr="0029563D" w:rsidDel="0063237A">
          <w:rPr>
            <w:sz w:val="20"/>
            <w:szCs w:val="18"/>
            <w:lang w:val="en-US"/>
            <w:rPrChange w:id="1673" w:author="Sina Furkan Özdemir" w:date="2021-09-20T17:27:00Z">
              <w:rPr>
                <w:sz w:val="20"/>
                <w:szCs w:val="18"/>
                <w:lang w:val="en-GB"/>
              </w:rPr>
            </w:rPrChange>
          </w:rPr>
          <w:delText xml:space="preserve"> </w:delText>
        </w:r>
        <w:r w:rsidR="00322DEE" w:rsidRPr="0029563D" w:rsidDel="0063237A">
          <w:rPr>
            <w:sz w:val="20"/>
            <w:szCs w:val="18"/>
            <w:lang w:val="en-US"/>
            <w:rPrChange w:id="1674" w:author="Sina Furkan Özdemir" w:date="2021-09-20T17:27:00Z">
              <w:rPr>
                <w:sz w:val="20"/>
                <w:szCs w:val="18"/>
                <w:lang w:val="en-GB"/>
              </w:rPr>
            </w:rPrChange>
          </w:rPr>
          <w:delText>83,823 tweets</w:delText>
        </w:r>
        <w:r w:rsidRPr="0029563D" w:rsidDel="0063237A">
          <w:rPr>
            <w:sz w:val="20"/>
            <w:szCs w:val="18"/>
            <w:lang w:val="en-US"/>
            <w:rPrChange w:id="1675" w:author="Sina Furkan Özdemir" w:date="2021-09-20T17:27:00Z">
              <w:rPr>
                <w:sz w:val="20"/>
                <w:szCs w:val="18"/>
                <w:lang w:val="en-GB"/>
              </w:rPr>
            </w:rPrChange>
          </w:rPr>
          <w:delText xml:space="preserve"> that we </w:delText>
        </w:r>
        <w:r w:rsidR="00AE1460" w:rsidRPr="0029563D" w:rsidDel="0063237A">
          <w:rPr>
            <w:sz w:val="20"/>
            <w:szCs w:val="18"/>
            <w:lang w:val="en-US"/>
            <w:rPrChange w:id="1676" w:author="Sina Furkan Özdemir" w:date="2021-09-20T17:27:00Z">
              <w:rPr>
                <w:sz w:val="20"/>
                <w:szCs w:val="18"/>
                <w:lang w:val="en-GB"/>
              </w:rPr>
            </w:rPrChange>
          </w:rPr>
          <w:delText>used</w:delText>
        </w:r>
        <w:r w:rsidRPr="0029563D" w:rsidDel="0063237A">
          <w:rPr>
            <w:sz w:val="20"/>
            <w:szCs w:val="18"/>
            <w:lang w:val="en-US"/>
            <w:rPrChange w:id="1677" w:author="Sina Furkan Özdemir" w:date="2021-09-20T17:27:00Z">
              <w:rPr>
                <w:sz w:val="20"/>
                <w:szCs w:val="18"/>
                <w:lang w:val="en-GB"/>
              </w:rPr>
            </w:rPrChange>
          </w:rPr>
          <w:delText xml:space="preserve"> as a baseline for typical </w:delText>
        </w:r>
        <w:r w:rsidR="00322DEE" w:rsidRPr="0029563D" w:rsidDel="0063237A">
          <w:rPr>
            <w:sz w:val="20"/>
            <w:szCs w:val="18"/>
            <w:lang w:val="en-US"/>
            <w:rPrChange w:id="1678" w:author="Sina Furkan Özdemir" w:date="2021-09-20T17:27:00Z">
              <w:rPr>
                <w:sz w:val="20"/>
                <w:szCs w:val="18"/>
                <w:lang w:val="en-GB"/>
              </w:rPr>
            </w:rPrChange>
          </w:rPr>
          <w:delText xml:space="preserve">characteristics of </w:delText>
        </w:r>
        <w:r w:rsidR="00702B20" w:rsidRPr="0029563D" w:rsidDel="0063237A">
          <w:rPr>
            <w:sz w:val="20"/>
            <w:szCs w:val="18"/>
            <w:lang w:val="en-US"/>
            <w:rPrChange w:id="1679" w:author="Sina Furkan Özdemir" w:date="2021-09-20T17:27:00Z">
              <w:rPr>
                <w:sz w:val="20"/>
                <w:szCs w:val="18"/>
                <w:lang w:val="en-GB"/>
              </w:rPr>
            </w:rPrChange>
          </w:rPr>
          <w:delText>Twitter</w:delText>
        </w:r>
        <w:r w:rsidR="00322DEE" w:rsidRPr="0029563D" w:rsidDel="0063237A">
          <w:rPr>
            <w:sz w:val="20"/>
            <w:szCs w:val="18"/>
            <w:lang w:val="en-US"/>
            <w:rPrChange w:id="1680" w:author="Sina Furkan Özdemir" w:date="2021-09-20T17:27:00Z">
              <w:rPr>
                <w:sz w:val="20"/>
                <w:szCs w:val="18"/>
                <w:lang w:val="en-GB"/>
              </w:rPr>
            </w:rPrChange>
          </w:rPr>
          <w:delText xml:space="preserve"> messages</w:delText>
        </w:r>
        <w:r w:rsidRPr="0029563D" w:rsidDel="0063237A">
          <w:rPr>
            <w:sz w:val="20"/>
            <w:szCs w:val="18"/>
            <w:lang w:val="en-US"/>
            <w:rPrChange w:id="1681" w:author="Sina Furkan Özdemir" w:date="2021-09-20T17:27:00Z">
              <w:rPr>
                <w:sz w:val="20"/>
                <w:szCs w:val="18"/>
                <w:lang w:val="en-GB"/>
              </w:rPr>
            </w:rPrChange>
          </w:rPr>
          <w:delText>.</w:delText>
        </w:r>
      </w:del>
    </w:p>
    <w:p w14:paraId="56D20839" w14:textId="3926731F" w:rsidR="00A233EF" w:rsidRPr="0029563D" w:rsidDel="0063237A" w:rsidRDefault="00DE6B51" w:rsidP="00DE6B51">
      <w:pPr>
        <w:spacing w:before="120" w:after="0" w:line="240" w:lineRule="auto"/>
        <w:jc w:val="both"/>
        <w:rPr>
          <w:del w:id="1682" w:author="Sina Furkan Özdemir" w:date="2021-09-20T17:23:00Z"/>
          <w:sz w:val="20"/>
          <w:szCs w:val="18"/>
          <w:lang w:val="en-US"/>
          <w:rPrChange w:id="1683" w:author="Sina Furkan Özdemir" w:date="2021-09-20T17:27:00Z">
            <w:rPr>
              <w:del w:id="1684" w:author="Sina Furkan Özdemir" w:date="2021-09-20T17:23:00Z"/>
              <w:sz w:val="20"/>
              <w:szCs w:val="18"/>
              <w:lang w:val="en-GB"/>
            </w:rPr>
          </w:rPrChange>
        </w:rPr>
      </w:pPr>
      <w:del w:id="1685" w:author="Sina Furkan Özdemir" w:date="2021-09-20T17:23:00Z">
        <w:r w:rsidRPr="0029563D" w:rsidDel="0063237A">
          <w:rPr>
            <w:sz w:val="20"/>
            <w:szCs w:val="18"/>
            <w:lang w:val="en-US"/>
            <w:rPrChange w:id="1686" w:author="Sina Furkan Özdemir" w:date="2021-09-20T17:27:00Z">
              <w:rPr>
                <w:sz w:val="20"/>
                <w:szCs w:val="18"/>
                <w:lang w:val="en-GB"/>
              </w:rPr>
            </w:rPrChange>
          </w:rPr>
          <w:delText>The theoretically more meaningful benchmarks are geared to locate supranational communication within a broader population of actors holding executive powers. After all, public politicization, legitimacy challenges, and the need for effective communication emerge from</w:delText>
        </w:r>
        <w:r w:rsidR="004B5181" w:rsidRPr="0029563D" w:rsidDel="0063237A">
          <w:rPr>
            <w:sz w:val="20"/>
            <w:szCs w:val="18"/>
            <w:lang w:val="en-US"/>
            <w:rPrChange w:id="1687" w:author="Sina Furkan Özdemir" w:date="2021-09-20T17:27:00Z">
              <w:rPr>
                <w:sz w:val="20"/>
                <w:szCs w:val="18"/>
                <w:lang w:val="en-GB"/>
              </w:rPr>
            </w:rPrChange>
          </w:rPr>
          <w:delText>, to use Delors’ famous description,</w:delText>
        </w:r>
        <w:r w:rsidRPr="0029563D" w:rsidDel="0063237A">
          <w:rPr>
            <w:sz w:val="20"/>
            <w:szCs w:val="18"/>
            <w:lang w:val="en-US"/>
            <w:rPrChange w:id="1688" w:author="Sina Furkan Özdemir" w:date="2021-09-20T17:27:00Z">
              <w:rPr>
                <w:sz w:val="20"/>
                <w:szCs w:val="18"/>
                <w:lang w:val="en-GB"/>
              </w:rPr>
            </w:rPrChange>
          </w:rPr>
          <w:delText xml:space="preserve"> the EU’s nature as an </w:delText>
        </w:r>
        <w:r w:rsidR="00A233EF" w:rsidRPr="0029563D" w:rsidDel="0063237A">
          <w:rPr>
            <w:sz w:val="20"/>
            <w:szCs w:val="18"/>
            <w:lang w:val="en-US"/>
            <w:rPrChange w:id="1689" w:author="Sina Furkan Özdemir" w:date="2021-09-20T17:27:00Z">
              <w:rPr>
                <w:sz w:val="20"/>
                <w:szCs w:val="18"/>
                <w:lang w:val="en-GB"/>
              </w:rPr>
            </w:rPrChange>
          </w:rPr>
          <w:delText>unidentified political object</w:delText>
        </w:r>
        <w:r w:rsidRPr="0029563D" w:rsidDel="0063237A">
          <w:rPr>
            <w:sz w:val="20"/>
            <w:szCs w:val="18"/>
            <w:lang w:val="en-US"/>
            <w:rPrChange w:id="1690" w:author="Sina Furkan Özdemir" w:date="2021-09-20T17:27:00Z">
              <w:rPr>
                <w:sz w:val="20"/>
                <w:szCs w:val="18"/>
                <w:lang w:val="en-GB"/>
              </w:rPr>
            </w:rPrChange>
          </w:rPr>
          <w:delText>.</w:delText>
        </w:r>
        <w:r w:rsidR="00A233EF" w:rsidRPr="0029563D" w:rsidDel="0063237A">
          <w:rPr>
            <w:sz w:val="20"/>
            <w:szCs w:val="18"/>
            <w:lang w:val="en-US"/>
            <w:rPrChange w:id="1691" w:author="Sina Furkan Özdemir" w:date="2021-09-20T17:27:00Z">
              <w:rPr>
                <w:sz w:val="20"/>
                <w:szCs w:val="18"/>
                <w:lang w:val="en-GB"/>
              </w:rPr>
            </w:rPrChange>
          </w:rPr>
          <w:delText xml:space="preserve"> On the one hand, </w:delText>
        </w:r>
        <w:r w:rsidRPr="0029563D" w:rsidDel="0063237A">
          <w:rPr>
            <w:sz w:val="20"/>
            <w:szCs w:val="18"/>
            <w:lang w:val="en-US"/>
            <w:rPrChange w:id="1692" w:author="Sina Furkan Özdemir" w:date="2021-09-20T17:27:00Z">
              <w:rPr>
                <w:sz w:val="20"/>
                <w:szCs w:val="18"/>
                <w:lang w:val="en-GB"/>
              </w:rPr>
            </w:rPrChange>
          </w:rPr>
          <w:delText>the political authority of the EU</w:delText>
        </w:r>
        <w:r w:rsidR="00A233EF" w:rsidRPr="0029563D" w:rsidDel="0063237A">
          <w:rPr>
            <w:sz w:val="20"/>
            <w:szCs w:val="18"/>
            <w:lang w:val="en-US"/>
            <w:rPrChange w:id="1693" w:author="Sina Furkan Özdemir" w:date="2021-09-20T17:27:00Z">
              <w:rPr>
                <w:sz w:val="20"/>
                <w:szCs w:val="18"/>
                <w:lang w:val="en-GB"/>
              </w:rPr>
            </w:rPrChange>
          </w:rPr>
          <w:delText xml:space="preserve"> approximate</w:delText>
        </w:r>
        <w:r w:rsidRPr="0029563D" w:rsidDel="0063237A">
          <w:rPr>
            <w:sz w:val="20"/>
            <w:szCs w:val="18"/>
            <w:lang w:val="en-US"/>
            <w:rPrChange w:id="1694" w:author="Sina Furkan Özdemir" w:date="2021-09-20T17:27:00Z">
              <w:rPr>
                <w:sz w:val="20"/>
                <w:szCs w:val="18"/>
                <w:lang w:val="en-GB"/>
              </w:rPr>
            </w:rPrChange>
          </w:rPr>
          <w:delText>s</w:delText>
        </w:r>
        <w:r w:rsidR="00A233EF" w:rsidRPr="0029563D" w:rsidDel="0063237A">
          <w:rPr>
            <w:sz w:val="20"/>
            <w:szCs w:val="18"/>
            <w:lang w:val="en-US"/>
            <w:rPrChange w:id="1695" w:author="Sina Furkan Özdemir" w:date="2021-09-20T17:27:00Z">
              <w:rPr>
                <w:sz w:val="20"/>
                <w:szCs w:val="18"/>
                <w:lang w:val="en-GB"/>
              </w:rPr>
            </w:rPrChange>
          </w:rPr>
          <w:delText xml:space="preserve"> that of </w:delText>
        </w:r>
        <w:r w:rsidR="00702B20" w:rsidRPr="0029563D" w:rsidDel="0063237A">
          <w:rPr>
            <w:sz w:val="20"/>
            <w:szCs w:val="18"/>
            <w:lang w:val="en-US"/>
            <w:rPrChange w:id="1696" w:author="Sina Furkan Özdemir" w:date="2021-09-20T17:27:00Z">
              <w:rPr>
                <w:sz w:val="20"/>
                <w:szCs w:val="18"/>
                <w:lang w:val="en-GB"/>
              </w:rPr>
            </w:rPrChange>
          </w:rPr>
          <w:delText>national</w:delText>
        </w:r>
        <w:r w:rsidR="00A233EF" w:rsidRPr="0029563D" w:rsidDel="0063237A">
          <w:rPr>
            <w:sz w:val="20"/>
            <w:szCs w:val="18"/>
            <w:lang w:val="en-US"/>
            <w:rPrChange w:id="1697" w:author="Sina Furkan Özdemir" w:date="2021-09-20T17:27:00Z">
              <w:rPr>
                <w:sz w:val="20"/>
                <w:szCs w:val="18"/>
                <w:lang w:val="en-GB"/>
              </w:rPr>
            </w:rPrChange>
          </w:rPr>
          <w:delText xml:space="preserve"> </w:delText>
        </w:r>
        <w:r w:rsidRPr="0029563D" w:rsidDel="0063237A">
          <w:rPr>
            <w:sz w:val="20"/>
            <w:szCs w:val="18"/>
            <w:lang w:val="en-US"/>
            <w:rPrChange w:id="1698" w:author="Sina Furkan Özdemir" w:date="2021-09-20T17:27:00Z">
              <w:rPr>
                <w:sz w:val="20"/>
                <w:szCs w:val="18"/>
                <w:lang w:val="en-GB"/>
              </w:rPr>
            </w:rPrChange>
          </w:rPr>
          <w:delText>executive</w:delText>
        </w:r>
        <w:r w:rsidR="001A0796" w:rsidRPr="0029563D" w:rsidDel="0063237A">
          <w:rPr>
            <w:sz w:val="20"/>
            <w:szCs w:val="18"/>
            <w:lang w:val="en-US"/>
            <w:rPrChange w:id="1699" w:author="Sina Furkan Özdemir" w:date="2021-09-20T17:27:00Z">
              <w:rPr>
                <w:sz w:val="20"/>
                <w:szCs w:val="18"/>
                <w:lang w:val="en-GB"/>
              </w:rPr>
            </w:rPrChange>
          </w:rPr>
          <w:delText xml:space="preserve"> branch</w:delText>
        </w:r>
        <w:r w:rsidR="00702B20" w:rsidRPr="0029563D" w:rsidDel="0063237A">
          <w:rPr>
            <w:sz w:val="20"/>
            <w:szCs w:val="18"/>
            <w:lang w:val="en-US"/>
            <w:rPrChange w:id="1700" w:author="Sina Furkan Özdemir" w:date="2021-09-20T17:27:00Z">
              <w:rPr>
                <w:sz w:val="20"/>
                <w:szCs w:val="18"/>
                <w:lang w:val="en-GB"/>
              </w:rPr>
            </w:rPrChange>
          </w:rPr>
          <w:delText>es</w:delText>
        </w:r>
        <w:r w:rsidRPr="0029563D" w:rsidDel="0063237A">
          <w:rPr>
            <w:sz w:val="20"/>
            <w:szCs w:val="18"/>
            <w:lang w:val="en-US"/>
            <w:rPrChange w:id="1701" w:author="Sina Furkan Özdemir" w:date="2021-09-20T17:27:00Z">
              <w:rPr>
                <w:sz w:val="20"/>
                <w:szCs w:val="18"/>
                <w:lang w:val="en-GB"/>
              </w:rPr>
            </w:rPrChange>
          </w:rPr>
          <w:delText xml:space="preserve"> on many accounts</w:delText>
        </w:r>
        <w:r w:rsidR="00A233EF" w:rsidRPr="0029563D" w:rsidDel="0063237A">
          <w:rPr>
            <w:sz w:val="20"/>
            <w:szCs w:val="18"/>
            <w:lang w:val="en-US"/>
            <w:rPrChange w:id="1702" w:author="Sina Furkan Özdemir" w:date="2021-09-20T17:27:00Z">
              <w:rPr>
                <w:sz w:val="20"/>
                <w:szCs w:val="18"/>
                <w:lang w:val="en-GB"/>
              </w:rPr>
            </w:rPrChange>
          </w:rPr>
          <w:delText xml:space="preserve">. On the other hand, </w:delText>
        </w:r>
        <w:r w:rsidRPr="0029563D" w:rsidDel="0063237A">
          <w:rPr>
            <w:sz w:val="20"/>
            <w:szCs w:val="18"/>
            <w:lang w:val="en-US"/>
            <w:rPrChange w:id="1703" w:author="Sina Furkan Özdemir" w:date="2021-09-20T17:27:00Z">
              <w:rPr>
                <w:sz w:val="20"/>
                <w:szCs w:val="18"/>
                <w:lang w:val="en-GB"/>
              </w:rPr>
            </w:rPrChange>
          </w:rPr>
          <w:delText xml:space="preserve">the EU still </w:delText>
        </w:r>
        <w:r w:rsidR="00A233EF" w:rsidRPr="0029563D" w:rsidDel="0063237A">
          <w:rPr>
            <w:sz w:val="20"/>
            <w:szCs w:val="18"/>
            <w:lang w:val="en-US"/>
            <w:rPrChange w:id="1704" w:author="Sina Furkan Özdemir" w:date="2021-09-20T17:27:00Z">
              <w:rPr>
                <w:sz w:val="20"/>
                <w:szCs w:val="18"/>
                <w:lang w:val="en-GB"/>
              </w:rPr>
            </w:rPrChange>
          </w:rPr>
          <w:delText xml:space="preserve">carries significant markers of an international organization where member states </w:delText>
        </w:r>
        <w:r w:rsidRPr="0029563D" w:rsidDel="0063237A">
          <w:rPr>
            <w:sz w:val="20"/>
            <w:szCs w:val="18"/>
            <w:lang w:val="en-US"/>
            <w:rPrChange w:id="1705" w:author="Sina Furkan Özdemir" w:date="2021-09-20T17:27:00Z">
              <w:rPr>
                <w:sz w:val="20"/>
                <w:szCs w:val="18"/>
                <w:lang w:val="en-GB"/>
              </w:rPr>
            </w:rPrChange>
          </w:rPr>
          <w:delText>delegate and control</w:delText>
        </w:r>
        <w:r w:rsidR="00A233EF" w:rsidRPr="0029563D" w:rsidDel="0063237A">
          <w:rPr>
            <w:sz w:val="20"/>
            <w:szCs w:val="18"/>
            <w:lang w:val="en-US"/>
            <w:rPrChange w:id="1706" w:author="Sina Furkan Özdemir" w:date="2021-09-20T17:27:00Z">
              <w:rPr>
                <w:sz w:val="20"/>
                <w:szCs w:val="18"/>
                <w:lang w:val="en-GB"/>
              </w:rPr>
            </w:rPrChange>
          </w:rPr>
          <w:delText xml:space="preserve"> political authority. </w:delText>
        </w:r>
        <w:r w:rsidRPr="0029563D" w:rsidDel="0063237A">
          <w:rPr>
            <w:sz w:val="20"/>
            <w:szCs w:val="18"/>
            <w:lang w:val="en-US"/>
            <w:rPrChange w:id="1707" w:author="Sina Furkan Özdemir" w:date="2021-09-20T17:27:00Z">
              <w:rPr>
                <w:sz w:val="20"/>
                <w:szCs w:val="18"/>
                <w:lang w:val="en-GB"/>
              </w:rPr>
            </w:rPrChange>
          </w:rPr>
          <w:delText>T</w:delText>
        </w:r>
        <w:r w:rsidR="00A233EF" w:rsidRPr="0029563D" w:rsidDel="0063237A">
          <w:rPr>
            <w:sz w:val="20"/>
            <w:szCs w:val="18"/>
            <w:lang w:val="en-US"/>
            <w:rPrChange w:id="1708" w:author="Sina Furkan Özdemir" w:date="2021-09-20T17:27:00Z">
              <w:rPr>
                <w:sz w:val="20"/>
                <w:szCs w:val="18"/>
                <w:lang w:val="en-GB"/>
              </w:rPr>
            </w:rPrChange>
          </w:rPr>
          <w:delText xml:space="preserve">wo </w:delText>
        </w:r>
        <w:r w:rsidRPr="0029563D" w:rsidDel="0063237A">
          <w:rPr>
            <w:sz w:val="20"/>
            <w:szCs w:val="18"/>
            <w:lang w:val="en-US"/>
            <w:rPrChange w:id="1709" w:author="Sina Furkan Özdemir" w:date="2021-09-20T17:27:00Z">
              <w:rPr>
                <w:sz w:val="20"/>
                <w:szCs w:val="18"/>
                <w:lang w:val="en-GB"/>
              </w:rPr>
            </w:rPrChange>
          </w:rPr>
          <w:delText xml:space="preserve">additional </w:delText>
        </w:r>
        <w:r w:rsidR="00A233EF" w:rsidRPr="0029563D" w:rsidDel="0063237A">
          <w:rPr>
            <w:sz w:val="20"/>
            <w:szCs w:val="18"/>
            <w:lang w:val="en-US"/>
            <w:rPrChange w:id="1710" w:author="Sina Furkan Özdemir" w:date="2021-09-20T17:27:00Z">
              <w:rPr>
                <w:sz w:val="20"/>
                <w:szCs w:val="18"/>
                <w:lang w:val="en-GB"/>
              </w:rPr>
            </w:rPrChange>
          </w:rPr>
          <w:delText xml:space="preserve">benchmark data sets thus focus on comparing supranational </w:delText>
        </w:r>
        <w:r w:rsidR="00D374C5" w:rsidRPr="0029563D" w:rsidDel="0063237A">
          <w:rPr>
            <w:sz w:val="20"/>
            <w:szCs w:val="18"/>
            <w:lang w:val="en-US"/>
            <w:rPrChange w:id="1711" w:author="Sina Furkan Özdemir" w:date="2021-09-20T17:27:00Z">
              <w:rPr>
                <w:sz w:val="20"/>
                <w:szCs w:val="18"/>
                <w:lang w:val="en-GB"/>
              </w:rPr>
            </w:rPrChange>
          </w:rPr>
          <w:delText xml:space="preserve">social </w:delText>
        </w:r>
        <w:r w:rsidR="00A233EF" w:rsidRPr="0029563D" w:rsidDel="0063237A">
          <w:rPr>
            <w:sz w:val="20"/>
            <w:szCs w:val="18"/>
            <w:lang w:val="en-US"/>
            <w:rPrChange w:id="1712" w:author="Sina Furkan Özdemir" w:date="2021-09-20T17:27:00Z">
              <w:rPr>
                <w:sz w:val="20"/>
                <w:szCs w:val="18"/>
                <w:lang w:val="en-GB"/>
              </w:rPr>
            </w:rPrChange>
          </w:rPr>
          <w:delText>media communication to exactly these different levels of governance.</w:delText>
        </w:r>
      </w:del>
    </w:p>
    <w:p w14:paraId="7DEAF349" w14:textId="404BB73B" w:rsidR="00582374" w:rsidRPr="0029563D" w:rsidDel="0063237A" w:rsidRDefault="00A233EF" w:rsidP="00A233EF">
      <w:pPr>
        <w:spacing w:before="120" w:after="0" w:line="240" w:lineRule="auto"/>
        <w:jc w:val="both"/>
        <w:rPr>
          <w:del w:id="1713" w:author="Sina Furkan Özdemir" w:date="2021-09-20T17:23:00Z"/>
          <w:sz w:val="20"/>
          <w:szCs w:val="18"/>
          <w:lang w:val="en-US"/>
          <w:rPrChange w:id="1714" w:author="Sina Furkan Özdemir" w:date="2021-09-20T17:27:00Z">
            <w:rPr>
              <w:del w:id="1715" w:author="Sina Furkan Özdemir" w:date="2021-09-20T17:23:00Z"/>
              <w:sz w:val="20"/>
              <w:szCs w:val="18"/>
              <w:lang w:val="en-GB"/>
            </w:rPr>
          </w:rPrChange>
        </w:rPr>
      </w:pPr>
      <w:del w:id="1716" w:author="Sina Furkan Özdemir" w:date="2021-09-20T17:23:00Z">
        <w:r w:rsidRPr="0029563D" w:rsidDel="0063237A">
          <w:rPr>
            <w:sz w:val="20"/>
            <w:szCs w:val="18"/>
            <w:lang w:val="en-US"/>
            <w:rPrChange w:id="1717" w:author="Sina Furkan Özdemir" w:date="2021-09-20T17:27:00Z">
              <w:rPr>
                <w:sz w:val="20"/>
                <w:szCs w:val="18"/>
                <w:lang w:val="en-GB"/>
              </w:rPr>
            </w:rPrChange>
          </w:rPr>
          <w:delText xml:space="preserve">To approximate </w:delText>
        </w:r>
        <w:r w:rsidR="00AE1460" w:rsidRPr="0029563D" w:rsidDel="0063237A">
          <w:rPr>
            <w:sz w:val="20"/>
            <w:szCs w:val="18"/>
            <w:lang w:val="en-US"/>
            <w:rPrChange w:id="1718" w:author="Sina Furkan Özdemir" w:date="2021-09-20T17:27:00Z">
              <w:rPr>
                <w:sz w:val="20"/>
                <w:szCs w:val="18"/>
                <w:lang w:val="en-GB"/>
              </w:rPr>
            </w:rPrChange>
          </w:rPr>
          <w:delText xml:space="preserve">the </w:delText>
        </w:r>
        <w:r w:rsidRPr="0029563D" w:rsidDel="0063237A">
          <w:rPr>
            <w:sz w:val="20"/>
            <w:szCs w:val="18"/>
            <w:lang w:val="en-US"/>
            <w:rPrChange w:id="1719" w:author="Sina Furkan Özdemir" w:date="2021-09-20T17:27:00Z">
              <w:rPr>
                <w:sz w:val="20"/>
                <w:szCs w:val="18"/>
                <w:lang w:val="en-GB"/>
              </w:rPr>
            </w:rPrChange>
          </w:rPr>
          <w:delText>communication of national governments, we target</w:delText>
        </w:r>
        <w:r w:rsidR="00AE1460" w:rsidRPr="0029563D" w:rsidDel="0063237A">
          <w:rPr>
            <w:sz w:val="20"/>
            <w:szCs w:val="18"/>
            <w:lang w:val="en-US"/>
            <w:rPrChange w:id="1720" w:author="Sina Furkan Özdemir" w:date="2021-09-20T17:27:00Z">
              <w:rPr>
                <w:sz w:val="20"/>
                <w:szCs w:val="18"/>
                <w:lang w:val="en-GB"/>
              </w:rPr>
            </w:rPrChange>
          </w:rPr>
          <w:delText>ed</w:delText>
        </w:r>
        <w:r w:rsidRPr="0029563D" w:rsidDel="0063237A">
          <w:rPr>
            <w:sz w:val="20"/>
            <w:szCs w:val="18"/>
            <w:lang w:val="en-US"/>
            <w:rPrChange w:id="1721" w:author="Sina Furkan Özdemir" w:date="2021-09-20T17:27:00Z">
              <w:rPr>
                <w:sz w:val="20"/>
                <w:szCs w:val="18"/>
                <w:lang w:val="en-GB"/>
              </w:rPr>
            </w:rPrChange>
          </w:rPr>
          <w:delText xml:space="preserve"> </w:delText>
        </w:r>
        <w:r w:rsidR="00AC7F9F" w:rsidRPr="0029563D" w:rsidDel="0063237A">
          <w:rPr>
            <w:sz w:val="20"/>
            <w:szCs w:val="18"/>
            <w:lang w:val="en-US"/>
            <w:rPrChange w:id="1722" w:author="Sina Furkan Özdemir" w:date="2021-09-20T17:27:00Z">
              <w:rPr>
                <w:sz w:val="20"/>
                <w:szCs w:val="18"/>
                <w:lang w:val="en-GB"/>
              </w:rPr>
            </w:rPrChange>
          </w:rPr>
          <w:delText xml:space="preserve">executive political institutions and actors in the </w:delText>
        </w:r>
        <w:r w:rsidRPr="0029563D" w:rsidDel="0063237A">
          <w:rPr>
            <w:sz w:val="20"/>
            <w:szCs w:val="18"/>
            <w:lang w:val="en-US"/>
            <w:rPrChange w:id="1723" w:author="Sina Furkan Özdemir" w:date="2021-09-20T17:27:00Z">
              <w:rPr>
                <w:sz w:val="20"/>
                <w:szCs w:val="18"/>
                <w:lang w:val="en-GB"/>
              </w:rPr>
            </w:rPrChange>
          </w:rPr>
          <w:delText>UK</w:delText>
        </w:r>
        <w:r w:rsidR="00AC7F9F" w:rsidRPr="0029563D" w:rsidDel="0063237A">
          <w:rPr>
            <w:sz w:val="20"/>
            <w:szCs w:val="18"/>
            <w:lang w:val="en-US"/>
            <w:rPrChange w:id="1724" w:author="Sina Furkan Özdemir" w:date="2021-09-20T17:27:00Z">
              <w:rPr>
                <w:sz w:val="20"/>
                <w:szCs w:val="18"/>
                <w:lang w:val="en-GB"/>
              </w:rPr>
            </w:rPrChange>
          </w:rPr>
          <w:delText>.</w:delText>
        </w:r>
        <w:r w:rsidRPr="0029563D" w:rsidDel="0063237A">
          <w:rPr>
            <w:sz w:val="20"/>
            <w:szCs w:val="18"/>
            <w:lang w:val="en-US"/>
            <w:rPrChange w:id="1725" w:author="Sina Furkan Özdemir" w:date="2021-09-20T17:27:00Z">
              <w:rPr>
                <w:sz w:val="20"/>
                <w:szCs w:val="18"/>
                <w:lang w:val="en-GB"/>
              </w:rPr>
            </w:rPrChange>
          </w:rPr>
          <w:delText xml:space="preserve"> </w:delText>
        </w:r>
        <w:r w:rsidR="00AC7F9F" w:rsidRPr="0029563D" w:rsidDel="0063237A">
          <w:rPr>
            <w:sz w:val="20"/>
            <w:szCs w:val="18"/>
            <w:lang w:val="en-US"/>
            <w:rPrChange w:id="1726" w:author="Sina Furkan Özdemir" w:date="2021-09-20T17:27:00Z">
              <w:rPr>
                <w:sz w:val="20"/>
                <w:szCs w:val="18"/>
                <w:lang w:val="en-GB"/>
              </w:rPr>
            </w:rPrChange>
          </w:rPr>
          <w:delText xml:space="preserve">We </w:delText>
        </w:r>
        <w:r w:rsidR="00AE1460" w:rsidRPr="0029563D" w:rsidDel="0063237A">
          <w:rPr>
            <w:sz w:val="20"/>
            <w:szCs w:val="18"/>
            <w:lang w:val="en-US"/>
            <w:rPrChange w:id="1727" w:author="Sina Furkan Özdemir" w:date="2021-09-20T17:27:00Z">
              <w:rPr>
                <w:sz w:val="20"/>
                <w:szCs w:val="18"/>
                <w:lang w:val="en-GB"/>
              </w:rPr>
            </w:rPrChange>
          </w:rPr>
          <w:delText xml:space="preserve">identifed </w:delText>
        </w:r>
        <w:r w:rsidR="00AC7F9F" w:rsidRPr="0029563D" w:rsidDel="0063237A">
          <w:rPr>
            <w:sz w:val="20"/>
            <w:szCs w:val="18"/>
            <w:lang w:val="en-US"/>
            <w:rPrChange w:id="1728" w:author="Sina Furkan Özdemir" w:date="2021-09-20T17:27:00Z">
              <w:rPr>
                <w:sz w:val="20"/>
                <w:szCs w:val="18"/>
                <w:lang w:val="en-GB"/>
              </w:rPr>
            </w:rPrChange>
          </w:rPr>
          <w:delText xml:space="preserve">the Twitter accounts of </w:delText>
        </w:r>
        <w:r w:rsidRPr="0029563D" w:rsidDel="0063237A">
          <w:rPr>
            <w:sz w:val="20"/>
            <w:szCs w:val="18"/>
            <w:lang w:val="en-US"/>
            <w:rPrChange w:id="1729" w:author="Sina Furkan Özdemir" w:date="2021-09-20T17:27:00Z">
              <w:rPr>
                <w:sz w:val="20"/>
                <w:szCs w:val="18"/>
                <w:lang w:val="en-GB"/>
              </w:rPr>
            </w:rPrChange>
          </w:rPr>
          <w:delText>government ministries, executive offices, agencies and individuals who are in charge of these institutions (</w:delText>
        </w:r>
        <w:r w:rsidR="00630732" w:rsidRPr="0029563D" w:rsidDel="0063237A">
          <w:rPr>
            <w:sz w:val="20"/>
            <w:szCs w:val="18"/>
            <w:lang w:val="en-US"/>
            <w:rPrChange w:id="1730" w:author="Sina Furkan Özdemir" w:date="2021-09-20T17:27:00Z">
              <w:rPr>
                <w:sz w:val="20"/>
                <w:szCs w:val="18"/>
                <w:lang w:val="en-GB"/>
              </w:rPr>
            </w:rPrChange>
          </w:rPr>
          <w:delText>A</w:delText>
        </w:r>
        <w:r w:rsidRPr="0029563D" w:rsidDel="0063237A">
          <w:rPr>
            <w:sz w:val="20"/>
            <w:szCs w:val="18"/>
            <w:lang w:val="en-US"/>
            <w:rPrChange w:id="1731" w:author="Sina Furkan Özdemir" w:date="2021-09-20T17:27:00Z">
              <w:rPr>
                <w:sz w:val="20"/>
                <w:szCs w:val="18"/>
                <w:lang w:val="en-GB"/>
              </w:rPr>
            </w:rPrChange>
          </w:rPr>
          <w:delText xml:space="preserve">ppendix </w:delText>
        </w:r>
        <w:r w:rsidR="00630732" w:rsidRPr="0029563D" w:rsidDel="0063237A">
          <w:rPr>
            <w:sz w:val="20"/>
            <w:szCs w:val="18"/>
            <w:lang w:val="en-US"/>
            <w:rPrChange w:id="1732" w:author="Sina Furkan Özdemir" w:date="2021-09-20T17:27:00Z">
              <w:rPr>
                <w:sz w:val="20"/>
                <w:szCs w:val="18"/>
                <w:lang w:val="en-GB"/>
              </w:rPr>
            </w:rPrChange>
          </w:rPr>
          <w:delText xml:space="preserve">A2 </w:delText>
        </w:r>
        <w:r w:rsidRPr="0029563D" w:rsidDel="0063237A">
          <w:rPr>
            <w:sz w:val="20"/>
            <w:szCs w:val="18"/>
            <w:lang w:val="en-US"/>
            <w:rPrChange w:id="1733" w:author="Sina Furkan Özdemir" w:date="2021-09-20T17:27:00Z">
              <w:rPr>
                <w:sz w:val="20"/>
                <w:szCs w:val="18"/>
                <w:lang w:val="en-GB"/>
              </w:rPr>
            </w:rPrChange>
          </w:rPr>
          <w:delText>for the full list)</w:delText>
        </w:r>
        <w:r w:rsidR="004579E5" w:rsidRPr="0029563D" w:rsidDel="0063237A">
          <w:rPr>
            <w:sz w:val="20"/>
            <w:szCs w:val="18"/>
            <w:lang w:val="en-US"/>
            <w:rPrChange w:id="1734" w:author="Sina Furkan Özdemir" w:date="2021-09-20T17:27:00Z">
              <w:rPr>
                <w:sz w:val="20"/>
                <w:szCs w:val="18"/>
                <w:lang w:val="en-GB"/>
              </w:rPr>
            </w:rPrChange>
          </w:rPr>
          <w:delText xml:space="preserve"> using the official government webpages</w:delText>
        </w:r>
        <w:r w:rsidR="004579E5" w:rsidRPr="0029563D" w:rsidDel="0063237A">
          <w:rPr>
            <w:rStyle w:val="FootnoteReference"/>
            <w:sz w:val="20"/>
            <w:szCs w:val="18"/>
            <w:lang w:val="en-US"/>
            <w:rPrChange w:id="1735" w:author="Sina Furkan Özdemir" w:date="2021-09-20T17:27:00Z">
              <w:rPr>
                <w:rStyle w:val="FootnoteReference"/>
                <w:sz w:val="20"/>
                <w:szCs w:val="18"/>
                <w:lang w:val="en-GB"/>
              </w:rPr>
            </w:rPrChange>
          </w:rPr>
          <w:footnoteReference w:id="2"/>
        </w:r>
        <w:r w:rsidRPr="0029563D" w:rsidDel="0063237A">
          <w:rPr>
            <w:sz w:val="20"/>
            <w:szCs w:val="18"/>
            <w:lang w:val="en-US"/>
            <w:rPrChange w:id="1738" w:author="Sina Furkan Özdemir" w:date="2021-09-20T17:27:00Z">
              <w:rPr>
                <w:sz w:val="20"/>
                <w:szCs w:val="18"/>
                <w:lang w:val="en-GB"/>
              </w:rPr>
            </w:rPrChange>
          </w:rPr>
          <w:delText>. Collecting the data analogous</w:delText>
        </w:r>
        <w:r w:rsidR="00D03067" w:rsidRPr="0029563D" w:rsidDel="0063237A">
          <w:rPr>
            <w:sz w:val="20"/>
            <w:szCs w:val="18"/>
            <w:lang w:val="en-US"/>
            <w:rPrChange w:id="1739" w:author="Sina Furkan Özdemir" w:date="2021-09-20T17:27:00Z">
              <w:rPr>
                <w:sz w:val="20"/>
                <w:szCs w:val="18"/>
                <w:lang w:val="en-GB"/>
              </w:rPr>
            </w:rPrChange>
          </w:rPr>
          <w:delText>ly</w:delText>
        </w:r>
        <w:r w:rsidRPr="0029563D" w:rsidDel="0063237A">
          <w:rPr>
            <w:sz w:val="20"/>
            <w:szCs w:val="18"/>
            <w:lang w:val="en-US"/>
            <w:rPrChange w:id="1740" w:author="Sina Furkan Özdemir" w:date="2021-09-20T17:27:00Z">
              <w:rPr>
                <w:sz w:val="20"/>
                <w:szCs w:val="18"/>
                <w:lang w:val="en-GB"/>
              </w:rPr>
            </w:rPrChange>
          </w:rPr>
          <w:delText xml:space="preserve"> </w:delText>
        </w:r>
        <w:r w:rsidR="00AE1460" w:rsidRPr="0029563D" w:rsidDel="0063237A">
          <w:rPr>
            <w:sz w:val="20"/>
            <w:szCs w:val="18"/>
            <w:lang w:val="en-US"/>
            <w:rPrChange w:id="1741" w:author="Sina Furkan Özdemir" w:date="2021-09-20T17:27:00Z">
              <w:rPr>
                <w:sz w:val="20"/>
                <w:szCs w:val="18"/>
                <w:lang w:val="en-GB"/>
              </w:rPr>
            </w:rPrChange>
          </w:rPr>
          <w:delText xml:space="preserve">resulted </w:delText>
        </w:r>
        <w:r w:rsidRPr="0029563D" w:rsidDel="0063237A">
          <w:rPr>
            <w:sz w:val="20"/>
            <w:szCs w:val="18"/>
            <w:lang w:val="en-US"/>
            <w:rPrChange w:id="1742" w:author="Sina Furkan Özdemir" w:date="2021-09-20T17:27:00Z">
              <w:rPr>
                <w:sz w:val="20"/>
                <w:szCs w:val="18"/>
                <w:lang w:val="en-GB"/>
              </w:rPr>
            </w:rPrChange>
          </w:rPr>
          <w:delText xml:space="preserve">in a benchmark of </w:delText>
        </w:r>
        <w:r w:rsidR="00AC7F9F" w:rsidRPr="0029563D" w:rsidDel="0063237A">
          <w:rPr>
            <w:sz w:val="20"/>
            <w:szCs w:val="18"/>
            <w:lang w:val="en-US"/>
            <w:rPrChange w:id="1743" w:author="Sina Furkan Özdemir" w:date="2021-09-20T17:27:00Z">
              <w:rPr>
                <w:sz w:val="20"/>
                <w:szCs w:val="18"/>
                <w:lang w:val="en-GB"/>
              </w:rPr>
            </w:rPrChange>
          </w:rPr>
          <w:delText xml:space="preserve">1,510,064 </w:delText>
        </w:r>
        <w:r w:rsidRPr="0029563D" w:rsidDel="0063237A">
          <w:rPr>
            <w:sz w:val="20"/>
            <w:szCs w:val="18"/>
            <w:lang w:val="en-US"/>
            <w:rPrChange w:id="1744" w:author="Sina Furkan Özdemir" w:date="2021-09-20T17:27:00Z">
              <w:rPr>
                <w:sz w:val="20"/>
                <w:szCs w:val="18"/>
                <w:lang w:val="en-GB"/>
              </w:rPr>
            </w:rPrChange>
          </w:rPr>
          <w:delText xml:space="preserve">tweets. To approximate </w:delText>
        </w:r>
        <w:r w:rsidR="00582374" w:rsidRPr="0029563D" w:rsidDel="0063237A">
          <w:rPr>
            <w:sz w:val="20"/>
            <w:szCs w:val="18"/>
            <w:lang w:val="en-US"/>
            <w:rPrChange w:id="1745" w:author="Sina Furkan Özdemir" w:date="2021-09-20T17:27:00Z">
              <w:rPr>
                <w:sz w:val="20"/>
                <w:szCs w:val="18"/>
                <w:lang w:val="en-GB"/>
              </w:rPr>
            </w:rPrChange>
          </w:rPr>
          <w:delText xml:space="preserve">the social media communication </w:delText>
        </w:r>
        <w:r w:rsidRPr="0029563D" w:rsidDel="0063237A">
          <w:rPr>
            <w:sz w:val="20"/>
            <w:szCs w:val="18"/>
            <w:lang w:val="en-US"/>
            <w:rPrChange w:id="1746" w:author="Sina Furkan Özdemir" w:date="2021-09-20T17:27:00Z">
              <w:rPr>
                <w:sz w:val="20"/>
                <w:szCs w:val="18"/>
                <w:lang w:val="en-GB"/>
              </w:rPr>
            </w:rPrChange>
          </w:rPr>
          <w:delText>of international organizations</w:delText>
        </w:r>
        <w:r w:rsidR="00AE1460" w:rsidRPr="0029563D" w:rsidDel="0063237A">
          <w:rPr>
            <w:sz w:val="20"/>
            <w:szCs w:val="18"/>
            <w:lang w:val="en-US"/>
            <w:rPrChange w:id="1747" w:author="Sina Furkan Özdemir" w:date="2021-09-20T17:27:00Z">
              <w:rPr>
                <w:sz w:val="20"/>
                <w:szCs w:val="18"/>
                <w:lang w:val="en-GB"/>
              </w:rPr>
            </w:rPrChange>
          </w:rPr>
          <w:delText xml:space="preserve"> (IOs)</w:delText>
        </w:r>
        <w:r w:rsidRPr="0029563D" w:rsidDel="0063237A">
          <w:rPr>
            <w:sz w:val="20"/>
            <w:szCs w:val="18"/>
            <w:lang w:val="en-US"/>
            <w:rPrChange w:id="1748" w:author="Sina Furkan Özdemir" w:date="2021-09-20T17:27:00Z">
              <w:rPr>
                <w:sz w:val="20"/>
                <w:szCs w:val="18"/>
                <w:lang w:val="en-GB"/>
              </w:rPr>
            </w:rPrChange>
          </w:rPr>
          <w:delText xml:space="preserve">, we </w:delText>
        </w:r>
        <w:r w:rsidR="00582374" w:rsidRPr="0029563D" w:rsidDel="0063237A">
          <w:rPr>
            <w:sz w:val="20"/>
            <w:szCs w:val="18"/>
            <w:lang w:val="en-US"/>
            <w:rPrChange w:id="1749" w:author="Sina Furkan Özdemir" w:date="2021-09-20T17:27:00Z">
              <w:rPr>
                <w:sz w:val="20"/>
                <w:szCs w:val="18"/>
                <w:lang w:val="en-GB"/>
              </w:rPr>
            </w:rPrChange>
          </w:rPr>
          <w:delText xml:space="preserve">first </w:delText>
        </w:r>
        <w:r w:rsidRPr="0029563D" w:rsidDel="0063237A">
          <w:rPr>
            <w:sz w:val="20"/>
            <w:szCs w:val="18"/>
            <w:lang w:val="en-US"/>
            <w:rPrChange w:id="1750" w:author="Sina Furkan Özdemir" w:date="2021-09-20T17:27:00Z">
              <w:rPr>
                <w:sz w:val="20"/>
                <w:szCs w:val="18"/>
                <w:lang w:val="en-GB"/>
              </w:rPr>
            </w:rPrChange>
          </w:rPr>
          <w:delText>identified IOs that have a</w:delText>
        </w:r>
        <w:r w:rsidR="001B53FB" w:rsidRPr="0029563D" w:rsidDel="0063237A">
          <w:rPr>
            <w:sz w:val="20"/>
            <w:szCs w:val="18"/>
            <w:lang w:val="en-US"/>
            <w:rPrChange w:id="1751" w:author="Sina Furkan Özdemir" w:date="2021-09-20T17:27:00Z">
              <w:rPr>
                <w:sz w:val="20"/>
                <w:szCs w:val="18"/>
                <w:lang w:val="en-GB"/>
              </w:rPr>
            </w:rPrChange>
          </w:rPr>
          <w:delText xml:space="preserve"> similar</w:delText>
        </w:r>
        <w:r w:rsidRPr="0029563D" w:rsidDel="0063237A">
          <w:rPr>
            <w:sz w:val="20"/>
            <w:szCs w:val="18"/>
            <w:lang w:val="en-US"/>
            <w:rPrChange w:id="1752" w:author="Sina Furkan Özdemir" w:date="2021-09-20T17:27:00Z">
              <w:rPr>
                <w:sz w:val="20"/>
                <w:szCs w:val="18"/>
                <w:lang w:val="en-GB"/>
              </w:rPr>
            </w:rPrChange>
          </w:rPr>
          <w:delText xml:space="preserve"> policy scope as the EU, picking organizations that </w:delText>
        </w:r>
        <w:r w:rsidR="004A21DD" w:rsidRPr="0029563D" w:rsidDel="0063237A">
          <w:rPr>
            <w:sz w:val="20"/>
            <w:szCs w:val="18"/>
            <w:lang w:val="en-US"/>
            <w:rPrChange w:id="1753" w:author="Sina Furkan Özdemir" w:date="2021-09-20T17:27:00Z">
              <w:rPr>
                <w:sz w:val="20"/>
                <w:szCs w:val="18"/>
                <w:lang w:val="en-GB"/>
              </w:rPr>
            </w:rPrChange>
          </w:rPr>
          <w:delText>were within</w:delText>
        </w:r>
        <w:r w:rsidRPr="0029563D" w:rsidDel="0063237A">
          <w:rPr>
            <w:sz w:val="20"/>
            <w:szCs w:val="18"/>
            <w:lang w:val="en-US"/>
            <w:rPrChange w:id="1754" w:author="Sina Furkan Özdemir" w:date="2021-09-20T17:27:00Z">
              <w:rPr>
                <w:sz w:val="20"/>
                <w:szCs w:val="18"/>
                <w:lang w:val="en-GB"/>
              </w:rPr>
            </w:rPrChange>
          </w:rPr>
          <w:delText xml:space="preserve"> one standard deviation </w:delText>
        </w:r>
        <w:r w:rsidR="004A21DD" w:rsidRPr="0029563D" w:rsidDel="0063237A">
          <w:rPr>
            <w:sz w:val="20"/>
            <w:szCs w:val="18"/>
            <w:lang w:val="en-US"/>
            <w:rPrChange w:id="1755" w:author="Sina Furkan Özdemir" w:date="2021-09-20T17:27:00Z">
              <w:rPr>
                <w:sz w:val="20"/>
                <w:szCs w:val="18"/>
                <w:lang w:val="en-GB"/>
              </w:rPr>
            </w:rPrChange>
          </w:rPr>
          <w:delText xml:space="preserve">of </w:delText>
        </w:r>
        <w:r w:rsidRPr="0029563D" w:rsidDel="0063237A">
          <w:rPr>
            <w:sz w:val="20"/>
            <w:szCs w:val="18"/>
            <w:lang w:val="en-US"/>
            <w:rPrChange w:id="1756" w:author="Sina Furkan Özdemir" w:date="2021-09-20T17:27:00Z">
              <w:rPr>
                <w:sz w:val="20"/>
                <w:szCs w:val="18"/>
                <w:lang w:val="en-GB"/>
              </w:rPr>
            </w:rPrChange>
          </w:rPr>
          <w:delText xml:space="preserve">the EU with regard to the number of policy areas as provided in </w:delText>
        </w:r>
        <w:r w:rsidR="00491C74" w:rsidRPr="0029563D" w:rsidDel="0063237A">
          <w:rPr>
            <w:sz w:val="20"/>
            <w:szCs w:val="18"/>
            <w:lang w:val="en-US"/>
            <w:rPrChange w:id="1757" w:author="Sina Furkan Özdemir" w:date="2021-09-20T17:27:00Z">
              <w:rPr>
                <w:sz w:val="20"/>
                <w:szCs w:val="18"/>
                <w:lang w:val="en-GB"/>
              </w:rPr>
            </w:rPrChange>
          </w:rPr>
          <w:delText xml:space="preserve">The Measure of International Authority </w:delText>
        </w:r>
        <w:r w:rsidR="004A21DD" w:rsidRPr="0029563D" w:rsidDel="0063237A">
          <w:rPr>
            <w:sz w:val="20"/>
            <w:szCs w:val="18"/>
            <w:lang w:val="en-US"/>
            <w:rPrChange w:id="1758" w:author="Sina Furkan Özdemir" w:date="2021-09-20T17:27:00Z">
              <w:rPr>
                <w:sz w:val="20"/>
                <w:szCs w:val="18"/>
                <w:lang w:val="en-GB"/>
              </w:rPr>
            </w:rPrChange>
          </w:rPr>
          <w:delText>(</w:delText>
        </w:r>
        <w:r w:rsidRPr="0029563D" w:rsidDel="0063237A">
          <w:rPr>
            <w:sz w:val="20"/>
            <w:szCs w:val="18"/>
            <w:lang w:val="en-US"/>
            <w:rPrChange w:id="1759" w:author="Sina Furkan Özdemir" w:date="2021-09-20T17:27:00Z">
              <w:rPr>
                <w:sz w:val="20"/>
                <w:szCs w:val="18"/>
                <w:lang w:val="en-GB"/>
              </w:rPr>
            </w:rPrChange>
          </w:rPr>
          <w:delText>MIA</w:delText>
        </w:r>
        <w:r w:rsidR="004A21DD" w:rsidRPr="0029563D" w:rsidDel="0063237A">
          <w:rPr>
            <w:sz w:val="20"/>
            <w:szCs w:val="18"/>
            <w:lang w:val="en-US"/>
            <w:rPrChange w:id="1760" w:author="Sina Furkan Özdemir" w:date="2021-09-20T17:27:00Z">
              <w:rPr>
                <w:sz w:val="20"/>
                <w:szCs w:val="18"/>
                <w:lang w:val="en-GB"/>
              </w:rPr>
            </w:rPrChange>
          </w:rPr>
          <w:delText>)</w:delText>
        </w:r>
        <w:r w:rsidRPr="0029563D" w:rsidDel="0063237A">
          <w:rPr>
            <w:sz w:val="20"/>
            <w:szCs w:val="18"/>
            <w:lang w:val="en-US"/>
            <w:rPrChange w:id="1761" w:author="Sina Furkan Özdemir" w:date="2021-09-20T17:27:00Z">
              <w:rPr>
                <w:sz w:val="20"/>
                <w:szCs w:val="18"/>
                <w:lang w:val="en-GB"/>
              </w:rPr>
            </w:rPrChange>
          </w:rPr>
          <w:delText xml:space="preserve"> data set </w:delText>
        </w:r>
        <w:r w:rsidRPr="0029563D" w:rsidDel="0063237A">
          <w:rPr>
            <w:sz w:val="20"/>
            <w:szCs w:val="18"/>
            <w:lang w:val="en-US"/>
            <w:rPrChange w:id="1762" w:author="Sina Furkan Özdemir" w:date="2021-09-20T17:27:00Z">
              <w:rPr>
                <w:sz w:val="20"/>
                <w:szCs w:val="18"/>
                <w:lang w:val="en-GB"/>
              </w:rPr>
            </w:rPrChange>
          </w:rPr>
          <w:fldChar w:fldCharType="begin"/>
        </w:r>
        <w:r w:rsidR="00897810" w:rsidRPr="0029563D" w:rsidDel="0063237A">
          <w:rPr>
            <w:sz w:val="20"/>
            <w:szCs w:val="18"/>
            <w:lang w:val="en-US"/>
            <w:rPrChange w:id="1763" w:author="Sina Furkan Özdemir" w:date="2021-09-20T17:27:00Z">
              <w:rPr>
                <w:sz w:val="20"/>
                <w:szCs w:val="18"/>
                <w:lang w:val="en-GB"/>
              </w:rPr>
            </w:rPrChange>
          </w:rPr>
          <w:del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r w:rsidRPr="0029563D" w:rsidDel="0063237A">
          <w:rPr>
            <w:sz w:val="20"/>
            <w:szCs w:val="18"/>
            <w:lang w:val="en-US"/>
            <w:rPrChange w:id="1764" w:author="Sina Furkan Özdemir" w:date="2021-09-20T17:27:00Z">
              <w:rPr>
                <w:sz w:val="20"/>
                <w:szCs w:val="18"/>
                <w:lang w:val="en-GB"/>
              </w:rPr>
            </w:rPrChange>
          </w:rPr>
          <w:fldChar w:fldCharType="separate"/>
        </w:r>
        <w:r w:rsidR="000A0D2D" w:rsidRPr="0029563D" w:rsidDel="0063237A">
          <w:rPr>
            <w:rFonts w:cs="Calibri"/>
            <w:sz w:val="20"/>
            <w:szCs w:val="24"/>
            <w:lang w:val="en-US"/>
            <w:rPrChange w:id="1765" w:author="Sina Furkan Özdemir" w:date="2021-09-20T17:27:00Z">
              <w:rPr>
                <w:rFonts w:cs="Calibri"/>
                <w:sz w:val="20"/>
                <w:szCs w:val="24"/>
                <w:lang w:val="en-GB"/>
              </w:rPr>
            </w:rPrChange>
          </w:rPr>
          <w:delText xml:space="preserve">(Hooghe </w:delText>
        </w:r>
        <w:r w:rsidR="000A0D2D" w:rsidRPr="0029563D" w:rsidDel="0063237A">
          <w:rPr>
            <w:rFonts w:cs="Calibri"/>
            <w:i/>
            <w:iCs/>
            <w:sz w:val="20"/>
            <w:szCs w:val="24"/>
            <w:lang w:val="en-US"/>
            <w:rPrChange w:id="1766"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767" w:author="Sina Furkan Özdemir" w:date="2021-09-20T17:27:00Z">
              <w:rPr>
                <w:rFonts w:cs="Calibri"/>
                <w:sz w:val="20"/>
                <w:szCs w:val="24"/>
                <w:lang w:val="en-GB"/>
              </w:rPr>
            </w:rPrChange>
          </w:rPr>
          <w:delText xml:space="preserve"> 2017)</w:delText>
        </w:r>
        <w:r w:rsidRPr="0029563D" w:rsidDel="0063237A">
          <w:rPr>
            <w:sz w:val="20"/>
            <w:szCs w:val="18"/>
            <w:lang w:val="en-US"/>
            <w:rPrChange w:id="1768" w:author="Sina Furkan Özdemir" w:date="2021-09-20T17:27:00Z">
              <w:rPr>
                <w:sz w:val="20"/>
                <w:szCs w:val="18"/>
                <w:lang w:val="en-GB"/>
              </w:rPr>
            </w:rPrChange>
          </w:rPr>
          <w:fldChar w:fldCharType="end"/>
        </w:r>
        <w:r w:rsidRPr="0029563D" w:rsidDel="0063237A">
          <w:rPr>
            <w:sz w:val="20"/>
            <w:szCs w:val="18"/>
            <w:lang w:val="en-US"/>
            <w:rPrChange w:id="1769" w:author="Sina Furkan Özdemir" w:date="2021-09-20T17:27:00Z">
              <w:rPr>
                <w:sz w:val="20"/>
                <w:szCs w:val="18"/>
                <w:lang w:val="en-GB"/>
              </w:rPr>
            </w:rPrChange>
          </w:rPr>
          <w:delText xml:space="preserve">. We identified their Twitter accounts </w:delText>
        </w:r>
        <w:r w:rsidR="00491C74" w:rsidRPr="0029563D" w:rsidDel="0063237A">
          <w:rPr>
            <w:sz w:val="20"/>
            <w:szCs w:val="18"/>
            <w:lang w:val="en-US"/>
            <w:rPrChange w:id="1770" w:author="Sina Furkan Özdemir" w:date="2021-09-20T17:27:00Z">
              <w:rPr>
                <w:sz w:val="20"/>
                <w:szCs w:val="18"/>
                <w:lang w:val="en-GB"/>
              </w:rPr>
            </w:rPrChange>
          </w:rPr>
          <w:delText>via</w:delText>
        </w:r>
        <w:r w:rsidR="004A21DD" w:rsidRPr="0029563D" w:rsidDel="0063237A">
          <w:rPr>
            <w:sz w:val="20"/>
            <w:szCs w:val="18"/>
            <w:lang w:val="en-US"/>
            <w:rPrChange w:id="1771" w:author="Sina Furkan Özdemir" w:date="2021-09-20T17:27:00Z">
              <w:rPr>
                <w:sz w:val="20"/>
                <w:szCs w:val="18"/>
                <w:lang w:val="en-GB"/>
              </w:rPr>
            </w:rPrChange>
          </w:rPr>
          <w:delText xml:space="preserve"> </w:delText>
        </w:r>
        <w:r w:rsidRPr="0029563D" w:rsidDel="0063237A">
          <w:rPr>
            <w:sz w:val="20"/>
            <w:szCs w:val="18"/>
            <w:lang w:val="en-US"/>
            <w:rPrChange w:id="1772" w:author="Sina Furkan Özdemir" w:date="2021-09-20T17:27:00Z">
              <w:rPr>
                <w:sz w:val="20"/>
                <w:szCs w:val="18"/>
                <w:lang w:val="en-GB"/>
              </w:rPr>
            </w:rPrChange>
          </w:rPr>
          <w:delText xml:space="preserve">the list collected and kindly shared by Matthias Ecker-Erhardt </w:delText>
        </w:r>
        <w:r w:rsidRPr="0029563D" w:rsidDel="0063237A">
          <w:rPr>
            <w:sz w:val="20"/>
            <w:szCs w:val="18"/>
            <w:lang w:val="en-US"/>
            <w:rPrChange w:id="1773" w:author="Sina Furkan Özdemir" w:date="2021-09-20T17:27:00Z">
              <w:rPr>
                <w:sz w:val="20"/>
                <w:szCs w:val="18"/>
                <w:lang w:val="en-GB"/>
              </w:rPr>
            </w:rPrChange>
          </w:rPr>
          <w:fldChar w:fldCharType="begin"/>
        </w:r>
        <w:r w:rsidR="00897810" w:rsidRPr="0029563D" w:rsidDel="0063237A">
          <w:rPr>
            <w:sz w:val="20"/>
            <w:szCs w:val="18"/>
            <w:lang w:val="en-US"/>
            <w:rPrChange w:id="1774" w:author="Sina Furkan Özdemir" w:date="2021-09-20T17:27:00Z">
              <w:rPr>
                <w:sz w:val="20"/>
                <w:szCs w:val="18"/>
                <w:lang w:val="en-GB"/>
              </w:rPr>
            </w:rPrChange>
          </w:rPr>
          <w:del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delInstrText>
        </w:r>
        <w:r w:rsidRPr="0029563D" w:rsidDel="0063237A">
          <w:rPr>
            <w:sz w:val="20"/>
            <w:szCs w:val="18"/>
            <w:lang w:val="en-US"/>
            <w:rPrChange w:id="1775" w:author="Sina Furkan Özdemir" w:date="2021-09-20T17:27:00Z">
              <w:rPr>
                <w:sz w:val="20"/>
                <w:szCs w:val="18"/>
                <w:lang w:val="en-GB"/>
              </w:rPr>
            </w:rPrChange>
          </w:rPr>
          <w:fldChar w:fldCharType="separate"/>
        </w:r>
        <w:r w:rsidR="00630732" w:rsidRPr="0029563D" w:rsidDel="0063237A">
          <w:rPr>
            <w:rFonts w:cs="Calibri"/>
            <w:sz w:val="20"/>
            <w:lang w:val="en-US"/>
            <w:rPrChange w:id="1776" w:author="Sina Furkan Özdemir" w:date="2021-09-20T17:27:00Z">
              <w:rPr>
                <w:rFonts w:cs="Calibri"/>
                <w:sz w:val="20"/>
              </w:rPr>
            </w:rPrChange>
          </w:rPr>
          <w:delText>(2020; full list in Appendix A3)</w:delText>
        </w:r>
        <w:r w:rsidRPr="0029563D" w:rsidDel="0063237A">
          <w:rPr>
            <w:sz w:val="20"/>
            <w:szCs w:val="18"/>
            <w:lang w:val="en-US"/>
            <w:rPrChange w:id="1777" w:author="Sina Furkan Özdemir" w:date="2021-09-20T17:27:00Z">
              <w:rPr>
                <w:sz w:val="20"/>
                <w:szCs w:val="18"/>
                <w:lang w:val="en-GB"/>
              </w:rPr>
            </w:rPrChange>
          </w:rPr>
          <w:fldChar w:fldCharType="end"/>
        </w:r>
        <w:r w:rsidRPr="0029563D" w:rsidDel="0063237A">
          <w:rPr>
            <w:sz w:val="20"/>
            <w:szCs w:val="18"/>
            <w:lang w:val="en-US"/>
            <w:rPrChange w:id="1778" w:author="Sina Furkan Özdemir" w:date="2021-09-20T17:27:00Z">
              <w:rPr>
                <w:sz w:val="20"/>
                <w:szCs w:val="18"/>
                <w:lang w:val="en-GB"/>
              </w:rPr>
            </w:rPrChange>
          </w:rPr>
          <w:delText xml:space="preserve">. This </w:delText>
        </w:r>
        <w:r w:rsidR="004A21DD" w:rsidRPr="0029563D" w:rsidDel="0063237A">
          <w:rPr>
            <w:sz w:val="20"/>
            <w:szCs w:val="18"/>
            <w:lang w:val="en-US"/>
            <w:rPrChange w:id="1779" w:author="Sina Furkan Özdemir" w:date="2021-09-20T17:27:00Z">
              <w:rPr>
                <w:sz w:val="20"/>
                <w:szCs w:val="18"/>
                <w:lang w:val="en-GB"/>
              </w:rPr>
            </w:rPrChange>
          </w:rPr>
          <w:delText xml:space="preserve">resulted </w:delText>
        </w:r>
        <w:r w:rsidRPr="0029563D" w:rsidDel="0063237A">
          <w:rPr>
            <w:sz w:val="20"/>
            <w:szCs w:val="18"/>
            <w:lang w:val="en-US"/>
            <w:rPrChange w:id="1780" w:author="Sina Furkan Özdemir" w:date="2021-09-20T17:27:00Z">
              <w:rPr>
                <w:sz w:val="20"/>
                <w:szCs w:val="18"/>
                <w:lang w:val="en-GB"/>
              </w:rPr>
            </w:rPrChange>
          </w:rPr>
          <w:delText>in 55 accounts for which we could collect 294,219 tweets for our final benchmark.</w:delText>
        </w:r>
        <w:r w:rsidR="00582374" w:rsidRPr="0029563D" w:rsidDel="0063237A">
          <w:rPr>
            <w:sz w:val="20"/>
            <w:szCs w:val="18"/>
            <w:lang w:val="en-US"/>
            <w:rPrChange w:id="1781" w:author="Sina Furkan Özdemir" w:date="2021-09-20T17:27:00Z">
              <w:rPr>
                <w:sz w:val="20"/>
                <w:szCs w:val="18"/>
                <w:lang w:val="en-GB"/>
              </w:rPr>
            </w:rPrChange>
          </w:rPr>
          <w:delText xml:space="preserve"> </w:delText>
        </w:r>
        <w:r w:rsidR="00FC6904" w:rsidRPr="0029563D" w:rsidDel="0063237A">
          <w:rPr>
            <w:sz w:val="20"/>
            <w:szCs w:val="20"/>
            <w:lang w:val="en-US"/>
            <w:rPrChange w:id="1782" w:author="Sina Furkan Özdemir" w:date="2021-09-20T17:27:00Z">
              <w:rPr>
                <w:sz w:val="20"/>
                <w:szCs w:val="20"/>
                <w:lang w:val="en-GB"/>
              </w:rPr>
            </w:rPrChange>
          </w:rPr>
          <w:fldChar w:fldCharType="begin"/>
        </w:r>
        <w:r w:rsidR="00FC6904" w:rsidRPr="0029563D" w:rsidDel="0063237A">
          <w:rPr>
            <w:sz w:val="20"/>
            <w:szCs w:val="20"/>
            <w:lang w:val="en-US"/>
            <w:rPrChange w:id="1783" w:author="Sina Furkan Özdemir" w:date="2021-09-20T17:27:00Z">
              <w:rPr>
                <w:sz w:val="20"/>
                <w:szCs w:val="20"/>
                <w:lang w:val="en-GB"/>
              </w:rPr>
            </w:rPrChange>
          </w:rPr>
          <w:delInstrText xml:space="preserve"> REF _Ref75262884 \h </w:delInstrText>
        </w:r>
        <w:r w:rsidR="00DB0C73" w:rsidRPr="0029563D" w:rsidDel="0063237A">
          <w:rPr>
            <w:sz w:val="20"/>
            <w:szCs w:val="20"/>
            <w:lang w:val="en-US"/>
            <w:rPrChange w:id="1784" w:author="Sina Furkan Özdemir" w:date="2021-09-20T17:27:00Z">
              <w:rPr>
                <w:sz w:val="20"/>
                <w:szCs w:val="20"/>
                <w:lang w:val="en-GB"/>
              </w:rPr>
            </w:rPrChange>
          </w:rPr>
          <w:delInstrText xml:space="preserve"> \* MERGEFORMAT </w:delInstrText>
        </w:r>
        <w:r w:rsidR="00FC6904" w:rsidRPr="0029563D" w:rsidDel="0063237A">
          <w:rPr>
            <w:sz w:val="20"/>
            <w:szCs w:val="20"/>
            <w:lang w:val="en-US"/>
            <w:rPrChange w:id="1785" w:author="Sina Furkan Özdemir" w:date="2021-09-20T17:27:00Z">
              <w:rPr>
                <w:sz w:val="20"/>
                <w:szCs w:val="20"/>
                <w:lang w:val="en-US"/>
              </w:rPr>
            </w:rPrChange>
          </w:rPr>
        </w:r>
        <w:r w:rsidR="00FC6904" w:rsidRPr="0029563D" w:rsidDel="0063237A">
          <w:rPr>
            <w:sz w:val="20"/>
            <w:szCs w:val="20"/>
            <w:lang w:val="en-US"/>
            <w:rPrChange w:id="1786" w:author="Sina Furkan Özdemir" w:date="2021-09-20T17:27:00Z">
              <w:rPr>
                <w:sz w:val="20"/>
                <w:szCs w:val="20"/>
                <w:lang w:val="en-GB"/>
              </w:rPr>
            </w:rPrChange>
          </w:rPr>
          <w:fldChar w:fldCharType="separate"/>
        </w:r>
        <w:r w:rsidR="009D58C1" w:rsidRPr="0029563D" w:rsidDel="0063237A">
          <w:rPr>
            <w:sz w:val="20"/>
            <w:szCs w:val="20"/>
            <w:lang w:val="en-US"/>
            <w:rPrChange w:id="1787" w:author="Sina Furkan Özdemir" w:date="2021-09-20T17:27:00Z">
              <w:rPr>
                <w:sz w:val="20"/>
                <w:szCs w:val="20"/>
                <w:lang w:val="en-GB"/>
              </w:rPr>
            </w:rPrChange>
          </w:rPr>
          <w:delText xml:space="preserve">Table </w:delText>
        </w:r>
        <w:r w:rsidR="009D58C1" w:rsidRPr="0029563D" w:rsidDel="0063237A">
          <w:rPr>
            <w:noProof/>
            <w:sz w:val="20"/>
            <w:szCs w:val="20"/>
            <w:lang w:val="en-US"/>
            <w:rPrChange w:id="1788" w:author="Sina Furkan Özdemir" w:date="2021-09-20T17:27:00Z">
              <w:rPr>
                <w:noProof/>
                <w:sz w:val="20"/>
                <w:szCs w:val="20"/>
                <w:lang w:val="en-GB"/>
              </w:rPr>
            </w:rPrChange>
          </w:rPr>
          <w:delText>1</w:delText>
        </w:r>
        <w:r w:rsidR="00FC6904" w:rsidRPr="0029563D" w:rsidDel="0063237A">
          <w:rPr>
            <w:sz w:val="20"/>
            <w:szCs w:val="20"/>
            <w:lang w:val="en-US"/>
            <w:rPrChange w:id="1789" w:author="Sina Furkan Özdemir" w:date="2021-09-20T17:27:00Z">
              <w:rPr>
                <w:sz w:val="20"/>
                <w:szCs w:val="20"/>
                <w:lang w:val="en-GB"/>
              </w:rPr>
            </w:rPrChange>
          </w:rPr>
          <w:fldChar w:fldCharType="end"/>
        </w:r>
        <w:r w:rsidR="00582374" w:rsidRPr="0029563D" w:rsidDel="0063237A">
          <w:rPr>
            <w:sz w:val="20"/>
            <w:szCs w:val="18"/>
            <w:lang w:val="en-US"/>
            <w:rPrChange w:id="1790" w:author="Sina Furkan Özdemir" w:date="2021-09-20T17:27:00Z">
              <w:rPr>
                <w:sz w:val="20"/>
                <w:szCs w:val="18"/>
                <w:lang w:val="en-GB"/>
              </w:rPr>
            </w:rPrChange>
          </w:rPr>
          <w:delText xml:space="preserve"> summarizes </w:delText>
        </w:r>
        <w:r w:rsidR="00CB7529" w:rsidRPr="0029563D" w:rsidDel="0063237A">
          <w:rPr>
            <w:sz w:val="20"/>
            <w:szCs w:val="18"/>
            <w:lang w:val="en-US"/>
            <w:rPrChange w:id="1791" w:author="Sina Furkan Özdemir" w:date="2021-09-20T17:27:00Z">
              <w:rPr>
                <w:sz w:val="20"/>
                <w:szCs w:val="18"/>
                <w:lang w:val="en-GB"/>
              </w:rPr>
            </w:rPrChange>
          </w:rPr>
          <w:delText xml:space="preserve">our tweet </w:delText>
        </w:r>
        <w:r w:rsidR="00A30420" w:rsidRPr="0029563D" w:rsidDel="0063237A">
          <w:rPr>
            <w:sz w:val="20"/>
            <w:szCs w:val="18"/>
            <w:lang w:val="en-US"/>
            <w:rPrChange w:id="1792" w:author="Sina Furkan Özdemir" w:date="2021-09-20T17:27:00Z">
              <w:rPr>
                <w:sz w:val="20"/>
                <w:szCs w:val="18"/>
                <w:lang w:val="en-GB"/>
              </w:rPr>
            </w:rPrChange>
          </w:rPr>
          <w:delText>populations</w:delText>
        </w:r>
        <w:r w:rsidR="00582374" w:rsidRPr="0029563D" w:rsidDel="0063237A">
          <w:rPr>
            <w:sz w:val="20"/>
            <w:szCs w:val="18"/>
            <w:lang w:val="en-US"/>
            <w:rPrChange w:id="1793" w:author="Sina Furkan Özdemir" w:date="2021-09-20T17:27:00Z">
              <w:rPr>
                <w:sz w:val="20"/>
                <w:szCs w:val="18"/>
                <w:lang w:val="en-GB"/>
              </w:rPr>
            </w:rPrChange>
          </w:rPr>
          <w:delText>.</w:delText>
        </w:r>
      </w:del>
    </w:p>
    <w:p w14:paraId="1B202702" w14:textId="33C12F92" w:rsidR="00582374" w:rsidRPr="0029563D" w:rsidDel="0063237A" w:rsidRDefault="00582374" w:rsidP="00A233EF">
      <w:pPr>
        <w:spacing w:before="120" w:after="0" w:line="240" w:lineRule="auto"/>
        <w:jc w:val="both"/>
        <w:rPr>
          <w:del w:id="1794" w:author="Sina Furkan Özdemir" w:date="2021-09-20T17:23:00Z"/>
          <w:sz w:val="20"/>
          <w:szCs w:val="18"/>
          <w:lang w:val="en-US"/>
          <w:rPrChange w:id="1795" w:author="Sina Furkan Özdemir" w:date="2021-09-20T17:27:00Z">
            <w:rPr>
              <w:del w:id="1796" w:author="Sina Furkan Özdemir" w:date="2021-09-20T17:23:00Z"/>
              <w:sz w:val="20"/>
              <w:szCs w:val="18"/>
              <w:lang w:val="en-GB"/>
            </w:rPr>
          </w:rPrChang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29563D" w:rsidDel="0063237A" w14:paraId="26CF203A" w14:textId="7529E194" w:rsidTr="00582374">
        <w:trPr>
          <w:tblCellSpacing w:w="15" w:type="dxa"/>
          <w:jc w:val="center"/>
          <w:del w:id="1797" w:author="Sina Furkan Özdemir" w:date="2021-09-20T17:23:00Z"/>
        </w:trPr>
        <w:tc>
          <w:tcPr>
            <w:tcW w:w="1940" w:type="dxa"/>
            <w:tcBorders>
              <w:top w:val="single" w:sz="4" w:space="0" w:color="auto"/>
              <w:bottom w:val="double" w:sz="4" w:space="0" w:color="auto"/>
            </w:tcBorders>
            <w:vAlign w:val="center"/>
            <w:hideMark/>
          </w:tcPr>
          <w:p w14:paraId="55672C87" w14:textId="70843105" w:rsidR="00582374" w:rsidRPr="0029563D" w:rsidDel="0063237A" w:rsidRDefault="00582374" w:rsidP="009C6D4B">
            <w:pPr>
              <w:keepNext/>
              <w:keepLines/>
              <w:spacing w:after="0" w:line="240" w:lineRule="auto"/>
              <w:jc w:val="both"/>
              <w:rPr>
                <w:del w:id="1798" w:author="Sina Furkan Özdemir" w:date="2021-09-20T17:23:00Z"/>
                <w:b/>
                <w:bCs/>
                <w:sz w:val="20"/>
                <w:szCs w:val="18"/>
                <w:lang w:val="en-US"/>
                <w:rPrChange w:id="1799" w:author="Sina Furkan Özdemir" w:date="2021-09-20T17:27:00Z">
                  <w:rPr>
                    <w:del w:id="1800" w:author="Sina Furkan Özdemir" w:date="2021-09-20T17:23:00Z"/>
                    <w:b/>
                    <w:bCs/>
                    <w:sz w:val="20"/>
                    <w:szCs w:val="18"/>
                    <w:lang w:val="en-GB"/>
                  </w:rPr>
                </w:rPrChange>
              </w:rPr>
            </w:pPr>
            <w:del w:id="1801" w:author="Sina Furkan Özdemir" w:date="2021-09-20T17:23:00Z">
              <w:r w:rsidRPr="0029563D" w:rsidDel="0063237A">
                <w:rPr>
                  <w:b/>
                  <w:bCs/>
                  <w:sz w:val="20"/>
                  <w:szCs w:val="18"/>
                  <w:lang w:val="en-US"/>
                  <w:rPrChange w:id="1802" w:author="Sina Furkan Özdemir" w:date="2021-09-20T17:27:00Z">
                    <w:rPr>
                      <w:b/>
                      <w:bCs/>
                      <w:sz w:val="20"/>
                      <w:szCs w:val="18"/>
                      <w:lang w:val="en-GB"/>
                    </w:rPr>
                  </w:rPrChange>
                </w:rPr>
                <w:delText>Actor type</w:delText>
              </w:r>
            </w:del>
          </w:p>
        </w:tc>
        <w:tc>
          <w:tcPr>
            <w:tcW w:w="1955" w:type="dxa"/>
            <w:tcBorders>
              <w:top w:val="single" w:sz="4" w:space="0" w:color="auto"/>
              <w:bottom w:val="double" w:sz="4" w:space="0" w:color="auto"/>
            </w:tcBorders>
            <w:vAlign w:val="center"/>
            <w:hideMark/>
          </w:tcPr>
          <w:p w14:paraId="6DB3D3BE" w14:textId="793EA214" w:rsidR="00582374" w:rsidRPr="0029563D" w:rsidDel="0063237A" w:rsidRDefault="00582374" w:rsidP="009C6D4B">
            <w:pPr>
              <w:keepNext/>
              <w:keepLines/>
              <w:spacing w:after="0" w:line="240" w:lineRule="auto"/>
              <w:jc w:val="center"/>
              <w:rPr>
                <w:del w:id="1803" w:author="Sina Furkan Özdemir" w:date="2021-09-20T17:23:00Z"/>
                <w:b/>
                <w:bCs/>
                <w:sz w:val="20"/>
                <w:szCs w:val="18"/>
                <w:lang w:val="en-US"/>
                <w:rPrChange w:id="1804" w:author="Sina Furkan Özdemir" w:date="2021-09-20T17:27:00Z">
                  <w:rPr>
                    <w:del w:id="1805" w:author="Sina Furkan Özdemir" w:date="2021-09-20T17:23:00Z"/>
                    <w:b/>
                    <w:bCs/>
                    <w:sz w:val="20"/>
                    <w:szCs w:val="18"/>
                    <w:lang w:val="en-GB"/>
                  </w:rPr>
                </w:rPrChange>
              </w:rPr>
            </w:pPr>
            <w:del w:id="1806" w:author="Sina Furkan Özdemir" w:date="2021-09-20T17:23:00Z">
              <w:r w:rsidRPr="0029563D" w:rsidDel="0063237A">
                <w:rPr>
                  <w:b/>
                  <w:bCs/>
                  <w:sz w:val="20"/>
                  <w:szCs w:val="18"/>
                  <w:lang w:val="en-US"/>
                  <w:rPrChange w:id="1807" w:author="Sina Furkan Özdemir" w:date="2021-09-20T17:27:00Z">
                    <w:rPr>
                      <w:b/>
                      <w:bCs/>
                      <w:sz w:val="20"/>
                      <w:szCs w:val="18"/>
                      <w:lang w:val="en-GB"/>
                    </w:rPr>
                  </w:rPrChange>
                </w:rPr>
                <w:delText xml:space="preserve">Twitter </w:delText>
              </w:r>
              <w:r w:rsidRPr="0029563D" w:rsidDel="0063237A">
                <w:rPr>
                  <w:b/>
                  <w:bCs/>
                  <w:sz w:val="20"/>
                  <w:szCs w:val="18"/>
                  <w:lang w:val="en-US"/>
                  <w:rPrChange w:id="1808" w:author="Sina Furkan Özdemir" w:date="2021-09-20T17:27:00Z">
                    <w:rPr>
                      <w:b/>
                      <w:bCs/>
                      <w:sz w:val="20"/>
                      <w:szCs w:val="18"/>
                      <w:lang w:val="en-GB"/>
                    </w:rPr>
                  </w:rPrChange>
                </w:rPr>
                <w:br/>
                <w:delText>accounts</w:delText>
              </w:r>
            </w:del>
          </w:p>
        </w:tc>
        <w:tc>
          <w:tcPr>
            <w:tcW w:w="1089" w:type="dxa"/>
            <w:tcBorders>
              <w:top w:val="single" w:sz="4" w:space="0" w:color="auto"/>
              <w:bottom w:val="double" w:sz="4" w:space="0" w:color="auto"/>
            </w:tcBorders>
            <w:vAlign w:val="center"/>
          </w:tcPr>
          <w:p w14:paraId="1F128119" w14:textId="1D984208" w:rsidR="00582374" w:rsidRPr="0029563D" w:rsidDel="0063237A" w:rsidRDefault="00582374" w:rsidP="009C6D4B">
            <w:pPr>
              <w:keepNext/>
              <w:keepLines/>
              <w:spacing w:after="0" w:line="240" w:lineRule="auto"/>
              <w:jc w:val="center"/>
              <w:rPr>
                <w:del w:id="1809" w:author="Sina Furkan Özdemir" w:date="2021-09-20T17:23:00Z"/>
                <w:b/>
                <w:bCs/>
                <w:sz w:val="20"/>
                <w:szCs w:val="18"/>
                <w:lang w:val="en-US"/>
                <w:rPrChange w:id="1810" w:author="Sina Furkan Özdemir" w:date="2021-09-20T17:27:00Z">
                  <w:rPr>
                    <w:del w:id="1811" w:author="Sina Furkan Özdemir" w:date="2021-09-20T17:23:00Z"/>
                    <w:b/>
                    <w:bCs/>
                    <w:sz w:val="20"/>
                    <w:szCs w:val="18"/>
                    <w:lang w:val="en-GB"/>
                  </w:rPr>
                </w:rPrChange>
              </w:rPr>
            </w:pPr>
            <w:del w:id="1812" w:author="Sina Furkan Özdemir" w:date="2021-09-20T17:23:00Z">
              <w:r w:rsidRPr="0029563D" w:rsidDel="0063237A">
                <w:rPr>
                  <w:b/>
                  <w:bCs/>
                  <w:sz w:val="20"/>
                  <w:szCs w:val="18"/>
                  <w:lang w:val="en-US"/>
                  <w:rPrChange w:id="1813" w:author="Sina Furkan Özdemir" w:date="2021-09-20T17:27:00Z">
                    <w:rPr>
                      <w:b/>
                      <w:bCs/>
                      <w:sz w:val="20"/>
                      <w:szCs w:val="18"/>
                      <w:lang w:val="en-GB"/>
                    </w:rPr>
                  </w:rPrChange>
                </w:rPr>
                <w:delText>Tweets</w:delText>
              </w:r>
            </w:del>
          </w:p>
        </w:tc>
      </w:tr>
      <w:tr w:rsidR="00582374" w:rsidRPr="0029563D" w:rsidDel="0063237A" w14:paraId="055D313A" w14:textId="0DFDC870" w:rsidTr="00582374">
        <w:trPr>
          <w:tblCellSpacing w:w="15" w:type="dxa"/>
          <w:jc w:val="center"/>
          <w:del w:id="1814" w:author="Sina Furkan Özdemir" w:date="2021-09-20T17:23:00Z"/>
        </w:trPr>
        <w:tc>
          <w:tcPr>
            <w:tcW w:w="1940" w:type="dxa"/>
            <w:vAlign w:val="center"/>
            <w:hideMark/>
          </w:tcPr>
          <w:p w14:paraId="1F7A96C7" w14:textId="75E2B237" w:rsidR="00582374" w:rsidRPr="0029563D" w:rsidDel="0063237A" w:rsidRDefault="00582374" w:rsidP="009C6D4B">
            <w:pPr>
              <w:keepNext/>
              <w:keepLines/>
              <w:spacing w:after="0" w:line="240" w:lineRule="auto"/>
              <w:jc w:val="both"/>
              <w:rPr>
                <w:del w:id="1815" w:author="Sina Furkan Özdemir" w:date="2021-09-20T17:23:00Z"/>
                <w:sz w:val="20"/>
                <w:szCs w:val="18"/>
                <w:lang w:val="en-US"/>
                <w:rPrChange w:id="1816" w:author="Sina Furkan Özdemir" w:date="2021-09-20T17:27:00Z">
                  <w:rPr>
                    <w:del w:id="1817" w:author="Sina Furkan Özdemir" w:date="2021-09-20T17:23:00Z"/>
                    <w:sz w:val="20"/>
                    <w:szCs w:val="18"/>
                    <w:lang w:val="en-GB"/>
                  </w:rPr>
                </w:rPrChange>
              </w:rPr>
            </w:pPr>
            <w:del w:id="1818" w:author="Sina Furkan Özdemir" w:date="2021-09-20T17:23:00Z">
              <w:r w:rsidRPr="0029563D" w:rsidDel="0063237A">
                <w:rPr>
                  <w:sz w:val="20"/>
                  <w:szCs w:val="18"/>
                  <w:lang w:val="en-US"/>
                  <w:rPrChange w:id="1819" w:author="Sina Furkan Özdemir" w:date="2021-09-20T17:27:00Z">
                    <w:rPr>
                      <w:sz w:val="20"/>
                      <w:szCs w:val="18"/>
                      <w:lang w:val="en-GB"/>
                    </w:rPr>
                  </w:rPrChange>
                </w:rPr>
                <w:delText>EU (inst. account)</w:delText>
              </w:r>
            </w:del>
          </w:p>
        </w:tc>
        <w:tc>
          <w:tcPr>
            <w:tcW w:w="1955" w:type="dxa"/>
            <w:vAlign w:val="center"/>
            <w:hideMark/>
          </w:tcPr>
          <w:p w14:paraId="6B610DD9" w14:textId="54A6368A" w:rsidR="00582374" w:rsidRPr="0029563D" w:rsidDel="0063237A" w:rsidRDefault="00582374" w:rsidP="009C6D4B">
            <w:pPr>
              <w:keepNext/>
              <w:keepLines/>
              <w:spacing w:after="0" w:line="240" w:lineRule="auto"/>
              <w:jc w:val="center"/>
              <w:rPr>
                <w:del w:id="1820" w:author="Sina Furkan Özdemir" w:date="2021-09-20T17:23:00Z"/>
                <w:sz w:val="20"/>
                <w:szCs w:val="18"/>
                <w:lang w:val="en-US"/>
                <w:rPrChange w:id="1821" w:author="Sina Furkan Özdemir" w:date="2021-09-20T17:27:00Z">
                  <w:rPr>
                    <w:del w:id="1822" w:author="Sina Furkan Özdemir" w:date="2021-09-20T17:23:00Z"/>
                    <w:sz w:val="20"/>
                    <w:szCs w:val="18"/>
                    <w:lang w:val="en-GB"/>
                  </w:rPr>
                </w:rPrChange>
              </w:rPr>
            </w:pPr>
            <w:del w:id="1823" w:author="Sina Furkan Özdemir" w:date="2021-09-20T17:23:00Z">
              <w:r w:rsidRPr="0029563D" w:rsidDel="0063237A">
                <w:rPr>
                  <w:sz w:val="20"/>
                  <w:szCs w:val="18"/>
                  <w:lang w:val="en-US"/>
                  <w:rPrChange w:id="1824" w:author="Sina Furkan Özdemir" w:date="2021-09-20T17:27:00Z">
                    <w:rPr>
                      <w:sz w:val="20"/>
                      <w:szCs w:val="18"/>
                      <w:lang w:val="en-GB"/>
                    </w:rPr>
                  </w:rPrChange>
                </w:rPr>
                <w:delText>70</w:delText>
              </w:r>
            </w:del>
          </w:p>
        </w:tc>
        <w:tc>
          <w:tcPr>
            <w:tcW w:w="1089" w:type="dxa"/>
            <w:vAlign w:val="center"/>
          </w:tcPr>
          <w:p w14:paraId="31BA30DE" w14:textId="693E16CE" w:rsidR="00582374" w:rsidRPr="0029563D" w:rsidDel="0063237A" w:rsidRDefault="00582374" w:rsidP="009C6D4B">
            <w:pPr>
              <w:keepNext/>
              <w:keepLines/>
              <w:spacing w:after="0" w:line="240" w:lineRule="auto"/>
              <w:jc w:val="center"/>
              <w:rPr>
                <w:del w:id="1825" w:author="Sina Furkan Özdemir" w:date="2021-09-20T17:23:00Z"/>
                <w:sz w:val="20"/>
                <w:szCs w:val="18"/>
                <w:lang w:val="en-US"/>
                <w:rPrChange w:id="1826" w:author="Sina Furkan Özdemir" w:date="2021-09-20T17:27:00Z">
                  <w:rPr>
                    <w:del w:id="1827" w:author="Sina Furkan Özdemir" w:date="2021-09-20T17:23:00Z"/>
                    <w:sz w:val="20"/>
                    <w:szCs w:val="18"/>
                    <w:lang w:val="en-GB"/>
                  </w:rPr>
                </w:rPrChange>
              </w:rPr>
            </w:pPr>
            <w:del w:id="1828" w:author="Sina Furkan Özdemir" w:date="2021-09-20T17:23:00Z">
              <w:r w:rsidRPr="0029563D" w:rsidDel="0063237A">
                <w:rPr>
                  <w:sz w:val="20"/>
                  <w:szCs w:val="18"/>
                  <w:lang w:val="en-US"/>
                  <w:rPrChange w:id="1829" w:author="Sina Furkan Özdemir" w:date="2021-09-20T17:27:00Z">
                    <w:rPr>
                      <w:sz w:val="20"/>
                      <w:szCs w:val="18"/>
                      <w:lang w:val="en-GB"/>
                    </w:rPr>
                  </w:rPrChange>
                </w:rPr>
                <w:delText>789,006</w:delText>
              </w:r>
            </w:del>
          </w:p>
        </w:tc>
      </w:tr>
      <w:tr w:rsidR="00582374" w:rsidRPr="0029563D" w:rsidDel="0063237A" w14:paraId="3599B6F3" w14:textId="5422A35F" w:rsidTr="00582374">
        <w:trPr>
          <w:tblCellSpacing w:w="15" w:type="dxa"/>
          <w:jc w:val="center"/>
          <w:del w:id="1830" w:author="Sina Furkan Özdemir" w:date="2021-09-20T17:23:00Z"/>
        </w:trPr>
        <w:tc>
          <w:tcPr>
            <w:tcW w:w="1940" w:type="dxa"/>
            <w:tcBorders>
              <w:bottom w:val="single" w:sz="4" w:space="0" w:color="auto"/>
            </w:tcBorders>
            <w:vAlign w:val="center"/>
            <w:hideMark/>
          </w:tcPr>
          <w:p w14:paraId="6336270E" w14:textId="6529BBCB" w:rsidR="00582374" w:rsidRPr="0029563D" w:rsidDel="0063237A" w:rsidRDefault="00582374" w:rsidP="009C6D4B">
            <w:pPr>
              <w:keepNext/>
              <w:keepLines/>
              <w:spacing w:after="0" w:line="240" w:lineRule="auto"/>
              <w:jc w:val="both"/>
              <w:rPr>
                <w:del w:id="1831" w:author="Sina Furkan Özdemir" w:date="2021-09-20T17:23:00Z"/>
                <w:sz w:val="20"/>
                <w:szCs w:val="18"/>
                <w:lang w:val="en-US"/>
                <w:rPrChange w:id="1832" w:author="Sina Furkan Özdemir" w:date="2021-09-20T17:27:00Z">
                  <w:rPr>
                    <w:del w:id="1833" w:author="Sina Furkan Özdemir" w:date="2021-09-20T17:23:00Z"/>
                    <w:sz w:val="20"/>
                    <w:szCs w:val="18"/>
                    <w:lang w:val="en-GB"/>
                  </w:rPr>
                </w:rPrChange>
              </w:rPr>
            </w:pPr>
            <w:del w:id="1834" w:author="Sina Furkan Özdemir" w:date="2021-09-20T17:23:00Z">
              <w:r w:rsidRPr="0029563D" w:rsidDel="0063237A">
                <w:rPr>
                  <w:sz w:val="20"/>
                  <w:szCs w:val="18"/>
                  <w:lang w:val="en-US"/>
                  <w:rPrChange w:id="1835" w:author="Sina Furkan Özdemir" w:date="2021-09-20T17:27:00Z">
                    <w:rPr>
                      <w:sz w:val="20"/>
                      <w:szCs w:val="18"/>
                      <w:lang w:val="en-GB"/>
                    </w:rPr>
                  </w:rPrChange>
                </w:rPr>
                <w:delText>EU (pers. account)</w:delText>
              </w:r>
            </w:del>
          </w:p>
        </w:tc>
        <w:tc>
          <w:tcPr>
            <w:tcW w:w="1955" w:type="dxa"/>
            <w:tcBorders>
              <w:bottom w:val="single" w:sz="4" w:space="0" w:color="auto"/>
            </w:tcBorders>
            <w:vAlign w:val="center"/>
            <w:hideMark/>
          </w:tcPr>
          <w:p w14:paraId="22E7E71B" w14:textId="27FD6F64" w:rsidR="00582374" w:rsidRPr="0029563D" w:rsidDel="0063237A" w:rsidRDefault="00582374" w:rsidP="009C6D4B">
            <w:pPr>
              <w:keepNext/>
              <w:keepLines/>
              <w:spacing w:after="0" w:line="240" w:lineRule="auto"/>
              <w:jc w:val="center"/>
              <w:rPr>
                <w:del w:id="1836" w:author="Sina Furkan Özdemir" w:date="2021-09-20T17:23:00Z"/>
                <w:sz w:val="20"/>
                <w:szCs w:val="18"/>
                <w:lang w:val="en-US"/>
                <w:rPrChange w:id="1837" w:author="Sina Furkan Özdemir" w:date="2021-09-20T17:27:00Z">
                  <w:rPr>
                    <w:del w:id="1838" w:author="Sina Furkan Özdemir" w:date="2021-09-20T17:23:00Z"/>
                    <w:sz w:val="20"/>
                    <w:szCs w:val="18"/>
                    <w:lang w:val="en-GB"/>
                  </w:rPr>
                </w:rPrChange>
              </w:rPr>
            </w:pPr>
            <w:del w:id="1839" w:author="Sina Furkan Özdemir" w:date="2021-09-20T17:23:00Z">
              <w:r w:rsidRPr="0029563D" w:rsidDel="0063237A">
                <w:rPr>
                  <w:sz w:val="20"/>
                  <w:szCs w:val="18"/>
                  <w:lang w:val="en-US"/>
                  <w:rPrChange w:id="1840" w:author="Sina Furkan Özdemir" w:date="2021-09-20T17:27:00Z">
                    <w:rPr>
                      <w:sz w:val="20"/>
                      <w:szCs w:val="18"/>
                      <w:lang w:val="en-GB"/>
                    </w:rPr>
                  </w:rPrChange>
                </w:rPr>
                <w:delText>45</w:delText>
              </w:r>
            </w:del>
          </w:p>
        </w:tc>
        <w:tc>
          <w:tcPr>
            <w:tcW w:w="1089" w:type="dxa"/>
            <w:tcBorders>
              <w:bottom w:val="single" w:sz="4" w:space="0" w:color="auto"/>
            </w:tcBorders>
            <w:vAlign w:val="center"/>
          </w:tcPr>
          <w:p w14:paraId="23AC4651" w14:textId="641D53BF" w:rsidR="00582374" w:rsidRPr="0029563D" w:rsidDel="0063237A" w:rsidRDefault="00582374" w:rsidP="009C6D4B">
            <w:pPr>
              <w:keepNext/>
              <w:keepLines/>
              <w:spacing w:after="0" w:line="240" w:lineRule="auto"/>
              <w:jc w:val="center"/>
              <w:rPr>
                <w:del w:id="1841" w:author="Sina Furkan Özdemir" w:date="2021-09-20T17:23:00Z"/>
                <w:sz w:val="20"/>
                <w:szCs w:val="18"/>
                <w:lang w:val="en-US"/>
                <w:rPrChange w:id="1842" w:author="Sina Furkan Özdemir" w:date="2021-09-20T17:27:00Z">
                  <w:rPr>
                    <w:del w:id="1843" w:author="Sina Furkan Özdemir" w:date="2021-09-20T17:23:00Z"/>
                    <w:sz w:val="20"/>
                    <w:szCs w:val="18"/>
                    <w:lang w:val="en-GB"/>
                  </w:rPr>
                </w:rPrChange>
              </w:rPr>
            </w:pPr>
            <w:del w:id="1844" w:author="Sina Furkan Özdemir" w:date="2021-09-20T17:23:00Z">
              <w:r w:rsidRPr="0029563D" w:rsidDel="0063237A">
                <w:rPr>
                  <w:sz w:val="20"/>
                  <w:szCs w:val="18"/>
                  <w:lang w:val="en-US"/>
                  <w:rPrChange w:id="1845" w:author="Sina Furkan Özdemir" w:date="2021-09-20T17:27:00Z">
                    <w:rPr>
                      <w:sz w:val="20"/>
                      <w:szCs w:val="18"/>
                      <w:lang w:val="en-GB"/>
                    </w:rPr>
                  </w:rPrChange>
                </w:rPr>
                <w:delText>276,197</w:delText>
              </w:r>
            </w:del>
          </w:p>
        </w:tc>
      </w:tr>
      <w:tr w:rsidR="00582374" w:rsidRPr="0029563D" w:rsidDel="0063237A" w14:paraId="0A84C5D2" w14:textId="27CB96F0" w:rsidTr="00ED52D9">
        <w:trPr>
          <w:tblCellSpacing w:w="15" w:type="dxa"/>
          <w:jc w:val="center"/>
          <w:del w:id="1846" w:author="Sina Furkan Özdemir" w:date="2021-09-20T17:23:00Z"/>
        </w:trPr>
        <w:tc>
          <w:tcPr>
            <w:tcW w:w="1940" w:type="dxa"/>
            <w:vAlign w:val="center"/>
            <w:hideMark/>
          </w:tcPr>
          <w:p w14:paraId="104A34F7" w14:textId="3A228BD2" w:rsidR="00582374" w:rsidRPr="0029563D" w:rsidDel="0063237A" w:rsidRDefault="00582374" w:rsidP="009C6D4B">
            <w:pPr>
              <w:keepNext/>
              <w:keepLines/>
              <w:spacing w:after="0" w:line="240" w:lineRule="auto"/>
              <w:jc w:val="both"/>
              <w:rPr>
                <w:del w:id="1847" w:author="Sina Furkan Özdemir" w:date="2021-09-20T17:23:00Z"/>
                <w:sz w:val="20"/>
                <w:szCs w:val="18"/>
                <w:lang w:val="en-US"/>
                <w:rPrChange w:id="1848" w:author="Sina Furkan Özdemir" w:date="2021-09-20T17:27:00Z">
                  <w:rPr>
                    <w:del w:id="1849" w:author="Sina Furkan Özdemir" w:date="2021-09-20T17:23:00Z"/>
                    <w:sz w:val="20"/>
                    <w:szCs w:val="18"/>
                    <w:lang w:val="en-GB"/>
                  </w:rPr>
                </w:rPrChange>
              </w:rPr>
            </w:pPr>
            <w:del w:id="1850" w:author="Sina Furkan Özdemir" w:date="2021-09-20T17:23:00Z">
              <w:r w:rsidRPr="0029563D" w:rsidDel="0063237A">
                <w:rPr>
                  <w:sz w:val="20"/>
                  <w:szCs w:val="18"/>
                  <w:lang w:val="en-US"/>
                  <w:rPrChange w:id="1851" w:author="Sina Furkan Özdemir" w:date="2021-09-20T17:27:00Z">
                    <w:rPr>
                      <w:sz w:val="20"/>
                      <w:szCs w:val="18"/>
                      <w:lang w:val="en-GB"/>
                    </w:rPr>
                  </w:rPrChange>
                </w:rPr>
                <w:delText>UK (inst. account)</w:delText>
              </w:r>
            </w:del>
          </w:p>
        </w:tc>
        <w:tc>
          <w:tcPr>
            <w:tcW w:w="1955" w:type="dxa"/>
            <w:vAlign w:val="center"/>
            <w:hideMark/>
          </w:tcPr>
          <w:p w14:paraId="09DE9FC8" w14:textId="69B3C98C" w:rsidR="00582374" w:rsidRPr="0029563D" w:rsidDel="0063237A" w:rsidRDefault="00582374" w:rsidP="009C6D4B">
            <w:pPr>
              <w:keepNext/>
              <w:keepLines/>
              <w:spacing w:after="0" w:line="240" w:lineRule="auto"/>
              <w:jc w:val="center"/>
              <w:rPr>
                <w:del w:id="1852" w:author="Sina Furkan Özdemir" w:date="2021-09-20T17:23:00Z"/>
                <w:sz w:val="20"/>
                <w:szCs w:val="18"/>
                <w:lang w:val="en-US"/>
                <w:rPrChange w:id="1853" w:author="Sina Furkan Özdemir" w:date="2021-09-20T17:27:00Z">
                  <w:rPr>
                    <w:del w:id="1854" w:author="Sina Furkan Özdemir" w:date="2021-09-20T17:23:00Z"/>
                    <w:sz w:val="20"/>
                    <w:szCs w:val="18"/>
                    <w:lang w:val="en-GB"/>
                  </w:rPr>
                </w:rPrChange>
              </w:rPr>
            </w:pPr>
            <w:del w:id="1855" w:author="Sina Furkan Özdemir" w:date="2021-09-20T17:23:00Z">
              <w:r w:rsidRPr="0029563D" w:rsidDel="0063237A">
                <w:rPr>
                  <w:sz w:val="20"/>
                  <w:szCs w:val="18"/>
                  <w:lang w:val="en-US"/>
                  <w:rPrChange w:id="1856" w:author="Sina Furkan Özdemir" w:date="2021-09-20T17:27:00Z">
                    <w:rPr>
                      <w:sz w:val="20"/>
                      <w:szCs w:val="18"/>
                      <w:lang w:val="en-GB"/>
                    </w:rPr>
                  </w:rPrChange>
                </w:rPr>
                <w:delText>69</w:delText>
              </w:r>
            </w:del>
          </w:p>
        </w:tc>
        <w:tc>
          <w:tcPr>
            <w:tcW w:w="1089" w:type="dxa"/>
            <w:vAlign w:val="center"/>
          </w:tcPr>
          <w:p w14:paraId="3CA46A0A" w14:textId="2CED5466" w:rsidR="00582374" w:rsidRPr="0029563D" w:rsidDel="0063237A" w:rsidRDefault="00582374" w:rsidP="009C6D4B">
            <w:pPr>
              <w:keepNext/>
              <w:keepLines/>
              <w:spacing w:after="0" w:line="240" w:lineRule="auto"/>
              <w:jc w:val="center"/>
              <w:rPr>
                <w:del w:id="1857" w:author="Sina Furkan Özdemir" w:date="2021-09-20T17:23:00Z"/>
                <w:sz w:val="20"/>
                <w:szCs w:val="18"/>
                <w:lang w:val="en-US"/>
                <w:rPrChange w:id="1858" w:author="Sina Furkan Özdemir" w:date="2021-09-20T17:27:00Z">
                  <w:rPr>
                    <w:del w:id="1859" w:author="Sina Furkan Özdemir" w:date="2021-09-20T17:23:00Z"/>
                    <w:sz w:val="20"/>
                    <w:szCs w:val="18"/>
                    <w:lang w:val="en-GB"/>
                  </w:rPr>
                </w:rPrChange>
              </w:rPr>
            </w:pPr>
            <w:del w:id="1860" w:author="Sina Furkan Özdemir" w:date="2021-09-20T17:23:00Z">
              <w:r w:rsidRPr="0029563D" w:rsidDel="0063237A">
                <w:rPr>
                  <w:sz w:val="20"/>
                  <w:szCs w:val="18"/>
                  <w:lang w:val="en-US"/>
                  <w:rPrChange w:id="1861" w:author="Sina Furkan Özdemir" w:date="2021-09-20T17:27:00Z">
                    <w:rPr>
                      <w:sz w:val="20"/>
                      <w:szCs w:val="18"/>
                      <w:lang w:val="en-GB"/>
                    </w:rPr>
                  </w:rPrChange>
                </w:rPr>
                <w:delText>654,520</w:delText>
              </w:r>
            </w:del>
          </w:p>
        </w:tc>
      </w:tr>
      <w:tr w:rsidR="00582374" w:rsidRPr="0029563D" w:rsidDel="0063237A" w14:paraId="332609D8" w14:textId="219AA892" w:rsidTr="00582374">
        <w:trPr>
          <w:tblCellSpacing w:w="15" w:type="dxa"/>
          <w:jc w:val="center"/>
          <w:del w:id="1862" w:author="Sina Furkan Özdemir" w:date="2021-09-20T17:23:00Z"/>
        </w:trPr>
        <w:tc>
          <w:tcPr>
            <w:tcW w:w="1940" w:type="dxa"/>
            <w:tcBorders>
              <w:bottom w:val="single" w:sz="4" w:space="0" w:color="auto"/>
            </w:tcBorders>
            <w:vAlign w:val="center"/>
            <w:hideMark/>
          </w:tcPr>
          <w:p w14:paraId="22A5C802" w14:textId="2C368CF7" w:rsidR="00582374" w:rsidRPr="0029563D" w:rsidDel="0063237A" w:rsidRDefault="00582374" w:rsidP="009C6D4B">
            <w:pPr>
              <w:keepNext/>
              <w:keepLines/>
              <w:spacing w:after="0" w:line="240" w:lineRule="auto"/>
              <w:jc w:val="both"/>
              <w:rPr>
                <w:del w:id="1863" w:author="Sina Furkan Özdemir" w:date="2021-09-20T17:23:00Z"/>
                <w:sz w:val="20"/>
                <w:szCs w:val="18"/>
                <w:lang w:val="en-US"/>
                <w:rPrChange w:id="1864" w:author="Sina Furkan Özdemir" w:date="2021-09-20T17:27:00Z">
                  <w:rPr>
                    <w:del w:id="1865" w:author="Sina Furkan Özdemir" w:date="2021-09-20T17:23:00Z"/>
                    <w:sz w:val="20"/>
                    <w:szCs w:val="18"/>
                    <w:lang w:val="en-GB"/>
                  </w:rPr>
                </w:rPrChange>
              </w:rPr>
            </w:pPr>
            <w:del w:id="1866" w:author="Sina Furkan Özdemir" w:date="2021-09-20T17:23:00Z">
              <w:r w:rsidRPr="0029563D" w:rsidDel="0063237A">
                <w:rPr>
                  <w:sz w:val="20"/>
                  <w:szCs w:val="18"/>
                  <w:lang w:val="en-US"/>
                  <w:rPrChange w:id="1867" w:author="Sina Furkan Özdemir" w:date="2021-09-20T17:27:00Z">
                    <w:rPr>
                      <w:sz w:val="20"/>
                      <w:szCs w:val="18"/>
                      <w:lang w:val="en-GB"/>
                    </w:rPr>
                  </w:rPrChange>
                </w:rPr>
                <w:delText>UK (pers. account)</w:delText>
              </w:r>
            </w:del>
          </w:p>
        </w:tc>
        <w:tc>
          <w:tcPr>
            <w:tcW w:w="1955" w:type="dxa"/>
            <w:tcBorders>
              <w:bottom w:val="single" w:sz="4" w:space="0" w:color="auto"/>
            </w:tcBorders>
            <w:vAlign w:val="center"/>
            <w:hideMark/>
          </w:tcPr>
          <w:p w14:paraId="4CF6A97A" w14:textId="510A810F" w:rsidR="00582374" w:rsidRPr="0029563D" w:rsidDel="0063237A" w:rsidRDefault="00582374" w:rsidP="009C6D4B">
            <w:pPr>
              <w:keepNext/>
              <w:keepLines/>
              <w:spacing w:after="0" w:line="240" w:lineRule="auto"/>
              <w:jc w:val="center"/>
              <w:rPr>
                <w:del w:id="1868" w:author="Sina Furkan Özdemir" w:date="2021-09-20T17:23:00Z"/>
                <w:sz w:val="20"/>
                <w:szCs w:val="18"/>
                <w:lang w:val="en-US"/>
                <w:rPrChange w:id="1869" w:author="Sina Furkan Özdemir" w:date="2021-09-20T17:27:00Z">
                  <w:rPr>
                    <w:del w:id="1870" w:author="Sina Furkan Özdemir" w:date="2021-09-20T17:23:00Z"/>
                    <w:sz w:val="20"/>
                    <w:szCs w:val="18"/>
                    <w:lang w:val="en-GB"/>
                  </w:rPr>
                </w:rPrChange>
              </w:rPr>
            </w:pPr>
            <w:del w:id="1871" w:author="Sina Furkan Özdemir" w:date="2021-09-20T17:23:00Z">
              <w:r w:rsidRPr="0029563D" w:rsidDel="0063237A">
                <w:rPr>
                  <w:sz w:val="20"/>
                  <w:szCs w:val="18"/>
                  <w:lang w:val="en-US"/>
                  <w:rPrChange w:id="1872" w:author="Sina Furkan Özdemir" w:date="2021-09-20T17:27:00Z">
                    <w:rPr>
                      <w:sz w:val="20"/>
                      <w:szCs w:val="18"/>
                      <w:lang w:val="en-GB"/>
                    </w:rPr>
                  </w:rPrChange>
                </w:rPr>
                <w:delText>99</w:delText>
              </w:r>
            </w:del>
          </w:p>
        </w:tc>
        <w:tc>
          <w:tcPr>
            <w:tcW w:w="1089" w:type="dxa"/>
            <w:tcBorders>
              <w:bottom w:val="single" w:sz="4" w:space="0" w:color="auto"/>
            </w:tcBorders>
            <w:vAlign w:val="center"/>
          </w:tcPr>
          <w:p w14:paraId="2DD0825E" w14:textId="4F0583B5" w:rsidR="00582374" w:rsidRPr="0029563D" w:rsidDel="0063237A" w:rsidRDefault="00582374" w:rsidP="009C6D4B">
            <w:pPr>
              <w:keepNext/>
              <w:keepLines/>
              <w:spacing w:after="0" w:line="240" w:lineRule="auto"/>
              <w:jc w:val="center"/>
              <w:rPr>
                <w:del w:id="1873" w:author="Sina Furkan Özdemir" w:date="2021-09-20T17:23:00Z"/>
                <w:sz w:val="20"/>
                <w:szCs w:val="18"/>
                <w:lang w:val="en-US"/>
                <w:rPrChange w:id="1874" w:author="Sina Furkan Özdemir" w:date="2021-09-20T17:27:00Z">
                  <w:rPr>
                    <w:del w:id="1875" w:author="Sina Furkan Özdemir" w:date="2021-09-20T17:23:00Z"/>
                    <w:sz w:val="20"/>
                    <w:szCs w:val="18"/>
                    <w:lang w:val="en-GB"/>
                  </w:rPr>
                </w:rPrChange>
              </w:rPr>
            </w:pPr>
            <w:del w:id="1876" w:author="Sina Furkan Özdemir" w:date="2021-09-20T17:23:00Z">
              <w:r w:rsidRPr="0029563D" w:rsidDel="0063237A">
                <w:rPr>
                  <w:sz w:val="20"/>
                  <w:szCs w:val="18"/>
                  <w:lang w:val="en-US"/>
                  <w:rPrChange w:id="1877" w:author="Sina Furkan Özdemir" w:date="2021-09-20T17:27:00Z">
                    <w:rPr>
                      <w:sz w:val="20"/>
                      <w:szCs w:val="18"/>
                      <w:lang w:val="en-GB"/>
                    </w:rPr>
                  </w:rPrChange>
                </w:rPr>
                <w:delText>855,544</w:delText>
              </w:r>
            </w:del>
          </w:p>
        </w:tc>
      </w:tr>
      <w:tr w:rsidR="00582374" w:rsidRPr="0029563D" w:rsidDel="0063237A" w14:paraId="5C19E0A8" w14:textId="45D51945" w:rsidTr="00582374">
        <w:trPr>
          <w:tblCellSpacing w:w="15" w:type="dxa"/>
          <w:jc w:val="center"/>
          <w:del w:id="1878" w:author="Sina Furkan Özdemir" w:date="2021-09-20T17:23:00Z"/>
        </w:trPr>
        <w:tc>
          <w:tcPr>
            <w:tcW w:w="1940" w:type="dxa"/>
            <w:vAlign w:val="center"/>
            <w:hideMark/>
          </w:tcPr>
          <w:p w14:paraId="650C4E55" w14:textId="065CA93C" w:rsidR="00582374" w:rsidRPr="0029563D" w:rsidDel="0063237A" w:rsidRDefault="00582374" w:rsidP="009C6D4B">
            <w:pPr>
              <w:keepNext/>
              <w:keepLines/>
              <w:spacing w:after="0" w:line="240" w:lineRule="auto"/>
              <w:jc w:val="both"/>
              <w:rPr>
                <w:del w:id="1879" w:author="Sina Furkan Özdemir" w:date="2021-09-20T17:23:00Z"/>
                <w:sz w:val="20"/>
                <w:szCs w:val="18"/>
                <w:lang w:val="en-US"/>
                <w:rPrChange w:id="1880" w:author="Sina Furkan Özdemir" w:date="2021-09-20T17:27:00Z">
                  <w:rPr>
                    <w:del w:id="1881" w:author="Sina Furkan Özdemir" w:date="2021-09-20T17:23:00Z"/>
                    <w:sz w:val="20"/>
                    <w:szCs w:val="18"/>
                    <w:lang w:val="en-GB"/>
                  </w:rPr>
                </w:rPrChange>
              </w:rPr>
            </w:pPr>
            <w:del w:id="1882" w:author="Sina Furkan Özdemir" w:date="2021-09-20T17:23:00Z">
              <w:r w:rsidRPr="0029563D" w:rsidDel="0063237A">
                <w:rPr>
                  <w:sz w:val="20"/>
                  <w:szCs w:val="18"/>
                  <w:lang w:val="en-US"/>
                  <w:rPrChange w:id="1883" w:author="Sina Furkan Özdemir" w:date="2021-09-20T17:27:00Z">
                    <w:rPr>
                      <w:sz w:val="20"/>
                      <w:szCs w:val="18"/>
                      <w:lang w:val="en-GB"/>
                    </w:rPr>
                  </w:rPrChange>
                </w:rPr>
                <w:delText>IO (inst. account)</w:delText>
              </w:r>
            </w:del>
          </w:p>
        </w:tc>
        <w:tc>
          <w:tcPr>
            <w:tcW w:w="1955" w:type="dxa"/>
            <w:vAlign w:val="center"/>
            <w:hideMark/>
          </w:tcPr>
          <w:p w14:paraId="62C2894B" w14:textId="27BEB8DF" w:rsidR="00582374" w:rsidRPr="0029563D" w:rsidDel="0063237A" w:rsidRDefault="00582374" w:rsidP="009C6D4B">
            <w:pPr>
              <w:keepNext/>
              <w:keepLines/>
              <w:spacing w:after="0" w:line="240" w:lineRule="auto"/>
              <w:jc w:val="center"/>
              <w:rPr>
                <w:del w:id="1884" w:author="Sina Furkan Özdemir" w:date="2021-09-20T17:23:00Z"/>
                <w:sz w:val="20"/>
                <w:szCs w:val="18"/>
                <w:lang w:val="en-US"/>
                <w:rPrChange w:id="1885" w:author="Sina Furkan Özdemir" w:date="2021-09-20T17:27:00Z">
                  <w:rPr>
                    <w:del w:id="1886" w:author="Sina Furkan Özdemir" w:date="2021-09-20T17:23:00Z"/>
                    <w:sz w:val="20"/>
                    <w:szCs w:val="18"/>
                    <w:lang w:val="en-GB"/>
                  </w:rPr>
                </w:rPrChange>
              </w:rPr>
            </w:pPr>
            <w:del w:id="1887" w:author="Sina Furkan Özdemir" w:date="2021-09-20T17:23:00Z">
              <w:r w:rsidRPr="0029563D" w:rsidDel="0063237A">
                <w:rPr>
                  <w:sz w:val="20"/>
                  <w:szCs w:val="18"/>
                  <w:lang w:val="en-US"/>
                  <w:rPrChange w:id="1888" w:author="Sina Furkan Özdemir" w:date="2021-09-20T17:27:00Z">
                    <w:rPr>
                      <w:sz w:val="20"/>
                      <w:szCs w:val="18"/>
                      <w:lang w:val="en-GB"/>
                    </w:rPr>
                  </w:rPrChange>
                </w:rPr>
                <w:delText>48</w:delText>
              </w:r>
            </w:del>
          </w:p>
        </w:tc>
        <w:tc>
          <w:tcPr>
            <w:tcW w:w="1089" w:type="dxa"/>
            <w:vAlign w:val="center"/>
          </w:tcPr>
          <w:p w14:paraId="12C9D6FA" w14:textId="224ED885" w:rsidR="00582374" w:rsidRPr="0029563D" w:rsidDel="0063237A" w:rsidRDefault="00582374" w:rsidP="009C6D4B">
            <w:pPr>
              <w:keepNext/>
              <w:keepLines/>
              <w:spacing w:after="0" w:line="240" w:lineRule="auto"/>
              <w:jc w:val="center"/>
              <w:rPr>
                <w:del w:id="1889" w:author="Sina Furkan Özdemir" w:date="2021-09-20T17:23:00Z"/>
                <w:sz w:val="20"/>
                <w:szCs w:val="18"/>
                <w:lang w:val="en-US"/>
                <w:rPrChange w:id="1890" w:author="Sina Furkan Özdemir" w:date="2021-09-20T17:27:00Z">
                  <w:rPr>
                    <w:del w:id="1891" w:author="Sina Furkan Özdemir" w:date="2021-09-20T17:23:00Z"/>
                    <w:sz w:val="20"/>
                    <w:szCs w:val="18"/>
                    <w:lang w:val="en-GB"/>
                  </w:rPr>
                </w:rPrChange>
              </w:rPr>
            </w:pPr>
            <w:del w:id="1892" w:author="Sina Furkan Özdemir" w:date="2021-09-20T17:23:00Z">
              <w:r w:rsidRPr="0029563D" w:rsidDel="0063237A">
                <w:rPr>
                  <w:sz w:val="20"/>
                  <w:szCs w:val="18"/>
                  <w:lang w:val="en-US"/>
                  <w:rPrChange w:id="1893" w:author="Sina Furkan Özdemir" w:date="2021-09-20T17:27:00Z">
                    <w:rPr>
                      <w:sz w:val="20"/>
                      <w:szCs w:val="18"/>
                      <w:lang w:val="en-GB"/>
                    </w:rPr>
                  </w:rPrChange>
                </w:rPr>
                <w:delText>269,219</w:delText>
              </w:r>
            </w:del>
          </w:p>
        </w:tc>
      </w:tr>
      <w:tr w:rsidR="00582374" w:rsidRPr="0029563D" w:rsidDel="0063237A" w14:paraId="6B11282A" w14:textId="32733599" w:rsidTr="00582374">
        <w:trPr>
          <w:tblCellSpacing w:w="15" w:type="dxa"/>
          <w:jc w:val="center"/>
          <w:del w:id="1894" w:author="Sina Furkan Özdemir" w:date="2021-09-20T17:23:00Z"/>
        </w:trPr>
        <w:tc>
          <w:tcPr>
            <w:tcW w:w="1940" w:type="dxa"/>
            <w:tcBorders>
              <w:bottom w:val="single" w:sz="4" w:space="0" w:color="auto"/>
            </w:tcBorders>
            <w:vAlign w:val="center"/>
            <w:hideMark/>
          </w:tcPr>
          <w:p w14:paraId="67CC61C6" w14:textId="2FB8C707" w:rsidR="00582374" w:rsidRPr="0029563D" w:rsidDel="0063237A" w:rsidRDefault="00582374" w:rsidP="009C6D4B">
            <w:pPr>
              <w:keepNext/>
              <w:keepLines/>
              <w:spacing w:after="0" w:line="240" w:lineRule="auto"/>
              <w:jc w:val="both"/>
              <w:rPr>
                <w:del w:id="1895" w:author="Sina Furkan Özdemir" w:date="2021-09-20T17:23:00Z"/>
                <w:sz w:val="20"/>
                <w:szCs w:val="18"/>
                <w:lang w:val="en-US"/>
                <w:rPrChange w:id="1896" w:author="Sina Furkan Özdemir" w:date="2021-09-20T17:27:00Z">
                  <w:rPr>
                    <w:del w:id="1897" w:author="Sina Furkan Özdemir" w:date="2021-09-20T17:23:00Z"/>
                    <w:sz w:val="20"/>
                    <w:szCs w:val="18"/>
                    <w:lang w:val="en-GB"/>
                  </w:rPr>
                </w:rPrChange>
              </w:rPr>
            </w:pPr>
            <w:del w:id="1898" w:author="Sina Furkan Özdemir" w:date="2021-09-20T17:23:00Z">
              <w:r w:rsidRPr="0029563D" w:rsidDel="0063237A">
                <w:rPr>
                  <w:sz w:val="20"/>
                  <w:szCs w:val="18"/>
                  <w:lang w:val="en-US"/>
                  <w:rPrChange w:id="1899" w:author="Sina Furkan Özdemir" w:date="2021-09-20T17:27:00Z">
                    <w:rPr>
                      <w:sz w:val="20"/>
                      <w:szCs w:val="18"/>
                      <w:lang w:val="en-GB"/>
                    </w:rPr>
                  </w:rPrChange>
                </w:rPr>
                <w:delText>IO (pers. account)</w:delText>
              </w:r>
            </w:del>
          </w:p>
        </w:tc>
        <w:tc>
          <w:tcPr>
            <w:tcW w:w="1955" w:type="dxa"/>
            <w:tcBorders>
              <w:bottom w:val="single" w:sz="4" w:space="0" w:color="auto"/>
            </w:tcBorders>
            <w:vAlign w:val="center"/>
            <w:hideMark/>
          </w:tcPr>
          <w:p w14:paraId="0DF0D467" w14:textId="592926D8" w:rsidR="00582374" w:rsidRPr="0029563D" w:rsidDel="0063237A" w:rsidRDefault="00582374" w:rsidP="009C6D4B">
            <w:pPr>
              <w:keepNext/>
              <w:keepLines/>
              <w:spacing w:after="0" w:line="240" w:lineRule="auto"/>
              <w:jc w:val="center"/>
              <w:rPr>
                <w:del w:id="1900" w:author="Sina Furkan Özdemir" w:date="2021-09-20T17:23:00Z"/>
                <w:sz w:val="20"/>
                <w:szCs w:val="18"/>
                <w:lang w:val="en-US"/>
                <w:rPrChange w:id="1901" w:author="Sina Furkan Özdemir" w:date="2021-09-20T17:27:00Z">
                  <w:rPr>
                    <w:del w:id="1902" w:author="Sina Furkan Özdemir" w:date="2021-09-20T17:23:00Z"/>
                    <w:sz w:val="20"/>
                    <w:szCs w:val="18"/>
                    <w:lang w:val="en-GB"/>
                  </w:rPr>
                </w:rPrChange>
              </w:rPr>
            </w:pPr>
            <w:del w:id="1903" w:author="Sina Furkan Özdemir" w:date="2021-09-20T17:23:00Z">
              <w:r w:rsidRPr="0029563D" w:rsidDel="0063237A">
                <w:rPr>
                  <w:sz w:val="20"/>
                  <w:szCs w:val="18"/>
                  <w:lang w:val="en-US"/>
                  <w:rPrChange w:id="1904" w:author="Sina Furkan Özdemir" w:date="2021-09-20T17:27:00Z">
                    <w:rPr>
                      <w:sz w:val="20"/>
                      <w:szCs w:val="18"/>
                      <w:lang w:val="en-GB"/>
                    </w:rPr>
                  </w:rPrChange>
                </w:rPr>
                <w:delText>7</w:delText>
              </w:r>
            </w:del>
          </w:p>
        </w:tc>
        <w:tc>
          <w:tcPr>
            <w:tcW w:w="1089" w:type="dxa"/>
            <w:tcBorders>
              <w:bottom w:val="single" w:sz="4" w:space="0" w:color="auto"/>
            </w:tcBorders>
            <w:vAlign w:val="center"/>
          </w:tcPr>
          <w:p w14:paraId="5B9A2211" w14:textId="6F7D3BFC" w:rsidR="00582374" w:rsidRPr="0029563D" w:rsidDel="0063237A" w:rsidRDefault="00582374" w:rsidP="009C6D4B">
            <w:pPr>
              <w:keepNext/>
              <w:keepLines/>
              <w:spacing w:after="0" w:line="240" w:lineRule="auto"/>
              <w:jc w:val="center"/>
              <w:rPr>
                <w:del w:id="1905" w:author="Sina Furkan Özdemir" w:date="2021-09-20T17:23:00Z"/>
                <w:sz w:val="20"/>
                <w:szCs w:val="18"/>
                <w:lang w:val="en-US"/>
                <w:rPrChange w:id="1906" w:author="Sina Furkan Özdemir" w:date="2021-09-20T17:27:00Z">
                  <w:rPr>
                    <w:del w:id="1907" w:author="Sina Furkan Özdemir" w:date="2021-09-20T17:23:00Z"/>
                    <w:sz w:val="20"/>
                    <w:szCs w:val="18"/>
                    <w:lang w:val="en-GB"/>
                  </w:rPr>
                </w:rPrChange>
              </w:rPr>
            </w:pPr>
            <w:del w:id="1908" w:author="Sina Furkan Özdemir" w:date="2021-09-20T17:23:00Z">
              <w:r w:rsidRPr="0029563D" w:rsidDel="0063237A">
                <w:rPr>
                  <w:sz w:val="20"/>
                  <w:szCs w:val="18"/>
                  <w:lang w:val="en-US"/>
                  <w:rPrChange w:id="1909" w:author="Sina Furkan Özdemir" w:date="2021-09-20T17:27:00Z">
                    <w:rPr>
                      <w:sz w:val="20"/>
                      <w:szCs w:val="18"/>
                      <w:lang w:val="en-GB"/>
                    </w:rPr>
                  </w:rPrChange>
                </w:rPr>
                <w:delText>25,000</w:delText>
              </w:r>
            </w:del>
          </w:p>
        </w:tc>
      </w:tr>
      <w:tr w:rsidR="00582374" w:rsidRPr="0029563D" w:rsidDel="0063237A" w14:paraId="0CE75F81" w14:textId="4CC15297" w:rsidTr="00582374">
        <w:trPr>
          <w:tblCellSpacing w:w="15" w:type="dxa"/>
          <w:jc w:val="center"/>
          <w:del w:id="1910" w:author="Sina Furkan Özdemir" w:date="2021-09-20T17:23:00Z"/>
        </w:trPr>
        <w:tc>
          <w:tcPr>
            <w:tcW w:w="1940" w:type="dxa"/>
            <w:tcBorders>
              <w:bottom w:val="double" w:sz="4" w:space="0" w:color="auto"/>
            </w:tcBorders>
            <w:vAlign w:val="center"/>
            <w:hideMark/>
          </w:tcPr>
          <w:p w14:paraId="1259360B" w14:textId="7A75BD56" w:rsidR="00582374" w:rsidRPr="0029563D" w:rsidDel="0063237A" w:rsidRDefault="00582374" w:rsidP="009C6D4B">
            <w:pPr>
              <w:keepNext/>
              <w:keepLines/>
              <w:spacing w:after="0" w:line="240" w:lineRule="auto"/>
              <w:jc w:val="both"/>
              <w:rPr>
                <w:del w:id="1911" w:author="Sina Furkan Özdemir" w:date="2021-09-20T17:23:00Z"/>
                <w:sz w:val="20"/>
                <w:szCs w:val="18"/>
                <w:lang w:val="en-US"/>
                <w:rPrChange w:id="1912" w:author="Sina Furkan Özdemir" w:date="2021-09-20T17:27:00Z">
                  <w:rPr>
                    <w:del w:id="1913" w:author="Sina Furkan Özdemir" w:date="2021-09-20T17:23:00Z"/>
                    <w:sz w:val="20"/>
                    <w:szCs w:val="18"/>
                    <w:lang w:val="en-GB"/>
                  </w:rPr>
                </w:rPrChange>
              </w:rPr>
            </w:pPr>
            <w:del w:id="1914" w:author="Sina Furkan Özdemir" w:date="2021-09-20T17:23:00Z">
              <w:r w:rsidRPr="0029563D" w:rsidDel="0063237A">
                <w:rPr>
                  <w:sz w:val="20"/>
                  <w:szCs w:val="18"/>
                  <w:lang w:val="en-US"/>
                  <w:rPrChange w:id="1915" w:author="Sina Furkan Özdemir" w:date="2021-09-20T17:27:00Z">
                    <w:rPr>
                      <w:sz w:val="20"/>
                      <w:szCs w:val="18"/>
                      <w:lang w:val="en-GB"/>
                    </w:rPr>
                  </w:rPrChange>
                </w:rPr>
                <w:delText>Random tweets</w:delText>
              </w:r>
            </w:del>
          </w:p>
        </w:tc>
        <w:tc>
          <w:tcPr>
            <w:tcW w:w="1955" w:type="dxa"/>
            <w:tcBorders>
              <w:bottom w:val="double" w:sz="4" w:space="0" w:color="auto"/>
            </w:tcBorders>
            <w:vAlign w:val="center"/>
            <w:hideMark/>
          </w:tcPr>
          <w:p w14:paraId="037B11C7" w14:textId="60F845BF" w:rsidR="00582374" w:rsidRPr="0029563D" w:rsidDel="0063237A" w:rsidRDefault="00582374" w:rsidP="009C6D4B">
            <w:pPr>
              <w:keepNext/>
              <w:keepLines/>
              <w:spacing w:after="0" w:line="240" w:lineRule="auto"/>
              <w:jc w:val="center"/>
              <w:rPr>
                <w:del w:id="1916" w:author="Sina Furkan Özdemir" w:date="2021-09-20T17:23:00Z"/>
                <w:sz w:val="20"/>
                <w:szCs w:val="18"/>
                <w:lang w:val="en-US"/>
                <w:rPrChange w:id="1917" w:author="Sina Furkan Özdemir" w:date="2021-09-20T17:27:00Z">
                  <w:rPr>
                    <w:del w:id="1918" w:author="Sina Furkan Özdemir" w:date="2021-09-20T17:23:00Z"/>
                    <w:sz w:val="20"/>
                    <w:szCs w:val="18"/>
                    <w:lang w:val="en-GB"/>
                  </w:rPr>
                </w:rPrChange>
              </w:rPr>
            </w:pPr>
            <w:del w:id="1919" w:author="Sina Furkan Özdemir" w:date="2021-09-20T17:23:00Z">
              <w:r w:rsidRPr="0029563D" w:rsidDel="0063237A">
                <w:rPr>
                  <w:sz w:val="20"/>
                  <w:szCs w:val="18"/>
                  <w:lang w:val="en-US"/>
                  <w:rPrChange w:id="1920" w:author="Sina Furkan Özdemir" w:date="2021-09-20T17:27:00Z">
                    <w:rPr>
                      <w:sz w:val="20"/>
                      <w:szCs w:val="18"/>
                      <w:lang w:val="en-GB"/>
                    </w:rPr>
                  </w:rPrChange>
                </w:rPr>
                <w:delText>37,849</w:delText>
              </w:r>
            </w:del>
          </w:p>
        </w:tc>
        <w:tc>
          <w:tcPr>
            <w:tcW w:w="1089" w:type="dxa"/>
            <w:tcBorders>
              <w:bottom w:val="double" w:sz="4" w:space="0" w:color="auto"/>
            </w:tcBorders>
            <w:vAlign w:val="center"/>
          </w:tcPr>
          <w:p w14:paraId="2365A13D" w14:textId="0BD02FAA" w:rsidR="00582374" w:rsidRPr="0029563D" w:rsidDel="0063237A" w:rsidRDefault="00582374" w:rsidP="009C6D4B">
            <w:pPr>
              <w:keepNext/>
              <w:keepLines/>
              <w:spacing w:after="0" w:line="240" w:lineRule="auto"/>
              <w:jc w:val="center"/>
              <w:rPr>
                <w:del w:id="1921" w:author="Sina Furkan Özdemir" w:date="2021-09-20T17:23:00Z"/>
                <w:sz w:val="20"/>
                <w:szCs w:val="18"/>
                <w:lang w:val="en-US"/>
                <w:rPrChange w:id="1922" w:author="Sina Furkan Özdemir" w:date="2021-09-20T17:27:00Z">
                  <w:rPr>
                    <w:del w:id="1923" w:author="Sina Furkan Özdemir" w:date="2021-09-20T17:23:00Z"/>
                    <w:sz w:val="20"/>
                    <w:szCs w:val="18"/>
                    <w:lang w:val="en-GB"/>
                  </w:rPr>
                </w:rPrChange>
              </w:rPr>
            </w:pPr>
            <w:del w:id="1924" w:author="Sina Furkan Özdemir" w:date="2021-09-20T17:23:00Z">
              <w:r w:rsidRPr="0029563D" w:rsidDel="0063237A">
                <w:rPr>
                  <w:sz w:val="20"/>
                  <w:szCs w:val="18"/>
                  <w:lang w:val="en-US"/>
                  <w:rPrChange w:id="1925" w:author="Sina Furkan Özdemir" w:date="2021-09-20T17:27:00Z">
                    <w:rPr>
                      <w:sz w:val="20"/>
                      <w:szCs w:val="18"/>
                      <w:lang w:val="en-GB"/>
                    </w:rPr>
                  </w:rPrChange>
                </w:rPr>
                <w:delText>83,823</w:delText>
              </w:r>
            </w:del>
          </w:p>
        </w:tc>
      </w:tr>
    </w:tbl>
    <w:p w14:paraId="6AB328F9" w14:textId="39858021" w:rsidR="00582374" w:rsidDel="009D149A" w:rsidRDefault="009C6D4B" w:rsidP="00091B45">
      <w:pPr>
        <w:spacing w:before="120" w:after="0" w:line="240" w:lineRule="auto"/>
        <w:jc w:val="both"/>
        <w:rPr>
          <w:del w:id="1926" w:author="Sina Furkan Özdemir" w:date="2021-09-20T17:23:00Z"/>
          <w:b/>
          <w:bCs/>
          <w:i/>
          <w:iCs/>
          <w:sz w:val="18"/>
          <w:szCs w:val="18"/>
          <w:lang w:val="en-US"/>
        </w:rPr>
      </w:pPr>
      <w:bookmarkStart w:id="1927" w:name="_Ref75262884"/>
      <w:del w:id="1928" w:author="Sina Furkan Özdemir" w:date="2021-09-20T17:23:00Z">
        <w:r w:rsidRPr="0029563D" w:rsidDel="0063237A">
          <w:rPr>
            <w:b/>
            <w:bCs/>
            <w:i/>
            <w:iCs/>
            <w:sz w:val="18"/>
            <w:szCs w:val="18"/>
            <w:lang w:val="en-US"/>
            <w:rPrChange w:id="1929" w:author="Sina Furkan Özdemir" w:date="2021-09-20T17:27:00Z">
              <w:rPr>
                <w:b/>
                <w:bCs/>
                <w:i/>
                <w:iCs/>
                <w:sz w:val="18"/>
                <w:szCs w:val="18"/>
                <w:lang w:val="en-GB"/>
              </w:rPr>
            </w:rPrChange>
          </w:rPr>
          <w:delText xml:space="preserve">Table </w:delText>
        </w:r>
        <w:r w:rsidRPr="0029563D" w:rsidDel="0063237A">
          <w:rPr>
            <w:b/>
            <w:bCs/>
            <w:i/>
            <w:iCs/>
            <w:sz w:val="18"/>
            <w:szCs w:val="18"/>
            <w:lang w:val="en-US"/>
            <w:rPrChange w:id="1930" w:author="Sina Furkan Özdemir" w:date="2021-09-20T17:27:00Z">
              <w:rPr>
                <w:b/>
                <w:bCs/>
                <w:i/>
                <w:iCs/>
                <w:sz w:val="18"/>
                <w:szCs w:val="18"/>
                <w:lang w:val="en-GB"/>
              </w:rPr>
            </w:rPrChange>
          </w:rPr>
          <w:fldChar w:fldCharType="begin"/>
        </w:r>
        <w:r w:rsidRPr="0029563D" w:rsidDel="0063237A">
          <w:rPr>
            <w:b/>
            <w:bCs/>
            <w:i/>
            <w:iCs/>
            <w:sz w:val="18"/>
            <w:szCs w:val="18"/>
            <w:lang w:val="en-US"/>
            <w:rPrChange w:id="1931" w:author="Sina Furkan Özdemir" w:date="2021-09-20T17:27:00Z">
              <w:rPr>
                <w:b/>
                <w:bCs/>
                <w:i/>
                <w:iCs/>
                <w:sz w:val="18"/>
                <w:szCs w:val="18"/>
                <w:lang w:val="en-GB"/>
              </w:rPr>
            </w:rPrChange>
          </w:rPr>
          <w:delInstrText xml:space="preserve"> SEQ Table \* ARABIC </w:delInstrText>
        </w:r>
        <w:r w:rsidRPr="0029563D" w:rsidDel="0063237A">
          <w:rPr>
            <w:b/>
            <w:bCs/>
            <w:i/>
            <w:iCs/>
            <w:sz w:val="18"/>
            <w:szCs w:val="18"/>
            <w:lang w:val="en-US"/>
            <w:rPrChange w:id="1932" w:author="Sina Furkan Özdemir" w:date="2021-09-20T17:27:00Z">
              <w:rPr>
                <w:b/>
                <w:bCs/>
                <w:i/>
                <w:iCs/>
                <w:sz w:val="18"/>
                <w:szCs w:val="18"/>
                <w:lang w:val="en-GB"/>
              </w:rPr>
            </w:rPrChange>
          </w:rPr>
          <w:fldChar w:fldCharType="separate"/>
        </w:r>
        <w:r w:rsidR="009D58C1" w:rsidRPr="0029563D" w:rsidDel="0063237A">
          <w:rPr>
            <w:b/>
            <w:bCs/>
            <w:i/>
            <w:iCs/>
            <w:noProof/>
            <w:sz w:val="18"/>
            <w:szCs w:val="18"/>
            <w:lang w:val="en-US"/>
            <w:rPrChange w:id="1933" w:author="Sina Furkan Özdemir" w:date="2021-09-20T17:27:00Z">
              <w:rPr>
                <w:b/>
                <w:bCs/>
                <w:i/>
                <w:iCs/>
                <w:noProof/>
                <w:sz w:val="18"/>
                <w:szCs w:val="18"/>
                <w:lang w:val="en-GB"/>
              </w:rPr>
            </w:rPrChange>
          </w:rPr>
          <w:delText>1</w:delText>
        </w:r>
        <w:r w:rsidRPr="0029563D" w:rsidDel="0063237A">
          <w:rPr>
            <w:b/>
            <w:bCs/>
            <w:i/>
            <w:iCs/>
            <w:sz w:val="18"/>
            <w:szCs w:val="18"/>
            <w:lang w:val="en-US"/>
            <w:rPrChange w:id="1934" w:author="Sina Furkan Özdemir" w:date="2021-09-20T17:27:00Z">
              <w:rPr>
                <w:b/>
                <w:bCs/>
                <w:i/>
                <w:iCs/>
                <w:sz w:val="18"/>
                <w:szCs w:val="18"/>
                <w:lang w:val="en-GB"/>
              </w:rPr>
            </w:rPrChange>
          </w:rPr>
          <w:fldChar w:fldCharType="end"/>
        </w:r>
        <w:bookmarkEnd w:id="1927"/>
        <w:r w:rsidRPr="0029563D" w:rsidDel="0063237A">
          <w:rPr>
            <w:b/>
            <w:bCs/>
            <w:i/>
            <w:iCs/>
            <w:sz w:val="18"/>
            <w:szCs w:val="18"/>
            <w:lang w:val="en-US"/>
            <w:rPrChange w:id="1935" w:author="Sina Furkan Özdemir" w:date="2021-09-20T17:27:00Z">
              <w:rPr>
                <w:b/>
                <w:bCs/>
                <w:i/>
                <w:iCs/>
                <w:sz w:val="18"/>
                <w:szCs w:val="18"/>
                <w:lang w:val="en-GB"/>
              </w:rPr>
            </w:rPrChange>
          </w:rPr>
          <w:delText xml:space="preserve">: </w:delText>
        </w:r>
        <w:r w:rsidRPr="0029563D" w:rsidDel="0063237A">
          <w:rPr>
            <w:i/>
            <w:iCs/>
            <w:sz w:val="18"/>
            <w:szCs w:val="18"/>
            <w:lang w:val="en-US"/>
            <w:rPrChange w:id="1936" w:author="Sina Furkan Özdemir" w:date="2021-09-20T17:27:00Z">
              <w:rPr>
                <w:i/>
                <w:iCs/>
                <w:sz w:val="18"/>
                <w:szCs w:val="18"/>
                <w:lang w:val="en-GB"/>
              </w:rPr>
            </w:rPrChange>
          </w:rPr>
          <w:delText>Tweet samples available for comparative analysis</w:delText>
        </w:r>
      </w:del>
    </w:p>
    <w:p w14:paraId="519156B1" w14:textId="77777777" w:rsidR="009D149A" w:rsidRPr="0029563D" w:rsidRDefault="009D149A" w:rsidP="009C6D4B">
      <w:pPr>
        <w:pStyle w:val="Caption"/>
        <w:keepNext/>
        <w:keepLines/>
        <w:jc w:val="center"/>
        <w:rPr>
          <w:ins w:id="1937" w:author="Sina Furkan Özdemir [2]" w:date="2021-09-21T10:01:00Z"/>
          <w:b/>
          <w:bCs/>
          <w:color w:val="auto"/>
          <w:sz w:val="20"/>
          <w:lang w:val="en-US"/>
          <w:rPrChange w:id="1938" w:author="Sina Furkan Özdemir" w:date="2021-09-20T17:27:00Z">
            <w:rPr>
              <w:ins w:id="1939" w:author="Sina Furkan Özdemir [2]" w:date="2021-09-21T10:01:00Z"/>
              <w:b/>
              <w:bCs/>
              <w:color w:val="auto"/>
              <w:sz w:val="20"/>
              <w:lang w:val="en-GB"/>
            </w:rPr>
          </w:rPrChange>
        </w:rPr>
      </w:pPr>
    </w:p>
    <w:p w14:paraId="4C8E755D" w14:textId="77777777" w:rsidR="00A233EF" w:rsidRPr="0029563D" w:rsidRDefault="00A233EF" w:rsidP="00091B45">
      <w:pPr>
        <w:spacing w:before="120" w:after="0" w:line="240" w:lineRule="auto"/>
        <w:jc w:val="both"/>
        <w:rPr>
          <w:sz w:val="20"/>
          <w:szCs w:val="18"/>
          <w:lang w:val="en-US"/>
          <w:rPrChange w:id="1940" w:author="Sina Furkan Özdemir" w:date="2021-09-20T17:27:00Z">
            <w:rPr>
              <w:sz w:val="20"/>
              <w:szCs w:val="18"/>
              <w:lang w:val="en-GB"/>
            </w:rPr>
          </w:rPrChange>
        </w:rPr>
      </w:pPr>
    </w:p>
    <w:bookmarkEnd w:id="510"/>
    <w:p w14:paraId="1BEDF94D" w14:textId="07E3DA15" w:rsidR="002C72A4" w:rsidRPr="0029563D" w:rsidRDefault="00FF546C" w:rsidP="002C72A4">
      <w:pPr>
        <w:spacing w:before="120" w:after="0" w:line="240" w:lineRule="auto"/>
        <w:jc w:val="both"/>
        <w:rPr>
          <w:ins w:id="1941" w:author="Sina Furkan Özdemir" w:date="2021-09-20T17:21:00Z"/>
          <w:b/>
          <w:sz w:val="20"/>
          <w:szCs w:val="18"/>
          <w:lang w:val="en-US"/>
          <w:rPrChange w:id="1942" w:author="Sina Furkan Özdemir" w:date="2021-09-20T17:27:00Z">
            <w:rPr>
              <w:ins w:id="1943" w:author="Sina Furkan Özdemir" w:date="2021-09-20T17:21:00Z"/>
              <w:b/>
              <w:sz w:val="20"/>
              <w:szCs w:val="18"/>
              <w:lang w:val="en-GB"/>
            </w:rPr>
          </w:rPrChange>
        </w:rPr>
      </w:pPr>
      <w:ins w:id="1944" w:author="Sina Furkan Özdemir [2]" w:date="2021-09-21T16:16:00Z">
        <w:r>
          <w:rPr>
            <w:b/>
            <w:sz w:val="20"/>
            <w:szCs w:val="18"/>
            <w:lang w:val="en-US"/>
          </w:rPr>
          <w:t>4</w:t>
        </w:r>
      </w:ins>
      <w:ins w:id="1945" w:author="Sina Furkan Özdemir" w:date="2021-09-20T17:21:00Z">
        <w:del w:id="1946" w:author="Sina Furkan Özdemir [2]" w:date="2021-09-21T16:16:00Z">
          <w:r w:rsidR="002C72A4" w:rsidRPr="0029563D" w:rsidDel="00FF546C">
            <w:rPr>
              <w:b/>
              <w:sz w:val="20"/>
              <w:szCs w:val="18"/>
              <w:lang w:val="en-US"/>
              <w:rPrChange w:id="1947" w:author="Sina Furkan Özdemir" w:date="2021-09-20T17:27:00Z">
                <w:rPr>
                  <w:b/>
                  <w:sz w:val="20"/>
                  <w:szCs w:val="18"/>
                  <w:lang w:val="en-GB"/>
                </w:rPr>
              </w:rPrChange>
            </w:rPr>
            <w:delText>3</w:delText>
          </w:r>
        </w:del>
        <w:r w:rsidR="002C72A4" w:rsidRPr="0029563D">
          <w:rPr>
            <w:b/>
            <w:sz w:val="20"/>
            <w:szCs w:val="18"/>
            <w:lang w:val="en-US"/>
            <w:rPrChange w:id="1948" w:author="Sina Furkan Özdemir" w:date="2021-09-20T17:27:00Z">
              <w:rPr>
                <w:b/>
                <w:sz w:val="20"/>
                <w:szCs w:val="18"/>
                <w:lang w:val="en-GB"/>
              </w:rPr>
            </w:rPrChange>
          </w:rPr>
          <w:t>. Key characteristics of supranational Twitter messages</w:t>
        </w:r>
      </w:ins>
    </w:p>
    <w:p w14:paraId="1381C7A8" w14:textId="7E24248A" w:rsidR="002C72A4" w:rsidRPr="0029563D" w:rsidDel="0060177D" w:rsidRDefault="002C72A4" w:rsidP="002C72A4">
      <w:pPr>
        <w:spacing w:after="0" w:line="240" w:lineRule="auto"/>
        <w:jc w:val="both"/>
        <w:rPr>
          <w:ins w:id="1949" w:author="Sina Furkan Özdemir" w:date="2021-09-20T17:21:00Z"/>
          <w:del w:id="1950" w:author="Sina Furkan Özdemir [2]" w:date="2021-09-21T11:11:00Z"/>
          <w:i/>
          <w:sz w:val="20"/>
          <w:szCs w:val="18"/>
          <w:lang w:val="en-US"/>
          <w:rPrChange w:id="1951" w:author="Sina Furkan Özdemir" w:date="2021-09-20T17:27:00Z">
            <w:rPr>
              <w:ins w:id="1952" w:author="Sina Furkan Özdemir" w:date="2021-09-20T17:21:00Z"/>
              <w:del w:id="1953" w:author="Sina Furkan Özdemir [2]" w:date="2021-09-21T11:11:00Z"/>
              <w:i/>
              <w:sz w:val="20"/>
              <w:szCs w:val="18"/>
              <w:lang w:val="en-GB"/>
            </w:rPr>
          </w:rPrChange>
        </w:rPr>
      </w:pPr>
    </w:p>
    <w:p w14:paraId="74D532D9" w14:textId="00176339" w:rsidR="002C72A4" w:rsidRPr="0029563D" w:rsidDel="006176E5" w:rsidRDefault="002C72A4" w:rsidP="002C72A4">
      <w:pPr>
        <w:spacing w:after="0" w:line="240" w:lineRule="auto"/>
        <w:jc w:val="both"/>
        <w:rPr>
          <w:ins w:id="1954" w:author="Sina Furkan Özdemir" w:date="2021-09-20T17:21:00Z"/>
          <w:del w:id="1955" w:author="Sina Furkan Özdemir [2]" w:date="2021-09-21T10:02:00Z"/>
          <w:i/>
          <w:sz w:val="20"/>
          <w:szCs w:val="18"/>
          <w:lang w:val="en-US"/>
          <w:rPrChange w:id="1956" w:author="Sina Furkan Özdemir" w:date="2021-09-20T17:27:00Z">
            <w:rPr>
              <w:ins w:id="1957" w:author="Sina Furkan Özdemir" w:date="2021-09-20T17:21:00Z"/>
              <w:del w:id="1958" w:author="Sina Furkan Özdemir [2]" w:date="2021-09-21T10:02:00Z"/>
              <w:i/>
              <w:sz w:val="20"/>
              <w:szCs w:val="18"/>
              <w:lang w:val="en-GB"/>
            </w:rPr>
          </w:rPrChange>
        </w:rPr>
      </w:pPr>
      <w:ins w:id="1959" w:author="Sina Furkan Özdemir" w:date="2021-09-20T17:21:00Z">
        <w:del w:id="1960" w:author="Sina Furkan Özdemir [2]" w:date="2021-09-21T10:02:00Z">
          <w:r w:rsidRPr="0029563D" w:rsidDel="006176E5">
            <w:rPr>
              <w:i/>
              <w:sz w:val="20"/>
              <w:szCs w:val="18"/>
              <w:lang w:val="en-US"/>
              <w:rPrChange w:id="1961" w:author="Sina Furkan Özdemir" w:date="2021-09-20T17:27:00Z">
                <w:rPr>
                  <w:i/>
                  <w:sz w:val="20"/>
                  <w:szCs w:val="18"/>
                  <w:lang w:val="en-GB"/>
                </w:rPr>
              </w:rPrChange>
            </w:rPr>
            <w:delText xml:space="preserve">3.1. </w:delText>
          </w:r>
          <w:commentRangeStart w:id="1962"/>
          <w:r w:rsidRPr="0029563D" w:rsidDel="006176E5">
            <w:rPr>
              <w:i/>
              <w:sz w:val="20"/>
              <w:szCs w:val="18"/>
              <w:lang w:val="en-US"/>
              <w:rPrChange w:id="1963" w:author="Sina Furkan Özdemir" w:date="2021-09-20T17:27:00Z">
                <w:rPr>
                  <w:i/>
                  <w:sz w:val="20"/>
                  <w:szCs w:val="18"/>
                  <w:lang w:val="en-GB"/>
                </w:rPr>
              </w:rPrChange>
            </w:rPr>
            <w:delText>Volume</w:delText>
          </w:r>
        </w:del>
      </w:ins>
      <w:commentRangeEnd w:id="1962"/>
      <w:del w:id="1964" w:author="Sina Furkan Özdemir [2]" w:date="2021-09-21T10:02:00Z">
        <w:r w:rsidR="009C59CB" w:rsidDel="006176E5">
          <w:rPr>
            <w:rStyle w:val="CommentReference"/>
          </w:rPr>
          <w:commentReference w:id="1962"/>
        </w:r>
      </w:del>
    </w:p>
    <w:p w14:paraId="320C9F3A" w14:textId="7EEB005E" w:rsidR="002C72A4" w:rsidRPr="0029563D" w:rsidDel="006176E5" w:rsidRDefault="002C72A4" w:rsidP="002C72A4">
      <w:pPr>
        <w:spacing w:before="120" w:after="0" w:line="240" w:lineRule="auto"/>
        <w:jc w:val="both"/>
        <w:rPr>
          <w:ins w:id="1965" w:author="Sina Furkan Özdemir" w:date="2021-09-20T17:21:00Z"/>
          <w:del w:id="1966" w:author="Sina Furkan Özdemir [2]" w:date="2021-09-21T10:02:00Z"/>
          <w:sz w:val="20"/>
          <w:szCs w:val="18"/>
          <w:lang w:val="en-US"/>
          <w:rPrChange w:id="1967" w:author="Sina Furkan Özdemir" w:date="2021-09-20T17:27:00Z">
            <w:rPr>
              <w:ins w:id="1968" w:author="Sina Furkan Özdemir" w:date="2021-09-20T17:21:00Z"/>
              <w:del w:id="1969" w:author="Sina Furkan Özdemir [2]" w:date="2021-09-21T10:02:00Z"/>
              <w:sz w:val="20"/>
              <w:szCs w:val="18"/>
              <w:lang w:val="en-GB"/>
            </w:rPr>
          </w:rPrChange>
        </w:rPr>
      </w:pPr>
      <w:ins w:id="1970" w:author="Sina Furkan Özdemir" w:date="2021-09-20T17:21:00Z">
        <w:del w:id="1971" w:author="Sina Furkan Özdemir [2]" w:date="2021-09-21T10:02:00Z">
          <w:r w:rsidRPr="0029563D" w:rsidDel="006176E5">
            <w:rPr>
              <w:sz w:val="20"/>
              <w:szCs w:val="18"/>
              <w:lang w:val="en-US"/>
              <w:rPrChange w:id="1972" w:author="Sina Furkan Özdemir" w:date="2021-09-20T17:27:00Z">
                <w:rPr>
                  <w:sz w:val="20"/>
                  <w:szCs w:val="18"/>
                  <w:lang w:val="en-GB"/>
                </w:rPr>
              </w:rPrChange>
            </w:rPr>
            <w:delText xml:space="preserve">We begin our investigation by examining the volume of communication on twitter. </w:delText>
          </w:r>
          <w:r w:rsidRPr="0029563D" w:rsidDel="006176E5">
            <w:rPr>
              <w:sz w:val="20"/>
              <w:szCs w:val="20"/>
              <w:lang w:val="en-US"/>
              <w:rPrChange w:id="1973" w:author="Sina Furkan Özdemir" w:date="2021-09-20T17:27:00Z">
                <w:rPr>
                  <w:sz w:val="20"/>
                  <w:szCs w:val="20"/>
                  <w:lang w:val="en-GB"/>
                </w:rPr>
              </w:rPrChange>
            </w:rPr>
            <w:fldChar w:fldCharType="begin"/>
          </w:r>
          <w:r w:rsidRPr="0029563D" w:rsidDel="006176E5">
            <w:rPr>
              <w:sz w:val="20"/>
              <w:szCs w:val="20"/>
              <w:lang w:val="en-US"/>
              <w:rPrChange w:id="1974" w:author="Sina Furkan Özdemir" w:date="2021-09-20T17:27:00Z">
                <w:rPr>
                  <w:sz w:val="20"/>
                  <w:szCs w:val="20"/>
                  <w:lang w:val="en-GB"/>
                </w:rPr>
              </w:rPrChange>
            </w:rPr>
            <w:delInstrText xml:space="preserve"> REF _Ref75267515 \h  \* MERGEFORMAT </w:delInstrText>
          </w:r>
        </w:del>
      </w:ins>
      <w:del w:id="1975" w:author="Sina Furkan Özdemir [2]" w:date="2021-09-21T10:02:00Z">
        <w:r w:rsidRPr="0029563D" w:rsidDel="006176E5">
          <w:rPr>
            <w:sz w:val="20"/>
            <w:szCs w:val="20"/>
            <w:lang w:val="en-US"/>
            <w:rPrChange w:id="1976" w:author="Sina Furkan Özdemir" w:date="2021-09-20T17:27:00Z">
              <w:rPr>
                <w:sz w:val="20"/>
                <w:szCs w:val="20"/>
                <w:lang w:val="en-US"/>
              </w:rPr>
            </w:rPrChange>
          </w:rPr>
        </w:r>
      </w:del>
      <w:ins w:id="1977" w:author="Sina Furkan Özdemir" w:date="2021-09-20T17:21:00Z">
        <w:del w:id="1978" w:author="Sina Furkan Özdemir [2]" w:date="2021-09-21T10:02:00Z">
          <w:r w:rsidRPr="0029563D" w:rsidDel="006176E5">
            <w:rPr>
              <w:sz w:val="20"/>
              <w:szCs w:val="20"/>
              <w:lang w:val="en-US"/>
              <w:rPrChange w:id="1979" w:author="Sina Furkan Özdemir" w:date="2021-09-20T17:27:00Z">
                <w:rPr>
                  <w:sz w:val="20"/>
                  <w:szCs w:val="20"/>
                  <w:lang w:val="en-GB"/>
                </w:rPr>
              </w:rPrChange>
            </w:rPr>
            <w:fldChar w:fldCharType="separate"/>
          </w:r>
          <w:r w:rsidRPr="0029563D" w:rsidDel="006176E5">
            <w:rPr>
              <w:sz w:val="20"/>
              <w:szCs w:val="20"/>
              <w:lang w:val="en-US"/>
              <w:rPrChange w:id="1980" w:author="Sina Furkan Özdemir" w:date="2021-09-20T17:27:00Z">
                <w:rPr>
                  <w:sz w:val="20"/>
                  <w:szCs w:val="20"/>
                  <w:lang w:val="en-GB"/>
                </w:rPr>
              </w:rPrChange>
            </w:rPr>
            <w:delText xml:space="preserve">Figure </w:delText>
          </w:r>
          <w:r w:rsidRPr="0029563D" w:rsidDel="006176E5">
            <w:rPr>
              <w:noProof/>
              <w:sz w:val="20"/>
              <w:szCs w:val="20"/>
              <w:lang w:val="en-US"/>
              <w:rPrChange w:id="1981" w:author="Sina Furkan Özdemir" w:date="2021-09-20T17:27:00Z">
                <w:rPr>
                  <w:noProof/>
                  <w:sz w:val="20"/>
                  <w:szCs w:val="20"/>
                  <w:lang w:val="en-GB"/>
                </w:rPr>
              </w:rPrChange>
            </w:rPr>
            <w:delText>1</w:delText>
          </w:r>
          <w:r w:rsidRPr="0029563D" w:rsidDel="006176E5">
            <w:rPr>
              <w:sz w:val="20"/>
              <w:szCs w:val="20"/>
              <w:lang w:val="en-US"/>
              <w:rPrChange w:id="1982" w:author="Sina Furkan Özdemir" w:date="2021-09-20T17:27:00Z">
                <w:rPr>
                  <w:sz w:val="20"/>
                  <w:szCs w:val="20"/>
                  <w:lang w:val="en-GB"/>
                </w:rPr>
              </w:rPrChange>
            </w:rPr>
            <w:fldChar w:fldCharType="end"/>
          </w:r>
          <w:r w:rsidRPr="0029563D" w:rsidDel="006176E5">
            <w:rPr>
              <w:sz w:val="20"/>
              <w:szCs w:val="18"/>
              <w:lang w:val="en-US"/>
              <w:rPrChange w:id="1983" w:author="Sina Furkan Özdemir" w:date="2021-09-20T17:27:00Z">
                <w:rPr>
                  <w:sz w:val="20"/>
                  <w:szCs w:val="18"/>
                  <w:lang w:val="en-GB"/>
                </w:rPr>
              </w:rPrChange>
            </w:rPr>
            <w:delText xml:space="preserve"> shows the average number of tweets per account and day. </w:delText>
          </w:r>
        </w:del>
      </w:ins>
    </w:p>
    <w:p w14:paraId="2945393B" w14:textId="187A159B" w:rsidR="002C72A4" w:rsidRPr="0029563D" w:rsidDel="006176E5" w:rsidRDefault="002C72A4" w:rsidP="002C72A4">
      <w:pPr>
        <w:spacing w:before="120" w:after="0" w:line="240" w:lineRule="auto"/>
        <w:jc w:val="both"/>
        <w:rPr>
          <w:ins w:id="1984" w:author="Sina Furkan Özdemir" w:date="2021-09-20T17:21:00Z"/>
          <w:del w:id="1985" w:author="Sina Furkan Özdemir [2]" w:date="2021-09-21T10:02:00Z"/>
          <w:sz w:val="20"/>
          <w:szCs w:val="18"/>
          <w:lang w:val="en-US"/>
          <w:rPrChange w:id="1986" w:author="Sina Furkan Özdemir" w:date="2021-09-20T17:27:00Z">
            <w:rPr>
              <w:ins w:id="1987" w:author="Sina Furkan Özdemir" w:date="2021-09-20T17:21:00Z"/>
              <w:del w:id="1988" w:author="Sina Furkan Özdemir [2]" w:date="2021-09-21T10:02:00Z"/>
              <w:sz w:val="20"/>
              <w:szCs w:val="18"/>
              <w:lang w:val="en-GB"/>
            </w:rPr>
          </w:rPrChange>
        </w:rPr>
      </w:pPr>
    </w:p>
    <w:p w14:paraId="5FB15902" w14:textId="2C51C7B7" w:rsidR="002C72A4" w:rsidRPr="0029563D" w:rsidDel="006176E5" w:rsidRDefault="002C72A4" w:rsidP="002C72A4">
      <w:pPr>
        <w:keepLines/>
        <w:spacing w:before="120" w:after="0" w:line="240" w:lineRule="auto"/>
        <w:jc w:val="both"/>
        <w:rPr>
          <w:ins w:id="1989" w:author="Sina Furkan Özdemir" w:date="2021-09-20T17:21:00Z"/>
          <w:del w:id="1990" w:author="Sina Furkan Özdemir [2]" w:date="2021-09-21T10:02:00Z"/>
          <w:sz w:val="20"/>
          <w:szCs w:val="18"/>
          <w:lang w:val="en-US"/>
          <w:rPrChange w:id="1991" w:author="Sina Furkan Özdemir" w:date="2021-09-20T17:27:00Z">
            <w:rPr>
              <w:ins w:id="1992" w:author="Sina Furkan Özdemir" w:date="2021-09-20T17:21:00Z"/>
              <w:del w:id="1993" w:author="Sina Furkan Özdemir [2]" w:date="2021-09-21T10:02:00Z"/>
              <w:sz w:val="20"/>
              <w:szCs w:val="18"/>
              <w:lang w:val="en-GB"/>
            </w:rPr>
          </w:rPrChange>
        </w:rPr>
      </w:pPr>
      <w:ins w:id="1994" w:author="Sina Furkan Özdemir" w:date="2021-09-20T17:21:00Z">
        <w:del w:id="1995" w:author="Sina Furkan Özdemir [2]" w:date="2021-09-21T10:02:00Z">
          <w:r w:rsidRPr="0029563D" w:rsidDel="006176E5">
            <w:rPr>
              <w:noProof/>
              <w:sz w:val="20"/>
              <w:szCs w:val="18"/>
              <w:lang w:val="en-US"/>
              <w:rPrChange w:id="1996" w:author="Sina Furkan Özdemir" w:date="2021-09-20T17:27:00Z">
                <w:rPr>
                  <w:noProof/>
                  <w:sz w:val="20"/>
                  <w:szCs w:val="18"/>
                  <w:lang w:val="en-GB"/>
                </w:rPr>
              </w:rPrChange>
            </w:rPr>
            <w:drawing>
              <wp:inline distT="0" distB="0" distL="0" distR="0" wp14:anchorId="28EA6A42" wp14:editId="43FB3327">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del>
      </w:ins>
    </w:p>
    <w:p w14:paraId="31B093FE" w14:textId="3E032379" w:rsidR="002C72A4" w:rsidRPr="0029563D" w:rsidDel="006176E5" w:rsidRDefault="002C72A4" w:rsidP="002C72A4">
      <w:pPr>
        <w:pStyle w:val="Caption"/>
        <w:keepLines/>
        <w:jc w:val="center"/>
        <w:rPr>
          <w:ins w:id="1997" w:author="Sina Furkan Özdemir" w:date="2021-09-20T17:21:00Z"/>
          <w:del w:id="1998" w:author="Sina Furkan Özdemir [2]" w:date="2021-09-21T10:02:00Z"/>
          <w:color w:val="auto"/>
          <w:sz w:val="20"/>
          <w:lang w:val="en-US"/>
          <w:rPrChange w:id="1999" w:author="Sina Furkan Özdemir" w:date="2021-09-20T17:27:00Z">
            <w:rPr>
              <w:ins w:id="2000" w:author="Sina Furkan Özdemir" w:date="2021-09-20T17:21:00Z"/>
              <w:del w:id="2001" w:author="Sina Furkan Özdemir [2]" w:date="2021-09-21T10:02:00Z"/>
              <w:color w:val="auto"/>
              <w:sz w:val="20"/>
              <w:lang w:val="en-GB"/>
            </w:rPr>
          </w:rPrChange>
        </w:rPr>
      </w:pPr>
      <w:ins w:id="2002" w:author="Sina Furkan Özdemir" w:date="2021-09-20T17:21:00Z">
        <w:del w:id="2003" w:author="Sina Furkan Özdemir [2]" w:date="2021-09-21T10:02:00Z">
          <w:r w:rsidRPr="0029563D" w:rsidDel="006176E5">
            <w:rPr>
              <w:b/>
              <w:bCs/>
              <w:i w:val="0"/>
              <w:iCs w:val="0"/>
              <w:lang w:val="en-US"/>
              <w:rPrChange w:id="2004" w:author="Sina Furkan Özdemir" w:date="2021-09-20T17:27:00Z">
                <w:rPr>
                  <w:b/>
                  <w:bCs/>
                  <w:i w:val="0"/>
                  <w:iCs w:val="0"/>
                  <w:lang w:val="en-GB"/>
                </w:rPr>
              </w:rPrChange>
            </w:rPr>
            <w:delText xml:space="preserve">Figure </w:delText>
          </w:r>
          <w:r w:rsidRPr="0029563D" w:rsidDel="006176E5">
            <w:rPr>
              <w:b/>
              <w:bCs/>
              <w:i w:val="0"/>
              <w:iCs w:val="0"/>
              <w:lang w:val="en-US"/>
              <w:rPrChange w:id="2005" w:author="Sina Furkan Özdemir" w:date="2021-09-20T17:27:00Z">
                <w:rPr>
                  <w:b/>
                  <w:bCs/>
                  <w:i w:val="0"/>
                  <w:iCs w:val="0"/>
                  <w:lang w:val="en-GB"/>
                </w:rPr>
              </w:rPrChange>
            </w:rPr>
            <w:fldChar w:fldCharType="begin"/>
          </w:r>
          <w:r w:rsidRPr="0029563D" w:rsidDel="006176E5">
            <w:rPr>
              <w:b/>
              <w:bCs/>
              <w:i w:val="0"/>
              <w:iCs w:val="0"/>
              <w:lang w:val="en-US"/>
              <w:rPrChange w:id="2006" w:author="Sina Furkan Özdemir" w:date="2021-09-20T17:27:00Z">
                <w:rPr>
                  <w:b/>
                  <w:bCs/>
                  <w:i w:val="0"/>
                  <w:iCs w:val="0"/>
                  <w:lang w:val="en-GB"/>
                </w:rPr>
              </w:rPrChange>
            </w:rPr>
            <w:delInstrText xml:space="preserve"> SEQ Figure \* ARABIC </w:delInstrText>
          </w:r>
          <w:r w:rsidRPr="0029563D" w:rsidDel="006176E5">
            <w:rPr>
              <w:b/>
              <w:bCs/>
              <w:i w:val="0"/>
              <w:iCs w:val="0"/>
              <w:lang w:val="en-US"/>
              <w:rPrChange w:id="2007" w:author="Sina Furkan Özdemir" w:date="2021-09-20T17:27:00Z">
                <w:rPr>
                  <w:b/>
                  <w:bCs/>
                  <w:i w:val="0"/>
                  <w:iCs w:val="0"/>
                  <w:lang w:val="en-GB"/>
                </w:rPr>
              </w:rPrChange>
            </w:rPr>
            <w:fldChar w:fldCharType="separate"/>
          </w:r>
          <w:r w:rsidRPr="0029563D" w:rsidDel="006176E5">
            <w:rPr>
              <w:b/>
              <w:bCs/>
              <w:i w:val="0"/>
              <w:iCs w:val="0"/>
              <w:noProof/>
              <w:lang w:val="en-US"/>
              <w:rPrChange w:id="2008" w:author="Sina Furkan Özdemir" w:date="2021-09-20T17:27:00Z">
                <w:rPr>
                  <w:b/>
                  <w:bCs/>
                  <w:i w:val="0"/>
                  <w:iCs w:val="0"/>
                  <w:noProof/>
                  <w:lang w:val="en-GB"/>
                </w:rPr>
              </w:rPrChange>
            </w:rPr>
            <w:delText>1</w:delText>
          </w:r>
          <w:r w:rsidRPr="0029563D" w:rsidDel="006176E5">
            <w:rPr>
              <w:b/>
              <w:bCs/>
              <w:i w:val="0"/>
              <w:iCs w:val="0"/>
              <w:lang w:val="en-US"/>
              <w:rPrChange w:id="2009" w:author="Sina Furkan Özdemir" w:date="2021-09-20T17:27:00Z">
                <w:rPr>
                  <w:b/>
                  <w:bCs/>
                  <w:i w:val="0"/>
                  <w:iCs w:val="0"/>
                  <w:lang w:val="en-GB"/>
                </w:rPr>
              </w:rPrChange>
            </w:rPr>
            <w:fldChar w:fldCharType="end"/>
          </w:r>
          <w:r w:rsidRPr="0029563D" w:rsidDel="006176E5">
            <w:rPr>
              <w:i w:val="0"/>
              <w:iCs w:val="0"/>
              <w:lang w:val="en-US"/>
              <w:rPrChange w:id="2010" w:author="Sina Furkan Özdemir" w:date="2021-09-20T17:27:00Z">
                <w:rPr>
                  <w:i w:val="0"/>
                  <w:iCs w:val="0"/>
                  <w:lang w:val="en-GB"/>
                </w:rPr>
              </w:rPrChange>
            </w:rPr>
            <w:delText>: Number of tweets per day and account</w:delText>
          </w:r>
        </w:del>
      </w:ins>
    </w:p>
    <w:p w14:paraId="5E2A5130" w14:textId="604EA05C" w:rsidR="002C72A4" w:rsidRPr="0029563D" w:rsidDel="006176E5" w:rsidRDefault="002C72A4" w:rsidP="002C72A4">
      <w:pPr>
        <w:spacing w:before="120" w:after="0" w:line="240" w:lineRule="auto"/>
        <w:jc w:val="both"/>
        <w:rPr>
          <w:ins w:id="2011" w:author="Sina Furkan Özdemir" w:date="2021-09-20T17:21:00Z"/>
          <w:del w:id="2012" w:author="Sina Furkan Özdemir [2]" w:date="2021-09-21T10:02:00Z"/>
          <w:sz w:val="20"/>
          <w:szCs w:val="18"/>
          <w:lang w:val="en-US"/>
          <w:rPrChange w:id="2013" w:author="Sina Furkan Özdemir" w:date="2021-09-20T17:27:00Z">
            <w:rPr>
              <w:ins w:id="2014" w:author="Sina Furkan Özdemir" w:date="2021-09-20T17:21:00Z"/>
              <w:del w:id="2015" w:author="Sina Furkan Özdemir [2]" w:date="2021-09-21T10:02:00Z"/>
              <w:sz w:val="20"/>
              <w:szCs w:val="18"/>
              <w:lang w:val="en-GB"/>
            </w:rPr>
          </w:rPrChange>
        </w:rPr>
      </w:pPr>
      <w:ins w:id="2016" w:author="Sina Furkan Özdemir" w:date="2021-09-20T17:21:00Z">
        <w:del w:id="2017" w:author="Sina Furkan Özdemir [2]" w:date="2021-09-21T10:02:00Z">
          <w:r w:rsidRPr="0029563D" w:rsidDel="006176E5">
            <w:rPr>
              <w:sz w:val="20"/>
              <w:szCs w:val="18"/>
              <w:lang w:val="en-US"/>
              <w:rPrChange w:id="2018" w:author="Sina Furkan Özdemir" w:date="2021-09-20T17:27:00Z">
                <w:rPr>
                  <w:sz w:val="20"/>
                  <w:szCs w:val="18"/>
                  <w:lang w:val="en-GB"/>
                </w:rPr>
              </w:rPrChange>
            </w:rPr>
            <w:delTex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delText>
          </w:r>
          <w:r w:rsidRPr="0029563D" w:rsidDel="006176E5">
            <w:rPr>
              <w:sz w:val="20"/>
              <w:szCs w:val="18"/>
              <w:lang w:val="en-US"/>
              <w:rPrChange w:id="2019" w:author="Sina Furkan Özdemir" w:date="2021-09-20T17:27:00Z">
                <w:rPr>
                  <w:sz w:val="20"/>
                  <w:szCs w:val="18"/>
                  <w:lang w:val="en-GB"/>
                </w:rPr>
              </w:rPrChange>
            </w:rPr>
            <w:fldChar w:fldCharType="begin"/>
          </w:r>
        </w:del>
      </w:ins>
      <w:del w:id="2020" w:author="Sina Furkan Özdemir [2]" w:date="2021-09-21T10:02:00Z">
        <w:r w:rsidR="0032464D" w:rsidDel="006176E5">
          <w:rPr>
            <w:sz w:val="20"/>
            <w:szCs w:val="18"/>
            <w:lang w:val="en-US"/>
          </w:rPr>
          <w:del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021" w:author="Sina Furkan Özdemir" w:date="2021-09-20T17:21:00Z">
        <w:del w:id="2022" w:author="Sina Furkan Özdemir [2]" w:date="2021-09-21T10:02:00Z">
          <w:r w:rsidRPr="0029563D" w:rsidDel="006176E5">
            <w:rPr>
              <w:sz w:val="20"/>
              <w:szCs w:val="18"/>
              <w:lang w:val="en-US"/>
              <w:rPrChange w:id="2023" w:author="Sina Furkan Özdemir" w:date="2021-09-20T17:27:00Z">
                <w:rPr>
                  <w:sz w:val="20"/>
                  <w:szCs w:val="18"/>
                  <w:lang w:val="en-GB"/>
                </w:rPr>
              </w:rPrChange>
            </w:rPr>
            <w:fldChar w:fldCharType="separate"/>
          </w:r>
          <w:r w:rsidRPr="0029563D" w:rsidDel="006176E5">
            <w:rPr>
              <w:rFonts w:cs="Calibri"/>
              <w:sz w:val="20"/>
              <w:lang w:val="en-US"/>
              <w:rPrChange w:id="2024" w:author="Sina Furkan Özdemir" w:date="2021-09-20T17:27:00Z">
                <w:rPr>
                  <w:rFonts w:cs="Calibri"/>
                  <w:sz w:val="20"/>
                  <w:lang w:val="en-GB"/>
                </w:rPr>
              </w:rPrChange>
            </w:rPr>
            <w:delText>(Rauh 2021b)</w:delText>
          </w:r>
          <w:r w:rsidRPr="0029563D" w:rsidDel="006176E5">
            <w:rPr>
              <w:sz w:val="20"/>
              <w:szCs w:val="18"/>
              <w:lang w:val="en-US"/>
              <w:rPrChange w:id="2025" w:author="Sina Furkan Özdemir" w:date="2021-09-20T17:27:00Z">
                <w:rPr>
                  <w:sz w:val="20"/>
                  <w:szCs w:val="18"/>
                  <w:lang w:val="en-GB"/>
                </w:rPr>
              </w:rPrChange>
            </w:rPr>
            <w:fldChar w:fldCharType="end"/>
          </w:r>
          <w:r w:rsidRPr="0029563D" w:rsidDel="006176E5">
            <w:rPr>
              <w:sz w:val="20"/>
              <w:szCs w:val="18"/>
              <w:lang w:val="en-US"/>
              <w:rPrChange w:id="2026" w:author="Sina Furkan Özdemir" w:date="2021-09-20T17:27:00Z">
                <w:rPr>
                  <w:sz w:val="20"/>
                  <w:szCs w:val="18"/>
                  <w:lang w:val="en-GB"/>
                </w:rPr>
              </w:rPrChange>
            </w:rPr>
            <w:delText>, possibly indicating a re-distribution of internal communication resources.</w:delText>
          </w:r>
        </w:del>
      </w:ins>
    </w:p>
    <w:p w14:paraId="18797715" w14:textId="53777E7D" w:rsidR="002C72A4" w:rsidRPr="0029563D" w:rsidDel="006176E5" w:rsidRDefault="002C72A4" w:rsidP="002C72A4">
      <w:pPr>
        <w:spacing w:before="120" w:after="0" w:line="240" w:lineRule="auto"/>
        <w:jc w:val="both"/>
        <w:rPr>
          <w:ins w:id="2027" w:author="Sina Furkan Özdemir" w:date="2021-09-20T17:21:00Z"/>
          <w:del w:id="2028" w:author="Sina Furkan Özdemir [2]" w:date="2021-09-21T10:02:00Z"/>
          <w:sz w:val="20"/>
          <w:szCs w:val="20"/>
          <w:lang w:val="en-US"/>
          <w:rPrChange w:id="2029" w:author="Sina Furkan Özdemir" w:date="2021-09-20T17:27:00Z">
            <w:rPr>
              <w:ins w:id="2030" w:author="Sina Furkan Özdemir" w:date="2021-09-20T17:21:00Z"/>
              <w:del w:id="2031" w:author="Sina Furkan Özdemir [2]" w:date="2021-09-21T10:02:00Z"/>
              <w:sz w:val="20"/>
              <w:szCs w:val="20"/>
              <w:lang w:val="en-GB"/>
            </w:rPr>
          </w:rPrChange>
        </w:rPr>
      </w:pPr>
      <w:ins w:id="2032" w:author="Sina Furkan Özdemir" w:date="2021-09-20T17:21:00Z">
        <w:del w:id="2033" w:author="Sina Furkan Özdemir [2]" w:date="2021-09-21T10:02:00Z">
          <w:r w:rsidRPr="0029563D" w:rsidDel="006176E5">
            <w:rPr>
              <w:sz w:val="20"/>
              <w:szCs w:val="18"/>
              <w:lang w:val="en-US"/>
              <w:rPrChange w:id="2034" w:author="Sina Furkan Özdemir" w:date="2021-09-20T17:27:00Z">
                <w:rPr>
                  <w:sz w:val="20"/>
                  <w:szCs w:val="18"/>
                  <w:lang w:val="en-GB"/>
                </w:rPr>
              </w:rPrChange>
            </w:rPr>
            <w:delText xml:space="preserve">The right panel of </w:delText>
          </w:r>
          <w:r w:rsidRPr="0029563D" w:rsidDel="006176E5">
            <w:rPr>
              <w:sz w:val="20"/>
              <w:szCs w:val="20"/>
              <w:lang w:val="en-US"/>
              <w:rPrChange w:id="2035" w:author="Sina Furkan Özdemir" w:date="2021-09-20T17:27:00Z">
                <w:rPr>
                  <w:sz w:val="20"/>
                  <w:szCs w:val="20"/>
                  <w:lang w:val="en-GB"/>
                </w:rPr>
              </w:rPrChange>
            </w:rPr>
            <w:fldChar w:fldCharType="begin"/>
          </w:r>
          <w:r w:rsidRPr="0029563D" w:rsidDel="006176E5">
            <w:rPr>
              <w:sz w:val="20"/>
              <w:szCs w:val="20"/>
              <w:lang w:val="en-US"/>
              <w:rPrChange w:id="2036" w:author="Sina Furkan Özdemir" w:date="2021-09-20T17:27:00Z">
                <w:rPr>
                  <w:sz w:val="20"/>
                  <w:szCs w:val="20"/>
                  <w:lang w:val="en-GB"/>
                </w:rPr>
              </w:rPrChange>
            </w:rPr>
            <w:delInstrText xml:space="preserve"> REF _Ref75267515 \h  \* MERGEFORMAT </w:delInstrText>
          </w:r>
        </w:del>
      </w:ins>
      <w:del w:id="2037" w:author="Sina Furkan Özdemir [2]" w:date="2021-09-21T10:02:00Z">
        <w:r w:rsidRPr="0029563D" w:rsidDel="006176E5">
          <w:rPr>
            <w:sz w:val="20"/>
            <w:szCs w:val="20"/>
            <w:lang w:val="en-US"/>
            <w:rPrChange w:id="2038" w:author="Sina Furkan Özdemir" w:date="2021-09-20T17:27:00Z">
              <w:rPr>
                <w:sz w:val="20"/>
                <w:szCs w:val="20"/>
                <w:lang w:val="en-US"/>
              </w:rPr>
            </w:rPrChange>
          </w:rPr>
        </w:r>
      </w:del>
      <w:ins w:id="2039" w:author="Sina Furkan Özdemir" w:date="2021-09-20T17:21:00Z">
        <w:del w:id="2040" w:author="Sina Furkan Özdemir [2]" w:date="2021-09-21T10:02:00Z">
          <w:r w:rsidRPr="0029563D" w:rsidDel="006176E5">
            <w:rPr>
              <w:sz w:val="20"/>
              <w:szCs w:val="20"/>
              <w:lang w:val="en-US"/>
              <w:rPrChange w:id="2041" w:author="Sina Furkan Özdemir" w:date="2021-09-20T17:27:00Z">
                <w:rPr>
                  <w:sz w:val="20"/>
                  <w:szCs w:val="20"/>
                  <w:lang w:val="en-GB"/>
                </w:rPr>
              </w:rPrChange>
            </w:rPr>
            <w:fldChar w:fldCharType="separate"/>
          </w:r>
          <w:r w:rsidRPr="0029563D" w:rsidDel="006176E5">
            <w:rPr>
              <w:sz w:val="20"/>
              <w:szCs w:val="20"/>
              <w:lang w:val="en-US"/>
              <w:rPrChange w:id="2042" w:author="Sina Furkan Özdemir" w:date="2021-09-20T17:27:00Z">
                <w:rPr>
                  <w:sz w:val="20"/>
                  <w:szCs w:val="20"/>
                  <w:lang w:val="en-GB"/>
                </w:rPr>
              </w:rPrChange>
            </w:rPr>
            <w:delText xml:space="preserve">Figure </w:delText>
          </w:r>
          <w:r w:rsidRPr="0029563D" w:rsidDel="006176E5">
            <w:rPr>
              <w:noProof/>
              <w:sz w:val="20"/>
              <w:szCs w:val="20"/>
              <w:lang w:val="en-US"/>
              <w:rPrChange w:id="2043" w:author="Sina Furkan Özdemir" w:date="2021-09-20T17:27:00Z">
                <w:rPr>
                  <w:noProof/>
                  <w:sz w:val="20"/>
                  <w:szCs w:val="20"/>
                  <w:lang w:val="en-GB"/>
                </w:rPr>
              </w:rPrChange>
            </w:rPr>
            <w:delText>1</w:delText>
          </w:r>
          <w:r w:rsidRPr="0029563D" w:rsidDel="006176E5">
            <w:rPr>
              <w:sz w:val="20"/>
              <w:szCs w:val="20"/>
              <w:lang w:val="en-US"/>
              <w:rPrChange w:id="2044" w:author="Sina Furkan Özdemir" w:date="2021-09-20T17:27:00Z">
                <w:rPr>
                  <w:sz w:val="20"/>
                  <w:szCs w:val="20"/>
                  <w:lang w:val="en-GB"/>
                </w:rPr>
              </w:rPrChange>
            </w:rPr>
            <w:fldChar w:fldCharType="end"/>
          </w:r>
          <w:r w:rsidRPr="0029563D" w:rsidDel="006176E5">
            <w:rPr>
              <w:sz w:val="20"/>
              <w:szCs w:val="20"/>
              <w:lang w:val="en-US"/>
              <w:rPrChange w:id="2045" w:author="Sina Furkan Özdemir" w:date="2021-09-20T17:27:00Z">
                <w:rPr>
                  <w:sz w:val="20"/>
                  <w:szCs w:val="20"/>
                  <w:lang w:val="en-GB"/>
                </w:rPr>
              </w:rPrChange>
            </w:rPr>
            <w:delTex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delText>
          </w:r>
        </w:del>
      </w:ins>
    </w:p>
    <w:p w14:paraId="06DA0F8A" w14:textId="6F1567EB" w:rsidR="002C72A4" w:rsidRPr="0029563D" w:rsidDel="006176E5" w:rsidRDefault="002C72A4" w:rsidP="002C72A4">
      <w:pPr>
        <w:spacing w:before="120" w:after="0" w:line="240" w:lineRule="auto"/>
        <w:jc w:val="both"/>
        <w:rPr>
          <w:ins w:id="2046" w:author="Sina Furkan Özdemir" w:date="2021-09-20T17:21:00Z"/>
          <w:del w:id="2047" w:author="Sina Furkan Özdemir [2]" w:date="2021-09-21T10:02:00Z"/>
          <w:sz w:val="20"/>
          <w:szCs w:val="20"/>
          <w:lang w:val="en-US"/>
          <w:rPrChange w:id="2048" w:author="Sina Furkan Özdemir" w:date="2021-09-20T17:27:00Z">
            <w:rPr>
              <w:ins w:id="2049" w:author="Sina Furkan Özdemir" w:date="2021-09-20T17:21:00Z"/>
              <w:del w:id="2050" w:author="Sina Furkan Özdemir [2]" w:date="2021-09-21T10:02:00Z"/>
              <w:sz w:val="20"/>
              <w:szCs w:val="20"/>
              <w:lang w:val="en-GB"/>
            </w:rPr>
          </w:rPrChange>
        </w:rPr>
      </w:pPr>
      <w:ins w:id="2051" w:author="Sina Furkan Özdemir" w:date="2021-09-20T17:21:00Z">
        <w:del w:id="2052" w:author="Sina Furkan Özdemir [2]" w:date="2021-09-21T10:02:00Z">
          <w:r w:rsidRPr="0029563D" w:rsidDel="006176E5">
            <w:rPr>
              <w:sz w:val="20"/>
              <w:szCs w:val="20"/>
              <w:lang w:val="en-US"/>
              <w:rPrChange w:id="2053" w:author="Sina Furkan Özdemir" w:date="2021-09-20T17:27:00Z">
                <w:rPr>
                  <w:sz w:val="20"/>
                  <w:szCs w:val="20"/>
                  <w:lang w:val="en-GB"/>
                </w:rPr>
              </w:rPrChange>
            </w:rPr>
            <w:delTex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delText>
          </w:r>
          <w:r w:rsidRPr="0029563D" w:rsidDel="006176E5">
            <w:rPr>
              <w:sz w:val="20"/>
              <w:szCs w:val="20"/>
              <w:vertAlign w:val="superscript"/>
              <w:lang w:val="en-US"/>
              <w:rPrChange w:id="2054" w:author="Sina Furkan Özdemir" w:date="2021-09-20T17:27:00Z">
                <w:rPr>
                  <w:sz w:val="20"/>
                  <w:szCs w:val="20"/>
                  <w:vertAlign w:val="superscript"/>
                  <w:lang w:val="en-GB"/>
                </w:rPr>
              </w:rPrChange>
            </w:rPr>
            <w:delText>th</w:delText>
          </w:r>
          <w:r w:rsidRPr="0029563D" w:rsidDel="006176E5">
            <w:rPr>
              <w:sz w:val="20"/>
              <w:szCs w:val="20"/>
              <w:lang w:val="en-US"/>
              <w:rPrChange w:id="2055" w:author="Sina Furkan Özdemir" w:date="2021-09-20T17:27:00Z">
                <w:rPr>
                  <w:sz w:val="20"/>
                  <w:szCs w:val="20"/>
                  <w:lang w:val="en-GB"/>
                </w:rPr>
              </w:rPrChange>
            </w:rPr>
            <w:delTex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delText>
          </w:r>
        </w:del>
      </w:ins>
    </w:p>
    <w:p w14:paraId="7692C95E" w14:textId="77777777" w:rsidR="002C72A4" w:rsidRPr="0029563D" w:rsidRDefault="002C72A4" w:rsidP="002C72A4">
      <w:pPr>
        <w:spacing w:before="120" w:after="0" w:line="240" w:lineRule="auto"/>
        <w:jc w:val="both"/>
        <w:rPr>
          <w:ins w:id="2056" w:author="Sina Furkan Özdemir" w:date="2021-09-20T17:21:00Z"/>
          <w:sz w:val="20"/>
          <w:szCs w:val="18"/>
          <w:lang w:val="en-US"/>
          <w:rPrChange w:id="2057" w:author="Sina Furkan Özdemir" w:date="2021-09-20T17:27:00Z">
            <w:rPr>
              <w:ins w:id="2058" w:author="Sina Furkan Özdemir" w:date="2021-09-20T17:21:00Z"/>
              <w:sz w:val="20"/>
              <w:szCs w:val="18"/>
              <w:lang w:val="en-GB"/>
            </w:rPr>
          </w:rPrChange>
        </w:rPr>
      </w:pPr>
    </w:p>
    <w:p w14:paraId="784409BD" w14:textId="1AAE437E" w:rsidR="002C72A4" w:rsidRPr="0029563D" w:rsidRDefault="002C72A4" w:rsidP="002C72A4">
      <w:pPr>
        <w:spacing w:after="0" w:line="240" w:lineRule="auto"/>
        <w:jc w:val="both"/>
        <w:rPr>
          <w:ins w:id="2059" w:author="Sina Furkan Özdemir" w:date="2021-09-20T17:21:00Z"/>
          <w:i/>
          <w:sz w:val="20"/>
          <w:szCs w:val="18"/>
          <w:lang w:val="en-US"/>
          <w:rPrChange w:id="2060" w:author="Sina Furkan Özdemir" w:date="2021-09-20T17:27:00Z">
            <w:rPr>
              <w:ins w:id="2061" w:author="Sina Furkan Özdemir" w:date="2021-09-20T17:21:00Z"/>
              <w:i/>
              <w:sz w:val="20"/>
              <w:szCs w:val="18"/>
              <w:lang w:val="en-GB"/>
            </w:rPr>
          </w:rPrChange>
        </w:rPr>
      </w:pPr>
      <w:ins w:id="2062" w:author="Sina Furkan Özdemir" w:date="2021-09-20T17:21:00Z">
        <w:r w:rsidRPr="0029563D">
          <w:rPr>
            <w:i/>
            <w:sz w:val="20"/>
            <w:szCs w:val="18"/>
            <w:lang w:val="en-US"/>
            <w:rPrChange w:id="2063" w:author="Sina Furkan Özdemir" w:date="2021-09-20T17:27:00Z">
              <w:rPr>
                <w:i/>
                <w:sz w:val="20"/>
                <w:szCs w:val="18"/>
                <w:lang w:val="en-GB"/>
              </w:rPr>
            </w:rPrChange>
          </w:rPr>
          <w:t>3.</w:t>
        </w:r>
        <w:del w:id="2064" w:author="Sina Furkan Özdemir [2]" w:date="2021-09-21T10:02:00Z">
          <w:r w:rsidRPr="0029563D" w:rsidDel="002528C1">
            <w:rPr>
              <w:i/>
              <w:sz w:val="20"/>
              <w:szCs w:val="18"/>
              <w:lang w:val="en-US"/>
              <w:rPrChange w:id="2065" w:author="Sina Furkan Özdemir" w:date="2021-09-20T17:27:00Z">
                <w:rPr>
                  <w:i/>
                  <w:sz w:val="20"/>
                  <w:szCs w:val="18"/>
                  <w:lang w:val="en-GB"/>
                </w:rPr>
              </w:rPrChange>
            </w:rPr>
            <w:delText>2</w:delText>
          </w:r>
        </w:del>
      </w:ins>
      <w:ins w:id="2066" w:author="Sina Furkan Özdemir [2]" w:date="2021-09-21T10:02:00Z">
        <w:r w:rsidR="002528C1">
          <w:rPr>
            <w:i/>
            <w:sz w:val="20"/>
            <w:szCs w:val="18"/>
            <w:lang w:val="en-US"/>
          </w:rPr>
          <w:t>1</w:t>
        </w:r>
      </w:ins>
      <w:ins w:id="2067" w:author="Sina Furkan Özdemir" w:date="2021-09-20T17:21:00Z">
        <w:r w:rsidRPr="0029563D">
          <w:rPr>
            <w:i/>
            <w:sz w:val="20"/>
            <w:szCs w:val="18"/>
            <w:lang w:val="en-US"/>
            <w:rPrChange w:id="2068" w:author="Sina Furkan Özdemir" w:date="2021-09-20T17:27:00Z">
              <w:rPr>
                <w:i/>
                <w:sz w:val="20"/>
                <w:szCs w:val="18"/>
                <w:lang w:val="en-GB"/>
              </w:rPr>
            </w:rPrChange>
          </w:rPr>
          <w:t xml:space="preserve">. The language of supranational Twitter messages </w:t>
        </w:r>
      </w:ins>
    </w:p>
    <w:p w14:paraId="24DA6840" w14:textId="69D711FD" w:rsidR="002C72A4" w:rsidRPr="0029563D" w:rsidRDefault="000660FE" w:rsidP="002C72A4">
      <w:pPr>
        <w:spacing w:before="120" w:after="0" w:line="240" w:lineRule="auto"/>
        <w:jc w:val="both"/>
        <w:rPr>
          <w:ins w:id="2069" w:author="Sina Furkan Özdemir" w:date="2021-09-20T17:21:00Z"/>
          <w:sz w:val="20"/>
          <w:szCs w:val="18"/>
          <w:lang w:val="en-US"/>
          <w:rPrChange w:id="2070" w:author="Sina Furkan Özdemir" w:date="2021-09-20T17:27:00Z">
            <w:rPr>
              <w:ins w:id="2071" w:author="Sina Furkan Özdemir" w:date="2021-09-20T17:21:00Z"/>
              <w:sz w:val="20"/>
              <w:szCs w:val="18"/>
              <w:lang w:val="en-GB"/>
            </w:rPr>
          </w:rPrChange>
        </w:rPr>
      </w:pPr>
      <w:ins w:id="2072" w:author="Sina Furkan Özdemir" w:date="2021-09-20T17:26:00Z">
        <w:del w:id="2073" w:author="Sina Furkan Özdemir [2]" w:date="2021-09-21T10:02:00Z">
          <w:r w:rsidRPr="0029563D" w:rsidDel="002528C1">
            <w:rPr>
              <w:sz w:val="20"/>
              <w:szCs w:val="18"/>
              <w:lang w:val="en-US"/>
              <w:rPrChange w:id="2074" w:author="Sina Furkan Özdemir" w:date="2021-09-20T17:27:00Z">
                <w:rPr>
                  <w:sz w:val="20"/>
                  <w:szCs w:val="18"/>
                  <w:lang w:val="en-GB"/>
                </w:rPr>
              </w:rPrChange>
            </w:rPr>
            <w:delText>To begin with</w:delText>
          </w:r>
        </w:del>
      </w:ins>
      <w:ins w:id="2075" w:author="Sina Furkan Özdemir [2]" w:date="2021-09-21T10:02:00Z">
        <w:r w:rsidR="002528C1">
          <w:rPr>
            <w:sz w:val="20"/>
            <w:szCs w:val="18"/>
            <w:lang w:val="en-US"/>
          </w:rPr>
          <w:t>We begin our investigation on the features of supranational communication with a focus on the language choice</w:t>
        </w:r>
      </w:ins>
      <w:ins w:id="2076" w:author="Sina Furkan Özdemir" w:date="2021-09-20T17:26:00Z">
        <w:del w:id="2077" w:author="Sina Furkan Özdemir [2]" w:date="2021-09-21T10:02:00Z">
          <w:r w:rsidRPr="0029563D" w:rsidDel="002528C1">
            <w:rPr>
              <w:sz w:val="20"/>
              <w:szCs w:val="18"/>
              <w:lang w:val="en-US"/>
              <w:rPrChange w:id="2078" w:author="Sina Furkan Özdemir" w:date="2021-09-20T17:27:00Z">
                <w:rPr>
                  <w:sz w:val="20"/>
                  <w:szCs w:val="18"/>
                  <w:lang w:val="en-GB"/>
                </w:rPr>
              </w:rPrChange>
            </w:rPr>
            <w:delText>,</w:delText>
          </w:r>
        </w:del>
      </w:ins>
      <w:ins w:id="2079" w:author="Sina Furkan Özdemir [2]" w:date="2021-09-21T10:02:00Z">
        <w:r w:rsidR="002528C1">
          <w:rPr>
            <w:sz w:val="20"/>
            <w:szCs w:val="18"/>
            <w:lang w:val="en-US"/>
          </w:rPr>
          <w:t>.</w:t>
        </w:r>
      </w:ins>
      <w:ins w:id="2080" w:author="Sina Furkan Özdemir [2]" w:date="2021-09-21T10:03:00Z">
        <w:r w:rsidR="00984746">
          <w:rPr>
            <w:sz w:val="20"/>
            <w:szCs w:val="18"/>
            <w:lang w:val="en-US"/>
          </w:rPr>
          <w:t xml:space="preserve"> Our data indicates that</w:t>
        </w:r>
      </w:ins>
      <w:ins w:id="2081" w:author="Sina Furkan Özdemir" w:date="2021-09-20T17:26:00Z">
        <w:r w:rsidRPr="0029563D">
          <w:rPr>
            <w:sz w:val="20"/>
            <w:szCs w:val="18"/>
            <w:lang w:val="en-US"/>
            <w:rPrChange w:id="2082" w:author="Sina Furkan Özdemir" w:date="2021-09-20T17:27:00Z">
              <w:rPr>
                <w:sz w:val="20"/>
                <w:szCs w:val="18"/>
                <w:lang w:val="en-GB"/>
              </w:rPr>
            </w:rPrChange>
          </w:rPr>
          <w:t xml:space="preserve"> </w:t>
        </w:r>
      </w:ins>
      <w:ins w:id="2083" w:author="Sina Furkan Özdemir" w:date="2021-09-20T17:21:00Z">
        <w:r w:rsidR="002C72A4" w:rsidRPr="0029563D">
          <w:rPr>
            <w:sz w:val="20"/>
            <w:szCs w:val="18"/>
            <w:lang w:val="en-US"/>
            <w:rPrChange w:id="2084" w:author="Sina Furkan Özdemir" w:date="2021-09-20T17:27:00Z">
              <w:rPr>
                <w:sz w:val="20"/>
                <w:szCs w:val="18"/>
                <w:lang w:val="en-GB"/>
              </w:rPr>
            </w:rPrChange>
          </w:rPr>
          <w:t>English is clearly the lingua franca of supranational tweets</w:t>
        </w:r>
      </w:ins>
      <w:ins w:id="2085" w:author="Sina Furkan Özdemir [2]" w:date="2021-09-21T10:05:00Z">
        <w:r w:rsidR="00D457B0">
          <w:rPr>
            <w:sz w:val="20"/>
            <w:szCs w:val="18"/>
            <w:lang w:val="en-US"/>
          </w:rPr>
          <w:t>.</w:t>
        </w:r>
      </w:ins>
      <w:ins w:id="2086" w:author="Sina Furkan Özdemir" w:date="2021-09-20T17:21:00Z">
        <w:del w:id="2087" w:author="Sina Furkan Özdemir [2]" w:date="2021-09-21T10:05:00Z">
          <w:r w:rsidR="002C72A4" w:rsidRPr="0029563D" w:rsidDel="00D457B0">
            <w:rPr>
              <w:sz w:val="20"/>
              <w:szCs w:val="18"/>
              <w:lang w:val="en-US"/>
              <w:rPrChange w:id="2088" w:author="Sina Furkan Özdemir" w:date="2021-09-20T17:27:00Z">
                <w:rPr>
                  <w:sz w:val="20"/>
                  <w:szCs w:val="18"/>
                  <w:lang w:val="en-GB"/>
                </w:rPr>
              </w:rPrChange>
            </w:rPr>
            <w:delText>,</w:delText>
          </w:r>
        </w:del>
        <w:r w:rsidR="002C72A4" w:rsidRPr="0029563D">
          <w:rPr>
            <w:sz w:val="20"/>
            <w:szCs w:val="18"/>
            <w:lang w:val="en-US"/>
            <w:rPrChange w:id="2089" w:author="Sina Furkan Özdemir" w:date="2021-09-20T17:27:00Z">
              <w:rPr>
                <w:sz w:val="20"/>
                <w:szCs w:val="18"/>
                <w:lang w:val="en-GB"/>
              </w:rPr>
            </w:rPrChange>
          </w:rPr>
          <w:t xml:space="preserve"> </w:t>
        </w:r>
        <w:del w:id="2090" w:author="Sina Furkan Özdemir [2]" w:date="2021-09-21T10:05:00Z">
          <w:r w:rsidR="002C72A4" w:rsidRPr="0029563D" w:rsidDel="0003779A">
            <w:rPr>
              <w:sz w:val="20"/>
              <w:szCs w:val="18"/>
              <w:lang w:val="en-US"/>
              <w:rPrChange w:id="2091" w:author="Sina Furkan Özdemir" w:date="2021-09-20T17:27:00Z">
                <w:rPr>
                  <w:sz w:val="20"/>
                  <w:szCs w:val="18"/>
                  <w:lang w:val="en-GB"/>
                </w:rPr>
              </w:rPrChange>
            </w:rPr>
            <w:fldChar w:fldCharType="begin"/>
          </w:r>
        </w:del>
      </w:ins>
      <w:del w:id="2092" w:author="Sina Furkan Özdemir [2]" w:date="2021-09-21T10:05:00Z">
        <w:r w:rsidR="0032464D" w:rsidDel="0003779A">
          <w:rPr>
            <w:sz w:val="20"/>
            <w:szCs w:val="18"/>
            <w:lang w:val="en-US"/>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2020)","noteIndex":0},"citationItems":[{"id":6233,"uris":["http://zotero.org/groups/2912652/items/6TJWGK6P"],"uri":["http://zotero.org/groups/2912652/items/6TJWGK6P"],"itemData":{"id":6233,"type":"webpage","abstract":"Bindings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del>
      <w:ins w:id="2093" w:author="Sina Furkan Özdemir" w:date="2021-09-20T17:21:00Z">
        <w:del w:id="2094" w:author="Sina Furkan Özdemir [2]" w:date="2021-09-21T10:05:00Z">
          <w:r w:rsidR="002C72A4" w:rsidRPr="0029563D" w:rsidDel="0003779A">
            <w:rPr>
              <w:sz w:val="20"/>
              <w:szCs w:val="18"/>
              <w:lang w:val="en-US"/>
              <w:rPrChange w:id="2095" w:author="Sina Furkan Özdemir" w:date="2021-09-20T17:27:00Z">
                <w:rPr>
                  <w:sz w:val="20"/>
                  <w:szCs w:val="18"/>
                  <w:lang w:val="en-GB"/>
                </w:rPr>
              </w:rPrChange>
            </w:rPr>
            <w:fldChar w:fldCharType="separate"/>
          </w:r>
        </w:del>
      </w:ins>
      <w:del w:id="2096" w:author="Sina Furkan Özdemir [2]" w:date="2021-09-21T10:05:00Z">
        <w:r w:rsidR="0032464D" w:rsidRPr="0032464D" w:rsidDel="0003779A">
          <w:rPr>
            <w:rFonts w:cs="Calibri"/>
            <w:sz w:val="20"/>
            <w:szCs w:val="24"/>
          </w:rPr>
          <w:delText>(detected on sentence level with Google’s compact language detector 2 as implemented in the cld2 R package, Ooms and Sites 2020)</w:delText>
        </w:r>
      </w:del>
      <w:ins w:id="2097" w:author="Sina Furkan Özdemir" w:date="2021-09-20T17:21:00Z">
        <w:del w:id="2098" w:author="Sina Furkan Özdemir [2]" w:date="2021-09-21T10:05:00Z">
          <w:r w:rsidR="002C72A4" w:rsidRPr="0029563D" w:rsidDel="0003779A">
            <w:rPr>
              <w:sz w:val="20"/>
              <w:szCs w:val="18"/>
              <w:lang w:val="en-US"/>
              <w:rPrChange w:id="2099" w:author="Sina Furkan Özdemir" w:date="2021-09-20T17:27:00Z">
                <w:rPr>
                  <w:sz w:val="20"/>
                  <w:szCs w:val="18"/>
                  <w:lang w:val="en-GB"/>
                </w:rPr>
              </w:rPrChange>
            </w:rPr>
            <w:fldChar w:fldCharType="end"/>
          </w:r>
          <w:r w:rsidR="002C72A4" w:rsidRPr="0029563D" w:rsidDel="0003779A">
            <w:rPr>
              <w:sz w:val="20"/>
              <w:szCs w:val="18"/>
              <w:lang w:val="en-US"/>
              <w:rPrChange w:id="2100" w:author="Sina Furkan Özdemir" w:date="2021-09-20T17:27:00Z">
                <w:rPr>
                  <w:sz w:val="20"/>
                  <w:szCs w:val="18"/>
                  <w:lang w:val="en-GB"/>
                </w:rPr>
              </w:rPrChange>
            </w:rPr>
            <w:delText xml:space="preserve">. </w:delText>
          </w:r>
        </w:del>
        <w:r w:rsidR="002C72A4" w:rsidRPr="0029563D">
          <w:rPr>
            <w:sz w:val="20"/>
            <w:szCs w:val="18"/>
            <w:lang w:val="en-US"/>
            <w:rPrChange w:id="2101" w:author="Sina Furkan Özdemir" w:date="2021-09-20T17:27:00Z">
              <w:rPr>
                <w:sz w:val="20"/>
                <w:szCs w:val="18"/>
                <w:lang w:val="en-GB"/>
              </w:rPr>
            </w:rPrChange>
          </w:rPr>
          <w:t xml:space="preserve">In total, 82% of all supranational tweets were solely written in English while 88.2% contained at least on English sentence. Other languages appeared much less frequently: we detected French in about 4%, Italian and Polish in around 1.5%, as well as Italian, Swedish and German in around 1% of tweets. This seems to suggest that supranational actors do not respect the EU’s linguistic diversity but that should not be overstated. Virtually all Twitter end-user applications offer reliable auto-translation at the click of a button. </w:t>
        </w:r>
      </w:ins>
    </w:p>
    <w:p w14:paraId="69DE290D" w14:textId="59312F89" w:rsidR="002C72A4" w:rsidRPr="0029563D" w:rsidRDefault="002C72A4" w:rsidP="002C72A4">
      <w:pPr>
        <w:spacing w:before="120" w:after="0" w:line="240" w:lineRule="auto"/>
        <w:jc w:val="both"/>
        <w:rPr>
          <w:ins w:id="2102" w:author="Sina Furkan Özdemir" w:date="2021-09-20T17:21:00Z"/>
          <w:sz w:val="20"/>
          <w:szCs w:val="18"/>
          <w:lang w:val="en-US"/>
          <w:rPrChange w:id="2103" w:author="Sina Furkan Özdemir" w:date="2021-09-20T17:27:00Z">
            <w:rPr>
              <w:ins w:id="2104" w:author="Sina Furkan Özdemir" w:date="2021-09-20T17:21:00Z"/>
              <w:sz w:val="20"/>
              <w:szCs w:val="18"/>
              <w:lang w:val="en-GB"/>
            </w:rPr>
          </w:rPrChange>
        </w:rPr>
      </w:pPr>
      <w:ins w:id="2105" w:author="Sina Furkan Özdemir" w:date="2021-09-20T17:21:00Z">
        <w:r w:rsidRPr="0029563D">
          <w:rPr>
            <w:sz w:val="20"/>
            <w:szCs w:val="18"/>
            <w:lang w:val="en-US"/>
            <w:rPrChange w:id="2106" w:author="Sina Furkan Özdemir" w:date="2021-09-20T17:27:00Z">
              <w:rPr>
                <w:sz w:val="20"/>
                <w:szCs w:val="18"/>
                <w:lang w:val="en-GB"/>
              </w:rPr>
            </w:rPrChange>
          </w:rPr>
          <w:t xml:space="preserve">Here we focus on the English-language content of the tweets and want to learn whether they contribute to making EU politics transparent. In this regard, very different literatures have repeatedly stressed that more political communication does not help if it does not clarify but rather obfuscates political responsibilities </w:t>
        </w:r>
        <w:r w:rsidRPr="0029563D">
          <w:rPr>
            <w:sz w:val="20"/>
            <w:szCs w:val="18"/>
            <w:lang w:val="en-US"/>
            <w:rPrChange w:id="2107" w:author="Sina Furkan Özdemir" w:date="2021-09-20T17:27:00Z">
              <w:rPr>
                <w:sz w:val="20"/>
                <w:szCs w:val="18"/>
                <w:lang w:val="en-GB"/>
              </w:rPr>
            </w:rPrChange>
          </w:rPr>
          <w:fldChar w:fldCharType="begin"/>
        </w:r>
      </w:ins>
      <w:ins w:id="2108" w:author="Sina Furkan Özdemir [2]" w:date="2021-09-21T15:57:00Z">
        <w:r w:rsidR="00F70249">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ins>
      <w:del w:id="2109" w:author="Sina Furkan Özdemir [2]" w:date="2021-09-21T15:57:00Z">
        <w:r w:rsidR="0032464D" w:rsidDel="00F70249">
          <w:rPr>
            <w:sz w:val="20"/>
            <w:szCs w:val="18"/>
            <w:lang w:val="en-US"/>
          </w:rPr>
          <w:delInstrText xml:space="preserve"> ADDIN ZOTERO_ITEM CSL_CITATION {"citationID":"GhcZRoqZ","properties":{"formattedCitation":"(Fairclough 2003; Fowler {\\i{}et al.} 1979; Orwell 1946)","plainCitation":"(Fairclough 2003; Fowler et al. 1979; Orwell 1946)","noteIndex":0},"citationItems":[{"id":6225,"uris":["http://zotero.org/groups/2912652/items/4A8TR48S"],"uri":["http://zotero.org/groups/2912652/items/4A8TR48S"],"itemData":{"id":6225,"type":"book","abstract":"\"Analysing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6232,"uris":["http://zotero.org/groups/2912652/items/PWRH5RSZ"],"uri":["http://zotero.org/groups/2912652/items/PWRH5RSZ"],"itemData":{"id":6232,"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6224,"uris":["http://zotero.org/groups/2912652/items/JT7H3K3D"],"uri":["http://zotero.org/groups/2912652/items/JT7H3K3D"],"itemData":{"id":6224,"type":"article-journal","container-title":"Horizon","issue":"76","page":"252-265","title":"Politics and the English Language","volume":"13","author":[{"family":"Orwell","given":"George"}],"issued":{"date-parts":[["1946"]]}}}],"schema":"https://github.com/citation-style-language/schema/raw/master/csl-citation.json"} </w:delInstrText>
        </w:r>
      </w:del>
      <w:ins w:id="2110" w:author="Sina Furkan Özdemir" w:date="2021-09-20T17:21:00Z">
        <w:r w:rsidRPr="0029563D">
          <w:rPr>
            <w:sz w:val="20"/>
            <w:szCs w:val="18"/>
            <w:lang w:val="en-US"/>
            <w:rPrChange w:id="2111" w:author="Sina Furkan Özdemir" w:date="2021-09-20T17:27:00Z">
              <w:rPr>
                <w:sz w:val="20"/>
                <w:szCs w:val="18"/>
                <w:lang w:val="en-GB"/>
              </w:rPr>
            </w:rPrChange>
          </w:rPr>
          <w:fldChar w:fldCharType="separate"/>
        </w:r>
        <w:r w:rsidRPr="0029563D">
          <w:rPr>
            <w:rFonts w:cs="Calibri"/>
            <w:sz w:val="20"/>
            <w:szCs w:val="24"/>
            <w:lang w:val="en-US"/>
          </w:rPr>
          <w:t xml:space="preserve">(Fairclough 2003; Fowler </w:t>
        </w:r>
        <w:r w:rsidRPr="0029563D">
          <w:rPr>
            <w:rFonts w:cs="Calibri"/>
            <w:i/>
            <w:iCs/>
            <w:sz w:val="20"/>
            <w:szCs w:val="24"/>
            <w:lang w:val="en-US"/>
          </w:rPr>
          <w:t>et al.</w:t>
        </w:r>
        <w:r w:rsidRPr="0029563D">
          <w:rPr>
            <w:rFonts w:cs="Calibri"/>
            <w:sz w:val="20"/>
            <w:szCs w:val="24"/>
            <w:lang w:val="en-US"/>
          </w:rPr>
          <w:t xml:space="preserve"> 1979; Orwell 1946)</w:t>
        </w:r>
        <w:r w:rsidRPr="0029563D">
          <w:rPr>
            <w:sz w:val="20"/>
            <w:szCs w:val="18"/>
            <w:lang w:val="en-US"/>
            <w:rPrChange w:id="2112" w:author="Sina Furkan Özdemir" w:date="2021-09-20T17:27:00Z">
              <w:rPr>
                <w:sz w:val="20"/>
                <w:szCs w:val="18"/>
                <w:lang w:val="en-GB"/>
              </w:rPr>
            </w:rPrChange>
          </w:rPr>
          <w:fldChar w:fldCharType="end"/>
        </w:r>
        <w:r w:rsidRPr="0029563D">
          <w:rPr>
            <w:sz w:val="20"/>
            <w:szCs w:val="18"/>
            <w:lang w:val="en-US"/>
            <w:rPrChange w:id="2113" w:author="Sina Furkan Özdemir" w:date="2021-09-20T17:27:00Z">
              <w:rPr>
                <w:sz w:val="20"/>
                <w:szCs w:val="18"/>
                <w:lang w:val="en-GB"/>
              </w:rPr>
            </w:rPrChange>
          </w:rPr>
          <w:t xml:space="preserve">. Sending clear and easily understandable messages seems to be a particular challenge for detached, highly specialized institutions that often resort to a rather technocratic discourse </w:t>
        </w:r>
        <w:r w:rsidRPr="0029563D">
          <w:rPr>
            <w:sz w:val="20"/>
            <w:szCs w:val="18"/>
            <w:lang w:val="en-US"/>
            <w:rPrChange w:id="2114" w:author="Sina Furkan Özdemir" w:date="2021-09-20T17:27:00Z">
              <w:rPr>
                <w:sz w:val="20"/>
                <w:szCs w:val="18"/>
                <w:lang w:val="en-GB"/>
              </w:rPr>
            </w:rPrChange>
          </w:rPr>
          <w:fldChar w:fldCharType="begin"/>
        </w:r>
      </w:ins>
      <w:ins w:id="2115" w:author="Sina Furkan Özdemir [2]" w:date="2021-09-21T15:57:00Z">
        <w:r w:rsidR="00F70249">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2116" w:author="Sina Furkan Özdemir [2]" w:date="2021-09-21T15:57:00Z">
        <w:r w:rsidR="0032464D" w:rsidDel="00F70249">
          <w:rPr>
            <w:sz w:val="20"/>
            <w:szCs w:val="18"/>
            <w:lang w:val="en-US"/>
          </w:rPr>
          <w:delInstrText xml:space="preserve"> ADDIN ZOTERO_ITEM CSL_CITATION {"citationID":"Sz5b9wfG","properties":{"formattedCitation":"(Moretti and Pestre 2015; Rauh 2021b; Thibault 1991)","plainCitation":"(Moretti and Pestre 2015; Rauh 2021b; Thibault 1991)","noteIndex":0},"citationItems":[{"id":6227,"uris":["http://zotero.org/groups/2912652/items/DQX2NY25"],"uri":["http://zotero.org/groups/2912652/items/DQX2NY25"],"itemData":{"id":6227,"type":"article-journal","container-title":"The New Left Review","issue":"MAR APR 2015","page":"75-99","title":"Bankspeak: The Language of World Bank Reports","volume":"92","author":[{"family":"Moretti","given":"Franco"},{"family":"Pestre","given":"Dominique"}],"issued":{"date-parts":[["2015"]]}}},{"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2117" w:author="Sina Furkan Özdemir" w:date="2021-09-20T17:21:00Z">
        <w:r w:rsidRPr="0029563D">
          <w:rPr>
            <w:sz w:val="20"/>
            <w:szCs w:val="18"/>
            <w:lang w:val="en-US"/>
            <w:rPrChange w:id="2118" w:author="Sina Furkan Özdemir" w:date="2021-09-20T17:27:00Z">
              <w:rPr>
                <w:sz w:val="20"/>
                <w:szCs w:val="18"/>
                <w:lang w:val="en-GB"/>
              </w:rPr>
            </w:rPrChange>
          </w:rPr>
          <w:fldChar w:fldCharType="separate"/>
        </w:r>
        <w:r w:rsidRPr="0029563D">
          <w:rPr>
            <w:rFonts w:cs="Calibri"/>
            <w:sz w:val="20"/>
            <w:lang w:val="en-US"/>
          </w:rPr>
          <w:t xml:space="preserve">(Moretti and </w:t>
        </w:r>
        <w:proofErr w:type="spellStart"/>
        <w:r w:rsidRPr="0029563D">
          <w:rPr>
            <w:rFonts w:cs="Calibri"/>
            <w:sz w:val="20"/>
            <w:lang w:val="en-US"/>
          </w:rPr>
          <w:t>Pestre</w:t>
        </w:r>
        <w:proofErr w:type="spellEnd"/>
        <w:r w:rsidRPr="0029563D">
          <w:rPr>
            <w:rFonts w:cs="Calibri"/>
            <w:sz w:val="20"/>
            <w:lang w:val="en-US"/>
          </w:rPr>
          <w:t xml:space="preserve"> 2015; Rauh 2021b; Thibault 1991)</w:t>
        </w:r>
        <w:r w:rsidRPr="0029563D">
          <w:rPr>
            <w:sz w:val="20"/>
            <w:szCs w:val="18"/>
            <w:lang w:val="en-US"/>
            <w:rPrChange w:id="2119" w:author="Sina Furkan Özdemir" w:date="2021-09-20T17:27:00Z">
              <w:rPr>
                <w:sz w:val="20"/>
                <w:szCs w:val="18"/>
                <w:lang w:val="en-GB"/>
              </w:rPr>
            </w:rPrChange>
          </w:rPr>
          <w:fldChar w:fldCharType="end"/>
        </w:r>
        <w:r w:rsidRPr="0029563D">
          <w:rPr>
            <w:sz w:val="20"/>
            <w:szCs w:val="18"/>
            <w:lang w:val="en-US"/>
            <w:rPrChange w:id="2120" w:author="Sina Furkan Özdemir" w:date="2021-09-20T17:27:00Z">
              <w:rPr>
                <w:sz w:val="20"/>
                <w:szCs w:val="18"/>
                <w:lang w:val="en-GB"/>
              </w:rPr>
            </w:rPrChange>
          </w:rPr>
          <w:t xml:space="preserve">. </w:t>
        </w:r>
      </w:ins>
    </w:p>
    <w:p w14:paraId="0AD9D4B5" w14:textId="77777777" w:rsidR="002C72A4" w:rsidRPr="0029563D" w:rsidRDefault="002C72A4" w:rsidP="002C72A4">
      <w:pPr>
        <w:spacing w:before="120" w:after="0" w:line="240" w:lineRule="auto"/>
        <w:jc w:val="both"/>
        <w:rPr>
          <w:ins w:id="2121" w:author="Sina Furkan Özdemir" w:date="2021-09-20T17:21:00Z"/>
          <w:sz w:val="20"/>
          <w:szCs w:val="18"/>
          <w:lang w:val="en-US"/>
          <w:rPrChange w:id="2122" w:author="Sina Furkan Özdemir" w:date="2021-09-20T17:27:00Z">
            <w:rPr>
              <w:ins w:id="2123" w:author="Sina Furkan Özdemir" w:date="2021-09-20T17:21:00Z"/>
              <w:sz w:val="20"/>
              <w:szCs w:val="18"/>
              <w:lang w:val="en-GB"/>
            </w:rPr>
          </w:rPrChange>
        </w:rPr>
      </w:pPr>
    </w:p>
    <w:p w14:paraId="61C1D654" w14:textId="77777777" w:rsidR="002C72A4" w:rsidRPr="0029563D" w:rsidRDefault="002C72A4" w:rsidP="002C72A4">
      <w:pPr>
        <w:spacing w:before="120" w:after="0" w:line="240" w:lineRule="auto"/>
        <w:jc w:val="both"/>
        <w:rPr>
          <w:ins w:id="2124" w:author="Sina Furkan Özdemir" w:date="2021-09-20T17:21:00Z"/>
          <w:sz w:val="20"/>
          <w:szCs w:val="18"/>
          <w:lang w:val="en-US"/>
          <w:rPrChange w:id="2125" w:author="Sina Furkan Özdemir" w:date="2021-09-20T17:27:00Z">
            <w:rPr>
              <w:ins w:id="2126" w:author="Sina Furkan Özdemir" w:date="2021-09-20T17:21:00Z"/>
              <w:sz w:val="20"/>
              <w:szCs w:val="18"/>
              <w:lang w:val="en-GB"/>
            </w:rPr>
          </w:rPrChange>
        </w:rPr>
      </w:pPr>
      <w:ins w:id="2127" w:author="Sina Furkan Özdemir" w:date="2021-09-20T17:21:00Z">
        <w:r w:rsidRPr="0029563D">
          <w:rPr>
            <w:noProof/>
            <w:sz w:val="20"/>
            <w:szCs w:val="18"/>
            <w:lang w:val="en-US"/>
            <w:rPrChange w:id="2128" w:author="Sina Furkan Özdemir" w:date="2021-09-20T17:27:00Z">
              <w:rPr>
                <w:noProof/>
                <w:sz w:val="20"/>
                <w:szCs w:val="18"/>
                <w:lang w:val="en-GB"/>
              </w:rPr>
            </w:rPrChange>
          </w:rPr>
          <w:lastRenderedPageBreak/>
          <w:drawing>
            <wp:inline distT="0" distB="0" distL="0" distR="0" wp14:anchorId="16E63C75" wp14:editId="19AA0D74">
              <wp:extent cx="5731510" cy="2865755"/>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644845A8" w14:textId="77777777" w:rsidR="002C72A4" w:rsidRPr="0029563D" w:rsidRDefault="002C72A4" w:rsidP="002C72A4">
      <w:pPr>
        <w:pStyle w:val="Caption"/>
        <w:keepLines/>
        <w:jc w:val="center"/>
        <w:rPr>
          <w:ins w:id="2129" w:author="Sina Furkan Özdemir" w:date="2021-09-20T17:21:00Z"/>
          <w:color w:val="auto"/>
          <w:sz w:val="20"/>
          <w:lang w:val="en-US"/>
          <w:rPrChange w:id="2130" w:author="Sina Furkan Özdemir" w:date="2021-09-20T17:27:00Z">
            <w:rPr>
              <w:ins w:id="2131" w:author="Sina Furkan Özdemir" w:date="2021-09-20T17:21:00Z"/>
              <w:color w:val="auto"/>
              <w:sz w:val="20"/>
              <w:lang w:val="en-GB"/>
            </w:rPr>
          </w:rPrChange>
        </w:rPr>
      </w:pPr>
      <w:ins w:id="2132" w:author="Sina Furkan Özdemir" w:date="2021-09-20T17:21:00Z">
        <w:r w:rsidRPr="0029563D">
          <w:rPr>
            <w:b/>
            <w:bCs/>
            <w:color w:val="auto"/>
            <w:lang w:val="en-US"/>
            <w:rPrChange w:id="2133" w:author="Sina Furkan Özdemir" w:date="2021-09-20T17:27:00Z">
              <w:rPr>
                <w:b/>
                <w:bCs/>
                <w:color w:val="auto"/>
                <w:lang w:val="en-GB"/>
              </w:rPr>
            </w:rPrChange>
          </w:rPr>
          <w:t xml:space="preserve">Figure </w:t>
        </w:r>
        <w:r w:rsidRPr="0029563D">
          <w:rPr>
            <w:b/>
            <w:bCs/>
            <w:color w:val="auto"/>
            <w:lang w:val="en-US"/>
            <w:rPrChange w:id="2134" w:author="Sina Furkan Özdemir" w:date="2021-09-20T17:27:00Z">
              <w:rPr>
                <w:b/>
                <w:bCs/>
                <w:color w:val="auto"/>
                <w:lang w:val="en-GB"/>
              </w:rPr>
            </w:rPrChange>
          </w:rPr>
          <w:fldChar w:fldCharType="begin"/>
        </w:r>
        <w:r w:rsidRPr="0029563D">
          <w:rPr>
            <w:b/>
            <w:bCs/>
            <w:color w:val="auto"/>
            <w:lang w:val="en-US"/>
            <w:rPrChange w:id="2135" w:author="Sina Furkan Özdemir" w:date="2021-09-20T17:27:00Z">
              <w:rPr>
                <w:b/>
                <w:bCs/>
                <w:color w:val="auto"/>
                <w:lang w:val="en-GB"/>
              </w:rPr>
            </w:rPrChange>
          </w:rPr>
          <w:instrText xml:space="preserve"> SEQ Figure \* ARABIC </w:instrText>
        </w:r>
        <w:r w:rsidRPr="0029563D">
          <w:rPr>
            <w:b/>
            <w:bCs/>
            <w:color w:val="auto"/>
            <w:lang w:val="en-US"/>
            <w:rPrChange w:id="2136" w:author="Sina Furkan Özdemir" w:date="2021-09-20T17:27:00Z">
              <w:rPr>
                <w:b/>
                <w:bCs/>
                <w:color w:val="auto"/>
                <w:lang w:val="en-GB"/>
              </w:rPr>
            </w:rPrChange>
          </w:rPr>
          <w:fldChar w:fldCharType="separate"/>
        </w:r>
        <w:r w:rsidRPr="0029563D">
          <w:rPr>
            <w:b/>
            <w:bCs/>
            <w:noProof/>
            <w:color w:val="auto"/>
            <w:lang w:val="en-US"/>
            <w:rPrChange w:id="2137" w:author="Sina Furkan Özdemir" w:date="2021-09-20T17:27:00Z">
              <w:rPr>
                <w:b/>
                <w:bCs/>
                <w:noProof/>
                <w:color w:val="auto"/>
                <w:lang w:val="en-GB"/>
              </w:rPr>
            </w:rPrChange>
          </w:rPr>
          <w:t>2</w:t>
        </w:r>
        <w:r w:rsidRPr="0029563D">
          <w:rPr>
            <w:b/>
            <w:bCs/>
            <w:color w:val="auto"/>
            <w:lang w:val="en-US"/>
            <w:rPrChange w:id="2138" w:author="Sina Furkan Özdemir" w:date="2021-09-20T17:27:00Z">
              <w:rPr>
                <w:b/>
                <w:bCs/>
                <w:color w:val="auto"/>
                <w:lang w:val="en-GB"/>
              </w:rPr>
            </w:rPrChange>
          </w:rPr>
          <w:fldChar w:fldCharType="end"/>
        </w:r>
        <w:r w:rsidRPr="0029563D">
          <w:rPr>
            <w:color w:val="auto"/>
            <w:lang w:val="en-US"/>
            <w:rPrChange w:id="2139" w:author="Sina Furkan Özdemir" w:date="2021-09-20T17:27:00Z">
              <w:rPr>
                <w:color w:val="auto"/>
                <w:lang w:val="en-GB"/>
              </w:rPr>
            </w:rPrChange>
          </w:rPr>
          <w:t>: Language clarity indicators</w:t>
        </w:r>
      </w:ins>
    </w:p>
    <w:p w14:paraId="43A52283" w14:textId="46901BAB" w:rsidR="002C72A4" w:rsidRPr="0029563D" w:rsidRDefault="002C72A4" w:rsidP="002C72A4">
      <w:pPr>
        <w:spacing w:before="120" w:after="0" w:line="240" w:lineRule="auto"/>
        <w:jc w:val="both"/>
        <w:rPr>
          <w:ins w:id="2140" w:author="Sina Furkan Özdemir" w:date="2021-09-20T17:21:00Z"/>
          <w:sz w:val="20"/>
          <w:szCs w:val="18"/>
          <w:lang w:val="en-US"/>
          <w:rPrChange w:id="2141" w:author="Sina Furkan Özdemir" w:date="2021-09-20T17:27:00Z">
            <w:rPr>
              <w:ins w:id="2142" w:author="Sina Furkan Özdemir" w:date="2021-09-20T17:21:00Z"/>
              <w:sz w:val="20"/>
              <w:szCs w:val="18"/>
              <w:lang w:val="en-GB"/>
            </w:rPr>
          </w:rPrChange>
        </w:rPr>
      </w:pPr>
      <w:ins w:id="2143" w:author="Sina Furkan Özdemir" w:date="2021-09-20T17:21:00Z">
        <w:r w:rsidRPr="0029563D">
          <w:rPr>
            <w:sz w:val="20"/>
            <w:szCs w:val="18"/>
            <w:lang w:val="en-US"/>
            <w:rPrChange w:id="2144" w:author="Sina Furkan Özdemir" w:date="2021-09-20T17:27:00Z">
              <w:rPr>
                <w:sz w:val="20"/>
                <w:szCs w:val="18"/>
                <w:lang w:val="en-GB"/>
              </w:rPr>
            </w:rPrChange>
          </w:rPr>
          <w:t xml:space="preserve">Figure 2 presents results from comparison of linguistic quality of communication.  On average, supranational EU tweets tend to be clearer than those published by international organizations (with the notable exception of clarifying agency through a more verbal style). More importantly, however, supranational communication is clearly and significantly harder to understand for citizens when compared to random messages on the Twitter platform and especially when compared to the tweets of national institutions and executives from the UK. This reaffirms findings of a very technocratic approach to communication by supranational executive actors </w:t>
        </w:r>
        <w:r w:rsidRPr="0029563D">
          <w:rPr>
            <w:sz w:val="20"/>
            <w:szCs w:val="18"/>
            <w:lang w:val="en-US"/>
            <w:rPrChange w:id="2145" w:author="Sina Furkan Özdemir" w:date="2021-09-20T17:27:00Z">
              <w:rPr>
                <w:sz w:val="20"/>
                <w:szCs w:val="18"/>
                <w:lang w:val="en-GB"/>
              </w:rPr>
            </w:rPrChange>
          </w:rPr>
          <w:fldChar w:fldCharType="begin"/>
        </w:r>
      </w:ins>
      <w:ins w:id="2146" w:author="Sina Furkan Özdemir [2]" w:date="2021-09-21T15:57:00Z">
        <w:r w:rsidR="00F70249">
          <w:rPr>
            <w:sz w:val="20"/>
            <w:szCs w:val="18"/>
            <w:lang w:val="en-US"/>
          </w:rPr>
          <w:instrText xml:space="preserve"> ADDIN ZOTERO_ITEM CSL_CITATION {"citationID":"B3sU2PoN","properties":{"formattedCitation":"(Rauh 2021b)","plainCitation":"(Rauh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del w:id="2147" w:author="Sina Furkan Özdemir [2]" w:date="2021-09-21T15:57:00Z">
        <w:r w:rsidR="0032464D" w:rsidDel="00F70249">
          <w:rPr>
            <w:sz w:val="20"/>
            <w:szCs w:val="18"/>
            <w:lang w:val="en-US"/>
          </w:rPr>
          <w:delInstrText xml:space="preserve"> ADDIN ZOTERO_ITEM CSL_CITATION {"citationID":"B3sU2PoN","properties":{"formattedCitation":"(Rauh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148" w:author="Sina Furkan Özdemir" w:date="2021-09-20T17:21:00Z">
        <w:r w:rsidRPr="0029563D">
          <w:rPr>
            <w:sz w:val="20"/>
            <w:szCs w:val="18"/>
            <w:lang w:val="en-US"/>
            <w:rPrChange w:id="2149" w:author="Sina Furkan Özdemir" w:date="2021-09-20T17:27:00Z">
              <w:rPr>
                <w:sz w:val="20"/>
                <w:szCs w:val="18"/>
                <w:lang w:val="en-GB"/>
              </w:rPr>
            </w:rPrChange>
          </w:rPr>
          <w:fldChar w:fldCharType="separate"/>
        </w:r>
        <w:r w:rsidRPr="0029563D">
          <w:rPr>
            <w:rFonts w:cs="Calibri"/>
            <w:sz w:val="20"/>
            <w:lang w:val="en-US"/>
          </w:rPr>
          <w:t>(Rauh 2021b)</w:t>
        </w:r>
        <w:r w:rsidRPr="0029563D">
          <w:rPr>
            <w:sz w:val="20"/>
            <w:szCs w:val="18"/>
            <w:lang w:val="en-US"/>
            <w:rPrChange w:id="2150" w:author="Sina Furkan Özdemir" w:date="2021-09-20T17:27:00Z">
              <w:rPr>
                <w:sz w:val="20"/>
                <w:szCs w:val="18"/>
                <w:lang w:val="en-GB"/>
              </w:rPr>
            </w:rPrChange>
          </w:rPr>
          <w:fldChar w:fldCharType="end"/>
        </w:r>
        <w:r w:rsidRPr="0029563D">
          <w:rPr>
            <w:sz w:val="20"/>
            <w:szCs w:val="18"/>
            <w:lang w:val="en-US"/>
            <w:rPrChange w:id="2151" w:author="Sina Furkan Özdemir" w:date="2021-09-20T17:27:00Z">
              <w:rPr>
                <w:sz w:val="20"/>
                <w:szCs w:val="18"/>
                <w:lang w:val="en-GB"/>
              </w:rPr>
            </w:rPrChange>
          </w:rPr>
          <w:t>.</w:t>
        </w:r>
      </w:ins>
    </w:p>
    <w:p w14:paraId="3129C552" w14:textId="378B234A" w:rsidR="002C72A4" w:rsidRPr="0029563D" w:rsidRDefault="002C72A4" w:rsidP="002C72A4">
      <w:pPr>
        <w:spacing w:before="120" w:after="0" w:line="240" w:lineRule="auto"/>
        <w:jc w:val="both"/>
        <w:rPr>
          <w:ins w:id="2152" w:author="Sina Furkan Özdemir" w:date="2021-09-20T17:21:00Z"/>
          <w:sz w:val="20"/>
          <w:szCs w:val="18"/>
          <w:lang w:val="en-US"/>
          <w:rPrChange w:id="2153" w:author="Sina Furkan Özdemir" w:date="2021-09-20T17:27:00Z">
            <w:rPr>
              <w:ins w:id="2154" w:author="Sina Furkan Özdemir" w:date="2021-09-20T17:21:00Z"/>
              <w:sz w:val="20"/>
              <w:szCs w:val="18"/>
              <w:lang w:val="en-GB"/>
            </w:rPr>
          </w:rPrChange>
        </w:rPr>
      </w:pPr>
      <w:ins w:id="2155" w:author="Sina Furkan Özdemir" w:date="2021-09-20T17:21:00Z">
        <w:r w:rsidRPr="0029563D">
          <w:rPr>
            <w:sz w:val="20"/>
            <w:szCs w:val="18"/>
            <w:lang w:val="en-US"/>
            <w:rPrChange w:id="2156" w:author="Sina Furkan Özdemir" w:date="2021-09-20T17:27:00Z">
              <w:rPr>
                <w:sz w:val="20"/>
                <w:szCs w:val="18"/>
                <w:lang w:val="en-GB"/>
              </w:rPr>
            </w:rPrChange>
          </w:rPr>
          <w:t xml:space="preserve">However, notable variation within the supranational 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w:t>
        </w:r>
        <w:del w:id="2157" w:author="Sina Furkan Özdemir [2]" w:date="2021-09-21T09:49:00Z">
          <w:r w:rsidRPr="0029563D" w:rsidDel="006A096C">
            <w:rPr>
              <w:sz w:val="20"/>
              <w:szCs w:val="18"/>
              <w:lang w:val="en-US"/>
              <w:rPrChange w:id="2158" w:author="Sina Furkan Özdemir" w:date="2021-09-20T17:27:00Z">
                <w:rPr>
                  <w:sz w:val="20"/>
                  <w:szCs w:val="18"/>
                  <w:lang w:val="en-GB"/>
                </w:rPr>
              </w:rPrChange>
            </w:rPr>
            <w:delText>Defence</w:delText>
          </w:r>
        </w:del>
      </w:ins>
      <w:ins w:id="2159" w:author="Sina Furkan Özdemir [2]" w:date="2021-09-21T09:49:00Z">
        <w:r w:rsidR="006A096C" w:rsidRPr="00CE2D23">
          <w:rPr>
            <w:sz w:val="20"/>
            <w:szCs w:val="18"/>
            <w:lang w:val="en-US"/>
          </w:rPr>
          <w:t>Defense</w:t>
        </w:r>
      </w:ins>
      <w:ins w:id="2160" w:author="Sina Furkan Özdemir" w:date="2021-09-20T17:21:00Z">
        <w:r w:rsidRPr="0029563D">
          <w:rPr>
            <w:sz w:val="20"/>
            <w:szCs w:val="18"/>
            <w:lang w:val="en-US"/>
            <w:rPrChange w:id="2161" w:author="Sina Furkan Özdemir" w:date="2021-09-20T17:27:00Z">
              <w:rPr>
                <w:sz w:val="20"/>
                <w:szCs w:val="18"/>
                <w:lang w:val="en-GB"/>
              </w:rPr>
            </w:rPrChange>
          </w:rPr>
          <w:t xml:space="preserve"> Agency. Averaged across indicators, the tweets from supranational actors tweeting in personal capacity are easier to understand than tweets from institutional accounts.</w:t>
        </w:r>
      </w:ins>
    </w:p>
    <w:p w14:paraId="182E67C0" w14:textId="0EFA26B5" w:rsidR="002C72A4" w:rsidRPr="0029563D" w:rsidRDefault="002C72A4" w:rsidP="002C72A4">
      <w:pPr>
        <w:spacing w:before="120" w:after="0" w:line="240" w:lineRule="auto"/>
        <w:jc w:val="both"/>
        <w:rPr>
          <w:ins w:id="2162" w:author="Sina Furkan Özdemir" w:date="2021-09-20T17:23:00Z"/>
          <w:sz w:val="20"/>
          <w:szCs w:val="18"/>
          <w:lang w:val="en-US"/>
          <w:rPrChange w:id="2163" w:author="Sina Furkan Özdemir" w:date="2021-09-20T17:27:00Z">
            <w:rPr>
              <w:ins w:id="2164" w:author="Sina Furkan Özdemir" w:date="2021-09-20T17:23:00Z"/>
              <w:sz w:val="20"/>
              <w:szCs w:val="18"/>
              <w:lang w:val="en-GB"/>
            </w:rPr>
          </w:rPrChange>
        </w:rPr>
      </w:pPr>
      <w:ins w:id="2165" w:author="Sina Furkan Özdemir" w:date="2021-09-20T17:21:00Z">
        <w:r w:rsidRPr="0029563D">
          <w:rPr>
            <w:sz w:val="20"/>
            <w:szCs w:val="18"/>
            <w:lang w:val="en-US"/>
            <w:rPrChange w:id="2166" w:author="Sina Furkan Özdemir" w:date="2021-09-20T17:27:00Z">
              <w:rPr>
                <w:sz w:val="20"/>
                <w:szCs w:val="18"/>
                <w:lang w:val="en-GB"/>
              </w:rPr>
            </w:rPrChange>
          </w:rPr>
          <w:t>While our empirical results are insufficient to draw causal relationships, there are a few contender explanations regarding the difference in clarity of communication between personal and institutional EU Twitter accounts. As previously noted, there has been a growing tendency to presidentialize in the last two EP election cycles. Consequently, the individual authority holders are grasping more of the limelight. As they are more visible, it stands to reason that they aim to have a clearer communication with their audience. Another possible explanation pertains to the von der Leyen commission itself. The current commission sponsors a set of very ambitious political goals such as complete carbon neutrality in the EU. It is beneficial to have the public’s backing as they champion such controversial and ambitious policies. Therefore, individual commissioners may be investing more resources to maintain a clearer communication to achieve their political goals.</w:t>
        </w:r>
      </w:ins>
    </w:p>
    <w:p w14:paraId="2DAB9E9C" w14:textId="77777777" w:rsidR="0063237A" w:rsidRPr="0029563D" w:rsidRDefault="0063237A" w:rsidP="002C72A4">
      <w:pPr>
        <w:spacing w:before="120" w:after="0" w:line="240" w:lineRule="auto"/>
        <w:jc w:val="both"/>
        <w:rPr>
          <w:ins w:id="2167" w:author="Sina Furkan Özdemir" w:date="2021-09-20T17:21:00Z"/>
          <w:sz w:val="20"/>
          <w:szCs w:val="18"/>
          <w:lang w:val="en-US"/>
          <w:rPrChange w:id="2168" w:author="Sina Furkan Özdemir" w:date="2021-09-20T17:27:00Z">
            <w:rPr>
              <w:ins w:id="2169" w:author="Sina Furkan Özdemir" w:date="2021-09-20T17:21:00Z"/>
              <w:sz w:val="20"/>
              <w:szCs w:val="18"/>
              <w:lang w:val="en-GB"/>
            </w:rPr>
          </w:rPrChange>
        </w:rPr>
      </w:pPr>
    </w:p>
    <w:p w14:paraId="474EFB27" w14:textId="77777777" w:rsidR="002C72A4" w:rsidRPr="0029563D" w:rsidRDefault="002C72A4" w:rsidP="002C72A4">
      <w:pPr>
        <w:spacing w:after="0" w:line="240" w:lineRule="auto"/>
        <w:jc w:val="both"/>
        <w:rPr>
          <w:ins w:id="2170" w:author="Sina Furkan Özdemir" w:date="2021-09-20T17:21:00Z"/>
          <w:i/>
          <w:sz w:val="20"/>
          <w:szCs w:val="18"/>
          <w:lang w:val="en-US"/>
          <w:rPrChange w:id="2171" w:author="Sina Furkan Özdemir" w:date="2021-09-20T17:27:00Z">
            <w:rPr>
              <w:ins w:id="2172" w:author="Sina Furkan Özdemir" w:date="2021-09-20T17:21:00Z"/>
              <w:i/>
              <w:sz w:val="20"/>
              <w:szCs w:val="18"/>
              <w:lang w:val="en-GB"/>
            </w:rPr>
          </w:rPrChange>
        </w:rPr>
      </w:pPr>
      <w:ins w:id="2173" w:author="Sina Furkan Özdemir" w:date="2021-09-20T17:21:00Z">
        <w:r w:rsidRPr="0029563D">
          <w:rPr>
            <w:i/>
            <w:sz w:val="20"/>
            <w:szCs w:val="18"/>
            <w:lang w:val="en-US"/>
            <w:rPrChange w:id="2174" w:author="Sina Furkan Özdemir" w:date="2021-09-20T17:27:00Z">
              <w:rPr>
                <w:i/>
                <w:sz w:val="20"/>
                <w:szCs w:val="18"/>
                <w:lang w:val="en-GB"/>
              </w:rPr>
            </w:rPrChange>
          </w:rPr>
          <w:t>3.1. Media usage</w:t>
        </w:r>
      </w:ins>
    </w:p>
    <w:p w14:paraId="3C05EF2B" w14:textId="77777777" w:rsidR="002C72A4" w:rsidRPr="0029563D" w:rsidRDefault="002C72A4" w:rsidP="002C72A4">
      <w:pPr>
        <w:spacing w:before="120" w:after="0" w:line="240" w:lineRule="auto"/>
        <w:jc w:val="both"/>
        <w:rPr>
          <w:ins w:id="2175" w:author="Sina Furkan Özdemir" w:date="2021-09-20T17:21:00Z"/>
          <w:sz w:val="20"/>
          <w:szCs w:val="18"/>
          <w:lang w:val="en-US"/>
          <w:rPrChange w:id="2176" w:author="Sina Furkan Özdemir" w:date="2021-09-20T17:27:00Z">
            <w:rPr>
              <w:ins w:id="2177" w:author="Sina Furkan Özdemir" w:date="2021-09-20T17:21:00Z"/>
              <w:sz w:val="20"/>
              <w:szCs w:val="18"/>
              <w:lang w:val="en-GB"/>
            </w:rPr>
          </w:rPrChange>
        </w:rPr>
      </w:pPr>
      <w:ins w:id="2178" w:author="Sina Furkan Özdemir" w:date="2021-09-20T17:21:00Z">
        <w:r w:rsidRPr="0029563D">
          <w:rPr>
            <w:sz w:val="20"/>
            <w:szCs w:val="18"/>
            <w:lang w:val="en-US"/>
            <w:rPrChange w:id="2179" w:author="Sina Furkan Özdemir" w:date="2021-09-20T17:27:00Z">
              <w:rPr>
                <w:sz w:val="20"/>
                <w:szCs w:val="18"/>
                <w:lang w:val="en-GB"/>
              </w:rPr>
            </w:rPrChange>
          </w:rPr>
          <w:t xml:space="preserve">Beyond text, Twitter offers various multimedia features designed to attract attention and generate engagement with messages. To what extent do supranational actors and institutions use this additional communication potential? Relying on the raw tweet texts as well as on the URL entities object of the Twitter API, we aggregate data on multimedia usage in </w:t>
        </w:r>
        <w:r w:rsidRPr="0029563D">
          <w:rPr>
            <w:sz w:val="20"/>
            <w:szCs w:val="20"/>
            <w:lang w:val="en-US"/>
            <w:rPrChange w:id="2180" w:author="Sina Furkan Özdemir" w:date="2021-09-20T17:27:00Z">
              <w:rPr>
                <w:sz w:val="20"/>
                <w:szCs w:val="20"/>
                <w:lang w:val="en-GB"/>
              </w:rPr>
            </w:rPrChange>
          </w:rPr>
          <w:fldChar w:fldCharType="begin"/>
        </w:r>
        <w:r w:rsidRPr="0029563D">
          <w:rPr>
            <w:sz w:val="20"/>
            <w:szCs w:val="20"/>
            <w:lang w:val="en-US"/>
            <w:rPrChange w:id="2181" w:author="Sina Furkan Özdemir" w:date="2021-09-20T17:27:00Z">
              <w:rPr>
                <w:sz w:val="20"/>
                <w:szCs w:val="20"/>
                <w:lang w:val="en-GB"/>
              </w:rPr>
            </w:rPrChange>
          </w:rPr>
          <w:instrText xml:space="preserve"> REF _Ref75359496 \h  \* MERGEFORMAT </w:instrText>
        </w:r>
      </w:ins>
      <w:r w:rsidRPr="0029563D">
        <w:rPr>
          <w:sz w:val="20"/>
          <w:szCs w:val="20"/>
          <w:lang w:val="en-US"/>
          <w:rPrChange w:id="2182" w:author="Sina Furkan Özdemir" w:date="2021-09-20T17:27:00Z">
            <w:rPr>
              <w:sz w:val="20"/>
              <w:szCs w:val="20"/>
              <w:lang w:val="en-US"/>
            </w:rPr>
          </w:rPrChange>
        </w:rPr>
      </w:r>
      <w:ins w:id="2183" w:author="Sina Furkan Özdemir" w:date="2021-09-20T17:21:00Z">
        <w:r w:rsidRPr="0029563D">
          <w:rPr>
            <w:sz w:val="20"/>
            <w:szCs w:val="20"/>
            <w:lang w:val="en-US"/>
            <w:rPrChange w:id="2184" w:author="Sina Furkan Özdemir" w:date="2021-09-20T17:27:00Z">
              <w:rPr>
                <w:sz w:val="20"/>
                <w:szCs w:val="20"/>
                <w:lang w:val="en-GB"/>
              </w:rPr>
            </w:rPrChange>
          </w:rPr>
          <w:fldChar w:fldCharType="separate"/>
        </w:r>
        <w:r w:rsidRPr="0029563D">
          <w:rPr>
            <w:sz w:val="20"/>
            <w:szCs w:val="20"/>
            <w:lang w:val="en-US"/>
            <w:rPrChange w:id="2185" w:author="Sina Furkan Özdemir" w:date="2021-09-20T17:27:00Z">
              <w:rPr>
                <w:sz w:val="20"/>
                <w:szCs w:val="20"/>
                <w:lang w:val="en-GB"/>
              </w:rPr>
            </w:rPrChange>
          </w:rPr>
          <w:t xml:space="preserve">Figure </w:t>
        </w:r>
        <w:r w:rsidRPr="0029563D">
          <w:rPr>
            <w:noProof/>
            <w:sz w:val="20"/>
            <w:szCs w:val="20"/>
            <w:lang w:val="en-US"/>
            <w:rPrChange w:id="2186" w:author="Sina Furkan Özdemir" w:date="2021-09-20T17:27:00Z">
              <w:rPr>
                <w:noProof/>
                <w:sz w:val="20"/>
                <w:szCs w:val="20"/>
                <w:lang w:val="en-GB"/>
              </w:rPr>
            </w:rPrChange>
          </w:rPr>
          <w:t>3</w:t>
        </w:r>
        <w:r w:rsidRPr="0029563D">
          <w:rPr>
            <w:sz w:val="20"/>
            <w:szCs w:val="20"/>
            <w:lang w:val="en-US"/>
            <w:rPrChange w:id="2187" w:author="Sina Furkan Özdemir" w:date="2021-09-20T17:27:00Z">
              <w:rPr>
                <w:sz w:val="20"/>
                <w:szCs w:val="20"/>
                <w:lang w:val="en-GB"/>
              </w:rPr>
            </w:rPrChange>
          </w:rPr>
          <w:fldChar w:fldCharType="end"/>
        </w:r>
        <w:r w:rsidRPr="0029563D">
          <w:rPr>
            <w:sz w:val="20"/>
            <w:szCs w:val="20"/>
            <w:lang w:val="en-US"/>
            <w:rPrChange w:id="2188" w:author="Sina Furkan Özdemir" w:date="2021-09-20T17:27:00Z">
              <w:rPr>
                <w:sz w:val="20"/>
                <w:szCs w:val="20"/>
                <w:lang w:val="en-GB"/>
              </w:rPr>
            </w:rPrChange>
          </w:rPr>
          <w:t>.</w:t>
        </w:r>
      </w:ins>
    </w:p>
    <w:p w14:paraId="4AB522F5" w14:textId="77777777" w:rsidR="002C72A4" w:rsidRPr="0029563D" w:rsidRDefault="002C72A4" w:rsidP="002C72A4">
      <w:pPr>
        <w:spacing w:before="120" w:after="0" w:line="240" w:lineRule="auto"/>
        <w:jc w:val="both"/>
        <w:rPr>
          <w:ins w:id="2189" w:author="Sina Furkan Özdemir" w:date="2021-09-20T17:21:00Z"/>
          <w:sz w:val="20"/>
          <w:szCs w:val="18"/>
          <w:lang w:val="en-US"/>
          <w:rPrChange w:id="2190" w:author="Sina Furkan Özdemir" w:date="2021-09-20T17:27:00Z">
            <w:rPr>
              <w:ins w:id="2191" w:author="Sina Furkan Özdemir" w:date="2021-09-20T17:21:00Z"/>
              <w:sz w:val="20"/>
              <w:szCs w:val="18"/>
              <w:lang w:val="en-GB"/>
            </w:rPr>
          </w:rPrChange>
        </w:rPr>
      </w:pPr>
    </w:p>
    <w:p w14:paraId="220ADEC8" w14:textId="77777777" w:rsidR="002C72A4" w:rsidRPr="0029563D" w:rsidRDefault="002C72A4" w:rsidP="002C72A4">
      <w:pPr>
        <w:spacing w:before="120" w:after="0" w:line="240" w:lineRule="auto"/>
        <w:jc w:val="both"/>
        <w:rPr>
          <w:ins w:id="2192" w:author="Sina Furkan Özdemir" w:date="2021-09-20T17:21:00Z"/>
          <w:sz w:val="20"/>
          <w:szCs w:val="18"/>
          <w:lang w:val="en-US"/>
          <w:rPrChange w:id="2193" w:author="Sina Furkan Özdemir" w:date="2021-09-20T17:27:00Z">
            <w:rPr>
              <w:ins w:id="2194" w:author="Sina Furkan Özdemir" w:date="2021-09-20T17:21:00Z"/>
              <w:sz w:val="20"/>
              <w:szCs w:val="18"/>
              <w:lang w:val="en-GB"/>
            </w:rPr>
          </w:rPrChange>
        </w:rPr>
      </w:pPr>
      <w:ins w:id="2195" w:author="Sina Furkan Özdemir" w:date="2021-09-20T17:21:00Z">
        <w:r w:rsidRPr="0029563D">
          <w:rPr>
            <w:noProof/>
            <w:sz w:val="20"/>
            <w:szCs w:val="18"/>
            <w:lang w:val="en-US"/>
            <w:rPrChange w:id="2196" w:author="Sina Furkan Özdemir" w:date="2021-09-20T17:27:00Z">
              <w:rPr>
                <w:noProof/>
                <w:sz w:val="20"/>
                <w:szCs w:val="18"/>
                <w:lang w:val="en-GB"/>
              </w:rPr>
            </w:rPrChange>
          </w:rPr>
          <w:lastRenderedPageBreak/>
          <w:drawing>
            <wp:inline distT="0" distB="0" distL="0" distR="0" wp14:anchorId="2BD2D06B" wp14:editId="519251F7">
              <wp:extent cx="5731510" cy="4776470"/>
              <wp:effectExtent l="0" t="0" r="254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ins>
    </w:p>
    <w:p w14:paraId="161166F7" w14:textId="77777777" w:rsidR="002C72A4" w:rsidRPr="0029563D" w:rsidRDefault="002C72A4" w:rsidP="002C72A4">
      <w:pPr>
        <w:pStyle w:val="Caption"/>
        <w:keepLines/>
        <w:jc w:val="center"/>
        <w:rPr>
          <w:ins w:id="2197" w:author="Sina Furkan Özdemir" w:date="2021-09-20T17:21:00Z"/>
          <w:color w:val="auto"/>
          <w:sz w:val="20"/>
          <w:lang w:val="en-US"/>
          <w:rPrChange w:id="2198" w:author="Sina Furkan Özdemir" w:date="2021-09-20T17:27:00Z">
            <w:rPr>
              <w:ins w:id="2199" w:author="Sina Furkan Özdemir" w:date="2021-09-20T17:21:00Z"/>
              <w:color w:val="auto"/>
              <w:sz w:val="20"/>
              <w:lang w:val="en-GB"/>
            </w:rPr>
          </w:rPrChange>
        </w:rPr>
      </w:pPr>
      <w:ins w:id="2200" w:author="Sina Furkan Özdemir" w:date="2021-09-20T17:21:00Z">
        <w:r w:rsidRPr="0029563D">
          <w:rPr>
            <w:b/>
            <w:bCs/>
            <w:color w:val="auto"/>
            <w:lang w:val="en-US"/>
            <w:rPrChange w:id="2201" w:author="Sina Furkan Özdemir" w:date="2021-09-20T17:27:00Z">
              <w:rPr>
                <w:b/>
                <w:bCs/>
                <w:color w:val="auto"/>
                <w:lang w:val="en-GB"/>
              </w:rPr>
            </w:rPrChange>
          </w:rPr>
          <w:t xml:space="preserve">Figure </w:t>
        </w:r>
        <w:r w:rsidRPr="0029563D">
          <w:rPr>
            <w:b/>
            <w:bCs/>
            <w:color w:val="auto"/>
            <w:lang w:val="en-US"/>
            <w:rPrChange w:id="2202" w:author="Sina Furkan Özdemir" w:date="2021-09-20T17:27:00Z">
              <w:rPr>
                <w:b/>
                <w:bCs/>
                <w:color w:val="auto"/>
                <w:lang w:val="en-GB"/>
              </w:rPr>
            </w:rPrChange>
          </w:rPr>
          <w:fldChar w:fldCharType="begin"/>
        </w:r>
        <w:r w:rsidRPr="0029563D">
          <w:rPr>
            <w:b/>
            <w:bCs/>
            <w:color w:val="auto"/>
            <w:lang w:val="en-US"/>
            <w:rPrChange w:id="2203" w:author="Sina Furkan Özdemir" w:date="2021-09-20T17:27:00Z">
              <w:rPr>
                <w:b/>
                <w:bCs/>
                <w:color w:val="auto"/>
                <w:lang w:val="en-GB"/>
              </w:rPr>
            </w:rPrChange>
          </w:rPr>
          <w:instrText xml:space="preserve"> SEQ Figure \* ARABIC </w:instrText>
        </w:r>
        <w:r w:rsidRPr="0029563D">
          <w:rPr>
            <w:b/>
            <w:bCs/>
            <w:color w:val="auto"/>
            <w:lang w:val="en-US"/>
            <w:rPrChange w:id="2204" w:author="Sina Furkan Özdemir" w:date="2021-09-20T17:27:00Z">
              <w:rPr>
                <w:b/>
                <w:bCs/>
                <w:color w:val="auto"/>
                <w:lang w:val="en-GB"/>
              </w:rPr>
            </w:rPrChange>
          </w:rPr>
          <w:fldChar w:fldCharType="separate"/>
        </w:r>
        <w:r w:rsidRPr="0029563D">
          <w:rPr>
            <w:b/>
            <w:bCs/>
            <w:noProof/>
            <w:color w:val="auto"/>
            <w:lang w:val="en-US"/>
            <w:rPrChange w:id="2205" w:author="Sina Furkan Özdemir" w:date="2021-09-20T17:27:00Z">
              <w:rPr>
                <w:b/>
                <w:bCs/>
                <w:noProof/>
                <w:color w:val="auto"/>
                <w:lang w:val="en-GB"/>
              </w:rPr>
            </w:rPrChange>
          </w:rPr>
          <w:t>3</w:t>
        </w:r>
        <w:r w:rsidRPr="0029563D">
          <w:rPr>
            <w:b/>
            <w:bCs/>
            <w:color w:val="auto"/>
            <w:lang w:val="en-US"/>
            <w:rPrChange w:id="2206" w:author="Sina Furkan Özdemir" w:date="2021-09-20T17:27:00Z">
              <w:rPr>
                <w:b/>
                <w:bCs/>
                <w:color w:val="auto"/>
                <w:lang w:val="en-GB"/>
              </w:rPr>
            </w:rPrChange>
          </w:rPr>
          <w:fldChar w:fldCharType="end"/>
        </w:r>
        <w:r w:rsidRPr="0029563D">
          <w:rPr>
            <w:color w:val="auto"/>
            <w:lang w:val="en-US"/>
            <w:rPrChange w:id="2207" w:author="Sina Furkan Özdemir" w:date="2021-09-20T17:27:00Z">
              <w:rPr>
                <w:color w:val="auto"/>
                <w:lang w:val="en-GB"/>
              </w:rPr>
            </w:rPrChange>
          </w:rPr>
          <w:t>: Multimedia usage</w:t>
        </w:r>
      </w:ins>
    </w:p>
    <w:p w14:paraId="34A7D012" w14:textId="2CFC871D" w:rsidR="002C72A4" w:rsidRPr="0029563D" w:rsidRDefault="002C72A4" w:rsidP="002C72A4">
      <w:pPr>
        <w:spacing w:before="120" w:after="0" w:line="240" w:lineRule="auto"/>
        <w:jc w:val="both"/>
        <w:rPr>
          <w:ins w:id="2208" w:author="Sina Furkan Özdemir" w:date="2021-09-20T17:21:00Z"/>
          <w:sz w:val="20"/>
          <w:szCs w:val="18"/>
          <w:lang w:val="en-US"/>
          <w:rPrChange w:id="2209" w:author="Sina Furkan Özdemir" w:date="2021-09-20T17:27:00Z">
            <w:rPr>
              <w:ins w:id="2210" w:author="Sina Furkan Özdemir" w:date="2021-09-20T17:21:00Z"/>
              <w:sz w:val="20"/>
              <w:szCs w:val="18"/>
              <w:lang w:val="en-GB"/>
            </w:rPr>
          </w:rPrChange>
        </w:rPr>
      </w:pPr>
      <w:ins w:id="2211" w:author="Sina Furkan Özdemir" w:date="2021-09-20T17:21:00Z">
        <w:r w:rsidRPr="0029563D">
          <w:rPr>
            <w:sz w:val="20"/>
            <w:szCs w:val="18"/>
            <w:lang w:val="en-US"/>
            <w:rPrChange w:id="2212" w:author="Sina Furkan Özdemir" w:date="2021-09-20T17:27:00Z">
              <w:rPr>
                <w:sz w:val="20"/>
                <w:szCs w:val="18"/>
                <w:lang w:val="en-GB"/>
              </w:rPr>
            </w:rPrChange>
          </w:rPr>
          <w:t xml:space="preserve">The top left panel of </w:t>
        </w:r>
        <w:r w:rsidRPr="0029563D">
          <w:rPr>
            <w:sz w:val="20"/>
            <w:szCs w:val="20"/>
            <w:lang w:val="en-US"/>
            <w:rPrChange w:id="2213" w:author="Sina Furkan Özdemir" w:date="2021-09-20T17:27:00Z">
              <w:rPr>
                <w:sz w:val="20"/>
                <w:szCs w:val="20"/>
                <w:lang w:val="en-GB"/>
              </w:rPr>
            </w:rPrChange>
          </w:rPr>
          <w:fldChar w:fldCharType="begin"/>
        </w:r>
        <w:r w:rsidRPr="0029563D">
          <w:rPr>
            <w:sz w:val="20"/>
            <w:szCs w:val="20"/>
            <w:lang w:val="en-US"/>
            <w:rPrChange w:id="2214" w:author="Sina Furkan Özdemir" w:date="2021-09-20T17:27:00Z">
              <w:rPr>
                <w:sz w:val="20"/>
                <w:szCs w:val="20"/>
                <w:lang w:val="en-GB"/>
              </w:rPr>
            </w:rPrChange>
          </w:rPr>
          <w:instrText xml:space="preserve"> REF _Ref75359496 \h  \* MERGEFORMAT </w:instrText>
        </w:r>
      </w:ins>
      <w:r w:rsidRPr="0029563D">
        <w:rPr>
          <w:sz w:val="20"/>
          <w:szCs w:val="20"/>
          <w:lang w:val="en-US"/>
          <w:rPrChange w:id="2215" w:author="Sina Furkan Özdemir" w:date="2021-09-20T17:27:00Z">
            <w:rPr>
              <w:sz w:val="20"/>
              <w:szCs w:val="20"/>
              <w:lang w:val="en-US"/>
            </w:rPr>
          </w:rPrChange>
        </w:rPr>
      </w:r>
      <w:ins w:id="2216" w:author="Sina Furkan Özdemir" w:date="2021-09-20T17:21:00Z">
        <w:r w:rsidRPr="0029563D">
          <w:rPr>
            <w:sz w:val="20"/>
            <w:szCs w:val="20"/>
            <w:lang w:val="en-US"/>
            <w:rPrChange w:id="2217" w:author="Sina Furkan Özdemir" w:date="2021-09-20T17:27:00Z">
              <w:rPr>
                <w:sz w:val="20"/>
                <w:szCs w:val="20"/>
                <w:lang w:val="en-GB"/>
              </w:rPr>
            </w:rPrChange>
          </w:rPr>
          <w:fldChar w:fldCharType="separate"/>
        </w:r>
        <w:r w:rsidRPr="0029563D">
          <w:rPr>
            <w:sz w:val="20"/>
            <w:szCs w:val="20"/>
            <w:lang w:val="en-US"/>
            <w:rPrChange w:id="2218" w:author="Sina Furkan Özdemir" w:date="2021-09-20T17:27:00Z">
              <w:rPr>
                <w:sz w:val="20"/>
                <w:szCs w:val="20"/>
                <w:lang w:val="en-GB"/>
              </w:rPr>
            </w:rPrChange>
          </w:rPr>
          <w:t xml:space="preserve">Figure </w:t>
        </w:r>
        <w:r w:rsidRPr="0029563D">
          <w:rPr>
            <w:noProof/>
            <w:sz w:val="20"/>
            <w:szCs w:val="20"/>
            <w:lang w:val="en-US"/>
            <w:rPrChange w:id="2219" w:author="Sina Furkan Özdemir" w:date="2021-09-20T17:27:00Z">
              <w:rPr>
                <w:noProof/>
                <w:sz w:val="20"/>
                <w:szCs w:val="20"/>
                <w:lang w:val="en-GB"/>
              </w:rPr>
            </w:rPrChange>
          </w:rPr>
          <w:t>3</w:t>
        </w:r>
        <w:r w:rsidRPr="0029563D">
          <w:rPr>
            <w:sz w:val="20"/>
            <w:szCs w:val="20"/>
            <w:lang w:val="en-US"/>
            <w:rPrChange w:id="2220" w:author="Sina Furkan Özdemir" w:date="2021-09-20T17:27:00Z">
              <w:rPr>
                <w:sz w:val="20"/>
                <w:szCs w:val="20"/>
                <w:lang w:val="en-GB"/>
              </w:rPr>
            </w:rPrChange>
          </w:rPr>
          <w:fldChar w:fldCharType="end"/>
        </w:r>
        <w:r w:rsidRPr="0029563D">
          <w:rPr>
            <w:sz w:val="20"/>
            <w:szCs w:val="20"/>
            <w:lang w:val="en-US"/>
            <w:rPrChange w:id="2221" w:author="Sina Furkan Özdemir" w:date="2021-09-20T17:27:00Z">
              <w:rPr>
                <w:sz w:val="20"/>
                <w:szCs w:val="20"/>
                <w:lang w:val="en-GB"/>
              </w:rPr>
            </w:rPrChange>
          </w:rPr>
          <w:t xml:space="preserve"> </w:t>
        </w:r>
        <w:r w:rsidRPr="0029563D">
          <w:rPr>
            <w:sz w:val="20"/>
            <w:szCs w:val="18"/>
            <w:lang w:val="en-US"/>
            <w:rPrChange w:id="2222" w:author="Sina Furkan Özdemir" w:date="2021-09-20T17:27:00Z">
              <w:rPr>
                <w:sz w:val="20"/>
                <w:szCs w:val="18"/>
                <w:lang w:val="en-GB"/>
              </w:rPr>
            </w:rPrChange>
          </w:rPr>
          <w:t xml:space="preserve">shows that around 35 to 40% of all supranational tweets embed at least one picture. This clearly exceeds picture usage in the tweets by domestic political actors as well as by institutional accounts of international organizations. Likewise, videos </w:t>
        </w:r>
        <w:del w:id="2223" w:author="Sina Furkan Özdemir [2]" w:date="2021-09-24T08:50:00Z">
          <w:r w:rsidRPr="0029563D" w:rsidDel="00E516C4">
            <w:rPr>
              <w:sz w:val="20"/>
              <w:szCs w:val="18"/>
              <w:lang w:val="en-US"/>
              <w:rPrChange w:id="2224" w:author="Sina Furkan Özdemir" w:date="2021-09-20T17:27:00Z">
                <w:rPr>
                  <w:sz w:val="20"/>
                  <w:szCs w:val="18"/>
                  <w:lang w:val="en-GB"/>
                </w:rPr>
              </w:rPrChange>
            </w:rPr>
            <w:delText xml:space="preserve">(we consider movie files uploaded directly to Twitter as well as embedded videos from major platforms such as YouTube, Vimeo, TikTok, and Twitch) </w:delText>
          </w:r>
        </w:del>
        <w:r w:rsidRPr="0029563D">
          <w:rPr>
            <w:sz w:val="20"/>
            <w:szCs w:val="18"/>
            <w:lang w:val="en-US"/>
            <w:rPrChange w:id="2225" w:author="Sina Furkan Özdemir" w:date="2021-09-20T17:27:00Z">
              <w:rPr>
                <w:sz w:val="20"/>
                <w:szCs w:val="18"/>
                <w:lang w:val="en-GB"/>
              </w:rPr>
            </w:rPrChange>
          </w:rPr>
          <w:t>occur frequently in supranational tweets – at least in relative terms. Institutional accounts of supranational actors feature a video in around 6% of all messages which is only surpassed by the around 8% of Tweets from domestic executive institutions in the UK.</w:t>
        </w:r>
      </w:ins>
    </w:p>
    <w:p w14:paraId="24E6212D" w14:textId="05929FBE" w:rsidR="002C72A4" w:rsidRPr="0029563D" w:rsidRDefault="002C72A4" w:rsidP="002C72A4">
      <w:pPr>
        <w:spacing w:before="120" w:after="0" w:line="240" w:lineRule="auto"/>
        <w:jc w:val="both"/>
        <w:rPr>
          <w:ins w:id="2226" w:author="Sina Furkan Özdemir" w:date="2021-09-20T17:21:00Z"/>
          <w:sz w:val="20"/>
          <w:szCs w:val="18"/>
          <w:lang w:val="en-US"/>
          <w:rPrChange w:id="2227" w:author="Sina Furkan Özdemir" w:date="2021-09-20T17:27:00Z">
            <w:rPr>
              <w:ins w:id="2228" w:author="Sina Furkan Özdemir" w:date="2021-09-20T17:21:00Z"/>
              <w:sz w:val="20"/>
              <w:szCs w:val="18"/>
              <w:lang w:val="en-GB"/>
            </w:rPr>
          </w:rPrChange>
        </w:rPr>
      </w:pPr>
      <w:ins w:id="2229" w:author="Sina Furkan Özdemir" w:date="2021-09-20T17:21:00Z">
        <w:r w:rsidRPr="0029563D">
          <w:rPr>
            <w:sz w:val="20"/>
            <w:szCs w:val="18"/>
            <w:lang w:val="en-US"/>
            <w:rPrChange w:id="2230" w:author="Sina Furkan Özdemir" w:date="2021-09-20T17:27:00Z">
              <w:rPr>
                <w:sz w:val="20"/>
                <w:szCs w:val="18"/>
                <w:lang w:val="en-GB"/>
              </w:rPr>
            </w:rPrChange>
          </w:rPr>
          <w:t xml:space="preserve">Furthermore, Twitter is notorious for having popularized the use of special characters and especially emoticons in public communication. Including such pictograms into the tweet text(an example in Table 2 above)  can </w:t>
        </w:r>
        <w:r w:rsidRPr="0029563D">
          <w:rPr>
            <w:sz w:val="20"/>
            <w:szCs w:val="18"/>
            <w:lang w:val="en-US"/>
          </w:rPr>
          <w:t xml:space="preserve">encode large amounts of information and attracts visual attention, thus aiding message comprehension </w:t>
        </w:r>
        <w:r w:rsidRPr="0029563D">
          <w:rPr>
            <w:sz w:val="20"/>
            <w:szCs w:val="18"/>
            <w:lang w:val="en-US"/>
          </w:rPr>
          <w:fldChar w:fldCharType="begin"/>
        </w:r>
      </w:ins>
      <w:ins w:id="2231" w:author="Sina Furkan Özdemir [2]" w:date="2021-09-21T15:57:00Z">
        <w:r w:rsidR="00F70249">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2232" w:author="Sina Furkan Özdemir [2]" w:date="2021-09-21T15:57:00Z">
        <w:r w:rsidR="0032464D" w:rsidDel="00F70249">
          <w:rPr>
            <w:sz w:val="20"/>
            <w:szCs w:val="18"/>
            <w:lang w:val="en-US"/>
          </w:rPr>
          <w:delInstrText xml:space="preserve"> ADDIN ZOTERO_ITEM CSL_CITATION {"citationID":"NvwMOp82","properties":{"formattedCitation":"(Tang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2233" w:author="Sina Furkan Özdemir" w:date="2021-09-20T17:21:00Z">
        <w:r w:rsidRPr="0029563D">
          <w:rPr>
            <w:sz w:val="20"/>
            <w:szCs w:val="18"/>
            <w:lang w:val="en-US"/>
            <w:rPrChange w:id="2234" w:author="Sina Furkan Özdemir" w:date="2021-09-20T17:27:00Z">
              <w:rPr>
                <w:sz w:val="20"/>
                <w:szCs w:val="18"/>
                <w:lang w:val="en-GB"/>
              </w:rPr>
            </w:rPrChange>
          </w:rPr>
          <w:fldChar w:fldCharType="separate"/>
        </w:r>
        <w:r w:rsidRPr="0029563D">
          <w:rPr>
            <w:rFonts w:cs="Calibri"/>
            <w:sz w:val="20"/>
            <w:lang w:val="en-US"/>
          </w:rPr>
          <w:t>(Tang and Hew 2018)</w:t>
        </w:r>
        <w:r w:rsidRPr="0029563D">
          <w:rPr>
            <w:sz w:val="20"/>
            <w:szCs w:val="18"/>
            <w:lang w:val="en-US"/>
            <w:rPrChange w:id="2235" w:author="Sina Furkan Özdemir" w:date="2021-09-20T17:27:00Z">
              <w:rPr>
                <w:sz w:val="20"/>
                <w:szCs w:val="18"/>
                <w:lang w:val="en-GB"/>
              </w:rPr>
            </w:rPrChange>
          </w:rPr>
          <w:fldChar w:fldCharType="end"/>
        </w:r>
        <w:r w:rsidRPr="0029563D">
          <w:rPr>
            <w:sz w:val="20"/>
            <w:szCs w:val="18"/>
            <w:lang w:val="en-US"/>
          </w:rPr>
          <w:t xml:space="preserve">. </w:t>
        </w:r>
        <w:r w:rsidRPr="0029563D">
          <w:rPr>
            <w:sz w:val="20"/>
            <w:szCs w:val="18"/>
            <w:lang w:val="en-US"/>
            <w:rPrChange w:id="2236" w:author="Sina Furkan Özdemir" w:date="2021-09-20T17:27:00Z">
              <w:rPr>
                <w:sz w:val="20"/>
                <w:szCs w:val="18"/>
                <w:lang w:val="en-GB"/>
              </w:rPr>
            </w:rPrChange>
          </w:rPr>
          <w:t xml:space="preserve">The lower left panel of </w:t>
        </w:r>
        <w:r w:rsidRPr="0029563D">
          <w:rPr>
            <w:sz w:val="20"/>
            <w:szCs w:val="20"/>
            <w:lang w:val="en-US"/>
            <w:rPrChange w:id="2237" w:author="Sina Furkan Özdemir" w:date="2021-09-20T17:27:00Z">
              <w:rPr>
                <w:sz w:val="20"/>
                <w:szCs w:val="20"/>
                <w:lang w:val="en-GB"/>
              </w:rPr>
            </w:rPrChange>
          </w:rPr>
          <w:fldChar w:fldCharType="begin"/>
        </w:r>
        <w:r w:rsidRPr="0029563D">
          <w:rPr>
            <w:sz w:val="20"/>
            <w:szCs w:val="20"/>
            <w:lang w:val="en-US"/>
            <w:rPrChange w:id="2238" w:author="Sina Furkan Özdemir" w:date="2021-09-20T17:27:00Z">
              <w:rPr>
                <w:sz w:val="20"/>
                <w:szCs w:val="20"/>
                <w:lang w:val="en-GB"/>
              </w:rPr>
            </w:rPrChange>
          </w:rPr>
          <w:instrText xml:space="preserve"> REF _Ref75359496 \h  \* MERGEFORMAT </w:instrText>
        </w:r>
      </w:ins>
      <w:r w:rsidRPr="0029563D">
        <w:rPr>
          <w:sz w:val="20"/>
          <w:szCs w:val="20"/>
          <w:lang w:val="en-US"/>
          <w:rPrChange w:id="2239" w:author="Sina Furkan Özdemir" w:date="2021-09-20T17:27:00Z">
            <w:rPr>
              <w:sz w:val="20"/>
              <w:szCs w:val="20"/>
              <w:lang w:val="en-US"/>
            </w:rPr>
          </w:rPrChange>
        </w:rPr>
      </w:r>
      <w:ins w:id="2240" w:author="Sina Furkan Özdemir" w:date="2021-09-20T17:21:00Z">
        <w:r w:rsidRPr="0029563D">
          <w:rPr>
            <w:sz w:val="20"/>
            <w:szCs w:val="20"/>
            <w:lang w:val="en-US"/>
            <w:rPrChange w:id="2241" w:author="Sina Furkan Özdemir" w:date="2021-09-20T17:27:00Z">
              <w:rPr>
                <w:sz w:val="20"/>
                <w:szCs w:val="20"/>
                <w:lang w:val="en-GB"/>
              </w:rPr>
            </w:rPrChange>
          </w:rPr>
          <w:fldChar w:fldCharType="separate"/>
        </w:r>
        <w:r w:rsidRPr="0029563D">
          <w:rPr>
            <w:sz w:val="20"/>
            <w:szCs w:val="20"/>
            <w:lang w:val="en-US"/>
            <w:rPrChange w:id="2242" w:author="Sina Furkan Özdemir" w:date="2021-09-20T17:27:00Z">
              <w:rPr>
                <w:sz w:val="20"/>
                <w:szCs w:val="20"/>
                <w:lang w:val="en-GB"/>
              </w:rPr>
            </w:rPrChange>
          </w:rPr>
          <w:t xml:space="preserve">Figure </w:t>
        </w:r>
        <w:r w:rsidRPr="0029563D">
          <w:rPr>
            <w:noProof/>
            <w:sz w:val="20"/>
            <w:szCs w:val="20"/>
            <w:lang w:val="en-US"/>
            <w:rPrChange w:id="2243" w:author="Sina Furkan Özdemir" w:date="2021-09-20T17:27:00Z">
              <w:rPr>
                <w:noProof/>
                <w:sz w:val="20"/>
                <w:szCs w:val="20"/>
                <w:lang w:val="en-GB"/>
              </w:rPr>
            </w:rPrChange>
          </w:rPr>
          <w:t>3</w:t>
        </w:r>
        <w:r w:rsidRPr="0029563D">
          <w:rPr>
            <w:sz w:val="20"/>
            <w:szCs w:val="20"/>
            <w:lang w:val="en-US"/>
            <w:rPrChange w:id="2244" w:author="Sina Furkan Özdemir" w:date="2021-09-20T17:27:00Z">
              <w:rPr>
                <w:sz w:val="20"/>
                <w:szCs w:val="20"/>
                <w:lang w:val="en-GB"/>
              </w:rPr>
            </w:rPrChange>
          </w:rPr>
          <w:fldChar w:fldCharType="end"/>
        </w:r>
        <w:r w:rsidRPr="0029563D">
          <w:rPr>
            <w:sz w:val="20"/>
            <w:szCs w:val="20"/>
            <w:lang w:val="en-US"/>
            <w:rPrChange w:id="2245" w:author="Sina Furkan Özdemir" w:date="2021-09-20T17:27:00Z">
              <w:rPr>
                <w:sz w:val="20"/>
                <w:szCs w:val="20"/>
                <w:lang w:val="en-GB"/>
              </w:rPr>
            </w:rPrChange>
          </w:rPr>
          <w:t xml:space="preserve"> </w:t>
        </w:r>
        <w:r w:rsidRPr="0029563D">
          <w:rPr>
            <w:sz w:val="20"/>
            <w:szCs w:val="18"/>
            <w:lang w:val="en-US"/>
            <w:rPrChange w:id="2246" w:author="Sina Furkan Özdemir" w:date="2021-09-20T17:27:00Z">
              <w:rPr>
                <w:sz w:val="20"/>
                <w:szCs w:val="18"/>
                <w:lang w:val="en-GB"/>
              </w:rPr>
            </w:rPrChange>
          </w:rPr>
          <w:t>indicates that supranational EU tweeters are indeed champions of using such special symbols in their messages. Additional analyses show that the by far most used symbol is the EU flag, occurring more than 50,000 times and thus in about 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ins>
    </w:p>
    <w:p w14:paraId="2B937EA3" w14:textId="77777777" w:rsidR="002C72A4" w:rsidRPr="0029563D" w:rsidRDefault="002C72A4" w:rsidP="002C72A4">
      <w:pPr>
        <w:spacing w:before="120" w:after="0" w:line="240" w:lineRule="auto"/>
        <w:jc w:val="both"/>
        <w:rPr>
          <w:ins w:id="2247" w:author="Sina Furkan Özdemir" w:date="2021-09-20T17:21:00Z"/>
          <w:sz w:val="20"/>
          <w:szCs w:val="18"/>
          <w:lang w:val="en-US"/>
          <w:rPrChange w:id="2248" w:author="Sina Furkan Özdemir" w:date="2021-09-20T17:27:00Z">
            <w:rPr>
              <w:ins w:id="2249" w:author="Sina Furkan Özdemir" w:date="2021-09-20T17:21:00Z"/>
              <w:sz w:val="20"/>
              <w:szCs w:val="18"/>
              <w:lang w:val="en-GB"/>
            </w:rPr>
          </w:rPrChange>
        </w:rPr>
      </w:pPr>
      <w:ins w:id="2250" w:author="Sina Furkan Özdemir" w:date="2021-09-20T17:21:00Z">
        <w:r w:rsidRPr="0029563D">
          <w:rPr>
            <w:sz w:val="20"/>
            <w:szCs w:val="18"/>
            <w:lang w:val="en-US"/>
            <w:rPrChange w:id="2251" w:author="Sina Furkan Özdemir" w:date="2021-09-20T17:27:00Z">
              <w:rPr>
                <w:sz w:val="20"/>
                <w:szCs w:val="18"/>
                <w:lang w:val="en-GB"/>
              </w:rPr>
            </w:rPrChange>
          </w:rPr>
          <w:t>Finally, communicators can enrich their messages by supplying links to external online content. This initially facilitates further information-seeking for message recipients. With regard to this communication feature, tweets from supranational EU actors are on par with or even exceed messages from domestic and international political actors. In about 60 to 80% of all supranational Twitter messages an external online source is referred to. Where these links lead citizens cannot be fully ascertained by automated means as around 41% of them use URL shortening services. Yet, in the remainders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seem to use services that automatically post content across different social media accounts (e.g. the dlvr.it domain accounts for around 3% of all external links).</w:t>
        </w:r>
      </w:ins>
    </w:p>
    <w:p w14:paraId="546DEB09" w14:textId="77777777" w:rsidR="002C72A4" w:rsidRPr="0029563D" w:rsidRDefault="002C72A4" w:rsidP="002C72A4">
      <w:pPr>
        <w:spacing w:before="120" w:after="0" w:line="240" w:lineRule="auto"/>
        <w:jc w:val="both"/>
        <w:rPr>
          <w:ins w:id="2252" w:author="Sina Furkan Özdemir" w:date="2021-09-20T17:21:00Z"/>
          <w:sz w:val="20"/>
          <w:szCs w:val="18"/>
          <w:lang w:val="en-US"/>
          <w:rPrChange w:id="2253" w:author="Sina Furkan Özdemir" w:date="2021-09-20T17:27:00Z">
            <w:rPr>
              <w:ins w:id="2254" w:author="Sina Furkan Özdemir" w:date="2021-09-20T17:21:00Z"/>
              <w:sz w:val="20"/>
              <w:szCs w:val="18"/>
              <w:lang w:val="en-GB"/>
            </w:rPr>
          </w:rPrChange>
        </w:rPr>
      </w:pPr>
    </w:p>
    <w:p w14:paraId="17DE9E79" w14:textId="566FD9B5" w:rsidR="002C72A4" w:rsidRPr="0029563D" w:rsidRDefault="00FF546C" w:rsidP="002C72A4">
      <w:pPr>
        <w:spacing w:before="120" w:after="0" w:line="240" w:lineRule="auto"/>
        <w:jc w:val="both"/>
        <w:rPr>
          <w:ins w:id="2255" w:author="Sina Furkan Özdemir" w:date="2021-09-20T17:21:00Z"/>
          <w:b/>
          <w:sz w:val="20"/>
          <w:szCs w:val="18"/>
          <w:lang w:val="en-US"/>
          <w:rPrChange w:id="2256" w:author="Sina Furkan Özdemir" w:date="2021-09-20T17:27:00Z">
            <w:rPr>
              <w:ins w:id="2257" w:author="Sina Furkan Özdemir" w:date="2021-09-20T17:21:00Z"/>
              <w:b/>
              <w:sz w:val="20"/>
              <w:szCs w:val="18"/>
              <w:lang w:val="en-GB"/>
            </w:rPr>
          </w:rPrChange>
        </w:rPr>
      </w:pPr>
      <w:ins w:id="2258" w:author="Sina Furkan Özdemir [2]" w:date="2021-09-21T16:17:00Z">
        <w:r>
          <w:rPr>
            <w:b/>
            <w:sz w:val="20"/>
            <w:szCs w:val="18"/>
            <w:lang w:val="en-US"/>
          </w:rPr>
          <w:t>5</w:t>
        </w:r>
      </w:ins>
      <w:ins w:id="2259" w:author="Sina Furkan Özdemir" w:date="2021-09-20T17:21:00Z">
        <w:del w:id="2260" w:author="Sina Furkan Özdemir [2]" w:date="2021-09-21T16:17:00Z">
          <w:r w:rsidR="002C72A4" w:rsidRPr="0029563D" w:rsidDel="00FF546C">
            <w:rPr>
              <w:b/>
              <w:sz w:val="20"/>
              <w:szCs w:val="18"/>
              <w:lang w:val="en-US"/>
              <w:rPrChange w:id="2261" w:author="Sina Furkan Özdemir" w:date="2021-09-20T17:27:00Z">
                <w:rPr>
                  <w:b/>
                  <w:sz w:val="20"/>
                  <w:szCs w:val="18"/>
                  <w:lang w:val="en-GB"/>
                </w:rPr>
              </w:rPrChange>
            </w:rPr>
            <w:delText>4</w:delText>
          </w:r>
        </w:del>
        <w:r w:rsidR="002C72A4" w:rsidRPr="0029563D">
          <w:rPr>
            <w:b/>
            <w:sz w:val="20"/>
            <w:szCs w:val="18"/>
            <w:lang w:val="en-US"/>
            <w:rPrChange w:id="2262" w:author="Sina Furkan Özdemir" w:date="2021-09-20T17:27:00Z">
              <w:rPr>
                <w:b/>
                <w:sz w:val="20"/>
                <w:szCs w:val="18"/>
                <w:lang w:val="en-GB"/>
              </w:rPr>
            </w:rPrChange>
          </w:rPr>
          <w:t>. Publicity of supranational messages</w:t>
        </w:r>
      </w:ins>
    </w:p>
    <w:p w14:paraId="52725881" w14:textId="097FE50B" w:rsidR="002C72A4" w:rsidRPr="0029563D" w:rsidDel="0040202D" w:rsidRDefault="002C72A4" w:rsidP="002C72A4">
      <w:pPr>
        <w:spacing w:before="120" w:after="0" w:line="240" w:lineRule="auto"/>
        <w:jc w:val="both"/>
        <w:rPr>
          <w:ins w:id="2263" w:author="Sina Furkan Özdemir" w:date="2021-09-20T17:21:00Z"/>
          <w:del w:id="2264" w:author="Sina Furkan Özdemir [2]" w:date="2021-09-21T09:51:00Z"/>
          <w:sz w:val="20"/>
          <w:szCs w:val="18"/>
          <w:lang w:val="en-US"/>
          <w:rPrChange w:id="2265" w:author="Sina Furkan Özdemir" w:date="2021-09-20T17:27:00Z">
            <w:rPr>
              <w:ins w:id="2266" w:author="Sina Furkan Özdemir" w:date="2021-09-20T17:21:00Z"/>
              <w:del w:id="2267" w:author="Sina Furkan Özdemir [2]" w:date="2021-09-21T09:51:00Z"/>
              <w:sz w:val="20"/>
              <w:szCs w:val="18"/>
              <w:lang w:val="en-GB"/>
            </w:rPr>
          </w:rPrChange>
        </w:rPr>
      </w:pPr>
      <w:ins w:id="2268" w:author="Sina Furkan Özdemir" w:date="2021-09-20T17:21:00Z">
        <w:del w:id="2269" w:author="Sina Furkan Özdemir [2]" w:date="2021-09-21T09:51:00Z">
          <w:r w:rsidRPr="0029563D" w:rsidDel="0040202D">
            <w:rPr>
              <w:sz w:val="20"/>
              <w:szCs w:val="18"/>
              <w:lang w:val="en-US"/>
              <w:rPrChange w:id="2270" w:author="Sina Furkan Özdemir" w:date="2021-09-20T17:27:00Z">
                <w:rPr>
                  <w:sz w:val="20"/>
                  <w:szCs w:val="18"/>
                  <w:lang w:val="en-GB"/>
                </w:rPr>
              </w:rPrChange>
            </w:rPr>
            <w:delText>So to what extent the style and volume of communication translates into publicity for the EU supranational executives? We approximate the publicity of the messages via user engagement with the messages. Our descriptive evidence and elementary inferential analysis (appendix a4) show mixed results. First of all, a necessary condition for engagement is that users see the messages in the first place. Reliable information on this is not easy to obtain, however. The research track API does not include the number of ‘impressions’ per tweet which is also only available for the last 60 days in commercial access options. In addition, the algorithms by which Twitter decides which messages to show to which users with what prominence are not public.</w:delText>
          </w:r>
        </w:del>
      </w:ins>
    </w:p>
    <w:p w14:paraId="07BA30D2" w14:textId="75BB5C7B" w:rsidR="002C72A4" w:rsidRPr="0029563D" w:rsidDel="0040202D" w:rsidRDefault="002C72A4" w:rsidP="002C72A4">
      <w:pPr>
        <w:spacing w:before="120" w:after="0" w:line="240" w:lineRule="auto"/>
        <w:jc w:val="both"/>
        <w:rPr>
          <w:ins w:id="2271" w:author="Sina Furkan Özdemir" w:date="2021-09-20T17:21:00Z"/>
          <w:del w:id="2272" w:author="Sina Furkan Özdemir [2]" w:date="2021-09-21T09:51:00Z"/>
          <w:sz w:val="20"/>
          <w:szCs w:val="18"/>
          <w:lang w:val="en-US"/>
          <w:rPrChange w:id="2273" w:author="Sina Furkan Özdemir" w:date="2021-09-20T17:27:00Z">
            <w:rPr>
              <w:ins w:id="2274" w:author="Sina Furkan Özdemir" w:date="2021-09-20T17:21:00Z"/>
              <w:del w:id="2275" w:author="Sina Furkan Özdemir [2]" w:date="2021-09-21T09:51:00Z"/>
              <w:sz w:val="20"/>
              <w:szCs w:val="18"/>
              <w:lang w:val="en-GB"/>
            </w:rPr>
          </w:rPrChange>
        </w:rPr>
      </w:pPr>
      <w:ins w:id="2276" w:author="Sina Furkan Özdemir" w:date="2021-09-20T17:21:00Z">
        <w:del w:id="2277" w:author="Sina Furkan Özdemir [2]" w:date="2021-09-21T09:51:00Z">
          <w:r w:rsidRPr="0029563D" w:rsidDel="0040202D">
            <w:rPr>
              <w:sz w:val="20"/>
              <w:szCs w:val="18"/>
              <w:lang w:val="en-US"/>
              <w:rPrChange w:id="2278" w:author="Sina Furkan Özdemir" w:date="2021-09-20T17:27:00Z">
                <w:rPr>
                  <w:sz w:val="20"/>
                  <w:szCs w:val="18"/>
                  <w:lang w:val="en-GB"/>
                </w:rPr>
              </w:rPrChange>
            </w:rPr>
            <w:delText xml:space="preserve">What we do know is that messages are shown in the timelines of users that have subscribed to follow a supranational account. Yet, historical follower count data are also not available through the Twitter APIs – only the numbers for the access day can be retrieved. Thus, we exploit the Internet Archive, a non-profit organisation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delText>
          </w:r>
        </w:del>
      </w:ins>
    </w:p>
    <w:p w14:paraId="0CEFA79B" w14:textId="044077D9" w:rsidR="002C72A4" w:rsidRPr="0029563D" w:rsidDel="0040202D" w:rsidRDefault="002C72A4" w:rsidP="002C72A4">
      <w:pPr>
        <w:spacing w:before="120" w:after="0" w:line="240" w:lineRule="auto"/>
        <w:jc w:val="both"/>
        <w:rPr>
          <w:ins w:id="2279" w:author="Sina Furkan Özdemir" w:date="2021-09-20T17:21:00Z"/>
          <w:del w:id="2280" w:author="Sina Furkan Özdemir [2]" w:date="2021-09-21T09:51:00Z"/>
          <w:sz w:val="20"/>
          <w:szCs w:val="18"/>
          <w:lang w:val="en-US"/>
          <w:rPrChange w:id="2281" w:author="Sina Furkan Özdemir" w:date="2021-09-20T17:27:00Z">
            <w:rPr>
              <w:ins w:id="2282" w:author="Sina Furkan Özdemir" w:date="2021-09-20T17:21:00Z"/>
              <w:del w:id="2283" w:author="Sina Furkan Özdemir [2]" w:date="2021-09-21T09:51:00Z"/>
              <w:sz w:val="20"/>
              <w:szCs w:val="18"/>
              <w:lang w:val="en-GB"/>
            </w:rPr>
          </w:rPrChange>
        </w:rPr>
      </w:pPr>
      <w:ins w:id="2284" w:author="Sina Furkan Özdemir" w:date="2021-09-20T17:21:00Z">
        <w:del w:id="2285" w:author="Sina Furkan Özdemir [2]" w:date="2021-09-21T09:51:00Z">
          <w:r w:rsidRPr="0029563D" w:rsidDel="0040202D">
            <w:rPr>
              <w:sz w:val="20"/>
              <w:szCs w:val="18"/>
              <w:lang w:val="en-US"/>
              <w:rPrChange w:id="2286" w:author="Sina Furkan Özdemir" w:date="2021-09-20T17:27:00Z">
                <w:rPr>
                  <w:sz w:val="20"/>
                  <w:szCs w:val="18"/>
                  <w:lang w:val="en-GB"/>
                </w:rPr>
              </w:rPrChange>
            </w:rPr>
            <w:delTex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delText>
          </w:r>
          <w:r w:rsidRPr="0029563D" w:rsidDel="0040202D">
            <w:rPr>
              <w:rFonts w:cs="Calibri"/>
              <w:sz w:val="20"/>
              <w:szCs w:val="20"/>
              <w:lang w:val="en-US"/>
              <w:rPrChange w:id="2287" w:author="Sina Furkan Özdemir" w:date="2021-09-20T17:27:00Z">
                <w:rPr>
                  <w:rFonts w:cs="Calibri"/>
                  <w:sz w:val="20"/>
                  <w:szCs w:val="20"/>
                  <w:lang w:val="en-GB"/>
                </w:rPr>
              </w:rPrChange>
            </w:rPr>
            <w:fldChar w:fldCharType="begin"/>
          </w:r>
          <w:r w:rsidRPr="0029563D" w:rsidDel="0040202D">
            <w:rPr>
              <w:rFonts w:cs="Calibri"/>
              <w:sz w:val="20"/>
              <w:szCs w:val="20"/>
              <w:lang w:val="en-US"/>
              <w:rPrChange w:id="2288" w:author="Sina Furkan Özdemir" w:date="2021-09-20T17:27:00Z">
                <w:rPr>
                  <w:rFonts w:cs="Calibri"/>
                  <w:sz w:val="20"/>
                  <w:szCs w:val="20"/>
                  <w:lang w:val="en-GB"/>
                </w:rPr>
              </w:rPrChange>
            </w:rPr>
            <w:delInstrText xml:space="preserve"> REF _Ref75463867 \h  \* MERGEFORMAT </w:delInstrText>
          </w:r>
        </w:del>
      </w:ins>
      <w:del w:id="2289" w:author="Sina Furkan Özdemir [2]" w:date="2021-09-21T09:51:00Z">
        <w:r w:rsidRPr="0029563D" w:rsidDel="0040202D">
          <w:rPr>
            <w:rFonts w:cs="Calibri"/>
            <w:sz w:val="20"/>
            <w:szCs w:val="20"/>
            <w:lang w:val="en-US"/>
            <w:rPrChange w:id="2290" w:author="Sina Furkan Özdemir" w:date="2021-09-20T17:27:00Z">
              <w:rPr>
                <w:rFonts w:cs="Calibri"/>
                <w:sz w:val="20"/>
                <w:szCs w:val="20"/>
                <w:lang w:val="en-US"/>
              </w:rPr>
            </w:rPrChange>
          </w:rPr>
        </w:r>
      </w:del>
      <w:ins w:id="2291" w:author="Sina Furkan Özdemir" w:date="2021-09-20T17:21:00Z">
        <w:del w:id="2292" w:author="Sina Furkan Özdemir [2]" w:date="2021-09-21T09:51:00Z">
          <w:r w:rsidRPr="0029563D" w:rsidDel="0040202D">
            <w:rPr>
              <w:rFonts w:cs="Calibri"/>
              <w:sz w:val="20"/>
              <w:szCs w:val="20"/>
              <w:lang w:val="en-US"/>
              <w:rPrChange w:id="2293" w:author="Sina Furkan Özdemir" w:date="2021-09-20T17:27:00Z">
                <w:rPr>
                  <w:rFonts w:cs="Calibri"/>
                  <w:sz w:val="20"/>
                  <w:szCs w:val="20"/>
                  <w:lang w:val="en-GB"/>
                </w:rPr>
              </w:rPrChange>
            </w:rPr>
            <w:fldChar w:fldCharType="separate"/>
          </w:r>
          <w:r w:rsidRPr="0029563D" w:rsidDel="0040202D">
            <w:rPr>
              <w:rFonts w:cs="Calibri"/>
              <w:sz w:val="20"/>
              <w:szCs w:val="20"/>
              <w:lang w:val="en-US"/>
              <w:rPrChange w:id="2294" w:author="Sina Furkan Özdemir" w:date="2021-09-20T17:27:00Z">
                <w:rPr>
                  <w:rFonts w:cs="Calibri"/>
                  <w:sz w:val="20"/>
                  <w:szCs w:val="20"/>
                  <w:lang w:val="en-GB"/>
                </w:rPr>
              </w:rPrChange>
            </w:rPr>
            <w:delText xml:space="preserve">Figure </w:delText>
          </w:r>
          <w:r w:rsidRPr="0029563D" w:rsidDel="0040202D">
            <w:rPr>
              <w:rFonts w:cs="Calibri"/>
              <w:noProof/>
              <w:sz w:val="20"/>
              <w:szCs w:val="20"/>
              <w:lang w:val="en-US"/>
              <w:rPrChange w:id="2295" w:author="Sina Furkan Özdemir" w:date="2021-09-20T17:27:00Z">
                <w:rPr>
                  <w:rFonts w:cs="Calibri"/>
                  <w:noProof/>
                  <w:sz w:val="20"/>
                  <w:szCs w:val="20"/>
                  <w:lang w:val="en-GB"/>
                </w:rPr>
              </w:rPrChange>
            </w:rPr>
            <w:delText>4</w:delText>
          </w:r>
          <w:r w:rsidRPr="0029563D" w:rsidDel="0040202D">
            <w:rPr>
              <w:rFonts w:cs="Calibri"/>
              <w:sz w:val="20"/>
              <w:szCs w:val="20"/>
              <w:lang w:val="en-US"/>
              <w:rPrChange w:id="2296" w:author="Sina Furkan Özdemir" w:date="2021-09-20T17:27:00Z">
                <w:rPr>
                  <w:rFonts w:cs="Calibri"/>
                  <w:sz w:val="20"/>
                  <w:szCs w:val="20"/>
                  <w:lang w:val="en-GB"/>
                </w:rPr>
              </w:rPrChange>
            </w:rPr>
            <w:fldChar w:fldCharType="end"/>
          </w:r>
          <w:r w:rsidRPr="0029563D" w:rsidDel="0040202D">
            <w:rPr>
              <w:rFonts w:cs="Calibri"/>
              <w:sz w:val="20"/>
              <w:szCs w:val="20"/>
              <w:lang w:val="en-US"/>
              <w:rPrChange w:id="2297" w:author="Sina Furkan Özdemir" w:date="2021-09-20T17:27:00Z">
                <w:rPr>
                  <w:rFonts w:cs="Calibri"/>
                  <w:sz w:val="20"/>
                  <w:szCs w:val="20"/>
                  <w:lang w:val="en-GB"/>
                </w:rPr>
              </w:rPrChange>
            </w:rPr>
            <w:delText xml:space="preserve"> </w:delText>
          </w:r>
          <w:r w:rsidRPr="0029563D" w:rsidDel="0040202D">
            <w:rPr>
              <w:sz w:val="20"/>
              <w:szCs w:val="18"/>
              <w:lang w:val="en-US"/>
              <w:rPrChange w:id="2298" w:author="Sina Furkan Özdemir" w:date="2021-09-20T17:27:00Z">
                <w:rPr>
                  <w:sz w:val="20"/>
                  <w:szCs w:val="18"/>
                  <w:lang w:val="en-GB"/>
                </w:rPr>
              </w:rPrChange>
            </w:rPr>
            <w:delText>estimates how many users followed supranational Twitter profiles over time.</w:delText>
          </w:r>
        </w:del>
      </w:ins>
    </w:p>
    <w:p w14:paraId="60FDAB71" w14:textId="70531CD3" w:rsidR="002C72A4" w:rsidRPr="0029563D" w:rsidDel="00C0778C" w:rsidRDefault="002C72A4" w:rsidP="002C72A4">
      <w:pPr>
        <w:spacing w:before="120" w:after="0" w:line="240" w:lineRule="auto"/>
        <w:jc w:val="both"/>
        <w:rPr>
          <w:ins w:id="2299" w:author="Sina Furkan Özdemir" w:date="2021-09-20T17:21:00Z"/>
          <w:del w:id="2300" w:author="Sina Furkan Özdemir [2]" w:date="2021-09-21T11:08:00Z"/>
          <w:sz w:val="20"/>
          <w:szCs w:val="18"/>
          <w:lang w:val="en-US"/>
          <w:rPrChange w:id="2301" w:author="Sina Furkan Özdemir" w:date="2021-09-20T17:27:00Z">
            <w:rPr>
              <w:ins w:id="2302" w:author="Sina Furkan Özdemir" w:date="2021-09-20T17:21:00Z"/>
              <w:del w:id="2303" w:author="Sina Furkan Özdemir [2]" w:date="2021-09-21T11:08:00Z"/>
              <w:sz w:val="20"/>
              <w:szCs w:val="18"/>
              <w:lang w:val="en-GB"/>
            </w:rPr>
          </w:rPrChange>
        </w:rPr>
      </w:pPr>
      <w:ins w:id="2304" w:author="Sina Furkan Özdemir" w:date="2021-09-20T17:21:00Z">
        <w:del w:id="2305" w:author="Sina Furkan Özdemir [2]" w:date="2021-09-21T09:51:00Z">
          <w:r w:rsidRPr="0029563D" w:rsidDel="001753DC">
            <w:rPr>
              <w:noProof/>
              <w:sz w:val="20"/>
              <w:szCs w:val="18"/>
              <w:lang w:val="en-US"/>
              <w:rPrChange w:id="2306" w:author="Sina Furkan Özdemir" w:date="2021-09-20T17:27:00Z">
                <w:rPr>
                  <w:noProof/>
                  <w:sz w:val="20"/>
                  <w:szCs w:val="18"/>
                  <w:lang w:val="en-GB"/>
                </w:rPr>
              </w:rPrChange>
            </w:rPr>
            <w:drawing>
              <wp:inline distT="0" distB="0" distL="0" distR="0" wp14:anchorId="755F5A4D" wp14:editId="32EB5497">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del>
      </w:ins>
    </w:p>
    <w:p w14:paraId="7EA6E87C" w14:textId="35D8B24A" w:rsidR="002C72A4" w:rsidRPr="0029563D" w:rsidDel="008238BA" w:rsidRDefault="002C72A4" w:rsidP="002C72A4">
      <w:pPr>
        <w:pStyle w:val="Caption"/>
        <w:keepLines/>
        <w:jc w:val="center"/>
        <w:rPr>
          <w:ins w:id="2307" w:author="Sina Furkan Özdemir" w:date="2021-09-20T17:21:00Z"/>
          <w:del w:id="2308" w:author="Sina Furkan Özdemir [2]" w:date="2021-09-21T09:51:00Z"/>
          <w:color w:val="auto"/>
          <w:sz w:val="20"/>
          <w:lang w:val="en-US"/>
          <w:rPrChange w:id="2309" w:author="Sina Furkan Özdemir" w:date="2021-09-20T17:27:00Z">
            <w:rPr>
              <w:ins w:id="2310" w:author="Sina Furkan Özdemir" w:date="2021-09-20T17:21:00Z"/>
              <w:del w:id="2311" w:author="Sina Furkan Özdemir [2]" w:date="2021-09-21T09:51:00Z"/>
              <w:color w:val="auto"/>
              <w:sz w:val="20"/>
              <w:lang w:val="en-GB"/>
            </w:rPr>
          </w:rPrChange>
        </w:rPr>
      </w:pPr>
      <w:ins w:id="2312" w:author="Sina Furkan Özdemir" w:date="2021-09-20T17:21:00Z">
        <w:del w:id="2313" w:author="Sina Furkan Özdemir [2]" w:date="2021-09-21T09:51:00Z">
          <w:r w:rsidRPr="0029563D" w:rsidDel="008238BA">
            <w:rPr>
              <w:b/>
              <w:bCs/>
              <w:i w:val="0"/>
              <w:iCs w:val="0"/>
              <w:lang w:val="en-US"/>
              <w:rPrChange w:id="2314" w:author="Sina Furkan Özdemir" w:date="2021-09-20T17:27:00Z">
                <w:rPr>
                  <w:b/>
                  <w:bCs/>
                  <w:i w:val="0"/>
                  <w:iCs w:val="0"/>
                  <w:lang w:val="en-GB"/>
                </w:rPr>
              </w:rPrChange>
            </w:rPr>
            <w:delText xml:space="preserve">Figure </w:delText>
          </w:r>
          <w:r w:rsidRPr="0029563D" w:rsidDel="008238BA">
            <w:rPr>
              <w:b/>
              <w:bCs/>
              <w:i w:val="0"/>
              <w:iCs w:val="0"/>
              <w:lang w:val="en-US"/>
              <w:rPrChange w:id="2315" w:author="Sina Furkan Özdemir" w:date="2021-09-20T17:27:00Z">
                <w:rPr>
                  <w:b/>
                  <w:bCs/>
                  <w:i w:val="0"/>
                  <w:iCs w:val="0"/>
                  <w:lang w:val="en-GB"/>
                </w:rPr>
              </w:rPrChange>
            </w:rPr>
            <w:fldChar w:fldCharType="begin"/>
          </w:r>
          <w:r w:rsidRPr="0029563D" w:rsidDel="008238BA">
            <w:rPr>
              <w:b/>
              <w:bCs/>
              <w:i w:val="0"/>
              <w:iCs w:val="0"/>
              <w:lang w:val="en-US"/>
              <w:rPrChange w:id="2316" w:author="Sina Furkan Özdemir" w:date="2021-09-20T17:27:00Z">
                <w:rPr>
                  <w:b/>
                  <w:bCs/>
                  <w:i w:val="0"/>
                  <w:iCs w:val="0"/>
                  <w:lang w:val="en-GB"/>
                </w:rPr>
              </w:rPrChange>
            </w:rPr>
            <w:delInstrText xml:space="preserve"> SEQ Figure \* ARABIC </w:delInstrText>
          </w:r>
          <w:r w:rsidRPr="0029563D" w:rsidDel="008238BA">
            <w:rPr>
              <w:b/>
              <w:bCs/>
              <w:i w:val="0"/>
              <w:iCs w:val="0"/>
              <w:lang w:val="en-US"/>
              <w:rPrChange w:id="2317" w:author="Sina Furkan Özdemir" w:date="2021-09-20T17:27:00Z">
                <w:rPr>
                  <w:b/>
                  <w:bCs/>
                  <w:i w:val="0"/>
                  <w:iCs w:val="0"/>
                  <w:lang w:val="en-GB"/>
                </w:rPr>
              </w:rPrChange>
            </w:rPr>
            <w:fldChar w:fldCharType="separate"/>
          </w:r>
          <w:r w:rsidRPr="0029563D" w:rsidDel="008238BA">
            <w:rPr>
              <w:b/>
              <w:bCs/>
              <w:i w:val="0"/>
              <w:iCs w:val="0"/>
              <w:noProof/>
              <w:lang w:val="en-US"/>
              <w:rPrChange w:id="2318" w:author="Sina Furkan Özdemir" w:date="2021-09-20T17:27:00Z">
                <w:rPr>
                  <w:b/>
                  <w:bCs/>
                  <w:i w:val="0"/>
                  <w:iCs w:val="0"/>
                  <w:noProof/>
                  <w:lang w:val="en-GB"/>
                </w:rPr>
              </w:rPrChange>
            </w:rPr>
            <w:delText>4</w:delText>
          </w:r>
          <w:r w:rsidRPr="0029563D" w:rsidDel="008238BA">
            <w:rPr>
              <w:b/>
              <w:bCs/>
              <w:i w:val="0"/>
              <w:iCs w:val="0"/>
              <w:lang w:val="en-US"/>
              <w:rPrChange w:id="2319" w:author="Sina Furkan Özdemir" w:date="2021-09-20T17:27:00Z">
                <w:rPr>
                  <w:b/>
                  <w:bCs/>
                  <w:i w:val="0"/>
                  <w:iCs w:val="0"/>
                  <w:lang w:val="en-GB"/>
                </w:rPr>
              </w:rPrChange>
            </w:rPr>
            <w:fldChar w:fldCharType="end"/>
          </w:r>
          <w:r w:rsidRPr="0029563D" w:rsidDel="008238BA">
            <w:rPr>
              <w:i w:val="0"/>
              <w:iCs w:val="0"/>
              <w:lang w:val="en-US"/>
              <w:rPrChange w:id="2320" w:author="Sina Furkan Özdemir" w:date="2021-09-20T17:27:00Z">
                <w:rPr>
                  <w:i w:val="0"/>
                  <w:iCs w:val="0"/>
                  <w:lang w:val="en-GB"/>
                </w:rPr>
              </w:rPrChange>
            </w:rPr>
            <w:delText>: Followers of supranational Twitter accounts</w:delText>
          </w:r>
        </w:del>
      </w:ins>
    </w:p>
    <w:p w14:paraId="6431E677" w14:textId="346C71A6" w:rsidR="002C72A4" w:rsidRPr="0029563D" w:rsidDel="00C0778C" w:rsidRDefault="002C72A4" w:rsidP="002C72A4">
      <w:pPr>
        <w:spacing w:before="120" w:after="0" w:line="240" w:lineRule="auto"/>
        <w:jc w:val="both"/>
        <w:rPr>
          <w:ins w:id="2321" w:author="Sina Furkan Özdemir" w:date="2021-09-20T17:21:00Z"/>
          <w:del w:id="2322" w:author="Sina Furkan Özdemir [2]" w:date="2021-09-21T11:08:00Z"/>
          <w:sz w:val="20"/>
          <w:szCs w:val="18"/>
          <w:lang w:val="en-US"/>
          <w:rPrChange w:id="2323" w:author="Sina Furkan Özdemir" w:date="2021-09-20T17:27:00Z">
            <w:rPr>
              <w:ins w:id="2324" w:author="Sina Furkan Özdemir" w:date="2021-09-20T17:21:00Z"/>
              <w:del w:id="2325" w:author="Sina Furkan Özdemir [2]" w:date="2021-09-21T11:08:00Z"/>
              <w:sz w:val="20"/>
              <w:szCs w:val="18"/>
              <w:lang w:val="en-GB"/>
            </w:rPr>
          </w:rPrChange>
        </w:rPr>
      </w:pPr>
    </w:p>
    <w:p w14:paraId="6963422A" w14:textId="4E6D3DA9" w:rsidR="002C72A4" w:rsidRPr="0029563D" w:rsidRDefault="002C72A4" w:rsidP="002C72A4">
      <w:pPr>
        <w:spacing w:before="120" w:after="0" w:line="240" w:lineRule="auto"/>
        <w:jc w:val="both"/>
        <w:rPr>
          <w:ins w:id="2326" w:author="Sina Furkan Özdemir" w:date="2021-09-20T17:21:00Z"/>
          <w:sz w:val="20"/>
          <w:szCs w:val="18"/>
          <w:lang w:val="en-US"/>
          <w:rPrChange w:id="2327" w:author="Sina Furkan Özdemir" w:date="2021-09-20T17:27:00Z">
            <w:rPr>
              <w:ins w:id="2328" w:author="Sina Furkan Özdemir" w:date="2021-09-20T17:21:00Z"/>
              <w:sz w:val="20"/>
              <w:szCs w:val="18"/>
              <w:lang w:val="en-GB"/>
            </w:rPr>
          </w:rPrChange>
        </w:rPr>
      </w:pPr>
      <w:ins w:id="2329" w:author="Sina Furkan Özdemir" w:date="2021-09-20T17:21:00Z">
        <w:r w:rsidRPr="0029563D">
          <w:rPr>
            <w:sz w:val="20"/>
            <w:szCs w:val="18"/>
            <w:lang w:val="en-US"/>
            <w:rPrChange w:id="2330" w:author="Sina Furkan Özdemir" w:date="2021-09-20T17:27:00Z">
              <w:rPr>
                <w:sz w:val="20"/>
                <w:szCs w:val="18"/>
                <w:lang w:val="en-GB"/>
              </w:rPr>
            </w:rPrChange>
          </w:rPr>
          <w:t xml:space="preserve">How strongly do these users actually engage with the supranational messages? Clearly, we have no off-platform information on what users do with the information they receive. However, we can observe their direct on-platform engagement. Twitter allows users to like messages, to amplify or </w:t>
        </w:r>
        <w:del w:id="2331" w:author="Sina Furkan Özdemir [2]" w:date="2021-09-21T09:52:00Z">
          <w:r w:rsidRPr="0029563D" w:rsidDel="00D40E78">
            <w:rPr>
              <w:sz w:val="20"/>
              <w:szCs w:val="18"/>
              <w:lang w:val="en-US"/>
              <w:rPrChange w:id="2332" w:author="Sina Furkan Özdemir" w:date="2021-09-20T17:27:00Z">
                <w:rPr>
                  <w:sz w:val="20"/>
                  <w:szCs w:val="18"/>
                  <w:lang w:val="en-GB"/>
                </w:rPr>
              </w:rPrChange>
            </w:rPr>
            <w:delText>contextualise</w:delText>
          </w:r>
        </w:del>
      </w:ins>
      <w:ins w:id="2333" w:author="Sina Furkan Özdemir [2]" w:date="2021-09-21T09:52:00Z">
        <w:r w:rsidR="00D40E78" w:rsidRPr="00CE2D23">
          <w:rPr>
            <w:sz w:val="20"/>
            <w:szCs w:val="18"/>
            <w:lang w:val="en-US"/>
          </w:rPr>
          <w:t>contextualize</w:t>
        </w:r>
      </w:ins>
      <w:ins w:id="2334" w:author="Sina Furkan Özdemir" w:date="2021-09-20T17:21:00Z">
        <w:r w:rsidRPr="0029563D">
          <w:rPr>
            <w:sz w:val="20"/>
            <w:szCs w:val="18"/>
            <w:lang w:val="en-US"/>
            <w:rPrChange w:id="2335" w:author="Sina Furkan Özdemir" w:date="2021-09-20T17:27:00Z">
              <w:rPr>
                <w:sz w:val="20"/>
                <w:szCs w:val="18"/>
                <w:lang w:val="en-GB"/>
              </w:rPr>
            </w:rPrChange>
          </w:rPr>
          <w:t xml:space="preserve"> them by retweets or quotes, or to directly publicly reply. We collect the counts of each of these engagements in response to each original, self-authored tweet by supranational actors. Since the number of users that may have seen the tweet in the first place affects the number of possible engagements, we express them as the percentage share of followers at the time each tweet was published. The results for the supranational EU personal accounts are limited to the time period between the day they assumed office and the collection date. For institutional accounts, we reduce our samples to accounts that have at least two archive.org snapshots, considering only tweets at or after the first of those snapshots due to the imprecision in interpolated follower counts noted above,  </w:t>
        </w:r>
        <w:r w:rsidRPr="0029563D">
          <w:rPr>
            <w:sz w:val="20"/>
            <w:szCs w:val="20"/>
            <w:lang w:val="en-US"/>
            <w:rPrChange w:id="2336" w:author="Sina Furkan Özdemir" w:date="2021-09-20T17:27:00Z">
              <w:rPr>
                <w:sz w:val="20"/>
                <w:szCs w:val="20"/>
                <w:lang w:val="en-GB"/>
              </w:rPr>
            </w:rPrChange>
          </w:rPr>
          <w:fldChar w:fldCharType="begin"/>
        </w:r>
        <w:r w:rsidRPr="0029563D">
          <w:rPr>
            <w:sz w:val="20"/>
            <w:szCs w:val="20"/>
            <w:lang w:val="en-US"/>
            <w:rPrChange w:id="2337" w:author="Sina Furkan Özdemir" w:date="2021-09-20T17:27:00Z">
              <w:rPr>
                <w:sz w:val="20"/>
                <w:szCs w:val="20"/>
                <w:lang w:val="en-GB"/>
              </w:rPr>
            </w:rPrChange>
          </w:rPr>
          <w:instrText xml:space="preserve"> REF _Ref75772374 \h  \* MERGEFORMAT </w:instrText>
        </w:r>
      </w:ins>
      <w:r w:rsidRPr="0029563D">
        <w:rPr>
          <w:sz w:val="20"/>
          <w:szCs w:val="20"/>
          <w:lang w:val="en-US"/>
          <w:rPrChange w:id="2338" w:author="Sina Furkan Özdemir" w:date="2021-09-20T17:27:00Z">
            <w:rPr>
              <w:sz w:val="20"/>
              <w:szCs w:val="20"/>
              <w:lang w:val="en-US"/>
            </w:rPr>
          </w:rPrChange>
        </w:rPr>
      </w:r>
      <w:ins w:id="2339" w:author="Sina Furkan Özdemir" w:date="2021-09-20T17:21:00Z">
        <w:r w:rsidRPr="0029563D">
          <w:rPr>
            <w:sz w:val="20"/>
            <w:szCs w:val="20"/>
            <w:lang w:val="en-US"/>
            <w:rPrChange w:id="2340" w:author="Sina Furkan Özdemir" w:date="2021-09-20T17:27:00Z">
              <w:rPr>
                <w:sz w:val="20"/>
                <w:szCs w:val="20"/>
                <w:lang w:val="en-GB"/>
              </w:rPr>
            </w:rPrChange>
          </w:rPr>
          <w:fldChar w:fldCharType="separate"/>
        </w:r>
        <w:r w:rsidRPr="0029563D">
          <w:rPr>
            <w:sz w:val="20"/>
            <w:szCs w:val="20"/>
            <w:lang w:val="en-US"/>
            <w:rPrChange w:id="2341" w:author="Sina Furkan Özdemir" w:date="2021-09-20T17:27:00Z">
              <w:rPr>
                <w:sz w:val="20"/>
                <w:szCs w:val="20"/>
                <w:lang w:val="en-GB"/>
              </w:rPr>
            </w:rPrChange>
          </w:rPr>
          <w:t xml:space="preserve">Figure </w:t>
        </w:r>
        <w:r w:rsidRPr="0029563D">
          <w:rPr>
            <w:noProof/>
            <w:sz w:val="20"/>
            <w:szCs w:val="20"/>
            <w:lang w:val="en-US"/>
            <w:rPrChange w:id="2342" w:author="Sina Furkan Özdemir" w:date="2021-09-20T17:27:00Z">
              <w:rPr>
                <w:noProof/>
                <w:sz w:val="20"/>
                <w:szCs w:val="20"/>
                <w:lang w:val="en-GB"/>
              </w:rPr>
            </w:rPrChange>
          </w:rPr>
          <w:t>5</w:t>
        </w:r>
        <w:r w:rsidRPr="0029563D">
          <w:rPr>
            <w:sz w:val="20"/>
            <w:szCs w:val="20"/>
            <w:lang w:val="en-US"/>
            <w:rPrChange w:id="2343" w:author="Sina Furkan Özdemir" w:date="2021-09-20T17:27:00Z">
              <w:rPr>
                <w:sz w:val="20"/>
                <w:szCs w:val="20"/>
                <w:lang w:val="en-GB"/>
              </w:rPr>
            </w:rPrChange>
          </w:rPr>
          <w:fldChar w:fldCharType="end"/>
        </w:r>
        <w:r w:rsidRPr="0029563D">
          <w:rPr>
            <w:sz w:val="20"/>
            <w:szCs w:val="20"/>
            <w:lang w:val="en-US"/>
            <w:rPrChange w:id="2344" w:author="Sina Furkan Özdemir" w:date="2021-09-20T17:27:00Z">
              <w:rPr>
                <w:sz w:val="20"/>
                <w:szCs w:val="20"/>
                <w:lang w:val="en-GB"/>
              </w:rPr>
            </w:rPrChange>
          </w:rPr>
          <w:t xml:space="preserve"> </w:t>
        </w:r>
        <w:r w:rsidRPr="0029563D">
          <w:rPr>
            <w:sz w:val="20"/>
            <w:szCs w:val="18"/>
            <w:lang w:val="en-US"/>
            <w:rPrChange w:id="2345" w:author="Sina Furkan Özdemir" w:date="2021-09-20T17:27:00Z">
              <w:rPr>
                <w:sz w:val="20"/>
                <w:szCs w:val="18"/>
                <w:lang w:val="en-GB"/>
              </w:rPr>
            </w:rPrChange>
          </w:rPr>
          <w:t>plots these engagement ratios against our equally treated benchmark samples.</w:t>
        </w:r>
      </w:ins>
    </w:p>
    <w:p w14:paraId="1FEE246B" w14:textId="77777777" w:rsidR="002C72A4" w:rsidRPr="0029563D" w:rsidRDefault="002C72A4" w:rsidP="002C72A4">
      <w:pPr>
        <w:spacing w:before="120" w:after="0" w:line="240" w:lineRule="auto"/>
        <w:jc w:val="both"/>
        <w:rPr>
          <w:ins w:id="2346" w:author="Sina Furkan Özdemir" w:date="2021-09-20T17:21:00Z"/>
          <w:sz w:val="20"/>
          <w:szCs w:val="18"/>
          <w:lang w:val="en-US"/>
          <w:rPrChange w:id="2347" w:author="Sina Furkan Özdemir" w:date="2021-09-20T17:27:00Z">
            <w:rPr>
              <w:ins w:id="2348" w:author="Sina Furkan Özdemir" w:date="2021-09-20T17:21:00Z"/>
              <w:sz w:val="20"/>
              <w:szCs w:val="18"/>
              <w:lang w:val="en-GB"/>
            </w:rPr>
          </w:rPrChange>
        </w:rPr>
      </w:pPr>
    </w:p>
    <w:p w14:paraId="0DF7EA93" w14:textId="77777777" w:rsidR="002C72A4" w:rsidRPr="0029563D" w:rsidRDefault="002C72A4" w:rsidP="002C72A4">
      <w:pPr>
        <w:keepNext/>
        <w:keepLines/>
        <w:widowControl w:val="0"/>
        <w:spacing w:before="120" w:after="0" w:line="240" w:lineRule="auto"/>
        <w:jc w:val="both"/>
        <w:rPr>
          <w:ins w:id="2349" w:author="Sina Furkan Özdemir" w:date="2021-09-20T17:21:00Z"/>
          <w:sz w:val="20"/>
          <w:szCs w:val="18"/>
          <w:lang w:val="en-US"/>
          <w:rPrChange w:id="2350" w:author="Sina Furkan Özdemir" w:date="2021-09-20T17:27:00Z">
            <w:rPr>
              <w:ins w:id="2351" w:author="Sina Furkan Özdemir" w:date="2021-09-20T17:21:00Z"/>
              <w:sz w:val="20"/>
              <w:szCs w:val="18"/>
              <w:lang w:val="en-GB"/>
            </w:rPr>
          </w:rPrChange>
        </w:rPr>
      </w:pPr>
      <w:ins w:id="2352" w:author="Sina Furkan Özdemir" w:date="2021-09-20T17:21:00Z">
        <w:r w:rsidRPr="0029563D">
          <w:rPr>
            <w:noProof/>
            <w:sz w:val="20"/>
            <w:szCs w:val="18"/>
            <w:lang w:val="en-US"/>
            <w:rPrChange w:id="2353" w:author="Sina Furkan Özdemir" w:date="2021-09-20T17:27:00Z">
              <w:rPr>
                <w:noProof/>
                <w:sz w:val="20"/>
                <w:szCs w:val="18"/>
                <w:lang w:val="en-GB"/>
              </w:rPr>
            </w:rPrChange>
          </w:rPr>
          <w:drawing>
            <wp:inline distT="0" distB="0" distL="0" distR="0" wp14:anchorId="4A64C08C" wp14:editId="163B8B09">
              <wp:extent cx="5731510" cy="3820160"/>
              <wp:effectExtent l="0" t="0" r="254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ins>
    </w:p>
    <w:p w14:paraId="7AEECABD" w14:textId="77777777" w:rsidR="002C72A4" w:rsidRPr="0029563D" w:rsidRDefault="002C72A4" w:rsidP="002C72A4">
      <w:pPr>
        <w:pStyle w:val="Caption"/>
        <w:keepLines/>
        <w:jc w:val="center"/>
        <w:rPr>
          <w:ins w:id="2354" w:author="Sina Furkan Özdemir" w:date="2021-09-20T17:21:00Z"/>
          <w:color w:val="auto"/>
          <w:sz w:val="20"/>
          <w:lang w:val="en-US"/>
          <w:rPrChange w:id="2355" w:author="Sina Furkan Özdemir" w:date="2021-09-20T17:27:00Z">
            <w:rPr>
              <w:ins w:id="2356" w:author="Sina Furkan Özdemir" w:date="2021-09-20T17:21:00Z"/>
              <w:color w:val="auto"/>
              <w:sz w:val="20"/>
              <w:lang w:val="en-GB"/>
            </w:rPr>
          </w:rPrChange>
        </w:rPr>
      </w:pPr>
      <w:ins w:id="2357" w:author="Sina Furkan Özdemir" w:date="2021-09-20T17:21:00Z">
        <w:r w:rsidRPr="0029563D">
          <w:rPr>
            <w:b/>
            <w:bCs/>
            <w:color w:val="auto"/>
            <w:lang w:val="en-US"/>
            <w:rPrChange w:id="2358" w:author="Sina Furkan Özdemir" w:date="2021-09-20T17:27:00Z">
              <w:rPr>
                <w:b/>
                <w:bCs/>
                <w:color w:val="auto"/>
                <w:lang w:val="en-GB"/>
              </w:rPr>
            </w:rPrChange>
          </w:rPr>
          <w:t xml:space="preserve">Figure </w:t>
        </w:r>
        <w:r w:rsidRPr="0029563D">
          <w:rPr>
            <w:b/>
            <w:bCs/>
            <w:color w:val="auto"/>
            <w:lang w:val="en-US"/>
            <w:rPrChange w:id="2359" w:author="Sina Furkan Özdemir" w:date="2021-09-20T17:27:00Z">
              <w:rPr>
                <w:b/>
                <w:bCs/>
                <w:color w:val="auto"/>
                <w:lang w:val="en-GB"/>
              </w:rPr>
            </w:rPrChange>
          </w:rPr>
          <w:fldChar w:fldCharType="begin"/>
        </w:r>
        <w:r w:rsidRPr="0029563D">
          <w:rPr>
            <w:b/>
            <w:bCs/>
            <w:color w:val="auto"/>
            <w:lang w:val="en-US"/>
            <w:rPrChange w:id="2360" w:author="Sina Furkan Özdemir" w:date="2021-09-20T17:27:00Z">
              <w:rPr>
                <w:b/>
                <w:bCs/>
                <w:color w:val="auto"/>
                <w:lang w:val="en-GB"/>
              </w:rPr>
            </w:rPrChange>
          </w:rPr>
          <w:instrText xml:space="preserve"> SEQ Figure \* ARABIC </w:instrText>
        </w:r>
        <w:r w:rsidRPr="0029563D">
          <w:rPr>
            <w:b/>
            <w:bCs/>
            <w:color w:val="auto"/>
            <w:lang w:val="en-US"/>
            <w:rPrChange w:id="2361" w:author="Sina Furkan Özdemir" w:date="2021-09-20T17:27:00Z">
              <w:rPr>
                <w:b/>
                <w:bCs/>
                <w:color w:val="auto"/>
                <w:lang w:val="en-GB"/>
              </w:rPr>
            </w:rPrChange>
          </w:rPr>
          <w:fldChar w:fldCharType="separate"/>
        </w:r>
        <w:r w:rsidRPr="0029563D">
          <w:rPr>
            <w:b/>
            <w:bCs/>
            <w:noProof/>
            <w:color w:val="auto"/>
            <w:lang w:val="en-US"/>
            <w:rPrChange w:id="2362" w:author="Sina Furkan Özdemir" w:date="2021-09-20T17:27:00Z">
              <w:rPr>
                <w:b/>
                <w:bCs/>
                <w:noProof/>
                <w:color w:val="auto"/>
                <w:lang w:val="en-GB"/>
              </w:rPr>
            </w:rPrChange>
          </w:rPr>
          <w:t>5</w:t>
        </w:r>
        <w:r w:rsidRPr="0029563D">
          <w:rPr>
            <w:b/>
            <w:bCs/>
            <w:color w:val="auto"/>
            <w:lang w:val="en-US"/>
            <w:rPrChange w:id="2363" w:author="Sina Furkan Özdemir" w:date="2021-09-20T17:27:00Z">
              <w:rPr>
                <w:b/>
                <w:bCs/>
                <w:color w:val="auto"/>
                <w:lang w:val="en-GB"/>
              </w:rPr>
            </w:rPrChange>
          </w:rPr>
          <w:fldChar w:fldCharType="end"/>
        </w:r>
        <w:r w:rsidRPr="0029563D">
          <w:rPr>
            <w:color w:val="auto"/>
            <w:lang w:val="en-US"/>
            <w:rPrChange w:id="2364" w:author="Sina Furkan Özdemir" w:date="2021-09-20T17:27:00Z">
              <w:rPr>
                <w:color w:val="auto"/>
                <w:lang w:val="en-GB"/>
              </w:rPr>
            </w:rPrChange>
          </w:rPr>
          <w:t>: User engagement indicators</w:t>
        </w:r>
      </w:ins>
    </w:p>
    <w:p w14:paraId="1E7A7C62" w14:textId="0F23FC6E" w:rsidR="002C72A4" w:rsidRPr="0029563D" w:rsidRDefault="002C72A4" w:rsidP="002C72A4">
      <w:pPr>
        <w:spacing w:before="120" w:after="0" w:line="240" w:lineRule="auto"/>
        <w:jc w:val="both"/>
        <w:rPr>
          <w:ins w:id="2365" w:author="Sina Furkan Özdemir" w:date="2021-09-20T17:21:00Z"/>
          <w:sz w:val="20"/>
          <w:szCs w:val="18"/>
          <w:lang w:val="en-US"/>
          <w:rPrChange w:id="2366" w:author="Sina Furkan Özdemir" w:date="2021-09-20T17:27:00Z">
            <w:rPr>
              <w:ins w:id="2367" w:author="Sina Furkan Özdemir" w:date="2021-09-20T17:21:00Z"/>
              <w:sz w:val="20"/>
              <w:szCs w:val="18"/>
              <w:lang w:val="en-GB"/>
            </w:rPr>
          </w:rPrChange>
        </w:rPr>
      </w:pPr>
      <w:ins w:id="2368" w:author="Sina Furkan Özdemir" w:date="2021-09-20T17:21:00Z">
        <w:r w:rsidRPr="0029563D">
          <w:rPr>
            <w:sz w:val="20"/>
            <w:szCs w:val="18"/>
            <w:lang w:val="en-US"/>
            <w:rPrChange w:id="2369" w:author="Sina Furkan Özdemir" w:date="2021-09-20T17:27:00Z">
              <w:rPr>
                <w:sz w:val="20"/>
                <w:szCs w:val="18"/>
                <w:lang w:val="en-GB"/>
              </w:rPr>
            </w:rPrChange>
          </w:rPr>
          <w:t>These data provide three main insights. First, supranational messages receive, overall, as much direct Twitter user engagement as messages from executive actors and institutions at the national and international 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ins>
    </w:p>
    <w:p w14:paraId="5C028960" w14:textId="77777777" w:rsidR="002C72A4" w:rsidRPr="0029563D" w:rsidRDefault="002C72A4" w:rsidP="002C72A4">
      <w:pPr>
        <w:spacing w:before="120" w:after="0" w:line="240" w:lineRule="auto"/>
        <w:jc w:val="both"/>
        <w:rPr>
          <w:ins w:id="2370" w:author="Sina Furkan Özdemir" w:date="2021-09-20T17:21:00Z"/>
          <w:sz w:val="20"/>
          <w:szCs w:val="20"/>
          <w:lang w:val="en-US"/>
          <w:rPrChange w:id="2371" w:author="Sina Furkan Özdemir" w:date="2021-09-20T17:27:00Z">
            <w:rPr>
              <w:ins w:id="2372" w:author="Sina Furkan Özdemir" w:date="2021-09-20T17:21:00Z"/>
              <w:sz w:val="20"/>
              <w:szCs w:val="20"/>
              <w:lang w:val="en-GB"/>
            </w:rPr>
          </w:rPrChange>
        </w:rPr>
      </w:pPr>
      <w:ins w:id="2373" w:author="Sina Furkan Özdemir" w:date="2021-09-20T17:21:00Z">
        <w:r w:rsidRPr="0029563D">
          <w:rPr>
            <w:sz w:val="20"/>
            <w:szCs w:val="18"/>
            <w:lang w:val="en-US"/>
            <w:rPrChange w:id="2374" w:author="Sina Furkan Özdemir" w:date="2021-09-20T17:27:00Z">
              <w:rPr>
                <w:sz w:val="20"/>
                <w:szCs w:val="18"/>
                <w:lang w:val="en-GB"/>
              </w:rPr>
            </w:rPrChange>
          </w:rPr>
          <w:t xml:space="preserve">There are a few notable exceptions to these results, however. For example, for 18 tweets from our supranational sample, the overall number of direct user engagements exceeds 30% of the follower counts at the time of the message. </w:t>
        </w:r>
        <w:r w:rsidRPr="0029563D">
          <w:rPr>
            <w:sz w:val="20"/>
            <w:szCs w:val="20"/>
            <w:lang w:val="en-US"/>
            <w:rPrChange w:id="2375" w:author="Sina Furkan Özdemir" w:date="2021-09-20T17:27:00Z">
              <w:rPr>
                <w:sz w:val="20"/>
                <w:szCs w:val="20"/>
                <w:lang w:val="en-GB"/>
              </w:rPr>
            </w:rPrChange>
          </w:rPr>
          <w:fldChar w:fldCharType="begin"/>
        </w:r>
        <w:r w:rsidRPr="0029563D">
          <w:rPr>
            <w:sz w:val="20"/>
            <w:szCs w:val="20"/>
            <w:lang w:val="en-US"/>
            <w:rPrChange w:id="2376" w:author="Sina Furkan Özdemir" w:date="2021-09-20T17:27:00Z">
              <w:rPr>
                <w:sz w:val="20"/>
                <w:szCs w:val="20"/>
                <w:lang w:val="en-GB"/>
              </w:rPr>
            </w:rPrChange>
          </w:rPr>
          <w:instrText xml:space="preserve"> REF _Ref75779314 \h  \* MERGEFORMAT </w:instrText>
        </w:r>
      </w:ins>
      <w:r w:rsidRPr="0029563D">
        <w:rPr>
          <w:sz w:val="20"/>
          <w:szCs w:val="20"/>
          <w:lang w:val="en-US"/>
          <w:rPrChange w:id="2377" w:author="Sina Furkan Özdemir" w:date="2021-09-20T17:27:00Z">
            <w:rPr>
              <w:sz w:val="20"/>
              <w:szCs w:val="20"/>
              <w:lang w:val="en-US"/>
            </w:rPr>
          </w:rPrChange>
        </w:rPr>
      </w:r>
      <w:ins w:id="2378" w:author="Sina Furkan Özdemir" w:date="2021-09-20T17:21:00Z">
        <w:r w:rsidRPr="0029563D">
          <w:rPr>
            <w:sz w:val="20"/>
            <w:szCs w:val="20"/>
            <w:lang w:val="en-US"/>
            <w:rPrChange w:id="2379" w:author="Sina Furkan Özdemir" w:date="2021-09-20T17:27:00Z">
              <w:rPr>
                <w:sz w:val="20"/>
                <w:szCs w:val="20"/>
                <w:lang w:val="en-GB"/>
              </w:rPr>
            </w:rPrChange>
          </w:rPr>
          <w:fldChar w:fldCharType="separate"/>
        </w:r>
        <w:r w:rsidRPr="0029563D">
          <w:rPr>
            <w:sz w:val="20"/>
            <w:szCs w:val="20"/>
            <w:lang w:val="en-US"/>
            <w:rPrChange w:id="2380" w:author="Sina Furkan Özdemir" w:date="2021-09-20T17:27:00Z">
              <w:rPr>
                <w:sz w:val="20"/>
                <w:szCs w:val="20"/>
                <w:lang w:val="en-GB"/>
              </w:rPr>
            </w:rPrChange>
          </w:rPr>
          <w:t xml:space="preserve">Table </w:t>
        </w:r>
        <w:r w:rsidRPr="0029563D">
          <w:rPr>
            <w:noProof/>
            <w:sz w:val="20"/>
            <w:szCs w:val="20"/>
            <w:lang w:val="en-US"/>
            <w:rPrChange w:id="2381" w:author="Sina Furkan Özdemir" w:date="2021-09-20T17:27:00Z">
              <w:rPr>
                <w:noProof/>
                <w:sz w:val="20"/>
                <w:szCs w:val="20"/>
                <w:lang w:val="en-GB"/>
              </w:rPr>
            </w:rPrChange>
          </w:rPr>
          <w:t>3</w:t>
        </w:r>
        <w:r w:rsidRPr="0029563D">
          <w:rPr>
            <w:sz w:val="20"/>
            <w:szCs w:val="20"/>
            <w:lang w:val="en-US"/>
            <w:rPrChange w:id="2382" w:author="Sina Furkan Özdemir" w:date="2021-09-20T17:27:00Z">
              <w:rPr>
                <w:sz w:val="20"/>
                <w:szCs w:val="20"/>
                <w:lang w:val="en-GB"/>
              </w:rPr>
            </w:rPrChange>
          </w:rPr>
          <w:fldChar w:fldCharType="end"/>
        </w:r>
        <w:r w:rsidRPr="0029563D">
          <w:rPr>
            <w:sz w:val="20"/>
            <w:szCs w:val="20"/>
            <w:lang w:val="en-US"/>
            <w:rPrChange w:id="2383" w:author="Sina Furkan Özdemir" w:date="2021-09-20T17:27:00Z">
              <w:rPr>
                <w:sz w:val="20"/>
                <w:szCs w:val="20"/>
                <w:lang w:val="en-GB"/>
              </w:rPr>
            </w:rPrChange>
          </w:rPr>
          <w:t xml:space="preserve"> provides six illustrative examples for extremely ‘engaging’ supranational tweets in our sample.</w:t>
        </w:r>
      </w:ins>
    </w:p>
    <w:p w14:paraId="685D168B" w14:textId="442B4D36" w:rsidR="002C72A4" w:rsidRPr="0029563D" w:rsidRDefault="002C72A4" w:rsidP="002C72A4">
      <w:pPr>
        <w:spacing w:before="120" w:after="0" w:line="240" w:lineRule="auto"/>
        <w:jc w:val="both"/>
        <w:rPr>
          <w:ins w:id="2384" w:author="Sina Furkan Özdemir" w:date="2021-09-20T17:21:00Z"/>
          <w:sz w:val="20"/>
          <w:szCs w:val="18"/>
          <w:lang w:val="en-US"/>
          <w:rPrChange w:id="2385" w:author="Sina Furkan Özdemir" w:date="2021-09-20T17:27:00Z">
            <w:rPr>
              <w:ins w:id="2386" w:author="Sina Furkan Özdemir" w:date="2021-09-20T17:21:00Z"/>
              <w:sz w:val="20"/>
              <w:szCs w:val="18"/>
              <w:lang w:val="en-GB"/>
            </w:rPr>
          </w:rPrChange>
        </w:rPr>
      </w:pPr>
      <w:ins w:id="2387" w:author="Sina Furkan Özdemir" w:date="2021-09-20T17:21:00Z">
        <w:r w:rsidRPr="0029563D">
          <w:rPr>
            <w:sz w:val="20"/>
            <w:szCs w:val="18"/>
            <w:lang w:val="en-US"/>
            <w:rPrChange w:id="2388" w:author="Sina Furkan Özdemir" w:date="2021-09-20T17:27:00Z">
              <w:rPr>
                <w:sz w:val="20"/>
                <w:szCs w:val="18"/>
                <w:lang w:val="en-GB"/>
              </w:rPr>
            </w:rPrChange>
          </w:rPr>
          <w:t xml:space="preserve">Caution is warranted when </w:t>
        </w:r>
      </w:ins>
      <w:ins w:id="2389" w:author="Sina Furkan Özdemir" w:date="2021-09-20T17:30:00Z">
        <w:r w:rsidR="0084217D" w:rsidRPr="0029563D">
          <w:rPr>
            <w:sz w:val="20"/>
            <w:szCs w:val="18"/>
            <w:lang w:val="en-US"/>
          </w:rPr>
          <w:t>generalizing</w:t>
        </w:r>
      </w:ins>
      <w:ins w:id="2390" w:author="Sina Furkan Özdemir" w:date="2021-09-20T17:21:00Z">
        <w:r w:rsidRPr="0029563D">
          <w:rPr>
            <w:sz w:val="20"/>
            <w:szCs w:val="18"/>
            <w:lang w:val="en-US"/>
            <w:rPrChange w:id="2391" w:author="Sina Furkan Özdemir" w:date="2021-09-20T17:27:00Z">
              <w:rPr>
                <w:sz w:val="20"/>
                <w:szCs w:val="18"/>
                <w:lang w:val="en-GB"/>
              </w:rPr>
            </w:rPrChange>
          </w:rPr>
          <w:t xml:space="preserve"> from such few and outlying examples, but we note that the most engaging tweets in our sample also seem to invoke highly politicized EU policy issues. Examples are Commissioner Dalli’s stance on LGBTI </w:t>
        </w:r>
        <w:r w:rsidRPr="0029563D">
          <w:rPr>
            <w:sz w:val="20"/>
            <w:szCs w:val="18"/>
            <w:lang w:val="en-US"/>
            <w:rPrChange w:id="2392" w:author="Sina Furkan Özdemir" w:date="2021-09-20T17:27:00Z">
              <w:rPr>
                <w:sz w:val="20"/>
                <w:szCs w:val="18"/>
                <w:lang w:val="en-GB"/>
              </w:rPr>
            </w:rPrChange>
          </w:rPr>
          <w:lastRenderedPageBreak/>
          <w:t xml:space="preserve">rights in Poland, the Frontex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ins>
    </w:p>
    <w:p w14:paraId="5636B733" w14:textId="77777777" w:rsidR="002C72A4" w:rsidRPr="0029563D" w:rsidRDefault="002C72A4" w:rsidP="002C72A4">
      <w:pPr>
        <w:spacing w:before="120" w:after="0" w:line="240" w:lineRule="auto"/>
        <w:jc w:val="both"/>
        <w:rPr>
          <w:ins w:id="2393" w:author="Sina Furkan Özdemir" w:date="2021-09-20T17:21:00Z"/>
          <w:sz w:val="20"/>
          <w:szCs w:val="18"/>
          <w:lang w:val="en-US"/>
          <w:rPrChange w:id="2394" w:author="Sina Furkan Özdemir" w:date="2021-09-20T17:27:00Z">
            <w:rPr>
              <w:ins w:id="2395"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A815DE">
        <w:trPr>
          <w:tblHeader/>
          <w:tblCellSpacing w:w="15" w:type="dxa"/>
          <w:ins w:id="2396" w:author="Sina Furkan Özdemir" w:date="2021-09-20T17:21:00Z"/>
        </w:trPr>
        <w:tc>
          <w:tcPr>
            <w:tcW w:w="4633" w:type="dxa"/>
            <w:tcBorders>
              <w:top w:val="single" w:sz="4" w:space="0" w:color="auto"/>
              <w:bottom w:val="double" w:sz="4" w:space="0" w:color="auto"/>
            </w:tcBorders>
            <w:vAlign w:val="center"/>
            <w:hideMark/>
          </w:tcPr>
          <w:p w14:paraId="0C1EFE2A" w14:textId="77777777" w:rsidR="002C72A4" w:rsidRPr="0029563D" w:rsidRDefault="002C72A4" w:rsidP="00A815DE">
            <w:pPr>
              <w:keepNext/>
              <w:keepLines/>
              <w:spacing w:after="0" w:line="240" w:lineRule="auto"/>
              <w:jc w:val="both"/>
              <w:rPr>
                <w:ins w:id="2397" w:author="Sina Furkan Özdemir" w:date="2021-09-20T17:21:00Z"/>
                <w:b/>
                <w:bCs/>
                <w:sz w:val="20"/>
                <w:szCs w:val="18"/>
                <w:lang w:val="en-US"/>
                <w:rPrChange w:id="2398" w:author="Sina Furkan Özdemir" w:date="2021-09-20T17:27:00Z">
                  <w:rPr>
                    <w:ins w:id="2399" w:author="Sina Furkan Özdemir" w:date="2021-09-20T17:21:00Z"/>
                    <w:b/>
                    <w:bCs/>
                    <w:sz w:val="20"/>
                    <w:szCs w:val="18"/>
                    <w:lang w:val="de-DE"/>
                  </w:rPr>
                </w:rPrChange>
              </w:rPr>
            </w:pPr>
            <w:ins w:id="2400" w:author="Sina Furkan Özdemir" w:date="2021-09-20T17:21:00Z">
              <w:r w:rsidRPr="0029563D">
                <w:rPr>
                  <w:b/>
                  <w:bCs/>
                  <w:sz w:val="20"/>
                  <w:szCs w:val="18"/>
                  <w:lang w:val="en-US"/>
                  <w:rPrChange w:id="2401" w:author="Sina Furkan Özdemir" w:date="2021-09-20T17:27:00Z">
                    <w:rPr>
                      <w:b/>
                      <w:bCs/>
                      <w:sz w:val="20"/>
                      <w:szCs w:val="18"/>
                      <w:lang w:val="de-DE"/>
                    </w:rPr>
                  </w:rPrChange>
                </w:rPr>
                <w:t xml:space="preserve">Tweet </w:t>
              </w:r>
            </w:ins>
          </w:p>
        </w:tc>
        <w:tc>
          <w:tcPr>
            <w:tcW w:w="1246" w:type="dxa"/>
            <w:tcBorders>
              <w:top w:val="single" w:sz="4" w:space="0" w:color="auto"/>
              <w:bottom w:val="double" w:sz="4" w:space="0" w:color="auto"/>
            </w:tcBorders>
            <w:vAlign w:val="center"/>
            <w:hideMark/>
          </w:tcPr>
          <w:p w14:paraId="1C09548C" w14:textId="77777777" w:rsidR="002C72A4" w:rsidRPr="0029563D" w:rsidRDefault="002C72A4" w:rsidP="00A815DE">
            <w:pPr>
              <w:keepNext/>
              <w:keepLines/>
              <w:spacing w:after="0" w:line="240" w:lineRule="auto"/>
              <w:jc w:val="center"/>
              <w:rPr>
                <w:ins w:id="2402" w:author="Sina Furkan Özdemir" w:date="2021-09-20T17:21:00Z"/>
                <w:b/>
                <w:bCs/>
                <w:sz w:val="20"/>
                <w:szCs w:val="18"/>
                <w:lang w:val="en-US"/>
                <w:rPrChange w:id="2403" w:author="Sina Furkan Özdemir" w:date="2021-09-20T17:27:00Z">
                  <w:rPr>
                    <w:ins w:id="2404" w:author="Sina Furkan Özdemir" w:date="2021-09-20T17:21:00Z"/>
                    <w:b/>
                    <w:bCs/>
                    <w:sz w:val="20"/>
                    <w:szCs w:val="18"/>
                    <w:lang w:val="de-DE"/>
                  </w:rPr>
                </w:rPrChange>
              </w:rPr>
            </w:pPr>
            <w:ins w:id="2405" w:author="Sina Furkan Özdemir" w:date="2021-09-20T17:21:00Z">
              <w:r w:rsidRPr="0029563D">
                <w:rPr>
                  <w:b/>
                  <w:bCs/>
                  <w:sz w:val="20"/>
                  <w:szCs w:val="18"/>
                  <w:lang w:val="en-US"/>
                  <w:rPrChange w:id="2406" w:author="Sina Furkan Özdemir" w:date="2021-09-20T17:27:00Z">
                    <w:rPr>
                      <w:b/>
                      <w:bCs/>
                      <w:sz w:val="20"/>
                      <w:szCs w:val="18"/>
                      <w:lang w:val="de-DE"/>
                    </w:rPr>
                  </w:rPrChange>
                </w:rPr>
                <w:t>Account</w:t>
              </w:r>
            </w:ins>
          </w:p>
        </w:tc>
        <w:tc>
          <w:tcPr>
            <w:tcW w:w="1104" w:type="dxa"/>
            <w:tcBorders>
              <w:top w:val="single" w:sz="4" w:space="0" w:color="auto"/>
              <w:bottom w:val="double" w:sz="4" w:space="0" w:color="auto"/>
            </w:tcBorders>
            <w:vAlign w:val="center"/>
            <w:hideMark/>
          </w:tcPr>
          <w:p w14:paraId="2CFD36AF" w14:textId="77777777" w:rsidR="002C72A4" w:rsidRPr="0029563D" w:rsidRDefault="002C72A4" w:rsidP="00A815DE">
            <w:pPr>
              <w:keepNext/>
              <w:keepLines/>
              <w:spacing w:after="0" w:line="240" w:lineRule="auto"/>
              <w:jc w:val="center"/>
              <w:rPr>
                <w:ins w:id="2407" w:author="Sina Furkan Özdemir" w:date="2021-09-20T17:21:00Z"/>
                <w:b/>
                <w:bCs/>
                <w:sz w:val="20"/>
                <w:szCs w:val="18"/>
                <w:lang w:val="en-US"/>
                <w:rPrChange w:id="2408" w:author="Sina Furkan Özdemir" w:date="2021-09-20T17:27:00Z">
                  <w:rPr>
                    <w:ins w:id="2409" w:author="Sina Furkan Özdemir" w:date="2021-09-20T17:21:00Z"/>
                    <w:b/>
                    <w:bCs/>
                    <w:sz w:val="20"/>
                    <w:szCs w:val="18"/>
                    <w:lang w:val="de-DE"/>
                  </w:rPr>
                </w:rPrChange>
              </w:rPr>
            </w:pPr>
            <w:ins w:id="2410" w:author="Sina Furkan Özdemir" w:date="2021-09-20T17:21:00Z">
              <w:r w:rsidRPr="0029563D">
                <w:rPr>
                  <w:b/>
                  <w:bCs/>
                  <w:sz w:val="20"/>
                  <w:szCs w:val="18"/>
                  <w:lang w:val="en-US"/>
                  <w:rPrChange w:id="2411" w:author="Sina Furkan Özdemir" w:date="2021-09-20T17:27:00Z">
                    <w:rPr>
                      <w:b/>
                      <w:bCs/>
                      <w:sz w:val="20"/>
                      <w:szCs w:val="18"/>
                      <w:lang w:val="de-DE"/>
                    </w:rPr>
                  </w:rPrChange>
                </w:rPr>
                <w:t>Date</w:t>
              </w:r>
            </w:ins>
          </w:p>
        </w:tc>
        <w:tc>
          <w:tcPr>
            <w:tcW w:w="1387" w:type="dxa"/>
            <w:tcBorders>
              <w:top w:val="single" w:sz="4" w:space="0" w:color="auto"/>
              <w:bottom w:val="double" w:sz="4" w:space="0" w:color="auto"/>
            </w:tcBorders>
            <w:vAlign w:val="center"/>
            <w:hideMark/>
          </w:tcPr>
          <w:p w14:paraId="0927976B" w14:textId="77777777" w:rsidR="002C72A4" w:rsidRPr="0029563D" w:rsidRDefault="002C72A4" w:rsidP="00A815DE">
            <w:pPr>
              <w:keepNext/>
              <w:keepLines/>
              <w:spacing w:after="0" w:line="240" w:lineRule="auto"/>
              <w:jc w:val="center"/>
              <w:rPr>
                <w:ins w:id="2412" w:author="Sina Furkan Özdemir" w:date="2021-09-20T17:21:00Z"/>
                <w:b/>
                <w:bCs/>
                <w:sz w:val="20"/>
                <w:szCs w:val="18"/>
                <w:lang w:val="en-US"/>
                <w:rPrChange w:id="2413" w:author="Sina Furkan Özdemir" w:date="2021-09-20T17:27:00Z">
                  <w:rPr>
                    <w:ins w:id="2414" w:author="Sina Furkan Özdemir" w:date="2021-09-20T17:21:00Z"/>
                    <w:b/>
                    <w:bCs/>
                    <w:sz w:val="20"/>
                    <w:szCs w:val="18"/>
                    <w:lang w:val="de-DE"/>
                  </w:rPr>
                </w:rPrChange>
              </w:rPr>
            </w:pPr>
            <w:ins w:id="2415" w:author="Sina Furkan Özdemir" w:date="2021-09-20T17:21:00Z">
              <w:r w:rsidRPr="0029563D">
                <w:rPr>
                  <w:b/>
                  <w:bCs/>
                  <w:sz w:val="20"/>
                  <w:szCs w:val="18"/>
                  <w:lang w:val="en-US"/>
                  <w:rPrChange w:id="2416" w:author="Sina Furkan Özdemir" w:date="2021-09-20T17:27:00Z">
                    <w:rPr>
                      <w:b/>
                      <w:bCs/>
                      <w:sz w:val="20"/>
                      <w:szCs w:val="18"/>
                      <w:lang w:val="de-DE"/>
                    </w:rPr>
                  </w:rPrChange>
                </w:rPr>
                <w:t>Followers</w:t>
              </w:r>
            </w:ins>
          </w:p>
        </w:tc>
        <w:tc>
          <w:tcPr>
            <w:tcW w:w="1231" w:type="dxa"/>
            <w:tcBorders>
              <w:top w:val="single" w:sz="4" w:space="0" w:color="auto"/>
              <w:bottom w:val="double" w:sz="4" w:space="0" w:color="auto"/>
            </w:tcBorders>
            <w:vAlign w:val="center"/>
            <w:hideMark/>
          </w:tcPr>
          <w:p w14:paraId="4EE88E0E" w14:textId="77777777" w:rsidR="002C72A4" w:rsidRPr="0029563D" w:rsidRDefault="002C72A4" w:rsidP="00A815DE">
            <w:pPr>
              <w:keepNext/>
              <w:keepLines/>
              <w:spacing w:after="0" w:line="240" w:lineRule="auto"/>
              <w:jc w:val="center"/>
              <w:rPr>
                <w:ins w:id="2417" w:author="Sina Furkan Özdemir" w:date="2021-09-20T17:21:00Z"/>
                <w:b/>
                <w:bCs/>
                <w:sz w:val="20"/>
                <w:szCs w:val="18"/>
                <w:lang w:val="en-US"/>
                <w:rPrChange w:id="2418" w:author="Sina Furkan Özdemir" w:date="2021-09-20T17:27:00Z">
                  <w:rPr>
                    <w:ins w:id="2419" w:author="Sina Furkan Özdemir" w:date="2021-09-20T17:21:00Z"/>
                    <w:b/>
                    <w:bCs/>
                    <w:sz w:val="20"/>
                    <w:szCs w:val="18"/>
                    <w:lang w:val="de-DE"/>
                  </w:rPr>
                </w:rPrChange>
              </w:rPr>
            </w:pPr>
            <w:ins w:id="2420" w:author="Sina Furkan Özdemir" w:date="2021-09-20T17:21:00Z">
              <w:r w:rsidRPr="0029563D">
                <w:rPr>
                  <w:b/>
                  <w:bCs/>
                  <w:sz w:val="20"/>
                  <w:szCs w:val="18"/>
                  <w:lang w:val="en-US"/>
                  <w:rPrChange w:id="2421" w:author="Sina Furkan Özdemir" w:date="2021-09-20T17:27:00Z">
                    <w:rPr>
                      <w:b/>
                      <w:bCs/>
                      <w:sz w:val="20"/>
                      <w:szCs w:val="18"/>
                      <w:lang w:val="de-DE"/>
                    </w:rPr>
                  </w:rPrChange>
                </w:rPr>
                <w:t>All direct</w:t>
              </w:r>
              <w:r w:rsidRPr="0029563D">
                <w:rPr>
                  <w:b/>
                  <w:bCs/>
                  <w:sz w:val="20"/>
                  <w:szCs w:val="18"/>
                  <w:lang w:val="en-US"/>
                  <w:rPrChange w:id="2422" w:author="Sina Furkan Özdemir" w:date="2021-09-20T17:27:00Z">
                    <w:rPr>
                      <w:b/>
                      <w:bCs/>
                      <w:sz w:val="20"/>
                      <w:szCs w:val="18"/>
                      <w:lang w:val="de-DE"/>
                    </w:rPr>
                  </w:rPrChange>
                </w:rPr>
                <w:br/>
                <w:t>engagements</w:t>
              </w:r>
            </w:ins>
          </w:p>
        </w:tc>
      </w:tr>
      <w:tr w:rsidR="002C72A4" w:rsidRPr="0029563D" w14:paraId="2BA14C3E" w14:textId="77777777" w:rsidTr="00A815DE">
        <w:trPr>
          <w:tblCellSpacing w:w="15" w:type="dxa"/>
          <w:ins w:id="2423" w:author="Sina Furkan Özdemir" w:date="2021-09-20T17:21:00Z"/>
        </w:trPr>
        <w:tc>
          <w:tcPr>
            <w:tcW w:w="4633" w:type="dxa"/>
            <w:tcBorders>
              <w:bottom w:val="single" w:sz="4" w:space="0" w:color="auto"/>
            </w:tcBorders>
            <w:vAlign w:val="center"/>
            <w:hideMark/>
          </w:tcPr>
          <w:p w14:paraId="407BCC50" w14:textId="77777777" w:rsidR="002C72A4" w:rsidRPr="0029563D" w:rsidRDefault="002C72A4" w:rsidP="00A815DE">
            <w:pPr>
              <w:keepNext/>
              <w:keepLines/>
              <w:spacing w:after="0" w:line="240" w:lineRule="auto"/>
              <w:jc w:val="both"/>
              <w:rPr>
                <w:ins w:id="2424" w:author="Sina Furkan Özdemir" w:date="2021-09-20T17:21:00Z"/>
                <w:sz w:val="20"/>
                <w:szCs w:val="18"/>
                <w:lang w:val="en-US"/>
                <w:rPrChange w:id="2425" w:author="Sina Furkan Özdemir" w:date="2021-09-20T17:27:00Z">
                  <w:rPr>
                    <w:ins w:id="2426" w:author="Sina Furkan Özdemir" w:date="2021-09-20T17:21:00Z"/>
                    <w:sz w:val="20"/>
                    <w:szCs w:val="18"/>
                    <w:lang w:val="en-GB"/>
                  </w:rPr>
                </w:rPrChange>
              </w:rPr>
            </w:pPr>
            <w:ins w:id="2427" w:author="Sina Furkan Özdemir" w:date="2021-09-20T17:21:00Z">
              <w:r w:rsidRPr="0029563D">
                <w:rPr>
                  <w:sz w:val="20"/>
                  <w:szCs w:val="18"/>
                  <w:lang w:val="en-US"/>
                  <w:rPrChange w:id="2428" w:author="Sina Furkan Özdemir" w:date="2021-09-20T17:27:00Z">
                    <w:rPr>
                      <w:sz w:val="20"/>
                      <w:szCs w:val="18"/>
                      <w:lang w:val="en-GB"/>
                    </w:rPr>
                  </w:rPrChange>
                </w:rPr>
                <w:t xml:space="preserve">Meet </w:t>
              </w:r>
              <w:proofErr w:type="spellStart"/>
              <w:r w:rsidRPr="0029563D">
                <w:rPr>
                  <w:sz w:val="20"/>
                  <w:szCs w:val="18"/>
                  <w:lang w:val="en-US"/>
                  <w:rPrChange w:id="2429" w:author="Sina Furkan Özdemir" w:date="2021-09-20T17:27:00Z">
                    <w:rPr>
                      <w:sz w:val="20"/>
                      <w:szCs w:val="18"/>
                      <w:lang w:val="en-GB"/>
                    </w:rPr>
                  </w:rPrChange>
                </w:rPr>
                <w:t>Mismo</w:t>
              </w:r>
              <w:proofErr w:type="spellEnd"/>
              <w:r w:rsidRPr="0029563D">
                <w:rPr>
                  <w:sz w:val="20"/>
                  <w:szCs w:val="18"/>
                  <w:lang w:val="en-US"/>
                  <w:rPrChange w:id="2430" w:author="Sina Furkan Özdemir" w:date="2021-09-20T17:27:00Z">
                    <w:rPr>
                      <w:sz w:val="20"/>
                      <w:szCs w:val="18"/>
                      <w:lang w:val="en-GB"/>
                    </w:rPr>
                  </w:rPrChange>
                </w:rPr>
                <w:t xml:space="preserve"> </w:t>
              </w:r>
              <w:r w:rsidRPr="0029563D">
                <w:rPr>
                  <w:rFonts w:ascii="Segoe UI Emoji" w:hAnsi="Segoe UI Emoji" w:cs="Segoe UI Emoji"/>
                  <w:sz w:val="20"/>
                  <w:szCs w:val="18"/>
                  <w:lang w:val="en-US"/>
                  <w:rPrChange w:id="2431" w:author="Sina Furkan Özdemir" w:date="2021-09-20T17:27:00Z">
                    <w:rPr>
                      <w:rFonts w:ascii="Segoe UI Emoji" w:hAnsi="Segoe UI Emoji" w:cs="Segoe UI Emoji"/>
                      <w:sz w:val="20"/>
                      <w:szCs w:val="18"/>
                      <w:lang w:val="de-DE"/>
                    </w:rPr>
                  </w:rPrChange>
                </w:rPr>
                <w:t>🐶</w:t>
              </w:r>
              <w:r w:rsidRPr="0029563D">
                <w:rPr>
                  <w:sz w:val="20"/>
                  <w:szCs w:val="18"/>
                  <w:lang w:val="en-US"/>
                  <w:rPrChange w:id="2432" w:author="Sina Furkan Özdemir" w:date="2021-09-20T17:27:00Z">
                    <w:rPr>
                      <w:sz w:val="20"/>
                      <w:szCs w:val="18"/>
                      <w:lang w:val="en-GB"/>
                    </w:rPr>
                  </w:rPrChange>
                </w:rPr>
                <w:t xml:space="preserve">, a customs sniffer dog, who will tell you all about his job. #50CU #DogsWithJobs More info about the 50th anniversary of the EU #CustomsUnion: https://t.co/tD9clkog5q https://t.co/5MXpNH3Fqy </w:t>
              </w:r>
            </w:ins>
          </w:p>
        </w:tc>
        <w:tc>
          <w:tcPr>
            <w:tcW w:w="1246" w:type="dxa"/>
            <w:tcBorders>
              <w:bottom w:val="single" w:sz="4" w:space="0" w:color="auto"/>
            </w:tcBorders>
            <w:vAlign w:val="center"/>
            <w:hideMark/>
          </w:tcPr>
          <w:p w14:paraId="6859DF31" w14:textId="77777777" w:rsidR="002C72A4" w:rsidRPr="0029563D" w:rsidRDefault="002C72A4" w:rsidP="00A815DE">
            <w:pPr>
              <w:keepNext/>
              <w:keepLines/>
              <w:spacing w:after="0" w:line="240" w:lineRule="auto"/>
              <w:jc w:val="center"/>
              <w:rPr>
                <w:ins w:id="2433" w:author="Sina Furkan Özdemir" w:date="2021-09-20T17:21:00Z"/>
                <w:i/>
                <w:iCs/>
                <w:sz w:val="20"/>
                <w:szCs w:val="18"/>
                <w:lang w:val="en-US"/>
                <w:rPrChange w:id="2434" w:author="Sina Furkan Özdemir" w:date="2021-09-20T17:27:00Z">
                  <w:rPr>
                    <w:ins w:id="2435" w:author="Sina Furkan Özdemir" w:date="2021-09-20T17:21:00Z"/>
                    <w:i/>
                    <w:iCs/>
                    <w:sz w:val="20"/>
                    <w:szCs w:val="18"/>
                    <w:lang w:val="de-DE"/>
                  </w:rPr>
                </w:rPrChange>
              </w:rPr>
            </w:pPr>
            <w:proofErr w:type="spellStart"/>
            <w:ins w:id="2436" w:author="Sina Furkan Özdemir" w:date="2021-09-20T17:21:00Z">
              <w:r w:rsidRPr="0029563D">
                <w:rPr>
                  <w:i/>
                  <w:iCs/>
                  <w:sz w:val="20"/>
                  <w:szCs w:val="18"/>
                  <w:lang w:val="en-US"/>
                  <w:rPrChange w:id="2437" w:author="Sina Furkan Özdemir" w:date="2021-09-20T17:27:00Z">
                    <w:rPr>
                      <w:i/>
                      <w:iCs/>
                      <w:sz w:val="20"/>
                      <w:szCs w:val="18"/>
                      <w:lang w:val="de-DE"/>
                    </w:rPr>
                  </w:rPrChange>
                </w:rPr>
                <w:t>EU_Taxud</w:t>
              </w:r>
              <w:proofErr w:type="spellEnd"/>
            </w:ins>
          </w:p>
        </w:tc>
        <w:tc>
          <w:tcPr>
            <w:tcW w:w="1104" w:type="dxa"/>
            <w:tcBorders>
              <w:bottom w:val="single" w:sz="4" w:space="0" w:color="auto"/>
            </w:tcBorders>
            <w:vAlign w:val="center"/>
            <w:hideMark/>
          </w:tcPr>
          <w:p w14:paraId="5AD45B9A" w14:textId="77777777" w:rsidR="002C72A4" w:rsidRPr="0029563D" w:rsidRDefault="002C72A4" w:rsidP="00A815DE">
            <w:pPr>
              <w:keepNext/>
              <w:keepLines/>
              <w:spacing w:after="0" w:line="240" w:lineRule="auto"/>
              <w:jc w:val="center"/>
              <w:rPr>
                <w:ins w:id="2438" w:author="Sina Furkan Özdemir" w:date="2021-09-20T17:21:00Z"/>
                <w:sz w:val="20"/>
                <w:szCs w:val="18"/>
                <w:lang w:val="en-US"/>
                <w:rPrChange w:id="2439" w:author="Sina Furkan Özdemir" w:date="2021-09-20T17:27:00Z">
                  <w:rPr>
                    <w:ins w:id="2440" w:author="Sina Furkan Özdemir" w:date="2021-09-20T17:21:00Z"/>
                    <w:sz w:val="20"/>
                    <w:szCs w:val="18"/>
                    <w:lang w:val="de-DE"/>
                  </w:rPr>
                </w:rPrChange>
              </w:rPr>
            </w:pPr>
            <w:ins w:id="2441" w:author="Sina Furkan Özdemir" w:date="2021-09-20T17:21:00Z">
              <w:r w:rsidRPr="0029563D">
                <w:rPr>
                  <w:sz w:val="20"/>
                  <w:szCs w:val="18"/>
                  <w:lang w:val="en-US"/>
                  <w:rPrChange w:id="2442" w:author="Sina Furkan Özdemir" w:date="2021-09-20T17:27:00Z">
                    <w:rPr>
                      <w:sz w:val="20"/>
                      <w:szCs w:val="18"/>
                      <w:lang w:val="de-DE"/>
                    </w:rPr>
                  </w:rPrChange>
                </w:rPr>
                <w:t>2018-06-15</w:t>
              </w:r>
            </w:ins>
          </w:p>
        </w:tc>
        <w:tc>
          <w:tcPr>
            <w:tcW w:w="1387" w:type="dxa"/>
            <w:tcBorders>
              <w:bottom w:val="single" w:sz="4" w:space="0" w:color="auto"/>
            </w:tcBorders>
            <w:vAlign w:val="center"/>
            <w:hideMark/>
          </w:tcPr>
          <w:p w14:paraId="1FCB0601" w14:textId="77777777" w:rsidR="002C72A4" w:rsidRPr="0029563D" w:rsidRDefault="002C72A4" w:rsidP="00A815DE">
            <w:pPr>
              <w:keepNext/>
              <w:keepLines/>
              <w:spacing w:after="0" w:line="240" w:lineRule="auto"/>
              <w:jc w:val="center"/>
              <w:rPr>
                <w:ins w:id="2443" w:author="Sina Furkan Özdemir" w:date="2021-09-20T17:21:00Z"/>
                <w:sz w:val="20"/>
                <w:szCs w:val="18"/>
                <w:lang w:val="en-US"/>
                <w:rPrChange w:id="2444" w:author="Sina Furkan Özdemir" w:date="2021-09-20T17:27:00Z">
                  <w:rPr>
                    <w:ins w:id="2445" w:author="Sina Furkan Özdemir" w:date="2021-09-20T17:21:00Z"/>
                    <w:sz w:val="20"/>
                    <w:szCs w:val="18"/>
                    <w:lang w:val="de-DE"/>
                  </w:rPr>
                </w:rPrChange>
              </w:rPr>
            </w:pPr>
            <w:ins w:id="2446" w:author="Sina Furkan Özdemir" w:date="2021-09-20T17:21:00Z">
              <w:r w:rsidRPr="0029563D">
                <w:rPr>
                  <w:sz w:val="20"/>
                  <w:szCs w:val="18"/>
                  <w:lang w:val="en-US"/>
                  <w:rPrChange w:id="2447" w:author="Sina Furkan Özdemir" w:date="2021-09-20T17:27:00Z">
                    <w:rPr>
                      <w:sz w:val="20"/>
                      <w:szCs w:val="18"/>
                      <w:lang w:val="de-DE"/>
                    </w:rPr>
                  </w:rPrChange>
                </w:rPr>
                <w:t>11,197</w:t>
              </w:r>
            </w:ins>
          </w:p>
        </w:tc>
        <w:tc>
          <w:tcPr>
            <w:tcW w:w="1231" w:type="dxa"/>
            <w:tcBorders>
              <w:bottom w:val="single" w:sz="4" w:space="0" w:color="auto"/>
            </w:tcBorders>
            <w:vAlign w:val="center"/>
            <w:hideMark/>
          </w:tcPr>
          <w:p w14:paraId="4AB20CC9" w14:textId="77777777" w:rsidR="002C72A4" w:rsidRPr="0029563D" w:rsidRDefault="002C72A4" w:rsidP="00A815DE">
            <w:pPr>
              <w:keepNext/>
              <w:keepLines/>
              <w:spacing w:after="0" w:line="240" w:lineRule="auto"/>
              <w:jc w:val="center"/>
              <w:rPr>
                <w:ins w:id="2448" w:author="Sina Furkan Özdemir" w:date="2021-09-20T17:21:00Z"/>
                <w:sz w:val="20"/>
                <w:szCs w:val="18"/>
                <w:lang w:val="en-US"/>
                <w:rPrChange w:id="2449" w:author="Sina Furkan Özdemir" w:date="2021-09-20T17:27:00Z">
                  <w:rPr>
                    <w:ins w:id="2450" w:author="Sina Furkan Özdemir" w:date="2021-09-20T17:21:00Z"/>
                    <w:sz w:val="20"/>
                    <w:szCs w:val="18"/>
                    <w:lang w:val="de-DE"/>
                  </w:rPr>
                </w:rPrChange>
              </w:rPr>
            </w:pPr>
            <w:ins w:id="2451" w:author="Sina Furkan Özdemir" w:date="2021-09-20T17:21:00Z">
              <w:r w:rsidRPr="0029563D">
                <w:rPr>
                  <w:sz w:val="20"/>
                  <w:szCs w:val="18"/>
                  <w:lang w:val="en-US"/>
                  <w:rPrChange w:id="2452" w:author="Sina Furkan Özdemir" w:date="2021-09-20T17:27:00Z">
                    <w:rPr>
                      <w:sz w:val="20"/>
                      <w:szCs w:val="18"/>
                      <w:lang w:val="de-DE"/>
                    </w:rPr>
                  </w:rPrChange>
                </w:rPr>
                <w:t>9,916</w:t>
              </w:r>
            </w:ins>
          </w:p>
        </w:tc>
      </w:tr>
      <w:tr w:rsidR="002C72A4" w:rsidRPr="0029563D" w14:paraId="1F80CB6F" w14:textId="77777777" w:rsidTr="00A815DE">
        <w:trPr>
          <w:tblCellSpacing w:w="15" w:type="dxa"/>
          <w:ins w:id="2453" w:author="Sina Furkan Özdemir" w:date="2021-09-20T17:21:00Z"/>
        </w:trPr>
        <w:tc>
          <w:tcPr>
            <w:tcW w:w="4633" w:type="dxa"/>
            <w:tcBorders>
              <w:bottom w:val="single" w:sz="4" w:space="0" w:color="auto"/>
            </w:tcBorders>
            <w:vAlign w:val="center"/>
            <w:hideMark/>
          </w:tcPr>
          <w:p w14:paraId="65F6BC77" w14:textId="77777777" w:rsidR="002C72A4" w:rsidRPr="0029563D" w:rsidRDefault="002C72A4" w:rsidP="00A815DE">
            <w:pPr>
              <w:keepNext/>
              <w:keepLines/>
              <w:spacing w:after="0" w:line="240" w:lineRule="auto"/>
              <w:jc w:val="both"/>
              <w:rPr>
                <w:ins w:id="2454" w:author="Sina Furkan Özdemir" w:date="2021-09-20T17:21:00Z"/>
                <w:sz w:val="20"/>
                <w:szCs w:val="18"/>
                <w:lang w:val="en-US"/>
                <w:rPrChange w:id="2455" w:author="Sina Furkan Özdemir" w:date="2021-09-20T17:27:00Z">
                  <w:rPr>
                    <w:ins w:id="2456" w:author="Sina Furkan Özdemir" w:date="2021-09-20T17:21:00Z"/>
                    <w:sz w:val="20"/>
                    <w:szCs w:val="18"/>
                    <w:lang w:val="de-DE"/>
                  </w:rPr>
                </w:rPrChange>
              </w:rPr>
            </w:pPr>
            <w:ins w:id="2457" w:author="Sina Furkan Özdemir" w:date="2021-09-20T17:21:00Z">
              <w:r w:rsidRPr="0029563D">
                <w:rPr>
                  <w:sz w:val="20"/>
                  <w:szCs w:val="18"/>
                  <w:lang w:val="en-US"/>
                  <w:rPrChange w:id="2458" w:author="Sina Furkan Özdemir" w:date="2021-09-20T17:27:00Z">
                    <w:rPr>
                      <w:sz w:val="20"/>
                      <w:szCs w:val="18"/>
                      <w:lang w:val="en-GB"/>
                    </w:rPr>
                  </w:rPrChange>
                </w:rPr>
                <w:t xml:space="preserve">EU values and fundamental rights must be respected by Member States and state authorities. This is why 6 town twinning applications </w:t>
              </w:r>
              <w:proofErr w:type="spellStart"/>
              <w:r w:rsidRPr="0029563D">
                <w:rPr>
                  <w:sz w:val="20"/>
                  <w:szCs w:val="18"/>
                  <w:lang w:val="en-US"/>
                  <w:rPrChange w:id="2459" w:author="Sina Furkan Özdemir" w:date="2021-09-20T17:27:00Z">
                    <w:rPr>
                      <w:sz w:val="20"/>
                      <w:szCs w:val="18"/>
                      <w:lang w:val="en-GB"/>
                    </w:rPr>
                  </w:rPrChange>
                </w:rPr>
                <w:t>invilving</w:t>
              </w:r>
              <w:proofErr w:type="spellEnd"/>
              <w:r w:rsidRPr="0029563D">
                <w:rPr>
                  <w:sz w:val="20"/>
                  <w:szCs w:val="18"/>
                  <w:lang w:val="en-US"/>
                  <w:rPrChange w:id="2460" w:author="Sina Furkan Özdemir" w:date="2021-09-20T17:27:00Z">
                    <w:rPr>
                      <w:sz w:val="20"/>
                      <w:szCs w:val="18"/>
                      <w:lang w:val="en-GB"/>
                    </w:rPr>
                  </w:rPrChange>
                </w:rPr>
                <w:t xml:space="preserve"> Polish authorities that adopted 'LGBTI free zones' or 'family rights' resolutions were rejected. </w:t>
              </w:r>
              <w:r w:rsidRPr="0029563D">
                <w:rPr>
                  <w:sz w:val="20"/>
                  <w:szCs w:val="18"/>
                  <w:lang w:val="en-US"/>
                  <w:rPrChange w:id="2461" w:author="Sina Furkan Özdemir" w:date="2021-09-20T17:27:00Z">
                    <w:rPr>
                      <w:sz w:val="20"/>
                      <w:szCs w:val="18"/>
                      <w:lang w:val="de-DE"/>
                    </w:rPr>
                  </w:rPrChange>
                </w:rPr>
                <w:t xml:space="preserve">#LGBTI #UnionOfEquality </w:t>
              </w:r>
            </w:ins>
          </w:p>
        </w:tc>
        <w:tc>
          <w:tcPr>
            <w:tcW w:w="1246" w:type="dxa"/>
            <w:tcBorders>
              <w:bottom w:val="single" w:sz="4" w:space="0" w:color="auto"/>
            </w:tcBorders>
            <w:vAlign w:val="center"/>
            <w:hideMark/>
          </w:tcPr>
          <w:p w14:paraId="45A9082F" w14:textId="77777777" w:rsidR="002C72A4" w:rsidRPr="0029563D" w:rsidRDefault="002C72A4" w:rsidP="00A815DE">
            <w:pPr>
              <w:keepNext/>
              <w:keepLines/>
              <w:spacing w:after="0" w:line="240" w:lineRule="auto"/>
              <w:jc w:val="center"/>
              <w:rPr>
                <w:ins w:id="2462" w:author="Sina Furkan Özdemir" w:date="2021-09-20T17:21:00Z"/>
                <w:i/>
                <w:iCs/>
                <w:sz w:val="20"/>
                <w:szCs w:val="18"/>
                <w:lang w:val="en-US"/>
                <w:rPrChange w:id="2463" w:author="Sina Furkan Özdemir" w:date="2021-09-20T17:27:00Z">
                  <w:rPr>
                    <w:ins w:id="2464" w:author="Sina Furkan Özdemir" w:date="2021-09-20T17:21:00Z"/>
                    <w:i/>
                    <w:iCs/>
                    <w:sz w:val="20"/>
                    <w:szCs w:val="18"/>
                    <w:lang w:val="de-DE"/>
                  </w:rPr>
                </w:rPrChange>
              </w:rPr>
            </w:pPr>
            <w:proofErr w:type="spellStart"/>
            <w:ins w:id="2465" w:author="Sina Furkan Özdemir" w:date="2021-09-20T17:21:00Z">
              <w:r w:rsidRPr="0029563D">
                <w:rPr>
                  <w:i/>
                  <w:iCs/>
                  <w:sz w:val="20"/>
                  <w:szCs w:val="18"/>
                  <w:lang w:val="en-US"/>
                  <w:rPrChange w:id="2466" w:author="Sina Furkan Özdemir" w:date="2021-09-20T17:27:00Z">
                    <w:rPr>
                      <w:i/>
                      <w:iCs/>
                      <w:sz w:val="20"/>
                      <w:szCs w:val="18"/>
                      <w:lang w:val="de-DE"/>
                    </w:rPr>
                  </w:rPrChange>
                </w:rPr>
                <w:t>helenadalli</w:t>
              </w:r>
              <w:proofErr w:type="spellEnd"/>
            </w:ins>
          </w:p>
        </w:tc>
        <w:tc>
          <w:tcPr>
            <w:tcW w:w="1104" w:type="dxa"/>
            <w:tcBorders>
              <w:bottom w:val="single" w:sz="4" w:space="0" w:color="auto"/>
            </w:tcBorders>
            <w:vAlign w:val="center"/>
            <w:hideMark/>
          </w:tcPr>
          <w:p w14:paraId="00ABBC95" w14:textId="77777777" w:rsidR="002C72A4" w:rsidRPr="0029563D" w:rsidRDefault="002C72A4" w:rsidP="00A815DE">
            <w:pPr>
              <w:keepNext/>
              <w:keepLines/>
              <w:spacing w:after="0" w:line="240" w:lineRule="auto"/>
              <w:jc w:val="center"/>
              <w:rPr>
                <w:ins w:id="2467" w:author="Sina Furkan Özdemir" w:date="2021-09-20T17:21:00Z"/>
                <w:sz w:val="20"/>
                <w:szCs w:val="18"/>
                <w:lang w:val="en-US"/>
                <w:rPrChange w:id="2468" w:author="Sina Furkan Özdemir" w:date="2021-09-20T17:27:00Z">
                  <w:rPr>
                    <w:ins w:id="2469" w:author="Sina Furkan Özdemir" w:date="2021-09-20T17:21:00Z"/>
                    <w:sz w:val="20"/>
                    <w:szCs w:val="18"/>
                    <w:lang w:val="de-DE"/>
                  </w:rPr>
                </w:rPrChange>
              </w:rPr>
            </w:pPr>
            <w:ins w:id="2470" w:author="Sina Furkan Özdemir" w:date="2021-09-20T17:21:00Z">
              <w:r w:rsidRPr="0029563D">
                <w:rPr>
                  <w:sz w:val="20"/>
                  <w:szCs w:val="18"/>
                  <w:lang w:val="en-US"/>
                  <w:rPrChange w:id="2471" w:author="Sina Furkan Özdemir" w:date="2021-09-20T17:27:00Z">
                    <w:rPr>
                      <w:sz w:val="20"/>
                      <w:szCs w:val="18"/>
                      <w:lang w:val="de-DE"/>
                    </w:rPr>
                  </w:rPrChange>
                </w:rPr>
                <w:t>2020-07-28</w:t>
              </w:r>
            </w:ins>
          </w:p>
        </w:tc>
        <w:tc>
          <w:tcPr>
            <w:tcW w:w="1387" w:type="dxa"/>
            <w:tcBorders>
              <w:bottom w:val="single" w:sz="4" w:space="0" w:color="auto"/>
            </w:tcBorders>
            <w:vAlign w:val="center"/>
            <w:hideMark/>
          </w:tcPr>
          <w:p w14:paraId="576E5ADF" w14:textId="77777777" w:rsidR="002C72A4" w:rsidRPr="0029563D" w:rsidRDefault="002C72A4" w:rsidP="00A815DE">
            <w:pPr>
              <w:keepNext/>
              <w:keepLines/>
              <w:spacing w:after="0" w:line="240" w:lineRule="auto"/>
              <w:jc w:val="center"/>
              <w:rPr>
                <w:ins w:id="2472" w:author="Sina Furkan Özdemir" w:date="2021-09-20T17:21:00Z"/>
                <w:sz w:val="20"/>
                <w:szCs w:val="18"/>
                <w:lang w:val="en-US"/>
                <w:rPrChange w:id="2473" w:author="Sina Furkan Özdemir" w:date="2021-09-20T17:27:00Z">
                  <w:rPr>
                    <w:ins w:id="2474" w:author="Sina Furkan Özdemir" w:date="2021-09-20T17:21:00Z"/>
                    <w:sz w:val="20"/>
                    <w:szCs w:val="18"/>
                    <w:lang w:val="de-DE"/>
                  </w:rPr>
                </w:rPrChange>
              </w:rPr>
            </w:pPr>
            <w:ins w:id="2475" w:author="Sina Furkan Özdemir" w:date="2021-09-20T17:21:00Z">
              <w:r w:rsidRPr="0029563D">
                <w:rPr>
                  <w:sz w:val="20"/>
                  <w:szCs w:val="18"/>
                  <w:lang w:val="en-US"/>
                  <w:rPrChange w:id="2476" w:author="Sina Furkan Özdemir" w:date="2021-09-20T17:27:00Z">
                    <w:rPr>
                      <w:sz w:val="20"/>
                      <w:szCs w:val="18"/>
                      <w:lang w:val="de-DE"/>
                    </w:rPr>
                  </w:rPrChange>
                </w:rPr>
                <w:t>9,756</w:t>
              </w:r>
            </w:ins>
          </w:p>
        </w:tc>
        <w:tc>
          <w:tcPr>
            <w:tcW w:w="1231" w:type="dxa"/>
            <w:tcBorders>
              <w:bottom w:val="single" w:sz="4" w:space="0" w:color="auto"/>
            </w:tcBorders>
            <w:vAlign w:val="center"/>
            <w:hideMark/>
          </w:tcPr>
          <w:p w14:paraId="3FA10670" w14:textId="77777777" w:rsidR="002C72A4" w:rsidRPr="0029563D" w:rsidRDefault="002C72A4" w:rsidP="00A815DE">
            <w:pPr>
              <w:keepNext/>
              <w:keepLines/>
              <w:spacing w:after="0" w:line="240" w:lineRule="auto"/>
              <w:jc w:val="center"/>
              <w:rPr>
                <w:ins w:id="2477" w:author="Sina Furkan Özdemir" w:date="2021-09-20T17:21:00Z"/>
                <w:sz w:val="20"/>
                <w:szCs w:val="18"/>
                <w:lang w:val="en-US"/>
                <w:rPrChange w:id="2478" w:author="Sina Furkan Özdemir" w:date="2021-09-20T17:27:00Z">
                  <w:rPr>
                    <w:ins w:id="2479" w:author="Sina Furkan Özdemir" w:date="2021-09-20T17:21:00Z"/>
                    <w:sz w:val="20"/>
                    <w:szCs w:val="18"/>
                    <w:lang w:val="de-DE"/>
                  </w:rPr>
                </w:rPrChange>
              </w:rPr>
            </w:pPr>
            <w:ins w:id="2480" w:author="Sina Furkan Özdemir" w:date="2021-09-20T17:21:00Z">
              <w:r w:rsidRPr="0029563D">
                <w:rPr>
                  <w:sz w:val="20"/>
                  <w:szCs w:val="18"/>
                  <w:lang w:val="en-US"/>
                  <w:rPrChange w:id="2481" w:author="Sina Furkan Özdemir" w:date="2021-09-20T17:27:00Z">
                    <w:rPr>
                      <w:sz w:val="20"/>
                      <w:szCs w:val="18"/>
                      <w:lang w:val="de-DE"/>
                    </w:rPr>
                  </w:rPrChange>
                </w:rPr>
                <w:t>8,036</w:t>
              </w:r>
            </w:ins>
          </w:p>
        </w:tc>
      </w:tr>
      <w:tr w:rsidR="002C72A4" w:rsidRPr="0029563D" w14:paraId="21750AEE" w14:textId="77777777" w:rsidTr="00A815DE">
        <w:trPr>
          <w:tblCellSpacing w:w="15" w:type="dxa"/>
          <w:ins w:id="2482" w:author="Sina Furkan Özdemir" w:date="2021-09-20T17:21:00Z"/>
        </w:trPr>
        <w:tc>
          <w:tcPr>
            <w:tcW w:w="4633" w:type="dxa"/>
            <w:tcBorders>
              <w:bottom w:val="single" w:sz="4" w:space="0" w:color="auto"/>
            </w:tcBorders>
            <w:vAlign w:val="center"/>
            <w:hideMark/>
          </w:tcPr>
          <w:p w14:paraId="2B092583" w14:textId="77777777" w:rsidR="002C72A4" w:rsidRPr="0029563D" w:rsidRDefault="002C72A4" w:rsidP="00A815DE">
            <w:pPr>
              <w:keepNext/>
              <w:keepLines/>
              <w:spacing w:after="0" w:line="240" w:lineRule="auto"/>
              <w:jc w:val="both"/>
              <w:rPr>
                <w:ins w:id="2483" w:author="Sina Furkan Özdemir" w:date="2021-09-20T17:21:00Z"/>
                <w:sz w:val="20"/>
                <w:szCs w:val="18"/>
                <w:lang w:val="en-US"/>
                <w:rPrChange w:id="2484" w:author="Sina Furkan Özdemir" w:date="2021-09-20T17:27:00Z">
                  <w:rPr>
                    <w:ins w:id="2485" w:author="Sina Furkan Özdemir" w:date="2021-09-20T17:21:00Z"/>
                    <w:sz w:val="20"/>
                    <w:szCs w:val="18"/>
                    <w:lang w:val="en-GB"/>
                  </w:rPr>
                </w:rPrChange>
              </w:rPr>
            </w:pPr>
            <w:ins w:id="2486" w:author="Sina Furkan Özdemir" w:date="2021-09-20T17:21:00Z">
              <w:r w:rsidRPr="0029563D">
                <w:rPr>
                  <w:sz w:val="20"/>
                  <w:szCs w:val="18"/>
                  <w:lang w:val="en-US"/>
                  <w:rPrChange w:id="2487" w:author="Sina Furkan Özdemir" w:date="2021-09-20T17:27:00Z">
                    <w:rPr>
                      <w:sz w:val="20"/>
                      <w:szCs w:val="18"/>
                      <w:lang w:val="en-GB"/>
                    </w:rPr>
                  </w:rPrChange>
                </w:rPr>
                <w:t xml:space="preserve">look at THIS !! The WHOLE core </w:t>
              </w:r>
              <w:proofErr w:type="spellStart"/>
              <w:r w:rsidRPr="0029563D">
                <w:rPr>
                  <w:sz w:val="20"/>
                  <w:szCs w:val="18"/>
                  <w:lang w:val="en-US"/>
                  <w:rPrChange w:id="2488" w:author="Sina Furkan Özdemir" w:date="2021-09-20T17:27:00Z">
                    <w:rPr>
                      <w:sz w:val="20"/>
                      <w:szCs w:val="18"/>
                      <w:lang w:val="en-GB"/>
                    </w:rPr>
                  </w:rPrChange>
                </w:rPr>
                <w:t>centre</w:t>
              </w:r>
              <w:proofErr w:type="spellEnd"/>
              <w:r w:rsidRPr="0029563D">
                <w:rPr>
                  <w:sz w:val="20"/>
                  <w:szCs w:val="18"/>
                  <w:lang w:val="en-US"/>
                  <w:rPrChange w:id="2489" w:author="Sina Furkan Özdemir" w:date="2021-09-20T17:27:00Z">
                    <w:rPr>
                      <w:sz w:val="20"/>
                      <w:szCs w:val="18"/>
                      <w:lang w:val="en-GB"/>
                    </w:rPr>
                  </w:rPrChange>
                </w:rPr>
                <w:t xml:space="preserve"> of brussels to go to 20kph for the summer from 1 May with priority to giving space to</w:t>
              </w:r>
              <w:r w:rsidRPr="0029563D">
                <w:rPr>
                  <w:rFonts w:ascii="Segoe UI Emoji" w:hAnsi="Segoe UI Emoji" w:cs="Segoe UI Emoji"/>
                  <w:sz w:val="20"/>
                  <w:szCs w:val="18"/>
                  <w:lang w:val="en-US"/>
                  <w:rPrChange w:id="2490" w:author="Sina Furkan Özdemir" w:date="2021-09-20T17:27:00Z">
                    <w:rPr>
                      <w:rFonts w:ascii="Segoe UI Emoji" w:hAnsi="Segoe UI Emoji" w:cs="Segoe UI Emoji"/>
                      <w:sz w:val="20"/>
                      <w:szCs w:val="18"/>
                      <w:lang w:val="en-GB"/>
                    </w:rPr>
                  </w:rPrChange>
                </w:rPr>
                <w:t>🚶</w:t>
              </w:r>
              <w:r w:rsidRPr="0029563D">
                <w:rPr>
                  <w:sz w:val="20"/>
                  <w:szCs w:val="18"/>
                  <w:lang w:val="en-US"/>
                  <w:rPrChange w:id="2491" w:author="Sina Furkan Özdemir" w:date="2021-09-20T17:27:00Z">
                    <w:rPr>
                      <w:sz w:val="20"/>
                      <w:szCs w:val="18"/>
                      <w:lang w:val="en-GB"/>
                    </w:rPr>
                  </w:rPrChange>
                </w:rPr>
                <w:t>‍</w:t>
              </w:r>
              <w:r w:rsidRPr="0029563D">
                <w:rPr>
                  <w:rFonts w:ascii="Segoe UI Emoji" w:hAnsi="Segoe UI Emoji" w:cs="Segoe UI Emoji"/>
                  <w:sz w:val="20"/>
                  <w:szCs w:val="18"/>
                  <w:lang w:val="en-US"/>
                  <w:rPrChange w:id="2492" w:author="Sina Furkan Özdemir" w:date="2021-09-20T17:27:00Z">
                    <w:rPr>
                      <w:rFonts w:ascii="Segoe UI Emoji" w:hAnsi="Segoe UI Emoji" w:cs="Segoe UI Emoji"/>
                      <w:sz w:val="20"/>
                      <w:szCs w:val="18"/>
                      <w:lang w:val="en-GB"/>
                    </w:rPr>
                  </w:rPrChange>
                </w:rPr>
                <w:t>♀</w:t>
              </w:r>
              <w:r w:rsidRPr="0029563D">
                <w:rPr>
                  <w:sz w:val="20"/>
                  <w:szCs w:val="18"/>
                  <w:lang w:val="en-US"/>
                  <w:rPrChange w:id="2493" w:author="Sina Furkan Özdemir" w:date="2021-09-20T17:27:00Z">
                    <w:rPr>
                      <w:sz w:val="20"/>
                      <w:szCs w:val="18"/>
                      <w:lang w:val="en-GB"/>
                    </w:rPr>
                  </w:rPrChange>
                </w:rPr>
                <w:t>️</w:t>
              </w:r>
              <w:r w:rsidRPr="0029563D">
                <w:rPr>
                  <w:rFonts w:ascii="Segoe UI Emoji" w:hAnsi="Segoe UI Emoji" w:cs="Segoe UI Emoji"/>
                  <w:sz w:val="20"/>
                  <w:szCs w:val="18"/>
                  <w:lang w:val="en-US"/>
                  <w:rPrChange w:id="2494" w:author="Sina Furkan Özdemir" w:date="2021-09-20T17:27:00Z">
                    <w:rPr>
                      <w:rFonts w:ascii="Segoe UI Emoji" w:hAnsi="Segoe UI Emoji" w:cs="Segoe UI Emoji"/>
                      <w:sz w:val="20"/>
                      <w:szCs w:val="18"/>
                      <w:lang w:val="en-GB"/>
                    </w:rPr>
                  </w:rPrChange>
                </w:rPr>
                <w:t>🚲</w:t>
              </w:r>
              <w:r w:rsidRPr="0029563D">
                <w:rPr>
                  <w:sz w:val="20"/>
                  <w:szCs w:val="18"/>
                  <w:lang w:val="en-US"/>
                  <w:rPrChange w:id="2495" w:author="Sina Furkan Özdemir" w:date="2021-09-20T17:27:00Z">
                    <w:rPr>
                      <w:sz w:val="20"/>
                      <w:szCs w:val="18"/>
                      <w:lang w:val="en-GB"/>
                    </w:rPr>
                  </w:rPrChange>
                </w:rPr>
                <w:t xml:space="preserve"> to exercise. Using the challenges of #CoronaVirus to rethink and transform mobility ... right here in Brussels... </w:t>
              </w:r>
              <w:r w:rsidRPr="0029563D">
                <w:rPr>
                  <w:rFonts w:ascii="Segoe UI Emoji" w:hAnsi="Segoe UI Emoji" w:cs="Segoe UI Emoji"/>
                  <w:sz w:val="20"/>
                  <w:szCs w:val="18"/>
                  <w:lang w:val="en-US"/>
                  <w:rPrChange w:id="2496" w:author="Sina Furkan Özdemir" w:date="2021-09-20T17:27:00Z">
                    <w:rPr>
                      <w:rFonts w:ascii="Segoe UI Emoji" w:hAnsi="Segoe UI Emoji" w:cs="Segoe UI Emoji"/>
                      <w:sz w:val="20"/>
                      <w:szCs w:val="18"/>
                      <w:lang w:val="en-GB"/>
                    </w:rPr>
                  </w:rPrChange>
                </w:rPr>
                <w:t>👍👏🙏</w:t>
              </w:r>
              <w:r w:rsidRPr="0029563D">
                <w:rPr>
                  <w:sz w:val="20"/>
                  <w:szCs w:val="18"/>
                  <w:lang w:val="en-US"/>
                  <w:rPrChange w:id="2497" w:author="Sina Furkan Özdemir" w:date="2021-09-20T17:27:00Z">
                    <w:rPr>
                      <w:sz w:val="20"/>
                      <w:szCs w:val="18"/>
                      <w:lang w:val="en-GB"/>
                    </w:rPr>
                  </w:rPrChange>
                </w:rPr>
                <w:t xml:space="preserve"> https://t.co/RgmJNBgx89 </w:t>
              </w:r>
            </w:ins>
          </w:p>
        </w:tc>
        <w:tc>
          <w:tcPr>
            <w:tcW w:w="1246" w:type="dxa"/>
            <w:tcBorders>
              <w:bottom w:val="single" w:sz="4" w:space="0" w:color="auto"/>
            </w:tcBorders>
            <w:vAlign w:val="center"/>
            <w:hideMark/>
          </w:tcPr>
          <w:p w14:paraId="18F0D14F" w14:textId="77777777" w:rsidR="002C72A4" w:rsidRPr="0029563D" w:rsidRDefault="002C72A4" w:rsidP="00A815DE">
            <w:pPr>
              <w:keepNext/>
              <w:keepLines/>
              <w:spacing w:after="0" w:line="240" w:lineRule="auto"/>
              <w:jc w:val="center"/>
              <w:rPr>
                <w:ins w:id="2498" w:author="Sina Furkan Özdemir" w:date="2021-09-20T17:21:00Z"/>
                <w:i/>
                <w:iCs/>
                <w:sz w:val="20"/>
                <w:szCs w:val="18"/>
                <w:lang w:val="en-US"/>
                <w:rPrChange w:id="2499" w:author="Sina Furkan Özdemir" w:date="2021-09-20T17:27:00Z">
                  <w:rPr>
                    <w:ins w:id="2500" w:author="Sina Furkan Özdemir" w:date="2021-09-20T17:21:00Z"/>
                    <w:i/>
                    <w:iCs/>
                    <w:sz w:val="20"/>
                    <w:szCs w:val="18"/>
                    <w:lang w:val="en-GB"/>
                  </w:rPr>
                </w:rPrChange>
              </w:rPr>
            </w:pPr>
            <w:ins w:id="2501" w:author="Sina Furkan Özdemir" w:date="2021-09-20T17:21:00Z">
              <w:r w:rsidRPr="0029563D">
                <w:rPr>
                  <w:i/>
                  <w:iCs/>
                  <w:sz w:val="20"/>
                  <w:szCs w:val="18"/>
                  <w:lang w:val="en-US"/>
                  <w:rPrChange w:id="2502" w:author="Sina Furkan Özdemir" w:date="2021-09-20T17:27:00Z">
                    <w:rPr>
                      <w:i/>
                      <w:iCs/>
                      <w:sz w:val="20"/>
                      <w:szCs w:val="18"/>
                      <w:lang w:val="en-GB"/>
                    </w:rPr>
                  </w:rPrChange>
                </w:rPr>
                <w:t>Baldwin</w:t>
              </w:r>
              <w:r w:rsidRPr="0029563D">
                <w:rPr>
                  <w:i/>
                  <w:iCs/>
                  <w:sz w:val="20"/>
                  <w:szCs w:val="18"/>
                  <w:lang w:val="en-US"/>
                  <w:rPrChange w:id="2503" w:author="Sina Furkan Özdemir" w:date="2021-09-20T17:27:00Z">
                    <w:rPr>
                      <w:i/>
                      <w:iCs/>
                      <w:sz w:val="20"/>
                      <w:szCs w:val="18"/>
                      <w:lang w:val="en-GB"/>
                    </w:rPr>
                  </w:rPrChange>
                </w:rPr>
                <w:br/>
                <w:t>Matthew_</w:t>
              </w:r>
            </w:ins>
          </w:p>
        </w:tc>
        <w:tc>
          <w:tcPr>
            <w:tcW w:w="1104" w:type="dxa"/>
            <w:tcBorders>
              <w:bottom w:val="single" w:sz="4" w:space="0" w:color="auto"/>
            </w:tcBorders>
            <w:vAlign w:val="center"/>
            <w:hideMark/>
          </w:tcPr>
          <w:p w14:paraId="699A7872" w14:textId="77777777" w:rsidR="002C72A4" w:rsidRPr="0029563D" w:rsidRDefault="002C72A4" w:rsidP="00A815DE">
            <w:pPr>
              <w:keepNext/>
              <w:keepLines/>
              <w:spacing w:after="0" w:line="240" w:lineRule="auto"/>
              <w:jc w:val="both"/>
              <w:rPr>
                <w:ins w:id="2504" w:author="Sina Furkan Özdemir" w:date="2021-09-20T17:21:00Z"/>
                <w:sz w:val="20"/>
                <w:szCs w:val="18"/>
                <w:lang w:val="en-US"/>
                <w:rPrChange w:id="2505" w:author="Sina Furkan Özdemir" w:date="2021-09-20T17:27:00Z">
                  <w:rPr>
                    <w:ins w:id="2506" w:author="Sina Furkan Özdemir" w:date="2021-09-20T17:21:00Z"/>
                    <w:sz w:val="20"/>
                    <w:szCs w:val="18"/>
                    <w:lang w:val="en-GB"/>
                  </w:rPr>
                </w:rPrChange>
              </w:rPr>
            </w:pPr>
            <w:ins w:id="2507" w:author="Sina Furkan Özdemir" w:date="2021-09-20T17:21:00Z">
              <w:r w:rsidRPr="0029563D">
                <w:rPr>
                  <w:sz w:val="20"/>
                  <w:szCs w:val="18"/>
                  <w:lang w:val="en-US"/>
                  <w:rPrChange w:id="2508" w:author="Sina Furkan Özdemir" w:date="2021-09-20T17:27:00Z">
                    <w:rPr>
                      <w:sz w:val="20"/>
                      <w:szCs w:val="18"/>
                      <w:lang w:val="en-GB"/>
                    </w:rPr>
                  </w:rPrChange>
                </w:rPr>
                <w:t>2020-04-20</w:t>
              </w:r>
            </w:ins>
          </w:p>
        </w:tc>
        <w:tc>
          <w:tcPr>
            <w:tcW w:w="1387" w:type="dxa"/>
            <w:tcBorders>
              <w:bottom w:val="single" w:sz="4" w:space="0" w:color="auto"/>
            </w:tcBorders>
            <w:vAlign w:val="center"/>
            <w:hideMark/>
          </w:tcPr>
          <w:p w14:paraId="660BA8D2" w14:textId="77777777" w:rsidR="002C72A4" w:rsidRPr="0029563D" w:rsidRDefault="002C72A4" w:rsidP="00A815DE">
            <w:pPr>
              <w:keepNext/>
              <w:keepLines/>
              <w:spacing w:after="0" w:line="240" w:lineRule="auto"/>
              <w:jc w:val="center"/>
              <w:rPr>
                <w:ins w:id="2509" w:author="Sina Furkan Özdemir" w:date="2021-09-20T17:21:00Z"/>
                <w:sz w:val="20"/>
                <w:szCs w:val="18"/>
                <w:lang w:val="en-US"/>
                <w:rPrChange w:id="2510" w:author="Sina Furkan Özdemir" w:date="2021-09-20T17:27:00Z">
                  <w:rPr>
                    <w:ins w:id="2511" w:author="Sina Furkan Özdemir" w:date="2021-09-20T17:21:00Z"/>
                    <w:sz w:val="20"/>
                    <w:szCs w:val="18"/>
                    <w:lang w:val="en-GB"/>
                  </w:rPr>
                </w:rPrChange>
              </w:rPr>
            </w:pPr>
            <w:ins w:id="2512" w:author="Sina Furkan Özdemir" w:date="2021-09-20T17:21:00Z">
              <w:r w:rsidRPr="0029563D">
                <w:rPr>
                  <w:sz w:val="20"/>
                  <w:szCs w:val="18"/>
                  <w:lang w:val="en-US"/>
                  <w:rPrChange w:id="2513" w:author="Sina Furkan Özdemir" w:date="2021-09-20T17:27:00Z">
                    <w:rPr>
                      <w:sz w:val="20"/>
                      <w:szCs w:val="18"/>
                      <w:lang w:val="en-GB"/>
                    </w:rPr>
                  </w:rPrChange>
                </w:rPr>
                <w:t>6,102</w:t>
              </w:r>
            </w:ins>
          </w:p>
        </w:tc>
        <w:tc>
          <w:tcPr>
            <w:tcW w:w="1231" w:type="dxa"/>
            <w:tcBorders>
              <w:bottom w:val="single" w:sz="4" w:space="0" w:color="auto"/>
            </w:tcBorders>
            <w:vAlign w:val="center"/>
            <w:hideMark/>
          </w:tcPr>
          <w:p w14:paraId="68586058" w14:textId="77777777" w:rsidR="002C72A4" w:rsidRPr="0029563D" w:rsidRDefault="002C72A4" w:rsidP="00A815DE">
            <w:pPr>
              <w:keepNext/>
              <w:keepLines/>
              <w:spacing w:after="0" w:line="240" w:lineRule="auto"/>
              <w:jc w:val="center"/>
              <w:rPr>
                <w:ins w:id="2514" w:author="Sina Furkan Özdemir" w:date="2021-09-20T17:21:00Z"/>
                <w:sz w:val="20"/>
                <w:szCs w:val="18"/>
                <w:lang w:val="en-US"/>
                <w:rPrChange w:id="2515" w:author="Sina Furkan Özdemir" w:date="2021-09-20T17:27:00Z">
                  <w:rPr>
                    <w:ins w:id="2516" w:author="Sina Furkan Özdemir" w:date="2021-09-20T17:21:00Z"/>
                    <w:sz w:val="20"/>
                    <w:szCs w:val="18"/>
                    <w:lang w:val="en-GB"/>
                  </w:rPr>
                </w:rPrChange>
              </w:rPr>
            </w:pPr>
            <w:ins w:id="2517" w:author="Sina Furkan Özdemir" w:date="2021-09-20T17:21:00Z">
              <w:r w:rsidRPr="0029563D">
                <w:rPr>
                  <w:sz w:val="20"/>
                  <w:szCs w:val="18"/>
                  <w:lang w:val="en-US"/>
                  <w:rPrChange w:id="2518" w:author="Sina Furkan Özdemir" w:date="2021-09-20T17:27:00Z">
                    <w:rPr>
                      <w:sz w:val="20"/>
                      <w:szCs w:val="18"/>
                      <w:lang w:val="en-GB"/>
                    </w:rPr>
                  </w:rPrChange>
                </w:rPr>
                <w:t>4,314</w:t>
              </w:r>
            </w:ins>
          </w:p>
        </w:tc>
      </w:tr>
      <w:tr w:rsidR="002C72A4" w:rsidRPr="0029563D" w14:paraId="5C97B1AD" w14:textId="77777777" w:rsidTr="00A815DE">
        <w:trPr>
          <w:tblCellSpacing w:w="15" w:type="dxa"/>
          <w:ins w:id="2519" w:author="Sina Furkan Özdemir" w:date="2021-09-20T17:21:00Z"/>
        </w:trPr>
        <w:tc>
          <w:tcPr>
            <w:tcW w:w="4633" w:type="dxa"/>
            <w:tcBorders>
              <w:bottom w:val="single" w:sz="4" w:space="0" w:color="auto"/>
            </w:tcBorders>
            <w:vAlign w:val="center"/>
            <w:hideMark/>
          </w:tcPr>
          <w:p w14:paraId="223102B6" w14:textId="77777777" w:rsidR="002C72A4" w:rsidRPr="0029563D" w:rsidRDefault="002C72A4" w:rsidP="00A815DE">
            <w:pPr>
              <w:keepNext/>
              <w:keepLines/>
              <w:spacing w:after="0" w:line="240" w:lineRule="auto"/>
              <w:jc w:val="both"/>
              <w:rPr>
                <w:ins w:id="2520" w:author="Sina Furkan Özdemir" w:date="2021-09-20T17:21:00Z"/>
                <w:sz w:val="20"/>
                <w:szCs w:val="18"/>
                <w:lang w:val="en-US"/>
                <w:rPrChange w:id="2521" w:author="Sina Furkan Özdemir" w:date="2021-09-20T17:27:00Z">
                  <w:rPr>
                    <w:ins w:id="2522" w:author="Sina Furkan Özdemir" w:date="2021-09-20T17:21:00Z"/>
                    <w:sz w:val="20"/>
                    <w:szCs w:val="18"/>
                    <w:lang w:val="de-DE"/>
                  </w:rPr>
                </w:rPrChange>
              </w:rPr>
            </w:pPr>
            <w:ins w:id="2523" w:author="Sina Furkan Özdemir" w:date="2021-09-20T17:21:00Z">
              <w:r w:rsidRPr="0029563D">
                <w:rPr>
                  <w:sz w:val="20"/>
                  <w:szCs w:val="18"/>
                  <w:lang w:val="en-US"/>
                  <w:rPrChange w:id="2524" w:author="Sina Furkan Özdemir" w:date="2021-09-20T17:27:00Z">
                    <w:rPr>
                      <w:sz w:val="20"/>
                      <w:szCs w:val="18"/>
                      <w:lang w:val="en-GB"/>
                    </w:rPr>
                  </w:rPrChange>
                </w:rPr>
                <w:t xml:space="preserve">Wait, wait. Why is that fishing trawler towing an empty wooden boat at high seas??? </w:t>
              </w:r>
              <w:r w:rsidRPr="0029563D">
                <w:rPr>
                  <w:sz w:val="20"/>
                  <w:szCs w:val="18"/>
                  <w:lang w:val="en-US"/>
                  <w:rPrChange w:id="2525" w:author="Sina Furkan Özdemir" w:date="2021-09-20T17:27:00Z">
                    <w:rPr>
                      <w:sz w:val="20"/>
                      <w:szCs w:val="18"/>
                      <w:lang w:val="de-DE"/>
                    </w:rPr>
                  </w:rPrChange>
                </w:rPr>
                <w:t xml:space="preserve">https://t.co/psy2z6z9Wp </w:t>
              </w:r>
            </w:ins>
          </w:p>
        </w:tc>
        <w:tc>
          <w:tcPr>
            <w:tcW w:w="1246" w:type="dxa"/>
            <w:tcBorders>
              <w:bottom w:val="single" w:sz="4" w:space="0" w:color="auto"/>
            </w:tcBorders>
            <w:vAlign w:val="center"/>
            <w:hideMark/>
          </w:tcPr>
          <w:p w14:paraId="4D41C713" w14:textId="77777777" w:rsidR="002C72A4" w:rsidRPr="0029563D" w:rsidRDefault="002C72A4" w:rsidP="00A815DE">
            <w:pPr>
              <w:keepNext/>
              <w:keepLines/>
              <w:spacing w:after="0" w:line="240" w:lineRule="auto"/>
              <w:jc w:val="center"/>
              <w:rPr>
                <w:ins w:id="2526" w:author="Sina Furkan Özdemir" w:date="2021-09-20T17:21:00Z"/>
                <w:i/>
                <w:iCs/>
                <w:sz w:val="20"/>
                <w:szCs w:val="18"/>
                <w:lang w:val="en-US"/>
                <w:rPrChange w:id="2527" w:author="Sina Furkan Özdemir" w:date="2021-09-20T17:27:00Z">
                  <w:rPr>
                    <w:ins w:id="2528" w:author="Sina Furkan Özdemir" w:date="2021-09-20T17:21:00Z"/>
                    <w:i/>
                    <w:iCs/>
                    <w:sz w:val="20"/>
                    <w:szCs w:val="18"/>
                    <w:lang w:val="de-DE"/>
                  </w:rPr>
                </w:rPrChange>
              </w:rPr>
            </w:pPr>
            <w:ins w:id="2529" w:author="Sina Furkan Özdemir" w:date="2021-09-20T17:21:00Z">
              <w:r w:rsidRPr="0029563D">
                <w:rPr>
                  <w:i/>
                  <w:iCs/>
                  <w:sz w:val="20"/>
                  <w:szCs w:val="18"/>
                  <w:lang w:val="en-US"/>
                  <w:rPrChange w:id="2530" w:author="Sina Furkan Özdemir" w:date="2021-09-20T17:27:00Z">
                    <w:rPr>
                      <w:i/>
                      <w:iCs/>
                      <w:sz w:val="20"/>
                      <w:szCs w:val="18"/>
                      <w:lang w:val="de-DE"/>
                    </w:rPr>
                  </w:rPrChange>
                </w:rPr>
                <w:t>Frontex</w:t>
              </w:r>
            </w:ins>
          </w:p>
        </w:tc>
        <w:tc>
          <w:tcPr>
            <w:tcW w:w="1104" w:type="dxa"/>
            <w:tcBorders>
              <w:bottom w:val="single" w:sz="4" w:space="0" w:color="auto"/>
            </w:tcBorders>
            <w:vAlign w:val="center"/>
            <w:hideMark/>
          </w:tcPr>
          <w:p w14:paraId="6F7EFE43" w14:textId="77777777" w:rsidR="002C72A4" w:rsidRPr="0029563D" w:rsidRDefault="002C72A4" w:rsidP="00A815DE">
            <w:pPr>
              <w:keepNext/>
              <w:keepLines/>
              <w:spacing w:after="0" w:line="240" w:lineRule="auto"/>
              <w:jc w:val="center"/>
              <w:rPr>
                <w:ins w:id="2531" w:author="Sina Furkan Özdemir" w:date="2021-09-20T17:21:00Z"/>
                <w:sz w:val="20"/>
                <w:szCs w:val="18"/>
                <w:lang w:val="en-US"/>
                <w:rPrChange w:id="2532" w:author="Sina Furkan Özdemir" w:date="2021-09-20T17:27:00Z">
                  <w:rPr>
                    <w:ins w:id="2533" w:author="Sina Furkan Özdemir" w:date="2021-09-20T17:21:00Z"/>
                    <w:sz w:val="20"/>
                    <w:szCs w:val="18"/>
                    <w:lang w:val="de-DE"/>
                  </w:rPr>
                </w:rPrChange>
              </w:rPr>
            </w:pPr>
            <w:ins w:id="2534" w:author="Sina Furkan Özdemir" w:date="2021-09-20T17:21:00Z">
              <w:r w:rsidRPr="0029563D">
                <w:rPr>
                  <w:sz w:val="20"/>
                  <w:szCs w:val="18"/>
                  <w:lang w:val="en-US"/>
                  <w:rPrChange w:id="2535" w:author="Sina Furkan Özdemir" w:date="2021-09-20T17:27:00Z">
                    <w:rPr>
                      <w:sz w:val="20"/>
                      <w:szCs w:val="18"/>
                      <w:lang w:val="de-DE"/>
                    </w:rPr>
                  </w:rPrChange>
                </w:rPr>
                <w:t>2019-06-22</w:t>
              </w:r>
            </w:ins>
          </w:p>
        </w:tc>
        <w:tc>
          <w:tcPr>
            <w:tcW w:w="1387" w:type="dxa"/>
            <w:tcBorders>
              <w:bottom w:val="single" w:sz="4" w:space="0" w:color="auto"/>
            </w:tcBorders>
            <w:vAlign w:val="center"/>
            <w:hideMark/>
          </w:tcPr>
          <w:p w14:paraId="75ED52C9" w14:textId="77777777" w:rsidR="002C72A4" w:rsidRPr="0029563D" w:rsidRDefault="002C72A4" w:rsidP="00A815DE">
            <w:pPr>
              <w:keepNext/>
              <w:keepLines/>
              <w:spacing w:after="0" w:line="240" w:lineRule="auto"/>
              <w:jc w:val="center"/>
              <w:rPr>
                <w:ins w:id="2536" w:author="Sina Furkan Özdemir" w:date="2021-09-20T17:21:00Z"/>
                <w:sz w:val="20"/>
                <w:szCs w:val="18"/>
                <w:lang w:val="en-US"/>
                <w:rPrChange w:id="2537" w:author="Sina Furkan Özdemir" w:date="2021-09-20T17:27:00Z">
                  <w:rPr>
                    <w:ins w:id="2538" w:author="Sina Furkan Özdemir" w:date="2021-09-20T17:21:00Z"/>
                    <w:sz w:val="20"/>
                    <w:szCs w:val="18"/>
                    <w:lang w:val="de-DE"/>
                  </w:rPr>
                </w:rPrChange>
              </w:rPr>
            </w:pPr>
            <w:ins w:id="2539" w:author="Sina Furkan Özdemir" w:date="2021-09-20T17:21:00Z">
              <w:r w:rsidRPr="0029563D">
                <w:rPr>
                  <w:sz w:val="20"/>
                  <w:szCs w:val="18"/>
                  <w:lang w:val="en-US"/>
                  <w:rPrChange w:id="2540" w:author="Sina Furkan Özdemir" w:date="2021-09-20T17:27:00Z">
                    <w:rPr>
                      <w:sz w:val="20"/>
                      <w:szCs w:val="18"/>
                      <w:lang w:val="de-DE"/>
                    </w:rPr>
                  </w:rPrChange>
                </w:rPr>
                <w:t>23,214</w:t>
              </w:r>
            </w:ins>
          </w:p>
        </w:tc>
        <w:tc>
          <w:tcPr>
            <w:tcW w:w="1231" w:type="dxa"/>
            <w:tcBorders>
              <w:bottom w:val="single" w:sz="4" w:space="0" w:color="auto"/>
            </w:tcBorders>
            <w:vAlign w:val="center"/>
            <w:hideMark/>
          </w:tcPr>
          <w:p w14:paraId="2C8DF25D" w14:textId="77777777" w:rsidR="002C72A4" w:rsidRPr="0029563D" w:rsidRDefault="002C72A4" w:rsidP="00A815DE">
            <w:pPr>
              <w:keepNext/>
              <w:keepLines/>
              <w:spacing w:after="0" w:line="240" w:lineRule="auto"/>
              <w:jc w:val="center"/>
              <w:rPr>
                <w:ins w:id="2541" w:author="Sina Furkan Özdemir" w:date="2021-09-20T17:21:00Z"/>
                <w:sz w:val="20"/>
                <w:szCs w:val="18"/>
                <w:lang w:val="en-US"/>
                <w:rPrChange w:id="2542" w:author="Sina Furkan Özdemir" w:date="2021-09-20T17:27:00Z">
                  <w:rPr>
                    <w:ins w:id="2543" w:author="Sina Furkan Özdemir" w:date="2021-09-20T17:21:00Z"/>
                    <w:sz w:val="20"/>
                    <w:szCs w:val="18"/>
                    <w:lang w:val="de-DE"/>
                  </w:rPr>
                </w:rPrChange>
              </w:rPr>
            </w:pPr>
            <w:ins w:id="2544" w:author="Sina Furkan Özdemir" w:date="2021-09-20T17:21:00Z">
              <w:r w:rsidRPr="0029563D">
                <w:rPr>
                  <w:sz w:val="20"/>
                  <w:szCs w:val="18"/>
                  <w:lang w:val="en-US"/>
                  <w:rPrChange w:id="2545" w:author="Sina Furkan Özdemir" w:date="2021-09-20T17:27:00Z">
                    <w:rPr>
                      <w:sz w:val="20"/>
                      <w:szCs w:val="18"/>
                      <w:lang w:val="de-DE"/>
                    </w:rPr>
                  </w:rPrChange>
                </w:rPr>
                <w:t>11,861</w:t>
              </w:r>
            </w:ins>
          </w:p>
        </w:tc>
      </w:tr>
      <w:tr w:rsidR="002C72A4" w:rsidRPr="0029563D" w14:paraId="2726E2A3" w14:textId="77777777" w:rsidTr="00A815DE">
        <w:trPr>
          <w:tblCellSpacing w:w="15" w:type="dxa"/>
          <w:ins w:id="2546" w:author="Sina Furkan Özdemir" w:date="2021-09-20T17:21:00Z"/>
        </w:trPr>
        <w:tc>
          <w:tcPr>
            <w:tcW w:w="4633" w:type="dxa"/>
            <w:tcBorders>
              <w:bottom w:val="single" w:sz="4" w:space="0" w:color="auto"/>
            </w:tcBorders>
            <w:vAlign w:val="center"/>
            <w:hideMark/>
          </w:tcPr>
          <w:p w14:paraId="42881629" w14:textId="77777777" w:rsidR="002C72A4" w:rsidRPr="0029563D" w:rsidRDefault="002C72A4" w:rsidP="00A815DE">
            <w:pPr>
              <w:keepNext/>
              <w:keepLines/>
              <w:spacing w:after="0" w:line="240" w:lineRule="auto"/>
              <w:jc w:val="both"/>
              <w:rPr>
                <w:ins w:id="2547" w:author="Sina Furkan Özdemir" w:date="2021-09-20T17:21:00Z"/>
                <w:sz w:val="20"/>
                <w:szCs w:val="18"/>
                <w:lang w:val="en-US"/>
                <w:rPrChange w:id="2548" w:author="Sina Furkan Özdemir" w:date="2021-09-20T17:27:00Z">
                  <w:rPr>
                    <w:ins w:id="2549" w:author="Sina Furkan Özdemir" w:date="2021-09-20T17:21:00Z"/>
                    <w:sz w:val="20"/>
                    <w:szCs w:val="18"/>
                    <w:lang w:val="en-GB"/>
                  </w:rPr>
                </w:rPrChange>
              </w:rPr>
            </w:pPr>
            <w:ins w:id="2550" w:author="Sina Furkan Özdemir" w:date="2021-09-20T17:21:00Z">
              <w:r w:rsidRPr="0029563D">
                <w:rPr>
                  <w:sz w:val="20"/>
                  <w:szCs w:val="18"/>
                  <w:lang w:val="en-US"/>
                  <w:rPrChange w:id="2551" w:author="Sina Furkan Özdemir" w:date="2021-09-20T17:27:00Z">
                    <w:rPr>
                      <w:sz w:val="20"/>
                      <w:szCs w:val="18"/>
                      <w:lang w:val="en-GB"/>
                    </w:rPr>
                  </w:rPrChange>
                </w:rPr>
                <w:t xml:space="preserve">Today, EMA staff lowered the 28 EU flags and symbolically said goodbye to their London offices. Guido </w:t>
              </w:r>
              <w:proofErr w:type="spellStart"/>
              <w:r w:rsidRPr="0029563D">
                <w:rPr>
                  <w:sz w:val="20"/>
                  <w:szCs w:val="18"/>
                  <w:lang w:val="en-US"/>
                  <w:rPrChange w:id="2552" w:author="Sina Furkan Özdemir" w:date="2021-09-20T17:27:00Z">
                    <w:rPr>
                      <w:sz w:val="20"/>
                      <w:szCs w:val="18"/>
                      <w:lang w:val="en-GB"/>
                    </w:rPr>
                  </w:rPrChange>
                </w:rPr>
                <w:t>Rasi</w:t>
              </w:r>
              <w:proofErr w:type="spellEnd"/>
              <w:r w:rsidRPr="0029563D">
                <w:rPr>
                  <w:sz w:val="20"/>
                  <w:szCs w:val="18"/>
                  <w:lang w:val="en-US"/>
                  <w:rPrChange w:id="2553" w:author="Sina Furkan Özdemir" w:date="2021-09-20T17:27:00Z">
                    <w:rPr>
                      <w:sz w:val="20"/>
                      <w:szCs w:val="18"/>
                      <w:lang w:val="en-GB"/>
                    </w:rPr>
                  </w:rPrChange>
                </w:rPr>
                <w:t xml:space="preserve"> expressed his thanks to the UK for its contribution to the work of the Agency and for having been a gracious host of EMA since 1995. https://t.co/KpsBvaXt42 </w:t>
              </w:r>
            </w:ins>
          </w:p>
        </w:tc>
        <w:tc>
          <w:tcPr>
            <w:tcW w:w="1246" w:type="dxa"/>
            <w:tcBorders>
              <w:bottom w:val="single" w:sz="4" w:space="0" w:color="auto"/>
            </w:tcBorders>
            <w:vAlign w:val="center"/>
            <w:hideMark/>
          </w:tcPr>
          <w:p w14:paraId="79C6F457" w14:textId="77777777" w:rsidR="002C72A4" w:rsidRPr="0029563D" w:rsidRDefault="002C72A4" w:rsidP="00A815DE">
            <w:pPr>
              <w:keepNext/>
              <w:keepLines/>
              <w:spacing w:after="0" w:line="240" w:lineRule="auto"/>
              <w:jc w:val="center"/>
              <w:rPr>
                <w:ins w:id="2554" w:author="Sina Furkan Özdemir" w:date="2021-09-20T17:21:00Z"/>
                <w:i/>
                <w:iCs/>
                <w:sz w:val="20"/>
                <w:szCs w:val="18"/>
                <w:lang w:val="en-US"/>
                <w:rPrChange w:id="2555" w:author="Sina Furkan Özdemir" w:date="2021-09-20T17:27:00Z">
                  <w:rPr>
                    <w:ins w:id="2556" w:author="Sina Furkan Özdemir" w:date="2021-09-20T17:21:00Z"/>
                    <w:i/>
                    <w:iCs/>
                    <w:sz w:val="20"/>
                    <w:szCs w:val="18"/>
                    <w:lang w:val="de-DE"/>
                  </w:rPr>
                </w:rPrChange>
              </w:rPr>
            </w:pPr>
            <w:proofErr w:type="spellStart"/>
            <w:ins w:id="2557" w:author="Sina Furkan Özdemir" w:date="2021-09-20T17:21:00Z">
              <w:r w:rsidRPr="0029563D">
                <w:rPr>
                  <w:i/>
                  <w:iCs/>
                  <w:sz w:val="20"/>
                  <w:szCs w:val="18"/>
                  <w:lang w:val="en-US"/>
                  <w:rPrChange w:id="2558" w:author="Sina Furkan Özdemir" w:date="2021-09-20T17:27:00Z">
                    <w:rPr>
                      <w:i/>
                      <w:iCs/>
                      <w:sz w:val="20"/>
                      <w:szCs w:val="18"/>
                      <w:lang w:val="de-DE"/>
                    </w:rPr>
                  </w:rPrChange>
                </w:rPr>
                <w:t>EMA_News</w:t>
              </w:r>
              <w:proofErr w:type="spellEnd"/>
            </w:ins>
          </w:p>
        </w:tc>
        <w:tc>
          <w:tcPr>
            <w:tcW w:w="1104" w:type="dxa"/>
            <w:tcBorders>
              <w:bottom w:val="single" w:sz="4" w:space="0" w:color="auto"/>
            </w:tcBorders>
            <w:vAlign w:val="center"/>
            <w:hideMark/>
          </w:tcPr>
          <w:p w14:paraId="60989874" w14:textId="77777777" w:rsidR="002C72A4" w:rsidRPr="0029563D" w:rsidRDefault="002C72A4" w:rsidP="00A815DE">
            <w:pPr>
              <w:keepNext/>
              <w:keepLines/>
              <w:spacing w:after="0" w:line="240" w:lineRule="auto"/>
              <w:jc w:val="center"/>
              <w:rPr>
                <w:ins w:id="2559" w:author="Sina Furkan Özdemir" w:date="2021-09-20T17:21:00Z"/>
                <w:sz w:val="20"/>
                <w:szCs w:val="18"/>
                <w:lang w:val="en-US"/>
                <w:rPrChange w:id="2560" w:author="Sina Furkan Özdemir" w:date="2021-09-20T17:27:00Z">
                  <w:rPr>
                    <w:ins w:id="2561" w:author="Sina Furkan Özdemir" w:date="2021-09-20T17:21:00Z"/>
                    <w:sz w:val="20"/>
                    <w:szCs w:val="18"/>
                    <w:lang w:val="de-DE"/>
                  </w:rPr>
                </w:rPrChange>
              </w:rPr>
            </w:pPr>
            <w:ins w:id="2562" w:author="Sina Furkan Özdemir" w:date="2021-09-20T17:21:00Z">
              <w:r w:rsidRPr="0029563D">
                <w:rPr>
                  <w:sz w:val="20"/>
                  <w:szCs w:val="18"/>
                  <w:lang w:val="en-US"/>
                  <w:rPrChange w:id="2563" w:author="Sina Furkan Özdemir" w:date="2021-09-20T17:27:00Z">
                    <w:rPr>
                      <w:sz w:val="20"/>
                      <w:szCs w:val="18"/>
                      <w:lang w:val="de-DE"/>
                    </w:rPr>
                  </w:rPrChange>
                </w:rPr>
                <w:t>2019-01-25</w:t>
              </w:r>
            </w:ins>
          </w:p>
        </w:tc>
        <w:tc>
          <w:tcPr>
            <w:tcW w:w="1387" w:type="dxa"/>
            <w:tcBorders>
              <w:bottom w:val="single" w:sz="4" w:space="0" w:color="auto"/>
            </w:tcBorders>
            <w:vAlign w:val="center"/>
            <w:hideMark/>
          </w:tcPr>
          <w:p w14:paraId="591D74E1" w14:textId="77777777" w:rsidR="002C72A4" w:rsidRPr="0029563D" w:rsidRDefault="002C72A4" w:rsidP="00A815DE">
            <w:pPr>
              <w:keepNext/>
              <w:keepLines/>
              <w:spacing w:after="0" w:line="240" w:lineRule="auto"/>
              <w:jc w:val="center"/>
              <w:rPr>
                <w:ins w:id="2564" w:author="Sina Furkan Özdemir" w:date="2021-09-20T17:21:00Z"/>
                <w:sz w:val="20"/>
                <w:szCs w:val="18"/>
                <w:lang w:val="en-US"/>
                <w:rPrChange w:id="2565" w:author="Sina Furkan Özdemir" w:date="2021-09-20T17:27:00Z">
                  <w:rPr>
                    <w:ins w:id="2566" w:author="Sina Furkan Özdemir" w:date="2021-09-20T17:21:00Z"/>
                    <w:sz w:val="20"/>
                    <w:szCs w:val="18"/>
                    <w:lang w:val="de-DE"/>
                  </w:rPr>
                </w:rPrChange>
              </w:rPr>
            </w:pPr>
            <w:ins w:id="2567" w:author="Sina Furkan Özdemir" w:date="2021-09-20T17:21:00Z">
              <w:r w:rsidRPr="0029563D">
                <w:rPr>
                  <w:sz w:val="20"/>
                  <w:szCs w:val="18"/>
                  <w:lang w:val="en-US"/>
                  <w:rPrChange w:id="2568" w:author="Sina Furkan Özdemir" w:date="2021-09-20T17:27:00Z">
                    <w:rPr>
                      <w:sz w:val="20"/>
                      <w:szCs w:val="18"/>
                      <w:lang w:val="de-DE"/>
                    </w:rPr>
                  </w:rPrChange>
                </w:rPr>
                <w:t>39,251</w:t>
              </w:r>
            </w:ins>
          </w:p>
        </w:tc>
        <w:tc>
          <w:tcPr>
            <w:tcW w:w="1231" w:type="dxa"/>
            <w:tcBorders>
              <w:bottom w:val="single" w:sz="4" w:space="0" w:color="auto"/>
            </w:tcBorders>
            <w:vAlign w:val="center"/>
            <w:hideMark/>
          </w:tcPr>
          <w:p w14:paraId="5A19B44D" w14:textId="77777777" w:rsidR="002C72A4" w:rsidRPr="0029563D" w:rsidRDefault="002C72A4" w:rsidP="00A815DE">
            <w:pPr>
              <w:keepNext/>
              <w:keepLines/>
              <w:spacing w:after="0" w:line="240" w:lineRule="auto"/>
              <w:jc w:val="center"/>
              <w:rPr>
                <w:ins w:id="2569" w:author="Sina Furkan Özdemir" w:date="2021-09-20T17:21:00Z"/>
                <w:sz w:val="20"/>
                <w:szCs w:val="18"/>
                <w:lang w:val="en-US"/>
                <w:rPrChange w:id="2570" w:author="Sina Furkan Özdemir" w:date="2021-09-20T17:27:00Z">
                  <w:rPr>
                    <w:ins w:id="2571" w:author="Sina Furkan Özdemir" w:date="2021-09-20T17:21:00Z"/>
                    <w:sz w:val="20"/>
                    <w:szCs w:val="18"/>
                    <w:lang w:val="de-DE"/>
                  </w:rPr>
                </w:rPrChange>
              </w:rPr>
            </w:pPr>
            <w:ins w:id="2572" w:author="Sina Furkan Özdemir" w:date="2021-09-20T17:21:00Z">
              <w:r w:rsidRPr="0029563D">
                <w:rPr>
                  <w:sz w:val="20"/>
                  <w:szCs w:val="18"/>
                  <w:lang w:val="en-US"/>
                  <w:rPrChange w:id="2573" w:author="Sina Furkan Özdemir" w:date="2021-09-20T17:27:00Z">
                    <w:rPr>
                      <w:sz w:val="20"/>
                      <w:szCs w:val="18"/>
                      <w:lang w:val="de-DE"/>
                    </w:rPr>
                  </w:rPrChange>
                </w:rPr>
                <w:t>18,853</w:t>
              </w:r>
            </w:ins>
          </w:p>
        </w:tc>
      </w:tr>
      <w:tr w:rsidR="002C72A4" w:rsidRPr="0029563D" w14:paraId="2F0D22BA" w14:textId="77777777" w:rsidTr="00A815DE">
        <w:trPr>
          <w:tblCellSpacing w:w="15" w:type="dxa"/>
          <w:ins w:id="2574" w:author="Sina Furkan Özdemir" w:date="2021-09-20T17:21:00Z"/>
        </w:trPr>
        <w:tc>
          <w:tcPr>
            <w:tcW w:w="4633" w:type="dxa"/>
            <w:tcBorders>
              <w:bottom w:val="double" w:sz="4" w:space="0" w:color="auto"/>
            </w:tcBorders>
            <w:vAlign w:val="center"/>
            <w:hideMark/>
          </w:tcPr>
          <w:p w14:paraId="19D159F0" w14:textId="77777777" w:rsidR="002C72A4" w:rsidRPr="0029563D" w:rsidRDefault="002C72A4" w:rsidP="00A815DE">
            <w:pPr>
              <w:keepNext/>
              <w:keepLines/>
              <w:spacing w:after="0" w:line="240" w:lineRule="auto"/>
              <w:jc w:val="both"/>
              <w:rPr>
                <w:ins w:id="2575" w:author="Sina Furkan Özdemir" w:date="2021-09-20T17:21:00Z"/>
                <w:sz w:val="20"/>
                <w:szCs w:val="18"/>
                <w:lang w:val="en-US"/>
                <w:rPrChange w:id="2576" w:author="Sina Furkan Özdemir" w:date="2021-09-20T17:27:00Z">
                  <w:rPr>
                    <w:ins w:id="2577" w:author="Sina Furkan Özdemir" w:date="2021-09-20T17:21:00Z"/>
                    <w:sz w:val="20"/>
                    <w:szCs w:val="18"/>
                    <w:lang w:val="en-GB"/>
                  </w:rPr>
                </w:rPrChange>
              </w:rPr>
            </w:pPr>
            <w:ins w:id="2578" w:author="Sina Furkan Özdemir" w:date="2021-09-20T17:21:00Z">
              <w:r w:rsidRPr="0029563D">
                <w:rPr>
                  <w:sz w:val="20"/>
                  <w:szCs w:val="18"/>
                  <w:lang w:val="en-US"/>
                  <w:rPrChange w:id="2579" w:author="Sina Furkan Özdemir" w:date="2021-09-20T17:27:00Z">
                    <w:rPr>
                      <w:sz w:val="20"/>
                      <w:szCs w:val="18"/>
                      <w:lang w:val="en-GB"/>
                    </w:rPr>
                  </w:rPrChange>
                </w:rPr>
                <w:t xml:space="preserve">#ECJ: UK is free to unilaterally revoke the notification of its intention to withdraw from the EU – Case C-621/18 Wightman #Brexit https://t.co/KUOI2eQ48C </w:t>
              </w:r>
            </w:ins>
          </w:p>
        </w:tc>
        <w:tc>
          <w:tcPr>
            <w:tcW w:w="1246" w:type="dxa"/>
            <w:tcBorders>
              <w:bottom w:val="double" w:sz="4" w:space="0" w:color="auto"/>
            </w:tcBorders>
            <w:vAlign w:val="center"/>
            <w:hideMark/>
          </w:tcPr>
          <w:p w14:paraId="0F74140C" w14:textId="77777777" w:rsidR="002C72A4" w:rsidRPr="0029563D" w:rsidRDefault="002C72A4" w:rsidP="00A815DE">
            <w:pPr>
              <w:keepNext/>
              <w:keepLines/>
              <w:spacing w:after="0" w:line="240" w:lineRule="auto"/>
              <w:jc w:val="center"/>
              <w:rPr>
                <w:ins w:id="2580" w:author="Sina Furkan Özdemir" w:date="2021-09-20T17:21:00Z"/>
                <w:i/>
                <w:iCs/>
                <w:sz w:val="20"/>
                <w:szCs w:val="18"/>
                <w:lang w:val="en-US"/>
                <w:rPrChange w:id="2581" w:author="Sina Furkan Özdemir" w:date="2021-09-20T17:27:00Z">
                  <w:rPr>
                    <w:ins w:id="2582" w:author="Sina Furkan Özdemir" w:date="2021-09-20T17:21:00Z"/>
                    <w:i/>
                    <w:iCs/>
                    <w:sz w:val="20"/>
                    <w:szCs w:val="18"/>
                    <w:lang w:val="de-DE"/>
                  </w:rPr>
                </w:rPrChange>
              </w:rPr>
            </w:pPr>
            <w:proofErr w:type="spellStart"/>
            <w:ins w:id="2583" w:author="Sina Furkan Özdemir" w:date="2021-09-20T17:21:00Z">
              <w:r w:rsidRPr="0029563D">
                <w:rPr>
                  <w:i/>
                  <w:iCs/>
                  <w:sz w:val="20"/>
                  <w:szCs w:val="18"/>
                  <w:lang w:val="en-US"/>
                  <w:rPrChange w:id="2584" w:author="Sina Furkan Özdemir" w:date="2021-09-20T17:27:00Z">
                    <w:rPr>
                      <w:i/>
                      <w:iCs/>
                      <w:sz w:val="20"/>
                      <w:szCs w:val="18"/>
                      <w:lang w:val="de-DE"/>
                    </w:rPr>
                  </w:rPrChange>
                </w:rPr>
                <w:t>EUCourtPress</w:t>
              </w:r>
              <w:proofErr w:type="spellEnd"/>
            </w:ins>
          </w:p>
        </w:tc>
        <w:tc>
          <w:tcPr>
            <w:tcW w:w="1104" w:type="dxa"/>
            <w:tcBorders>
              <w:bottom w:val="double" w:sz="4" w:space="0" w:color="auto"/>
            </w:tcBorders>
            <w:vAlign w:val="center"/>
            <w:hideMark/>
          </w:tcPr>
          <w:p w14:paraId="7331CB40" w14:textId="77777777" w:rsidR="002C72A4" w:rsidRPr="0029563D" w:rsidRDefault="002C72A4" w:rsidP="00A815DE">
            <w:pPr>
              <w:keepNext/>
              <w:keepLines/>
              <w:spacing w:after="0" w:line="240" w:lineRule="auto"/>
              <w:jc w:val="center"/>
              <w:rPr>
                <w:ins w:id="2585" w:author="Sina Furkan Özdemir" w:date="2021-09-20T17:21:00Z"/>
                <w:sz w:val="20"/>
                <w:szCs w:val="18"/>
                <w:lang w:val="en-US"/>
                <w:rPrChange w:id="2586" w:author="Sina Furkan Özdemir" w:date="2021-09-20T17:27:00Z">
                  <w:rPr>
                    <w:ins w:id="2587" w:author="Sina Furkan Özdemir" w:date="2021-09-20T17:21:00Z"/>
                    <w:sz w:val="20"/>
                    <w:szCs w:val="18"/>
                    <w:lang w:val="de-DE"/>
                  </w:rPr>
                </w:rPrChange>
              </w:rPr>
            </w:pPr>
            <w:ins w:id="2588" w:author="Sina Furkan Özdemir" w:date="2021-09-20T17:21:00Z">
              <w:r w:rsidRPr="0029563D">
                <w:rPr>
                  <w:sz w:val="20"/>
                  <w:szCs w:val="18"/>
                  <w:lang w:val="en-US"/>
                  <w:rPrChange w:id="2589" w:author="Sina Furkan Özdemir" w:date="2021-09-20T17:27:00Z">
                    <w:rPr>
                      <w:sz w:val="20"/>
                      <w:szCs w:val="18"/>
                      <w:lang w:val="de-DE"/>
                    </w:rPr>
                  </w:rPrChange>
                </w:rPr>
                <w:t>2018-12-10</w:t>
              </w:r>
            </w:ins>
          </w:p>
        </w:tc>
        <w:tc>
          <w:tcPr>
            <w:tcW w:w="1387" w:type="dxa"/>
            <w:tcBorders>
              <w:bottom w:val="double" w:sz="4" w:space="0" w:color="auto"/>
            </w:tcBorders>
            <w:vAlign w:val="center"/>
            <w:hideMark/>
          </w:tcPr>
          <w:p w14:paraId="584F4D9C" w14:textId="77777777" w:rsidR="002C72A4" w:rsidRPr="0029563D" w:rsidRDefault="002C72A4" w:rsidP="00A815DE">
            <w:pPr>
              <w:keepNext/>
              <w:keepLines/>
              <w:spacing w:after="0" w:line="240" w:lineRule="auto"/>
              <w:jc w:val="center"/>
              <w:rPr>
                <w:ins w:id="2590" w:author="Sina Furkan Özdemir" w:date="2021-09-20T17:21:00Z"/>
                <w:sz w:val="20"/>
                <w:szCs w:val="18"/>
                <w:lang w:val="en-US"/>
                <w:rPrChange w:id="2591" w:author="Sina Furkan Özdemir" w:date="2021-09-20T17:27:00Z">
                  <w:rPr>
                    <w:ins w:id="2592" w:author="Sina Furkan Özdemir" w:date="2021-09-20T17:21:00Z"/>
                    <w:sz w:val="20"/>
                    <w:szCs w:val="18"/>
                    <w:lang w:val="de-DE"/>
                  </w:rPr>
                </w:rPrChange>
              </w:rPr>
            </w:pPr>
            <w:ins w:id="2593" w:author="Sina Furkan Özdemir" w:date="2021-09-20T17:21:00Z">
              <w:r w:rsidRPr="0029563D">
                <w:rPr>
                  <w:sz w:val="20"/>
                  <w:szCs w:val="18"/>
                  <w:lang w:val="en-US"/>
                  <w:rPrChange w:id="2594" w:author="Sina Furkan Özdemir" w:date="2021-09-20T17:27:00Z">
                    <w:rPr>
                      <w:sz w:val="20"/>
                      <w:szCs w:val="18"/>
                      <w:lang w:val="de-DE"/>
                    </w:rPr>
                  </w:rPrChange>
                </w:rPr>
                <w:t>45,522</w:t>
              </w:r>
            </w:ins>
          </w:p>
        </w:tc>
        <w:tc>
          <w:tcPr>
            <w:tcW w:w="1231" w:type="dxa"/>
            <w:tcBorders>
              <w:bottom w:val="double" w:sz="4" w:space="0" w:color="auto"/>
            </w:tcBorders>
            <w:vAlign w:val="center"/>
            <w:hideMark/>
          </w:tcPr>
          <w:p w14:paraId="75614125" w14:textId="77777777" w:rsidR="002C72A4" w:rsidRPr="0029563D" w:rsidRDefault="002C72A4" w:rsidP="00A815DE">
            <w:pPr>
              <w:keepNext/>
              <w:keepLines/>
              <w:spacing w:after="0" w:line="240" w:lineRule="auto"/>
              <w:jc w:val="center"/>
              <w:rPr>
                <w:ins w:id="2595" w:author="Sina Furkan Özdemir" w:date="2021-09-20T17:21:00Z"/>
                <w:sz w:val="20"/>
                <w:szCs w:val="18"/>
                <w:lang w:val="en-US"/>
                <w:rPrChange w:id="2596" w:author="Sina Furkan Özdemir" w:date="2021-09-20T17:27:00Z">
                  <w:rPr>
                    <w:ins w:id="2597" w:author="Sina Furkan Özdemir" w:date="2021-09-20T17:21:00Z"/>
                    <w:sz w:val="20"/>
                    <w:szCs w:val="18"/>
                    <w:lang w:val="de-DE"/>
                  </w:rPr>
                </w:rPrChange>
              </w:rPr>
            </w:pPr>
            <w:ins w:id="2598" w:author="Sina Furkan Özdemir" w:date="2021-09-20T17:21:00Z">
              <w:r w:rsidRPr="0029563D">
                <w:rPr>
                  <w:sz w:val="20"/>
                  <w:szCs w:val="18"/>
                  <w:lang w:val="en-US"/>
                  <w:rPrChange w:id="2599" w:author="Sina Furkan Özdemir" w:date="2021-09-20T17:27:00Z">
                    <w:rPr>
                      <w:sz w:val="20"/>
                      <w:szCs w:val="18"/>
                      <w:lang w:val="de-DE"/>
                    </w:rPr>
                  </w:rPrChange>
                </w:rPr>
                <w:t>18,736</w:t>
              </w:r>
            </w:ins>
          </w:p>
        </w:tc>
      </w:tr>
    </w:tbl>
    <w:p w14:paraId="25F9FDD5" w14:textId="77777777" w:rsidR="002C72A4" w:rsidRPr="0029563D" w:rsidRDefault="002C72A4" w:rsidP="002C72A4">
      <w:pPr>
        <w:pStyle w:val="Caption"/>
        <w:keepNext/>
        <w:keepLines/>
        <w:jc w:val="center"/>
        <w:rPr>
          <w:ins w:id="2600" w:author="Sina Furkan Özdemir" w:date="2021-09-20T17:21:00Z"/>
          <w:b/>
          <w:bCs/>
          <w:color w:val="auto"/>
          <w:sz w:val="20"/>
          <w:lang w:val="en-US"/>
          <w:rPrChange w:id="2601" w:author="Sina Furkan Özdemir" w:date="2021-09-20T17:27:00Z">
            <w:rPr>
              <w:ins w:id="2602" w:author="Sina Furkan Özdemir" w:date="2021-09-20T17:21:00Z"/>
              <w:b/>
              <w:bCs/>
              <w:color w:val="auto"/>
              <w:sz w:val="20"/>
              <w:lang w:val="en-GB"/>
            </w:rPr>
          </w:rPrChange>
        </w:rPr>
      </w:pPr>
      <w:ins w:id="2603" w:author="Sina Furkan Özdemir" w:date="2021-09-20T17:21:00Z">
        <w:r w:rsidRPr="0029563D">
          <w:rPr>
            <w:b/>
            <w:bCs/>
            <w:color w:val="auto"/>
            <w:lang w:val="en-US"/>
            <w:rPrChange w:id="2604" w:author="Sina Furkan Özdemir" w:date="2021-09-20T17:27:00Z">
              <w:rPr>
                <w:b/>
                <w:bCs/>
                <w:color w:val="auto"/>
                <w:lang w:val="en-GB"/>
              </w:rPr>
            </w:rPrChange>
          </w:rPr>
          <w:t xml:space="preserve">Table </w:t>
        </w:r>
        <w:r w:rsidRPr="0029563D">
          <w:rPr>
            <w:b/>
            <w:bCs/>
            <w:color w:val="auto"/>
            <w:lang w:val="en-US"/>
            <w:rPrChange w:id="2605" w:author="Sina Furkan Özdemir" w:date="2021-09-20T17:27:00Z">
              <w:rPr>
                <w:b/>
                <w:bCs/>
                <w:color w:val="auto"/>
                <w:lang w:val="en-GB"/>
              </w:rPr>
            </w:rPrChange>
          </w:rPr>
          <w:fldChar w:fldCharType="begin"/>
        </w:r>
        <w:r w:rsidRPr="0029563D">
          <w:rPr>
            <w:b/>
            <w:bCs/>
            <w:color w:val="auto"/>
            <w:lang w:val="en-US"/>
            <w:rPrChange w:id="2606" w:author="Sina Furkan Özdemir" w:date="2021-09-20T17:27:00Z">
              <w:rPr>
                <w:b/>
                <w:bCs/>
                <w:color w:val="auto"/>
                <w:lang w:val="en-GB"/>
              </w:rPr>
            </w:rPrChange>
          </w:rPr>
          <w:instrText xml:space="preserve"> SEQ Table \* ARABIC </w:instrText>
        </w:r>
        <w:r w:rsidRPr="0029563D">
          <w:rPr>
            <w:b/>
            <w:bCs/>
            <w:color w:val="auto"/>
            <w:lang w:val="en-US"/>
            <w:rPrChange w:id="2607" w:author="Sina Furkan Özdemir" w:date="2021-09-20T17:27:00Z">
              <w:rPr>
                <w:b/>
                <w:bCs/>
                <w:color w:val="auto"/>
                <w:lang w:val="en-GB"/>
              </w:rPr>
            </w:rPrChange>
          </w:rPr>
          <w:fldChar w:fldCharType="separate"/>
        </w:r>
        <w:r w:rsidRPr="0029563D">
          <w:rPr>
            <w:b/>
            <w:bCs/>
            <w:noProof/>
            <w:color w:val="auto"/>
            <w:lang w:val="en-US"/>
            <w:rPrChange w:id="2608" w:author="Sina Furkan Özdemir" w:date="2021-09-20T17:27:00Z">
              <w:rPr>
                <w:b/>
                <w:bCs/>
                <w:noProof/>
                <w:color w:val="auto"/>
                <w:lang w:val="en-GB"/>
              </w:rPr>
            </w:rPrChange>
          </w:rPr>
          <w:t>3</w:t>
        </w:r>
        <w:r w:rsidRPr="0029563D">
          <w:rPr>
            <w:b/>
            <w:bCs/>
            <w:color w:val="auto"/>
            <w:lang w:val="en-US"/>
            <w:rPrChange w:id="2609" w:author="Sina Furkan Özdemir" w:date="2021-09-20T17:27:00Z">
              <w:rPr>
                <w:b/>
                <w:bCs/>
                <w:color w:val="auto"/>
                <w:lang w:val="en-GB"/>
              </w:rPr>
            </w:rPrChange>
          </w:rPr>
          <w:fldChar w:fldCharType="end"/>
        </w:r>
        <w:r w:rsidRPr="0029563D">
          <w:rPr>
            <w:b/>
            <w:bCs/>
            <w:color w:val="auto"/>
            <w:lang w:val="en-US"/>
            <w:rPrChange w:id="2610" w:author="Sina Furkan Özdemir" w:date="2021-09-20T17:27:00Z">
              <w:rPr>
                <w:b/>
                <w:bCs/>
                <w:color w:val="auto"/>
                <w:lang w:val="en-GB"/>
              </w:rPr>
            </w:rPrChange>
          </w:rPr>
          <w:t xml:space="preserve">: </w:t>
        </w:r>
        <w:r w:rsidRPr="0029563D">
          <w:rPr>
            <w:color w:val="auto"/>
            <w:lang w:val="en-US"/>
            <w:rPrChange w:id="2611" w:author="Sina Furkan Özdemir" w:date="2021-09-20T17:27:00Z">
              <w:rPr>
                <w:color w:val="auto"/>
                <w:lang w:val="en-GB"/>
              </w:rPr>
            </w:rPrChange>
          </w:rPr>
          <w:t>Supranational tweet examples with extraordinary engagement rates</w:t>
        </w:r>
      </w:ins>
    </w:p>
    <w:p w14:paraId="028B9A11" w14:textId="6054185D" w:rsidR="002C72A4" w:rsidRPr="0029563D" w:rsidRDefault="002C72A4" w:rsidP="002C72A4">
      <w:pPr>
        <w:spacing w:before="120" w:after="0" w:line="240" w:lineRule="auto"/>
        <w:jc w:val="both"/>
        <w:rPr>
          <w:ins w:id="2612" w:author="Sina Furkan Özdemir" w:date="2021-09-20T17:21:00Z"/>
          <w:sz w:val="20"/>
          <w:szCs w:val="18"/>
          <w:lang w:val="en-US"/>
          <w:rPrChange w:id="2613" w:author="Sina Furkan Özdemir" w:date="2021-09-20T17:27:00Z">
            <w:rPr>
              <w:ins w:id="2614" w:author="Sina Furkan Özdemir" w:date="2021-09-20T17:21:00Z"/>
              <w:sz w:val="20"/>
              <w:szCs w:val="18"/>
              <w:lang w:val="en-GB"/>
            </w:rPr>
          </w:rPrChange>
        </w:rPr>
      </w:pPr>
      <w:ins w:id="2615" w:author="Sina Furkan Özdemir" w:date="2021-09-20T17:21:00Z">
        <w:r w:rsidRPr="0029563D">
          <w:rPr>
            <w:sz w:val="20"/>
            <w:szCs w:val="18"/>
            <w:lang w:val="en-US"/>
            <w:rPrChange w:id="2616" w:author="Sina Furkan Özdemir" w:date="2021-09-20T17:27:00Z">
              <w:rPr>
                <w:sz w:val="20"/>
                <w:szCs w:val="18"/>
                <w:lang w:val="en-GB"/>
              </w:rPr>
            </w:rPrChange>
          </w:rPr>
          <w:t xml:space="preserve">These examples of highly engaging outliers also showcase the message characteristics that we have discussed thus far. We see, for example, clear and concise language, numerous hashtags and emojis, as well as embedded media and external links. How much these characteristics affect user engagement is hard to model exactly, as the proceedings of the Twitter algorithms are not known and tweet virality seems to follow partially endogenous dynamics and punctuated patterns. However, a basic multivariate perspective </w:t>
        </w:r>
      </w:ins>
      <w:ins w:id="2617" w:author="Sina Furkan Özdemir [2]" w:date="2021-09-24T08:59:00Z">
        <w:r w:rsidR="00FE7BE7">
          <w:rPr>
            <w:sz w:val="20"/>
            <w:szCs w:val="18"/>
            <w:lang w:val="en-US"/>
          </w:rPr>
          <w:t xml:space="preserve">(appendix A5) </w:t>
        </w:r>
      </w:ins>
      <w:ins w:id="2618" w:author="Sina Furkan Özdemir" w:date="2021-09-20T17:21:00Z">
        <w:del w:id="2619" w:author="Sina Furkan Özdemir [2]" w:date="2021-09-24T08:59:00Z">
          <w:r w:rsidRPr="0029563D" w:rsidDel="00FE7BE7">
            <w:rPr>
              <w:sz w:val="20"/>
              <w:szCs w:val="18"/>
              <w:lang w:val="en-US"/>
              <w:rPrChange w:id="2620" w:author="Sina Furkan Özdemir" w:date="2021-09-20T17:27:00Z">
                <w:rPr>
                  <w:sz w:val="20"/>
                  <w:szCs w:val="18"/>
                  <w:lang w:val="en-GB"/>
                </w:rPr>
              </w:rPrChange>
            </w:rPr>
            <w:delText xml:space="preserve">in figure 6 </w:delText>
          </w:r>
        </w:del>
        <w:r w:rsidRPr="0029563D">
          <w:rPr>
            <w:sz w:val="20"/>
            <w:szCs w:val="18"/>
            <w:lang w:val="en-US"/>
            <w:rPrChange w:id="2621" w:author="Sina Furkan Özdemir" w:date="2021-09-20T17:27:00Z">
              <w:rPr>
                <w:sz w:val="20"/>
                <w:szCs w:val="18"/>
                <w:lang w:val="en-GB"/>
              </w:rPr>
            </w:rPrChange>
          </w:rPr>
          <w:t>provides some valuable initial hints. Higher readability and more verbal style of a tweet is associated with modestly higher user engagement ratios. The inclusion of hashtags comes with slightly higher engagement rates as well. The most important factor in our initial model is visual information, however: embedded pictures as well as emojis are most strongly associated with user engagement in the samples of UK, IO, and EU tweets. It must be noted, in addition, that even when controlling for such message characteristics, user engagement is markedly higher for personal accounts. Individual communication triggers more engagement with supranational messages than messages from institutional accounts.</w:t>
        </w:r>
      </w:ins>
    </w:p>
    <w:p w14:paraId="40A22ECE" w14:textId="77777777" w:rsidR="002C72A4" w:rsidRPr="0029563D" w:rsidRDefault="002C72A4" w:rsidP="002C72A4">
      <w:pPr>
        <w:rPr>
          <w:ins w:id="2622" w:author="Sina Furkan Özdemir" w:date="2021-09-20T17:21:00Z"/>
          <w:lang w:val="en-US"/>
          <w:rPrChange w:id="2623" w:author="Sina Furkan Özdemir" w:date="2021-09-20T17:27:00Z">
            <w:rPr>
              <w:ins w:id="2624" w:author="Sina Furkan Özdemir" w:date="2021-09-20T17:21:00Z"/>
              <w:lang w:val="en-GB"/>
            </w:rPr>
          </w:rPrChange>
        </w:rPr>
      </w:pPr>
    </w:p>
    <w:p w14:paraId="28992719" w14:textId="7B5B276B" w:rsidR="004100E3" w:rsidRPr="0029563D" w:rsidDel="002C72A4" w:rsidRDefault="00FC6904" w:rsidP="00652588">
      <w:pPr>
        <w:spacing w:before="120" w:after="0" w:line="240" w:lineRule="auto"/>
        <w:jc w:val="both"/>
        <w:rPr>
          <w:del w:id="2625" w:author="Sina Furkan Özdemir" w:date="2021-09-20T17:21:00Z"/>
          <w:b/>
          <w:sz w:val="20"/>
          <w:szCs w:val="18"/>
          <w:lang w:val="en-US"/>
          <w:rPrChange w:id="2626" w:author="Sina Furkan Özdemir" w:date="2021-09-20T17:27:00Z">
            <w:rPr>
              <w:del w:id="2627" w:author="Sina Furkan Özdemir" w:date="2021-09-20T17:21:00Z"/>
              <w:b/>
              <w:sz w:val="20"/>
              <w:szCs w:val="18"/>
              <w:lang w:val="en-GB"/>
            </w:rPr>
          </w:rPrChange>
        </w:rPr>
      </w:pPr>
      <w:del w:id="2628" w:author="Sina Furkan Özdemir" w:date="2021-09-20T17:21:00Z">
        <w:r w:rsidRPr="0029563D" w:rsidDel="002C72A4">
          <w:rPr>
            <w:b/>
            <w:sz w:val="20"/>
            <w:szCs w:val="18"/>
            <w:lang w:val="en-US"/>
            <w:rPrChange w:id="2629" w:author="Sina Furkan Özdemir" w:date="2021-09-20T17:27:00Z">
              <w:rPr>
                <w:b/>
                <w:sz w:val="20"/>
                <w:szCs w:val="18"/>
                <w:lang w:val="en-GB"/>
              </w:rPr>
            </w:rPrChange>
          </w:rPr>
          <w:delText>3</w:delText>
        </w:r>
        <w:r w:rsidR="004100E3" w:rsidRPr="0029563D" w:rsidDel="002C72A4">
          <w:rPr>
            <w:b/>
            <w:sz w:val="20"/>
            <w:szCs w:val="18"/>
            <w:lang w:val="en-US"/>
            <w:rPrChange w:id="2630" w:author="Sina Furkan Özdemir" w:date="2021-09-20T17:27:00Z">
              <w:rPr>
                <w:b/>
                <w:sz w:val="20"/>
                <w:szCs w:val="18"/>
                <w:lang w:val="en-GB"/>
              </w:rPr>
            </w:rPrChange>
          </w:rPr>
          <w:delText xml:space="preserve">. </w:delText>
        </w:r>
        <w:r w:rsidRPr="0029563D" w:rsidDel="002C72A4">
          <w:rPr>
            <w:b/>
            <w:sz w:val="20"/>
            <w:szCs w:val="18"/>
            <w:lang w:val="en-US"/>
            <w:rPrChange w:id="2631" w:author="Sina Furkan Özdemir" w:date="2021-09-20T17:27:00Z">
              <w:rPr>
                <w:b/>
                <w:sz w:val="20"/>
                <w:szCs w:val="18"/>
                <w:lang w:val="en-GB"/>
              </w:rPr>
            </w:rPrChange>
          </w:rPr>
          <w:delText xml:space="preserve">Key characteristics of supranational Twitter </w:delText>
        </w:r>
        <w:r w:rsidR="00355A52" w:rsidRPr="0029563D" w:rsidDel="002C72A4">
          <w:rPr>
            <w:b/>
            <w:sz w:val="20"/>
            <w:szCs w:val="18"/>
            <w:lang w:val="en-US"/>
            <w:rPrChange w:id="2632" w:author="Sina Furkan Özdemir" w:date="2021-09-20T17:27:00Z">
              <w:rPr>
                <w:b/>
                <w:sz w:val="20"/>
                <w:szCs w:val="18"/>
                <w:lang w:val="en-GB"/>
              </w:rPr>
            </w:rPrChange>
          </w:rPr>
          <w:delText>messages</w:delText>
        </w:r>
      </w:del>
    </w:p>
    <w:p w14:paraId="76AA8F12" w14:textId="73043A84" w:rsidR="00FC6904" w:rsidRPr="0029563D" w:rsidDel="002C72A4" w:rsidRDefault="00FC6904" w:rsidP="00652588">
      <w:pPr>
        <w:spacing w:after="0" w:line="240" w:lineRule="auto"/>
        <w:jc w:val="both"/>
        <w:rPr>
          <w:del w:id="2633" w:author="Sina Furkan Özdemir" w:date="2021-09-20T17:21:00Z"/>
          <w:i/>
          <w:sz w:val="20"/>
          <w:szCs w:val="18"/>
          <w:lang w:val="en-US"/>
          <w:rPrChange w:id="2634" w:author="Sina Furkan Özdemir" w:date="2021-09-20T17:27:00Z">
            <w:rPr>
              <w:del w:id="2635" w:author="Sina Furkan Özdemir" w:date="2021-09-20T17:21:00Z"/>
              <w:i/>
              <w:sz w:val="20"/>
              <w:szCs w:val="18"/>
              <w:lang w:val="en-GB"/>
            </w:rPr>
          </w:rPrChange>
        </w:rPr>
      </w:pPr>
    </w:p>
    <w:p w14:paraId="167DB829" w14:textId="37318B0A" w:rsidR="004100E3" w:rsidRPr="0029563D" w:rsidDel="002C72A4" w:rsidRDefault="00FC6904" w:rsidP="00652588">
      <w:pPr>
        <w:spacing w:after="0" w:line="240" w:lineRule="auto"/>
        <w:jc w:val="both"/>
        <w:rPr>
          <w:del w:id="2636" w:author="Sina Furkan Özdemir" w:date="2021-09-20T17:21:00Z"/>
          <w:i/>
          <w:sz w:val="20"/>
          <w:szCs w:val="18"/>
          <w:lang w:val="en-US"/>
          <w:rPrChange w:id="2637" w:author="Sina Furkan Özdemir" w:date="2021-09-20T17:27:00Z">
            <w:rPr>
              <w:del w:id="2638" w:author="Sina Furkan Özdemir" w:date="2021-09-20T17:21:00Z"/>
              <w:i/>
              <w:sz w:val="20"/>
              <w:szCs w:val="18"/>
              <w:lang w:val="en-GB"/>
            </w:rPr>
          </w:rPrChange>
        </w:rPr>
      </w:pPr>
      <w:del w:id="2639" w:author="Sina Furkan Özdemir" w:date="2021-09-20T17:21:00Z">
        <w:r w:rsidRPr="0029563D" w:rsidDel="002C72A4">
          <w:rPr>
            <w:i/>
            <w:sz w:val="20"/>
            <w:szCs w:val="18"/>
            <w:lang w:val="en-US"/>
            <w:rPrChange w:id="2640" w:author="Sina Furkan Özdemir" w:date="2021-09-20T17:27:00Z">
              <w:rPr>
                <w:i/>
                <w:sz w:val="20"/>
                <w:szCs w:val="18"/>
                <w:lang w:val="en-GB"/>
              </w:rPr>
            </w:rPrChange>
          </w:rPr>
          <w:delText>3</w:delText>
        </w:r>
        <w:r w:rsidR="004100E3" w:rsidRPr="0029563D" w:rsidDel="002C72A4">
          <w:rPr>
            <w:i/>
            <w:sz w:val="20"/>
            <w:szCs w:val="18"/>
            <w:lang w:val="en-US"/>
            <w:rPrChange w:id="2641" w:author="Sina Furkan Özdemir" w:date="2021-09-20T17:27:00Z">
              <w:rPr>
                <w:i/>
                <w:sz w:val="20"/>
                <w:szCs w:val="18"/>
                <w:lang w:val="en-GB"/>
              </w:rPr>
            </w:rPrChange>
          </w:rPr>
          <w:delText xml:space="preserve">.1. </w:delText>
        </w:r>
        <w:r w:rsidRPr="0029563D" w:rsidDel="002C72A4">
          <w:rPr>
            <w:i/>
            <w:sz w:val="20"/>
            <w:szCs w:val="18"/>
            <w:lang w:val="en-US"/>
            <w:rPrChange w:id="2642" w:author="Sina Furkan Özdemir" w:date="2021-09-20T17:27:00Z">
              <w:rPr>
                <w:i/>
                <w:sz w:val="20"/>
                <w:szCs w:val="18"/>
                <w:lang w:val="en-GB"/>
              </w:rPr>
            </w:rPrChange>
          </w:rPr>
          <w:delText>Volume</w:delText>
        </w:r>
      </w:del>
    </w:p>
    <w:p w14:paraId="0364A94C" w14:textId="43F6CCA3" w:rsidR="00DB0C73" w:rsidRPr="0029563D" w:rsidDel="002C72A4" w:rsidRDefault="00D70D19" w:rsidP="00FC6904">
      <w:pPr>
        <w:spacing w:before="120" w:after="0" w:line="240" w:lineRule="auto"/>
        <w:jc w:val="both"/>
        <w:rPr>
          <w:del w:id="2643" w:author="Sina Furkan Özdemir" w:date="2021-09-20T17:21:00Z"/>
          <w:sz w:val="20"/>
          <w:szCs w:val="18"/>
          <w:lang w:val="en-US"/>
          <w:rPrChange w:id="2644" w:author="Sina Furkan Özdemir" w:date="2021-09-20T17:27:00Z">
            <w:rPr>
              <w:del w:id="2645" w:author="Sina Furkan Özdemir" w:date="2021-09-20T17:21:00Z"/>
              <w:sz w:val="20"/>
              <w:szCs w:val="18"/>
              <w:lang w:val="en-GB"/>
            </w:rPr>
          </w:rPrChange>
        </w:rPr>
      </w:pPr>
      <w:del w:id="2646" w:author="Sina Furkan Özdemir" w:date="2021-09-20T17:21:00Z">
        <w:r w:rsidRPr="0029563D" w:rsidDel="002C72A4">
          <w:rPr>
            <w:sz w:val="20"/>
            <w:szCs w:val="18"/>
            <w:lang w:val="en-US"/>
            <w:rPrChange w:id="2647" w:author="Sina Furkan Özdemir" w:date="2021-09-20T17:27:00Z">
              <w:rPr>
                <w:sz w:val="20"/>
                <w:szCs w:val="18"/>
                <w:lang w:val="en-GB"/>
              </w:rPr>
            </w:rPrChange>
          </w:rPr>
          <w:delText xml:space="preserve">The most basic answer </w:delText>
        </w:r>
        <w:r w:rsidR="005D4A7B" w:rsidRPr="0029563D" w:rsidDel="002C72A4">
          <w:rPr>
            <w:sz w:val="20"/>
            <w:szCs w:val="18"/>
            <w:lang w:val="en-US"/>
            <w:rPrChange w:id="2648" w:author="Sina Furkan Özdemir" w:date="2021-09-20T17:27:00Z">
              <w:rPr>
                <w:sz w:val="20"/>
                <w:szCs w:val="18"/>
                <w:lang w:val="en-GB"/>
              </w:rPr>
            </w:rPrChange>
          </w:rPr>
          <w:delText xml:space="preserve">to our overarching </w:delText>
        </w:r>
        <w:r w:rsidR="00FC6904" w:rsidRPr="0029563D" w:rsidDel="002C72A4">
          <w:rPr>
            <w:sz w:val="20"/>
            <w:szCs w:val="18"/>
            <w:lang w:val="en-US"/>
            <w:rPrChange w:id="2649" w:author="Sina Furkan Özdemir" w:date="2021-09-20T17:27:00Z">
              <w:rPr>
                <w:sz w:val="20"/>
                <w:szCs w:val="18"/>
                <w:lang w:val="en-GB"/>
              </w:rPr>
            </w:rPrChange>
          </w:rPr>
          <w:delText xml:space="preserve">question on how supranational EU actors use the </w:delText>
        </w:r>
        <w:r w:rsidR="005D4A7B" w:rsidRPr="0029563D" w:rsidDel="002C72A4">
          <w:rPr>
            <w:sz w:val="20"/>
            <w:szCs w:val="18"/>
            <w:lang w:val="en-US"/>
            <w:rPrChange w:id="2650" w:author="Sina Furkan Özdemir" w:date="2021-09-20T17:27:00Z">
              <w:rPr>
                <w:sz w:val="20"/>
                <w:szCs w:val="18"/>
                <w:lang w:val="en-GB"/>
              </w:rPr>
            </w:rPrChange>
          </w:rPr>
          <w:delText xml:space="preserve">public communication </w:delText>
        </w:r>
        <w:r w:rsidR="00FC6904" w:rsidRPr="0029563D" w:rsidDel="002C72A4">
          <w:rPr>
            <w:sz w:val="20"/>
            <w:szCs w:val="18"/>
            <w:lang w:val="en-US"/>
            <w:rPrChange w:id="2651" w:author="Sina Furkan Özdemir" w:date="2021-09-20T17:27:00Z">
              <w:rPr>
                <w:sz w:val="20"/>
                <w:szCs w:val="18"/>
                <w:lang w:val="en-GB"/>
              </w:rPr>
            </w:rPrChange>
          </w:rPr>
          <w:delText>potential of social media</w:delText>
        </w:r>
        <w:r w:rsidRPr="0029563D" w:rsidDel="002C72A4">
          <w:rPr>
            <w:sz w:val="20"/>
            <w:szCs w:val="18"/>
            <w:lang w:val="en-US"/>
            <w:rPrChange w:id="2652" w:author="Sina Furkan Özdemir" w:date="2021-09-20T17:27:00Z">
              <w:rPr>
                <w:sz w:val="20"/>
                <w:szCs w:val="18"/>
                <w:lang w:val="en-GB"/>
              </w:rPr>
            </w:rPrChange>
          </w:rPr>
          <w:delText xml:space="preserve"> lies in the volume of </w:delText>
        </w:r>
        <w:r w:rsidR="00E03F2B" w:rsidRPr="0029563D" w:rsidDel="002C72A4">
          <w:rPr>
            <w:sz w:val="20"/>
            <w:szCs w:val="18"/>
            <w:lang w:val="en-US"/>
            <w:rPrChange w:id="2653" w:author="Sina Furkan Özdemir" w:date="2021-09-20T17:27:00Z">
              <w:rPr>
                <w:sz w:val="20"/>
                <w:szCs w:val="18"/>
                <w:lang w:val="en-GB"/>
              </w:rPr>
            </w:rPrChange>
          </w:rPr>
          <w:delText xml:space="preserve">their </w:delText>
        </w:r>
        <w:r w:rsidRPr="0029563D" w:rsidDel="002C72A4">
          <w:rPr>
            <w:sz w:val="20"/>
            <w:szCs w:val="18"/>
            <w:lang w:val="en-US"/>
            <w:rPrChange w:id="2654" w:author="Sina Furkan Özdemir" w:date="2021-09-20T17:27:00Z">
              <w:rPr>
                <w:sz w:val="20"/>
                <w:szCs w:val="18"/>
                <w:lang w:val="en-GB"/>
              </w:rPr>
            </w:rPrChange>
          </w:rPr>
          <w:delText>messages</w:delText>
        </w:r>
        <w:r w:rsidR="005D4A7B" w:rsidRPr="0029563D" w:rsidDel="002C72A4">
          <w:rPr>
            <w:sz w:val="20"/>
            <w:szCs w:val="18"/>
            <w:lang w:val="en-US"/>
            <w:rPrChange w:id="2655" w:author="Sina Furkan Özdemir" w:date="2021-09-20T17:27:00Z">
              <w:rPr>
                <w:sz w:val="20"/>
                <w:szCs w:val="18"/>
                <w:lang w:val="en-GB"/>
              </w:rPr>
            </w:rPrChange>
          </w:rPr>
          <w:delText xml:space="preserve">. </w:delText>
        </w:r>
        <w:r w:rsidR="005D4A7B" w:rsidRPr="0029563D" w:rsidDel="002C72A4">
          <w:rPr>
            <w:sz w:val="20"/>
            <w:szCs w:val="20"/>
            <w:lang w:val="en-US"/>
            <w:rPrChange w:id="2656" w:author="Sina Furkan Özdemir" w:date="2021-09-20T17:27:00Z">
              <w:rPr>
                <w:sz w:val="20"/>
                <w:szCs w:val="20"/>
                <w:lang w:val="en-GB"/>
              </w:rPr>
            </w:rPrChange>
          </w:rPr>
          <w:fldChar w:fldCharType="begin"/>
        </w:r>
        <w:r w:rsidR="005D4A7B" w:rsidRPr="0029563D" w:rsidDel="002C72A4">
          <w:rPr>
            <w:sz w:val="20"/>
            <w:szCs w:val="20"/>
            <w:lang w:val="en-US"/>
            <w:rPrChange w:id="2657" w:author="Sina Furkan Özdemir" w:date="2021-09-20T17:27:00Z">
              <w:rPr>
                <w:sz w:val="20"/>
                <w:szCs w:val="20"/>
                <w:lang w:val="en-GB"/>
              </w:rPr>
            </w:rPrChange>
          </w:rPr>
          <w:delInstrText xml:space="preserve"> REF _Ref75267515 \h  \* MERGEFORMAT </w:delInstrText>
        </w:r>
        <w:r w:rsidR="005D4A7B" w:rsidRPr="0029563D" w:rsidDel="002C72A4">
          <w:rPr>
            <w:sz w:val="20"/>
            <w:szCs w:val="20"/>
            <w:lang w:val="en-US"/>
            <w:rPrChange w:id="2658" w:author="Sina Furkan Özdemir" w:date="2021-09-20T17:27:00Z">
              <w:rPr>
                <w:sz w:val="20"/>
                <w:szCs w:val="20"/>
                <w:lang w:val="en-US"/>
              </w:rPr>
            </w:rPrChange>
          </w:rPr>
        </w:r>
        <w:r w:rsidR="005D4A7B" w:rsidRPr="0029563D" w:rsidDel="002C72A4">
          <w:rPr>
            <w:sz w:val="20"/>
            <w:szCs w:val="20"/>
            <w:lang w:val="en-US"/>
            <w:rPrChange w:id="2659" w:author="Sina Furkan Özdemir" w:date="2021-09-20T17:27:00Z">
              <w:rPr>
                <w:sz w:val="20"/>
                <w:szCs w:val="20"/>
                <w:lang w:val="en-GB"/>
              </w:rPr>
            </w:rPrChange>
          </w:rPr>
          <w:fldChar w:fldCharType="separate"/>
        </w:r>
        <w:r w:rsidR="009D58C1" w:rsidRPr="0029563D" w:rsidDel="002C72A4">
          <w:rPr>
            <w:sz w:val="20"/>
            <w:szCs w:val="20"/>
            <w:lang w:val="en-US"/>
            <w:rPrChange w:id="2660"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661" w:author="Sina Furkan Özdemir" w:date="2021-09-20T17:27:00Z">
              <w:rPr>
                <w:noProof/>
                <w:sz w:val="20"/>
                <w:szCs w:val="20"/>
                <w:lang w:val="en-GB"/>
              </w:rPr>
            </w:rPrChange>
          </w:rPr>
          <w:delText>1</w:delText>
        </w:r>
        <w:r w:rsidR="005D4A7B" w:rsidRPr="0029563D" w:rsidDel="002C72A4">
          <w:rPr>
            <w:sz w:val="20"/>
            <w:szCs w:val="20"/>
            <w:lang w:val="en-US"/>
            <w:rPrChange w:id="2662" w:author="Sina Furkan Özdemir" w:date="2021-09-20T17:27:00Z">
              <w:rPr>
                <w:sz w:val="20"/>
                <w:szCs w:val="20"/>
                <w:lang w:val="en-GB"/>
              </w:rPr>
            </w:rPrChange>
          </w:rPr>
          <w:fldChar w:fldCharType="end"/>
        </w:r>
        <w:r w:rsidR="005D4A7B" w:rsidRPr="0029563D" w:rsidDel="002C72A4">
          <w:rPr>
            <w:sz w:val="20"/>
            <w:szCs w:val="18"/>
            <w:lang w:val="en-US"/>
            <w:rPrChange w:id="2663" w:author="Sina Furkan Özdemir" w:date="2021-09-20T17:27:00Z">
              <w:rPr>
                <w:sz w:val="20"/>
                <w:szCs w:val="18"/>
                <w:lang w:val="en-GB"/>
              </w:rPr>
            </w:rPrChange>
          </w:rPr>
          <w:delText xml:space="preserve"> shows</w:delText>
        </w:r>
        <w:r w:rsidR="00FC6904" w:rsidRPr="0029563D" w:rsidDel="002C72A4">
          <w:rPr>
            <w:sz w:val="20"/>
            <w:szCs w:val="18"/>
            <w:lang w:val="en-US"/>
            <w:rPrChange w:id="2664" w:author="Sina Furkan Özdemir" w:date="2021-09-20T17:27:00Z">
              <w:rPr>
                <w:sz w:val="20"/>
                <w:szCs w:val="18"/>
                <w:lang w:val="en-GB"/>
              </w:rPr>
            </w:rPrChange>
          </w:rPr>
          <w:delText xml:space="preserve"> the average number of tweets per account and day. </w:delText>
        </w:r>
      </w:del>
    </w:p>
    <w:p w14:paraId="6B4C6D84" w14:textId="6E155B7C" w:rsidR="005D4A7B" w:rsidRPr="0029563D" w:rsidDel="002C72A4" w:rsidRDefault="005D4A7B" w:rsidP="00FC6904">
      <w:pPr>
        <w:spacing w:before="120" w:after="0" w:line="240" w:lineRule="auto"/>
        <w:jc w:val="both"/>
        <w:rPr>
          <w:del w:id="2665" w:author="Sina Furkan Özdemir" w:date="2021-09-20T17:21:00Z"/>
          <w:sz w:val="20"/>
          <w:szCs w:val="18"/>
          <w:lang w:val="en-US"/>
          <w:rPrChange w:id="2666" w:author="Sina Furkan Özdemir" w:date="2021-09-20T17:27:00Z">
            <w:rPr>
              <w:del w:id="2667" w:author="Sina Furkan Özdemir" w:date="2021-09-20T17:21:00Z"/>
              <w:sz w:val="20"/>
              <w:szCs w:val="18"/>
              <w:lang w:val="en-GB"/>
            </w:rPr>
          </w:rPrChange>
        </w:rPr>
      </w:pPr>
    </w:p>
    <w:p w14:paraId="4387178B" w14:textId="3A6AE1FC" w:rsidR="00DB0C73" w:rsidRPr="0029563D" w:rsidDel="002C72A4" w:rsidRDefault="00101DF3" w:rsidP="005D4A7B">
      <w:pPr>
        <w:keepLines/>
        <w:spacing w:before="120" w:after="0" w:line="240" w:lineRule="auto"/>
        <w:jc w:val="both"/>
        <w:rPr>
          <w:del w:id="2668" w:author="Sina Furkan Özdemir" w:date="2021-09-20T17:21:00Z"/>
          <w:sz w:val="20"/>
          <w:szCs w:val="18"/>
          <w:lang w:val="en-US"/>
          <w:rPrChange w:id="2669" w:author="Sina Furkan Özdemir" w:date="2021-09-20T17:27:00Z">
            <w:rPr>
              <w:del w:id="2670" w:author="Sina Furkan Özdemir" w:date="2021-09-20T17:21:00Z"/>
              <w:sz w:val="20"/>
              <w:szCs w:val="18"/>
              <w:lang w:val="en-GB"/>
            </w:rPr>
          </w:rPrChange>
        </w:rPr>
      </w:pPr>
      <w:del w:id="2671" w:author="Sina Furkan Özdemir" w:date="2021-09-20T17:21:00Z">
        <w:r w:rsidRPr="0029563D" w:rsidDel="002C72A4">
          <w:rPr>
            <w:noProof/>
            <w:lang w:val="en-US"/>
            <w:rPrChange w:id="2672" w:author="Sina Furkan Özdemir" w:date="2021-09-20T17:27:00Z">
              <w:rPr>
                <w:noProof/>
                <w:lang w:val="en-GB"/>
              </w:rPr>
            </w:rPrChange>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del>
    </w:p>
    <w:p w14:paraId="3FCED0E9" w14:textId="43DCDDA1" w:rsidR="00DB0C73" w:rsidRPr="0029563D" w:rsidDel="002C72A4" w:rsidRDefault="005D4A7B" w:rsidP="005D4A7B">
      <w:pPr>
        <w:pStyle w:val="Caption"/>
        <w:keepLines/>
        <w:jc w:val="center"/>
        <w:rPr>
          <w:del w:id="2673" w:author="Sina Furkan Özdemir" w:date="2021-09-20T17:21:00Z"/>
          <w:color w:val="auto"/>
          <w:sz w:val="20"/>
          <w:lang w:val="en-US"/>
          <w:rPrChange w:id="2674" w:author="Sina Furkan Özdemir" w:date="2021-09-20T17:27:00Z">
            <w:rPr>
              <w:del w:id="2675" w:author="Sina Furkan Özdemir" w:date="2021-09-20T17:21:00Z"/>
              <w:color w:val="auto"/>
              <w:sz w:val="20"/>
              <w:lang w:val="en-GB"/>
            </w:rPr>
          </w:rPrChange>
        </w:rPr>
      </w:pPr>
      <w:bookmarkStart w:id="2676" w:name="_Ref75267515"/>
      <w:del w:id="2677" w:author="Sina Furkan Özdemir" w:date="2021-09-20T17:21:00Z">
        <w:r w:rsidRPr="0029563D" w:rsidDel="002C72A4">
          <w:rPr>
            <w:b/>
            <w:bCs/>
            <w:lang w:val="en-US"/>
            <w:rPrChange w:id="2678" w:author="Sina Furkan Özdemir" w:date="2021-09-20T17:27:00Z">
              <w:rPr>
                <w:b/>
                <w:bCs/>
                <w:lang w:val="en-GB"/>
              </w:rPr>
            </w:rPrChange>
          </w:rPr>
          <w:delText xml:space="preserve">Figure </w:delText>
        </w:r>
        <w:r w:rsidRPr="0029563D" w:rsidDel="002C72A4">
          <w:rPr>
            <w:b/>
            <w:bCs/>
            <w:lang w:val="en-US"/>
            <w:rPrChange w:id="2679" w:author="Sina Furkan Özdemir" w:date="2021-09-20T17:27:00Z">
              <w:rPr>
                <w:b/>
                <w:bCs/>
                <w:lang w:val="en-GB"/>
              </w:rPr>
            </w:rPrChange>
          </w:rPr>
          <w:fldChar w:fldCharType="begin"/>
        </w:r>
        <w:r w:rsidRPr="0029563D" w:rsidDel="002C72A4">
          <w:rPr>
            <w:b/>
            <w:bCs/>
            <w:lang w:val="en-US"/>
            <w:rPrChange w:id="2680" w:author="Sina Furkan Özdemir" w:date="2021-09-20T17:27:00Z">
              <w:rPr>
                <w:b/>
                <w:bCs/>
                <w:lang w:val="en-GB"/>
              </w:rPr>
            </w:rPrChange>
          </w:rPr>
          <w:delInstrText xml:space="preserve"> SEQ Figure \* ARABIC </w:delInstrText>
        </w:r>
        <w:r w:rsidRPr="0029563D" w:rsidDel="002C72A4">
          <w:rPr>
            <w:b/>
            <w:bCs/>
            <w:lang w:val="en-US"/>
            <w:rPrChange w:id="2681" w:author="Sina Furkan Özdemir" w:date="2021-09-20T17:27:00Z">
              <w:rPr>
                <w:b/>
                <w:bCs/>
                <w:lang w:val="en-GB"/>
              </w:rPr>
            </w:rPrChange>
          </w:rPr>
          <w:fldChar w:fldCharType="separate"/>
        </w:r>
        <w:r w:rsidR="009D58C1" w:rsidRPr="0029563D" w:rsidDel="002C72A4">
          <w:rPr>
            <w:b/>
            <w:bCs/>
            <w:noProof/>
            <w:lang w:val="en-US"/>
            <w:rPrChange w:id="2682" w:author="Sina Furkan Özdemir" w:date="2021-09-20T17:27:00Z">
              <w:rPr>
                <w:b/>
                <w:bCs/>
                <w:noProof/>
                <w:lang w:val="en-GB"/>
              </w:rPr>
            </w:rPrChange>
          </w:rPr>
          <w:delText>1</w:delText>
        </w:r>
        <w:r w:rsidRPr="0029563D" w:rsidDel="002C72A4">
          <w:rPr>
            <w:b/>
            <w:bCs/>
            <w:lang w:val="en-US"/>
            <w:rPrChange w:id="2683" w:author="Sina Furkan Özdemir" w:date="2021-09-20T17:27:00Z">
              <w:rPr>
                <w:b/>
                <w:bCs/>
                <w:lang w:val="en-GB"/>
              </w:rPr>
            </w:rPrChange>
          </w:rPr>
          <w:fldChar w:fldCharType="end"/>
        </w:r>
        <w:bookmarkEnd w:id="2676"/>
        <w:r w:rsidRPr="0029563D" w:rsidDel="002C72A4">
          <w:rPr>
            <w:lang w:val="en-US"/>
            <w:rPrChange w:id="2684" w:author="Sina Furkan Özdemir" w:date="2021-09-20T17:27:00Z">
              <w:rPr>
                <w:lang w:val="en-GB"/>
              </w:rPr>
            </w:rPrChange>
          </w:rPr>
          <w:delText>: Number of tweets per day and account</w:delText>
        </w:r>
      </w:del>
    </w:p>
    <w:p w14:paraId="66283671" w14:textId="00C9832D" w:rsidR="002140DD" w:rsidRPr="0029563D" w:rsidDel="002C72A4" w:rsidRDefault="005D4A7B" w:rsidP="00FC6904">
      <w:pPr>
        <w:spacing w:before="120" w:after="0" w:line="240" w:lineRule="auto"/>
        <w:jc w:val="both"/>
        <w:rPr>
          <w:del w:id="2685" w:author="Sina Furkan Özdemir" w:date="2021-09-20T17:21:00Z"/>
          <w:sz w:val="20"/>
          <w:szCs w:val="18"/>
          <w:lang w:val="en-US"/>
          <w:rPrChange w:id="2686" w:author="Sina Furkan Özdemir" w:date="2021-09-20T17:27:00Z">
            <w:rPr>
              <w:del w:id="2687" w:author="Sina Furkan Özdemir" w:date="2021-09-20T17:21:00Z"/>
              <w:sz w:val="20"/>
              <w:szCs w:val="18"/>
              <w:lang w:val="en-GB"/>
            </w:rPr>
          </w:rPrChange>
        </w:rPr>
      </w:pPr>
      <w:del w:id="2688" w:author="Sina Furkan Özdemir" w:date="2021-09-20T17:21:00Z">
        <w:r w:rsidRPr="0029563D" w:rsidDel="002C72A4">
          <w:rPr>
            <w:sz w:val="20"/>
            <w:szCs w:val="18"/>
            <w:lang w:val="en-US"/>
            <w:rPrChange w:id="2689" w:author="Sina Furkan Özdemir" w:date="2021-09-20T17:27:00Z">
              <w:rPr>
                <w:sz w:val="20"/>
                <w:szCs w:val="18"/>
                <w:lang w:val="en-GB"/>
              </w:rPr>
            </w:rPrChange>
          </w:rPr>
          <w:delText xml:space="preserve">The left panel </w:delText>
        </w:r>
        <w:r w:rsidR="000A0D2D" w:rsidRPr="0029563D" w:rsidDel="002C72A4">
          <w:rPr>
            <w:sz w:val="20"/>
            <w:szCs w:val="18"/>
            <w:lang w:val="en-US"/>
            <w:rPrChange w:id="2690" w:author="Sina Furkan Özdemir" w:date="2021-09-20T17:27:00Z">
              <w:rPr>
                <w:sz w:val="20"/>
                <w:szCs w:val="18"/>
                <w:lang w:val="en-GB"/>
              </w:rPr>
            </w:rPrChange>
          </w:rPr>
          <w:delText xml:space="preserve">initially </w:delText>
        </w:r>
        <w:r w:rsidRPr="0029563D" w:rsidDel="002C72A4">
          <w:rPr>
            <w:sz w:val="20"/>
            <w:szCs w:val="18"/>
            <w:lang w:val="en-US"/>
            <w:rPrChange w:id="2691" w:author="Sina Furkan Özdemir" w:date="2021-09-20T17:27:00Z">
              <w:rPr>
                <w:sz w:val="20"/>
                <w:szCs w:val="18"/>
                <w:lang w:val="en-GB"/>
              </w:rPr>
            </w:rPrChange>
          </w:rPr>
          <w:delText xml:space="preserve">indicates that supranational actors have </w:delText>
        </w:r>
        <w:r w:rsidR="000A0D2D" w:rsidRPr="0029563D" w:rsidDel="002C72A4">
          <w:rPr>
            <w:sz w:val="20"/>
            <w:szCs w:val="18"/>
            <w:lang w:val="en-US"/>
            <w:rPrChange w:id="2692" w:author="Sina Furkan Özdemir" w:date="2021-09-20T17:27:00Z">
              <w:rPr>
                <w:sz w:val="20"/>
                <w:szCs w:val="18"/>
                <w:lang w:val="en-GB"/>
              </w:rPr>
            </w:rPrChange>
          </w:rPr>
          <w:delText>markedly</w:delText>
        </w:r>
        <w:r w:rsidRPr="0029563D" w:rsidDel="002C72A4">
          <w:rPr>
            <w:sz w:val="20"/>
            <w:szCs w:val="18"/>
            <w:lang w:val="en-US"/>
            <w:rPrChange w:id="2693" w:author="Sina Furkan Özdemir" w:date="2021-09-20T17:27:00Z">
              <w:rPr>
                <w:sz w:val="20"/>
                <w:szCs w:val="18"/>
                <w:lang w:val="en-GB"/>
              </w:rPr>
            </w:rPrChange>
          </w:rPr>
          <w:delText xml:space="preserve"> increase</w:delText>
        </w:r>
        <w:r w:rsidR="000A0D2D" w:rsidRPr="0029563D" w:rsidDel="002C72A4">
          <w:rPr>
            <w:sz w:val="20"/>
            <w:szCs w:val="18"/>
            <w:lang w:val="en-US"/>
            <w:rPrChange w:id="2694" w:author="Sina Furkan Özdemir" w:date="2021-09-20T17:27:00Z">
              <w:rPr>
                <w:sz w:val="20"/>
                <w:szCs w:val="18"/>
                <w:lang w:val="en-GB"/>
              </w:rPr>
            </w:rPrChange>
          </w:rPr>
          <w:delText>d</w:delText>
        </w:r>
        <w:r w:rsidRPr="0029563D" w:rsidDel="002C72A4">
          <w:rPr>
            <w:sz w:val="20"/>
            <w:szCs w:val="18"/>
            <w:lang w:val="en-US"/>
            <w:rPrChange w:id="2695" w:author="Sina Furkan Özdemir" w:date="2021-09-20T17:27:00Z">
              <w:rPr>
                <w:sz w:val="20"/>
                <w:szCs w:val="18"/>
                <w:lang w:val="en-GB"/>
              </w:rPr>
            </w:rPrChange>
          </w:rPr>
          <w:delText xml:space="preserve"> the </w:delText>
        </w:r>
        <w:r w:rsidR="000A0D2D" w:rsidRPr="0029563D" w:rsidDel="002C72A4">
          <w:rPr>
            <w:sz w:val="20"/>
            <w:szCs w:val="18"/>
            <w:lang w:val="en-US"/>
            <w:rPrChange w:id="2696" w:author="Sina Furkan Özdemir" w:date="2021-09-20T17:27:00Z">
              <w:rPr>
                <w:sz w:val="20"/>
                <w:szCs w:val="18"/>
                <w:lang w:val="en-GB"/>
              </w:rPr>
            </w:rPrChange>
          </w:rPr>
          <w:delText>number</w:delText>
        </w:r>
        <w:r w:rsidRPr="0029563D" w:rsidDel="002C72A4">
          <w:rPr>
            <w:sz w:val="20"/>
            <w:szCs w:val="18"/>
            <w:lang w:val="en-US"/>
            <w:rPrChange w:id="2697" w:author="Sina Furkan Özdemir" w:date="2021-09-20T17:27:00Z">
              <w:rPr>
                <w:sz w:val="20"/>
                <w:szCs w:val="18"/>
                <w:lang w:val="en-GB"/>
              </w:rPr>
            </w:rPrChange>
          </w:rPr>
          <w:delText xml:space="preserve"> of message</w:delText>
        </w:r>
        <w:r w:rsidR="000A0D2D" w:rsidRPr="0029563D" w:rsidDel="002C72A4">
          <w:rPr>
            <w:sz w:val="20"/>
            <w:szCs w:val="18"/>
            <w:lang w:val="en-US"/>
            <w:rPrChange w:id="2698" w:author="Sina Furkan Özdemir" w:date="2021-09-20T17:27:00Z">
              <w:rPr>
                <w:sz w:val="20"/>
                <w:szCs w:val="18"/>
                <w:lang w:val="en-GB"/>
              </w:rPr>
            </w:rPrChange>
          </w:rPr>
          <w:delText>s</w:delText>
        </w:r>
        <w:r w:rsidRPr="0029563D" w:rsidDel="002C72A4">
          <w:rPr>
            <w:sz w:val="20"/>
            <w:szCs w:val="18"/>
            <w:lang w:val="en-US"/>
            <w:rPrChange w:id="2699" w:author="Sina Furkan Özdemir" w:date="2021-09-20T17:27:00Z">
              <w:rPr>
                <w:sz w:val="20"/>
                <w:szCs w:val="18"/>
                <w:lang w:val="en-GB"/>
              </w:rPr>
            </w:rPrChange>
          </w:rPr>
          <w:delText xml:space="preserve"> the</w:delText>
        </w:r>
        <w:r w:rsidR="000A0D2D" w:rsidRPr="0029563D" w:rsidDel="002C72A4">
          <w:rPr>
            <w:sz w:val="20"/>
            <w:szCs w:val="18"/>
            <w:lang w:val="en-US"/>
            <w:rPrChange w:id="2700" w:author="Sina Furkan Özdemir" w:date="2021-09-20T17:27:00Z">
              <w:rPr>
                <w:sz w:val="20"/>
                <w:szCs w:val="18"/>
                <w:lang w:val="en-GB"/>
              </w:rPr>
            </w:rPrChange>
          </w:rPr>
          <w:delText>y</w:delText>
        </w:r>
        <w:r w:rsidRPr="0029563D" w:rsidDel="002C72A4">
          <w:rPr>
            <w:sz w:val="20"/>
            <w:szCs w:val="18"/>
            <w:lang w:val="en-US"/>
            <w:rPrChange w:id="2701" w:author="Sina Furkan Özdemir" w:date="2021-09-20T17:27:00Z">
              <w:rPr>
                <w:sz w:val="20"/>
                <w:szCs w:val="18"/>
                <w:lang w:val="en-GB"/>
              </w:rPr>
            </w:rPrChange>
          </w:rPr>
          <w:delText xml:space="preserve"> </w:delText>
        </w:r>
        <w:r w:rsidR="000A0D2D" w:rsidRPr="0029563D" w:rsidDel="002C72A4">
          <w:rPr>
            <w:sz w:val="20"/>
            <w:szCs w:val="18"/>
            <w:lang w:val="en-US"/>
            <w:rPrChange w:id="2702" w:author="Sina Furkan Özdemir" w:date="2021-09-20T17:27:00Z">
              <w:rPr>
                <w:sz w:val="20"/>
                <w:szCs w:val="18"/>
                <w:lang w:val="en-GB"/>
              </w:rPr>
            </w:rPrChange>
          </w:rPr>
          <w:delText>publish</w:delText>
        </w:r>
        <w:r w:rsidRPr="0029563D" w:rsidDel="002C72A4">
          <w:rPr>
            <w:sz w:val="20"/>
            <w:szCs w:val="18"/>
            <w:lang w:val="en-US"/>
            <w:rPrChange w:id="2703" w:author="Sina Furkan Özdemir" w:date="2021-09-20T17:27:00Z">
              <w:rPr>
                <w:sz w:val="20"/>
                <w:szCs w:val="18"/>
                <w:lang w:val="en-GB"/>
              </w:rPr>
            </w:rPrChange>
          </w:rPr>
          <w:delText xml:space="preserve"> on Twitter</w:delText>
        </w:r>
        <w:r w:rsidR="000D33C2" w:rsidRPr="0029563D" w:rsidDel="002C72A4">
          <w:rPr>
            <w:sz w:val="20"/>
            <w:szCs w:val="18"/>
            <w:lang w:val="en-US"/>
            <w:rPrChange w:id="2704" w:author="Sina Furkan Özdemir" w:date="2021-09-20T17:27:00Z">
              <w:rPr>
                <w:sz w:val="20"/>
                <w:szCs w:val="18"/>
                <w:lang w:val="en-GB"/>
              </w:rPr>
            </w:rPrChange>
          </w:rPr>
          <w:delText xml:space="preserve"> from</w:delText>
        </w:r>
        <w:r w:rsidRPr="0029563D" w:rsidDel="002C72A4">
          <w:rPr>
            <w:sz w:val="20"/>
            <w:szCs w:val="18"/>
            <w:lang w:val="en-US"/>
            <w:rPrChange w:id="2705" w:author="Sina Furkan Özdemir" w:date="2021-09-20T17:27:00Z">
              <w:rPr>
                <w:sz w:val="20"/>
                <w:szCs w:val="18"/>
                <w:lang w:val="en-GB"/>
              </w:rPr>
            </w:rPrChange>
          </w:rPr>
          <w:delText xml:space="preserve"> roughly one tweet every second day during the </w:delText>
        </w:r>
        <w:r w:rsidR="00744334" w:rsidRPr="0029563D" w:rsidDel="002C72A4">
          <w:rPr>
            <w:sz w:val="20"/>
            <w:szCs w:val="18"/>
            <w:lang w:val="en-US"/>
            <w:rPrChange w:id="2706" w:author="Sina Furkan Özdemir" w:date="2021-09-20T17:27:00Z">
              <w:rPr>
                <w:sz w:val="20"/>
                <w:szCs w:val="18"/>
                <w:lang w:val="en-GB"/>
              </w:rPr>
            </w:rPrChange>
          </w:rPr>
          <w:delText>early phase of supranational Twitter presence</w:delText>
        </w:r>
        <w:r w:rsidR="000A0D2D" w:rsidRPr="0029563D" w:rsidDel="002C72A4">
          <w:rPr>
            <w:sz w:val="20"/>
            <w:szCs w:val="18"/>
            <w:lang w:val="en-US"/>
            <w:rPrChange w:id="2707" w:author="Sina Furkan Özdemir" w:date="2021-09-20T17:27:00Z">
              <w:rPr>
                <w:sz w:val="20"/>
                <w:szCs w:val="18"/>
                <w:lang w:val="en-GB"/>
              </w:rPr>
            </w:rPrChange>
          </w:rPr>
          <w:delText xml:space="preserve"> </w:delText>
        </w:r>
        <w:r w:rsidR="00744334" w:rsidRPr="0029563D" w:rsidDel="002C72A4">
          <w:rPr>
            <w:sz w:val="20"/>
            <w:szCs w:val="18"/>
            <w:lang w:val="en-US"/>
            <w:rPrChange w:id="2708" w:author="Sina Furkan Özdemir" w:date="2021-09-20T17:27:00Z">
              <w:rPr>
                <w:sz w:val="20"/>
                <w:szCs w:val="18"/>
                <w:lang w:val="en-GB"/>
              </w:rPr>
            </w:rPrChange>
          </w:rPr>
          <w:delText xml:space="preserve">to 3 to 3.5 </w:delText>
        </w:r>
        <w:r w:rsidR="00355A52" w:rsidRPr="0029563D" w:rsidDel="002C72A4">
          <w:rPr>
            <w:sz w:val="20"/>
            <w:szCs w:val="18"/>
            <w:lang w:val="en-US"/>
            <w:rPrChange w:id="2709" w:author="Sina Furkan Özdemir" w:date="2021-09-20T17:27:00Z">
              <w:rPr>
                <w:sz w:val="20"/>
                <w:szCs w:val="18"/>
                <w:lang w:val="en-GB"/>
              </w:rPr>
            </w:rPrChange>
          </w:rPr>
          <w:delText xml:space="preserve">daily </w:delText>
        </w:r>
        <w:r w:rsidR="00744334" w:rsidRPr="0029563D" w:rsidDel="002C72A4">
          <w:rPr>
            <w:sz w:val="20"/>
            <w:szCs w:val="18"/>
            <w:lang w:val="en-US"/>
            <w:rPrChange w:id="2710" w:author="Sina Furkan Özdemir" w:date="2021-09-20T17:27:00Z">
              <w:rPr>
                <w:sz w:val="20"/>
                <w:szCs w:val="18"/>
                <w:lang w:val="en-GB"/>
              </w:rPr>
            </w:rPrChange>
          </w:rPr>
          <w:delText xml:space="preserve">tweets more </w:delText>
        </w:r>
        <w:r w:rsidR="00B02F28" w:rsidRPr="0029563D" w:rsidDel="002C72A4">
          <w:rPr>
            <w:sz w:val="20"/>
            <w:szCs w:val="18"/>
            <w:lang w:val="en-US"/>
            <w:rPrChange w:id="2711" w:author="Sina Furkan Özdemir" w:date="2021-09-20T17:27:00Z">
              <w:rPr>
                <w:sz w:val="20"/>
                <w:szCs w:val="18"/>
                <w:lang w:val="en-GB"/>
              </w:rPr>
            </w:rPrChange>
          </w:rPr>
          <w:delText>recently</w:delText>
        </w:r>
        <w:r w:rsidR="000D33C2" w:rsidRPr="0029563D" w:rsidDel="002C72A4">
          <w:rPr>
            <w:sz w:val="20"/>
            <w:szCs w:val="18"/>
            <w:lang w:val="en-US"/>
            <w:rPrChange w:id="2712" w:author="Sina Furkan Özdemir" w:date="2021-09-20T17:27:00Z">
              <w:rPr>
                <w:sz w:val="20"/>
                <w:szCs w:val="18"/>
                <w:lang w:val="en-GB"/>
              </w:rPr>
            </w:rPrChange>
          </w:rPr>
          <w:delText xml:space="preserve"> (a nearly seven-fold increase)</w:delText>
        </w:r>
        <w:r w:rsidR="00B21829" w:rsidRPr="0029563D" w:rsidDel="002C72A4">
          <w:rPr>
            <w:sz w:val="20"/>
            <w:szCs w:val="18"/>
            <w:lang w:val="en-US"/>
            <w:rPrChange w:id="2713" w:author="Sina Furkan Özdemir" w:date="2021-09-20T17:27:00Z">
              <w:rPr>
                <w:sz w:val="20"/>
                <w:szCs w:val="18"/>
                <w:lang w:val="en-GB"/>
              </w:rPr>
            </w:rPrChange>
          </w:rPr>
          <w:delText xml:space="preserve">. </w:delText>
        </w:r>
        <w:r w:rsidR="00B02F28" w:rsidRPr="0029563D" w:rsidDel="002C72A4">
          <w:rPr>
            <w:sz w:val="20"/>
            <w:szCs w:val="18"/>
            <w:lang w:val="en-US"/>
            <w:rPrChange w:id="2714" w:author="Sina Furkan Özdemir" w:date="2021-09-20T17:27:00Z">
              <w:rPr>
                <w:sz w:val="20"/>
                <w:szCs w:val="18"/>
                <w:lang w:val="en-GB"/>
              </w:rPr>
            </w:rPrChange>
          </w:rPr>
          <w:delText>T</w:delText>
        </w:r>
        <w:r w:rsidR="002140DD" w:rsidRPr="0029563D" w:rsidDel="002C72A4">
          <w:rPr>
            <w:sz w:val="20"/>
            <w:szCs w:val="18"/>
            <w:lang w:val="en-US"/>
            <w:rPrChange w:id="2715" w:author="Sina Furkan Özdemir" w:date="2021-09-20T17:27:00Z">
              <w:rPr>
                <w:sz w:val="20"/>
                <w:szCs w:val="18"/>
                <w:lang w:val="en-GB"/>
              </w:rPr>
            </w:rPrChange>
          </w:rPr>
          <w:delText>he major increase in supranational Twitter messaging happened during 2010-2016, a phase of strongly surging public EU politicization amidst the Euro- and Schengen crises.</w:delText>
        </w:r>
        <w:r w:rsidR="005E5C2B" w:rsidRPr="0029563D" w:rsidDel="002C72A4">
          <w:rPr>
            <w:sz w:val="20"/>
            <w:szCs w:val="18"/>
            <w:lang w:val="en-US"/>
            <w:rPrChange w:id="2716" w:author="Sina Furkan Özdemir" w:date="2021-09-20T17:27:00Z">
              <w:rPr>
                <w:sz w:val="20"/>
                <w:szCs w:val="18"/>
                <w:lang w:val="en-GB"/>
              </w:rPr>
            </w:rPrChange>
          </w:rPr>
          <w:delText xml:space="preserve"> </w:delText>
        </w:r>
        <w:r w:rsidR="00B02F28" w:rsidRPr="0029563D" w:rsidDel="002C72A4">
          <w:rPr>
            <w:sz w:val="20"/>
            <w:szCs w:val="18"/>
            <w:lang w:val="en-US"/>
            <w:rPrChange w:id="2717" w:author="Sina Furkan Özdemir" w:date="2021-09-20T17:27:00Z">
              <w:rPr>
                <w:sz w:val="20"/>
                <w:szCs w:val="18"/>
                <w:lang w:val="en-GB"/>
              </w:rPr>
            </w:rPrChange>
          </w:rPr>
          <w:delText xml:space="preserve">It </w:delText>
        </w:r>
        <w:r w:rsidR="000A0D2D" w:rsidRPr="0029563D" w:rsidDel="002C72A4">
          <w:rPr>
            <w:sz w:val="20"/>
            <w:szCs w:val="18"/>
            <w:lang w:val="en-US"/>
            <w:rPrChange w:id="2718" w:author="Sina Furkan Özdemir" w:date="2021-09-20T17:27:00Z">
              <w:rPr>
                <w:sz w:val="20"/>
                <w:szCs w:val="18"/>
                <w:lang w:val="en-GB"/>
              </w:rPr>
            </w:rPrChange>
          </w:rPr>
          <w:delText xml:space="preserve">also coincides with a period in which the European Commission </w:delText>
        </w:r>
        <w:r w:rsidR="004A21DD" w:rsidRPr="0029563D" w:rsidDel="002C72A4">
          <w:rPr>
            <w:sz w:val="20"/>
            <w:szCs w:val="18"/>
            <w:lang w:val="en-US"/>
            <w:rPrChange w:id="2719" w:author="Sina Furkan Özdemir" w:date="2021-09-20T17:27:00Z">
              <w:rPr>
                <w:sz w:val="20"/>
                <w:szCs w:val="18"/>
                <w:lang w:val="en-GB"/>
              </w:rPr>
            </w:rPrChange>
          </w:rPr>
          <w:delText xml:space="preserve">notably </w:delText>
        </w:r>
        <w:r w:rsidR="000A0D2D" w:rsidRPr="0029563D" w:rsidDel="002C72A4">
          <w:rPr>
            <w:sz w:val="20"/>
            <w:szCs w:val="18"/>
            <w:lang w:val="en-US"/>
            <w:rPrChange w:id="2720" w:author="Sina Furkan Özdemir" w:date="2021-09-20T17:27:00Z">
              <w:rPr>
                <w:sz w:val="20"/>
                <w:szCs w:val="18"/>
                <w:lang w:val="en-GB"/>
              </w:rPr>
            </w:rPrChange>
          </w:rPr>
          <w:delText xml:space="preserve">reduced its output of traditional press releases </w:delText>
        </w:r>
        <w:r w:rsidR="000A0D2D" w:rsidRPr="0029563D" w:rsidDel="002C72A4">
          <w:rPr>
            <w:sz w:val="20"/>
            <w:szCs w:val="18"/>
            <w:lang w:val="en-US"/>
            <w:rPrChange w:id="2721" w:author="Sina Furkan Özdemir" w:date="2021-09-20T17:27:00Z">
              <w:rPr>
                <w:sz w:val="20"/>
                <w:szCs w:val="18"/>
                <w:lang w:val="en-GB"/>
              </w:rPr>
            </w:rPrChange>
          </w:rPr>
          <w:fldChar w:fldCharType="begin"/>
        </w:r>
        <w:r w:rsidR="0076658E" w:rsidRPr="0029563D" w:rsidDel="002C72A4">
          <w:rPr>
            <w:sz w:val="20"/>
            <w:szCs w:val="18"/>
            <w:lang w:val="en-US"/>
            <w:rPrChange w:id="2722" w:author="Sina Furkan Özdemir" w:date="2021-09-20T17:27:00Z">
              <w:rPr>
                <w:sz w:val="20"/>
                <w:szCs w:val="18"/>
                <w:lang w:val="en-GB"/>
              </w:rPr>
            </w:rPrChange>
          </w:rPr>
          <w:del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0A0D2D" w:rsidRPr="0029563D" w:rsidDel="002C72A4">
          <w:rPr>
            <w:sz w:val="20"/>
            <w:szCs w:val="18"/>
            <w:lang w:val="en-US"/>
            <w:rPrChange w:id="2723" w:author="Sina Furkan Özdemir" w:date="2021-09-20T17:27:00Z">
              <w:rPr>
                <w:sz w:val="20"/>
                <w:szCs w:val="18"/>
                <w:lang w:val="en-GB"/>
              </w:rPr>
            </w:rPrChange>
          </w:rPr>
          <w:fldChar w:fldCharType="separate"/>
        </w:r>
        <w:r w:rsidR="000A0D2D" w:rsidRPr="0029563D" w:rsidDel="002C72A4">
          <w:rPr>
            <w:rFonts w:cs="Calibri"/>
            <w:sz w:val="20"/>
            <w:lang w:val="en-US"/>
            <w:rPrChange w:id="2724" w:author="Sina Furkan Özdemir" w:date="2021-09-20T17:27:00Z">
              <w:rPr>
                <w:rFonts w:cs="Calibri"/>
                <w:sz w:val="20"/>
                <w:lang w:val="en-GB"/>
              </w:rPr>
            </w:rPrChange>
          </w:rPr>
          <w:delText>(Rauh 2021b)</w:delText>
        </w:r>
        <w:r w:rsidR="000A0D2D" w:rsidRPr="0029563D" w:rsidDel="002C72A4">
          <w:rPr>
            <w:sz w:val="20"/>
            <w:szCs w:val="18"/>
            <w:lang w:val="en-US"/>
            <w:rPrChange w:id="2725" w:author="Sina Furkan Özdemir" w:date="2021-09-20T17:27:00Z">
              <w:rPr>
                <w:sz w:val="20"/>
                <w:szCs w:val="18"/>
                <w:lang w:val="en-GB"/>
              </w:rPr>
            </w:rPrChange>
          </w:rPr>
          <w:fldChar w:fldCharType="end"/>
        </w:r>
        <w:r w:rsidR="000A0D2D" w:rsidRPr="0029563D" w:rsidDel="002C72A4">
          <w:rPr>
            <w:sz w:val="20"/>
            <w:szCs w:val="18"/>
            <w:lang w:val="en-US"/>
            <w:rPrChange w:id="2726" w:author="Sina Furkan Özdemir" w:date="2021-09-20T17:27:00Z">
              <w:rPr>
                <w:sz w:val="20"/>
                <w:szCs w:val="18"/>
                <w:lang w:val="en-GB"/>
              </w:rPr>
            </w:rPrChange>
          </w:rPr>
          <w:delText>, possibly indicating a re-distribution of internal communication resources.</w:delText>
        </w:r>
      </w:del>
    </w:p>
    <w:p w14:paraId="56958BD0" w14:textId="640832EA" w:rsidR="009E1560" w:rsidRPr="0029563D" w:rsidDel="002C72A4" w:rsidRDefault="000D33C2" w:rsidP="00FC6904">
      <w:pPr>
        <w:spacing w:before="120" w:after="0" w:line="240" w:lineRule="auto"/>
        <w:jc w:val="both"/>
        <w:rPr>
          <w:del w:id="2727" w:author="Sina Furkan Özdemir" w:date="2021-09-20T17:21:00Z"/>
          <w:sz w:val="20"/>
          <w:szCs w:val="20"/>
          <w:lang w:val="en-US"/>
          <w:rPrChange w:id="2728" w:author="Sina Furkan Özdemir" w:date="2021-09-20T17:27:00Z">
            <w:rPr>
              <w:del w:id="2729" w:author="Sina Furkan Özdemir" w:date="2021-09-20T17:21:00Z"/>
              <w:sz w:val="20"/>
              <w:szCs w:val="20"/>
              <w:lang w:val="en-GB"/>
            </w:rPr>
          </w:rPrChange>
        </w:rPr>
      </w:pPr>
      <w:del w:id="2730" w:author="Sina Furkan Özdemir" w:date="2021-09-20T17:21:00Z">
        <w:r w:rsidRPr="0029563D" w:rsidDel="002C72A4">
          <w:rPr>
            <w:sz w:val="20"/>
            <w:szCs w:val="18"/>
            <w:lang w:val="en-US"/>
            <w:rPrChange w:id="2731" w:author="Sina Furkan Özdemir" w:date="2021-09-20T17:27:00Z">
              <w:rPr>
                <w:sz w:val="20"/>
                <w:szCs w:val="18"/>
                <w:lang w:val="en-GB"/>
              </w:rPr>
            </w:rPrChange>
          </w:rPr>
          <w:delText>Furthermore, t</w:delText>
        </w:r>
        <w:r w:rsidR="00B21829" w:rsidRPr="0029563D" w:rsidDel="002C72A4">
          <w:rPr>
            <w:sz w:val="20"/>
            <w:szCs w:val="18"/>
            <w:lang w:val="en-US"/>
            <w:rPrChange w:id="2732" w:author="Sina Furkan Özdemir" w:date="2021-09-20T17:27:00Z">
              <w:rPr>
                <w:sz w:val="20"/>
                <w:szCs w:val="18"/>
                <w:lang w:val="en-GB"/>
              </w:rPr>
            </w:rPrChange>
          </w:rPr>
          <w:delText xml:space="preserve">he right panel of </w:delText>
        </w:r>
        <w:r w:rsidR="00B21829" w:rsidRPr="0029563D" w:rsidDel="002C72A4">
          <w:rPr>
            <w:sz w:val="20"/>
            <w:szCs w:val="20"/>
            <w:lang w:val="en-US"/>
            <w:rPrChange w:id="2733" w:author="Sina Furkan Özdemir" w:date="2021-09-20T17:27:00Z">
              <w:rPr>
                <w:sz w:val="20"/>
                <w:szCs w:val="20"/>
                <w:lang w:val="en-GB"/>
              </w:rPr>
            </w:rPrChange>
          </w:rPr>
          <w:fldChar w:fldCharType="begin"/>
        </w:r>
        <w:r w:rsidR="00B21829" w:rsidRPr="0029563D" w:rsidDel="002C72A4">
          <w:rPr>
            <w:sz w:val="20"/>
            <w:szCs w:val="20"/>
            <w:lang w:val="en-US"/>
            <w:rPrChange w:id="2734" w:author="Sina Furkan Özdemir" w:date="2021-09-20T17:27:00Z">
              <w:rPr>
                <w:sz w:val="20"/>
                <w:szCs w:val="20"/>
                <w:lang w:val="en-GB"/>
              </w:rPr>
            </w:rPrChange>
          </w:rPr>
          <w:delInstrText xml:space="preserve"> REF _Ref75267515 \h  \* MERGEFORMAT </w:delInstrText>
        </w:r>
        <w:r w:rsidR="00B21829" w:rsidRPr="0029563D" w:rsidDel="002C72A4">
          <w:rPr>
            <w:sz w:val="20"/>
            <w:szCs w:val="20"/>
            <w:lang w:val="en-US"/>
            <w:rPrChange w:id="2735" w:author="Sina Furkan Özdemir" w:date="2021-09-20T17:27:00Z">
              <w:rPr>
                <w:sz w:val="20"/>
                <w:szCs w:val="20"/>
                <w:lang w:val="en-US"/>
              </w:rPr>
            </w:rPrChange>
          </w:rPr>
        </w:r>
        <w:r w:rsidR="00B21829" w:rsidRPr="0029563D" w:rsidDel="002C72A4">
          <w:rPr>
            <w:sz w:val="20"/>
            <w:szCs w:val="20"/>
            <w:lang w:val="en-US"/>
            <w:rPrChange w:id="2736" w:author="Sina Furkan Özdemir" w:date="2021-09-20T17:27:00Z">
              <w:rPr>
                <w:sz w:val="20"/>
                <w:szCs w:val="20"/>
                <w:lang w:val="en-GB"/>
              </w:rPr>
            </w:rPrChange>
          </w:rPr>
          <w:fldChar w:fldCharType="separate"/>
        </w:r>
        <w:r w:rsidR="009D58C1" w:rsidRPr="0029563D" w:rsidDel="002C72A4">
          <w:rPr>
            <w:sz w:val="20"/>
            <w:szCs w:val="20"/>
            <w:lang w:val="en-US"/>
            <w:rPrChange w:id="2737"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738" w:author="Sina Furkan Özdemir" w:date="2021-09-20T17:27:00Z">
              <w:rPr>
                <w:noProof/>
                <w:sz w:val="20"/>
                <w:szCs w:val="20"/>
                <w:lang w:val="en-GB"/>
              </w:rPr>
            </w:rPrChange>
          </w:rPr>
          <w:delText>1</w:delText>
        </w:r>
        <w:r w:rsidR="00B21829" w:rsidRPr="0029563D" w:rsidDel="002C72A4">
          <w:rPr>
            <w:sz w:val="20"/>
            <w:szCs w:val="20"/>
            <w:lang w:val="en-US"/>
            <w:rPrChange w:id="2739" w:author="Sina Furkan Özdemir" w:date="2021-09-20T17:27:00Z">
              <w:rPr>
                <w:sz w:val="20"/>
                <w:szCs w:val="20"/>
                <w:lang w:val="en-GB"/>
              </w:rPr>
            </w:rPrChange>
          </w:rPr>
          <w:fldChar w:fldCharType="end"/>
        </w:r>
        <w:r w:rsidR="00B21829" w:rsidRPr="0029563D" w:rsidDel="002C72A4">
          <w:rPr>
            <w:sz w:val="20"/>
            <w:szCs w:val="20"/>
            <w:lang w:val="en-US"/>
            <w:rPrChange w:id="2740" w:author="Sina Furkan Özdemir" w:date="2021-09-20T17:27:00Z">
              <w:rPr>
                <w:sz w:val="20"/>
                <w:szCs w:val="20"/>
                <w:lang w:val="en-GB"/>
              </w:rPr>
            </w:rPrChange>
          </w:rPr>
          <w:delText xml:space="preserve"> highlights that </w:delText>
        </w:r>
        <w:r w:rsidR="00B02F28" w:rsidRPr="0029563D" w:rsidDel="002C72A4">
          <w:rPr>
            <w:sz w:val="20"/>
            <w:szCs w:val="20"/>
            <w:lang w:val="en-US"/>
            <w:rPrChange w:id="2741" w:author="Sina Furkan Özdemir" w:date="2021-09-20T17:27:00Z">
              <w:rPr>
                <w:sz w:val="20"/>
                <w:szCs w:val="20"/>
                <w:lang w:val="en-GB"/>
              </w:rPr>
            </w:rPrChange>
          </w:rPr>
          <w:delText xml:space="preserve">this </w:delText>
        </w:r>
        <w:r w:rsidR="002140DD" w:rsidRPr="0029563D" w:rsidDel="002C72A4">
          <w:rPr>
            <w:sz w:val="20"/>
            <w:szCs w:val="20"/>
            <w:lang w:val="en-US"/>
            <w:rPrChange w:id="2742" w:author="Sina Furkan Özdemir" w:date="2021-09-20T17:27:00Z">
              <w:rPr>
                <w:sz w:val="20"/>
                <w:szCs w:val="20"/>
                <w:lang w:val="en-GB"/>
              </w:rPr>
            </w:rPrChange>
          </w:rPr>
          <w:delText>supranational tweet volume</w:delText>
        </w:r>
        <w:r w:rsidR="00B21829" w:rsidRPr="0029563D" w:rsidDel="002C72A4">
          <w:rPr>
            <w:sz w:val="20"/>
            <w:szCs w:val="20"/>
            <w:lang w:val="en-US"/>
            <w:rPrChange w:id="2743" w:author="Sina Furkan Özdemir" w:date="2021-09-20T17:27:00Z">
              <w:rPr>
                <w:sz w:val="20"/>
                <w:szCs w:val="20"/>
                <w:lang w:val="en-GB"/>
              </w:rPr>
            </w:rPrChange>
          </w:rPr>
          <w:delText xml:space="preserve"> is </w:delText>
        </w:r>
        <w:r w:rsidR="00795891" w:rsidRPr="0029563D" w:rsidDel="002C72A4">
          <w:rPr>
            <w:sz w:val="20"/>
            <w:szCs w:val="20"/>
            <w:lang w:val="en-US"/>
            <w:rPrChange w:id="2744" w:author="Sina Furkan Özdemir" w:date="2021-09-20T17:27:00Z">
              <w:rPr>
                <w:sz w:val="20"/>
                <w:szCs w:val="20"/>
                <w:lang w:val="en-GB"/>
              </w:rPr>
            </w:rPrChange>
          </w:rPr>
          <w:delText>to</w:delText>
        </w:r>
        <w:r w:rsidR="00B02F28" w:rsidRPr="0029563D" w:rsidDel="002C72A4">
          <w:rPr>
            <w:sz w:val="20"/>
            <w:szCs w:val="20"/>
            <w:lang w:val="en-US"/>
            <w:rPrChange w:id="2745" w:author="Sina Furkan Özdemir" w:date="2021-09-20T17:27:00Z">
              <w:rPr>
                <w:sz w:val="20"/>
                <w:szCs w:val="20"/>
                <w:lang w:val="en-GB"/>
              </w:rPr>
            </w:rPrChange>
          </w:rPr>
          <w:delText xml:space="preserve"> a large extent </w:delText>
        </w:r>
        <w:r w:rsidR="00B21829" w:rsidRPr="0029563D" w:rsidDel="002C72A4">
          <w:rPr>
            <w:sz w:val="20"/>
            <w:szCs w:val="20"/>
            <w:lang w:val="en-US"/>
            <w:rPrChange w:id="2746" w:author="Sina Furkan Özdemir" w:date="2021-09-20T17:27:00Z">
              <w:rPr>
                <w:sz w:val="20"/>
                <w:szCs w:val="20"/>
                <w:lang w:val="en-GB"/>
              </w:rPr>
            </w:rPrChange>
          </w:rPr>
          <w:delText xml:space="preserve">driven by institutional accounts, indicating a centralized and probably professionalized approach to supranational </w:delText>
        </w:r>
        <w:r w:rsidR="002140DD" w:rsidRPr="0029563D" w:rsidDel="002C72A4">
          <w:rPr>
            <w:sz w:val="20"/>
            <w:szCs w:val="20"/>
            <w:lang w:val="en-US"/>
            <w:rPrChange w:id="2747" w:author="Sina Furkan Özdemir" w:date="2021-09-20T17:27:00Z">
              <w:rPr>
                <w:sz w:val="20"/>
                <w:szCs w:val="20"/>
                <w:lang w:val="en-GB"/>
              </w:rPr>
            </w:rPrChange>
          </w:rPr>
          <w:delText xml:space="preserve">social media </w:delText>
        </w:r>
        <w:r w:rsidR="00B21829" w:rsidRPr="0029563D" w:rsidDel="002C72A4">
          <w:rPr>
            <w:sz w:val="20"/>
            <w:szCs w:val="20"/>
            <w:lang w:val="en-US"/>
            <w:rPrChange w:id="2748" w:author="Sina Furkan Özdemir" w:date="2021-09-20T17:27:00Z">
              <w:rPr>
                <w:sz w:val="20"/>
                <w:szCs w:val="20"/>
                <w:lang w:val="en-GB"/>
              </w:rPr>
            </w:rPrChange>
          </w:rPr>
          <w:delText>presence. Institutional</w:delText>
        </w:r>
        <w:r w:rsidR="000A0D2D" w:rsidRPr="0029563D" w:rsidDel="002C72A4">
          <w:rPr>
            <w:sz w:val="20"/>
            <w:szCs w:val="20"/>
            <w:lang w:val="en-US"/>
            <w:rPrChange w:id="2749" w:author="Sina Furkan Özdemir" w:date="2021-09-20T17:27:00Z">
              <w:rPr>
                <w:sz w:val="20"/>
                <w:szCs w:val="20"/>
                <w:lang w:val="en-GB"/>
              </w:rPr>
            </w:rPrChange>
          </w:rPr>
          <w:delText xml:space="preserve"> EU</w:delText>
        </w:r>
        <w:r w:rsidR="00B21829" w:rsidRPr="0029563D" w:rsidDel="002C72A4">
          <w:rPr>
            <w:sz w:val="20"/>
            <w:szCs w:val="20"/>
            <w:lang w:val="en-US"/>
            <w:rPrChange w:id="2750" w:author="Sina Furkan Özdemir" w:date="2021-09-20T17:27:00Z">
              <w:rPr>
                <w:sz w:val="20"/>
                <w:szCs w:val="20"/>
                <w:lang w:val="en-GB"/>
              </w:rPr>
            </w:rPrChange>
          </w:rPr>
          <w:delText xml:space="preserve"> accounts </w:delText>
        </w:r>
        <w:r w:rsidRPr="0029563D" w:rsidDel="002C72A4">
          <w:rPr>
            <w:sz w:val="20"/>
            <w:szCs w:val="20"/>
            <w:lang w:val="en-US"/>
            <w:rPrChange w:id="2751" w:author="Sina Furkan Özdemir" w:date="2021-09-20T17:27:00Z">
              <w:rPr>
                <w:sz w:val="20"/>
                <w:szCs w:val="20"/>
                <w:lang w:val="en-GB"/>
              </w:rPr>
            </w:rPrChange>
          </w:rPr>
          <w:delText xml:space="preserve">post </w:delText>
        </w:r>
        <w:r w:rsidR="00B21829" w:rsidRPr="0029563D" w:rsidDel="002C72A4">
          <w:rPr>
            <w:sz w:val="20"/>
            <w:szCs w:val="20"/>
            <w:lang w:val="en-US"/>
            <w:rPrChange w:id="2752" w:author="Sina Furkan Özdemir" w:date="2021-09-20T17:27:00Z">
              <w:rPr>
                <w:sz w:val="20"/>
                <w:szCs w:val="20"/>
                <w:lang w:val="en-GB"/>
              </w:rPr>
            </w:rPrChange>
          </w:rPr>
          <w:delText xml:space="preserve">around 3.5 tweets per day, while supranational actors tweeting in personal capacity issue around </w:delText>
        </w:r>
        <w:r w:rsidR="002140DD" w:rsidRPr="0029563D" w:rsidDel="002C72A4">
          <w:rPr>
            <w:sz w:val="20"/>
            <w:szCs w:val="20"/>
            <w:lang w:val="en-US"/>
            <w:rPrChange w:id="2753" w:author="Sina Furkan Özdemir" w:date="2021-09-20T17:27:00Z">
              <w:rPr>
                <w:sz w:val="20"/>
                <w:szCs w:val="20"/>
                <w:lang w:val="en-GB"/>
              </w:rPr>
            </w:rPrChange>
          </w:rPr>
          <w:delText>one</w:delText>
        </w:r>
        <w:r w:rsidR="000A0D2D" w:rsidRPr="0029563D" w:rsidDel="002C72A4">
          <w:rPr>
            <w:sz w:val="20"/>
            <w:szCs w:val="20"/>
            <w:lang w:val="en-US"/>
            <w:rPrChange w:id="2754" w:author="Sina Furkan Özdemir" w:date="2021-09-20T17:27:00Z">
              <w:rPr>
                <w:sz w:val="20"/>
                <w:szCs w:val="20"/>
                <w:lang w:val="en-GB"/>
              </w:rPr>
            </w:rPrChange>
          </w:rPr>
          <w:delText xml:space="preserve"> </w:delText>
        </w:r>
        <w:r w:rsidRPr="0029563D" w:rsidDel="002C72A4">
          <w:rPr>
            <w:sz w:val="20"/>
            <w:szCs w:val="20"/>
            <w:lang w:val="en-US"/>
            <w:rPrChange w:id="2755" w:author="Sina Furkan Özdemir" w:date="2021-09-20T17:27:00Z">
              <w:rPr>
                <w:sz w:val="20"/>
                <w:szCs w:val="20"/>
                <w:lang w:val="en-GB"/>
              </w:rPr>
            </w:rPrChange>
          </w:rPr>
          <w:delText xml:space="preserve">fewer </w:delText>
        </w:r>
        <w:r w:rsidR="000A0D2D" w:rsidRPr="0029563D" w:rsidDel="002C72A4">
          <w:rPr>
            <w:sz w:val="20"/>
            <w:szCs w:val="20"/>
            <w:lang w:val="en-US"/>
            <w:rPrChange w:id="2756" w:author="Sina Furkan Özdemir" w:date="2021-09-20T17:27:00Z">
              <w:rPr>
                <w:sz w:val="20"/>
                <w:szCs w:val="20"/>
                <w:lang w:val="en-GB"/>
              </w:rPr>
            </w:rPrChange>
          </w:rPr>
          <w:delText>daily</w:delText>
        </w:r>
        <w:r w:rsidR="002140DD" w:rsidRPr="0029563D" w:rsidDel="002C72A4">
          <w:rPr>
            <w:sz w:val="20"/>
            <w:szCs w:val="20"/>
            <w:lang w:val="en-US"/>
            <w:rPrChange w:id="2757" w:author="Sina Furkan Özdemir" w:date="2021-09-20T17:27:00Z">
              <w:rPr>
                <w:sz w:val="20"/>
                <w:szCs w:val="20"/>
                <w:lang w:val="en-GB"/>
              </w:rPr>
            </w:rPrChange>
          </w:rPr>
          <w:delText xml:space="preserve"> tweet</w:delText>
        </w:r>
        <w:r w:rsidR="00B21829" w:rsidRPr="0029563D" w:rsidDel="002C72A4">
          <w:rPr>
            <w:sz w:val="20"/>
            <w:szCs w:val="20"/>
            <w:lang w:val="en-US"/>
            <w:rPrChange w:id="2758" w:author="Sina Furkan Özdemir" w:date="2021-09-20T17:27:00Z">
              <w:rPr>
                <w:sz w:val="20"/>
                <w:szCs w:val="20"/>
                <w:lang w:val="en-GB"/>
              </w:rPr>
            </w:rPrChange>
          </w:rPr>
          <w:delText>.</w:delText>
        </w:r>
      </w:del>
    </w:p>
    <w:p w14:paraId="389A2F1A" w14:textId="1B1B328C" w:rsidR="00B21829" w:rsidRPr="0029563D" w:rsidDel="002C72A4" w:rsidRDefault="003C3069" w:rsidP="00D92073">
      <w:pPr>
        <w:spacing w:before="120" w:after="0" w:line="240" w:lineRule="auto"/>
        <w:jc w:val="both"/>
        <w:rPr>
          <w:del w:id="2759" w:author="Sina Furkan Özdemir" w:date="2021-09-20T17:21:00Z"/>
          <w:sz w:val="20"/>
          <w:szCs w:val="20"/>
          <w:lang w:val="en-US"/>
          <w:rPrChange w:id="2760" w:author="Sina Furkan Özdemir" w:date="2021-09-20T17:27:00Z">
            <w:rPr>
              <w:del w:id="2761" w:author="Sina Furkan Özdemir" w:date="2021-09-20T17:21:00Z"/>
              <w:sz w:val="20"/>
              <w:szCs w:val="20"/>
              <w:lang w:val="en-GB"/>
            </w:rPr>
          </w:rPrChange>
        </w:rPr>
      </w:pPr>
      <w:del w:id="2762" w:author="Sina Furkan Özdemir" w:date="2021-09-20T17:21:00Z">
        <w:r w:rsidRPr="0029563D" w:rsidDel="002C72A4">
          <w:rPr>
            <w:sz w:val="20"/>
            <w:szCs w:val="20"/>
            <w:lang w:val="en-US"/>
            <w:rPrChange w:id="2763" w:author="Sina Furkan Özdemir" w:date="2021-09-20T17:27:00Z">
              <w:rPr>
                <w:sz w:val="20"/>
                <w:szCs w:val="20"/>
                <w:lang w:val="en-GB"/>
              </w:rPr>
            </w:rPrChange>
          </w:rPr>
          <w:delText>There is</w:delText>
        </w:r>
        <w:r w:rsidR="00B21829" w:rsidRPr="0029563D" w:rsidDel="002C72A4">
          <w:rPr>
            <w:sz w:val="20"/>
            <w:szCs w:val="20"/>
            <w:lang w:val="en-US"/>
            <w:rPrChange w:id="2764" w:author="Sina Furkan Özdemir" w:date="2021-09-20T17:27:00Z">
              <w:rPr>
                <w:sz w:val="20"/>
                <w:szCs w:val="20"/>
                <w:lang w:val="en-GB"/>
              </w:rPr>
            </w:rPrChange>
          </w:rPr>
          <w:delText xml:space="preserve"> significant variation within our </w:delText>
        </w:r>
        <w:r w:rsidR="00795891" w:rsidRPr="0029563D" w:rsidDel="002C72A4">
          <w:rPr>
            <w:sz w:val="20"/>
            <w:szCs w:val="20"/>
            <w:lang w:val="en-US"/>
            <w:rPrChange w:id="2765" w:author="Sina Furkan Özdemir" w:date="2021-09-20T17:27:00Z">
              <w:rPr>
                <w:sz w:val="20"/>
                <w:szCs w:val="20"/>
                <w:lang w:val="en-GB"/>
              </w:rPr>
            </w:rPrChange>
          </w:rPr>
          <w:delText xml:space="preserve">supranational </w:delText>
        </w:r>
        <w:r w:rsidR="00B21829" w:rsidRPr="0029563D" w:rsidDel="002C72A4">
          <w:rPr>
            <w:sz w:val="20"/>
            <w:szCs w:val="20"/>
            <w:lang w:val="en-US"/>
            <w:rPrChange w:id="2766" w:author="Sina Furkan Özdemir" w:date="2021-09-20T17:27:00Z">
              <w:rPr>
                <w:sz w:val="20"/>
                <w:szCs w:val="20"/>
                <w:lang w:val="en-GB"/>
              </w:rPr>
            </w:rPrChange>
          </w:rPr>
          <w:delText xml:space="preserve">population. Among the most avid tweeters are the Commission’s Directorate-General </w:delText>
        </w:r>
        <w:r w:rsidR="002140DD" w:rsidRPr="0029563D" w:rsidDel="002C72A4">
          <w:rPr>
            <w:sz w:val="20"/>
            <w:szCs w:val="20"/>
            <w:lang w:val="en-US"/>
            <w:rPrChange w:id="2767" w:author="Sina Furkan Özdemir" w:date="2021-09-20T17:27:00Z">
              <w:rPr>
                <w:sz w:val="20"/>
                <w:szCs w:val="20"/>
                <w:lang w:val="en-GB"/>
              </w:rPr>
            </w:rPrChange>
          </w:rPr>
          <w:delText>for Digital Policies (@DigitalEU) with 13.7 tweets</w:delText>
        </w:r>
        <w:r w:rsidR="000A0D2D" w:rsidRPr="0029563D" w:rsidDel="002C72A4">
          <w:rPr>
            <w:sz w:val="20"/>
            <w:szCs w:val="20"/>
            <w:lang w:val="en-US"/>
            <w:rPrChange w:id="2768" w:author="Sina Furkan Özdemir" w:date="2021-09-20T17:27:00Z">
              <w:rPr>
                <w:sz w:val="20"/>
                <w:szCs w:val="20"/>
                <w:lang w:val="en-GB"/>
              </w:rPr>
            </w:rPrChange>
          </w:rPr>
          <w:delText xml:space="preserve"> per </w:delText>
        </w:r>
        <w:r w:rsidR="002140DD" w:rsidRPr="0029563D" w:rsidDel="002C72A4">
          <w:rPr>
            <w:sz w:val="20"/>
            <w:szCs w:val="20"/>
            <w:lang w:val="en-US"/>
            <w:rPrChange w:id="2769" w:author="Sina Furkan Özdemir" w:date="2021-09-20T17:27:00Z">
              <w:rPr>
                <w:sz w:val="20"/>
                <w:szCs w:val="20"/>
                <w:lang w:val="en-GB"/>
              </w:rPr>
            </w:rPrChange>
          </w:rPr>
          <w:delText>day</w:delText>
        </w:r>
        <w:r w:rsidR="000D33C2" w:rsidRPr="0029563D" w:rsidDel="002C72A4">
          <w:rPr>
            <w:sz w:val="20"/>
            <w:szCs w:val="20"/>
            <w:lang w:val="en-US"/>
            <w:rPrChange w:id="2770" w:author="Sina Furkan Özdemir" w:date="2021-09-20T17:27:00Z">
              <w:rPr>
                <w:sz w:val="20"/>
                <w:szCs w:val="20"/>
                <w:lang w:val="en-GB"/>
              </w:rPr>
            </w:rPrChange>
          </w:rPr>
          <w:delText xml:space="preserve"> and</w:delText>
        </w:r>
        <w:r w:rsidR="00A60668" w:rsidRPr="0029563D" w:rsidDel="002C72A4">
          <w:rPr>
            <w:sz w:val="20"/>
            <w:szCs w:val="20"/>
            <w:lang w:val="en-US"/>
            <w:rPrChange w:id="2771" w:author="Sina Furkan Özdemir" w:date="2021-09-20T17:27:00Z">
              <w:rPr>
                <w:sz w:val="20"/>
                <w:szCs w:val="20"/>
                <w:lang w:val="en-GB"/>
              </w:rPr>
            </w:rPrChange>
          </w:rPr>
          <w:delText xml:space="preserve"> </w:delText>
        </w:r>
        <w:r w:rsidR="002140DD" w:rsidRPr="0029563D" w:rsidDel="002C72A4">
          <w:rPr>
            <w:sz w:val="20"/>
            <w:szCs w:val="20"/>
            <w:lang w:val="en-US"/>
            <w:rPrChange w:id="2772" w:author="Sina Furkan Özdemir" w:date="2021-09-20T17:27:00Z">
              <w:rPr>
                <w:sz w:val="20"/>
                <w:szCs w:val="20"/>
                <w:lang w:val="en-GB"/>
              </w:rPr>
            </w:rPrChange>
          </w:rPr>
          <w:delText>the official account of the whole EU Commission run by the spokespersons service (@EU_Commission) with 10.4 tweets</w:delText>
        </w:r>
        <w:r w:rsidR="000A0D2D" w:rsidRPr="0029563D" w:rsidDel="002C72A4">
          <w:rPr>
            <w:sz w:val="20"/>
            <w:szCs w:val="20"/>
            <w:lang w:val="en-US"/>
            <w:rPrChange w:id="2773" w:author="Sina Furkan Özdemir" w:date="2021-09-20T17:27:00Z">
              <w:rPr>
                <w:sz w:val="20"/>
                <w:szCs w:val="20"/>
                <w:lang w:val="en-GB"/>
              </w:rPr>
            </w:rPrChange>
          </w:rPr>
          <w:delText xml:space="preserve"> a </w:delText>
        </w:r>
        <w:r w:rsidR="002140DD" w:rsidRPr="0029563D" w:rsidDel="002C72A4">
          <w:rPr>
            <w:sz w:val="20"/>
            <w:szCs w:val="20"/>
            <w:lang w:val="en-US"/>
            <w:rPrChange w:id="2774" w:author="Sina Furkan Özdemir" w:date="2021-09-20T17:27:00Z">
              <w:rPr>
                <w:sz w:val="20"/>
                <w:szCs w:val="20"/>
                <w:lang w:val="en-GB"/>
              </w:rPr>
            </w:rPrChange>
          </w:rPr>
          <w:delText xml:space="preserve">day. </w:delText>
        </w:r>
        <w:r w:rsidR="00D92073" w:rsidRPr="0029563D" w:rsidDel="002C72A4">
          <w:rPr>
            <w:sz w:val="20"/>
            <w:szCs w:val="20"/>
            <w:lang w:val="en-US"/>
            <w:rPrChange w:id="2775" w:author="Sina Furkan Özdemir" w:date="2021-09-20T17:27:00Z">
              <w:rPr>
                <w:sz w:val="20"/>
                <w:szCs w:val="20"/>
                <w:lang w:val="en-GB"/>
              </w:rPr>
            </w:rPrChange>
          </w:rPr>
          <w:delText xml:space="preserve">On the lower end of the </w:delText>
        </w:r>
        <w:r w:rsidR="003E4EAB" w:rsidRPr="0029563D" w:rsidDel="002C72A4">
          <w:rPr>
            <w:sz w:val="20"/>
            <w:szCs w:val="20"/>
            <w:lang w:val="en-US"/>
            <w:rPrChange w:id="2776" w:author="Sina Furkan Özdemir" w:date="2021-09-20T17:27:00Z">
              <w:rPr>
                <w:sz w:val="20"/>
                <w:szCs w:val="20"/>
                <w:lang w:val="en-GB"/>
              </w:rPr>
            </w:rPrChange>
          </w:rPr>
          <w:delText>distribution,</w:delText>
        </w:r>
        <w:r w:rsidR="00D92073" w:rsidRPr="0029563D" w:rsidDel="002C72A4">
          <w:rPr>
            <w:sz w:val="20"/>
            <w:szCs w:val="20"/>
            <w:lang w:val="en-US"/>
            <w:rPrChange w:id="2777" w:author="Sina Furkan Özdemir" w:date="2021-09-20T17:27:00Z">
              <w:rPr>
                <w:sz w:val="20"/>
                <w:szCs w:val="20"/>
                <w:lang w:val="en-GB"/>
              </w:rPr>
            </w:rPrChange>
          </w:rPr>
          <w:delText xml:space="preserve"> we find the European Court of Justice (@EUCourtPress) with around one tweet every second day </w:delText>
        </w:r>
        <w:r w:rsidR="00A60668" w:rsidRPr="0029563D" w:rsidDel="002C72A4">
          <w:rPr>
            <w:sz w:val="20"/>
            <w:szCs w:val="20"/>
            <w:lang w:val="en-US"/>
            <w:rPrChange w:id="2778" w:author="Sina Furkan Özdemir" w:date="2021-09-20T17:27:00Z">
              <w:rPr>
                <w:sz w:val="20"/>
                <w:szCs w:val="20"/>
                <w:lang w:val="en-GB"/>
              </w:rPr>
            </w:rPrChange>
          </w:rPr>
          <w:delText xml:space="preserve">and </w:delText>
        </w:r>
        <w:r w:rsidR="002140DD" w:rsidRPr="0029563D" w:rsidDel="002C72A4">
          <w:rPr>
            <w:sz w:val="20"/>
            <w:szCs w:val="20"/>
            <w:lang w:val="en-US"/>
            <w:rPrChange w:id="2779" w:author="Sina Furkan Özdemir" w:date="2021-09-20T17:27:00Z">
              <w:rPr>
                <w:sz w:val="20"/>
                <w:szCs w:val="20"/>
                <w:lang w:val="en-GB"/>
              </w:rPr>
            </w:rPrChange>
          </w:rPr>
          <w:delText xml:space="preserve">the Euratom Supply Agency (@EuratomA) </w:delText>
        </w:r>
        <w:r w:rsidR="00D92073" w:rsidRPr="0029563D" w:rsidDel="002C72A4">
          <w:rPr>
            <w:sz w:val="20"/>
            <w:szCs w:val="20"/>
            <w:lang w:val="en-US"/>
            <w:rPrChange w:id="2780" w:author="Sina Furkan Özdemir" w:date="2021-09-20T17:27:00Z">
              <w:rPr>
                <w:sz w:val="20"/>
                <w:szCs w:val="20"/>
                <w:lang w:val="en-GB"/>
              </w:rPr>
            </w:rPrChange>
          </w:rPr>
          <w:delText xml:space="preserve">issuing a message only around </w:delText>
        </w:r>
        <w:r w:rsidR="00A60668" w:rsidRPr="0029563D" w:rsidDel="002C72A4">
          <w:rPr>
            <w:sz w:val="20"/>
            <w:szCs w:val="20"/>
            <w:lang w:val="en-US"/>
            <w:rPrChange w:id="2781" w:author="Sina Furkan Özdemir" w:date="2021-09-20T17:27:00Z">
              <w:rPr>
                <w:sz w:val="20"/>
                <w:szCs w:val="20"/>
                <w:lang w:val="en-GB"/>
              </w:rPr>
            </w:rPrChange>
          </w:rPr>
          <w:delText>e</w:delText>
        </w:r>
        <w:r w:rsidR="00D92073" w:rsidRPr="0029563D" w:rsidDel="002C72A4">
          <w:rPr>
            <w:sz w:val="20"/>
            <w:szCs w:val="20"/>
            <w:lang w:val="en-US"/>
            <w:rPrChange w:id="2782" w:author="Sina Furkan Özdemir" w:date="2021-09-20T17:27:00Z">
              <w:rPr>
                <w:sz w:val="20"/>
                <w:szCs w:val="20"/>
                <w:lang w:val="en-GB"/>
              </w:rPr>
            </w:rPrChange>
          </w:rPr>
          <w:delText>very 10</w:delText>
        </w:r>
        <w:r w:rsidR="00D92073" w:rsidRPr="0029563D" w:rsidDel="002C72A4">
          <w:rPr>
            <w:sz w:val="20"/>
            <w:szCs w:val="20"/>
            <w:vertAlign w:val="superscript"/>
            <w:lang w:val="en-US"/>
            <w:rPrChange w:id="2783" w:author="Sina Furkan Özdemir" w:date="2021-09-20T17:27:00Z">
              <w:rPr>
                <w:sz w:val="20"/>
                <w:szCs w:val="20"/>
                <w:vertAlign w:val="superscript"/>
                <w:lang w:val="en-GB"/>
              </w:rPr>
            </w:rPrChange>
          </w:rPr>
          <w:delText>th</w:delText>
        </w:r>
        <w:r w:rsidR="00D92073" w:rsidRPr="0029563D" w:rsidDel="002C72A4">
          <w:rPr>
            <w:sz w:val="20"/>
            <w:szCs w:val="20"/>
            <w:lang w:val="en-US"/>
            <w:rPrChange w:id="2784" w:author="Sina Furkan Özdemir" w:date="2021-09-20T17:27:00Z">
              <w:rPr>
                <w:sz w:val="20"/>
                <w:szCs w:val="20"/>
                <w:lang w:val="en-GB"/>
              </w:rPr>
            </w:rPrChange>
          </w:rPr>
          <w:delText xml:space="preserve"> day on average. Yet, this variation in the tweet volume across supranational EU actors (standard deviation</w:delText>
        </w:r>
        <w:r w:rsidRPr="0029563D" w:rsidDel="002C72A4">
          <w:rPr>
            <w:sz w:val="20"/>
            <w:szCs w:val="20"/>
            <w:lang w:val="en-US"/>
            <w:rPrChange w:id="2785" w:author="Sina Furkan Özdemir" w:date="2021-09-20T17:27:00Z">
              <w:rPr>
                <w:sz w:val="20"/>
                <w:szCs w:val="20"/>
                <w:lang w:val="en-GB"/>
              </w:rPr>
            </w:rPrChange>
          </w:rPr>
          <w:delText>:</w:delText>
        </w:r>
        <w:r w:rsidR="00D92073" w:rsidRPr="0029563D" w:rsidDel="002C72A4">
          <w:rPr>
            <w:sz w:val="20"/>
            <w:szCs w:val="20"/>
            <w:lang w:val="en-US"/>
            <w:rPrChange w:id="2786" w:author="Sina Furkan Özdemir" w:date="2021-09-20T17:27:00Z">
              <w:rPr>
                <w:sz w:val="20"/>
                <w:szCs w:val="20"/>
                <w:lang w:val="en-GB"/>
              </w:rPr>
            </w:rPrChange>
          </w:rPr>
          <w:delText xml:space="preserve"> 2.58 </w:delText>
        </w:r>
        <w:r w:rsidR="00795891" w:rsidRPr="0029563D" w:rsidDel="002C72A4">
          <w:rPr>
            <w:sz w:val="20"/>
            <w:szCs w:val="20"/>
            <w:lang w:val="en-US"/>
            <w:rPrChange w:id="2787" w:author="Sina Furkan Özdemir" w:date="2021-09-20T17:27:00Z">
              <w:rPr>
                <w:sz w:val="20"/>
                <w:szCs w:val="20"/>
                <w:lang w:val="en-GB"/>
              </w:rPr>
            </w:rPrChange>
          </w:rPr>
          <w:delText xml:space="preserve">daily </w:delText>
        </w:r>
        <w:r w:rsidR="00D92073" w:rsidRPr="0029563D" w:rsidDel="002C72A4">
          <w:rPr>
            <w:sz w:val="20"/>
            <w:szCs w:val="20"/>
            <w:lang w:val="en-US"/>
            <w:rPrChange w:id="2788" w:author="Sina Furkan Özdemir" w:date="2021-09-20T17:27:00Z">
              <w:rPr>
                <w:sz w:val="20"/>
                <w:szCs w:val="20"/>
                <w:lang w:val="en-GB"/>
              </w:rPr>
            </w:rPrChange>
          </w:rPr>
          <w:delText xml:space="preserve">tweets) is not distinct from our UK sample (2.23 daily tweets) and markedly lower than in </w:delText>
        </w:r>
        <w:r w:rsidR="00A60668" w:rsidRPr="0029563D" w:rsidDel="002C72A4">
          <w:rPr>
            <w:sz w:val="20"/>
            <w:szCs w:val="20"/>
            <w:lang w:val="en-US"/>
            <w:rPrChange w:id="2789" w:author="Sina Furkan Özdemir" w:date="2021-09-20T17:27:00Z">
              <w:rPr>
                <w:sz w:val="20"/>
                <w:szCs w:val="20"/>
                <w:lang w:val="en-GB"/>
              </w:rPr>
            </w:rPrChange>
          </w:rPr>
          <w:delText xml:space="preserve">our </w:delText>
        </w:r>
        <w:r w:rsidR="00D92073" w:rsidRPr="0029563D" w:rsidDel="002C72A4">
          <w:rPr>
            <w:sz w:val="20"/>
            <w:szCs w:val="20"/>
            <w:lang w:val="en-US"/>
            <w:rPrChange w:id="2790" w:author="Sina Furkan Özdemir" w:date="2021-09-20T17:27:00Z">
              <w:rPr>
                <w:sz w:val="20"/>
                <w:szCs w:val="20"/>
                <w:lang w:val="en-GB"/>
              </w:rPr>
            </w:rPrChange>
          </w:rPr>
          <w:delText>sample of international organization</w:delText>
        </w:r>
        <w:r w:rsidR="00E10406" w:rsidRPr="0029563D" w:rsidDel="002C72A4">
          <w:rPr>
            <w:sz w:val="20"/>
            <w:szCs w:val="20"/>
            <w:lang w:val="en-US"/>
            <w:rPrChange w:id="2791" w:author="Sina Furkan Özdemir" w:date="2021-09-20T17:27:00Z">
              <w:rPr>
                <w:sz w:val="20"/>
                <w:szCs w:val="20"/>
                <w:lang w:val="en-GB"/>
              </w:rPr>
            </w:rPrChange>
          </w:rPr>
          <w:delText xml:space="preserve"> tweets </w:delText>
        </w:r>
        <w:r w:rsidR="00D92073" w:rsidRPr="0029563D" w:rsidDel="002C72A4">
          <w:rPr>
            <w:sz w:val="20"/>
            <w:szCs w:val="20"/>
            <w:lang w:val="en-US"/>
            <w:rPrChange w:id="2792" w:author="Sina Furkan Özdemir" w:date="2021-09-20T17:27:00Z">
              <w:rPr>
                <w:sz w:val="20"/>
                <w:szCs w:val="20"/>
                <w:lang w:val="en-GB"/>
              </w:rPr>
            </w:rPrChange>
          </w:rPr>
          <w:delText>(4 daily tweets).</w:delText>
        </w:r>
      </w:del>
    </w:p>
    <w:p w14:paraId="7D8B4BD2" w14:textId="72E7FE54" w:rsidR="002140DD" w:rsidRPr="0029563D" w:rsidDel="002C72A4" w:rsidRDefault="003E4EAB" w:rsidP="003E4EAB">
      <w:pPr>
        <w:spacing w:before="120" w:after="0" w:line="240" w:lineRule="auto"/>
        <w:jc w:val="both"/>
        <w:rPr>
          <w:del w:id="2793" w:author="Sina Furkan Özdemir" w:date="2021-09-20T17:21:00Z"/>
          <w:sz w:val="20"/>
          <w:szCs w:val="20"/>
          <w:lang w:val="en-US"/>
          <w:rPrChange w:id="2794" w:author="Sina Furkan Özdemir" w:date="2021-09-20T17:27:00Z">
            <w:rPr>
              <w:del w:id="2795" w:author="Sina Furkan Özdemir" w:date="2021-09-20T17:21:00Z"/>
              <w:sz w:val="20"/>
              <w:szCs w:val="20"/>
              <w:lang w:val="en-GB"/>
            </w:rPr>
          </w:rPrChange>
        </w:rPr>
      </w:pPr>
      <w:del w:id="2796" w:author="Sina Furkan Özdemir" w:date="2021-09-20T17:21:00Z">
        <w:r w:rsidRPr="0029563D" w:rsidDel="002C72A4">
          <w:rPr>
            <w:sz w:val="20"/>
            <w:szCs w:val="20"/>
            <w:lang w:val="en-US"/>
            <w:rPrChange w:id="2797" w:author="Sina Furkan Özdemir" w:date="2021-09-20T17:27:00Z">
              <w:rPr>
                <w:sz w:val="20"/>
                <w:szCs w:val="20"/>
                <w:lang w:val="en-GB"/>
              </w:rPr>
            </w:rPrChange>
          </w:rPr>
          <w:delText xml:space="preserve">In fact, the variation across our benchmark samples is more interesting, as the </w:delText>
        </w:r>
        <w:r w:rsidR="00E10406" w:rsidRPr="0029563D" w:rsidDel="002C72A4">
          <w:rPr>
            <w:sz w:val="20"/>
            <w:szCs w:val="20"/>
            <w:lang w:val="en-US"/>
            <w:rPrChange w:id="2798" w:author="Sina Furkan Özdemir" w:date="2021-09-20T17:27:00Z">
              <w:rPr>
                <w:sz w:val="20"/>
                <w:szCs w:val="20"/>
                <w:lang w:val="en-GB"/>
              </w:rPr>
            </w:rPrChange>
          </w:rPr>
          <w:delText>right</w:delText>
        </w:r>
        <w:r w:rsidRPr="0029563D" w:rsidDel="002C72A4">
          <w:rPr>
            <w:sz w:val="20"/>
            <w:szCs w:val="20"/>
            <w:lang w:val="en-US"/>
            <w:rPrChange w:id="2799" w:author="Sina Furkan Özdemir" w:date="2021-09-20T17:27:00Z">
              <w:rPr>
                <w:sz w:val="20"/>
                <w:szCs w:val="20"/>
                <w:lang w:val="en-GB"/>
              </w:rPr>
            </w:rPrChange>
          </w:rPr>
          <w:delText xml:space="preserve"> panel of </w:delText>
        </w:r>
        <w:r w:rsidR="005E5C2B" w:rsidRPr="0029563D" w:rsidDel="002C72A4">
          <w:rPr>
            <w:sz w:val="20"/>
            <w:szCs w:val="20"/>
            <w:lang w:val="en-US"/>
            <w:rPrChange w:id="2800" w:author="Sina Furkan Özdemir" w:date="2021-09-20T17:27:00Z">
              <w:rPr>
                <w:sz w:val="20"/>
                <w:szCs w:val="20"/>
                <w:lang w:val="en-GB"/>
              </w:rPr>
            </w:rPrChange>
          </w:rPr>
          <w:fldChar w:fldCharType="begin"/>
        </w:r>
        <w:r w:rsidR="005E5C2B" w:rsidRPr="0029563D" w:rsidDel="002C72A4">
          <w:rPr>
            <w:sz w:val="20"/>
            <w:szCs w:val="20"/>
            <w:lang w:val="en-US"/>
            <w:rPrChange w:id="2801" w:author="Sina Furkan Özdemir" w:date="2021-09-20T17:27:00Z">
              <w:rPr>
                <w:sz w:val="20"/>
                <w:szCs w:val="20"/>
                <w:lang w:val="en-GB"/>
              </w:rPr>
            </w:rPrChange>
          </w:rPr>
          <w:delInstrText xml:space="preserve"> REF _Ref75267515 \h  \* MERGEFORMAT </w:delInstrText>
        </w:r>
        <w:r w:rsidR="005E5C2B" w:rsidRPr="0029563D" w:rsidDel="002C72A4">
          <w:rPr>
            <w:sz w:val="20"/>
            <w:szCs w:val="20"/>
            <w:lang w:val="en-US"/>
            <w:rPrChange w:id="2802" w:author="Sina Furkan Özdemir" w:date="2021-09-20T17:27:00Z">
              <w:rPr>
                <w:sz w:val="20"/>
                <w:szCs w:val="20"/>
                <w:lang w:val="en-US"/>
              </w:rPr>
            </w:rPrChange>
          </w:rPr>
        </w:r>
        <w:r w:rsidR="005E5C2B" w:rsidRPr="0029563D" w:rsidDel="002C72A4">
          <w:rPr>
            <w:sz w:val="20"/>
            <w:szCs w:val="20"/>
            <w:lang w:val="en-US"/>
            <w:rPrChange w:id="2803" w:author="Sina Furkan Özdemir" w:date="2021-09-20T17:27:00Z">
              <w:rPr>
                <w:sz w:val="20"/>
                <w:szCs w:val="20"/>
                <w:lang w:val="en-GB"/>
              </w:rPr>
            </w:rPrChange>
          </w:rPr>
          <w:fldChar w:fldCharType="separate"/>
        </w:r>
        <w:r w:rsidR="009D58C1" w:rsidRPr="0029563D" w:rsidDel="002C72A4">
          <w:rPr>
            <w:sz w:val="20"/>
            <w:szCs w:val="20"/>
            <w:lang w:val="en-US"/>
            <w:rPrChange w:id="2804"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805" w:author="Sina Furkan Özdemir" w:date="2021-09-20T17:27:00Z">
              <w:rPr>
                <w:noProof/>
                <w:sz w:val="20"/>
                <w:szCs w:val="20"/>
                <w:lang w:val="en-GB"/>
              </w:rPr>
            </w:rPrChange>
          </w:rPr>
          <w:delText>1</w:delText>
        </w:r>
        <w:r w:rsidR="005E5C2B" w:rsidRPr="0029563D" w:rsidDel="002C72A4">
          <w:rPr>
            <w:sz w:val="20"/>
            <w:szCs w:val="20"/>
            <w:lang w:val="en-US"/>
            <w:rPrChange w:id="2806" w:author="Sina Furkan Özdemir" w:date="2021-09-20T17:27:00Z">
              <w:rPr>
                <w:sz w:val="20"/>
                <w:szCs w:val="20"/>
                <w:lang w:val="en-GB"/>
              </w:rPr>
            </w:rPrChange>
          </w:rPr>
          <w:fldChar w:fldCharType="end"/>
        </w:r>
        <w:r w:rsidR="005E5C2B" w:rsidRPr="0029563D" w:rsidDel="002C72A4">
          <w:rPr>
            <w:sz w:val="20"/>
            <w:szCs w:val="20"/>
            <w:lang w:val="en-US"/>
            <w:rPrChange w:id="2807" w:author="Sina Furkan Özdemir" w:date="2021-09-20T17:27:00Z">
              <w:rPr>
                <w:sz w:val="20"/>
                <w:szCs w:val="20"/>
                <w:lang w:val="en-GB"/>
              </w:rPr>
            </w:rPrChange>
          </w:rPr>
          <w:delText xml:space="preserve"> </w:delText>
        </w:r>
        <w:r w:rsidRPr="0029563D" w:rsidDel="002C72A4">
          <w:rPr>
            <w:sz w:val="20"/>
            <w:szCs w:val="20"/>
            <w:lang w:val="en-US"/>
            <w:rPrChange w:id="2808" w:author="Sina Furkan Özdemir" w:date="2021-09-20T17:27:00Z">
              <w:rPr>
                <w:sz w:val="20"/>
                <w:szCs w:val="20"/>
                <w:lang w:val="en-GB"/>
              </w:rPr>
            </w:rPrChange>
          </w:rPr>
          <w:delText>highlights: The</w:delText>
        </w:r>
        <w:r w:rsidR="00DE17A6" w:rsidRPr="0029563D" w:rsidDel="002C72A4">
          <w:rPr>
            <w:sz w:val="20"/>
            <w:szCs w:val="20"/>
            <w:lang w:val="en-US"/>
            <w:rPrChange w:id="2809" w:author="Sina Furkan Özdemir" w:date="2021-09-20T17:27:00Z">
              <w:rPr>
                <w:sz w:val="20"/>
                <w:szCs w:val="20"/>
                <w:lang w:val="en-GB"/>
              </w:rPr>
            </w:rPrChange>
          </w:rPr>
          <w:delText xml:space="preserve"> </w:delText>
        </w:r>
        <w:r w:rsidR="00E10406" w:rsidRPr="0029563D" w:rsidDel="002C72A4">
          <w:rPr>
            <w:sz w:val="20"/>
            <w:szCs w:val="20"/>
            <w:lang w:val="en-US"/>
            <w:rPrChange w:id="2810" w:author="Sina Furkan Özdemir" w:date="2021-09-20T17:27:00Z">
              <w:rPr>
                <w:sz w:val="20"/>
                <w:szCs w:val="20"/>
                <w:lang w:val="en-GB"/>
              </w:rPr>
            </w:rPrChange>
          </w:rPr>
          <w:delText>average</w:delText>
        </w:r>
        <w:r w:rsidRPr="0029563D" w:rsidDel="002C72A4">
          <w:rPr>
            <w:sz w:val="20"/>
            <w:szCs w:val="20"/>
            <w:lang w:val="en-US"/>
            <w:rPrChange w:id="2811" w:author="Sina Furkan Özdemir" w:date="2021-09-20T17:27:00Z">
              <w:rPr>
                <w:sz w:val="20"/>
                <w:szCs w:val="20"/>
                <w:lang w:val="en-GB"/>
              </w:rPr>
            </w:rPrChange>
          </w:rPr>
          <w:delText xml:space="preserve"> volume of tweets from s</w:delText>
        </w:r>
        <w:r w:rsidR="005E5C2B" w:rsidRPr="0029563D" w:rsidDel="002C72A4">
          <w:rPr>
            <w:sz w:val="20"/>
            <w:szCs w:val="20"/>
            <w:lang w:val="en-US"/>
            <w:rPrChange w:id="2812" w:author="Sina Furkan Özdemir" w:date="2021-09-20T17:27:00Z">
              <w:rPr>
                <w:sz w:val="20"/>
                <w:szCs w:val="20"/>
                <w:lang w:val="en-GB"/>
              </w:rPr>
            </w:rPrChange>
          </w:rPr>
          <w:delText xml:space="preserve">upranational </w:delText>
        </w:r>
        <w:r w:rsidRPr="0029563D" w:rsidDel="002C72A4">
          <w:rPr>
            <w:sz w:val="20"/>
            <w:szCs w:val="20"/>
            <w:lang w:val="en-US"/>
            <w:rPrChange w:id="2813" w:author="Sina Furkan Özdemir" w:date="2021-09-20T17:27:00Z">
              <w:rPr>
                <w:sz w:val="20"/>
                <w:szCs w:val="20"/>
                <w:lang w:val="en-GB"/>
              </w:rPr>
            </w:rPrChange>
          </w:rPr>
          <w:delText xml:space="preserve">accounts clearly exceeds the tweet volume of international organizations and actors, while it is at least on par </w:delText>
        </w:r>
        <w:r w:rsidR="000449BB" w:rsidRPr="0029563D" w:rsidDel="002C72A4">
          <w:rPr>
            <w:sz w:val="20"/>
            <w:szCs w:val="20"/>
            <w:lang w:val="en-US"/>
            <w:rPrChange w:id="2814" w:author="Sina Furkan Özdemir" w:date="2021-09-20T17:27:00Z">
              <w:rPr>
                <w:sz w:val="20"/>
                <w:szCs w:val="20"/>
                <w:lang w:val="en-GB"/>
              </w:rPr>
            </w:rPrChange>
          </w:rPr>
          <w:delText xml:space="preserve">with </w:delText>
        </w:r>
        <w:r w:rsidRPr="0029563D" w:rsidDel="002C72A4">
          <w:rPr>
            <w:sz w:val="20"/>
            <w:szCs w:val="20"/>
            <w:lang w:val="en-US"/>
            <w:rPrChange w:id="2815" w:author="Sina Furkan Özdemir" w:date="2021-09-20T17:27:00Z">
              <w:rPr>
                <w:sz w:val="20"/>
                <w:szCs w:val="20"/>
                <w:lang w:val="en-GB"/>
              </w:rPr>
            </w:rPrChange>
          </w:rPr>
          <w:delText xml:space="preserve">national executives in the United Kingdom. </w:delText>
        </w:r>
        <w:r w:rsidR="00E352E9" w:rsidRPr="0029563D" w:rsidDel="002C72A4">
          <w:rPr>
            <w:sz w:val="20"/>
            <w:szCs w:val="20"/>
            <w:lang w:val="en-US"/>
            <w:rPrChange w:id="2816" w:author="Sina Furkan Özdemir" w:date="2021-09-20T17:27:00Z">
              <w:rPr>
                <w:sz w:val="20"/>
                <w:szCs w:val="20"/>
                <w:lang w:val="en-GB"/>
              </w:rPr>
            </w:rPrChange>
          </w:rPr>
          <w:delText>Regarding</w:delText>
        </w:r>
        <w:r w:rsidR="005E5C2B" w:rsidRPr="0029563D" w:rsidDel="002C72A4">
          <w:rPr>
            <w:sz w:val="20"/>
            <w:szCs w:val="20"/>
            <w:lang w:val="en-US"/>
            <w:rPrChange w:id="2817" w:author="Sina Furkan Özdemir" w:date="2021-09-20T17:27:00Z">
              <w:rPr>
                <w:sz w:val="20"/>
                <w:szCs w:val="20"/>
                <w:lang w:val="en-GB"/>
              </w:rPr>
            </w:rPrChange>
          </w:rPr>
          <w:delText xml:space="preserve"> volume, thus, we can state that supranational actors try to exploit the communication potentials of this particular social medium</w:delText>
        </w:r>
        <w:r w:rsidR="000449BB" w:rsidRPr="0029563D" w:rsidDel="002C72A4">
          <w:rPr>
            <w:sz w:val="20"/>
            <w:szCs w:val="20"/>
            <w:lang w:val="en-US"/>
            <w:rPrChange w:id="2818" w:author="Sina Furkan Özdemir" w:date="2021-09-20T17:27:00Z">
              <w:rPr>
                <w:sz w:val="20"/>
                <w:szCs w:val="20"/>
                <w:lang w:val="en-GB"/>
              </w:rPr>
            </w:rPrChange>
          </w:rPr>
          <w:delText xml:space="preserve"> relative to peer organizations</w:delText>
        </w:r>
        <w:r w:rsidR="005E5C2B" w:rsidRPr="0029563D" w:rsidDel="002C72A4">
          <w:rPr>
            <w:sz w:val="20"/>
            <w:szCs w:val="20"/>
            <w:lang w:val="en-US"/>
            <w:rPrChange w:id="2819" w:author="Sina Furkan Özdemir" w:date="2021-09-20T17:27:00Z">
              <w:rPr>
                <w:sz w:val="20"/>
                <w:szCs w:val="20"/>
                <w:lang w:val="en-GB"/>
              </w:rPr>
            </w:rPrChange>
          </w:rPr>
          <w:delText>.</w:delText>
        </w:r>
      </w:del>
    </w:p>
    <w:p w14:paraId="026E90E7" w14:textId="4914E20A" w:rsidR="005D4A7B" w:rsidRPr="0029563D" w:rsidDel="002C72A4" w:rsidRDefault="005D4A7B" w:rsidP="00FC6904">
      <w:pPr>
        <w:spacing w:before="120" w:after="0" w:line="240" w:lineRule="auto"/>
        <w:jc w:val="both"/>
        <w:rPr>
          <w:del w:id="2820" w:author="Sina Furkan Özdemir" w:date="2021-09-20T17:21:00Z"/>
          <w:sz w:val="20"/>
          <w:szCs w:val="18"/>
          <w:lang w:val="en-US"/>
          <w:rPrChange w:id="2821" w:author="Sina Furkan Özdemir" w:date="2021-09-20T17:27:00Z">
            <w:rPr>
              <w:del w:id="2822" w:author="Sina Furkan Özdemir" w:date="2021-09-20T17:21:00Z"/>
              <w:sz w:val="20"/>
              <w:szCs w:val="18"/>
              <w:lang w:val="en-GB"/>
            </w:rPr>
          </w:rPrChange>
        </w:rPr>
      </w:pPr>
    </w:p>
    <w:p w14:paraId="2E8A317D" w14:textId="3F5EE499" w:rsidR="009E1560" w:rsidRPr="0029563D" w:rsidDel="002C72A4" w:rsidRDefault="009E1560" w:rsidP="009E1560">
      <w:pPr>
        <w:spacing w:after="0" w:line="240" w:lineRule="auto"/>
        <w:jc w:val="both"/>
        <w:rPr>
          <w:del w:id="2823" w:author="Sina Furkan Özdemir" w:date="2021-09-20T17:21:00Z"/>
          <w:i/>
          <w:sz w:val="20"/>
          <w:szCs w:val="18"/>
          <w:lang w:val="en-US"/>
          <w:rPrChange w:id="2824" w:author="Sina Furkan Özdemir" w:date="2021-09-20T17:27:00Z">
            <w:rPr>
              <w:del w:id="2825" w:author="Sina Furkan Özdemir" w:date="2021-09-20T17:21:00Z"/>
              <w:i/>
              <w:sz w:val="20"/>
              <w:szCs w:val="18"/>
              <w:lang w:val="en-GB"/>
            </w:rPr>
          </w:rPrChange>
        </w:rPr>
      </w:pPr>
      <w:del w:id="2826" w:author="Sina Furkan Özdemir" w:date="2021-09-20T17:21:00Z">
        <w:r w:rsidRPr="0029563D" w:rsidDel="002C72A4">
          <w:rPr>
            <w:i/>
            <w:sz w:val="20"/>
            <w:szCs w:val="18"/>
            <w:lang w:val="en-US"/>
            <w:rPrChange w:id="2827" w:author="Sina Furkan Özdemir" w:date="2021-09-20T17:27:00Z">
              <w:rPr>
                <w:i/>
                <w:sz w:val="20"/>
                <w:szCs w:val="18"/>
                <w:lang w:val="en-GB"/>
              </w:rPr>
            </w:rPrChange>
          </w:rPr>
          <w:delText xml:space="preserve">3.2. The language of supranational </w:delText>
        </w:r>
        <w:r w:rsidR="006B4C5B" w:rsidRPr="0029563D" w:rsidDel="002C72A4">
          <w:rPr>
            <w:i/>
            <w:sz w:val="20"/>
            <w:szCs w:val="18"/>
            <w:lang w:val="en-US"/>
            <w:rPrChange w:id="2828" w:author="Sina Furkan Özdemir" w:date="2021-09-20T17:27:00Z">
              <w:rPr>
                <w:i/>
                <w:sz w:val="20"/>
                <w:szCs w:val="18"/>
                <w:lang w:val="en-GB"/>
              </w:rPr>
            </w:rPrChange>
          </w:rPr>
          <w:delText xml:space="preserve">Twitter </w:delText>
        </w:r>
        <w:r w:rsidRPr="0029563D" w:rsidDel="002C72A4">
          <w:rPr>
            <w:i/>
            <w:sz w:val="20"/>
            <w:szCs w:val="18"/>
            <w:lang w:val="en-US"/>
            <w:rPrChange w:id="2829" w:author="Sina Furkan Özdemir" w:date="2021-09-20T17:27:00Z">
              <w:rPr>
                <w:i/>
                <w:sz w:val="20"/>
                <w:szCs w:val="18"/>
                <w:lang w:val="en-GB"/>
              </w:rPr>
            </w:rPrChange>
          </w:rPr>
          <w:delText xml:space="preserve">messages </w:delText>
        </w:r>
      </w:del>
    </w:p>
    <w:p w14:paraId="5B4BD903" w14:textId="17355350" w:rsidR="008A6FB2" w:rsidRPr="0029563D" w:rsidDel="002C72A4" w:rsidRDefault="004154F4" w:rsidP="00FC6904">
      <w:pPr>
        <w:spacing w:before="120" w:after="0" w:line="240" w:lineRule="auto"/>
        <w:jc w:val="both"/>
        <w:rPr>
          <w:del w:id="2830" w:author="Sina Furkan Özdemir" w:date="2021-09-20T17:21:00Z"/>
          <w:sz w:val="20"/>
          <w:szCs w:val="18"/>
          <w:lang w:val="en-US"/>
          <w:rPrChange w:id="2831" w:author="Sina Furkan Özdemir" w:date="2021-09-20T17:27:00Z">
            <w:rPr>
              <w:del w:id="2832" w:author="Sina Furkan Özdemir" w:date="2021-09-20T17:21:00Z"/>
              <w:sz w:val="20"/>
              <w:szCs w:val="18"/>
              <w:lang w:val="en-GB"/>
            </w:rPr>
          </w:rPrChange>
        </w:rPr>
      </w:pPr>
      <w:del w:id="2833" w:author="Sina Furkan Özdemir" w:date="2021-09-20T17:21:00Z">
        <w:r w:rsidRPr="0029563D" w:rsidDel="002C72A4">
          <w:rPr>
            <w:sz w:val="20"/>
            <w:szCs w:val="18"/>
            <w:lang w:val="en-US"/>
            <w:rPrChange w:id="2834" w:author="Sina Furkan Özdemir" w:date="2021-09-20T17:27:00Z">
              <w:rPr>
                <w:sz w:val="20"/>
                <w:szCs w:val="18"/>
                <w:lang w:val="en-GB"/>
              </w:rPr>
            </w:rPrChange>
          </w:rPr>
          <w:delText xml:space="preserve">A more pressing question </w:delText>
        </w:r>
        <w:r w:rsidR="00E10406" w:rsidRPr="0029563D" w:rsidDel="002C72A4">
          <w:rPr>
            <w:sz w:val="20"/>
            <w:szCs w:val="18"/>
            <w:lang w:val="en-US"/>
            <w:rPrChange w:id="2835" w:author="Sina Furkan Özdemir" w:date="2021-09-20T17:27:00Z">
              <w:rPr>
                <w:sz w:val="20"/>
                <w:szCs w:val="18"/>
                <w:lang w:val="en-GB"/>
              </w:rPr>
            </w:rPrChange>
          </w:rPr>
          <w:delText>i</w:delText>
        </w:r>
        <w:r w:rsidR="008A6FB2" w:rsidRPr="0029563D" w:rsidDel="002C72A4">
          <w:rPr>
            <w:sz w:val="20"/>
            <w:szCs w:val="18"/>
            <w:lang w:val="en-US"/>
            <w:rPrChange w:id="2836" w:author="Sina Furkan Özdemir" w:date="2021-09-20T17:27:00Z">
              <w:rPr>
                <w:sz w:val="20"/>
                <w:szCs w:val="18"/>
                <w:lang w:val="en-GB"/>
              </w:rPr>
            </w:rPrChange>
          </w:rPr>
          <w:delText>s</w:delText>
        </w:r>
        <w:r w:rsidRPr="0029563D" w:rsidDel="002C72A4">
          <w:rPr>
            <w:sz w:val="20"/>
            <w:szCs w:val="18"/>
            <w:lang w:val="en-US"/>
            <w:rPrChange w:id="2837" w:author="Sina Furkan Özdemir" w:date="2021-09-20T17:27:00Z">
              <w:rPr>
                <w:sz w:val="20"/>
                <w:szCs w:val="18"/>
                <w:lang w:val="en-GB"/>
              </w:rPr>
            </w:rPrChange>
          </w:rPr>
          <w:delText xml:space="preserve"> whether</w:delText>
        </w:r>
        <w:r w:rsidR="008A6FB2" w:rsidRPr="0029563D" w:rsidDel="002C72A4">
          <w:rPr>
            <w:sz w:val="20"/>
            <w:szCs w:val="18"/>
            <w:lang w:val="en-US"/>
            <w:rPrChange w:id="2838" w:author="Sina Furkan Özdemir" w:date="2021-09-20T17:27:00Z">
              <w:rPr>
                <w:sz w:val="20"/>
                <w:szCs w:val="18"/>
                <w:lang w:val="en-GB"/>
              </w:rPr>
            </w:rPrChange>
          </w:rPr>
          <w:delText xml:space="preserve"> this increasing amount of supranational communication on Twitter</w:delText>
        </w:r>
        <w:r w:rsidR="000449BB" w:rsidRPr="0029563D" w:rsidDel="002C72A4">
          <w:rPr>
            <w:sz w:val="20"/>
            <w:szCs w:val="18"/>
            <w:lang w:val="en-US"/>
            <w:rPrChange w:id="2839" w:author="Sina Furkan Özdemir" w:date="2021-09-20T17:27:00Z">
              <w:rPr>
                <w:sz w:val="20"/>
                <w:szCs w:val="18"/>
                <w:lang w:val="en-GB"/>
              </w:rPr>
            </w:rPrChange>
          </w:rPr>
          <w:delText xml:space="preserve"> is</w:delText>
        </w:r>
        <w:r w:rsidR="008A6FB2" w:rsidRPr="0029563D" w:rsidDel="002C72A4">
          <w:rPr>
            <w:sz w:val="20"/>
            <w:szCs w:val="18"/>
            <w:lang w:val="en-US"/>
            <w:rPrChange w:id="2840" w:author="Sina Furkan Özdemir" w:date="2021-09-20T17:27:00Z">
              <w:rPr>
                <w:sz w:val="20"/>
                <w:szCs w:val="18"/>
                <w:lang w:val="en-GB"/>
              </w:rPr>
            </w:rPrChange>
          </w:rPr>
          <w:delText xml:space="preserve"> </w:delText>
        </w:r>
        <w:r w:rsidR="003E4EAB" w:rsidRPr="0029563D" w:rsidDel="002C72A4">
          <w:rPr>
            <w:sz w:val="20"/>
            <w:szCs w:val="18"/>
            <w:lang w:val="en-US"/>
            <w:rPrChange w:id="2841" w:author="Sina Furkan Özdemir" w:date="2021-09-20T17:27:00Z">
              <w:rPr>
                <w:sz w:val="20"/>
                <w:szCs w:val="18"/>
                <w:lang w:val="en-GB"/>
              </w:rPr>
            </w:rPrChange>
          </w:rPr>
          <w:delText>understandable to the average European citizen</w:delText>
        </w:r>
        <w:r w:rsidRPr="0029563D" w:rsidDel="002C72A4">
          <w:rPr>
            <w:sz w:val="20"/>
            <w:szCs w:val="18"/>
            <w:lang w:val="en-US"/>
            <w:rPrChange w:id="2842" w:author="Sina Furkan Özdemir" w:date="2021-09-20T17:27:00Z">
              <w:rPr>
                <w:sz w:val="20"/>
                <w:szCs w:val="18"/>
                <w:lang w:val="en-GB"/>
              </w:rPr>
            </w:rPrChange>
          </w:rPr>
          <w:delText xml:space="preserve">. </w:delText>
        </w:r>
        <w:r w:rsidR="00E10406" w:rsidRPr="0029563D" w:rsidDel="002C72A4">
          <w:rPr>
            <w:sz w:val="20"/>
            <w:szCs w:val="18"/>
            <w:lang w:val="en-US"/>
            <w:rPrChange w:id="2843" w:author="Sina Furkan Özdemir" w:date="2021-09-20T17:27:00Z">
              <w:rPr>
                <w:sz w:val="20"/>
                <w:szCs w:val="18"/>
                <w:lang w:val="en-GB"/>
              </w:rPr>
            </w:rPrChange>
          </w:rPr>
          <w:delText xml:space="preserve">Analysing the language of supranational Twitter messages </w:delText>
        </w:r>
        <w:r w:rsidR="00B02F28" w:rsidRPr="0029563D" w:rsidDel="002C72A4">
          <w:rPr>
            <w:sz w:val="20"/>
            <w:szCs w:val="18"/>
            <w:lang w:val="en-US"/>
            <w:rPrChange w:id="2844" w:author="Sina Furkan Özdemir" w:date="2021-09-20T17:27:00Z">
              <w:rPr>
                <w:sz w:val="20"/>
                <w:szCs w:val="18"/>
                <w:lang w:val="en-GB"/>
              </w:rPr>
            </w:rPrChange>
          </w:rPr>
          <w:delText>require</w:delText>
        </w:r>
        <w:r w:rsidR="00E10406" w:rsidRPr="0029563D" w:rsidDel="002C72A4">
          <w:rPr>
            <w:sz w:val="20"/>
            <w:szCs w:val="18"/>
            <w:lang w:val="en-US"/>
            <w:rPrChange w:id="2845" w:author="Sina Furkan Özdemir" w:date="2021-09-20T17:27:00Z">
              <w:rPr>
                <w:sz w:val="20"/>
                <w:szCs w:val="18"/>
                <w:lang w:val="en-GB"/>
              </w:rPr>
            </w:rPrChange>
          </w:rPr>
          <w:delText>s</w:delText>
        </w:r>
        <w:r w:rsidR="00B02F28" w:rsidRPr="0029563D" w:rsidDel="002C72A4">
          <w:rPr>
            <w:sz w:val="20"/>
            <w:szCs w:val="18"/>
            <w:lang w:val="en-US"/>
            <w:rPrChange w:id="2846" w:author="Sina Furkan Özdemir" w:date="2021-09-20T17:27:00Z">
              <w:rPr>
                <w:sz w:val="20"/>
                <w:szCs w:val="18"/>
                <w:lang w:val="en-GB"/>
              </w:rPr>
            </w:rPrChange>
          </w:rPr>
          <w:delText xml:space="preserve"> </w:delText>
        </w:r>
        <w:r w:rsidR="008A6FB2" w:rsidRPr="0029563D" w:rsidDel="002C72A4">
          <w:rPr>
            <w:sz w:val="20"/>
            <w:szCs w:val="18"/>
            <w:lang w:val="en-US"/>
            <w:rPrChange w:id="2847" w:author="Sina Furkan Özdemir" w:date="2021-09-20T17:27:00Z">
              <w:rPr>
                <w:sz w:val="20"/>
                <w:szCs w:val="18"/>
                <w:lang w:val="en-GB"/>
              </w:rPr>
            </w:rPrChange>
          </w:rPr>
          <w:delText>extensive pre-processing of the tweets’ contents</w:delText>
        </w:r>
        <w:r w:rsidR="00E10406" w:rsidRPr="0029563D" w:rsidDel="002C72A4">
          <w:rPr>
            <w:sz w:val="20"/>
            <w:szCs w:val="18"/>
            <w:lang w:val="en-US"/>
            <w:rPrChange w:id="2848" w:author="Sina Furkan Özdemir" w:date="2021-09-20T17:27:00Z">
              <w:rPr>
                <w:sz w:val="20"/>
                <w:szCs w:val="18"/>
                <w:lang w:val="en-GB"/>
              </w:rPr>
            </w:rPrChange>
          </w:rPr>
          <w:delText>. W</w:delText>
        </w:r>
        <w:r w:rsidR="00B02F28" w:rsidRPr="0029563D" w:rsidDel="002C72A4">
          <w:rPr>
            <w:sz w:val="20"/>
            <w:szCs w:val="18"/>
            <w:lang w:val="en-US"/>
            <w:rPrChange w:id="2849" w:author="Sina Furkan Özdemir" w:date="2021-09-20T17:27:00Z">
              <w:rPr>
                <w:sz w:val="20"/>
                <w:szCs w:val="18"/>
                <w:lang w:val="en-GB"/>
              </w:rPr>
            </w:rPrChange>
          </w:rPr>
          <w:delText>e aimed</w:delText>
        </w:r>
        <w:r w:rsidR="008A6FB2" w:rsidRPr="0029563D" w:rsidDel="002C72A4">
          <w:rPr>
            <w:sz w:val="20"/>
            <w:szCs w:val="18"/>
            <w:lang w:val="en-US"/>
            <w:rPrChange w:id="2850" w:author="Sina Furkan Özdemir" w:date="2021-09-20T17:27:00Z">
              <w:rPr>
                <w:sz w:val="20"/>
                <w:szCs w:val="18"/>
                <w:lang w:val="en-GB"/>
              </w:rPr>
            </w:rPrChange>
          </w:rPr>
          <w:delText xml:space="preserve"> to isolate the textual content to ensure reliable extraction of the language indicators</w:delText>
        </w:r>
        <w:r w:rsidR="003C3069" w:rsidRPr="0029563D" w:rsidDel="002C72A4">
          <w:rPr>
            <w:sz w:val="20"/>
            <w:szCs w:val="18"/>
            <w:lang w:val="en-US"/>
            <w:rPrChange w:id="2851" w:author="Sina Furkan Özdemir" w:date="2021-09-20T17:27:00Z">
              <w:rPr>
                <w:sz w:val="20"/>
                <w:szCs w:val="18"/>
                <w:lang w:val="en-GB"/>
              </w:rPr>
            </w:rPrChange>
          </w:rPr>
          <w:delText xml:space="preserve"> </w:delText>
        </w:r>
        <w:r w:rsidR="008A6FB2" w:rsidRPr="0029563D" w:rsidDel="002C72A4">
          <w:rPr>
            <w:sz w:val="20"/>
            <w:szCs w:val="18"/>
            <w:lang w:val="en-US"/>
            <w:rPrChange w:id="2852" w:author="Sina Furkan Özdemir" w:date="2021-09-20T17:27:00Z">
              <w:rPr>
                <w:sz w:val="20"/>
                <w:szCs w:val="18"/>
                <w:lang w:val="en-GB"/>
              </w:rPr>
            </w:rPrChange>
          </w:rPr>
          <w:delText>below. To this end, we removed all non-textual symbols, media, and external links (</w:delText>
        </w:r>
        <w:r w:rsidR="003C3069" w:rsidRPr="0029563D" w:rsidDel="002C72A4">
          <w:rPr>
            <w:sz w:val="20"/>
            <w:szCs w:val="18"/>
            <w:lang w:val="en-US"/>
            <w:rPrChange w:id="2853" w:author="Sina Furkan Özdemir" w:date="2021-09-20T17:27:00Z">
              <w:rPr>
                <w:sz w:val="20"/>
                <w:szCs w:val="18"/>
                <w:lang w:val="en-GB"/>
              </w:rPr>
            </w:rPrChange>
          </w:rPr>
          <w:delText>analysed</w:delText>
        </w:r>
        <w:r w:rsidR="008A6FB2" w:rsidRPr="0029563D" w:rsidDel="002C72A4">
          <w:rPr>
            <w:sz w:val="20"/>
            <w:szCs w:val="18"/>
            <w:lang w:val="en-US"/>
            <w:rPrChange w:id="2854" w:author="Sina Furkan Özdemir" w:date="2021-09-20T17:27:00Z">
              <w:rPr>
                <w:sz w:val="20"/>
                <w:szCs w:val="18"/>
                <w:lang w:val="en-GB"/>
              </w:rPr>
            </w:rPrChange>
          </w:rPr>
          <w:delText xml:space="preserve"> </w:delText>
        </w:r>
        <w:r w:rsidR="003C3069" w:rsidRPr="0029563D" w:rsidDel="002C72A4">
          <w:rPr>
            <w:sz w:val="20"/>
            <w:szCs w:val="18"/>
            <w:lang w:val="en-US"/>
            <w:rPrChange w:id="2855" w:author="Sina Furkan Özdemir" w:date="2021-09-20T17:27:00Z">
              <w:rPr>
                <w:sz w:val="20"/>
                <w:szCs w:val="18"/>
                <w:lang w:val="en-GB"/>
              </w:rPr>
            </w:rPrChange>
          </w:rPr>
          <w:delText>separately</w:delText>
        </w:r>
        <w:r w:rsidR="008A6FB2" w:rsidRPr="0029563D" w:rsidDel="002C72A4">
          <w:rPr>
            <w:sz w:val="20"/>
            <w:szCs w:val="18"/>
            <w:lang w:val="en-US"/>
            <w:rPrChange w:id="2856" w:author="Sina Furkan Özdemir" w:date="2021-09-20T17:27:00Z">
              <w:rPr>
                <w:sz w:val="20"/>
                <w:szCs w:val="18"/>
                <w:lang w:val="en-GB"/>
              </w:rPr>
            </w:rPrChange>
          </w:rPr>
          <w:delText>)</w:delText>
        </w:r>
        <w:r w:rsidR="00FE5DDD" w:rsidRPr="0029563D" w:rsidDel="002C72A4">
          <w:rPr>
            <w:sz w:val="20"/>
            <w:szCs w:val="18"/>
            <w:lang w:val="en-US"/>
            <w:rPrChange w:id="2857" w:author="Sina Furkan Özdemir" w:date="2021-09-20T17:27:00Z">
              <w:rPr>
                <w:sz w:val="20"/>
                <w:szCs w:val="18"/>
                <w:lang w:val="en-GB"/>
              </w:rPr>
            </w:rPrChange>
          </w:rPr>
          <w:delText>,</w:delText>
        </w:r>
        <w:r w:rsidR="008A6FB2" w:rsidRPr="0029563D" w:rsidDel="002C72A4">
          <w:rPr>
            <w:sz w:val="20"/>
            <w:szCs w:val="18"/>
            <w:lang w:val="en-US"/>
            <w:rPrChange w:id="2858" w:author="Sina Furkan Özdemir" w:date="2021-09-20T17:27:00Z">
              <w:rPr>
                <w:sz w:val="20"/>
                <w:szCs w:val="18"/>
                <w:lang w:val="en-GB"/>
              </w:rPr>
            </w:rPrChange>
          </w:rPr>
          <w:delText xml:space="preserve"> treat</w:delText>
        </w:r>
        <w:r w:rsidR="00FE5DDD" w:rsidRPr="0029563D" w:rsidDel="002C72A4">
          <w:rPr>
            <w:sz w:val="20"/>
            <w:szCs w:val="18"/>
            <w:lang w:val="en-US"/>
            <w:rPrChange w:id="2859" w:author="Sina Furkan Özdemir" w:date="2021-09-20T17:27:00Z">
              <w:rPr>
                <w:sz w:val="20"/>
                <w:szCs w:val="18"/>
                <w:lang w:val="en-GB"/>
              </w:rPr>
            </w:rPrChange>
          </w:rPr>
          <w:delText>ed</w:delText>
        </w:r>
        <w:r w:rsidR="008A6FB2" w:rsidRPr="0029563D" w:rsidDel="002C72A4">
          <w:rPr>
            <w:sz w:val="20"/>
            <w:szCs w:val="18"/>
            <w:lang w:val="en-US"/>
            <w:rPrChange w:id="2860" w:author="Sina Furkan Özdemir" w:date="2021-09-20T17:27:00Z">
              <w:rPr>
                <w:sz w:val="20"/>
                <w:szCs w:val="18"/>
                <w:lang w:val="en-GB"/>
              </w:rPr>
            </w:rPrChange>
          </w:rPr>
          <w:delText xml:space="preserve"> hashtags as individual or multiple words (if camel cased)</w:delText>
        </w:r>
        <w:r w:rsidR="00FE5DDD" w:rsidRPr="0029563D" w:rsidDel="002C72A4">
          <w:rPr>
            <w:sz w:val="20"/>
            <w:szCs w:val="18"/>
            <w:lang w:val="en-US"/>
            <w:rPrChange w:id="2861" w:author="Sina Furkan Özdemir" w:date="2021-09-20T17:27:00Z">
              <w:rPr>
                <w:sz w:val="20"/>
                <w:szCs w:val="18"/>
                <w:lang w:val="en-GB"/>
              </w:rPr>
            </w:rPrChange>
          </w:rPr>
          <w:delText>, and ensured proper punctuation</w:delText>
        </w:r>
        <w:r w:rsidR="008A6FB2" w:rsidRPr="0029563D" w:rsidDel="002C72A4">
          <w:rPr>
            <w:sz w:val="20"/>
            <w:szCs w:val="18"/>
            <w:lang w:val="en-US"/>
            <w:rPrChange w:id="2862" w:author="Sina Furkan Özdemir" w:date="2021-09-20T17:27:00Z">
              <w:rPr>
                <w:sz w:val="20"/>
                <w:szCs w:val="18"/>
                <w:lang w:val="en-GB"/>
              </w:rPr>
            </w:rPrChange>
          </w:rPr>
          <w:delText>. The replication scripts provide</w:delText>
        </w:r>
        <w:r w:rsidR="00933399" w:rsidRPr="0029563D" w:rsidDel="002C72A4">
          <w:rPr>
            <w:sz w:val="20"/>
            <w:szCs w:val="18"/>
            <w:lang w:val="en-US"/>
            <w:rPrChange w:id="2863" w:author="Sina Furkan Özdemir" w:date="2021-09-20T17:27:00Z">
              <w:rPr>
                <w:sz w:val="20"/>
                <w:szCs w:val="18"/>
                <w:lang w:val="en-GB"/>
              </w:rPr>
            </w:rPrChange>
          </w:rPr>
          <w:delText>d</w:delText>
        </w:r>
        <w:r w:rsidR="008A6FB2" w:rsidRPr="0029563D" w:rsidDel="002C72A4">
          <w:rPr>
            <w:sz w:val="20"/>
            <w:szCs w:val="18"/>
            <w:lang w:val="en-US"/>
            <w:rPrChange w:id="2864" w:author="Sina Furkan Özdemir" w:date="2021-09-20T17:27:00Z">
              <w:rPr>
                <w:sz w:val="20"/>
                <w:szCs w:val="18"/>
                <w:lang w:val="en-GB"/>
              </w:rPr>
            </w:rPrChange>
          </w:rPr>
          <w:delText xml:space="preserve"> full detail</w:delText>
        </w:r>
        <w:r w:rsidR="00933399" w:rsidRPr="0029563D" w:rsidDel="002C72A4">
          <w:rPr>
            <w:sz w:val="20"/>
            <w:szCs w:val="18"/>
            <w:lang w:val="en-US"/>
            <w:rPrChange w:id="2865" w:author="Sina Furkan Özdemir" w:date="2021-09-20T17:27:00Z">
              <w:rPr>
                <w:sz w:val="20"/>
                <w:szCs w:val="18"/>
                <w:lang w:val="en-GB"/>
              </w:rPr>
            </w:rPrChange>
          </w:rPr>
          <w:delText>s from each tweet;</w:delText>
        </w:r>
        <w:r w:rsidR="008A6FB2" w:rsidRPr="0029563D" w:rsidDel="002C72A4">
          <w:rPr>
            <w:sz w:val="20"/>
            <w:szCs w:val="18"/>
            <w:lang w:val="en-US"/>
            <w:rPrChange w:id="2866" w:author="Sina Furkan Özdemir" w:date="2021-09-20T17:27:00Z">
              <w:rPr>
                <w:sz w:val="20"/>
                <w:szCs w:val="18"/>
                <w:lang w:val="en-GB"/>
              </w:rPr>
            </w:rPrChange>
          </w:rPr>
          <w:delText xml:space="preserve"> </w:delText>
        </w:r>
        <w:r w:rsidR="00AB6DA4" w:rsidRPr="0029563D" w:rsidDel="002C72A4">
          <w:rPr>
            <w:sz w:val="20"/>
            <w:szCs w:val="20"/>
            <w:lang w:val="en-US"/>
            <w:rPrChange w:id="2867" w:author="Sina Furkan Özdemir" w:date="2021-09-20T17:27:00Z">
              <w:rPr>
                <w:sz w:val="20"/>
                <w:szCs w:val="20"/>
                <w:lang w:val="en-GB"/>
              </w:rPr>
            </w:rPrChange>
          </w:rPr>
          <w:fldChar w:fldCharType="begin"/>
        </w:r>
        <w:r w:rsidR="00AB6DA4" w:rsidRPr="0029563D" w:rsidDel="002C72A4">
          <w:rPr>
            <w:sz w:val="20"/>
            <w:szCs w:val="20"/>
            <w:lang w:val="en-US"/>
            <w:rPrChange w:id="2868" w:author="Sina Furkan Özdemir" w:date="2021-09-20T17:27:00Z">
              <w:rPr>
                <w:sz w:val="20"/>
                <w:szCs w:val="20"/>
                <w:lang w:val="en-GB"/>
              </w:rPr>
            </w:rPrChange>
          </w:rPr>
          <w:delInstrText xml:space="preserve"> REF _Ref75283045 \h  \* MERGEFORMAT </w:delInstrText>
        </w:r>
        <w:r w:rsidR="00AB6DA4" w:rsidRPr="0029563D" w:rsidDel="002C72A4">
          <w:rPr>
            <w:sz w:val="20"/>
            <w:szCs w:val="20"/>
            <w:lang w:val="en-US"/>
            <w:rPrChange w:id="2869" w:author="Sina Furkan Özdemir" w:date="2021-09-20T17:27:00Z">
              <w:rPr>
                <w:sz w:val="20"/>
                <w:szCs w:val="20"/>
                <w:lang w:val="en-US"/>
              </w:rPr>
            </w:rPrChange>
          </w:rPr>
        </w:r>
        <w:r w:rsidR="00AB6DA4" w:rsidRPr="0029563D" w:rsidDel="002C72A4">
          <w:rPr>
            <w:sz w:val="20"/>
            <w:szCs w:val="20"/>
            <w:lang w:val="en-US"/>
            <w:rPrChange w:id="2870" w:author="Sina Furkan Özdemir" w:date="2021-09-20T17:27:00Z">
              <w:rPr>
                <w:sz w:val="20"/>
                <w:szCs w:val="20"/>
                <w:lang w:val="en-GB"/>
              </w:rPr>
            </w:rPrChange>
          </w:rPr>
          <w:fldChar w:fldCharType="separate"/>
        </w:r>
        <w:r w:rsidR="009D58C1" w:rsidRPr="0029563D" w:rsidDel="002C72A4">
          <w:rPr>
            <w:sz w:val="20"/>
            <w:szCs w:val="20"/>
            <w:lang w:val="en-US"/>
            <w:rPrChange w:id="2871" w:author="Sina Furkan Özdemir" w:date="2021-09-20T17:27:00Z">
              <w:rPr>
                <w:sz w:val="20"/>
                <w:szCs w:val="20"/>
                <w:lang w:val="en-GB"/>
              </w:rPr>
            </w:rPrChange>
          </w:rPr>
          <w:delText xml:space="preserve">Table </w:delText>
        </w:r>
        <w:r w:rsidR="009D58C1" w:rsidRPr="0029563D" w:rsidDel="002C72A4">
          <w:rPr>
            <w:noProof/>
            <w:sz w:val="20"/>
            <w:szCs w:val="20"/>
            <w:lang w:val="en-US"/>
            <w:rPrChange w:id="2872" w:author="Sina Furkan Özdemir" w:date="2021-09-20T17:27:00Z">
              <w:rPr>
                <w:noProof/>
                <w:sz w:val="20"/>
                <w:szCs w:val="20"/>
                <w:lang w:val="en-GB"/>
              </w:rPr>
            </w:rPrChange>
          </w:rPr>
          <w:delText>2</w:delText>
        </w:r>
        <w:r w:rsidR="00AB6DA4" w:rsidRPr="0029563D" w:rsidDel="002C72A4">
          <w:rPr>
            <w:sz w:val="20"/>
            <w:szCs w:val="20"/>
            <w:lang w:val="en-US"/>
            <w:rPrChange w:id="2873" w:author="Sina Furkan Özdemir" w:date="2021-09-20T17:27:00Z">
              <w:rPr>
                <w:sz w:val="20"/>
                <w:szCs w:val="20"/>
                <w:lang w:val="en-GB"/>
              </w:rPr>
            </w:rPrChange>
          </w:rPr>
          <w:fldChar w:fldCharType="end"/>
        </w:r>
        <w:r w:rsidR="008A6FB2" w:rsidRPr="0029563D" w:rsidDel="002C72A4">
          <w:rPr>
            <w:sz w:val="20"/>
            <w:szCs w:val="18"/>
            <w:lang w:val="en-US"/>
            <w:rPrChange w:id="2874" w:author="Sina Furkan Özdemir" w:date="2021-09-20T17:27:00Z">
              <w:rPr>
                <w:sz w:val="20"/>
                <w:szCs w:val="18"/>
                <w:lang w:val="en-GB"/>
              </w:rPr>
            </w:rPrChange>
          </w:rPr>
          <w:delText xml:space="preserve"> illustrates </w:delText>
        </w:r>
        <w:r w:rsidR="007F4E91" w:rsidRPr="0029563D" w:rsidDel="002C72A4">
          <w:rPr>
            <w:sz w:val="20"/>
            <w:szCs w:val="18"/>
            <w:lang w:val="en-US"/>
            <w:rPrChange w:id="2875" w:author="Sina Furkan Özdemir" w:date="2021-09-20T17:27:00Z">
              <w:rPr>
                <w:sz w:val="20"/>
                <w:szCs w:val="18"/>
                <w:lang w:val="en-GB"/>
              </w:rPr>
            </w:rPrChange>
          </w:rPr>
          <w:delText>two random</w:delText>
        </w:r>
        <w:r w:rsidR="00FE5DDD" w:rsidRPr="0029563D" w:rsidDel="002C72A4">
          <w:rPr>
            <w:sz w:val="20"/>
            <w:szCs w:val="18"/>
            <w:lang w:val="en-US"/>
            <w:rPrChange w:id="2876" w:author="Sina Furkan Özdemir" w:date="2021-09-20T17:27:00Z">
              <w:rPr>
                <w:sz w:val="20"/>
                <w:szCs w:val="18"/>
                <w:lang w:val="en-GB"/>
              </w:rPr>
            </w:rPrChange>
          </w:rPr>
          <w:delText xml:space="preserve"> examples from </w:delText>
        </w:r>
        <w:r w:rsidR="00AB6DA4" w:rsidRPr="0029563D" w:rsidDel="002C72A4">
          <w:rPr>
            <w:sz w:val="20"/>
            <w:szCs w:val="18"/>
            <w:lang w:val="en-US"/>
            <w:rPrChange w:id="2877" w:author="Sina Furkan Özdemir" w:date="2021-09-20T17:27:00Z">
              <w:rPr>
                <w:sz w:val="20"/>
                <w:szCs w:val="18"/>
                <w:lang w:val="en-GB"/>
              </w:rPr>
            </w:rPrChange>
          </w:rPr>
          <w:delText>the</w:delText>
        </w:r>
        <w:r w:rsidR="00FE5DDD" w:rsidRPr="0029563D" w:rsidDel="002C72A4">
          <w:rPr>
            <w:sz w:val="20"/>
            <w:szCs w:val="18"/>
            <w:lang w:val="en-US"/>
            <w:rPrChange w:id="2878" w:author="Sina Furkan Özdemir" w:date="2021-09-20T17:27:00Z">
              <w:rPr>
                <w:sz w:val="20"/>
                <w:szCs w:val="18"/>
                <w:lang w:val="en-GB"/>
              </w:rPr>
            </w:rPrChange>
          </w:rPr>
          <w:delText xml:space="preserve"> supranational EU corpus.</w:delText>
        </w:r>
        <w:r w:rsidR="00AB6DA4" w:rsidRPr="0029563D" w:rsidDel="002C72A4">
          <w:rPr>
            <w:sz w:val="20"/>
            <w:szCs w:val="18"/>
            <w:lang w:val="en-US"/>
            <w:rPrChange w:id="2879" w:author="Sina Furkan Özdemir" w:date="2021-09-20T17:27:00Z">
              <w:rPr>
                <w:sz w:val="20"/>
                <w:szCs w:val="18"/>
                <w:lang w:val="en-GB"/>
              </w:rPr>
            </w:rPrChange>
          </w:rPr>
          <w:delText xml:space="preserve"> All benchmark samples were processed </w:delText>
        </w:r>
        <w:r w:rsidR="00933399" w:rsidRPr="0029563D" w:rsidDel="002C72A4">
          <w:rPr>
            <w:sz w:val="20"/>
            <w:szCs w:val="18"/>
            <w:lang w:val="en-US"/>
            <w:rPrChange w:id="2880" w:author="Sina Furkan Özdemir" w:date="2021-09-20T17:27:00Z">
              <w:rPr>
                <w:sz w:val="20"/>
                <w:szCs w:val="18"/>
                <w:lang w:val="en-GB"/>
              </w:rPr>
            </w:rPrChange>
          </w:rPr>
          <w:delText>similarly</w:delText>
        </w:r>
        <w:r w:rsidR="00AB6DA4" w:rsidRPr="0029563D" w:rsidDel="002C72A4">
          <w:rPr>
            <w:sz w:val="20"/>
            <w:szCs w:val="18"/>
            <w:lang w:val="en-US"/>
            <w:rPrChange w:id="2881" w:author="Sina Furkan Özdemir" w:date="2021-09-20T17:27:00Z">
              <w:rPr>
                <w:sz w:val="20"/>
                <w:szCs w:val="18"/>
                <w:lang w:val="en-GB"/>
              </w:rPr>
            </w:rPrChange>
          </w:rPr>
          <w:delText>.</w:delText>
        </w:r>
      </w:del>
    </w:p>
    <w:p w14:paraId="677982BC" w14:textId="73C9EEEA" w:rsidR="00DB0C73" w:rsidRPr="0029563D" w:rsidDel="002C72A4" w:rsidRDefault="00DB0C73" w:rsidP="00FC6904">
      <w:pPr>
        <w:spacing w:before="120" w:after="0" w:line="240" w:lineRule="auto"/>
        <w:jc w:val="both"/>
        <w:rPr>
          <w:del w:id="2882" w:author="Sina Furkan Özdemir" w:date="2021-09-20T17:21:00Z"/>
          <w:sz w:val="20"/>
          <w:szCs w:val="18"/>
          <w:lang w:val="en-US"/>
          <w:rPrChange w:id="2883" w:author="Sina Furkan Özdemir" w:date="2021-09-20T17:27:00Z">
            <w:rPr>
              <w:del w:id="2884" w:author="Sina Furkan Özdemir" w:date="2021-09-20T17:21:00Z"/>
              <w:sz w:val="20"/>
              <w:szCs w:val="18"/>
              <w:lang w:val="en-GB"/>
            </w:rPr>
          </w:rPrChange>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29563D" w:rsidDel="002C72A4" w14:paraId="57438C9F" w14:textId="4BC60D8A" w:rsidTr="00E10406">
        <w:trPr>
          <w:tblHeader/>
          <w:tblCellSpacing w:w="15" w:type="dxa"/>
          <w:del w:id="2885" w:author="Sina Furkan Özdemir" w:date="2021-09-20T17:21:00Z"/>
        </w:trPr>
        <w:tc>
          <w:tcPr>
            <w:tcW w:w="5453" w:type="dxa"/>
            <w:tcBorders>
              <w:top w:val="single" w:sz="4" w:space="0" w:color="auto"/>
              <w:bottom w:val="double" w:sz="4" w:space="0" w:color="auto"/>
            </w:tcBorders>
            <w:vAlign w:val="center"/>
            <w:hideMark/>
          </w:tcPr>
          <w:p w14:paraId="51202ED2" w14:textId="6D47C04C" w:rsidR="008A6FB2" w:rsidRPr="0029563D" w:rsidDel="002C72A4" w:rsidRDefault="00FE5DDD" w:rsidP="008A6FB2">
            <w:pPr>
              <w:spacing w:after="0" w:line="240" w:lineRule="auto"/>
              <w:rPr>
                <w:del w:id="2886" w:author="Sina Furkan Özdemir" w:date="2021-09-20T17:21:00Z"/>
                <w:rFonts w:asciiTheme="minorHAnsi" w:eastAsia="Times New Roman" w:hAnsiTheme="minorHAnsi" w:cstheme="minorHAnsi"/>
                <w:b/>
                <w:bCs/>
                <w:sz w:val="20"/>
                <w:szCs w:val="20"/>
                <w:lang w:val="en-US" w:eastAsia="de-DE"/>
                <w:rPrChange w:id="2887" w:author="Sina Furkan Özdemir" w:date="2021-09-20T17:27:00Z">
                  <w:rPr>
                    <w:del w:id="2888" w:author="Sina Furkan Özdemir" w:date="2021-09-20T17:21:00Z"/>
                    <w:rFonts w:asciiTheme="minorHAnsi" w:eastAsia="Times New Roman" w:hAnsiTheme="minorHAnsi" w:cstheme="minorHAnsi"/>
                    <w:b/>
                    <w:bCs/>
                    <w:sz w:val="20"/>
                    <w:szCs w:val="20"/>
                    <w:lang w:val="en-GB" w:eastAsia="de-DE"/>
                  </w:rPr>
                </w:rPrChange>
              </w:rPr>
            </w:pPr>
            <w:del w:id="2889" w:author="Sina Furkan Özdemir" w:date="2021-09-20T17:21:00Z">
              <w:r w:rsidRPr="0029563D" w:rsidDel="002C72A4">
                <w:rPr>
                  <w:rFonts w:asciiTheme="minorHAnsi" w:eastAsia="Times New Roman" w:hAnsiTheme="minorHAnsi" w:cstheme="minorHAnsi"/>
                  <w:b/>
                  <w:bCs/>
                  <w:sz w:val="20"/>
                  <w:szCs w:val="20"/>
                  <w:lang w:val="en-US" w:eastAsia="de-DE"/>
                  <w:rPrChange w:id="2890" w:author="Sina Furkan Özdemir" w:date="2021-09-20T17:27:00Z">
                    <w:rPr>
                      <w:rFonts w:asciiTheme="minorHAnsi" w:eastAsia="Times New Roman" w:hAnsiTheme="minorHAnsi" w:cstheme="minorHAnsi"/>
                      <w:b/>
                      <w:bCs/>
                      <w:sz w:val="20"/>
                      <w:szCs w:val="20"/>
                      <w:lang w:val="en-GB" w:eastAsia="de-DE"/>
                    </w:rPr>
                  </w:rPrChange>
                </w:rPr>
                <w:delText>Original tweet</w:delText>
              </w:r>
              <w:r w:rsidR="008A6FB2" w:rsidRPr="0029563D" w:rsidDel="002C72A4">
                <w:rPr>
                  <w:rFonts w:asciiTheme="minorHAnsi" w:eastAsia="Times New Roman" w:hAnsiTheme="minorHAnsi" w:cstheme="minorHAnsi"/>
                  <w:b/>
                  <w:bCs/>
                  <w:sz w:val="20"/>
                  <w:szCs w:val="20"/>
                  <w:lang w:val="en-US" w:eastAsia="de-DE"/>
                  <w:rPrChange w:id="2891"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c>
          <w:tcPr>
            <w:tcW w:w="0" w:type="auto"/>
            <w:tcBorders>
              <w:top w:val="single" w:sz="4" w:space="0" w:color="auto"/>
              <w:bottom w:val="double" w:sz="4" w:space="0" w:color="auto"/>
            </w:tcBorders>
            <w:vAlign w:val="center"/>
            <w:hideMark/>
          </w:tcPr>
          <w:p w14:paraId="5AB11A1C" w14:textId="7C33014E" w:rsidR="008A6FB2" w:rsidRPr="0029563D" w:rsidDel="002C72A4" w:rsidRDefault="00FE5DDD" w:rsidP="008A6FB2">
            <w:pPr>
              <w:spacing w:after="0" w:line="240" w:lineRule="auto"/>
              <w:rPr>
                <w:del w:id="2892" w:author="Sina Furkan Özdemir" w:date="2021-09-20T17:21:00Z"/>
                <w:rFonts w:asciiTheme="minorHAnsi" w:eastAsia="Times New Roman" w:hAnsiTheme="minorHAnsi" w:cstheme="minorHAnsi"/>
                <w:b/>
                <w:bCs/>
                <w:sz w:val="20"/>
                <w:szCs w:val="20"/>
                <w:lang w:val="en-US" w:eastAsia="de-DE"/>
                <w:rPrChange w:id="2893" w:author="Sina Furkan Özdemir" w:date="2021-09-20T17:27:00Z">
                  <w:rPr>
                    <w:del w:id="2894" w:author="Sina Furkan Özdemir" w:date="2021-09-20T17:21:00Z"/>
                    <w:rFonts w:asciiTheme="minorHAnsi" w:eastAsia="Times New Roman" w:hAnsiTheme="minorHAnsi" w:cstheme="minorHAnsi"/>
                    <w:b/>
                    <w:bCs/>
                    <w:sz w:val="20"/>
                    <w:szCs w:val="20"/>
                    <w:lang w:val="en-GB" w:eastAsia="de-DE"/>
                  </w:rPr>
                </w:rPrChange>
              </w:rPr>
            </w:pPr>
            <w:del w:id="2895" w:author="Sina Furkan Özdemir" w:date="2021-09-20T17:21:00Z">
              <w:r w:rsidRPr="0029563D" w:rsidDel="002C72A4">
                <w:rPr>
                  <w:rFonts w:asciiTheme="minorHAnsi" w:eastAsia="Times New Roman" w:hAnsiTheme="minorHAnsi" w:cstheme="minorHAnsi"/>
                  <w:b/>
                  <w:bCs/>
                  <w:sz w:val="20"/>
                  <w:szCs w:val="20"/>
                  <w:lang w:val="en-US" w:eastAsia="de-DE"/>
                  <w:rPrChange w:id="2896" w:author="Sina Furkan Özdemir" w:date="2021-09-20T17:27:00Z">
                    <w:rPr>
                      <w:rFonts w:asciiTheme="minorHAnsi" w:eastAsia="Times New Roman" w:hAnsiTheme="minorHAnsi" w:cstheme="minorHAnsi"/>
                      <w:b/>
                      <w:bCs/>
                      <w:sz w:val="20"/>
                      <w:szCs w:val="20"/>
                      <w:lang w:val="en-GB" w:eastAsia="de-DE"/>
                    </w:rPr>
                  </w:rPrChange>
                </w:rPr>
                <w:delText xml:space="preserve">Extracted </w:delText>
              </w:r>
              <w:r w:rsidR="0050284E" w:rsidRPr="0029563D" w:rsidDel="002C72A4">
                <w:rPr>
                  <w:rFonts w:asciiTheme="minorHAnsi" w:eastAsia="Times New Roman" w:hAnsiTheme="minorHAnsi" w:cstheme="minorHAnsi"/>
                  <w:b/>
                  <w:bCs/>
                  <w:sz w:val="20"/>
                  <w:szCs w:val="20"/>
                  <w:lang w:val="en-US" w:eastAsia="de-DE"/>
                  <w:rPrChange w:id="2897" w:author="Sina Furkan Özdemir" w:date="2021-09-20T17:27:00Z">
                    <w:rPr>
                      <w:rFonts w:asciiTheme="minorHAnsi" w:eastAsia="Times New Roman" w:hAnsiTheme="minorHAnsi" w:cstheme="minorHAnsi"/>
                      <w:b/>
                      <w:bCs/>
                      <w:sz w:val="20"/>
                      <w:szCs w:val="20"/>
                      <w:lang w:val="en-GB" w:eastAsia="de-DE"/>
                    </w:rPr>
                  </w:rPrChange>
                </w:rPr>
                <w:delText>text</w:delText>
              </w:r>
              <w:r w:rsidR="008A6FB2" w:rsidRPr="0029563D" w:rsidDel="002C72A4">
                <w:rPr>
                  <w:rFonts w:asciiTheme="minorHAnsi" w:eastAsia="Times New Roman" w:hAnsiTheme="minorHAnsi" w:cstheme="minorHAnsi"/>
                  <w:b/>
                  <w:bCs/>
                  <w:sz w:val="20"/>
                  <w:szCs w:val="20"/>
                  <w:lang w:val="en-US" w:eastAsia="de-DE"/>
                  <w:rPrChange w:id="2898"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r>
      <w:tr w:rsidR="008A6FB2" w:rsidRPr="0029563D" w:rsidDel="002C72A4" w14:paraId="488B2133" w14:textId="09719FE2" w:rsidTr="00E10406">
        <w:trPr>
          <w:tblCellSpacing w:w="15" w:type="dxa"/>
          <w:del w:id="2899" w:author="Sina Furkan Özdemir" w:date="2021-09-20T17:21:00Z"/>
        </w:trPr>
        <w:tc>
          <w:tcPr>
            <w:tcW w:w="5453" w:type="dxa"/>
            <w:tcBorders>
              <w:bottom w:val="single" w:sz="4" w:space="0" w:color="auto"/>
            </w:tcBorders>
            <w:vAlign w:val="center"/>
            <w:hideMark/>
          </w:tcPr>
          <w:p w14:paraId="5576918B" w14:textId="1AA3B930" w:rsidR="008A6FB2" w:rsidRPr="0029563D" w:rsidDel="002C72A4" w:rsidRDefault="008A6FB2" w:rsidP="008A6FB2">
            <w:pPr>
              <w:spacing w:after="0" w:line="240" w:lineRule="auto"/>
              <w:rPr>
                <w:del w:id="2900" w:author="Sina Furkan Özdemir" w:date="2021-09-20T17:21:00Z"/>
                <w:rFonts w:asciiTheme="minorHAnsi" w:eastAsia="Times New Roman" w:hAnsiTheme="minorHAnsi" w:cstheme="minorHAnsi"/>
                <w:sz w:val="20"/>
                <w:szCs w:val="20"/>
                <w:lang w:val="en-US" w:eastAsia="de-DE"/>
                <w:rPrChange w:id="2901" w:author="Sina Furkan Özdemir" w:date="2021-09-20T17:27:00Z">
                  <w:rPr>
                    <w:del w:id="2902" w:author="Sina Furkan Özdemir" w:date="2021-09-20T17:21:00Z"/>
                    <w:rFonts w:asciiTheme="minorHAnsi" w:eastAsia="Times New Roman" w:hAnsiTheme="minorHAnsi" w:cstheme="minorHAnsi"/>
                    <w:sz w:val="20"/>
                    <w:szCs w:val="20"/>
                    <w:lang w:val="en-GB" w:eastAsia="de-DE"/>
                  </w:rPr>
                </w:rPrChange>
              </w:rPr>
            </w:pPr>
            <w:del w:id="2903" w:author="Sina Furkan Özdemir" w:date="2021-09-20T17:21:00Z">
              <w:r w:rsidRPr="0029563D" w:rsidDel="002C72A4">
                <w:rPr>
                  <w:rFonts w:asciiTheme="minorHAnsi" w:eastAsia="Times New Roman" w:hAnsiTheme="minorHAnsi" w:cstheme="minorHAnsi"/>
                  <w:sz w:val="20"/>
                  <w:szCs w:val="20"/>
                  <w:lang w:val="en-US" w:eastAsia="de-DE"/>
                  <w:rPrChange w:id="2904"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delText>
              </w:r>
            </w:del>
          </w:p>
        </w:tc>
        <w:tc>
          <w:tcPr>
            <w:tcW w:w="0" w:type="auto"/>
            <w:tcBorders>
              <w:bottom w:val="single" w:sz="4" w:space="0" w:color="auto"/>
            </w:tcBorders>
            <w:vAlign w:val="center"/>
            <w:hideMark/>
          </w:tcPr>
          <w:p w14:paraId="40BA5CE9" w14:textId="4642BDA1" w:rsidR="008A6FB2" w:rsidRPr="0029563D" w:rsidDel="002C72A4" w:rsidRDefault="008A6FB2" w:rsidP="008A6FB2">
            <w:pPr>
              <w:spacing w:after="0" w:line="240" w:lineRule="auto"/>
              <w:rPr>
                <w:del w:id="2905" w:author="Sina Furkan Özdemir" w:date="2021-09-20T17:21:00Z"/>
                <w:rFonts w:asciiTheme="minorHAnsi" w:eastAsia="Times New Roman" w:hAnsiTheme="minorHAnsi" w:cstheme="minorHAnsi"/>
                <w:sz w:val="20"/>
                <w:szCs w:val="20"/>
                <w:lang w:val="en-US" w:eastAsia="de-DE"/>
                <w:rPrChange w:id="2906" w:author="Sina Furkan Özdemir" w:date="2021-09-20T17:27:00Z">
                  <w:rPr>
                    <w:del w:id="2907" w:author="Sina Furkan Özdemir" w:date="2021-09-20T17:21:00Z"/>
                    <w:rFonts w:asciiTheme="minorHAnsi" w:eastAsia="Times New Roman" w:hAnsiTheme="minorHAnsi" w:cstheme="minorHAnsi"/>
                    <w:sz w:val="20"/>
                    <w:szCs w:val="20"/>
                    <w:lang w:val="en-GB" w:eastAsia="de-DE"/>
                  </w:rPr>
                </w:rPrChange>
              </w:rPr>
            </w:pPr>
            <w:del w:id="2908" w:author="Sina Furkan Özdemir" w:date="2021-09-20T17:21:00Z">
              <w:r w:rsidRPr="0029563D" w:rsidDel="002C72A4">
                <w:rPr>
                  <w:rFonts w:asciiTheme="minorHAnsi" w:eastAsia="Times New Roman" w:hAnsiTheme="minorHAnsi" w:cstheme="minorHAnsi"/>
                  <w:sz w:val="20"/>
                  <w:szCs w:val="20"/>
                  <w:lang w:val="en-US" w:eastAsia="de-DE"/>
                  <w:rPrChange w:id="2909"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 Europe is full of wonders that no one will bring us back. Preserving with digitization is important for us &amp; for future generations. Close to the Parisians. With Notre Dame we've lost a piece of our history. </w:delText>
              </w:r>
            </w:del>
          </w:p>
        </w:tc>
      </w:tr>
      <w:tr w:rsidR="008A6FB2" w:rsidRPr="0029563D" w:rsidDel="002C72A4" w14:paraId="242A24A9" w14:textId="1EB9BE26" w:rsidTr="00E10406">
        <w:trPr>
          <w:tblCellSpacing w:w="15" w:type="dxa"/>
          <w:del w:id="2910" w:author="Sina Furkan Özdemir" w:date="2021-09-20T17:21:00Z"/>
        </w:trPr>
        <w:tc>
          <w:tcPr>
            <w:tcW w:w="5453" w:type="dxa"/>
            <w:tcBorders>
              <w:bottom w:val="double" w:sz="4" w:space="0" w:color="auto"/>
            </w:tcBorders>
            <w:vAlign w:val="center"/>
            <w:hideMark/>
          </w:tcPr>
          <w:p w14:paraId="1C85711B" w14:textId="04DE3BDD" w:rsidR="008A6FB2" w:rsidRPr="0029563D" w:rsidDel="002C72A4" w:rsidRDefault="008A6FB2" w:rsidP="008A6FB2">
            <w:pPr>
              <w:spacing w:after="0" w:line="240" w:lineRule="auto"/>
              <w:rPr>
                <w:del w:id="2911" w:author="Sina Furkan Özdemir" w:date="2021-09-20T17:21:00Z"/>
                <w:rFonts w:asciiTheme="minorHAnsi" w:eastAsia="Times New Roman" w:hAnsiTheme="minorHAnsi" w:cstheme="minorHAnsi"/>
                <w:sz w:val="20"/>
                <w:szCs w:val="20"/>
                <w:lang w:val="en-US" w:eastAsia="de-DE"/>
                <w:rPrChange w:id="2912" w:author="Sina Furkan Özdemir" w:date="2021-09-20T17:27:00Z">
                  <w:rPr>
                    <w:del w:id="2913" w:author="Sina Furkan Özdemir" w:date="2021-09-20T17:21:00Z"/>
                    <w:rFonts w:asciiTheme="minorHAnsi" w:eastAsia="Times New Roman" w:hAnsiTheme="minorHAnsi" w:cstheme="minorHAnsi"/>
                    <w:sz w:val="20"/>
                    <w:szCs w:val="20"/>
                    <w:lang w:val="en-GB" w:eastAsia="de-DE"/>
                  </w:rPr>
                </w:rPrChange>
              </w:rPr>
            </w:pPr>
            <w:del w:id="2914" w:author="Sina Furkan Özdemir" w:date="2021-09-20T17:21:00Z">
              <w:r w:rsidRPr="0029563D" w:rsidDel="002C72A4">
                <w:rPr>
                  <w:rFonts w:ascii="Segoe UI Emoji" w:eastAsia="Times New Roman" w:hAnsi="Segoe UI Emoji" w:cs="Segoe UI Emoji"/>
                  <w:sz w:val="20"/>
                  <w:szCs w:val="20"/>
                  <w:lang w:val="en-US" w:eastAsia="de-DE"/>
                  <w:rPrChange w:id="2915"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16" w:author="Sina Furkan Özdemir" w:date="2021-09-20T17:27:00Z">
                    <w:rPr>
                      <w:rFonts w:asciiTheme="minorHAnsi" w:eastAsia="Times New Roman" w:hAnsiTheme="minorHAnsi" w:cstheme="minorHAnsi"/>
                      <w:sz w:val="20"/>
                      <w:szCs w:val="20"/>
                      <w:lang w:val="en-GB" w:eastAsia="de-DE"/>
                    </w:rPr>
                  </w:rPrChange>
                </w:rPr>
                <w:delText xml:space="preserve"> Sharing risk.</w:delText>
              </w:r>
              <w:r w:rsidRPr="0029563D" w:rsidDel="002C72A4">
                <w:rPr>
                  <w:rFonts w:asciiTheme="minorHAnsi" w:eastAsia="Times New Roman" w:hAnsiTheme="minorHAnsi" w:cstheme="minorHAnsi"/>
                  <w:sz w:val="20"/>
                  <w:szCs w:val="20"/>
                  <w:lang w:val="en-US" w:eastAsia="de-DE"/>
                  <w:rPrChange w:id="2917"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18"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19" w:author="Sina Furkan Özdemir" w:date="2021-09-20T17:27:00Z">
                    <w:rPr>
                      <w:rFonts w:asciiTheme="minorHAnsi" w:eastAsia="Times New Roman" w:hAnsiTheme="minorHAnsi" w:cstheme="minorHAnsi"/>
                      <w:sz w:val="20"/>
                      <w:szCs w:val="20"/>
                      <w:lang w:val="en-GB" w:eastAsia="de-DE"/>
                    </w:rPr>
                  </w:rPrChange>
                </w:rPr>
                <w:delText xml:space="preserve"> Maximising impact.</w:delText>
              </w:r>
              <w:r w:rsidRPr="0029563D" w:rsidDel="002C72A4">
                <w:rPr>
                  <w:rFonts w:asciiTheme="minorHAnsi" w:eastAsia="Times New Roman" w:hAnsiTheme="minorHAnsi" w:cstheme="minorHAnsi"/>
                  <w:sz w:val="20"/>
                  <w:szCs w:val="20"/>
                  <w:lang w:val="en-US" w:eastAsia="de-DE"/>
                  <w:rPrChange w:id="2920"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21" w:author="Sina Furkan Özdemir" w:date="2021-09-20T17:27:00Z">
                    <w:rPr>
                      <w:rFonts w:asciiTheme="minorHAnsi" w:eastAsia="Times New Roman" w:hAnsiTheme="minorHAnsi" w:cstheme="minorHAnsi"/>
                      <w:sz w:val="20"/>
                      <w:szCs w:val="20"/>
                      <w:lang w:val="en-GB" w:eastAsia="de-DE"/>
                    </w:rPr>
                  </w:rPrChange>
                </w:rPr>
                <w:br/>
                <w:delText xml:space="preserve">Today we’ve signed 4 new guarantee agreements under the EU External Investment Plan to create more </w:delText>
              </w:r>
              <w:r w:rsidRPr="0029563D" w:rsidDel="002C72A4">
                <w:rPr>
                  <w:rFonts w:ascii="Segoe UI Emoji" w:eastAsia="Times New Roman" w:hAnsi="Segoe UI Emoji" w:cs="Segoe UI Emoji"/>
                  <w:sz w:val="20"/>
                  <w:szCs w:val="20"/>
                  <w:lang w:val="en-US" w:eastAsia="de-DE"/>
                  <w:rPrChange w:id="2922"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23" w:author="Sina Furkan Özdemir" w:date="2021-09-20T17:27:00Z">
                    <w:rPr>
                      <w:rFonts w:asciiTheme="minorHAnsi" w:eastAsia="Times New Roman" w:hAnsiTheme="minorHAnsi" w:cstheme="minorHAnsi"/>
                      <w:sz w:val="20"/>
                      <w:szCs w:val="20"/>
                      <w:lang w:val="en-GB" w:eastAsia="de-DE"/>
                    </w:rPr>
                  </w:rPrChange>
                </w:rPr>
                <w:delText xml:space="preserve"> opportunities for people in countries near the EU and in Africa. </w:delText>
              </w:r>
              <w:r w:rsidRPr="0029563D" w:rsidDel="002C72A4">
                <w:rPr>
                  <w:rFonts w:asciiTheme="minorHAnsi" w:eastAsia="Times New Roman" w:hAnsiTheme="minorHAnsi" w:cstheme="minorHAnsi"/>
                  <w:sz w:val="20"/>
                  <w:szCs w:val="20"/>
                  <w:lang w:val="en-US" w:eastAsia="de-DE"/>
                  <w:rPrChange w:id="2924"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25" w:author="Sina Furkan Özdemir" w:date="2021-09-20T17:27:00Z">
                    <w:rPr>
                      <w:rFonts w:asciiTheme="minorHAnsi" w:eastAsia="Times New Roman" w:hAnsiTheme="minorHAnsi" w:cstheme="minorHAnsi"/>
                      <w:sz w:val="20"/>
                      <w:szCs w:val="20"/>
                      <w:lang w:val="en-GB" w:eastAsia="de-DE"/>
                    </w:rPr>
                  </w:rPrChange>
                </w:rPr>
                <w:br/>
                <w:delText xml:space="preserve">Read more </w:delText>
              </w:r>
              <w:r w:rsidRPr="0029563D" w:rsidDel="002C72A4">
                <w:rPr>
                  <w:rFonts w:ascii="Segoe UI Emoji" w:eastAsia="Times New Roman" w:hAnsi="Segoe UI Emoji" w:cs="Segoe UI Emoji"/>
                  <w:sz w:val="20"/>
                  <w:szCs w:val="20"/>
                  <w:lang w:val="en-US" w:eastAsia="de-DE"/>
                  <w:rPrChange w:id="2926"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27" w:author="Sina Furkan Özdemir" w:date="2021-09-20T17:27:00Z">
                    <w:rPr>
                      <w:rFonts w:asciiTheme="minorHAnsi" w:eastAsia="Times New Roman" w:hAnsiTheme="minorHAnsi" w:cstheme="minorHAnsi"/>
                      <w:sz w:val="20"/>
                      <w:szCs w:val="20"/>
                      <w:lang w:val="en-GB" w:eastAsia="de-DE"/>
                    </w:rPr>
                  </w:rPrChange>
                </w:rPr>
                <w:delText>https://t.co/YY3zPWSti4</w:delText>
              </w:r>
              <w:r w:rsidRPr="0029563D" w:rsidDel="002C72A4">
                <w:rPr>
                  <w:rFonts w:asciiTheme="minorHAnsi" w:eastAsia="Times New Roman" w:hAnsiTheme="minorHAnsi" w:cstheme="minorHAnsi"/>
                  <w:sz w:val="20"/>
                  <w:szCs w:val="20"/>
                  <w:lang w:val="en-US" w:eastAsia="de-DE"/>
                  <w:rPrChange w:id="2928"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29"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30" w:author="Sina Furkan Özdemir" w:date="2021-09-20T17:27:00Z">
                    <w:rPr>
                      <w:rFonts w:asciiTheme="minorHAnsi" w:eastAsia="Times New Roman" w:hAnsiTheme="minorHAnsi" w:cstheme="minorHAnsi"/>
                      <w:sz w:val="20"/>
                      <w:szCs w:val="20"/>
                      <w:lang w:val="en-GB" w:eastAsia="de-DE"/>
                    </w:rPr>
                  </w:rPrChange>
                </w:rPr>
                <w:delText xml:space="preserve"> #InvestGlobal #EIP https://t.co/HvYWuoVEOC </w:delText>
              </w:r>
            </w:del>
          </w:p>
        </w:tc>
        <w:tc>
          <w:tcPr>
            <w:tcW w:w="0" w:type="auto"/>
            <w:tcBorders>
              <w:bottom w:val="double" w:sz="4" w:space="0" w:color="auto"/>
            </w:tcBorders>
            <w:vAlign w:val="center"/>
            <w:hideMark/>
          </w:tcPr>
          <w:p w14:paraId="4650C88A" w14:textId="75F04CA8" w:rsidR="008A6FB2" w:rsidRPr="0029563D" w:rsidDel="002C72A4" w:rsidRDefault="008A6FB2" w:rsidP="008A6FB2">
            <w:pPr>
              <w:spacing w:after="0" w:line="240" w:lineRule="auto"/>
              <w:rPr>
                <w:del w:id="2931" w:author="Sina Furkan Özdemir" w:date="2021-09-20T17:21:00Z"/>
                <w:rFonts w:asciiTheme="minorHAnsi" w:eastAsia="Times New Roman" w:hAnsiTheme="minorHAnsi" w:cstheme="minorHAnsi"/>
                <w:sz w:val="20"/>
                <w:szCs w:val="20"/>
                <w:lang w:val="en-US" w:eastAsia="de-DE"/>
                <w:rPrChange w:id="2932" w:author="Sina Furkan Özdemir" w:date="2021-09-20T17:27:00Z">
                  <w:rPr>
                    <w:del w:id="2933" w:author="Sina Furkan Özdemir" w:date="2021-09-20T17:21:00Z"/>
                    <w:rFonts w:asciiTheme="minorHAnsi" w:eastAsia="Times New Roman" w:hAnsiTheme="minorHAnsi" w:cstheme="minorHAnsi"/>
                    <w:sz w:val="20"/>
                    <w:szCs w:val="20"/>
                    <w:lang w:val="en-GB" w:eastAsia="de-DE"/>
                  </w:rPr>
                </w:rPrChange>
              </w:rPr>
            </w:pPr>
            <w:del w:id="2934" w:author="Sina Furkan Özdemir" w:date="2021-09-20T17:21:00Z">
              <w:r w:rsidRPr="0029563D" w:rsidDel="002C72A4">
                <w:rPr>
                  <w:rFonts w:asciiTheme="minorHAnsi" w:eastAsia="Times New Roman" w:hAnsiTheme="minorHAnsi" w:cstheme="minorHAnsi"/>
                  <w:sz w:val="20"/>
                  <w:szCs w:val="20"/>
                  <w:lang w:val="en-US" w:eastAsia="de-DE"/>
                  <w:rPrChange w:id="2935" w:author="Sina Furkan Özdemir" w:date="2021-09-20T17:27:00Z">
                    <w:rPr>
                      <w:rFonts w:asciiTheme="minorHAnsi" w:eastAsia="Times New Roman" w:hAnsiTheme="minorHAnsi" w:cstheme="minorHAnsi"/>
                      <w:sz w:val="20"/>
                      <w:szCs w:val="20"/>
                      <w:lang w:val="en-GB" w:eastAsia="de-DE"/>
                    </w:rPr>
                  </w:rPrChange>
                </w:rPr>
                <w:delText>Sharing risk. Maximising impact. Today we’ve signed 4 new guarantee agreements under the EU External Investment Plan to create more opportunities for people in countries near the EU and in Africa. Read more</w:delText>
              </w:r>
              <w:r w:rsidR="009315E0" w:rsidRPr="0029563D" w:rsidDel="002C72A4">
                <w:rPr>
                  <w:rFonts w:asciiTheme="minorHAnsi" w:eastAsia="Times New Roman" w:hAnsiTheme="minorHAnsi" w:cstheme="minorHAnsi"/>
                  <w:sz w:val="20"/>
                  <w:szCs w:val="20"/>
                  <w:lang w:val="en-US" w:eastAsia="de-DE"/>
                  <w:rPrChange w:id="2936" w:author="Sina Furkan Özdemir" w:date="2021-09-20T17:27:00Z">
                    <w:rPr>
                      <w:rFonts w:asciiTheme="minorHAnsi" w:eastAsia="Times New Roman" w:hAnsiTheme="minorHAnsi" w:cstheme="minorHAns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37" w:author="Sina Furkan Özdemir" w:date="2021-09-20T17:27:00Z">
                    <w:rPr>
                      <w:rFonts w:asciiTheme="minorHAnsi" w:eastAsia="Times New Roman" w:hAnsiTheme="minorHAnsi" w:cstheme="minorHAnsi"/>
                      <w:sz w:val="20"/>
                      <w:szCs w:val="20"/>
                      <w:lang w:val="en-GB" w:eastAsia="de-DE"/>
                    </w:rPr>
                  </w:rPrChange>
                </w:rPr>
                <w:delText xml:space="preserve"> Invest Global EIP. </w:delText>
              </w:r>
            </w:del>
          </w:p>
        </w:tc>
      </w:tr>
    </w:tbl>
    <w:p w14:paraId="555AB2D4" w14:textId="26BCBA31" w:rsidR="00AB6DA4" w:rsidRPr="0029563D" w:rsidDel="002C72A4" w:rsidRDefault="00AB6DA4" w:rsidP="00AB6DA4">
      <w:pPr>
        <w:pStyle w:val="Caption"/>
        <w:keepNext/>
        <w:keepLines/>
        <w:jc w:val="center"/>
        <w:rPr>
          <w:del w:id="2938" w:author="Sina Furkan Özdemir" w:date="2021-09-20T17:21:00Z"/>
          <w:b/>
          <w:bCs/>
          <w:color w:val="auto"/>
          <w:sz w:val="20"/>
          <w:lang w:val="en-US"/>
          <w:rPrChange w:id="2939" w:author="Sina Furkan Özdemir" w:date="2021-09-20T17:27:00Z">
            <w:rPr>
              <w:del w:id="2940" w:author="Sina Furkan Özdemir" w:date="2021-09-20T17:21:00Z"/>
              <w:b/>
              <w:bCs/>
              <w:color w:val="auto"/>
              <w:sz w:val="20"/>
              <w:lang w:val="en-GB"/>
            </w:rPr>
          </w:rPrChange>
        </w:rPr>
      </w:pPr>
      <w:bookmarkStart w:id="2941" w:name="_Ref75283045"/>
      <w:del w:id="2942" w:author="Sina Furkan Özdemir" w:date="2021-09-20T17:21:00Z">
        <w:r w:rsidRPr="0029563D" w:rsidDel="002C72A4">
          <w:rPr>
            <w:b/>
            <w:bCs/>
            <w:lang w:val="en-US"/>
            <w:rPrChange w:id="2943" w:author="Sina Furkan Özdemir" w:date="2021-09-20T17:27:00Z">
              <w:rPr>
                <w:b/>
                <w:bCs/>
                <w:lang w:val="en-GB"/>
              </w:rPr>
            </w:rPrChange>
          </w:rPr>
          <w:delText xml:space="preserve">Table </w:delText>
        </w:r>
        <w:r w:rsidRPr="0029563D" w:rsidDel="002C72A4">
          <w:rPr>
            <w:b/>
            <w:bCs/>
            <w:lang w:val="en-US"/>
            <w:rPrChange w:id="2944" w:author="Sina Furkan Özdemir" w:date="2021-09-20T17:27:00Z">
              <w:rPr>
                <w:b/>
                <w:bCs/>
                <w:lang w:val="en-GB"/>
              </w:rPr>
            </w:rPrChange>
          </w:rPr>
          <w:fldChar w:fldCharType="begin"/>
        </w:r>
        <w:r w:rsidRPr="0029563D" w:rsidDel="002C72A4">
          <w:rPr>
            <w:b/>
            <w:bCs/>
            <w:lang w:val="en-US"/>
            <w:rPrChange w:id="2945" w:author="Sina Furkan Özdemir" w:date="2021-09-20T17:27:00Z">
              <w:rPr>
                <w:b/>
                <w:bCs/>
                <w:lang w:val="en-GB"/>
              </w:rPr>
            </w:rPrChange>
          </w:rPr>
          <w:delInstrText xml:space="preserve"> SEQ Table \* ARABIC </w:delInstrText>
        </w:r>
        <w:r w:rsidRPr="0029563D" w:rsidDel="002C72A4">
          <w:rPr>
            <w:b/>
            <w:bCs/>
            <w:lang w:val="en-US"/>
            <w:rPrChange w:id="2946" w:author="Sina Furkan Özdemir" w:date="2021-09-20T17:27:00Z">
              <w:rPr>
                <w:b/>
                <w:bCs/>
                <w:lang w:val="en-GB"/>
              </w:rPr>
            </w:rPrChange>
          </w:rPr>
          <w:fldChar w:fldCharType="separate"/>
        </w:r>
        <w:r w:rsidR="009D58C1" w:rsidRPr="0029563D" w:rsidDel="002C72A4">
          <w:rPr>
            <w:b/>
            <w:bCs/>
            <w:noProof/>
            <w:lang w:val="en-US"/>
            <w:rPrChange w:id="2947" w:author="Sina Furkan Özdemir" w:date="2021-09-20T17:27:00Z">
              <w:rPr>
                <w:b/>
                <w:bCs/>
                <w:noProof/>
                <w:lang w:val="en-GB"/>
              </w:rPr>
            </w:rPrChange>
          </w:rPr>
          <w:delText>2</w:delText>
        </w:r>
        <w:r w:rsidRPr="0029563D" w:rsidDel="002C72A4">
          <w:rPr>
            <w:b/>
            <w:bCs/>
            <w:lang w:val="en-US"/>
            <w:rPrChange w:id="2948" w:author="Sina Furkan Özdemir" w:date="2021-09-20T17:27:00Z">
              <w:rPr>
                <w:b/>
                <w:bCs/>
                <w:lang w:val="en-GB"/>
              </w:rPr>
            </w:rPrChange>
          </w:rPr>
          <w:fldChar w:fldCharType="end"/>
        </w:r>
        <w:bookmarkEnd w:id="2941"/>
        <w:r w:rsidRPr="0029563D" w:rsidDel="002C72A4">
          <w:rPr>
            <w:b/>
            <w:bCs/>
            <w:lang w:val="en-US"/>
            <w:rPrChange w:id="2949" w:author="Sina Furkan Özdemir" w:date="2021-09-20T17:27:00Z">
              <w:rPr>
                <w:b/>
                <w:bCs/>
                <w:lang w:val="en-GB"/>
              </w:rPr>
            </w:rPrChange>
          </w:rPr>
          <w:delText xml:space="preserve">: </w:delText>
        </w:r>
        <w:r w:rsidRPr="0029563D" w:rsidDel="002C72A4">
          <w:rPr>
            <w:lang w:val="en-US"/>
            <w:rPrChange w:id="2950" w:author="Sina Furkan Özdemir" w:date="2021-09-20T17:27:00Z">
              <w:rPr>
                <w:lang w:val="en-GB"/>
              </w:rPr>
            </w:rPrChange>
          </w:rPr>
          <w:delText>Tweet text processing examples</w:delText>
        </w:r>
      </w:del>
    </w:p>
    <w:p w14:paraId="538D785D" w14:textId="060806E0" w:rsidR="00556793" w:rsidRPr="0029563D" w:rsidDel="002C72A4" w:rsidRDefault="00AB6DA4" w:rsidP="00FC6904">
      <w:pPr>
        <w:spacing w:before="120" w:after="0" w:line="240" w:lineRule="auto"/>
        <w:jc w:val="both"/>
        <w:rPr>
          <w:del w:id="2951" w:author="Sina Furkan Özdemir" w:date="2021-09-20T17:21:00Z"/>
          <w:sz w:val="20"/>
          <w:szCs w:val="18"/>
          <w:lang w:val="en-US"/>
          <w:rPrChange w:id="2952" w:author="Sina Furkan Özdemir" w:date="2021-09-20T17:27:00Z">
            <w:rPr>
              <w:del w:id="2953" w:author="Sina Furkan Özdemir" w:date="2021-09-20T17:21:00Z"/>
              <w:sz w:val="20"/>
              <w:szCs w:val="18"/>
              <w:lang w:val="en-GB"/>
            </w:rPr>
          </w:rPrChange>
        </w:rPr>
      </w:pPr>
      <w:del w:id="2954" w:author="Sina Furkan Özdemir" w:date="2021-09-20T17:21:00Z">
        <w:r w:rsidRPr="0029563D" w:rsidDel="002C72A4">
          <w:rPr>
            <w:sz w:val="20"/>
            <w:szCs w:val="18"/>
            <w:lang w:val="en-US"/>
            <w:rPrChange w:id="2955" w:author="Sina Furkan Özdemir" w:date="2021-09-20T17:27:00Z">
              <w:rPr>
                <w:sz w:val="20"/>
                <w:szCs w:val="18"/>
                <w:lang w:val="en-GB"/>
              </w:rPr>
            </w:rPrChange>
          </w:rPr>
          <w:delText xml:space="preserve">English is clearly the lingua franca of supranational </w:delText>
        </w:r>
        <w:r w:rsidR="00965014" w:rsidRPr="0029563D" w:rsidDel="002C72A4">
          <w:rPr>
            <w:sz w:val="20"/>
            <w:szCs w:val="18"/>
            <w:lang w:val="en-US"/>
            <w:rPrChange w:id="2956" w:author="Sina Furkan Özdemir" w:date="2021-09-20T17:27:00Z">
              <w:rPr>
                <w:sz w:val="20"/>
                <w:szCs w:val="18"/>
                <w:lang w:val="en-GB"/>
              </w:rPr>
            </w:rPrChange>
          </w:rPr>
          <w:delText>tweets</w:delText>
        </w:r>
        <w:r w:rsidR="00756FF3" w:rsidRPr="0029563D" w:rsidDel="002C72A4">
          <w:rPr>
            <w:sz w:val="20"/>
            <w:szCs w:val="18"/>
            <w:lang w:val="en-US"/>
            <w:rPrChange w:id="2957" w:author="Sina Furkan Özdemir" w:date="2021-09-20T17:27:00Z">
              <w:rPr>
                <w:sz w:val="20"/>
                <w:szCs w:val="18"/>
                <w:lang w:val="en-GB"/>
              </w:rPr>
            </w:rPrChange>
          </w:rPr>
          <w:delText>,</w:delText>
        </w:r>
        <w:r w:rsidR="00965014" w:rsidRPr="0029563D" w:rsidDel="002C72A4">
          <w:rPr>
            <w:sz w:val="20"/>
            <w:szCs w:val="18"/>
            <w:lang w:val="en-US"/>
            <w:rPrChange w:id="2958" w:author="Sina Furkan Özdemir" w:date="2021-09-20T17:27:00Z">
              <w:rPr>
                <w:sz w:val="20"/>
                <w:szCs w:val="18"/>
                <w:lang w:val="en-GB"/>
              </w:rPr>
            </w:rPrChange>
          </w:rPr>
          <w:delText xml:space="preserve"> </w:delText>
        </w:r>
        <w:r w:rsidR="00900B9E" w:rsidRPr="0029563D" w:rsidDel="002C72A4">
          <w:rPr>
            <w:sz w:val="20"/>
            <w:szCs w:val="18"/>
            <w:lang w:val="en-US"/>
            <w:rPrChange w:id="2959" w:author="Sina Furkan Özdemir" w:date="2021-09-20T17:27:00Z">
              <w:rPr>
                <w:sz w:val="20"/>
                <w:szCs w:val="18"/>
                <w:lang w:val="en-GB"/>
              </w:rPr>
            </w:rPrChange>
          </w:rPr>
          <w:fldChar w:fldCharType="begin"/>
        </w:r>
        <w:r w:rsidR="00897810" w:rsidRPr="0029563D" w:rsidDel="002C72A4">
          <w:rPr>
            <w:sz w:val="20"/>
            <w:szCs w:val="18"/>
            <w:lang w:val="en-US"/>
            <w:rPrChange w:id="2960" w:author="Sina Furkan Özdemir" w:date="2021-09-20T17:27:00Z">
              <w:rPr>
                <w:sz w:val="20"/>
                <w:szCs w:val="18"/>
                <w:lang w:val="en-GB"/>
              </w:rPr>
            </w:rPrChange>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r w:rsidR="00900B9E" w:rsidRPr="0029563D" w:rsidDel="002C72A4">
          <w:rPr>
            <w:sz w:val="20"/>
            <w:szCs w:val="18"/>
            <w:lang w:val="en-US"/>
            <w:rPrChange w:id="2961" w:author="Sina Furkan Özdemir" w:date="2021-09-20T17:27:00Z">
              <w:rPr>
                <w:sz w:val="20"/>
                <w:szCs w:val="18"/>
                <w:lang w:val="en-GB"/>
              </w:rPr>
            </w:rPrChange>
          </w:rPr>
          <w:fldChar w:fldCharType="separate"/>
        </w:r>
        <w:r w:rsidR="00756FF3" w:rsidRPr="0029563D" w:rsidDel="002C72A4">
          <w:rPr>
            <w:rFonts w:cs="Calibri"/>
            <w:sz w:val="20"/>
            <w:szCs w:val="24"/>
            <w:lang w:val="en-US"/>
            <w:rPrChange w:id="2962" w:author="Sina Furkan Özdemir" w:date="2021-09-20T17:27:00Z">
              <w:rPr>
                <w:rFonts w:cs="Calibri"/>
                <w:sz w:val="20"/>
                <w:szCs w:val="24"/>
              </w:rPr>
            </w:rPrChange>
          </w:rPr>
          <w:delText xml:space="preserve">as </w:delText>
        </w:r>
        <w:r w:rsidR="00900B9E" w:rsidRPr="0029563D" w:rsidDel="002C72A4">
          <w:rPr>
            <w:rFonts w:cs="Calibri"/>
            <w:sz w:val="20"/>
            <w:szCs w:val="24"/>
            <w:lang w:val="en-US"/>
            <w:rPrChange w:id="2963" w:author="Sina Furkan Özdemir" w:date="2021-09-20T17:27:00Z">
              <w:rPr>
                <w:rFonts w:cs="Calibri"/>
                <w:sz w:val="20"/>
                <w:szCs w:val="24"/>
              </w:rPr>
            </w:rPrChange>
          </w:rPr>
          <w:delText xml:space="preserve">detected on sentence level with Google’s </w:delText>
        </w:r>
        <w:r w:rsidR="005A7F70" w:rsidRPr="0029563D" w:rsidDel="002C72A4">
          <w:rPr>
            <w:rFonts w:cs="Calibri"/>
            <w:sz w:val="20"/>
            <w:szCs w:val="24"/>
            <w:lang w:val="en-US"/>
            <w:rPrChange w:id="2964" w:author="Sina Furkan Özdemir" w:date="2021-09-20T17:27:00Z">
              <w:rPr>
                <w:rFonts w:cs="Calibri"/>
                <w:sz w:val="20"/>
                <w:szCs w:val="24"/>
              </w:rPr>
            </w:rPrChange>
          </w:rPr>
          <w:delText>C</w:delText>
        </w:r>
        <w:r w:rsidR="00900B9E" w:rsidRPr="0029563D" w:rsidDel="002C72A4">
          <w:rPr>
            <w:rFonts w:cs="Calibri"/>
            <w:sz w:val="20"/>
            <w:szCs w:val="24"/>
            <w:lang w:val="en-US"/>
            <w:rPrChange w:id="2965" w:author="Sina Furkan Özdemir" w:date="2021-09-20T17:27:00Z">
              <w:rPr>
                <w:rFonts w:cs="Calibri"/>
                <w:sz w:val="20"/>
                <w:szCs w:val="24"/>
              </w:rPr>
            </w:rPrChange>
          </w:rPr>
          <w:delText xml:space="preserve">ompact </w:delText>
        </w:r>
        <w:r w:rsidR="005A7F70" w:rsidRPr="0029563D" w:rsidDel="002C72A4">
          <w:rPr>
            <w:rFonts w:cs="Calibri"/>
            <w:sz w:val="20"/>
            <w:szCs w:val="24"/>
            <w:lang w:val="en-US"/>
            <w:rPrChange w:id="2966" w:author="Sina Furkan Özdemir" w:date="2021-09-20T17:27:00Z">
              <w:rPr>
                <w:rFonts w:cs="Calibri"/>
                <w:sz w:val="20"/>
                <w:szCs w:val="24"/>
              </w:rPr>
            </w:rPrChange>
          </w:rPr>
          <w:delText>L</w:delText>
        </w:r>
        <w:r w:rsidR="00900B9E" w:rsidRPr="0029563D" w:rsidDel="002C72A4">
          <w:rPr>
            <w:rFonts w:cs="Calibri"/>
            <w:sz w:val="20"/>
            <w:szCs w:val="24"/>
            <w:lang w:val="en-US"/>
            <w:rPrChange w:id="2967" w:author="Sina Furkan Özdemir" w:date="2021-09-20T17:27:00Z">
              <w:rPr>
                <w:rFonts w:cs="Calibri"/>
                <w:sz w:val="20"/>
                <w:szCs w:val="24"/>
              </w:rPr>
            </w:rPrChange>
          </w:rPr>
          <w:delText xml:space="preserve">anguage </w:delText>
        </w:r>
        <w:r w:rsidR="005A7F70" w:rsidRPr="0029563D" w:rsidDel="002C72A4">
          <w:rPr>
            <w:rFonts w:cs="Calibri"/>
            <w:sz w:val="20"/>
            <w:szCs w:val="24"/>
            <w:lang w:val="en-US"/>
            <w:rPrChange w:id="2968" w:author="Sina Furkan Özdemir" w:date="2021-09-20T17:27:00Z">
              <w:rPr>
                <w:rFonts w:cs="Calibri"/>
                <w:sz w:val="20"/>
                <w:szCs w:val="24"/>
              </w:rPr>
            </w:rPrChange>
          </w:rPr>
          <w:delText>D</w:delText>
        </w:r>
        <w:r w:rsidR="00900B9E" w:rsidRPr="0029563D" w:rsidDel="002C72A4">
          <w:rPr>
            <w:rFonts w:cs="Calibri"/>
            <w:sz w:val="20"/>
            <w:szCs w:val="24"/>
            <w:lang w:val="en-US"/>
            <w:rPrChange w:id="2969" w:author="Sina Furkan Özdemir" w:date="2021-09-20T17:27:00Z">
              <w:rPr>
                <w:rFonts w:cs="Calibri"/>
                <w:sz w:val="20"/>
                <w:szCs w:val="24"/>
              </w:rPr>
            </w:rPrChange>
          </w:rPr>
          <w:delText xml:space="preserve">etector 2 as implemented in the cld2 R package </w:delText>
        </w:r>
        <w:r w:rsidR="00756FF3" w:rsidRPr="0029563D" w:rsidDel="002C72A4">
          <w:rPr>
            <w:rFonts w:cs="Calibri"/>
            <w:sz w:val="20"/>
            <w:szCs w:val="24"/>
            <w:lang w:val="en-US"/>
            <w:rPrChange w:id="2970" w:author="Sina Furkan Özdemir" w:date="2021-09-20T17:27:00Z">
              <w:rPr>
                <w:rFonts w:cs="Calibri"/>
                <w:sz w:val="20"/>
                <w:szCs w:val="24"/>
              </w:rPr>
            </w:rPrChange>
          </w:rPr>
          <w:delText>(</w:delText>
        </w:r>
        <w:r w:rsidR="00900B9E" w:rsidRPr="0029563D" w:rsidDel="002C72A4">
          <w:rPr>
            <w:rFonts w:cs="Calibri"/>
            <w:sz w:val="20"/>
            <w:szCs w:val="24"/>
            <w:lang w:val="en-US"/>
            <w:rPrChange w:id="2971" w:author="Sina Furkan Özdemir" w:date="2021-09-20T17:27:00Z">
              <w:rPr>
                <w:rFonts w:cs="Calibri"/>
                <w:sz w:val="20"/>
                <w:szCs w:val="24"/>
              </w:rPr>
            </w:rPrChange>
          </w:rPr>
          <w:delText>Ooms and Sites 2020)</w:delText>
        </w:r>
        <w:r w:rsidR="00900B9E" w:rsidRPr="0029563D" w:rsidDel="002C72A4">
          <w:rPr>
            <w:sz w:val="20"/>
            <w:szCs w:val="18"/>
            <w:lang w:val="en-US"/>
            <w:rPrChange w:id="2972" w:author="Sina Furkan Özdemir" w:date="2021-09-20T17:27:00Z">
              <w:rPr>
                <w:sz w:val="20"/>
                <w:szCs w:val="18"/>
                <w:lang w:val="en-GB"/>
              </w:rPr>
            </w:rPrChange>
          </w:rPr>
          <w:fldChar w:fldCharType="end"/>
        </w:r>
        <w:r w:rsidRPr="0029563D" w:rsidDel="002C72A4">
          <w:rPr>
            <w:sz w:val="20"/>
            <w:szCs w:val="18"/>
            <w:lang w:val="en-US"/>
            <w:rPrChange w:id="2973" w:author="Sina Furkan Özdemir" w:date="2021-09-20T17:27:00Z">
              <w:rPr>
                <w:sz w:val="20"/>
                <w:szCs w:val="18"/>
                <w:lang w:val="en-GB"/>
              </w:rPr>
            </w:rPrChange>
          </w:rPr>
          <w:delText>. In total</w:delText>
        </w:r>
        <w:r w:rsidR="000449BB" w:rsidRPr="0029563D" w:rsidDel="002C72A4">
          <w:rPr>
            <w:sz w:val="20"/>
            <w:szCs w:val="18"/>
            <w:lang w:val="en-US"/>
            <w:rPrChange w:id="2974" w:author="Sina Furkan Özdemir" w:date="2021-09-20T17:27:00Z">
              <w:rPr>
                <w:sz w:val="20"/>
                <w:szCs w:val="18"/>
                <w:lang w:val="en-GB"/>
              </w:rPr>
            </w:rPrChange>
          </w:rPr>
          <w:delText>,</w:delText>
        </w:r>
        <w:r w:rsidRPr="0029563D" w:rsidDel="002C72A4">
          <w:rPr>
            <w:sz w:val="20"/>
            <w:szCs w:val="18"/>
            <w:lang w:val="en-US"/>
            <w:rPrChange w:id="2975" w:author="Sina Furkan Özdemir" w:date="2021-09-20T17:27:00Z">
              <w:rPr>
                <w:sz w:val="20"/>
                <w:szCs w:val="18"/>
                <w:lang w:val="en-GB"/>
              </w:rPr>
            </w:rPrChange>
          </w:rPr>
          <w:delText xml:space="preserve"> 82% of all supranational tweets </w:delText>
        </w:r>
        <w:r w:rsidR="00AE2590" w:rsidRPr="0029563D" w:rsidDel="002C72A4">
          <w:rPr>
            <w:sz w:val="20"/>
            <w:szCs w:val="18"/>
            <w:lang w:val="en-US"/>
            <w:rPrChange w:id="2976" w:author="Sina Furkan Özdemir" w:date="2021-09-20T17:27:00Z">
              <w:rPr>
                <w:sz w:val="20"/>
                <w:szCs w:val="18"/>
                <w:lang w:val="en-GB"/>
              </w:rPr>
            </w:rPrChange>
          </w:rPr>
          <w:delText xml:space="preserve">were </w:delText>
        </w:r>
        <w:r w:rsidRPr="0029563D" w:rsidDel="002C72A4">
          <w:rPr>
            <w:sz w:val="20"/>
            <w:szCs w:val="18"/>
            <w:lang w:val="en-US"/>
            <w:rPrChange w:id="2977" w:author="Sina Furkan Özdemir" w:date="2021-09-20T17:27:00Z">
              <w:rPr>
                <w:sz w:val="20"/>
                <w:szCs w:val="18"/>
                <w:lang w:val="en-GB"/>
              </w:rPr>
            </w:rPrChange>
          </w:rPr>
          <w:delText>solely written in English while 88.2% contained at least on English sentence. Other languages appear</w:delText>
        </w:r>
        <w:r w:rsidR="00AE2590" w:rsidRPr="0029563D" w:rsidDel="002C72A4">
          <w:rPr>
            <w:sz w:val="20"/>
            <w:szCs w:val="18"/>
            <w:lang w:val="en-US"/>
            <w:rPrChange w:id="2978" w:author="Sina Furkan Özdemir" w:date="2021-09-20T17:27:00Z">
              <w:rPr>
                <w:sz w:val="20"/>
                <w:szCs w:val="18"/>
                <w:lang w:val="en-GB"/>
              </w:rPr>
            </w:rPrChange>
          </w:rPr>
          <w:delText>ed</w:delText>
        </w:r>
        <w:r w:rsidRPr="0029563D" w:rsidDel="002C72A4">
          <w:rPr>
            <w:sz w:val="20"/>
            <w:szCs w:val="18"/>
            <w:lang w:val="en-US"/>
            <w:rPrChange w:id="2979" w:author="Sina Furkan Özdemir" w:date="2021-09-20T17:27:00Z">
              <w:rPr>
                <w:sz w:val="20"/>
                <w:szCs w:val="18"/>
                <w:lang w:val="en-GB"/>
              </w:rPr>
            </w:rPrChange>
          </w:rPr>
          <w:delText xml:space="preserve"> much less frequently: we detected French in </w:delText>
        </w:r>
        <w:r w:rsidR="00556793" w:rsidRPr="0029563D" w:rsidDel="002C72A4">
          <w:rPr>
            <w:sz w:val="20"/>
            <w:szCs w:val="18"/>
            <w:lang w:val="en-US"/>
            <w:rPrChange w:id="2980" w:author="Sina Furkan Özdemir" w:date="2021-09-20T17:27:00Z">
              <w:rPr>
                <w:sz w:val="20"/>
                <w:szCs w:val="18"/>
                <w:lang w:val="en-GB"/>
              </w:rPr>
            </w:rPrChange>
          </w:rPr>
          <w:delText xml:space="preserve">about </w:delText>
        </w:r>
        <w:r w:rsidRPr="0029563D" w:rsidDel="002C72A4">
          <w:rPr>
            <w:sz w:val="20"/>
            <w:szCs w:val="18"/>
            <w:lang w:val="en-US"/>
            <w:rPrChange w:id="2981" w:author="Sina Furkan Özdemir" w:date="2021-09-20T17:27:00Z">
              <w:rPr>
                <w:sz w:val="20"/>
                <w:szCs w:val="18"/>
                <w:lang w:val="en-GB"/>
              </w:rPr>
            </w:rPrChange>
          </w:rPr>
          <w:delText>4%, Italian and Polish in around 1.5%</w:delText>
        </w:r>
        <w:r w:rsidR="00556793" w:rsidRPr="0029563D" w:rsidDel="002C72A4">
          <w:rPr>
            <w:sz w:val="20"/>
            <w:szCs w:val="18"/>
            <w:lang w:val="en-US"/>
            <w:rPrChange w:id="2982" w:author="Sina Furkan Özdemir" w:date="2021-09-20T17:27:00Z">
              <w:rPr>
                <w:sz w:val="20"/>
                <w:szCs w:val="18"/>
                <w:lang w:val="en-GB"/>
              </w:rPr>
            </w:rPrChange>
          </w:rPr>
          <w:delText>, as well as Italian, Swedish and German in around 1%</w:delText>
        </w:r>
        <w:r w:rsidR="00900B9E" w:rsidRPr="0029563D" w:rsidDel="002C72A4">
          <w:rPr>
            <w:sz w:val="20"/>
            <w:szCs w:val="18"/>
            <w:lang w:val="en-US"/>
            <w:rPrChange w:id="2983" w:author="Sina Furkan Özdemir" w:date="2021-09-20T17:27:00Z">
              <w:rPr>
                <w:sz w:val="20"/>
                <w:szCs w:val="18"/>
                <w:lang w:val="en-GB"/>
              </w:rPr>
            </w:rPrChange>
          </w:rPr>
          <w:delText xml:space="preserve"> of tweets</w:delText>
        </w:r>
        <w:r w:rsidR="00556793" w:rsidRPr="0029563D" w:rsidDel="002C72A4">
          <w:rPr>
            <w:sz w:val="20"/>
            <w:szCs w:val="18"/>
            <w:lang w:val="en-US"/>
            <w:rPrChange w:id="2984" w:author="Sina Furkan Özdemir" w:date="2021-09-20T17:27:00Z">
              <w:rPr>
                <w:sz w:val="20"/>
                <w:szCs w:val="18"/>
                <w:lang w:val="en-GB"/>
              </w:rPr>
            </w:rPrChange>
          </w:rPr>
          <w:delText xml:space="preserve">. This </w:delText>
        </w:r>
        <w:r w:rsidR="007F4E91" w:rsidRPr="0029563D" w:rsidDel="002C72A4">
          <w:rPr>
            <w:sz w:val="20"/>
            <w:szCs w:val="18"/>
            <w:lang w:val="en-US"/>
            <w:rPrChange w:id="2985" w:author="Sina Furkan Özdemir" w:date="2021-09-20T17:27:00Z">
              <w:rPr>
                <w:sz w:val="20"/>
                <w:szCs w:val="18"/>
                <w:lang w:val="en-GB"/>
              </w:rPr>
            </w:rPrChange>
          </w:rPr>
          <w:delText>seems to</w:delText>
        </w:r>
        <w:r w:rsidR="00556793" w:rsidRPr="0029563D" w:rsidDel="002C72A4">
          <w:rPr>
            <w:sz w:val="20"/>
            <w:szCs w:val="18"/>
            <w:lang w:val="en-US"/>
            <w:rPrChange w:id="2986" w:author="Sina Furkan Özdemir" w:date="2021-09-20T17:27:00Z">
              <w:rPr>
                <w:sz w:val="20"/>
                <w:szCs w:val="18"/>
                <w:lang w:val="en-GB"/>
              </w:rPr>
            </w:rPrChange>
          </w:rPr>
          <w:delText xml:space="preserve"> </w:delText>
        </w:r>
        <w:r w:rsidR="009315E0" w:rsidRPr="0029563D" w:rsidDel="002C72A4">
          <w:rPr>
            <w:sz w:val="20"/>
            <w:szCs w:val="18"/>
            <w:lang w:val="en-US"/>
            <w:rPrChange w:id="2987" w:author="Sina Furkan Özdemir" w:date="2021-09-20T17:27:00Z">
              <w:rPr>
                <w:sz w:val="20"/>
                <w:szCs w:val="18"/>
                <w:lang w:val="en-GB"/>
              </w:rPr>
            </w:rPrChange>
          </w:rPr>
          <w:delText xml:space="preserve">suggest that supranational actors do not respect </w:delText>
        </w:r>
        <w:r w:rsidR="003C3069" w:rsidRPr="0029563D" w:rsidDel="002C72A4">
          <w:rPr>
            <w:sz w:val="20"/>
            <w:szCs w:val="18"/>
            <w:lang w:val="en-US"/>
            <w:rPrChange w:id="2988" w:author="Sina Furkan Özdemir" w:date="2021-09-20T17:27:00Z">
              <w:rPr>
                <w:sz w:val="20"/>
                <w:szCs w:val="18"/>
                <w:lang w:val="en-GB"/>
              </w:rPr>
            </w:rPrChange>
          </w:rPr>
          <w:delText xml:space="preserve">the EU’s </w:delText>
        </w:r>
        <w:r w:rsidR="009315E0" w:rsidRPr="0029563D" w:rsidDel="002C72A4">
          <w:rPr>
            <w:sz w:val="20"/>
            <w:szCs w:val="18"/>
            <w:lang w:val="en-US"/>
            <w:rPrChange w:id="2989" w:author="Sina Furkan Özdemir" w:date="2021-09-20T17:27:00Z">
              <w:rPr>
                <w:sz w:val="20"/>
                <w:szCs w:val="18"/>
                <w:lang w:val="en-GB"/>
              </w:rPr>
            </w:rPrChange>
          </w:rPr>
          <w:delText xml:space="preserve">linguistic diversity </w:delText>
        </w:r>
        <w:r w:rsidR="00965014" w:rsidRPr="0029563D" w:rsidDel="002C72A4">
          <w:rPr>
            <w:sz w:val="20"/>
            <w:szCs w:val="18"/>
            <w:lang w:val="en-US"/>
            <w:rPrChange w:id="2990" w:author="Sina Furkan Özdemir" w:date="2021-09-20T17:27:00Z">
              <w:rPr>
                <w:sz w:val="20"/>
                <w:szCs w:val="18"/>
                <w:lang w:val="en-GB"/>
              </w:rPr>
            </w:rPrChange>
          </w:rPr>
          <w:delText>but that</w:delText>
        </w:r>
        <w:r w:rsidR="009315E0" w:rsidRPr="0029563D" w:rsidDel="002C72A4">
          <w:rPr>
            <w:sz w:val="20"/>
            <w:szCs w:val="18"/>
            <w:lang w:val="en-US"/>
            <w:rPrChange w:id="2991" w:author="Sina Furkan Özdemir" w:date="2021-09-20T17:27:00Z">
              <w:rPr>
                <w:sz w:val="20"/>
                <w:szCs w:val="18"/>
                <w:lang w:val="en-GB"/>
              </w:rPr>
            </w:rPrChange>
          </w:rPr>
          <w:delText xml:space="preserve"> should not be overstated. Virtually all Twitter end-user applications offer reliable auto-translation at the click of a button. More importantly, the European Commission </w:delText>
        </w:r>
        <w:r w:rsidR="00933399" w:rsidRPr="0029563D" w:rsidDel="002C72A4">
          <w:rPr>
            <w:sz w:val="20"/>
            <w:szCs w:val="18"/>
            <w:lang w:val="en-US"/>
            <w:rPrChange w:id="2992" w:author="Sina Furkan Özdemir" w:date="2021-09-20T17:27:00Z">
              <w:rPr>
                <w:sz w:val="20"/>
                <w:szCs w:val="18"/>
                <w:lang w:val="en-GB"/>
              </w:rPr>
            </w:rPrChange>
          </w:rPr>
          <w:delText xml:space="preserve">maintains </w:delText>
        </w:r>
        <w:r w:rsidR="009315E0" w:rsidRPr="0029563D" w:rsidDel="002C72A4">
          <w:rPr>
            <w:sz w:val="20"/>
            <w:szCs w:val="18"/>
            <w:lang w:val="en-US"/>
            <w:rPrChange w:id="2993" w:author="Sina Furkan Özdemir" w:date="2021-09-20T17:27:00Z">
              <w:rPr>
                <w:sz w:val="20"/>
                <w:szCs w:val="18"/>
                <w:lang w:val="en-GB"/>
              </w:rPr>
            </w:rPrChange>
          </w:rPr>
          <w:delText xml:space="preserve">representation in all member states, often with dedicated accounts </w:delText>
        </w:r>
        <w:r w:rsidR="00900B9E" w:rsidRPr="0029563D" w:rsidDel="002C72A4">
          <w:rPr>
            <w:sz w:val="20"/>
            <w:szCs w:val="18"/>
            <w:lang w:val="en-US"/>
            <w:rPrChange w:id="2994" w:author="Sina Furkan Özdemir" w:date="2021-09-20T17:27:00Z">
              <w:rPr>
                <w:sz w:val="20"/>
                <w:szCs w:val="18"/>
                <w:lang w:val="en-GB"/>
              </w:rPr>
            </w:rPrChange>
          </w:rPr>
          <w:delText xml:space="preserve">that tweet </w:delText>
        </w:r>
        <w:r w:rsidR="009315E0" w:rsidRPr="0029563D" w:rsidDel="002C72A4">
          <w:rPr>
            <w:sz w:val="20"/>
            <w:szCs w:val="18"/>
            <w:lang w:val="en-US"/>
            <w:rPrChange w:id="2995" w:author="Sina Furkan Özdemir" w:date="2021-09-20T17:27:00Z">
              <w:rPr>
                <w:sz w:val="20"/>
                <w:szCs w:val="18"/>
                <w:lang w:val="en-GB"/>
              </w:rPr>
            </w:rPrChange>
          </w:rPr>
          <w:delText xml:space="preserve">in the country’s main languages but </w:delText>
        </w:r>
        <w:r w:rsidR="007F4E91" w:rsidRPr="0029563D" w:rsidDel="002C72A4">
          <w:rPr>
            <w:sz w:val="20"/>
            <w:szCs w:val="18"/>
            <w:lang w:val="en-US"/>
            <w:rPrChange w:id="2996" w:author="Sina Furkan Özdemir" w:date="2021-09-20T17:27:00Z">
              <w:rPr>
                <w:sz w:val="20"/>
                <w:szCs w:val="18"/>
                <w:lang w:val="en-GB"/>
              </w:rPr>
            </w:rPrChange>
          </w:rPr>
          <w:delText xml:space="preserve">that </w:delText>
        </w:r>
        <w:r w:rsidR="009315E0" w:rsidRPr="0029563D" w:rsidDel="002C72A4">
          <w:rPr>
            <w:sz w:val="20"/>
            <w:szCs w:val="18"/>
            <w:lang w:val="en-US"/>
            <w:rPrChange w:id="2997" w:author="Sina Furkan Özdemir" w:date="2021-09-20T17:27:00Z">
              <w:rPr>
                <w:sz w:val="20"/>
                <w:szCs w:val="18"/>
                <w:lang w:val="en-GB"/>
              </w:rPr>
            </w:rPrChange>
          </w:rPr>
          <w:delText>are not part of our account selection.</w:delText>
        </w:r>
      </w:del>
    </w:p>
    <w:p w14:paraId="205FB5BD" w14:textId="50CBEE93" w:rsidR="0093719C" w:rsidRPr="0029563D" w:rsidDel="002C72A4" w:rsidRDefault="00965014" w:rsidP="00FC6904">
      <w:pPr>
        <w:spacing w:before="120" w:after="0" w:line="240" w:lineRule="auto"/>
        <w:jc w:val="both"/>
        <w:rPr>
          <w:del w:id="2998" w:author="Sina Furkan Özdemir" w:date="2021-09-20T17:21:00Z"/>
          <w:sz w:val="20"/>
          <w:szCs w:val="18"/>
          <w:lang w:val="en-US"/>
          <w:rPrChange w:id="2999" w:author="Sina Furkan Özdemir" w:date="2021-09-20T17:27:00Z">
            <w:rPr>
              <w:del w:id="3000" w:author="Sina Furkan Özdemir" w:date="2021-09-20T17:21:00Z"/>
              <w:sz w:val="20"/>
              <w:szCs w:val="18"/>
              <w:lang w:val="en-GB"/>
            </w:rPr>
          </w:rPrChange>
        </w:rPr>
      </w:pPr>
      <w:del w:id="3001" w:author="Sina Furkan Özdemir" w:date="2021-09-20T17:21:00Z">
        <w:r w:rsidRPr="0029563D" w:rsidDel="002C72A4">
          <w:rPr>
            <w:sz w:val="20"/>
            <w:szCs w:val="18"/>
            <w:lang w:val="en-US"/>
            <w:rPrChange w:id="3002" w:author="Sina Furkan Özdemir" w:date="2021-09-20T17:27:00Z">
              <w:rPr>
                <w:sz w:val="20"/>
                <w:szCs w:val="18"/>
                <w:lang w:val="en-GB"/>
              </w:rPr>
            </w:rPrChange>
          </w:rPr>
          <w:delText>Here we focus on the English-language content of the tweets</w:delText>
        </w:r>
        <w:r w:rsidR="00C54FD2" w:rsidRPr="0029563D" w:rsidDel="002C72A4">
          <w:rPr>
            <w:sz w:val="20"/>
            <w:szCs w:val="18"/>
            <w:lang w:val="en-US"/>
            <w:rPrChange w:id="3003" w:author="Sina Furkan Özdemir" w:date="2021-09-20T17:27:00Z">
              <w:rPr>
                <w:sz w:val="20"/>
                <w:szCs w:val="18"/>
                <w:lang w:val="en-GB"/>
              </w:rPr>
            </w:rPrChange>
          </w:rPr>
          <w:delText xml:space="preserve"> and want to learn whether they contribute to making EU politics transparent</w:delText>
        </w:r>
        <w:r w:rsidRPr="0029563D" w:rsidDel="002C72A4">
          <w:rPr>
            <w:sz w:val="20"/>
            <w:szCs w:val="18"/>
            <w:lang w:val="en-US"/>
            <w:rPrChange w:id="3004" w:author="Sina Furkan Özdemir" w:date="2021-09-20T17:27:00Z">
              <w:rPr>
                <w:sz w:val="20"/>
                <w:szCs w:val="18"/>
                <w:lang w:val="en-GB"/>
              </w:rPr>
            </w:rPrChange>
          </w:rPr>
          <w:delText xml:space="preserve">. </w:delText>
        </w:r>
        <w:r w:rsidR="00E665B7" w:rsidRPr="0029563D" w:rsidDel="002C72A4">
          <w:rPr>
            <w:sz w:val="20"/>
            <w:szCs w:val="18"/>
            <w:lang w:val="en-US"/>
            <w:rPrChange w:id="3005" w:author="Sina Furkan Özdemir" w:date="2021-09-20T17:27:00Z">
              <w:rPr>
                <w:sz w:val="20"/>
                <w:szCs w:val="18"/>
                <w:lang w:val="en-GB"/>
              </w:rPr>
            </w:rPrChange>
          </w:rPr>
          <w:delText xml:space="preserve">In this regard, </w:delText>
        </w:r>
        <w:r w:rsidR="00900B9E" w:rsidRPr="0029563D" w:rsidDel="002C72A4">
          <w:rPr>
            <w:sz w:val="20"/>
            <w:szCs w:val="18"/>
            <w:lang w:val="en-US"/>
            <w:rPrChange w:id="3006" w:author="Sina Furkan Özdemir" w:date="2021-09-20T17:27:00Z">
              <w:rPr>
                <w:sz w:val="20"/>
                <w:szCs w:val="18"/>
                <w:lang w:val="en-GB"/>
              </w:rPr>
            </w:rPrChange>
          </w:rPr>
          <w:delText xml:space="preserve">very different literatures </w:delText>
        </w:r>
        <w:r w:rsidR="00E665B7" w:rsidRPr="0029563D" w:rsidDel="002C72A4">
          <w:rPr>
            <w:sz w:val="20"/>
            <w:szCs w:val="18"/>
            <w:lang w:val="en-US"/>
            <w:rPrChange w:id="3007" w:author="Sina Furkan Özdemir" w:date="2021-09-20T17:27:00Z">
              <w:rPr>
                <w:sz w:val="20"/>
                <w:szCs w:val="18"/>
                <w:lang w:val="en-GB"/>
              </w:rPr>
            </w:rPrChange>
          </w:rPr>
          <w:delText xml:space="preserve">have repeatedly stressed that more political communication </w:delText>
        </w:r>
        <w:r w:rsidR="00900B9E" w:rsidRPr="0029563D" w:rsidDel="002C72A4">
          <w:rPr>
            <w:sz w:val="20"/>
            <w:szCs w:val="18"/>
            <w:lang w:val="en-US"/>
            <w:rPrChange w:id="3008" w:author="Sina Furkan Özdemir" w:date="2021-09-20T17:27:00Z">
              <w:rPr>
                <w:sz w:val="20"/>
                <w:szCs w:val="18"/>
                <w:lang w:val="en-GB"/>
              </w:rPr>
            </w:rPrChange>
          </w:rPr>
          <w:delText xml:space="preserve">does not help if </w:delText>
        </w:r>
        <w:r w:rsidR="00E665B7" w:rsidRPr="0029563D" w:rsidDel="002C72A4">
          <w:rPr>
            <w:sz w:val="20"/>
            <w:szCs w:val="18"/>
            <w:lang w:val="en-US"/>
            <w:rPrChange w:id="3009" w:author="Sina Furkan Özdemir" w:date="2021-09-20T17:27:00Z">
              <w:rPr>
                <w:sz w:val="20"/>
                <w:szCs w:val="18"/>
                <w:lang w:val="en-GB"/>
              </w:rPr>
            </w:rPrChange>
          </w:rPr>
          <w:delText>it does not clarify but rather obfuscate</w:delText>
        </w:r>
        <w:r w:rsidR="0017781E" w:rsidRPr="0029563D" w:rsidDel="002C72A4">
          <w:rPr>
            <w:sz w:val="20"/>
            <w:szCs w:val="18"/>
            <w:lang w:val="en-US"/>
            <w:rPrChange w:id="3010" w:author="Sina Furkan Özdemir" w:date="2021-09-20T17:27:00Z">
              <w:rPr>
                <w:sz w:val="20"/>
                <w:szCs w:val="18"/>
                <w:lang w:val="en-GB"/>
              </w:rPr>
            </w:rPrChange>
          </w:rPr>
          <w:delText>s</w:delText>
        </w:r>
        <w:r w:rsidR="00E665B7" w:rsidRPr="0029563D" w:rsidDel="002C72A4">
          <w:rPr>
            <w:sz w:val="20"/>
            <w:szCs w:val="18"/>
            <w:lang w:val="en-US"/>
            <w:rPrChange w:id="3011" w:author="Sina Furkan Özdemir" w:date="2021-09-20T17:27:00Z">
              <w:rPr>
                <w:sz w:val="20"/>
                <w:szCs w:val="18"/>
                <w:lang w:val="en-GB"/>
              </w:rPr>
            </w:rPrChange>
          </w:rPr>
          <w:delText xml:space="preserve"> political responsibilities </w:delText>
        </w:r>
        <w:r w:rsidR="00900B9E" w:rsidRPr="0029563D" w:rsidDel="002C72A4">
          <w:rPr>
            <w:sz w:val="20"/>
            <w:szCs w:val="18"/>
            <w:lang w:val="en-US"/>
            <w:rPrChange w:id="3012" w:author="Sina Furkan Özdemir" w:date="2021-09-20T17:27:00Z">
              <w:rPr>
                <w:sz w:val="20"/>
                <w:szCs w:val="18"/>
                <w:lang w:val="en-GB"/>
              </w:rPr>
            </w:rPrChange>
          </w:rPr>
          <w:fldChar w:fldCharType="begin"/>
        </w:r>
        <w:r w:rsidR="00897810" w:rsidRPr="0029563D" w:rsidDel="002C72A4">
          <w:rPr>
            <w:sz w:val="20"/>
            <w:szCs w:val="18"/>
            <w:lang w:val="en-US"/>
            <w:rPrChange w:id="3013" w:author="Sina Furkan Özdemir" w:date="2021-09-20T17:27:00Z">
              <w:rPr>
                <w:sz w:val="20"/>
                <w:szCs w:val="18"/>
                <w:lang w:val="en-GB"/>
              </w:rPr>
            </w:rPrChange>
          </w:rPr>
          <w:del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delInstrText>
        </w:r>
        <w:r w:rsidR="00900B9E" w:rsidRPr="0029563D" w:rsidDel="002C72A4">
          <w:rPr>
            <w:sz w:val="20"/>
            <w:szCs w:val="18"/>
            <w:lang w:val="en-US"/>
            <w:rPrChange w:id="3014" w:author="Sina Furkan Özdemir" w:date="2021-09-20T17:27:00Z">
              <w:rPr>
                <w:sz w:val="20"/>
                <w:szCs w:val="18"/>
                <w:lang w:val="en-GB"/>
              </w:rPr>
            </w:rPrChange>
          </w:rPr>
          <w:fldChar w:fldCharType="separate"/>
        </w:r>
        <w:r w:rsidR="00900B9E" w:rsidRPr="0029563D" w:rsidDel="002C72A4">
          <w:rPr>
            <w:rFonts w:cs="Calibri"/>
            <w:sz w:val="20"/>
            <w:szCs w:val="24"/>
            <w:lang w:val="en-US"/>
            <w:rPrChange w:id="3015" w:author="Sina Furkan Özdemir" w:date="2021-09-20T17:27:00Z">
              <w:rPr>
                <w:rFonts w:cs="Calibri"/>
                <w:sz w:val="20"/>
                <w:szCs w:val="24"/>
              </w:rPr>
            </w:rPrChange>
          </w:rPr>
          <w:delText xml:space="preserve">(Fairclough 2003; Fowler </w:delText>
        </w:r>
        <w:r w:rsidR="00900B9E" w:rsidRPr="0029563D" w:rsidDel="002C72A4">
          <w:rPr>
            <w:rFonts w:cs="Calibri"/>
            <w:i/>
            <w:iCs/>
            <w:sz w:val="20"/>
            <w:szCs w:val="24"/>
            <w:lang w:val="en-US"/>
            <w:rPrChange w:id="3016" w:author="Sina Furkan Özdemir" w:date="2021-09-20T17:27:00Z">
              <w:rPr>
                <w:rFonts w:cs="Calibri"/>
                <w:i/>
                <w:iCs/>
                <w:sz w:val="20"/>
                <w:szCs w:val="24"/>
              </w:rPr>
            </w:rPrChange>
          </w:rPr>
          <w:delText>et al.</w:delText>
        </w:r>
        <w:r w:rsidR="00900B9E" w:rsidRPr="0029563D" w:rsidDel="002C72A4">
          <w:rPr>
            <w:rFonts w:cs="Calibri"/>
            <w:sz w:val="20"/>
            <w:szCs w:val="24"/>
            <w:lang w:val="en-US"/>
            <w:rPrChange w:id="3017" w:author="Sina Furkan Özdemir" w:date="2021-09-20T17:27:00Z">
              <w:rPr>
                <w:rFonts w:cs="Calibri"/>
                <w:sz w:val="20"/>
                <w:szCs w:val="24"/>
              </w:rPr>
            </w:rPrChange>
          </w:rPr>
          <w:delText xml:space="preserve"> 1979; Orwell 1946)</w:delText>
        </w:r>
        <w:r w:rsidR="00900B9E" w:rsidRPr="0029563D" w:rsidDel="002C72A4">
          <w:rPr>
            <w:sz w:val="20"/>
            <w:szCs w:val="18"/>
            <w:lang w:val="en-US"/>
            <w:rPrChange w:id="3018" w:author="Sina Furkan Özdemir" w:date="2021-09-20T17:27:00Z">
              <w:rPr>
                <w:sz w:val="20"/>
                <w:szCs w:val="18"/>
                <w:lang w:val="en-GB"/>
              </w:rPr>
            </w:rPrChange>
          </w:rPr>
          <w:fldChar w:fldCharType="end"/>
        </w:r>
        <w:r w:rsidR="00E665B7" w:rsidRPr="0029563D" w:rsidDel="002C72A4">
          <w:rPr>
            <w:sz w:val="20"/>
            <w:szCs w:val="18"/>
            <w:lang w:val="en-US"/>
            <w:rPrChange w:id="3019" w:author="Sina Furkan Özdemir" w:date="2021-09-20T17:27:00Z">
              <w:rPr>
                <w:sz w:val="20"/>
                <w:szCs w:val="18"/>
                <w:lang w:val="en-GB"/>
              </w:rPr>
            </w:rPrChange>
          </w:rPr>
          <w:delText xml:space="preserve">. Sending clear and easily understandable </w:delText>
        </w:r>
        <w:r w:rsidR="0017781E" w:rsidRPr="0029563D" w:rsidDel="002C72A4">
          <w:rPr>
            <w:sz w:val="20"/>
            <w:szCs w:val="18"/>
            <w:lang w:val="en-US"/>
            <w:rPrChange w:id="3020" w:author="Sina Furkan Özdemir" w:date="2021-09-20T17:27:00Z">
              <w:rPr>
                <w:sz w:val="20"/>
                <w:szCs w:val="18"/>
                <w:lang w:val="en-GB"/>
              </w:rPr>
            </w:rPrChange>
          </w:rPr>
          <w:delText xml:space="preserve">messages </w:delText>
        </w:r>
        <w:r w:rsidR="00E665B7" w:rsidRPr="0029563D" w:rsidDel="002C72A4">
          <w:rPr>
            <w:sz w:val="20"/>
            <w:szCs w:val="18"/>
            <w:lang w:val="en-US"/>
            <w:rPrChange w:id="3021" w:author="Sina Furkan Özdemir" w:date="2021-09-20T17:27:00Z">
              <w:rPr>
                <w:sz w:val="20"/>
                <w:szCs w:val="18"/>
                <w:lang w:val="en-GB"/>
              </w:rPr>
            </w:rPrChange>
          </w:rPr>
          <w:delText xml:space="preserve">seems to be a particular challenge for </w:delText>
        </w:r>
        <w:r w:rsidR="0017781E" w:rsidRPr="0029563D" w:rsidDel="002C72A4">
          <w:rPr>
            <w:sz w:val="20"/>
            <w:szCs w:val="18"/>
            <w:lang w:val="en-US"/>
            <w:rPrChange w:id="3022" w:author="Sina Furkan Özdemir" w:date="2021-09-20T17:27:00Z">
              <w:rPr>
                <w:sz w:val="20"/>
                <w:szCs w:val="18"/>
                <w:lang w:val="en-GB"/>
              </w:rPr>
            </w:rPrChange>
          </w:rPr>
          <w:delText xml:space="preserve">detached, highly specialized institutions that often resort to a rather technocratic discourse </w:delText>
        </w:r>
        <w:r w:rsidR="00571BBD" w:rsidRPr="0029563D" w:rsidDel="002C72A4">
          <w:rPr>
            <w:sz w:val="20"/>
            <w:szCs w:val="18"/>
            <w:lang w:val="en-US"/>
            <w:rPrChange w:id="3023" w:author="Sina Furkan Özdemir" w:date="2021-09-20T17:27:00Z">
              <w:rPr>
                <w:sz w:val="20"/>
                <w:szCs w:val="18"/>
                <w:lang w:val="en-GB"/>
              </w:rPr>
            </w:rPrChange>
          </w:rPr>
          <w:fldChar w:fldCharType="begin"/>
        </w:r>
        <w:r w:rsidR="0076658E" w:rsidRPr="0029563D" w:rsidDel="002C72A4">
          <w:rPr>
            <w:sz w:val="20"/>
            <w:szCs w:val="18"/>
            <w:lang w:val="en-US"/>
            <w:rPrChange w:id="3024" w:author="Sina Furkan Özdemir" w:date="2021-09-20T17:27:00Z">
              <w:rPr>
                <w:sz w:val="20"/>
                <w:szCs w:val="18"/>
                <w:lang w:val="en-GB"/>
              </w:rPr>
            </w:rPrChange>
          </w:rPr>
          <w:del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025" w:author="Sina Furkan Özdemir" w:date="2021-09-20T17:27:00Z">
              <w:rPr>
                <w:sz w:val="20"/>
                <w:szCs w:val="18"/>
                <w:lang w:val="en-GB"/>
              </w:rPr>
            </w:rPrChange>
          </w:rPr>
          <w:fldChar w:fldCharType="separate"/>
        </w:r>
        <w:r w:rsidR="003047D1" w:rsidRPr="0029563D" w:rsidDel="002C72A4">
          <w:rPr>
            <w:rFonts w:cs="Calibri"/>
            <w:sz w:val="20"/>
            <w:lang w:val="en-US"/>
            <w:rPrChange w:id="3026" w:author="Sina Furkan Özdemir" w:date="2021-09-20T17:27:00Z">
              <w:rPr>
                <w:rFonts w:cs="Calibri"/>
                <w:sz w:val="20"/>
              </w:rPr>
            </w:rPrChange>
          </w:rPr>
          <w:delText>(Moretti and Pestre 2015; Rauh 2021b; Thibault 1991)</w:delText>
        </w:r>
        <w:r w:rsidR="00571BBD" w:rsidRPr="0029563D" w:rsidDel="002C72A4">
          <w:rPr>
            <w:sz w:val="20"/>
            <w:szCs w:val="18"/>
            <w:lang w:val="en-US"/>
            <w:rPrChange w:id="3027" w:author="Sina Furkan Özdemir" w:date="2021-09-20T17:27:00Z">
              <w:rPr>
                <w:sz w:val="20"/>
                <w:szCs w:val="18"/>
                <w:lang w:val="en-GB"/>
              </w:rPr>
            </w:rPrChange>
          </w:rPr>
          <w:fldChar w:fldCharType="end"/>
        </w:r>
        <w:r w:rsidR="0017781E" w:rsidRPr="0029563D" w:rsidDel="002C72A4">
          <w:rPr>
            <w:sz w:val="20"/>
            <w:szCs w:val="18"/>
            <w:lang w:val="en-US"/>
            <w:rPrChange w:id="3028" w:author="Sina Furkan Özdemir" w:date="2021-09-20T17:27:00Z">
              <w:rPr>
                <w:sz w:val="20"/>
                <w:szCs w:val="18"/>
                <w:lang w:val="en-GB"/>
              </w:rPr>
            </w:rPrChange>
          </w:rPr>
          <w:delText xml:space="preserve">. We thus extract three indicators for message clarity, primarily relying on the tools </w:delText>
        </w:r>
        <w:r w:rsidR="008828BA" w:rsidRPr="0029563D" w:rsidDel="002C72A4">
          <w:rPr>
            <w:sz w:val="20"/>
            <w:szCs w:val="18"/>
            <w:lang w:val="en-US"/>
            <w:rPrChange w:id="3029" w:author="Sina Furkan Özdemir" w:date="2021-09-20T17:27:00Z">
              <w:rPr>
                <w:sz w:val="20"/>
                <w:szCs w:val="18"/>
                <w:lang w:val="en-GB"/>
              </w:rPr>
            </w:rPrChange>
          </w:rPr>
          <w:delText xml:space="preserve">offered and validated </w:delText>
        </w:r>
        <w:r w:rsidR="0017781E" w:rsidRPr="0029563D" w:rsidDel="002C72A4">
          <w:rPr>
            <w:sz w:val="20"/>
            <w:szCs w:val="18"/>
            <w:lang w:val="en-US"/>
            <w:rPrChange w:id="3030" w:author="Sina Furkan Özdemir" w:date="2021-09-20T17:27:00Z">
              <w:rPr>
                <w:sz w:val="20"/>
                <w:szCs w:val="18"/>
                <w:lang w:val="en-GB"/>
              </w:rPr>
            </w:rPrChange>
          </w:rPr>
          <w:delText xml:space="preserve">by Benoit </w:delText>
        </w:r>
        <w:r w:rsidR="0017781E" w:rsidRPr="0029563D" w:rsidDel="002C72A4">
          <w:rPr>
            <w:i/>
            <w:sz w:val="20"/>
            <w:szCs w:val="18"/>
            <w:lang w:val="en-US"/>
            <w:rPrChange w:id="3031" w:author="Sina Furkan Özdemir" w:date="2021-09-20T17:27:00Z">
              <w:rPr>
                <w:i/>
                <w:sz w:val="20"/>
                <w:szCs w:val="18"/>
                <w:lang w:val="en-GB"/>
              </w:rPr>
            </w:rPrChange>
          </w:rPr>
          <w:delText>et al</w:delText>
        </w:r>
        <w:r w:rsidR="002255C6" w:rsidRPr="0029563D" w:rsidDel="002C72A4">
          <w:rPr>
            <w:i/>
            <w:sz w:val="20"/>
            <w:szCs w:val="18"/>
            <w:lang w:val="en-US"/>
            <w:rPrChange w:id="3032" w:author="Sina Furkan Özdemir" w:date="2021-09-20T17:27:00Z">
              <w:rPr>
                <w:i/>
                <w:sz w:val="20"/>
                <w:szCs w:val="18"/>
                <w:lang w:val="en-GB"/>
              </w:rPr>
            </w:rPrChange>
          </w:rPr>
          <w:delText>.</w:delText>
        </w:r>
        <w:r w:rsidR="0017781E" w:rsidRPr="0029563D" w:rsidDel="002C72A4">
          <w:rPr>
            <w:sz w:val="20"/>
            <w:szCs w:val="18"/>
            <w:lang w:val="en-US"/>
            <w:rPrChange w:id="3033" w:author="Sina Furkan Özdemir" w:date="2021-09-20T17:27:00Z">
              <w:rPr>
                <w:sz w:val="20"/>
                <w:szCs w:val="18"/>
                <w:lang w:val="en-GB"/>
              </w:rPr>
            </w:rPrChange>
          </w:rPr>
          <w:delText xml:space="preserve"> </w:delText>
        </w:r>
        <w:r w:rsidR="00571BBD" w:rsidRPr="0029563D" w:rsidDel="002C72A4">
          <w:rPr>
            <w:sz w:val="20"/>
            <w:szCs w:val="18"/>
            <w:lang w:val="en-US"/>
            <w:rPrChange w:id="3034" w:author="Sina Furkan Özdemir" w:date="2021-09-20T17:27:00Z">
              <w:rPr>
                <w:sz w:val="20"/>
                <w:szCs w:val="18"/>
                <w:lang w:val="en-GB"/>
              </w:rPr>
            </w:rPrChange>
          </w:rPr>
          <w:fldChar w:fldCharType="begin"/>
        </w:r>
        <w:r w:rsidR="00897810" w:rsidRPr="0029563D" w:rsidDel="002C72A4">
          <w:rPr>
            <w:sz w:val="20"/>
            <w:szCs w:val="18"/>
            <w:lang w:val="en-US"/>
            <w:rPrChange w:id="3035" w:author="Sina Furkan Özdemir" w:date="2021-09-20T17:27:00Z">
              <w:rPr>
                <w:sz w:val="20"/>
                <w:szCs w:val="18"/>
                <w:lang w:val="en-GB"/>
              </w:rPr>
            </w:rPrChange>
          </w:rPr>
          <w:del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r w:rsidR="00571BBD" w:rsidRPr="0029563D" w:rsidDel="002C72A4">
          <w:rPr>
            <w:sz w:val="20"/>
            <w:szCs w:val="18"/>
            <w:lang w:val="en-US"/>
            <w:rPrChange w:id="3036" w:author="Sina Furkan Özdemir" w:date="2021-09-20T17:27:00Z">
              <w:rPr>
                <w:sz w:val="20"/>
                <w:szCs w:val="18"/>
                <w:lang w:val="en-GB"/>
              </w:rPr>
            </w:rPrChange>
          </w:rPr>
          <w:fldChar w:fldCharType="separate"/>
        </w:r>
        <w:r w:rsidR="00571BBD" w:rsidRPr="0029563D" w:rsidDel="002C72A4">
          <w:rPr>
            <w:rFonts w:cs="Calibri"/>
            <w:sz w:val="20"/>
            <w:lang w:val="en-US"/>
            <w:rPrChange w:id="3037" w:author="Sina Furkan Özdemir" w:date="2021-09-20T17:27:00Z">
              <w:rPr>
                <w:rFonts w:cs="Calibri"/>
                <w:sz w:val="20"/>
              </w:rPr>
            </w:rPrChange>
          </w:rPr>
          <w:delText>(2019)</w:delText>
        </w:r>
        <w:r w:rsidR="00571BBD" w:rsidRPr="0029563D" w:rsidDel="002C72A4">
          <w:rPr>
            <w:sz w:val="20"/>
            <w:szCs w:val="18"/>
            <w:lang w:val="en-US"/>
            <w:rPrChange w:id="3038" w:author="Sina Furkan Özdemir" w:date="2021-09-20T17:27:00Z">
              <w:rPr>
                <w:sz w:val="20"/>
                <w:szCs w:val="18"/>
                <w:lang w:val="en-GB"/>
              </w:rPr>
            </w:rPrChange>
          </w:rPr>
          <w:fldChar w:fldCharType="end"/>
        </w:r>
        <w:r w:rsidR="0017781E" w:rsidRPr="0029563D" w:rsidDel="002C72A4">
          <w:rPr>
            <w:sz w:val="20"/>
            <w:szCs w:val="18"/>
            <w:lang w:val="en-US"/>
            <w:rPrChange w:id="3039" w:author="Sina Furkan Özdemir" w:date="2021-09-20T17:27:00Z">
              <w:rPr>
                <w:sz w:val="20"/>
                <w:szCs w:val="18"/>
                <w:lang w:val="en-GB"/>
              </w:rPr>
            </w:rPrChange>
          </w:rPr>
          <w:delText xml:space="preserve">. </w:delText>
        </w:r>
      </w:del>
    </w:p>
    <w:p w14:paraId="223893F7" w14:textId="48188DA1" w:rsidR="0093719C" w:rsidRPr="0029563D" w:rsidDel="002C72A4" w:rsidRDefault="0017781E" w:rsidP="00FC6904">
      <w:pPr>
        <w:spacing w:before="120" w:after="0" w:line="240" w:lineRule="auto"/>
        <w:jc w:val="both"/>
        <w:rPr>
          <w:del w:id="3040" w:author="Sina Furkan Özdemir" w:date="2021-09-20T17:21:00Z"/>
          <w:sz w:val="20"/>
          <w:szCs w:val="18"/>
          <w:lang w:val="en-US"/>
          <w:rPrChange w:id="3041" w:author="Sina Furkan Özdemir" w:date="2021-09-20T17:27:00Z">
            <w:rPr>
              <w:del w:id="3042" w:author="Sina Furkan Özdemir" w:date="2021-09-20T17:21:00Z"/>
              <w:sz w:val="20"/>
              <w:szCs w:val="18"/>
              <w:lang w:val="en-GB"/>
            </w:rPr>
          </w:rPrChange>
        </w:rPr>
      </w:pPr>
      <w:del w:id="3043" w:author="Sina Furkan Özdemir" w:date="2021-09-20T17:21:00Z">
        <w:r w:rsidRPr="0029563D" w:rsidDel="002C72A4">
          <w:rPr>
            <w:sz w:val="20"/>
            <w:szCs w:val="18"/>
            <w:lang w:val="en-US"/>
            <w:rPrChange w:id="3044" w:author="Sina Furkan Özdemir" w:date="2021-09-20T17:27:00Z">
              <w:rPr>
                <w:sz w:val="20"/>
                <w:szCs w:val="18"/>
                <w:lang w:val="en-GB"/>
              </w:rPr>
            </w:rPrChange>
          </w:rPr>
          <w:delText>First, the readin</w:delText>
        </w:r>
        <w:r w:rsidR="008828BA" w:rsidRPr="0029563D" w:rsidDel="002C72A4">
          <w:rPr>
            <w:sz w:val="20"/>
            <w:szCs w:val="18"/>
            <w:lang w:val="en-US"/>
            <w:rPrChange w:id="3045" w:author="Sina Furkan Özdemir" w:date="2021-09-20T17:27:00Z">
              <w:rPr>
                <w:sz w:val="20"/>
                <w:szCs w:val="18"/>
                <w:lang w:val="en-GB"/>
              </w:rPr>
            </w:rPrChange>
          </w:rPr>
          <w:delText>g</w:delText>
        </w:r>
        <w:r w:rsidRPr="0029563D" w:rsidDel="002C72A4">
          <w:rPr>
            <w:sz w:val="20"/>
            <w:szCs w:val="18"/>
            <w:lang w:val="en-US"/>
            <w:rPrChange w:id="3046" w:author="Sina Furkan Özdemir" w:date="2021-09-20T17:27:00Z">
              <w:rPr>
                <w:sz w:val="20"/>
                <w:szCs w:val="18"/>
                <w:lang w:val="en-GB"/>
              </w:rPr>
            </w:rPrChange>
          </w:rPr>
          <w:delText xml:space="preserve"> ease score measures syntactic complexity of the message </w:delText>
        </w:r>
        <w:r w:rsidR="008828BA" w:rsidRPr="0029563D" w:rsidDel="002C72A4">
          <w:rPr>
            <w:sz w:val="20"/>
            <w:szCs w:val="18"/>
            <w:lang w:val="en-US"/>
            <w:rPrChange w:id="3047" w:author="Sina Furkan Özdemir" w:date="2021-09-20T17:27:00Z">
              <w:rPr>
                <w:sz w:val="20"/>
                <w:szCs w:val="18"/>
                <w:lang w:val="en-GB"/>
              </w:rPr>
            </w:rPrChange>
          </w:rPr>
          <w:delText xml:space="preserve">by a compound indicator of sentence and word length </w:delText>
        </w:r>
        <w:r w:rsidR="00571BBD" w:rsidRPr="0029563D" w:rsidDel="002C72A4">
          <w:rPr>
            <w:sz w:val="20"/>
            <w:szCs w:val="18"/>
            <w:lang w:val="en-US"/>
            <w:rPrChange w:id="3048" w:author="Sina Furkan Özdemir" w:date="2021-09-20T17:27:00Z">
              <w:rPr>
                <w:sz w:val="20"/>
                <w:szCs w:val="18"/>
                <w:lang w:val="en-GB"/>
              </w:rPr>
            </w:rPrChange>
          </w:rPr>
          <w:fldChar w:fldCharType="begin"/>
        </w:r>
        <w:r w:rsidR="00897810" w:rsidRPr="0029563D" w:rsidDel="002C72A4">
          <w:rPr>
            <w:sz w:val="20"/>
            <w:szCs w:val="18"/>
            <w:lang w:val="en-US"/>
            <w:rPrChange w:id="3049" w:author="Sina Furkan Özdemir" w:date="2021-09-20T17:27:00Z">
              <w:rPr>
                <w:sz w:val="20"/>
                <w:szCs w:val="18"/>
                <w:lang w:val="en-GB"/>
              </w:rPr>
            </w:rPrChange>
          </w:rPr>
          <w:del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delInstrText>
        </w:r>
        <w:r w:rsidR="00571BBD" w:rsidRPr="0029563D" w:rsidDel="002C72A4">
          <w:rPr>
            <w:sz w:val="20"/>
            <w:szCs w:val="18"/>
            <w:lang w:val="en-US"/>
            <w:rPrChange w:id="3050" w:author="Sina Furkan Özdemir" w:date="2021-09-20T17:27:00Z">
              <w:rPr>
                <w:sz w:val="20"/>
                <w:szCs w:val="18"/>
                <w:lang w:val="en-GB"/>
              </w:rPr>
            </w:rPrChange>
          </w:rPr>
          <w:fldChar w:fldCharType="separate"/>
        </w:r>
        <w:r w:rsidR="00571BBD" w:rsidRPr="0029563D" w:rsidDel="002C72A4">
          <w:rPr>
            <w:rFonts w:cs="Calibri"/>
            <w:sz w:val="20"/>
            <w:lang w:val="en-US"/>
            <w:rPrChange w:id="3051" w:author="Sina Furkan Özdemir" w:date="2021-09-20T17:27:00Z">
              <w:rPr>
                <w:rFonts w:cs="Calibri"/>
                <w:sz w:val="20"/>
              </w:rPr>
            </w:rPrChange>
          </w:rPr>
          <w:delText>(Flesch 1948)</w:delText>
        </w:r>
        <w:r w:rsidR="00571BBD" w:rsidRPr="0029563D" w:rsidDel="002C72A4">
          <w:rPr>
            <w:sz w:val="20"/>
            <w:szCs w:val="18"/>
            <w:lang w:val="en-US"/>
            <w:rPrChange w:id="3052" w:author="Sina Furkan Özdemir" w:date="2021-09-20T17:27:00Z">
              <w:rPr>
                <w:sz w:val="20"/>
                <w:szCs w:val="18"/>
                <w:lang w:val="en-GB"/>
              </w:rPr>
            </w:rPrChange>
          </w:rPr>
          <w:fldChar w:fldCharType="end"/>
        </w:r>
        <w:r w:rsidR="008828BA" w:rsidRPr="0029563D" w:rsidDel="002C72A4">
          <w:rPr>
            <w:sz w:val="20"/>
            <w:szCs w:val="18"/>
            <w:lang w:val="en-US"/>
            <w:rPrChange w:id="3053" w:author="Sina Furkan Özdemir" w:date="2021-09-20T17:27:00Z">
              <w:rPr>
                <w:sz w:val="20"/>
                <w:szCs w:val="18"/>
                <w:lang w:val="en-GB"/>
              </w:rPr>
            </w:rPrChange>
          </w:rPr>
          <w:delText xml:space="preserve">. The intuition is that higher grammatical complexity requires more cognitive effort to decipher a message, an ability that is attained primarily </w:delText>
        </w:r>
        <w:r w:rsidR="002255C6" w:rsidRPr="0029563D" w:rsidDel="002C72A4">
          <w:rPr>
            <w:sz w:val="20"/>
            <w:szCs w:val="18"/>
            <w:lang w:val="en-US"/>
            <w:rPrChange w:id="3054" w:author="Sina Furkan Özdemir" w:date="2021-09-20T17:27:00Z">
              <w:rPr>
                <w:sz w:val="20"/>
                <w:szCs w:val="18"/>
                <w:lang w:val="en-GB"/>
              </w:rPr>
            </w:rPrChange>
          </w:rPr>
          <w:delText xml:space="preserve">with </w:delText>
        </w:r>
        <w:r w:rsidR="008828BA" w:rsidRPr="0029563D" w:rsidDel="002C72A4">
          <w:rPr>
            <w:sz w:val="20"/>
            <w:szCs w:val="18"/>
            <w:lang w:val="en-US"/>
            <w:rPrChange w:id="3055" w:author="Sina Furkan Özdemir" w:date="2021-09-20T17:27:00Z">
              <w:rPr>
                <w:sz w:val="20"/>
                <w:szCs w:val="18"/>
                <w:lang w:val="en-GB"/>
              </w:rPr>
            </w:rPrChange>
          </w:rPr>
          <w:delText xml:space="preserve">progressing levels of formal education. The lower the reading ease score, the less citizens with average education levels can decipher a message. </w:delText>
        </w:r>
        <w:r w:rsidR="002255C6" w:rsidRPr="0029563D" w:rsidDel="002C72A4">
          <w:rPr>
            <w:sz w:val="20"/>
            <w:szCs w:val="18"/>
            <w:lang w:val="en-US"/>
            <w:rPrChange w:id="3056" w:author="Sina Furkan Özdemir" w:date="2021-09-20T17:27:00Z">
              <w:rPr>
                <w:sz w:val="20"/>
                <w:szCs w:val="18"/>
                <w:lang w:val="en-GB"/>
              </w:rPr>
            </w:rPrChange>
          </w:rPr>
          <w:delText xml:space="preserve">Prior research shows that reading ease is positively associated with engagement of social media users </w:delText>
        </w:r>
        <w:r w:rsidR="00933399" w:rsidRPr="0029563D" w:rsidDel="002C72A4">
          <w:rPr>
            <w:sz w:val="20"/>
            <w:szCs w:val="18"/>
            <w:lang w:val="en-US"/>
            <w:rPrChange w:id="3057" w:author="Sina Furkan Özdemir" w:date="2021-09-20T17:27:00Z">
              <w:rPr>
                <w:sz w:val="20"/>
                <w:szCs w:val="18"/>
                <w:lang w:val="en-GB"/>
              </w:rPr>
            </w:rPrChange>
          </w:rPr>
          <w:delText xml:space="preserve">and </w:delText>
        </w:r>
        <w:r w:rsidR="002255C6" w:rsidRPr="0029563D" w:rsidDel="002C72A4">
          <w:rPr>
            <w:sz w:val="20"/>
            <w:szCs w:val="18"/>
            <w:lang w:val="en-US"/>
            <w:rPrChange w:id="3058" w:author="Sina Furkan Özdemir" w:date="2021-09-20T17:27:00Z">
              <w:rPr>
                <w:sz w:val="20"/>
                <w:szCs w:val="18"/>
                <w:lang w:val="en-GB"/>
              </w:rPr>
            </w:rPrChange>
          </w:rPr>
          <w:delText xml:space="preserve">journalists </w:delText>
        </w:r>
        <w:r w:rsidR="002255C6" w:rsidRPr="0029563D" w:rsidDel="002C72A4">
          <w:rPr>
            <w:sz w:val="20"/>
            <w:szCs w:val="18"/>
            <w:lang w:val="en-US"/>
            <w:rPrChange w:id="3059" w:author="Sina Furkan Özdemir" w:date="2021-09-20T17:27:00Z">
              <w:rPr>
                <w:sz w:val="20"/>
                <w:szCs w:val="18"/>
                <w:lang w:val="en-GB"/>
              </w:rPr>
            </w:rPrChange>
          </w:rPr>
          <w:fldChar w:fldCharType="begin"/>
        </w:r>
        <w:r w:rsidR="0076658E" w:rsidRPr="0029563D" w:rsidDel="002C72A4">
          <w:rPr>
            <w:sz w:val="20"/>
            <w:szCs w:val="18"/>
            <w:lang w:val="en-US"/>
            <w:rPrChange w:id="3060" w:author="Sina Furkan Özdemir" w:date="2021-09-20T17:27:00Z">
              <w:rPr>
                <w:sz w:val="20"/>
                <w:szCs w:val="18"/>
                <w:lang w:val="en-GB"/>
              </w:rPr>
            </w:rPrChange>
          </w:rPr>
          <w:del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delInstrText>
        </w:r>
        <w:r w:rsidR="002255C6" w:rsidRPr="0029563D" w:rsidDel="002C72A4">
          <w:rPr>
            <w:sz w:val="20"/>
            <w:szCs w:val="18"/>
            <w:lang w:val="en-US"/>
            <w:rPrChange w:id="3061" w:author="Sina Furkan Özdemir" w:date="2021-09-20T17:27:00Z">
              <w:rPr>
                <w:sz w:val="20"/>
                <w:szCs w:val="18"/>
                <w:lang w:val="en-GB"/>
              </w:rPr>
            </w:rPrChange>
          </w:rPr>
          <w:fldChar w:fldCharType="separate"/>
        </w:r>
        <w:r w:rsidR="002255C6" w:rsidRPr="0029563D" w:rsidDel="002C72A4">
          <w:rPr>
            <w:rFonts w:cs="Calibri"/>
            <w:sz w:val="20"/>
            <w:szCs w:val="24"/>
            <w:lang w:val="en-US"/>
            <w:rPrChange w:id="3062" w:author="Sina Furkan Özdemir" w:date="2021-09-20T17:27:00Z">
              <w:rPr>
                <w:rFonts w:cs="Calibri"/>
                <w:sz w:val="20"/>
                <w:szCs w:val="24"/>
              </w:rPr>
            </w:rPrChange>
          </w:rPr>
          <w:delText>(Ferrara and Angino 2021; Firouzjaei and Özdemir 2020)</w:delText>
        </w:r>
        <w:r w:rsidR="002255C6" w:rsidRPr="0029563D" w:rsidDel="002C72A4">
          <w:rPr>
            <w:sz w:val="20"/>
            <w:szCs w:val="18"/>
            <w:lang w:val="en-US"/>
            <w:rPrChange w:id="3063" w:author="Sina Furkan Özdemir" w:date="2021-09-20T17:27:00Z">
              <w:rPr>
                <w:sz w:val="20"/>
                <w:szCs w:val="18"/>
                <w:lang w:val="en-GB"/>
              </w:rPr>
            </w:rPrChange>
          </w:rPr>
          <w:fldChar w:fldCharType="end"/>
        </w:r>
        <w:r w:rsidR="002255C6" w:rsidRPr="0029563D" w:rsidDel="002C72A4">
          <w:rPr>
            <w:sz w:val="20"/>
            <w:szCs w:val="18"/>
            <w:lang w:val="en-US"/>
            <w:rPrChange w:id="3064" w:author="Sina Furkan Özdemir" w:date="2021-09-20T17:27:00Z">
              <w:rPr>
                <w:sz w:val="20"/>
                <w:szCs w:val="18"/>
                <w:lang w:val="en-GB"/>
              </w:rPr>
            </w:rPrChange>
          </w:rPr>
          <w:delText>.</w:delText>
        </w:r>
      </w:del>
    </w:p>
    <w:p w14:paraId="4E341AA5" w14:textId="33AC19C3" w:rsidR="0093719C" w:rsidRPr="0029563D" w:rsidDel="002C72A4" w:rsidRDefault="008828BA" w:rsidP="00FC6904">
      <w:pPr>
        <w:spacing w:before="120" w:after="0" w:line="240" w:lineRule="auto"/>
        <w:jc w:val="both"/>
        <w:rPr>
          <w:del w:id="3065" w:author="Sina Furkan Özdemir" w:date="2021-09-20T17:21:00Z"/>
          <w:sz w:val="20"/>
          <w:szCs w:val="18"/>
          <w:lang w:val="en-US"/>
          <w:rPrChange w:id="3066" w:author="Sina Furkan Özdemir" w:date="2021-09-20T17:27:00Z">
            <w:rPr>
              <w:del w:id="3067" w:author="Sina Furkan Özdemir" w:date="2021-09-20T17:21:00Z"/>
              <w:sz w:val="20"/>
              <w:szCs w:val="18"/>
              <w:lang w:val="en-GB"/>
            </w:rPr>
          </w:rPrChange>
        </w:rPr>
      </w:pPr>
      <w:del w:id="3068" w:author="Sina Furkan Özdemir" w:date="2021-09-20T17:21:00Z">
        <w:r w:rsidRPr="0029563D" w:rsidDel="002C72A4">
          <w:rPr>
            <w:sz w:val="20"/>
            <w:szCs w:val="18"/>
            <w:lang w:val="en-US"/>
            <w:rPrChange w:id="3069" w:author="Sina Furkan Özdemir" w:date="2021-09-20T17:27:00Z">
              <w:rPr>
                <w:sz w:val="20"/>
                <w:szCs w:val="18"/>
                <w:lang w:val="en-GB"/>
              </w:rPr>
            </w:rPrChange>
          </w:rPr>
          <w:delText xml:space="preserve">Second, we </w:delText>
        </w:r>
        <w:r w:rsidR="002255C6" w:rsidRPr="0029563D" w:rsidDel="002C72A4">
          <w:rPr>
            <w:sz w:val="20"/>
            <w:szCs w:val="18"/>
            <w:lang w:val="en-US"/>
            <w:rPrChange w:id="3070" w:author="Sina Furkan Özdemir" w:date="2021-09-20T17:27:00Z">
              <w:rPr>
                <w:sz w:val="20"/>
                <w:szCs w:val="18"/>
                <w:lang w:val="en-GB"/>
              </w:rPr>
            </w:rPrChange>
          </w:rPr>
          <w:delText>measure</w:delText>
        </w:r>
        <w:r w:rsidR="00AE2590" w:rsidRPr="0029563D" w:rsidDel="002C72A4">
          <w:rPr>
            <w:sz w:val="20"/>
            <w:szCs w:val="18"/>
            <w:lang w:val="en-US"/>
            <w:rPrChange w:id="3071" w:author="Sina Furkan Özdemir" w:date="2021-09-20T17:27:00Z">
              <w:rPr>
                <w:sz w:val="20"/>
                <w:szCs w:val="18"/>
                <w:lang w:val="en-GB"/>
              </w:rPr>
            </w:rPrChange>
          </w:rPr>
          <w:delText>d</w:delText>
        </w:r>
        <w:r w:rsidR="002255C6" w:rsidRPr="0029563D" w:rsidDel="002C72A4">
          <w:rPr>
            <w:sz w:val="20"/>
            <w:szCs w:val="18"/>
            <w:lang w:val="en-US"/>
            <w:rPrChange w:id="3072" w:author="Sina Furkan Özdemir" w:date="2021-09-20T17:27:00Z">
              <w:rPr>
                <w:sz w:val="20"/>
                <w:szCs w:val="18"/>
                <w:lang w:val="en-GB"/>
              </w:rPr>
            </w:rPrChange>
          </w:rPr>
          <w:delText xml:space="preserve"> whether supranational actors use familiar vocabulary or </w:delText>
        </w:r>
        <w:r w:rsidRPr="0029563D" w:rsidDel="002C72A4">
          <w:rPr>
            <w:sz w:val="20"/>
            <w:szCs w:val="18"/>
            <w:lang w:val="en-US"/>
            <w:rPrChange w:id="3073" w:author="Sina Furkan Özdemir" w:date="2021-09-20T17:27:00Z">
              <w:rPr>
                <w:sz w:val="20"/>
                <w:szCs w:val="18"/>
                <w:lang w:val="en-GB"/>
              </w:rPr>
            </w:rPrChange>
          </w:rPr>
          <w:delText xml:space="preserve">specialized jargon. For each word </w:delText>
        </w:r>
        <w:r w:rsidR="002255C6" w:rsidRPr="0029563D" w:rsidDel="002C72A4">
          <w:rPr>
            <w:sz w:val="20"/>
            <w:szCs w:val="18"/>
            <w:lang w:val="en-US"/>
            <w:rPrChange w:id="3074" w:author="Sina Furkan Özdemir" w:date="2021-09-20T17:27:00Z">
              <w:rPr>
                <w:sz w:val="20"/>
                <w:szCs w:val="18"/>
                <w:lang w:val="en-GB"/>
              </w:rPr>
            </w:rPrChange>
          </w:rPr>
          <w:delText xml:space="preserve">in </w:delText>
        </w:r>
        <w:r w:rsidR="003C3069" w:rsidRPr="0029563D" w:rsidDel="002C72A4">
          <w:rPr>
            <w:sz w:val="20"/>
            <w:szCs w:val="18"/>
            <w:lang w:val="en-US"/>
            <w:rPrChange w:id="3075" w:author="Sina Furkan Özdemir" w:date="2021-09-20T17:27:00Z">
              <w:rPr>
                <w:sz w:val="20"/>
                <w:szCs w:val="18"/>
                <w:lang w:val="en-GB"/>
              </w:rPr>
            </w:rPrChange>
          </w:rPr>
          <w:delText>the</w:delText>
        </w:r>
        <w:r w:rsidR="002255C6" w:rsidRPr="0029563D" w:rsidDel="002C72A4">
          <w:rPr>
            <w:sz w:val="20"/>
            <w:szCs w:val="18"/>
            <w:lang w:val="en-US"/>
            <w:rPrChange w:id="3076" w:author="Sina Furkan Özdemir" w:date="2021-09-20T17:27:00Z">
              <w:rPr>
                <w:sz w:val="20"/>
                <w:szCs w:val="18"/>
                <w:lang w:val="en-GB"/>
              </w:rPr>
            </w:rPrChange>
          </w:rPr>
          <w:delText xml:space="preserve"> tweets</w:delText>
        </w:r>
        <w:r w:rsidR="00814738" w:rsidRPr="0029563D" w:rsidDel="002C72A4">
          <w:rPr>
            <w:sz w:val="20"/>
            <w:szCs w:val="18"/>
            <w:lang w:val="en-US"/>
            <w:rPrChange w:id="3077" w:author="Sina Furkan Özdemir" w:date="2021-09-20T17:27:00Z">
              <w:rPr>
                <w:sz w:val="20"/>
                <w:szCs w:val="18"/>
                <w:lang w:val="en-GB"/>
              </w:rPr>
            </w:rPrChange>
          </w:rPr>
          <w:delText>,</w:delText>
        </w:r>
        <w:r w:rsidR="002255C6" w:rsidRPr="0029563D" w:rsidDel="002C72A4">
          <w:rPr>
            <w:sz w:val="20"/>
            <w:szCs w:val="18"/>
            <w:lang w:val="en-US"/>
            <w:rPrChange w:id="3078" w:author="Sina Furkan Özdemir" w:date="2021-09-20T17:27:00Z">
              <w:rPr>
                <w:sz w:val="20"/>
                <w:szCs w:val="18"/>
                <w:lang w:val="en-GB"/>
              </w:rPr>
            </w:rPrChange>
          </w:rPr>
          <w:delText xml:space="preserve"> </w:delText>
        </w:r>
        <w:r w:rsidRPr="0029563D" w:rsidDel="002C72A4">
          <w:rPr>
            <w:sz w:val="20"/>
            <w:szCs w:val="18"/>
            <w:lang w:val="en-US"/>
            <w:rPrChange w:id="3079" w:author="Sina Furkan Özdemir" w:date="2021-09-20T17:27:00Z">
              <w:rPr>
                <w:sz w:val="20"/>
                <w:szCs w:val="18"/>
                <w:lang w:val="en-GB"/>
              </w:rPr>
            </w:rPrChange>
          </w:rPr>
          <w:delText>we capture how often it occurs in the overall Google books corpus, the broadest available representation of the general English language. The intuition is that words more common in the English language are better known and thus more readily understandable by a broad audience</w:delText>
        </w:r>
        <w:r w:rsidR="002255C6" w:rsidRPr="0029563D" w:rsidDel="002C72A4">
          <w:rPr>
            <w:sz w:val="20"/>
            <w:szCs w:val="18"/>
            <w:lang w:val="en-US"/>
            <w:rPrChange w:id="3080" w:author="Sina Furkan Özdemir" w:date="2021-09-20T17:27:00Z">
              <w:rPr>
                <w:sz w:val="20"/>
                <w:szCs w:val="18"/>
                <w:lang w:val="en-GB"/>
              </w:rPr>
            </w:rPrChange>
          </w:rPr>
          <w:delText xml:space="preserve"> </w:delText>
        </w:r>
        <w:r w:rsidR="002255C6" w:rsidRPr="0029563D" w:rsidDel="002C72A4">
          <w:rPr>
            <w:sz w:val="20"/>
            <w:szCs w:val="18"/>
            <w:lang w:val="en-US"/>
            <w:rPrChange w:id="3081" w:author="Sina Furkan Özdemir" w:date="2021-09-20T17:27:00Z">
              <w:rPr>
                <w:sz w:val="20"/>
                <w:szCs w:val="18"/>
                <w:lang w:val="en-GB"/>
              </w:rPr>
            </w:rPrChange>
          </w:rPr>
          <w:fldChar w:fldCharType="begin"/>
        </w:r>
        <w:r w:rsidR="00897810" w:rsidRPr="0029563D" w:rsidDel="002C72A4">
          <w:rPr>
            <w:sz w:val="20"/>
            <w:szCs w:val="18"/>
            <w:lang w:val="en-US"/>
            <w:rPrChange w:id="3082" w:author="Sina Furkan Özdemir" w:date="2021-09-20T17:27:00Z">
              <w:rPr>
                <w:sz w:val="20"/>
                <w:szCs w:val="18"/>
                <w:lang w:val="en-GB"/>
              </w:rPr>
            </w:rPrChange>
          </w:rPr>
          <w:del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delInstrText>
        </w:r>
        <w:r w:rsidR="002255C6" w:rsidRPr="0029563D" w:rsidDel="002C72A4">
          <w:rPr>
            <w:sz w:val="20"/>
            <w:szCs w:val="18"/>
            <w:lang w:val="en-US"/>
            <w:rPrChange w:id="3083" w:author="Sina Furkan Özdemir" w:date="2021-09-20T17:27:00Z">
              <w:rPr>
                <w:sz w:val="20"/>
                <w:szCs w:val="18"/>
                <w:lang w:val="en-GB"/>
              </w:rPr>
            </w:rPrChange>
          </w:rPr>
          <w:fldChar w:fldCharType="separate"/>
        </w:r>
        <w:r w:rsidR="002255C6" w:rsidRPr="0029563D" w:rsidDel="002C72A4">
          <w:rPr>
            <w:rFonts w:cs="Calibri"/>
            <w:sz w:val="20"/>
            <w:szCs w:val="24"/>
            <w:lang w:val="en-US"/>
            <w:rPrChange w:id="3084" w:author="Sina Furkan Özdemir" w:date="2021-09-20T17:27:00Z">
              <w:rPr>
                <w:rFonts w:cs="Calibri"/>
                <w:sz w:val="20"/>
                <w:szCs w:val="24"/>
              </w:rPr>
            </w:rPrChange>
          </w:rPr>
          <w:delText xml:space="preserve">(as validated in Benoit </w:delText>
        </w:r>
        <w:r w:rsidR="002255C6" w:rsidRPr="0029563D" w:rsidDel="002C72A4">
          <w:rPr>
            <w:rFonts w:cs="Calibri"/>
            <w:i/>
            <w:iCs/>
            <w:sz w:val="20"/>
            <w:szCs w:val="24"/>
            <w:lang w:val="en-US"/>
            <w:rPrChange w:id="3085"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086" w:author="Sina Furkan Özdemir" w:date="2021-09-20T17:27:00Z">
              <w:rPr>
                <w:rFonts w:cs="Calibri"/>
                <w:sz w:val="20"/>
                <w:szCs w:val="24"/>
              </w:rPr>
            </w:rPrChange>
          </w:rPr>
          <w:delText xml:space="preserve"> 2019)</w:delText>
        </w:r>
        <w:r w:rsidR="002255C6" w:rsidRPr="0029563D" w:rsidDel="002C72A4">
          <w:rPr>
            <w:sz w:val="20"/>
            <w:szCs w:val="18"/>
            <w:lang w:val="en-US"/>
            <w:rPrChange w:id="3087" w:author="Sina Furkan Özdemir" w:date="2021-09-20T17:27:00Z">
              <w:rPr>
                <w:sz w:val="20"/>
                <w:szCs w:val="18"/>
                <w:lang w:val="en-GB"/>
              </w:rPr>
            </w:rPrChange>
          </w:rPr>
          <w:fldChar w:fldCharType="end"/>
        </w:r>
        <w:r w:rsidRPr="0029563D" w:rsidDel="002C72A4">
          <w:rPr>
            <w:sz w:val="20"/>
            <w:szCs w:val="18"/>
            <w:lang w:val="en-US"/>
            <w:rPrChange w:id="3088" w:author="Sina Furkan Özdemir" w:date="2021-09-20T17:27:00Z">
              <w:rPr>
                <w:sz w:val="20"/>
                <w:szCs w:val="18"/>
                <w:lang w:val="en-GB"/>
              </w:rPr>
            </w:rPrChange>
          </w:rPr>
          <w:delText xml:space="preserve">. </w:delText>
        </w:r>
      </w:del>
    </w:p>
    <w:p w14:paraId="36B5828D" w14:textId="1278FA88" w:rsidR="0050284E" w:rsidRPr="0029563D" w:rsidDel="002C72A4" w:rsidRDefault="008828BA" w:rsidP="00FC6904">
      <w:pPr>
        <w:spacing w:before="120" w:after="0" w:line="240" w:lineRule="auto"/>
        <w:jc w:val="both"/>
        <w:rPr>
          <w:del w:id="3089" w:author="Sina Furkan Özdemir" w:date="2021-09-20T17:21:00Z"/>
          <w:sz w:val="20"/>
          <w:szCs w:val="18"/>
          <w:lang w:val="en-US"/>
          <w:rPrChange w:id="3090" w:author="Sina Furkan Özdemir" w:date="2021-09-20T17:27:00Z">
            <w:rPr>
              <w:del w:id="3091" w:author="Sina Furkan Özdemir" w:date="2021-09-20T17:21:00Z"/>
              <w:sz w:val="20"/>
              <w:szCs w:val="18"/>
              <w:lang w:val="en-GB"/>
            </w:rPr>
          </w:rPrChange>
        </w:rPr>
      </w:pPr>
      <w:del w:id="3092" w:author="Sina Furkan Özdemir" w:date="2021-09-20T17:21:00Z">
        <w:r w:rsidRPr="0029563D" w:rsidDel="002C72A4">
          <w:rPr>
            <w:sz w:val="20"/>
            <w:szCs w:val="18"/>
            <w:lang w:val="en-US"/>
            <w:rPrChange w:id="3093" w:author="Sina Furkan Özdemir" w:date="2021-09-20T17:27:00Z">
              <w:rPr>
                <w:sz w:val="20"/>
                <w:szCs w:val="18"/>
                <w:lang w:val="en-GB"/>
              </w:rPr>
            </w:rPrChange>
          </w:rPr>
          <w:delText>Third</w:delText>
        </w:r>
        <w:r w:rsidR="00CD6A32" w:rsidRPr="0029563D" w:rsidDel="002C72A4">
          <w:rPr>
            <w:sz w:val="20"/>
            <w:szCs w:val="18"/>
            <w:lang w:val="en-US"/>
            <w:rPrChange w:id="3094" w:author="Sina Furkan Özdemir" w:date="2021-09-20T17:27:00Z">
              <w:rPr>
                <w:sz w:val="20"/>
                <w:szCs w:val="18"/>
                <w:lang w:val="en-GB"/>
              </w:rPr>
            </w:rPrChange>
          </w:rPr>
          <w:delText xml:space="preserve">, linguists stress that texts express </w:delText>
        </w:r>
        <w:r w:rsidR="002255C6" w:rsidRPr="0029563D" w:rsidDel="002C72A4">
          <w:rPr>
            <w:sz w:val="20"/>
            <w:szCs w:val="18"/>
            <w:lang w:val="en-US"/>
            <w:rPrChange w:id="3095" w:author="Sina Furkan Özdemir" w:date="2021-09-20T17:27:00Z">
              <w:rPr>
                <w:sz w:val="20"/>
                <w:szCs w:val="18"/>
                <w:lang w:val="en-GB"/>
              </w:rPr>
            </w:rPrChange>
          </w:rPr>
          <w:delText xml:space="preserve">political </w:delText>
        </w:r>
        <w:r w:rsidR="00CD6A32" w:rsidRPr="0029563D" w:rsidDel="002C72A4">
          <w:rPr>
            <w:sz w:val="20"/>
            <w:szCs w:val="18"/>
            <w:lang w:val="en-US"/>
            <w:rPrChange w:id="3096" w:author="Sina Furkan Özdemir" w:date="2021-09-20T17:27:00Z">
              <w:rPr>
                <w:sz w:val="20"/>
                <w:szCs w:val="18"/>
                <w:lang w:val="en-GB"/>
              </w:rPr>
            </w:rPrChange>
          </w:rPr>
          <w:delText xml:space="preserve">agency better </w:delText>
        </w:r>
        <w:r w:rsidR="002255C6" w:rsidRPr="0029563D" w:rsidDel="002C72A4">
          <w:rPr>
            <w:sz w:val="20"/>
            <w:szCs w:val="18"/>
            <w:lang w:val="en-US"/>
            <w:rPrChange w:id="3097" w:author="Sina Furkan Özdemir" w:date="2021-09-20T17:27:00Z">
              <w:rPr>
                <w:sz w:val="20"/>
                <w:szCs w:val="18"/>
                <w:lang w:val="en-GB"/>
              </w:rPr>
            </w:rPrChange>
          </w:rPr>
          <w:delText xml:space="preserve">when they </w:delText>
        </w:r>
        <w:r w:rsidR="005A58D8" w:rsidRPr="0029563D" w:rsidDel="002C72A4">
          <w:rPr>
            <w:sz w:val="20"/>
            <w:szCs w:val="18"/>
            <w:lang w:val="en-US"/>
            <w:rPrChange w:id="3098" w:author="Sina Furkan Özdemir" w:date="2021-09-20T17:27:00Z">
              <w:rPr>
                <w:sz w:val="20"/>
                <w:szCs w:val="18"/>
                <w:lang w:val="en-GB"/>
              </w:rPr>
            </w:rPrChange>
          </w:rPr>
          <w:delText xml:space="preserve">resort </w:delText>
        </w:r>
        <w:r w:rsidR="00CD6A32" w:rsidRPr="0029563D" w:rsidDel="002C72A4">
          <w:rPr>
            <w:sz w:val="20"/>
            <w:szCs w:val="18"/>
            <w:lang w:val="en-US"/>
            <w:rPrChange w:id="3099" w:author="Sina Furkan Özdemir" w:date="2021-09-20T17:27:00Z">
              <w:rPr>
                <w:sz w:val="20"/>
                <w:szCs w:val="18"/>
                <w:lang w:val="en-GB"/>
              </w:rPr>
            </w:rPrChange>
          </w:rPr>
          <w:delText>to a verbal as opposed to a nominal style</w:delText>
        </w:r>
        <w:r w:rsidR="00571BBD" w:rsidRPr="0029563D" w:rsidDel="002C72A4">
          <w:rPr>
            <w:sz w:val="20"/>
            <w:szCs w:val="18"/>
            <w:lang w:val="en-US"/>
            <w:rPrChange w:id="3100" w:author="Sina Furkan Özdemir" w:date="2021-09-20T17:27:00Z">
              <w:rPr>
                <w:sz w:val="20"/>
                <w:szCs w:val="18"/>
                <w:lang w:val="en-GB"/>
              </w:rPr>
            </w:rPrChange>
          </w:rPr>
          <w:delText xml:space="preserve"> </w:delText>
        </w:r>
        <w:r w:rsidR="00571BBD" w:rsidRPr="0029563D" w:rsidDel="002C72A4">
          <w:rPr>
            <w:sz w:val="20"/>
            <w:szCs w:val="18"/>
            <w:lang w:val="en-US"/>
            <w:rPrChange w:id="3101" w:author="Sina Furkan Özdemir" w:date="2021-09-20T17:27:00Z">
              <w:rPr>
                <w:sz w:val="20"/>
                <w:szCs w:val="18"/>
                <w:lang w:val="en-GB"/>
              </w:rPr>
            </w:rPrChange>
          </w:rPr>
          <w:fldChar w:fldCharType="begin"/>
        </w:r>
        <w:r w:rsidR="00897810" w:rsidRPr="0029563D" w:rsidDel="002C72A4">
          <w:rPr>
            <w:sz w:val="20"/>
            <w:szCs w:val="18"/>
            <w:lang w:val="en-US"/>
            <w:rPrChange w:id="3102" w:author="Sina Furkan Özdemir" w:date="2021-09-20T17:27:00Z">
              <w:rPr>
                <w:sz w:val="20"/>
                <w:szCs w:val="18"/>
                <w:lang w:val="en-GB"/>
              </w:rPr>
            </w:rPrChange>
          </w:rPr>
          <w:del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103" w:author="Sina Furkan Özdemir" w:date="2021-09-20T17:27:00Z">
              <w:rPr>
                <w:sz w:val="20"/>
                <w:szCs w:val="18"/>
                <w:lang w:val="en-GB"/>
              </w:rPr>
            </w:rPrChange>
          </w:rPr>
          <w:fldChar w:fldCharType="separate"/>
        </w:r>
        <w:r w:rsidR="002255C6" w:rsidRPr="0029563D" w:rsidDel="002C72A4">
          <w:rPr>
            <w:rFonts w:cs="Calibri"/>
            <w:sz w:val="20"/>
            <w:szCs w:val="24"/>
            <w:lang w:val="en-US"/>
            <w:rPrChange w:id="3104" w:author="Sina Furkan Özdemir" w:date="2021-09-20T17:27:00Z">
              <w:rPr>
                <w:rFonts w:cs="Calibri"/>
                <w:sz w:val="20"/>
                <w:szCs w:val="24"/>
              </w:rPr>
            </w:rPrChange>
          </w:rPr>
          <w:delText xml:space="preserve">(Biber </w:delText>
        </w:r>
        <w:r w:rsidR="002255C6" w:rsidRPr="0029563D" w:rsidDel="002C72A4">
          <w:rPr>
            <w:rFonts w:cs="Calibri"/>
            <w:i/>
            <w:iCs/>
            <w:sz w:val="20"/>
            <w:szCs w:val="24"/>
            <w:lang w:val="en-US"/>
            <w:rPrChange w:id="3105"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106" w:author="Sina Furkan Özdemir" w:date="2021-09-20T17:27:00Z">
              <w:rPr>
                <w:rFonts w:cs="Calibri"/>
                <w:sz w:val="20"/>
                <w:szCs w:val="24"/>
              </w:rPr>
            </w:rPrChange>
          </w:rPr>
          <w:delText xml:space="preserve"> 1998: 65 pp. Thibault 1991)</w:delText>
        </w:r>
        <w:r w:rsidR="00571BBD" w:rsidRPr="0029563D" w:rsidDel="002C72A4">
          <w:rPr>
            <w:sz w:val="20"/>
            <w:szCs w:val="18"/>
            <w:lang w:val="en-US"/>
            <w:rPrChange w:id="3107" w:author="Sina Furkan Özdemir" w:date="2021-09-20T17:27:00Z">
              <w:rPr>
                <w:sz w:val="20"/>
                <w:szCs w:val="18"/>
                <w:lang w:val="en-GB"/>
              </w:rPr>
            </w:rPrChange>
          </w:rPr>
          <w:fldChar w:fldCharType="end"/>
        </w:r>
        <w:r w:rsidR="00CD6A32" w:rsidRPr="0029563D" w:rsidDel="002C72A4">
          <w:rPr>
            <w:sz w:val="20"/>
            <w:szCs w:val="18"/>
            <w:lang w:val="en-US"/>
            <w:rPrChange w:id="3108" w:author="Sina Furkan Özdemir" w:date="2021-09-20T17:27:00Z">
              <w:rPr>
                <w:sz w:val="20"/>
                <w:szCs w:val="18"/>
                <w:lang w:val="en-GB"/>
              </w:rPr>
            </w:rPrChange>
          </w:rPr>
          <w:delText>. A nominal style</w:delText>
        </w:r>
        <w:r w:rsidR="008E31D7" w:rsidRPr="0029563D" w:rsidDel="002C72A4">
          <w:rPr>
            <w:sz w:val="20"/>
            <w:szCs w:val="18"/>
            <w:lang w:val="en-US"/>
            <w:rPrChange w:id="3109" w:author="Sina Furkan Özdemir" w:date="2021-09-20T17:27:00Z">
              <w:rPr>
                <w:sz w:val="20"/>
                <w:szCs w:val="18"/>
                <w:lang w:val="en-GB"/>
              </w:rPr>
            </w:rPrChange>
          </w:rPr>
          <w:delText xml:space="preserve"> </w:delText>
        </w:r>
        <w:r w:rsidR="00B2654C" w:rsidRPr="0029563D" w:rsidDel="002C72A4">
          <w:rPr>
            <w:sz w:val="20"/>
            <w:szCs w:val="18"/>
            <w:lang w:val="en-US"/>
            <w:rPrChange w:id="3110" w:author="Sina Furkan Özdemir" w:date="2021-09-20T17:27:00Z">
              <w:rPr>
                <w:sz w:val="20"/>
                <w:szCs w:val="18"/>
                <w:lang w:val="en-GB"/>
              </w:rPr>
            </w:rPrChange>
          </w:rPr>
          <w:delText>(</w:delText>
        </w:r>
        <w:r w:rsidR="00CD6A32" w:rsidRPr="0029563D" w:rsidDel="002C72A4">
          <w:rPr>
            <w:sz w:val="20"/>
            <w:szCs w:val="18"/>
            <w:lang w:val="en-US"/>
            <w:rPrChange w:id="3111" w:author="Sina Furkan Özdemir" w:date="2021-09-20T17:27:00Z">
              <w:rPr>
                <w:sz w:val="20"/>
                <w:szCs w:val="18"/>
                <w:lang w:val="en-GB"/>
              </w:rPr>
            </w:rPrChange>
          </w:rPr>
          <w:delText xml:space="preserve">often a </w:delText>
        </w:r>
        <w:r w:rsidR="00A341E4" w:rsidRPr="0029563D" w:rsidDel="002C72A4">
          <w:rPr>
            <w:sz w:val="20"/>
            <w:szCs w:val="18"/>
            <w:lang w:val="en-US"/>
            <w:rPrChange w:id="3112" w:author="Sina Furkan Özdemir" w:date="2021-09-20T17:27:00Z">
              <w:rPr>
                <w:sz w:val="20"/>
                <w:szCs w:val="18"/>
                <w:lang w:val="en-GB"/>
              </w:rPr>
            </w:rPrChange>
          </w:rPr>
          <w:delText>characteristic</w:delText>
        </w:r>
        <w:r w:rsidR="00CD6A32" w:rsidRPr="0029563D" w:rsidDel="002C72A4">
          <w:rPr>
            <w:sz w:val="20"/>
            <w:szCs w:val="18"/>
            <w:lang w:val="en-US"/>
            <w:rPrChange w:id="3113" w:author="Sina Furkan Özdemir" w:date="2021-09-20T17:27:00Z">
              <w:rPr>
                <w:sz w:val="20"/>
                <w:szCs w:val="18"/>
                <w:lang w:val="en-GB"/>
              </w:rPr>
            </w:rPrChange>
          </w:rPr>
          <w:delText xml:space="preserve"> of academic prose</w:delText>
        </w:r>
        <w:r w:rsidR="00B2654C" w:rsidRPr="0029563D" w:rsidDel="002C72A4">
          <w:rPr>
            <w:sz w:val="20"/>
            <w:szCs w:val="18"/>
            <w:lang w:val="en-US"/>
            <w:rPrChange w:id="3114" w:author="Sina Furkan Özdemir" w:date="2021-09-20T17:27:00Z">
              <w:rPr>
                <w:sz w:val="20"/>
                <w:szCs w:val="18"/>
                <w:lang w:val="en-GB"/>
              </w:rPr>
            </w:rPrChange>
          </w:rPr>
          <w:delText>)</w:delText>
        </w:r>
        <w:r w:rsidR="00CD6A32" w:rsidRPr="0029563D" w:rsidDel="002C72A4">
          <w:rPr>
            <w:sz w:val="20"/>
            <w:szCs w:val="18"/>
            <w:lang w:val="en-US"/>
            <w:rPrChange w:id="3115" w:author="Sina Furkan Özdemir" w:date="2021-09-20T17:27:00Z">
              <w:rPr>
                <w:sz w:val="20"/>
                <w:szCs w:val="18"/>
                <w:lang w:val="en-GB"/>
              </w:rPr>
            </w:rPrChange>
          </w:rPr>
          <w:delText xml:space="preserve"> uses many nouns and nominalizations</w:delText>
        </w:r>
        <w:r w:rsidR="00441C3A" w:rsidRPr="0029563D" w:rsidDel="002C72A4">
          <w:rPr>
            <w:sz w:val="20"/>
            <w:szCs w:val="18"/>
            <w:lang w:val="en-US"/>
            <w:rPrChange w:id="3116" w:author="Sina Furkan Özdemir" w:date="2021-09-20T17:27:00Z">
              <w:rPr>
                <w:sz w:val="20"/>
                <w:szCs w:val="18"/>
                <w:lang w:val="en-GB"/>
              </w:rPr>
            </w:rPrChange>
          </w:rPr>
          <w:delText>,</w:delText>
        </w:r>
        <w:r w:rsidR="00CD6A32" w:rsidRPr="0029563D" w:rsidDel="002C72A4">
          <w:rPr>
            <w:sz w:val="20"/>
            <w:szCs w:val="18"/>
            <w:lang w:val="en-US"/>
            <w:rPrChange w:id="3117" w:author="Sina Furkan Özdemir" w:date="2021-09-20T17:27:00Z">
              <w:rPr>
                <w:sz w:val="20"/>
                <w:szCs w:val="18"/>
                <w:lang w:val="en-GB"/>
              </w:rPr>
            </w:rPrChange>
          </w:rPr>
          <w:delText xml:space="preserve"> thus prioritizing abstra</w:delText>
        </w:r>
        <w:r w:rsidR="00A341E4" w:rsidRPr="0029563D" w:rsidDel="002C72A4">
          <w:rPr>
            <w:sz w:val="20"/>
            <w:szCs w:val="18"/>
            <w:lang w:val="en-US"/>
            <w:rPrChange w:id="3118" w:author="Sina Furkan Özdemir" w:date="2021-09-20T17:27:00Z">
              <w:rPr>
                <w:sz w:val="20"/>
                <w:szCs w:val="18"/>
                <w:lang w:val="en-GB"/>
              </w:rPr>
            </w:rPrChange>
          </w:rPr>
          <w:delText>c</w:delText>
        </w:r>
        <w:r w:rsidR="00CD6A32" w:rsidRPr="0029563D" w:rsidDel="002C72A4">
          <w:rPr>
            <w:sz w:val="20"/>
            <w:szCs w:val="18"/>
            <w:lang w:val="en-US"/>
            <w:rPrChange w:id="3119" w:author="Sina Furkan Özdemir" w:date="2021-09-20T17:27:00Z">
              <w:rPr>
                <w:sz w:val="20"/>
                <w:szCs w:val="18"/>
                <w:lang w:val="en-GB"/>
              </w:rPr>
            </w:rPrChange>
          </w:rPr>
          <w:delText xml:space="preserve">t objects and process over action. A verbal </w:delText>
        </w:r>
        <w:r w:rsidR="00A341E4" w:rsidRPr="0029563D" w:rsidDel="002C72A4">
          <w:rPr>
            <w:sz w:val="20"/>
            <w:szCs w:val="18"/>
            <w:lang w:val="en-US"/>
            <w:rPrChange w:id="3120" w:author="Sina Furkan Özdemir" w:date="2021-09-20T17:27:00Z">
              <w:rPr>
                <w:sz w:val="20"/>
                <w:szCs w:val="18"/>
                <w:lang w:val="en-GB"/>
              </w:rPr>
            </w:rPrChange>
          </w:rPr>
          <w:delText>style</w:delText>
        </w:r>
        <w:r w:rsidR="00CD6A32" w:rsidRPr="0029563D" w:rsidDel="002C72A4">
          <w:rPr>
            <w:sz w:val="20"/>
            <w:szCs w:val="18"/>
            <w:lang w:val="en-US"/>
            <w:rPrChange w:id="3121" w:author="Sina Furkan Özdemir" w:date="2021-09-20T17:27:00Z">
              <w:rPr>
                <w:sz w:val="20"/>
                <w:szCs w:val="18"/>
                <w:lang w:val="en-GB"/>
              </w:rPr>
            </w:rPrChange>
          </w:rPr>
          <w:delText xml:space="preserve"> </w:delText>
        </w:r>
        <w:r w:rsidR="00B2654C" w:rsidRPr="0029563D" w:rsidDel="002C72A4">
          <w:rPr>
            <w:sz w:val="20"/>
            <w:szCs w:val="18"/>
            <w:lang w:val="en-US"/>
            <w:rPrChange w:id="3122" w:author="Sina Furkan Özdemir" w:date="2021-09-20T17:27:00Z">
              <w:rPr>
                <w:sz w:val="20"/>
                <w:szCs w:val="18"/>
                <w:lang w:val="en-GB"/>
              </w:rPr>
            </w:rPrChange>
          </w:rPr>
          <w:delText>(</w:delText>
        </w:r>
        <w:r w:rsidR="00CD6A32" w:rsidRPr="0029563D" w:rsidDel="002C72A4">
          <w:rPr>
            <w:sz w:val="20"/>
            <w:szCs w:val="18"/>
            <w:lang w:val="en-US"/>
            <w:rPrChange w:id="3123" w:author="Sina Furkan Özdemir" w:date="2021-09-20T17:27:00Z">
              <w:rPr>
                <w:sz w:val="20"/>
                <w:szCs w:val="18"/>
                <w:lang w:val="en-GB"/>
              </w:rPr>
            </w:rPrChange>
          </w:rPr>
          <w:delText xml:space="preserve">often a characteristic of </w:delText>
        </w:r>
        <w:r w:rsidR="00A341E4" w:rsidRPr="0029563D" w:rsidDel="002C72A4">
          <w:rPr>
            <w:sz w:val="20"/>
            <w:szCs w:val="18"/>
            <w:lang w:val="en-US"/>
            <w:rPrChange w:id="3124" w:author="Sina Furkan Özdemir" w:date="2021-09-20T17:27:00Z">
              <w:rPr>
                <w:sz w:val="20"/>
                <w:szCs w:val="18"/>
                <w:lang w:val="en-GB"/>
              </w:rPr>
            </w:rPrChange>
          </w:rPr>
          <w:delText>conversational</w:delText>
        </w:r>
        <w:r w:rsidR="00CD6A32" w:rsidRPr="0029563D" w:rsidDel="002C72A4">
          <w:rPr>
            <w:sz w:val="20"/>
            <w:szCs w:val="18"/>
            <w:lang w:val="en-US"/>
            <w:rPrChange w:id="3125" w:author="Sina Furkan Özdemir" w:date="2021-09-20T17:27:00Z">
              <w:rPr>
                <w:sz w:val="20"/>
                <w:szCs w:val="18"/>
                <w:lang w:val="en-GB"/>
              </w:rPr>
            </w:rPrChange>
          </w:rPr>
          <w:delText xml:space="preserve"> communication</w:delText>
        </w:r>
        <w:r w:rsidR="00B2654C" w:rsidRPr="0029563D" w:rsidDel="002C72A4">
          <w:rPr>
            <w:sz w:val="20"/>
            <w:szCs w:val="18"/>
            <w:lang w:val="en-US"/>
            <w:rPrChange w:id="3126" w:author="Sina Furkan Özdemir" w:date="2021-09-20T17:27:00Z">
              <w:rPr>
                <w:sz w:val="20"/>
                <w:szCs w:val="18"/>
                <w:lang w:val="en-GB"/>
              </w:rPr>
            </w:rPrChange>
          </w:rPr>
          <w:delText>)</w:delText>
        </w:r>
        <w:r w:rsidR="00CD6A32" w:rsidRPr="0029563D" w:rsidDel="002C72A4">
          <w:rPr>
            <w:sz w:val="20"/>
            <w:szCs w:val="18"/>
            <w:lang w:val="en-US"/>
            <w:rPrChange w:id="3127" w:author="Sina Furkan Özdemir" w:date="2021-09-20T17:27:00Z">
              <w:rPr>
                <w:sz w:val="20"/>
                <w:szCs w:val="18"/>
                <w:lang w:val="en-GB"/>
              </w:rPr>
            </w:rPrChange>
          </w:rPr>
          <w:delText xml:space="preserve"> uses many </w:delText>
        </w:r>
        <w:r w:rsidR="00BD4357" w:rsidRPr="0029563D" w:rsidDel="002C72A4">
          <w:rPr>
            <w:sz w:val="20"/>
            <w:szCs w:val="18"/>
            <w:lang w:val="en-US"/>
            <w:rPrChange w:id="3128" w:author="Sina Furkan Özdemir" w:date="2021-09-20T17:27:00Z">
              <w:rPr>
                <w:sz w:val="20"/>
                <w:szCs w:val="18"/>
                <w:lang w:val="en-GB"/>
              </w:rPr>
            </w:rPrChange>
          </w:rPr>
          <w:delText>verbs, thereby</w:delText>
        </w:r>
        <w:r w:rsidR="00CD6A32" w:rsidRPr="0029563D" w:rsidDel="002C72A4">
          <w:rPr>
            <w:sz w:val="20"/>
            <w:szCs w:val="18"/>
            <w:lang w:val="en-US"/>
            <w:rPrChange w:id="3129" w:author="Sina Furkan Özdemir" w:date="2021-09-20T17:27:00Z">
              <w:rPr>
                <w:sz w:val="20"/>
                <w:szCs w:val="18"/>
                <w:lang w:val="en-GB"/>
              </w:rPr>
            </w:rPrChange>
          </w:rPr>
          <w:delText xml:space="preserve"> clarifying who did what</w:delText>
        </w:r>
        <w:r w:rsidR="003A3F22" w:rsidRPr="0029563D" w:rsidDel="002C72A4">
          <w:rPr>
            <w:sz w:val="20"/>
            <w:szCs w:val="18"/>
            <w:lang w:val="en-US"/>
            <w:rPrChange w:id="3130" w:author="Sina Furkan Özdemir" w:date="2021-09-20T17:27:00Z">
              <w:rPr>
                <w:sz w:val="20"/>
                <w:szCs w:val="18"/>
                <w:lang w:val="en-GB"/>
              </w:rPr>
            </w:rPrChange>
          </w:rPr>
          <w:delText>,</w:delText>
        </w:r>
        <w:r w:rsidR="00CD6A32" w:rsidRPr="0029563D" w:rsidDel="002C72A4">
          <w:rPr>
            <w:sz w:val="20"/>
            <w:szCs w:val="18"/>
            <w:lang w:val="en-US"/>
            <w:rPrChange w:id="3131" w:author="Sina Furkan Özdemir" w:date="2021-09-20T17:27:00Z">
              <w:rPr>
                <w:sz w:val="20"/>
                <w:szCs w:val="18"/>
                <w:lang w:val="en-GB"/>
              </w:rPr>
            </w:rPrChange>
          </w:rPr>
          <w:delText xml:space="preserve"> </w:delText>
        </w:r>
        <w:r w:rsidR="00AE2590" w:rsidRPr="0029563D" w:rsidDel="002C72A4">
          <w:rPr>
            <w:sz w:val="20"/>
            <w:szCs w:val="18"/>
            <w:lang w:val="en-US"/>
            <w:rPrChange w:id="3132" w:author="Sina Furkan Özdemir" w:date="2021-09-20T17:27:00Z">
              <w:rPr>
                <w:sz w:val="20"/>
                <w:szCs w:val="18"/>
                <w:lang w:val="en-GB"/>
              </w:rPr>
            </w:rPrChange>
          </w:rPr>
          <w:delText xml:space="preserve">and </w:delText>
        </w:r>
        <w:r w:rsidR="00CD6A32" w:rsidRPr="0029563D" w:rsidDel="002C72A4">
          <w:rPr>
            <w:sz w:val="20"/>
            <w:szCs w:val="18"/>
            <w:lang w:val="en-US"/>
            <w:rPrChange w:id="3133" w:author="Sina Furkan Özdemir" w:date="2021-09-20T17:27:00Z">
              <w:rPr>
                <w:sz w:val="20"/>
                <w:szCs w:val="18"/>
                <w:lang w:val="en-GB"/>
              </w:rPr>
            </w:rPrChange>
          </w:rPr>
          <w:delText xml:space="preserve">providing information on the temporal order of events and processes. We thus capture the verb-to-noun ratio for every tweet. </w:delText>
        </w:r>
        <w:r w:rsidR="00BD4357" w:rsidRPr="0029563D" w:rsidDel="002C72A4">
          <w:rPr>
            <w:sz w:val="20"/>
            <w:szCs w:val="20"/>
            <w:lang w:val="en-US"/>
            <w:rPrChange w:id="3134" w:author="Sina Furkan Özdemir" w:date="2021-09-20T17:27:00Z">
              <w:rPr>
                <w:sz w:val="20"/>
                <w:szCs w:val="20"/>
                <w:lang w:val="en-GB"/>
              </w:rPr>
            </w:rPrChange>
          </w:rPr>
          <w:fldChar w:fldCharType="begin"/>
        </w:r>
        <w:r w:rsidR="00BD4357" w:rsidRPr="0029563D" w:rsidDel="002C72A4">
          <w:rPr>
            <w:sz w:val="20"/>
            <w:szCs w:val="20"/>
            <w:lang w:val="en-US"/>
            <w:rPrChange w:id="3135" w:author="Sina Furkan Özdemir" w:date="2021-09-20T17:27:00Z">
              <w:rPr>
                <w:sz w:val="20"/>
                <w:szCs w:val="20"/>
                <w:lang w:val="en-GB"/>
              </w:rPr>
            </w:rPrChange>
          </w:rPr>
          <w:delInstrText xml:space="preserve"> REF _Ref75336648 \h  \* MERGEFORMAT </w:delInstrText>
        </w:r>
        <w:r w:rsidR="00BD4357" w:rsidRPr="0029563D" w:rsidDel="002C72A4">
          <w:rPr>
            <w:sz w:val="20"/>
            <w:szCs w:val="20"/>
            <w:lang w:val="en-US"/>
            <w:rPrChange w:id="3136" w:author="Sina Furkan Özdemir" w:date="2021-09-20T17:27:00Z">
              <w:rPr>
                <w:sz w:val="20"/>
                <w:szCs w:val="20"/>
                <w:lang w:val="en-US"/>
              </w:rPr>
            </w:rPrChange>
          </w:rPr>
        </w:r>
        <w:r w:rsidR="00BD4357" w:rsidRPr="0029563D" w:rsidDel="002C72A4">
          <w:rPr>
            <w:sz w:val="20"/>
            <w:szCs w:val="20"/>
            <w:lang w:val="en-US"/>
            <w:rPrChange w:id="3137" w:author="Sina Furkan Özdemir" w:date="2021-09-20T17:27:00Z">
              <w:rPr>
                <w:sz w:val="20"/>
                <w:szCs w:val="20"/>
                <w:lang w:val="en-GB"/>
              </w:rPr>
            </w:rPrChange>
          </w:rPr>
          <w:fldChar w:fldCharType="separate"/>
        </w:r>
        <w:r w:rsidR="009D58C1" w:rsidRPr="0029563D" w:rsidDel="002C72A4">
          <w:rPr>
            <w:sz w:val="20"/>
            <w:szCs w:val="20"/>
            <w:lang w:val="en-US"/>
            <w:rPrChange w:id="3138"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139" w:author="Sina Furkan Özdemir" w:date="2021-09-20T17:27:00Z">
              <w:rPr>
                <w:noProof/>
                <w:sz w:val="20"/>
                <w:szCs w:val="20"/>
                <w:lang w:val="en-GB"/>
              </w:rPr>
            </w:rPrChange>
          </w:rPr>
          <w:delText>2</w:delText>
        </w:r>
        <w:r w:rsidR="00BD4357" w:rsidRPr="0029563D" w:rsidDel="002C72A4">
          <w:rPr>
            <w:sz w:val="20"/>
            <w:szCs w:val="20"/>
            <w:lang w:val="en-US"/>
            <w:rPrChange w:id="3140" w:author="Sina Furkan Özdemir" w:date="2021-09-20T17:27:00Z">
              <w:rPr>
                <w:sz w:val="20"/>
                <w:szCs w:val="20"/>
                <w:lang w:val="en-GB"/>
              </w:rPr>
            </w:rPrChange>
          </w:rPr>
          <w:fldChar w:fldCharType="end"/>
        </w:r>
        <w:r w:rsidR="00A341E4" w:rsidRPr="0029563D" w:rsidDel="002C72A4">
          <w:rPr>
            <w:sz w:val="20"/>
            <w:szCs w:val="18"/>
            <w:lang w:val="en-US"/>
            <w:rPrChange w:id="3141" w:author="Sina Furkan Özdemir" w:date="2021-09-20T17:27:00Z">
              <w:rPr>
                <w:sz w:val="20"/>
                <w:szCs w:val="18"/>
                <w:lang w:val="en-GB"/>
              </w:rPr>
            </w:rPrChange>
          </w:rPr>
          <w:delText xml:space="preserve"> aggregates these indicators across our tweet samples.</w:delText>
        </w:r>
      </w:del>
    </w:p>
    <w:p w14:paraId="03377103" w14:textId="462FF3B2" w:rsidR="002255C6" w:rsidRPr="0029563D" w:rsidDel="002C72A4" w:rsidRDefault="002255C6" w:rsidP="00FC6904">
      <w:pPr>
        <w:spacing w:before="120" w:after="0" w:line="240" w:lineRule="auto"/>
        <w:jc w:val="both"/>
        <w:rPr>
          <w:del w:id="3142" w:author="Sina Furkan Özdemir" w:date="2021-09-20T17:21:00Z"/>
          <w:sz w:val="20"/>
          <w:szCs w:val="18"/>
          <w:lang w:val="en-US"/>
          <w:rPrChange w:id="3143" w:author="Sina Furkan Özdemir" w:date="2021-09-20T17:27:00Z">
            <w:rPr>
              <w:del w:id="3144" w:author="Sina Furkan Özdemir" w:date="2021-09-20T17:21:00Z"/>
              <w:sz w:val="20"/>
              <w:szCs w:val="18"/>
              <w:lang w:val="en-GB"/>
            </w:rPr>
          </w:rPrChange>
        </w:rPr>
      </w:pPr>
    </w:p>
    <w:p w14:paraId="3594566E" w14:textId="248C69A0" w:rsidR="00615977" w:rsidRPr="0029563D" w:rsidDel="002C72A4" w:rsidRDefault="00615977" w:rsidP="00FC6904">
      <w:pPr>
        <w:spacing w:before="120" w:after="0" w:line="240" w:lineRule="auto"/>
        <w:jc w:val="both"/>
        <w:rPr>
          <w:del w:id="3145" w:author="Sina Furkan Özdemir" w:date="2021-09-20T17:21:00Z"/>
          <w:sz w:val="20"/>
          <w:szCs w:val="18"/>
          <w:lang w:val="en-US"/>
          <w:rPrChange w:id="3146" w:author="Sina Furkan Özdemir" w:date="2021-09-20T17:27:00Z">
            <w:rPr>
              <w:del w:id="3147" w:author="Sina Furkan Özdemir" w:date="2021-09-20T17:21:00Z"/>
              <w:sz w:val="20"/>
              <w:szCs w:val="18"/>
              <w:lang w:val="en-GB"/>
            </w:rPr>
          </w:rPrChange>
        </w:rPr>
      </w:pPr>
      <w:del w:id="3148" w:author="Sina Furkan Özdemir" w:date="2021-09-20T17:21:00Z">
        <w:r w:rsidRPr="0029563D" w:rsidDel="002C72A4">
          <w:rPr>
            <w:noProof/>
            <w:sz w:val="20"/>
            <w:szCs w:val="18"/>
            <w:lang w:val="en-US"/>
            <w:rPrChange w:id="3149" w:author="Sina Furkan Özdemir" w:date="2021-09-20T17:27:00Z">
              <w:rPr>
                <w:noProof/>
                <w:sz w:val="20"/>
                <w:szCs w:val="18"/>
                <w:lang w:val="en-GB"/>
              </w:rPr>
            </w:rPrChange>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del>
    </w:p>
    <w:p w14:paraId="589C9EA2" w14:textId="71EDF794" w:rsidR="00CD6A32" w:rsidRPr="0029563D" w:rsidDel="002C72A4" w:rsidRDefault="00CD6A32" w:rsidP="00CD6A32">
      <w:pPr>
        <w:pStyle w:val="Caption"/>
        <w:keepLines/>
        <w:jc w:val="center"/>
        <w:rPr>
          <w:del w:id="3150" w:author="Sina Furkan Özdemir" w:date="2021-09-20T17:21:00Z"/>
          <w:color w:val="auto"/>
          <w:sz w:val="20"/>
          <w:lang w:val="en-US"/>
          <w:rPrChange w:id="3151" w:author="Sina Furkan Özdemir" w:date="2021-09-20T17:27:00Z">
            <w:rPr>
              <w:del w:id="3152" w:author="Sina Furkan Özdemir" w:date="2021-09-20T17:21:00Z"/>
              <w:color w:val="auto"/>
              <w:sz w:val="20"/>
              <w:lang w:val="en-GB"/>
            </w:rPr>
          </w:rPrChange>
        </w:rPr>
      </w:pPr>
      <w:bookmarkStart w:id="3153" w:name="_Ref75336648"/>
      <w:del w:id="3154" w:author="Sina Furkan Özdemir" w:date="2021-09-20T17:21:00Z">
        <w:r w:rsidRPr="0029563D" w:rsidDel="002C72A4">
          <w:rPr>
            <w:b/>
            <w:bCs/>
            <w:lang w:val="en-US"/>
            <w:rPrChange w:id="3155" w:author="Sina Furkan Özdemir" w:date="2021-09-20T17:27:00Z">
              <w:rPr>
                <w:b/>
                <w:bCs/>
                <w:lang w:val="en-GB"/>
              </w:rPr>
            </w:rPrChange>
          </w:rPr>
          <w:delText xml:space="preserve">Figure </w:delText>
        </w:r>
        <w:r w:rsidRPr="0029563D" w:rsidDel="002C72A4">
          <w:rPr>
            <w:b/>
            <w:bCs/>
            <w:lang w:val="en-US"/>
            <w:rPrChange w:id="3156" w:author="Sina Furkan Özdemir" w:date="2021-09-20T17:27:00Z">
              <w:rPr>
                <w:b/>
                <w:bCs/>
                <w:lang w:val="en-GB"/>
              </w:rPr>
            </w:rPrChange>
          </w:rPr>
          <w:fldChar w:fldCharType="begin"/>
        </w:r>
        <w:r w:rsidRPr="0029563D" w:rsidDel="002C72A4">
          <w:rPr>
            <w:b/>
            <w:bCs/>
            <w:lang w:val="en-US"/>
            <w:rPrChange w:id="3157" w:author="Sina Furkan Özdemir" w:date="2021-09-20T17:27:00Z">
              <w:rPr>
                <w:b/>
                <w:bCs/>
                <w:lang w:val="en-GB"/>
              </w:rPr>
            </w:rPrChange>
          </w:rPr>
          <w:delInstrText xml:space="preserve"> SEQ Figure \* ARABIC </w:delInstrText>
        </w:r>
        <w:r w:rsidRPr="0029563D" w:rsidDel="002C72A4">
          <w:rPr>
            <w:b/>
            <w:bCs/>
            <w:lang w:val="en-US"/>
            <w:rPrChange w:id="3158" w:author="Sina Furkan Özdemir" w:date="2021-09-20T17:27:00Z">
              <w:rPr>
                <w:b/>
                <w:bCs/>
                <w:lang w:val="en-GB"/>
              </w:rPr>
            </w:rPrChange>
          </w:rPr>
          <w:fldChar w:fldCharType="separate"/>
        </w:r>
        <w:r w:rsidR="009D58C1" w:rsidRPr="0029563D" w:rsidDel="002C72A4">
          <w:rPr>
            <w:b/>
            <w:bCs/>
            <w:noProof/>
            <w:lang w:val="en-US"/>
            <w:rPrChange w:id="3159" w:author="Sina Furkan Özdemir" w:date="2021-09-20T17:27:00Z">
              <w:rPr>
                <w:b/>
                <w:bCs/>
                <w:noProof/>
                <w:lang w:val="en-GB"/>
              </w:rPr>
            </w:rPrChange>
          </w:rPr>
          <w:delText>2</w:delText>
        </w:r>
        <w:r w:rsidRPr="0029563D" w:rsidDel="002C72A4">
          <w:rPr>
            <w:b/>
            <w:bCs/>
            <w:lang w:val="en-US"/>
            <w:rPrChange w:id="3160" w:author="Sina Furkan Özdemir" w:date="2021-09-20T17:27:00Z">
              <w:rPr>
                <w:b/>
                <w:bCs/>
                <w:lang w:val="en-GB"/>
              </w:rPr>
            </w:rPrChange>
          </w:rPr>
          <w:fldChar w:fldCharType="end"/>
        </w:r>
        <w:bookmarkEnd w:id="3153"/>
        <w:r w:rsidRPr="0029563D" w:rsidDel="002C72A4">
          <w:rPr>
            <w:lang w:val="en-US"/>
            <w:rPrChange w:id="3161" w:author="Sina Furkan Özdemir" w:date="2021-09-20T17:27:00Z">
              <w:rPr>
                <w:lang w:val="en-GB"/>
              </w:rPr>
            </w:rPrChange>
          </w:rPr>
          <w:delText>: Language clarity indicators</w:delText>
        </w:r>
      </w:del>
    </w:p>
    <w:p w14:paraId="21982503" w14:textId="22C044D7" w:rsidR="00CA02D3" w:rsidRPr="0029563D" w:rsidDel="002C72A4" w:rsidRDefault="00CA02D3" w:rsidP="00CA02D3">
      <w:pPr>
        <w:spacing w:before="120" w:after="0" w:line="240" w:lineRule="auto"/>
        <w:jc w:val="both"/>
        <w:rPr>
          <w:del w:id="3162" w:author="Sina Furkan Özdemir" w:date="2021-09-20T17:21:00Z"/>
          <w:sz w:val="20"/>
          <w:szCs w:val="18"/>
          <w:lang w:val="en-US"/>
          <w:rPrChange w:id="3163" w:author="Sina Furkan Özdemir" w:date="2021-09-20T17:27:00Z">
            <w:rPr>
              <w:del w:id="3164" w:author="Sina Furkan Özdemir" w:date="2021-09-20T17:21:00Z"/>
              <w:sz w:val="20"/>
              <w:szCs w:val="18"/>
              <w:lang w:val="en-GB"/>
            </w:rPr>
          </w:rPrChange>
        </w:rPr>
      </w:pPr>
      <w:del w:id="3165" w:author="Sina Furkan Özdemir" w:date="2021-09-20T17:21:00Z">
        <w:r w:rsidRPr="0029563D" w:rsidDel="002C72A4">
          <w:rPr>
            <w:sz w:val="20"/>
            <w:szCs w:val="18"/>
            <w:lang w:val="en-US"/>
            <w:rPrChange w:id="3166" w:author="Sina Furkan Özdemir" w:date="2021-09-20T17:27:00Z">
              <w:rPr>
                <w:sz w:val="20"/>
                <w:szCs w:val="18"/>
                <w:lang w:val="en-GB"/>
              </w:rPr>
            </w:rPrChange>
          </w:rPr>
          <w:delText xml:space="preserve">These data show that supranational EU tweets tend to be clearer than those </w:delText>
        </w:r>
        <w:r w:rsidR="00884891" w:rsidRPr="0029563D" w:rsidDel="002C72A4">
          <w:rPr>
            <w:sz w:val="20"/>
            <w:szCs w:val="18"/>
            <w:lang w:val="en-US"/>
            <w:rPrChange w:id="3167" w:author="Sina Furkan Özdemir" w:date="2021-09-20T17:27:00Z">
              <w:rPr>
                <w:sz w:val="20"/>
                <w:szCs w:val="18"/>
                <w:lang w:val="en-GB"/>
              </w:rPr>
            </w:rPrChange>
          </w:rPr>
          <w:delText>published</w:delText>
        </w:r>
        <w:r w:rsidRPr="0029563D" w:rsidDel="002C72A4">
          <w:rPr>
            <w:sz w:val="20"/>
            <w:szCs w:val="18"/>
            <w:lang w:val="en-US"/>
            <w:rPrChange w:id="3168" w:author="Sina Furkan Özdemir" w:date="2021-09-20T17:27:00Z">
              <w:rPr>
                <w:sz w:val="20"/>
                <w:szCs w:val="18"/>
                <w:lang w:val="en-GB"/>
              </w:rPr>
            </w:rPrChange>
          </w:rPr>
          <w:delText xml:space="preserve"> by international organization</w:delText>
        </w:r>
        <w:r w:rsidR="009975C1" w:rsidRPr="0029563D" w:rsidDel="002C72A4">
          <w:rPr>
            <w:sz w:val="20"/>
            <w:szCs w:val="18"/>
            <w:lang w:val="en-US"/>
            <w:rPrChange w:id="3169" w:author="Sina Furkan Özdemir" w:date="2021-09-20T17:27:00Z">
              <w:rPr>
                <w:sz w:val="20"/>
                <w:szCs w:val="18"/>
                <w:lang w:val="en-GB"/>
              </w:rPr>
            </w:rPrChange>
          </w:rPr>
          <w:delText>s</w:delText>
        </w:r>
        <w:r w:rsidRPr="0029563D" w:rsidDel="002C72A4">
          <w:rPr>
            <w:sz w:val="20"/>
            <w:szCs w:val="18"/>
            <w:lang w:val="en-US"/>
            <w:rPrChange w:id="3170" w:author="Sina Furkan Özdemir" w:date="2021-09-20T17:27:00Z">
              <w:rPr>
                <w:sz w:val="20"/>
                <w:szCs w:val="18"/>
                <w:lang w:val="en-GB"/>
              </w:rPr>
            </w:rPrChange>
          </w:rPr>
          <w:delText xml:space="preserve"> </w:delText>
        </w:r>
        <w:r w:rsidR="009975C1" w:rsidRPr="0029563D" w:rsidDel="002C72A4">
          <w:rPr>
            <w:sz w:val="20"/>
            <w:szCs w:val="18"/>
            <w:lang w:val="en-US"/>
            <w:rPrChange w:id="3171" w:author="Sina Furkan Özdemir" w:date="2021-09-20T17:27:00Z">
              <w:rPr>
                <w:sz w:val="20"/>
                <w:szCs w:val="18"/>
                <w:lang w:val="en-GB"/>
              </w:rPr>
            </w:rPrChange>
          </w:rPr>
          <w:delText>(</w:delText>
        </w:r>
        <w:r w:rsidRPr="0029563D" w:rsidDel="002C72A4">
          <w:rPr>
            <w:sz w:val="20"/>
            <w:szCs w:val="18"/>
            <w:lang w:val="en-US"/>
            <w:rPrChange w:id="3172" w:author="Sina Furkan Özdemir" w:date="2021-09-20T17:27:00Z">
              <w:rPr>
                <w:sz w:val="20"/>
                <w:szCs w:val="18"/>
                <w:lang w:val="en-GB"/>
              </w:rPr>
            </w:rPrChange>
          </w:rPr>
          <w:delText xml:space="preserve">with </w:delText>
        </w:r>
        <w:r w:rsidR="000129A6" w:rsidRPr="0029563D" w:rsidDel="002C72A4">
          <w:rPr>
            <w:sz w:val="20"/>
            <w:szCs w:val="18"/>
            <w:lang w:val="en-US"/>
            <w:rPrChange w:id="3173" w:author="Sina Furkan Özdemir" w:date="2021-09-20T17:27:00Z">
              <w:rPr>
                <w:sz w:val="20"/>
                <w:szCs w:val="18"/>
                <w:lang w:val="en-GB"/>
              </w:rPr>
            </w:rPrChange>
          </w:rPr>
          <w:delText xml:space="preserve">the notable exception of clarifying agency through a </w:delText>
        </w:r>
        <w:r w:rsidR="009975C1" w:rsidRPr="0029563D" w:rsidDel="002C72A4">
          <w:rPr>
            <w:sz w:val="20"/>
            <w:szCs w:val="18"/>
            <w:lang w:val="en-US"/>
            <w:rPrChange w:id="3174" w:author="Sina Furkan Özdemir" w:date="2021-09-20T17:27:00Z">
              <w:rPr>
                <w:sz w:val="20"/>
                <w:szCs w:val="18"/>
                <w:lang w:val="en-GB"/>
              </w:rPr>
            </w:rPrChange>
          </w:rPr>
          <w:delText xml:space="preserve">more </w:delText>
        </w:r>
        <w:r w:rsidR="000129A6" w:rsidRPr="0029563D" w:rsidDel="002C72A4">
          <w:rPr>
            <w:sz w:val="20"/>
            <w:szCs w:val="18"/>
            <w:lang w:val="en-US"/>
            <w:rPrChange w:id="3175" w:author="Sina Furkan Özdemir" w:date="2021-09-20T17:27:00Z">
              <w:rPr>
                <w:sz w:val="20"/>
                <w:szCs w:val="18"/>
                <w:lang w:val="en-GB"/>
              </w:rPr>
            </w:rPrChange>
          </w:rPr>
          <w:delText>verbal style</w:delText>
        </w:r>
        <w:r w:rsidR="009975C1" w:rsidRPr="0029563D" w:rsidDel="002C72A4">
          <w:rPr>
            <w:sz w:val="20"/>
            <w:szCs w:val="18"/>
            <w:lang w:val="en-US"/>
            <w:rPrChange w:id="3176" w:author="Sina Furkan Özdemir" w:date="2021-09-20T17:27:00Z">
              <w:rPr>
                <w:sz w:val="20"/>
                <w:szCs w:val="18"/>
                <w:lang w:val="en-GB"/>
              </w:rPr>
            </w:rPrChange>
          </w:rPr>
          <w:delText>)</w:delText>
        </w:r>
        <w:r w:rsidR="000129A6" w:rsidRPr="0029563D" w:rsidDel="002C72A4">
          <w:rPr>
            <w:sz w:val="20"/>
            <w:szCs w:val="18"/>
            <w:lang w:val="en-US"/>
            <w:rPrChange w:id="3177" w:author="Sina Furkan Özdemir" w:date="2021-09-20T17:27:00Z">
              <w:rPr>
                <w:sz w:val="20"/>
                <w:szCs w:val="18"/>
                <w:lang w:val="en-GB"/>
              </w:rPr>
            </w:rPrChange>
          </w:rPr>
          <w:delText xml:space="preserve">. </w:delText>
        </w:r>
        <w:r w:rsidR="009975C1" w:rsidRPr="0029563D" w:rsidDel="002C72A4">
          <w:rPr>
            <w:sz w:val="20"/>
            <w:szCs w:val="18"/>
            <w:lang w:val="en-US"/>
            <w:rPrChange w:id="3178" w:author="Sina Furkan Özdemir" w:date="2021-09-20T17:27:00Z">
              <w:rPr>
                <w:sz w:val="20"/>
                <w:szCs w:val="18"/>
                <w:lang w:val="en-GB"/>
              </w:rPr>
            </w:rPrChange>
          </w:rPr>
          <w:delText>More importantly, h</w:delText>
        </w:r>
        <w:r w:rsidRPr="0029563D" w:rsidDel="002C72A4">
          <w:rPr>
            <w:sz w:val="20"/>
            <w:szCs w:val="18"/>
            <w:lang w:val="en-US"/>
            <w:rPrChange w:id="3179" w:author="Sina Furkan Özdemir" w:date="2021-09-20T17:27:00Z">
              <w:rPr>
                <w:sz w:val="20"/>
                <w:szCs w:val="18"/>
                <w:lang w:val="en-GB"/>
              </w:rPr>
            </w:rPrChange>
          </w:rPr>
          <w:delText xml:space="preserve">owever, </w:delText>
        </w:r>
        <w:r w:rsidR="009975C1" w:rsidRPr="0029563D" w:rsidDel="002C72A4">
          <w:rPr>
            <w:sz w:val="20"/>
            <w:szCs w:val="18"/>
            <w:lang w:val="en-US"/>
            <w:rPrChange w:id="3180" w:author="Sina Furkan Özdemir" w:date="2021-09-20T17:27:00Z">
              <w:rPr>
                <w:sz w:val="20"/>
                <w:szCs w:val="18"/>
                <w:lang w:val="en-GB"/>
              </w:rPr>
            </w:rPrChange>
          </w:rPr>
          <w:delText>supranational communication is clearly and significantly harder to understand</w:delText>
        </w:r>
        <w:r w:rsidR="00217A3A" w:rsidRPr="0029563D" w:rsidDel="002C72A4">
          <w:rPr>
            <w:sz w:val="20"/>
            <w:szCs w:val="18"/>
            <w:lang w:val="en-US"/>
            <w:rPrChange w:id="3181" w:author="Sina Furkan Özdemir" w:date="2021-09-20T17:27:00Z">
              <w:rPr>
                <w:sz w:val="20"/>
                <w:szCs w:val="18"/>
                <w:lang w:val="en-GB"/>
              </w:rPr>
            </w:rPrChange>
          </w:rPr>
          <w:delText xml:space="preserve"> for</w:delText>
        </w:r>
        <w:r w:rsidR="009975C1" w:rsidRPr="0029563D" w:rsidDel="002C72A4">
          <w:rPr>
            <w:sz w:val="20"/>
            <w:szCs w:val="18"/>
            <w:lang w:val="en-US"/>
            <w:rPrChange w:id="3182" w:author="Sina Furkan Özdemir" w:date="2021-09-20T17:27:00Z">
              <w:rPr>
                <w:sz w:val="20"/>
                <w:szCs w:val="18"/>
                <w:lang w:val="en-GB"/>
              </w:rPr>
            </w:rPrChange>
          </w:rPr>
          <w:delText xml:space="preserve"> citizens when </w:delText>
        </w:r>
        <w:r w:rsidRPr="0029563D" w:rsidDel="002C72A4">
          <w:rPr>
            <w:sz w:val="20"/>
            <w:szCs w:val="18"/>
            <w:lang w:val="en-US"/>
            <w:rPrChange w:id="3183" w:author="Sina Furkan Özdemir" w:date="2021-09-20T17:27:00Z">
              <w:rPr>
                <w:sz w:val="20"/>
                <w:szCs w:val="18"/>
                <w:lang w:val="en-GB"/>
              </w:rPr>
            </w:rPrChange>
          </w:rPr>
          <w:delText xml:space="preserve">compared to random messages </w:delText>
        </w:r>
        <w:r w:rsidR="009975C1" w:rsidRPr="0029563D" w:rsidDel="002C72A4">
          <w:rPr>
            <w:sz w:val="20"/>
            <w:szCs w:val="18"/>
            <w:lang w:val="en-US"/>
            <w:rPrChange w:id="3184" w:author="Sina Furkan Özdemir" w:date="2021-09-20T17:27:00Z">
              <w:rPr>
                <w:sz w:val="20"/>
                <w:szCs w:val="18"/>
                <w:lang w:val="en-GB"/>
              </w:rPr>
            </w:rPrChange>
          </w:rPr>
          <w:delText xml:space="preserve">on </w:delText>
        </w:r>
        <w:r w:rsidR="005A58D8" w:rsidRPr="0029563D" w:rsidDel="002C72A4">
          <w:rPr>
            <w:sz w:val="20"/>
            <w:szCs w:val="18"/>
            <w:lang w:val="en-US"/>
            <w:rPrChange w:id="3185" w:author="Sina Furkan Özdemir" w:date="2021-09-20T17:27:00Z">
              <w:rPr>
                <w:sz w:val="20"/>
                <w:szCs w:val="18"/>
                <w:lang w:val="en-GB"/>
              </w:rPr>
            </w:rPrChange>
          </w:rPr>
          <w:delText>the T</w:delText>
        </w:r>
        <w:r w:rsidRPr="0029563D" w:rsidDel="002C72A4">
          <w:rPr>
            <w:sz w:val="20"/>
            <w:szCs w:val="18"/>
            <w:lang w:val="en-US"/>
            <w:rPrChange w:id="3186" w:author="Sina Furkan Özdemir" w:date="2021-09-20T17:27:00Z">
              <w:rPr>
                <w:sz w:val="20"/>
                <w:szCs w:val="18"/>
                <w:lang w:val="en-GB"/>
              </w:rPr>
            </w:rPrChange>
          </w:rPr>
          <w:delText xml:space="preserve">witter platform and especially </w:delText>
        </w:r>
        <w:r w:rsidR="009975C1" w:rsidRPr="0029563D" w:rsidDel="002C72A4">
          <w:rPr>
            <w:sz w:val="20"/>
            <w:szCs w:val="18"/>
            <w:lang w:val="en-US"/>
            <w:rPrChange w:id="3187" w:author="Sina Furkan Özdemir" w:date="2021-09-20T17:27:00Z">
              <w:rPr>
                <w:sz w:val="20"/>
                <w:szCs w:val="18"/>
                <w:lang w:val="en-GB"/>
              </w:rPr>
            </w:rPrChange>
          </w:rPr>
          <w:delText xml:space="preserve">when </w:delText>
        </w:r>
        <w:r w:rsidRPr="0029563D" w:rsidDel="002C72A4">
          <w:rPr>
            <w:sz w:val="20"/>
            <w:szCs w:val="18"/>
            <w:lang w:val="en-US"/>
            <w:rPrChange w:id="3188" w:author="Sina Furkan Özdemir" w:date="2021-09-20T17:27:00Z">
              <w:rPr>
                <w:sz w:val="20"/>
                <w:szCs w:val="18"/>
                <w:lang w:val="en-GB"/>
              </w:rPr>
            </w:rPrChange>
          </w:rPr>
          <w:delText xml:space="preserve">compared to the tweets of national institutions and executives from the UK. This reaffirms </w:delText>
        </w:r>
        <w:r w:rsidR="00441C3A" w:rsidRPr="0029563D" w:rsidDel="002C72A4">
          <w:rPr>
            <w:sz w:val="20"/>
            <w:szCs w:val="18"/>
            <w:lang w:val="en-US"/>
            <w:rPrChange w:id="3189" w:author="Sina Furkan Özdemir" w:date="2021-09-20T17:27:00Z">
              <w:rPr>
                <w:sz w:val="20"/>
                <w:szCs w:val="18"/>
                <w:lang w:val="en-GB"/>
              </w:rPr>
            </w:rPrChange>
          </w:rPr>
          <w:delText>findings</w:delText>
        </w:r>
        <w:r w:rsidRPr="0029563D" w:rsidDel="002C72A4">
          <w:rPr>
            <w:sz w:val="20"/>
            <w:szCs w:val="18"/>
            <w:lang w:val="en-US"/>
            <w:rPrChange w:id="3190" w:author="Sina Furkan Özdemir" w:date="2021-09-20T17:27:00Z">
              <w:rPr>
                <w:sz w:val="20"/>
                <w:szCs w:val="18"/>
                <w:lang w:val="en-GB"/>
              </w:rPr>
            </w:rPrChange>
          </w:rPr>
          <w:delText xml:space="preserve"> of a very technocratic </w:delText>
        </w:r>
        <w:r w:rsidR="00441C3A" w:rsidRPr="0029563D" w:rsidDel="002C72A4">
          <w:rPr>
            <w:sz w:val="20"/>
            <w:szCs w:val="18"/>
            <w:lang w:val="en-US"/>
            <w:rPrChange w:id="3191" w:author="Sina Furkan Özdemir" w:date="2021-09-20T17:27:00Z">
              <w:rPr>
                <w:sz w:val="20"/>
                <w:szCs w:val="18"/>
                <w:lang w:val="en-GB"/>
              </w:rPr>
            </w:rPrChange>
          </w:rPr>
          <w:delText xml:space="preserve">approach to </w:delText>
        </w:r>
        <w:r w:rsidR="009975C1" w:rsidRPr="0029563D" w:rsidDel="002C72A4">
          <w:rPr>
            <w:sz w:val="20"/>
            <w:szCs w:val="18"/>
            <w:lang w:val="en-US"/>
            <w:rPrChange w:id="3192" w:author="Sina Furkan Özdemir" w:date="2021-09-20T17:27:00Z">
              <w:rPr>
                <w:sz w:val="20"/>
                <w:szCs w:val="18"/>
                <w:lang w:val="en-GB"/>
              </w:rPr>
            </w:rPrChange>
          </w:rPr>
          <w:delText xml:space="preserve">communication </w:delText>
        </w:r>
        <w:r w:rsidR="00441C3A" w:rsidRPr="0029563D" w:rsidDel="002C72A4">
          <w:rPr>
            <w:sz w:val="20"/>
            <w:szCs w:val="18"/>
            <w:lang w:val="en-US"/>
            <w:rPrChange w:id="3193" w:author="Sina Furkan Özdemir" w:date="2021-09-20T17:27:00Z">
              <w:rPr>
                <w:sz w:val="20"/>
                <w:szCs w:val="18"/>
                <w:lang w:val="en-GB"/>
              </w:rPr>
            </w:rPrChange>
          </w:rPr>
          <w:delText xml:space="preserve">by supranational executive actors </w:delText>
        </w:r>
        <w:r w:rsidR="009975C1" w:rsidRPr="0029563D" w:rsidDel="002C72A4">
          <w:rPr>
            <w:sz w:val="20"/>
            <w:szCs w:val="18"/>
            <w:lang w:val="en-US"/>
            <w:rPrChange w:id="3194" w:author="Sina Furkan Özdemir" w:date="2021-09-20T17:27:00Z">
              <w:rPr>
                <w:sz w:val="20"/>
                <w:szCs w:val="18"/>
                <w:lang w:val="en-GB"/>
              </w:rPr>
            </w:rPrChange>
          </w:rPr>
          <w:fldChar w:fldCharType="begin"/>
        </w:r>
        <w:r w:rsidR="0076658E" w:rsidRPr="0029563D" w:rsidDel="002C72A4">
          <w:rPr>
            <w:sz w:val="20"/>
            <w:szCs w:val="18"/>
            <w:lang w:val="en-US"/>
            <w:rPrChange w:id="3195" w:author="Sina Furkan Özdemir" w:date="2021-09-20T17:27:00Z">
              <w:rPr>
                <w:sz w:val="20"/>
                <w:szCs w:val="18"/>
                <w:lang w:val="en-GB"/>
              </w:rPr>
            </w:rPrChange>
          </w:rPr>
          <w:del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9975C1" w:rsidRPr="0029563D" w:rsidDel="002C72A4">
          <w:rPr>
            <w:sz w:val="20"/>
            <w:szCs w:val="18"/>
            <w:lang w:val="en-US"/>
            <w:rPrChange w:id="3196" w:author="Sina Furkan Özdemir" w:date="2021-09-20T17:27:00Z">
              <w:rPr>
                <w:sz w:val="20"/>
                <w:szCs w:val="18"/>
                <w:lang w:val="en-GB"/>
              </w:rPr>
            </w:rPrChange>
          </w:rPr>
          <w:fldChar w:fldCharType="separate"/>
        </w:r>
        <w:r w:rsidR="009975C1" w:rsidRPr="0029563D" w:rsidDel="002C72A4">
          <w:rPr>
            <w:rFonts w:cs="Calibri"/>
            <w:sz w:val="20"/>
            <w:lang w:val="en-US"/>
            <w:rPrChange w:id="3197" w:author="Sina Furkan Özdemir" w:date="2021-09-20T17:27:00Z">
              <w:rPr>
                <w:rFonts w:cs="Calibri"/>
                <w:sz w:val="20"/>
              </w:rPr>
            </w:rPrChange>
          </w:rPr>
          <w:delText>(Rauh 2021b)</w:delText>
        </w:r>
        <w:r w:rsidR="009975C1" w:rsidRPr="0029563D" w:rsidDel="002C72A4">
          <w:rPr>
            <w:sz w:val="20"/>
            <w:szCs w:val="18"/>
            <w:lang w:val="en-US"/>
            <w:rPrChange w:id="3198" w:author="Sina Furkan Özdemir" w:date="2021-09-20T17:27:00Z">
              <w:rPr>
                <w:sz w:val="20"/>
                <w:szCs w:val="18"/>
                <w:lang w:val="en-GB"/>
              </w:rPr>
            </w:rPrChange>
          </w:rPr>
          <w:fldChar w:fldCharType="end"/>
        </w:r>
        <w:r w:rsidR="009975C1" w:rsidRPr="0029563D" w:rsidDel="002C72A4">
          <w:rPr>
            <w:sz w:val="20"/>
            <w:szCs w:val="18"/>
            <w:lang w:val="en-US"/>
            <w:rPrChange w:id="3199" w:author="Sina Furkan Özdemir" w:date="2021-09-20T17:27:00Z">
              <w:rPr>
                <w:sz w:val="20"/>
                <w:szCs w:val="18"/>
                <w:lang w:val="en-GB"/>
              </w:rPr>
            </w:rPrChange>
          </w:rPr>
          <w:delText>.</w:delText>
        </w:r>
      </w:del>
    </w:p>
    <w:p w14:paraId="6285FF57" w14:textId="68D2D0A8" w:rsidR="00CA02D3" w:rsidRPr="0029563D" w:rsidDel="002C72A4" w:rsidRDefault="00273E50" w:rsidP="00CA02D3">
      <w:pPr>
        <w:spacing w:before="120" w:after="0" w:line="240" w:lineRule="auto"/>
        <w:jc w:val="both"/>
        <w:rPr>
          <w:del w:id="3200" w:author="Sina Furkan Özdemir" w:date="2021-09-20T17:21:00Z"/>
          <w:sz w:val="20"/>
          <w:szCs w:val="18"/>
          <w:lang w:val="en-US"/>
          <w:rPrChange w:id="3201" w:author="Sina Furkan Özdemir" w:date="2021-09-20T17:27:00Z">
            <w:rPr>
              <w:del w:id="3202" w:author="Sina Furkan Özdemir" w:date="2021-09-20T17:21:00Z"/>
              <w:sz w:val="20"/>
              <w:szCs w:val="18"/>
              <w:lang w:val="en-GB"/>
            </w:rPr>
          </w:rPrChange>
        </w:rPr>
      </w:pPr>
      <w:del w:id="3203" w:author="Sina Furkan Özdemir" w:date="2021-09-20T17:21:00Z">
        <w:r w:rsidRPr="0029563D" w:rsidDel="002C72A4">
          <w:rPr>
            <w:sz w:val="20"/>
            <w:szCs w:val="18"/>
            <w:lang w:val="en-US"/>
            <w:rPrChange w:id="3204" w:author="Sina Furkan Özdemir" w:date="2021-09-20T17:27:00Z">
              <w:rPr>
                <w:sz w:val="20"/>
                <w:szCs w:val="18"/>
                <w:lang w:val="en-GB"/>
              </w:rPr>
            </w:rPrChange>
          </w:rPr>
          <w:delText>However</w:delText>
        </w:r>
        <w:r w:rsidR="007D0F40" w:rsidRPr="0029563D" w:rsidDel="002C72A4">
          <w:rPr>
            <w:sz w:val="20"/>
            <w:szCs w:val="18"/>
            <w:lang w:val="en-US"/>
            <w:rPrChange w:id="3205" w:author="Sina Furkan Özdemir" w:date="2021-09-20T17:27:00Z">
              <w:rPr>
                <w:sz w:val="20"/>
                <w:szCs w:val="18"/>
                <w:lang w:val="en-GB"/>
              </w:rPr>
            </w:rPrChange>
          </w:rPr>
          <w:delText xml:space="preserve">, notable variation within the </w:delText>
        </w:r>
        <w:r w:rsidR="00441C3A" w:rsidRPr="0029563D" w:rsidDel="002C72A4">
          <w:rPr>
            <w:sz w:val="20"/>
            <w:szCs w:val="18"/>
            <w:lang w:val="en-US"/>
            <w:rPrChange w:id="3206" w:author="Sina Furkan Özdemir" w:date="2021-09-20T17:27:00Z">
              <w:rPr>
                <w:sz w:val="20"/>
                <w:szCs w:val="18"/>
                <w:lang w:val="en-GB"/>
              </w:rPr>
            </w:rPrChange>
          </w:rPr>
          <w:delText xml:space="preserve">supranational </w:delText>
        </w:r>
        <w:r w:rsidR="007D0F40" w:rsidRPr="0029563D" w:rsidDel="002C72A4">
          <w:rPr>
            <w:sz w:val="20"/>
            <w:szCs w:val="18"/>
            <w:lang w:val="en-US"/>
            <w:rPrChange w:id="3207" w:author="Sina Furkan Özdemir" w:date="2021-09-20T17:27:00Z">
              <w:rPr>
                <w:sz w:val="20"/>
                <w:szCs w:val="18"/>
                <w:lang w:val="en-GB"/>
              </w:rPr>
            </w:rPrChange>
          </w:rPr>
          <w:delTex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delText>
        </w:r>
        <w:r w:rsidRPr="0029563D" w:rsidDel="002C72A4">
          <w:rPr>
            <w:sz w:val="20"/>
            <w:szCs w:val="18"/>
            <w:lang w:val="en-US"/>
            <w:rPrChange w:id="3208" w:author="Sina Furkan Özdemir" w:date="2021-09-20T17:27:00Z">
              <w:rPr>
                <w:sz w:val="20"/>
                <w:szCs w:val="18"/>
                <w:lang w:val="en-GB"/>
              </w:rPr>
            </w:rPrChange>
          </w:rPr>
          <w:delText>irector-</w:delText>
        </w:r>
        <w:r w:rsidR="007D0F40" w:rsidRPr="0029563D" w:rsidDel="002C72A4">
          <w:rPr>
            <w:sz w:val="20"/>
            <w:szCs w:val="18"/>
            <w:lang w:val="en-US"/>
            <w:rPrChange w:id="3209" w:author="Sina Furkan Özdemir" w:date="2021-09-20T17:27:00Z">
              <w:rPr>
                <w:sz w:val="20"/>
                <w:szCs w:val="18"/>
                <w:lang w:val="en-GB"/>
              </w:rPr>
            </w:rPrChange>
          </w:rPr>
          <w:delText>G</w:delText>
        </w:r>
        <w:r w:rsidRPr="0029563D" w:rsidDel="002C72A4">
          <w:rPr>
            <w:sz w:val="20"/>
            <w:szCs w:val="18"/>
            <w:lang w:val="en-US"/>
            <w:rPrChange w:id="3210" w:author="Sina Furkan Özdemir" w:date="2021-09-20T17:27:00Z">
              <w:rPr>
                <w:sz w:val="20"/>
                <w:szCs w:val="18"/>
                <w:lang w:val="en-GB"/>
              </w:rPr>
            </w:rPrChange>
          </w:rPr>
          <w:delText>eneral</w:delText>
        </w:r>
        <w:r w:rsidR="007D0F40" w:rsidRPr="0029563D" w:rsidDel="002C72A4">
          <w:rPr>
            <w:sz w:val="20"/>
            <w:szCs w:val="18"/>
            <w:lang w:val="en-US"/>
            <w:rPrChange w:id="3211" w:author="Sina Furkan Özdemir" w:date="2021-09-20T17:27:00Z">
              <w:rPr>
                <w:sz w:val="20"/>
                <w:szCs w:val="18"/>
                <w:lang w:val="en-GB"/>
              </w:rPr>
            </w:rPrChange>
          </w:rPr>
          <w:delText xml:space="preserve"> for Competition Policy (ironically headed by </w:delText>
        </w:r>
        <w:r w:rsidR="00C14E54" w:rsidRPr="0029563D" w:rsidDel="002C72A4">
          <w:rPr>
            <w:sz w:val="20"/>
            <w:szCs w:val="18"/>
            <w:lang w:val="en-US"/>
            <w:rPrChange w:id="3212" w:author="Sina Furkan Özdemir" w:date="2021-09-20T17:27:00Z">
              <w:rPr>
                <w:sz w:val="20"/>
                <w:szCs w:val="18"/>
                <w:lang w:val="en-GB"/>
              </w:rPr>
            </w:rPrChange>
          </w:rPr>
          <w:delText xml:space="preserve">the clearly communicating </w:delText>
        </w:r>
        <w:r w:rsidR="007D0F40" w:rsidRPr="0029563D" w:rsidDel="002C72A4">
          <w:rPr>
            <w:sz w:val="20"/>
            <w:szCs w:val="18"/>
            <w:lang w:val="en-US"/>
            <w:rPrChange w:id="3213" w:author="Sina Furkan Özdemir" w:date="2021-09-20T17:27:00Z">
              <w:rPr>
                <w:sz w:val="20"/>
                <w:szCs w:val="18"/>
                <w:lang w:val="en-GB"/>
              </w:rPr>
            </w:rPrChange>
          </w:rPr>
          <w:delText>Margrethe Vestager), Justice Commissioner Reynders</w:delText>
        </w:r>
        <w:r w:rsidR="00C557DA" w:rsidRPr="0029563D" w:rsidDel="002C72A4">
          <w:rPr>
            <w:sz w:val="20"/>
            <w:szCs w:val="18"/>
            <w:lang w:val="en-US"/>
            <w:rPrChange w:id="3214" w:author="Sina Furkan Özdemir" w:date="2021-09-20T17:27:00Z">
              <w:rPr>
                <w:sz w:val="20"/>
                <w:szCs w:val="18"/>
                <w:lang w:val="en-GB"/>
              </w:rPr>
            </w:rPrChange>
          </w:rPr>
          <w:delText>,</w:delText>
        </w:r>
        <w:r w:rsidR="007D0F40" w:rsidRPr="0029563D" w:rsidDel="002C72A4">
          <w:rPr>
            <w:sz w:val="20"/>
            <w:szCs w:val="18"/>
            <w:lang w:val="en-US"/>
            <w:rPrChange w:id="3215" w:author="Sina Furkan Özdemir" w:date="2021-09-20T17:27:00Z">
              <w:rPr>
                <w:sz w:val="20"/>
                <w:szCs w:val="18"/>
                <w:lang w:val="en-GB"/>
              </w:rPr>
            </w:rPrChange>
          </w:rPr>
          <w:delText xml:space="preserve"> </w:delText>
        </w:r>
        <w:r w:rsidR="00C557DA" w:rsidRPr="0029563D" w:rsidDel="002C72A4">
          <w:rPr>
            <w:sz w:val="20"/>
            <w:szCs w:val="18"/>
            <w:lang w:val="en-US"/>
            <w:rPrChange w:id="3216" w:author="Sina Furkan Özdemir" w:date="2021-09-20T17:27:00Z">
              <w:rPr>
                <w:sz w:val="20"/>
                <w:szCs w:val="18"/>
                <w:lang w:val="en-GB"/>
              </w:rPr>
            </w:rPrChange>
          </w:rPr>
          <w:delText xml:space="preserve">and </w:delText>
        </w:r>
        <w:r w:rsidR="007D0F40" w:rsidRPr="0029563D" w:rsidDel="002C72A4">
          <w:rPr>
            <w:sz w:val="20"/>
            <w:szCs w:val="18"/>
            <w:lang w:val="en-US"/>
            <w:rPrChange w:id="3217" w:author="Sina Furkan Özdemir" w:date="2021-09-20T17:27:00Z">
              <w:rPr>
                <w:sz w:val="20"/>
                <w:szCs w:val="18"/>
                <w:lang w:val="en-GB"/>
              </w:rPr>
            </w:rPrChange>
          </w:rPr>
          <w:delText xml:space="preserve">the European Defence Agency. </w:delText>
        </w:r>
        <w:r w:rsidR="005E3248" w:rsidRPr="0029563D" w:rsidDel="002C72A4">
          <w:rPr>
            <w:sz w:val="20"/>
            <w:szCs w:val="18"/>
            <w:lang w:val="en-US"/>
            <w:rPrChange w:id="3218" w:author="Sina Furkan Özdemir" w:date="2021-09-20T17:27:00Z">
              <w:rPr>
                <w:sz w:val="20"/>
                <w:szCs w:val="18"/>
                <w:lang w:val="en-GB"/>
              </w:rPr>
            </w:rPrChange>
          </w:rPr>
          <w:delText>Average</w:delText>
        </w:r>
        <w:r w:rsidR="003D016B" w:rsidRPr="0029563D" w:rsidDel="002C72A4">
          <w:rPr>
            <w:sz w:val="20"/>
            <w:szCs w:val="18"/>
            <w:lang w:val="en-US"/>
            <w:rPrChange w:id="3219" w:author="Sina Furkan Özdemir" w:date="2021-09-20T17:27:00Z">
              <w:rPr>
                <w:sz w:val="20"/>
                <w:szCs w:val="18"/>
                <w:lang w:val="en-GB"/>
              </w:rPr>
            </w:rPrChange>
          </w:rPr>
          <w:delText>d</w:delText>
        </w:r>
        <w:r w:rsidR="005E3248" w:rsidRPr="0029563D" w:rsidDel="002C72A4">
          <w:rPr>
            <w:sz w:val="20"/>
            <w:szCs w:val="18"/>
            <w:lang w:val="en-US"/>
            <w:rPrChange w:id="3220" w:author="Sina Furkan Özdemir" w:date="2021-09-20T17:27:00Z">
              <w:rPr>
                <w:sz w:val="20"/>
                <w:szCs w:val="18"/>
                <w:lang w:val="en-GB"/>
              </w:rPr>
            </w:rPrChange>
          </w:rPr>
          <w:delText xml:space="preserve"> across indicators</w:delText>
        </w:r>
        <w:r w:rsidR="002B2795" w:rsidRPr="0029563D" w:rsidDel="002C72A4">
          <w:rPr>
            <w:sz w:val="20"/>
            <w:szCs w:val="18"/>
            <w:lang w:val="en-US"/>
            <w:rPrChange w:id="3221" w:author="Sina Furkan Özdemir" w:date="2021-09-20T17:27:00Z">
              <w:rPr>
                <w:sz w:val="20"/>
                <w:szCs w:val="18"/>
                <w:lang w:val="en-GB"/>
              </w:rPr>
            </w:rPrChange>
          </w:rPr>
          <w:delText>, the tweets from supranational actors tweeting in personal capacity are easier to understand tha</w:delText>
        </w:r>
        <w:r w:rsidR="00C14E54" w:rsidRPr="0029563D" w:rsidDel="002C72A4">
          <w:rPr>
            <w:sz w:val="20"/>
            <w:szCs w:val="18"/>
            <w:lang w:val="en-US"/>
            <w:rPrChange w:id="3222" w:author="Sina Furkan Özdemir" w:date="2021-09-20T17:27:00Z">
              <w:rPr>
                <w:sz w:val="20"/>
                <w:szCs w:val="18"/>
                <w:lang w:val="en-GB"/>
              </w:rPr>
            </w:rPrChange>
          </w:rPr>
          <w:delText>n</w:delText>
        </w:r>
        <w:r w:rsidR="002B2795" w:rsidRPr="0029563D" w:rsidDel="002C72A4">
          <w:rPr>
            <w:sz w:val="20"/>
            <w:szCs w:val="18"/>
            <w:lang w:val="en-US"/>
            <w:rPrChange w:id="3223" w:author="Sina Furkan Özdemir" w:date="2021-09-20T17:27:00Z">
              <w:rPr>
                <w:sz w:val="20"/>
                <w:szCs w:val="18"/>
                <w:lang w:val="en-GB"/>
              </w:rPr>
            </w:rPrChange>
          </w:rPr>
          <w:delText xml:space="preserve"> tweets from institutional accounts.</w:delText>
        </w:r>
      </w:del>
    </w:p>
    <w:p w14:paraId="0E135F3D" w14:textId="7A9B9A8A" w:rsidR="009E1560" w:rsidRPr="0029563D" w:rsidDel="002C72A4" w:rsidRDefault="009E1560" w:rsidP="00FC6904">
      <w:pPr>
        <w:spacing w:before="120" w:after="0" w:line="240" w:lineRule="auto"/>
        <w:jc w:val="both"/>
        <w:rPr>
          <w:del w:id="3224" w:author="Sina Furkan Özdemir" w:date="2021-09-20T17:21:00Z"/>
          <w:sz w:val="20"/>
          <w:szCs w:val="18"/>
          <w:lang w:val="en-US"/>
          <w:rPrChange w:id="3225" w:author="Sina Furkan Özdemir" w:date="2021-09-20T17:27:00Z">
            <w:rPr>
              <w:del w:id="3226" w:author="Sina Furkan Özdemir" w:date="2021-09-20T17:21:00Z"/>
              <w:sz w:val="20"/>
              <w:szCs w:val="18"/>
              <w:lang w:val="en-GB"/>
            </w:rPr>
          </w:rPrChange>
        </w:rPr>
      </w:pPr>
    </w:p>
    <w:p w14:paraId="74D3CE19" w14:textId="7F3BE9AD" w:rsidR="009E1560" w:rsidRPr="0029563D" w:rsidDel="002C72A4" w:rsidRDefault="009E1560" w:rsidP="009E1560">
      <w:pPr>
        <w:spacing w:after="0" w:line="240" w:lineRule="auto"/>
        <w:jc w:val="both"/>
        <w:rPr>
          <w:del w:id="3227" w:author="Sina Furkan Özdemir" w:date="2021-09-20T17:21:00Z"/>
          <w:i/>
          <w:sz w:val="20"/>
          <w:szCs w:val="18"/>
          <w:lang w:val="en-US"/>
          <w:rPrChange w:id="3228" w:author="Sina Furkan Özdemir" w:date="2021-09-20T17:27:00Z">
            <w:rPr>
              <w:del w:id="3229" w:author="Sina Furkan Özdemir" w:date="2021-09-20T17:21:00Z"/>
              <w:i/>
              <w:sz w:val="20"/>
              <w:szCs w:val="18"/>
              <w:lang w:val="en-GB"/>
            </w:rPr>
          </w:rPrChange>
        </w:rPr>
      </w:pPr>
      <w:del w:id="3230" w:author="Sina Furkan Özdemir" w:date="2021-09-20T17:21:00Z">
        <w:r w:rsidRPr="0029563D" w:rsidDel="002C72A4">
          <w:rPr>
            <w:i/>
            <w:sz w:val="20"/>
            <w:szCs w:val="18"/>
            <w:lang w:val="en-US"/>
            <w:rPrChange w:id="3231" w:author="Sina Furkan Özdemir" w:date="2021-09-20T17:27:00Z">
              <w:rPr>
                <w:i/>
                <w:sz w:val="20"/>
                <w:szCs w:val="18"/>
                <w:lang w:val="en-GB"/>
              </w:rPr>
            </w:rPrChange>
          </w:rPr>
          <w:delText>3.1. Media usage</w:delText>
        </w:r>
      </w:del>
    </w:p>
    <w:p w14:paraId="11E4CEF3" w14:textId="5A163E07" w:rsidR="006B4C5B" w:rsidRPr="0029563D" w:rsidDel="002C72A4" w:rsidRDefault="006B4C5B" w:rsidP="00FC6904">
      <w:pPr>
        <w:spacing w:before="120" w:after="0" w:line="240" w:lineRule="auto"/>
        <w:jc w:val="both"/>
        <w:rPr>
          <w:del w:id="3232" w:author="Sina Furkan Özdemir" w:date="2021-09-20T17:21:00Z"/>
          <w:sz w:val="20"/>
          <w:szCs w:val="18"/>
          <w:lang w:val="en-US"/>
          <w:rPrChange w:id="3233" w:author="Sina Furkan Özdemir" w:date="2021-09-20T17:27:00Z">
            <w:rPr>
              <w:del w:id="3234" w:author="Sina Furkan Özdemir" w:date="2021-09-20T17:21:00Z"/>
              <w:sz w:val="20"/>
              <w:szCs w:val="18"/>
              <w:lang w:val="en-GB"/>
            </w:rPr>
          </w:rPrChange>
        </w:rPr>
      </w:pPr>
      <w:del w:id="3235" w:author="Sina Furkan Özdemir" w:date="2021-09-20T17:21:00Z">
        <w:r w:rsidRPr="0029563D" w:rsidDel="002C72A4">
          <w:rPr>
            <w:sz w:val="20"/>
            <w:szCs w:val="18"/>
            <w:lang w:val="en-US"/>
            <w:rPrChange w:id="3236" w:author="Sina Furkan Özdemir" w:date="2021-09-20T17:27:00Z">
              <w:rPr>
                <w:sz w:val="20"/>
                <w:szCs w:val="18"/>
                <w:lang w:val="en-GB"/>
              </w:rPr>
            </w:rPrChange>
          </w:rPr>
          <w:delText xml:space="preserve">Beyond text, Twitter offers various multimedia features </w:delText>
        </w:r>
        <w:r w:rsidR="00451F95" w:rsidRPr="0029563D" w:rsidDel="002C72A4">
          <w:rPr>
            <w:sz w:val="20"/>
            <w:szCs w:val="18"/>
            <w:lang w:val="en-US"/>
            <w:rPrChange w:id="3237" w:author="Sina Furkan Özdemir" w:date="2021-09-20T17:27:00Z">
              <w:rPr>
                <w:sz w:val="20"/>
                <w:szCs w:val="18"/>
                <w:lang w:val="en-GB"/>
              </w:rPr>
            </w:rPrChange>
          </w:rPr>
          <w:delText xml:space="preserve">designed </w:delText>
        </w:r>
        <w:r w:rsidRPr="0029563D" w:rsidDel="002C72A4">
          <w:rPr>
            <w:sz w:val="20"/>
            <w:szCs w:val="18"/>
            <w:lang w:val="en-US"/>
            <w:rPrChange w:id="3238" w:author="Sina Furkan Özdemir" w:date="2021-09-20T17:27:00Z">
              <w:rPr>
                <w:sz w:val="20"/>
                <w:szCs w:val="18"/>
                <w:lang w:val="en-GB"/>
              </w:rPr>
            </w:rPrChange>
          </w:rPr>
          <w:delText xml:space="preserve">to attract attention and generate engagement with messages. To what extent do supranational actors and institutions use this additional communication potential? Relying on the raw tweet texts as well as on the URL entities object </w:delText>
        </w:r>
        <w:r w:rsidR="005E3248" w:rsidRPr="0029563D" w:rsidDel="002C72A4">
          <w:rPr>
            <w:sz w:val="20"/>
            <w:szCs w:val="18"/>
            <w:lang w:val="en-US"/>
            <w:rPrChange w:id="3239" w:author="Sina Furkan Özdemir" w:date="2021-09-20T17:27:00Z">
              <w:rPr>
                <w:sz w:val="20"/>
                <w:szCs w:val="18"/>
                <w:lang w:val="en-GB"/>
              </w:rPr>
            </w:rPrChange>
          </w:rPr>
          <w:delText xml:space="preserve">of </w:delText>
        </w:r>
        <w:r w:rsidRPr="0029563D" w:rsidDel="002C72A4">
          <w:rPr>
            <w:sz w:val="20"/>
            <w:szCs w:val="18"/>
            <w:lang w:val="en-US"/>
            <w:rPrChange w:id="3240" w:author="Sina Furkan Özdemir" w:date="2021-09-20T17:27:00Z">
              <w:rPr>
                <w:sz w:val="20"/>
                <w:szCs w:val="18"/>
                <w:lang w:val="en-GB"/>
              </w:rPr>
            </w:rPrChange>
          </w:rPr>
          <w:delText xml:space="preserve">the Twitter API, we aggregate data on multimedia usage in </w:delText>
        </w:r>
        <w:r w:rsidRPr="0029563D" w:rsidDel="002C72A4">
          <w:rPr>
            <w:sz w:val="20"/>
            <w:szCs w:val="20"/>
            <w:lang w:val="en-US"/>
            <w:rPrChange w:id="3241" w:author="Sina Furkan Özdemir" w:date="2021-09-20T17:27:00Z">
              <w:rPr>
                <w:sz w:val="20"/>
                <w:szCs w:val="20"/>
                <w:lang w:val="en-GB"/>
              </w:rPr>
            </w:rPrChange>
          </w:rPr>
          <w:fldChar w:fldCharType="begin"/>
        </w:r>
        <w:r w:rsidRPr="0029563D" w:rsidDel="002C72A4">
          <w:rPr>
            <w:sz w:val="20"/>
            <w:szCs w:val="20"/>
            <w:lang w:val="en-US"/>
            <w:rPrChange w:id="3242" w:author="Sina Furkan Özdemir" w:date="2021-09-20T17:27:00Z">
              <w:rPr>
                <w:sz w:val="20"/>
                <w:szCs w:val="20"/>
                <w:lang w:val="en-GB"/>
              </w:rPr>
            </w:rPrChange>
          </w:rPr>
          <w:delInstrText xml:space="preserve"> REF _Ref75359496 \h  \* MERGEFORMAT </w:delInstrText>
        </w:r>
        <w:r w:rsidRPr="0029563D" w:rsidDel="002C72A4">
          <w:rPr>
            <w:sz w:val="20"/>
            <w:szCs w:val="20"/>
            <w:lang w:val="en-US"/>
            <w:rPrChange w:id="3243" w:author="Sina Furkan Özdemir" w:date="2021-09-20T17:27:00Z">
              <w:rPr>
                <w:sz w:val="20"/>
                <w:szCs w:val="20"/>
                <w:lang w:val="en-US"/>
              </w:rPr>
            </w:rPrChange>
          </w:rPr>
        </w:r>
        <w:r w:rsidRPr="0029563D" w:rsidDel="002C72A4">
          <w:rPr>
            <w:sz w:val="20"/>
            <w:szCs w:val="20"/>
            <w:lang w:val="en-US"/>
            <w:rPrChange w:id="3244" w:author="Sina Furkan Özdemir" w:date="2021-09-20T17:27:00Z">
              <w:rPr>
                <w:sz w:val="20"/>
                <w:szCs w:val="20"/>
                <w:lang w:val="en-GB"/>
              </w:rPr>
            </w:rPrChange>
          </w:rPr>
          <w:fldChar w:fldCharType="separate"/>
        </w:r>
        <w:r w:rsidR="009D58C1" w:rsidRPr="0029563D" w:rsidDel="002C72A4">
          <w:rPr>
            <w:sz w:val="20"/>
            <w:szCs w:val="20"/>
            <w:lang w:val="en-US"/>
            <w:rPrChange w:id="3245"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246" w:author="Sina Furkan Özdemir" w:date="2021-09-20T17:27:00Z">
              <w:rPr>
                <w:noProof/>
                <w:sz w:val="20"/>
                <w:szCs w:val="20"/>
                <w:lang w:val="en-GB"/>
              </w:rPr>
            </w:rPrChange>
          </w:rPr>
          <w:delText>3</w:delText>
        </w:r>
        <w:r w:rsidRPr="0029563D" w:rsidDel="002C72A4">
          <w:rPr>
            <w:sz w:val="20"/>
            <w:szCs w:val="20"/>
            <w:lang w:val="en-US"/>
            <w:rPrChange w:id="3247" w:author="Sina Furkan Özdemir" w:date="2021-09-20T17:27:00Z">
              <w:rPr>
                <w:sz w:val="20"/>
                <w:szCs w:val="20"/>
                <w:lang w:val="en-GB"/>
              </w:rPr>
            </w:rPrChange>
          </w:rPr>
          <w:fldChar w:fldCharType="end"/>
        </w:r>
        <w:r w:rsidRPr="0029563D" w:rsidDel="002C72A4">
          <w:rPr>
            <w:sz w:val="20"/>
            <w:szCs w:val="20"/>
            <w:lang w:val="en-US"/>
            <w:rPrChange w:id="3248" w:author="Sina Furkan Özdemir" w:date="2021-09-20T17:27:00Z">
              <w:rPr>
                <w:sz w:val="20"/>
                <w:szCs w:val="20"/>
                <w:lang w:val="en-GB"/>
              </w:rPr>
            </w:rPrChange>
          </w:rPr>
          <w:delText>.</w:delText>
        </w:r>
      </w:del>
    </w:p>
    <w:p w14:paraId="0F014D24" w14:textId="225676F3" w:rsidR="009E1560" w:rsidRPr="0029563D" w:rsidDel="002C72A4" w:rsidRDefault="009E1560" w:rsidP="00FC6904">
      <w:pPr>
        <w:spacing w:before="120" w:after="0" w:line="240" w:lineRule="auto"/>
        <w:jc w:val="both"/>
        <w:rPr>
          <w:del w:id="3249" w:author="Sina Furkan Özdemir" w:date="2021-09-20T17:21:00Z"/>
          <w:sz w:val="20"/>
          <w:szCs w:val="18"/>
          <w:lang w:val="en-US"/>
          <w:rPrChange w:id="3250" w:author="Sina Furkan Özdemir" w:date="2021-09-20T17:27:00Z">
            <w:rPr>
              <w:del w:id="3251" w:author="Sina Furkan Özdemir" w:date="2021-09-20T17:21:00Z"/>
              <w:sz w:val="20"/>
              <w:szCs w:val="18"/>
              <w:lang w:val="en-GB"/>
            </w:rPr>
          </w:rPrChange>
        </w:rPr>
      </w:pPr>
    </w:p>
    <w:p w14:paraId="540A8144" w14:textId="1D9A5268" w:rsidR="009E1560" w:rsidRPr="0029563D" w:rsidDel="002C72A4" w:rsidRDefault="00615977" w:rsidP="00FC6904">
      <w:pPr>
        <w:spacing w:before="120" w:after="0" w:line="240" w:lineRule="auto"/>
        <w:jc w:val="both"/>
        <w:rPr>
          <w:del w:id="3252" w:author="Sina Furkan Özdemir" w:date="2021-09-20T17:21:00Z"/>
          <w:sz w:val="20"/>
          <w:szCs w:val="18"/>
          <w:lang w:val="en-US"/>
          <w:rPrChange w:id="3253" w:author="Sina Furkan Özdemir" w:date="2021-09-20T17:27:00Z">
            <w:rPr>
              <w:del w:id="3254" w:author="Sina Furkan Özdemir" w:date="2021-09-20T17:21:00Z"/>
              <w:sz w:val="20"/>
              <w:szCs w:val="18"/>
              <w:lang w:val="en-GB"/>
            </w:rPr>
          </w:rPrChange>
        </w:rPr>
      </w:pPr>
      <w:del w:id="3255" w:author="Sina Furkan Özdemir" w:date="2021-09-20T17:21:00Z">
        <w:r w:rsidRPr="0029563D" w:rsidDel="002C72A4">
          <w:rPr>
            <w:noProof/>
            <w:sz w:val="20"/>
            <w:szCs w:val="18"/>
            <w:lang w:val="en-US"/>
            <w:rPrChange w:id="3256" w:author="Sina Furkan Özdemir" w:date="2021-09-20T17:27:00Z">
              <w:rPr>
                <w:noProof/>
                <w:sz w:val="20"/>
                <w:szCs w:val="18"/>
                <w:lang w:val="en-GB"/>
              </w:rPr>
            </w:rPrChange>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del>
    </w:p>
    <w:p w14:paraId="409C783D" w14:textId="2ED4DB04" w:rsidR="006B4C5B" w:rsidRPr="0029563D" w:rsidDel="002C72A4" w:rsidRDefault="006B4C5B" w:rsidP="006B4C5B">
      <w:pPr>
        <w:pStyle w:val="Caption"/>
        <w:keepLines/>
        <w:jc w:val="center"/>
        <w:rPr>
          <w:del w:id="3257" w:author="Sina Furkan Özdemir" w:date="2021-09-20T17:21:00Z"/>
          <w:color w:val="auto"/>
          <w:sz w:val="20"/>
          <w:lang w:val="en-US"/>
          <w:rPrChange w:id="3258" w:author="Sina Furkan Özdemir" w:date="2021-09-20T17:27:00Z">
            <w:rPr>
              <w:del w:id="3259" w:author="Sina Furkan Özdemir" w:date="2021-09-20T17:21:00Z"/>
              <w:color w:val="auto"/>
              <w:sz w:val="20"/>
              <w:lang w:val="en-GB"/>
            </w:rPr>
          </w:rPrChange>
        </w:rPr>
      </w:pPr>
      <w:bookmarkStart w:id="3260" w:name="_Ref75359496"/>
      <w:del w:id="3261" w:author="Sina Furkan Özdemir" w:date="2021-09-20T17:21:00Z">
        <w:r w:rsidRPr="0029563D" w:rsidDel="002C72A4">
          <w:rPr>
            <w:b/>
            <w:bCs/>
            <w:lang w:val="en-US"/>
            <w:rPrChange w:id="3262" w:author="Sina Furkan Özdemir" w:date="2021-09-20T17:27:00Z">
              <w:rPr>
                <w:b/>
                <w:bCs/>
                <w:lang w:val="en-GB"/>
              </w:rPr>
            </w:rPrChange>
          </w:rPr>
          <w:delText xml:space="preserve">Figure </w:delText>
        </w:r>
        <w:r w:rsidRPr="0029563D" w:rsidDel="002C72A4">
          <w:rPr>
            <w:b/>
            <w:bCs/>
            <w:lang w:val="en-US"/>
            <w:rPrChange w:id="3263" w:author="Sina Furkan Özdemir" w:date="2021-09-20T17:27:00Z">
              <w:rPr>
                <w:b/>
                <w:bCs/>
                <w:lang w:val="en-GB"/>
              </w:rPr>
            </w:rPrChange>
          </w:rPr>
          <w:fldChar w:fldCharType="begin"/>
        </w:r>
        <w:r w:rsidRPr="0029563D" w:rsidDel="002C72A4">
          <w:rPr>
            <w:b/>
            <w:bCs/>
            <w:lang w:val="en-US"/>
            <w:rPrChange w:id="3264" w:author="Sina Furkan Özdemir" w:date="2021-09-20T17:27:00Z">
              <w:rPr>
                <w:b/>
                <w:bCs/>
                <w:lang w:val="en-GB"/>
              </w:rPr>
            </w:rPrChange>
          </w:rPr>
          <w:delInstrText xml:space="preserve"> SEQ Figure \* ARABIC </w:delInstrText>
        </w:r>
        <w:r w:rsidRPr="0029563D" w:rsidDel="002C72A4">
          <w:rPr>
            <w:b/>
            <w:bCs/>
            <w:lang w:val="en-US"/>
            <w:rPrChange w:id="3265" w:author="Sina Furkan Özdemir" w:date="2021-09-20T17:27:00Z">
              <w:rPr>
                <w:b/>
                <w:bCs/>
                <w:lang w:val="en-GB"/>
              </w:rPr>
            </w:rPrChange>
          </w:rPr>
          <w:fldChar w:fldCharType="separate"/>
        </w:r>
        <w:r w:rsidR="009D58C1" w:rsidRPr="0029563D" w:rsidDel="002C72A4">
          <w:rPr>
            <w:b/>
            <w:bCs/>
            <w:noProof/>
            <w:lang w:val="en-US"/>
            <w:rPrChange w:id="3266" w:author="Sina Furkan Özdemir" w:date="2021-09-20T17:27:00Z">
              <w:rPr>
                <w:b/>
                <w:bCs/>
                <w:noProof/>
                <w:lang w:val="en-GB"/>
              </w:rPr>
            </w:rPrChange>
          </w:rPr>
          <w:delText>3</w:delText>
        </w:r>
        <w:r w:rsidRPr="0029563D" w:rsidDel="002C72A4">
          <w:rPr>
            <w:b/>
            <w:bCs/>
            <w:lang w:val="en-US"/>
            <w:rPrChange w:id="3267" w:author="Sina Furkan Özdemir" w:date="2021-09-20T17:27:00Z">
              <w:rPr>
                <w:b/>
                <w:bCs/>
                <w:lang w:val="en-GB"/>
              </w:rPr>
            </w:rPrChange>
          </w:rPr>
          <w:fldChar w:fldCharType="end"/>
        </w:r>
        <w:bookmarkEnd w:id="3260"/>
        <w:r w:rsidRPr="0029563D" w:rsidDel="002C72A4">
          <w:rPr>
            <w:lang w:val="en-US"/>
            <w:rPrChange w:id="3268" w:author="Sina Furkan Özdemir" w:date="2021-09-20T17:27:00Z">
              <w:rPr>
                <w:lang w:val="en-GB"/>
              </w:rPr>
            </w:rPrChange>
          </w:rPr>
          <w:delText>: Multimedia usage</w:delText>
        </w:r>
      </w:del>
    </w:p>
    <w:p w14:paraId="781A369B" w14:textId="145C352E" w:rsidR="00697553" w:rsidRPr="0029563D" w:rsidDel="002C72A4" w:rsidRDefault="005A58D8" w:rsidP="00FC6904">
      <w:pPr>
        <w:spacing w:before="120" w:after="0" w:line="240" w:lineRule="auto"/>
        <w:jc w:val="both"/>
        <w:rPr>
          <w:del w:id="3269" w:author="Sina Furkan Özdemir" w:date="2021-09-20T17:21:00Z"/>
          <w:sz w:val="20"/>
          <w:szCs w:val="18"/>
          <w:lang w:val="en-US"/>
          <w:rPrChange w:id="3270" w:author="Sina Furkan Özdemir" w:date="2021-09-20T17:27:00Z">
            <w:rPr>
              <w:del w:id="3271" w:author="Sina Furkan Özdemir" w:date="2021-09-20T17:21:00Z"/>
              <w:sz w:val="20"/>
              <w:szCs w:val="18"/>
              <w:lang w:val="en-GB"/>
            </w:rPr>
          </w:rPrChange>
        </w:rPr>
      </w:pPr>
      <w:del w:id="3272" w:author="Sina Furkan Özdemir" w:date="2021-09-20T17:21:00Z">
        <w:r w:rsidRPr="0029563D" w:rsidDel="002C72A4">
          <w:rPr>
            <w:sz w:val="20"/>
            <w:szCs w:val="18"/>
            <w:lang w:val="en-US"/>
            <w:rPrChange w:id="3273" w:author="Sina Furkan Özdemir" w:date="2021-09-20T17:27:00Z">
              <w:rPr>
                <w:sz w:val="20"/>
                <w:szCs w:val="18"/>
                <w:lang w:val="en-GB"/>
              </w:rPr>
            </w:rPrChange>
          </w:rPr>
          <w:delText>P</w:delText>
        </w:r>
        <w:r w:rsidR="00697553" w:rsidRPr="0029563D" w:rsidDel="002C72A4">
          <w:rPr>
            <w:sz w:val="20"/>
            <w:szCs w:val="18"/>
            <w:lang w:val="en-US"/>
            <w:rPrChange w:id="3274" w:author="Sina Furkan Özdemir" w:date="2021-09-20T17:27:00Z">
              <w:rPr>
                <w:sz w:val="20"/>
                <w:szCs w:val="18"/>
                <w:lang w:val="en-GB"/>
              </w:rPr>
            </w:rPrChange>
          </w:rPr>
          <w:delText xml:space="preserve">ictures and </w:delText>
        </w:r>
        <w:r w:rsidRPr="0029563D" w:rsidDel="002C72A4">
          <w:rPr>
            <w:sz w:val="20"/>
            <w:szCs w:val="18"/>
            <w:lang w:val="en-US"/>
            <w:rPrChange w:id="3275" w:author="Sina Furkan Özdemir" w:date="2021-09-20T17:27:00Z">
              <w:rPr>
                <w:sz w:val="20"/>
                <w:szCs w:val="18"/>
                <w:lang w:val="en-GB"/>
              </w:rPr>
            </w:rPrChange>
          </w:rPr>
          <w:delText xml:space="preserve">visual </w:delText>
        </w:r>
        <w:r w:rsidR="00697553" w:rsidRPr="0029563D" w:rsidDel="002C72A4">
          <w:rPr>
            <w:sz w:val="20"/>
            <w:szCs w:val="18"/>
            <w:lang w:val="en-US"/>
            <w:rPrChange w:id="3276" w:author="Sina Furkan Özdemir" w:date="2021-09-20T17:27:00Z">
              <w:rPr>
                <w:sz w:val="20"/>
                <w:szCs w:val="18"/>
                <w:lang w:val="en-GB"/>
              </w:rPr>
            </w:rPrChange>
          </w:rPr>
          <w:delText>detail</w:delText>
        </w:r>
        <w:r w:rsidR="00DB61BF" w:rsidRPr="0029563D" w:rsidDel="002C72A4">
          <w:rPr>
            <w:sz w:val="20"/>
            <w:szCs w:val="18"/>
            <w:lang w:val="en-US"/>
            <w:rPrChange w:id="3277" w:author="Sina Furkan Özdemir" w:date="2021-09-20T17:27:00Z">
              <w:rPr>
                <w:sz w:val="20"/>
                <w:szCs w:val="18"/>
                <w:lang w:val="en-GB"/>
              </w:rPr>
            </w:rPrChange>
          </w:rPr>
          <w:delText>s</w:delText>
        </w:r>
        <w:r w:rsidR="00697553" w:rsidRPr="0029563D" w:rsidDel="002C72A4">
          <w:rPr>
            <w:sz w:val="20"/>
            <w:szCs w:val="18"/>
            <w:lang w:val="en-US"/>
            <w:rPrChange w:id="3278" w:author="Sina Furkan Özdemir" w:date="2021-09-20T17:27:00Z">
              <w:rPr>
                <w:sz w:val="20"/>
                <w:szCs w:val="18"/>
                <w:lang w:val="en-GB"/>
              </w:rPr>
            </w:rPrChange>
          </w:rPr>
          <w:delText xml:space="preserve"> highlight messages in the timeline of </w:delText>
        </w:r>
        <w:r w:rsidRPr="0029563D" w:rsidDel="002C72A4">
          <w:rPr>
            <w:sz w:val="20"/>
            <w:szCs w:val="18"/>
            <w:lang w:val="en-US"/>
            <w:rPrChange w:id="3279" w:author="Sina Furkan Özdemir" w:date="2021-09-20T17:27:00Z">
              <w:rPr>
                <w:sz w:val="20"/>
                <w:szCs w:val="18"/>
                <w:lang w:val="en-GB"/>
              </w:rPr>
            </w:rPrChange>
          </w:rPr>
          <w:delText xml:space="preserve">Twitter </w:delText>
        </w:r>
        <w:r w:rsidR="00697553" w:rsidRPr="0029563D" w:rsidDel="002C72A4">
          <w:rPr>
            <w:sz w:val="20"/>
            <w:szCs w:val="18"/>
            <w:lang w:val="en-US"/>
            <w:rPrChange w:id="3280" w:author="Sina Furkan Özdemir" w:date="2021-09-20T17:27:00Z">
              <w:rPr>
                <w:sz w:val="20"/>
                <w:szCs w:val="18"/>
                <w:lang w:val="en-GB"/>
              </w:rPr>
            </w:rPrChange>
          </w:rPr>
          <w:delText xml:space="preserve">users. </w:delText>
        </w:r>
        <w:r w:rsidRPr="0029563D" w:rsidDel="002C72A4">
          <w:rPr>
            <w:sz w:val="20"/>
            <w:szCs w:val="18"/>
            <w:lang w:val="en-US"/>
            <w:rPrChange w:id="3281" w:author="Sina Furkan Özdemir" w:date="2021-09-20T17:27:00Z">
              <w:rPr>
                <w:sz w:val="20"/>
                <w:szCs w:val="18"/>
                <w:lang w:val="en-GB"/>
              </w:rPr>
            </w:rPrChange>
          </w:rPr>
          <w:delText>T</w:delText>
        </w:r>
        <w:r w:rsidR="00697553" w:rsidRPr="0029563D" w:rsidDel="002C72A4">
          <w:rPr>
            <w:sz w:val="20"/>
            <w:szCs w:val="18"/>
            <w:lang w:val="en-US"/>
            <w:rPrChange w:id="3282" w:author="Sina Furkan Özdemir" w:date="2021-09-20T17:27:00Z">
              <w:rPr>
                <w:sz w:val="20"/>
                <w:szCs w:val="18"/>
                <w:lang w:val="en-GB"/>
              </w:rPr>
            </w:rPrChange>
          </w:rPr>
          <w:delText xml:space="preserve">he top left panel of </w:delText>
        </w:r>
        <w:r w:rsidR="00697553" w:rsidRPr="0029563D" w:rsidDel="002C72A4">
          <w:rPr>
            <w:sz w:val="20"/>
            <w:szCs w:val="20"/>
            <w:lang w:val="en-US"/>
            <w:rPrChange w:id="3283" w:author="Sina Furkan Özdemir" w:date="2021-09-20T17:27:00Z">
              <w:rPr>
                <w:sz w:val="20"/>
                <w:szCs w:val="20"/>
                <w:lang w:val="en-GB"/>
              </w:rPr>
            </w:rPrChange>
          </w:rPr>
          <w:fldChar w:fldCharType="begin"/>
        </w:r>
        <w:r w:rsidR="00697553" w:rsidRPr="0029563D" w:rsidDel="002C72A4">
          <w:rPr>
            <w:sz w:val="20"/>
            <w:szCs w:val="20"/>
            <w:lang w:val="en-US"/>
            <w:rPrChange w:id="3284" w:author="Sina Furkan Özdemir" w:date="2021-09-20T17:27:00Z">
              <w:rPr>
                <w:sz w:val="20"/>
                <w:szCs w:val="20"/>
                <w:lang w:val="en-GB"/>
              </w:rPr>
            </w:rPrChange>
          </w:rPr>
          <w:delInstrText xml:space="preserve"> REF _Ref75359496 \h  \* MERGEFORMAT </w:delInstrText>
        </w:r>
        <w:r w:rsidR="00697553" w:rsidRPr="0029563D" w:rsidDel="002C72A4">
          <w:rPr>
            <w:sz w:val="20"/>
            <w:szCs w:val="20"/>
            <w:lang w:val="en-US"/>
            <w:rPrChange w:id="3285" w:author="Sina Furkan Özdemir" w:date="2021-09-20T17:27:00Z">
              <w:rPr>
                <w:sz w:val="20"/>
                <w:szCs w:val="20"/>
                <w:lang w:val="en-US"/>
              </w:rPr>
            </w:rPrChange>
          </w:rPr>
        </w:r>
        <w:r w:rsidR="00697553" w:rsidRPr="0029563D" w:rsidDel="002C72A4">
          <w:rPr>
            <w:sz w:val="20"/>
            <w:szCs w:val="20"/>
            <w:lang w:val="en-US"/>
            <w:rPrChange w:id="3286" w:author="Sina Furkan Özdemir" w:date="2021-09-20T17:27:00Z">
              <w:rPr>
                <w:sz w:val="20"/>
                <w:szCs w:val="20"/>
                <w:lang w:val="en-GB"/>
              </w:rPr>
            </w:rPrChange>
          </w:rPr>
          <w:fldChar w:fldCharType="separate"/>
        </w:r>
        <w:r w:rsidR="009D58C1" w:rsidRPr="0029563D" w:rsidDel="002C72A4">
          <w:rPr>
            <w:sz w:val="20"/>
            <w:szCs w:val="20"/>
            <w:lang w:val="en-US"/>
            <w:rPrChange w:id="3287"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288" w:author="Sina Furkan Özdemir" w:date="2021-09-20T17:27:00Z">
              <w:rPr>
                <w:noProof/>
                <w:sz w:val="20"/>
                <w:szCs w:val="20"/>
                <w:lang w:val="en-GB"/>
              </w:rPr>
            </w:rPrChange>
          </w:rPr>
          <w:delText>3</w:delText>
        </w:r>
        <w:r w:rsidR="00697553" w:rsidRPr="0029563D" w:rsidDel="002C72A4">
          <w:rPr>
            <w:sz w:val="20"/>
            <w:szCs w:val="20"/>
            <w:lang w:val="en-US"/>
            <w:rPrChange w:id="3289" w:author="Sina Furkan Özdemir" w:date="2021-09-20T17:27:00Z">
              <w:rPr>
                <w:sz w:val="20"/>
                <w:szCs w:val="20"/>
                <w:lang w:val="en-GB"/>
              </w:rPr>
            </w:rPrChange>
          </w:rPr>
          <w:fldChar w:fldCharType="end"/>
        </w:r>
        <w:r w:rsidR="00697553" w:rsidRPr="0029563D" w:rsidDel="002C72A4">
          <w:rPr>
            <w:sz w:val="20"/>
            <w:szCs w:val="20"/>
            <w:lang w:val="en-US"/>
            <w:rPrChange w:id="3290" w:author="Sina Furkan Özdemir" w:date="2021-09-20T17:27:00Z">
              <w:rPr>
                <w:sz w:val="20"/>
                <w:szCs w:val="20"/>
                <w:lang w:val="en-GB"/>
              </w:rPr>
            </w:rPrChange>
          </w:rPr>
          <w:delText xml:space="preserve"> </w:delText>
        </w:r>
        <w:r w:rsidRPr="0029563D" w:rsidDel="002C72A4">
          <w:rPr>
            <w:sz w:val="20"/>
            <w:szCs w:val="18"/>
            <w:lang w:val="en-US"/>
            <w:rPrChange w:id="3291" w:author="Sina Furkan Özdemir" w:date="2021-09-20T17:27:00Z">
              <w:rPr>
                <w:sz w:val="20"/>
                <w:szCs w:val="18"/>
                <w:lang w:val="en-GB"/>
              </w:rPr>
            </w:rPrChange>
          </w:rPr>
          <w:delText>shows</w:delText>
        </w:r>
        <w:r w:rsidR="00697553" w:rsidRPr="0029563D" w:rsidDel="002C72A4">
          <w:rPr>
            <w:sz w:val="20"/>
            <w:szCs w:val="18"/>
            <w:lang w:val="en-US"/>
            <w:rPrChange w:id="3292" w:author="Sina Furkan Özdemir" w:date="2021-09-20T17:27:00Z">
              <w:rPr>
                <w:sz w:val="20"/>
                <w:szCs w:val="18"/>
                <w:lang w:val="en-GB"/>
              </w:rPr>
            </w:rPrChange>
          </w:rPr>
          <w:delText xml:space="preserve"> that a</w:delText>
        </w:r>
        <w:r w:rsidR="00173980" w:rsidRPr="0029563D" w:rsidDel="002C72A4">
          <w:rPr>
            <w:sz w:val="20"/>
            <w:szCs w:val="18"/>
            <w:lang w:val="en-US"/>
            <w:rPrChange w:id="3293" w:author="Sina Furkan Özdemir" w:date="2021-09-20T17:27:00Z">
              <w:rPr>
                <w:sz w:val="20"/>
                <w:szCs w:val="18"/>
                <w:lang w:val="en-GB"/>
              </w:rPr>
            </w:rPrChange>
          </w:rPr>
          <w:delText>round 35 to 40% of all supranational tweets embed at least one picture. This clearly exceed</w:delText>
        </w:r>
        <w:r w:rsidR="00697553" w:rsidRPr="0029563D" w:rsidDel="002C72A4">
          <w:rPr>
            <w:sz w:val="20"/>
            <w:szCs w:val="18"/>
            <w:lang w:val="en-US"/>
            <w:rPrChange w:id="3294" w:author="Sina Furkan Özdemir" w:date="2021-09-20T17:27:00Z">
              <w:rPr>
                <w:sz w:val="20"/>
                <w:szCs w:val="18"/>
                <w:lang w:val="en-GB"/>
              </w:rPr>
            </w:rPrChange>
          </w:rPr>
          <w:delText>s</w:delText>
        </w:r>
        <w:r w:rsidR="00173980" w:rsidRPr="0029563D" w:rsidDel="002C72A4">
          <w:rPr>
            <w:sz w:val="20"/>
            <w:szCs w:val="18"/>
            <w:lang w:val="en-US"/>
            <w:rPrChange w:id="3295" w:author="Sina Furkan Özdemir" w:date="2021-09-20T17:27:00Z">
              <w:rPr>
                <w:sz w:val="20"/>
                <w:szCs w:val="18"/>
                <w:lang w:val="en-GB"/>
              </w:rPr>
            </w:rPrChange>
          </w:rPr>
          <w:delText xml:space="preserve"> picture usage i</w:delText>
        </w:r>
        <w:r w:rsidRPr="0029563D" w:rsidDel="002C72A4">
          <w:rPr>
            <w:sz w:val="20"/>
            <w:szCs w:val="18"/>
            <w:lang w:val="en-US"/>
            <w:rPrChange w:id="3296" w:author="Sina Furkan Özdemir" w:date="2021-09-20T17:27:00Z">
              <w:rPr>
                <w:sz w:val="20"/>
                <w:szCs w:val="18"/>
                <w:lang w:val="en-GB"/>
              </w:rPr>
            </w:rPrChange>
          </w:rPr>
          <w:delText xml:space="preserve">n the </w:delText>
        </w:r>
        <w:r w:rsidR="00173980" w:rsidRPr="0029563D" w:rsidDel="002C72A4">
          <w:rPr>
            <w:sz w:val="20"/>
            <w:szCs w:val="18"/>
            <w:lang w:val="en-US"/>
            <w:rPrChange w:id="3297" w:author="Sina Furkan Özdemir" w:date="2021-09-20T17:27:00Z">
              <w:rPr>
                <w:sz w:val="20"/>
                <w:szCs w:val="18"/>
                <w:lang w:val="en-GB"/>
              </w:rPr>
            </w:rPrChange>
          </w:rPr>
          <w:delText xml:space="preserve">tweets </w:delText>
        </w:r>
        <w:r w:rsidRPr="0029563D" w:rsidDel="002C72A4">
          <w:rPr>
            <w:sz w:val="20"/>
            <w:szCs w:val="18"/>
            <w:lang w:val="en-US"/>
            <w:rPrChange w:id="3298" w:author="Sina Furkan Özdemir" w:date="2021-09-20T17:27:00Z">
              <w:rPr>
                <w:sz w:val="20"/>
                <w:szCs w:val="18"/>
                <w:lang w:val="en-GB"/>
              </w:rPr>
            </w:rPrChange>
          </w:rPr>
          <w:delText>by</w:delText>
        </w:r>
        <w:r w:rsidR="00173980" w:rsidRPr="0029563D" w:rsidDel="002C72A4">
          <w:rPr>
            <w:sz w:val="20"/>
            <w:szCs w:val="18"/>
            <w:lang w:val="en-US"/>
            <w:rPrChange w:id="3299" w:author="Sina Furkan Özdemir" w:date="2021-09-20T17:27:00Z">
              <w:rPr>
                <w:sz w:val="20"/>
                <w:szCs w:val="18"/>
                <w:lang w:val="en-GB"/>
              </w:rPr>
            </w:rPrChange>
          </w:rPr>
          <w:delText xml:space="preserve"> domestic political actors</w:delText>
        </w:r>
        <w:r w:rsidR="00697553" w:rsidRPr="0029563D" w:rsidDel="002C72A4">
          <w:rPr>
            <w:sz w:val="20"/>
            <w:szCs w:val="18"/>
            <w:lang w:val="en-US"/>
            <w:rPrChange w:id="3300" w:author="Sina Furkan Özdemir" w:date="2021-09-20T17:27:00Z">
              <w:rPr>
                <w:sz w:val="20"/>
                <w:szCs w:val="18"/>
                <w:lang w:val="en-GB"/>
              </w:rPr>
            </w:rPrChange>
          </w:rPr>
          <w:delText xml:space="preserve"> as well as by </w:delText>
        </w:r>
        <w:r w:rsidR="00173980" w:rsidRPr="0029563D" w:rsidDel="002C72A4">
          <w:rPr>
            <w:sz w:val="20"/>
            <w:szCs w:val="18"/>
            <w:lang w:val="en-US"/>
            <w:rPrChange w:id="3301" w:author="Sina Furkan Özdemir" w:date="2021-09-20T17:27:00Z">
              <w:rPr>
                <w:sz w:val="20"/>
                <w:szCs w:val="18"/>
                <w:lang w:val="en-GB"/>
              </w:rPr>
            </w:rPrChange>
          </w:rPr>
          <w:delText xml:space="preserve">institutional accounts of international organizations. </w:delText>
        </w:r>
        <w:r w:rsidR="00537EA2" w:rsidRPr="0029563D" w:rsidDel="002C72A4">
          <w:rPr>
            <w:sz w:val="20"/>
            <w:szCs w:val="18"/>
            <w:lang w:val="en-US"/>
            <w:rPrChange w:id="3302" w:author="Sina Furkan Özdemir" w:date="2021-09-20T17:27:00Z">
              <w:rPr>
                <w:sz w:val="20"/>
                <w:szCs w:val="18"/>
                <w:lang w:val="en-GB"/>
              </w:rPr>
            </w:rPrChange>
          </w:rPr>
          <w:delText>Likewise</w:delText>
        </w:r>
        <w:r w:rsidR="00560269" w:rsidRPr="0029563D" w:rsidDel="002C72A4">
          <w:rPr>
            <w:sz w:val="20"/>
            <w:szCs w:val="18"/>
            <w:lang w:val="en-US"/>
            <w:rPrChange w:id="3303" w:author="Sina Furkan Özdemir" w:date="2021-09-20T17:27:00Z">
              <w:rPr>
                <w:sz w:val="20"/>
                <w:szCs w:val="18"/>
                <w:lang w:val="en-GB"/>
              </w:rPr>
            </w:rPrChange>
          </w:rPr>
          <w:delText>,</w:delText>
        </w:r>
        <w:r w:rsidR="00537EA2" w:rsidRPr="0029563D" w:rsidDel="002C72A4">
          <w:rPr>
            <w:sz w:val="20"/>
            <w:szCs w:val="18"/>
            <w:lang w:val="en-US"/>
            <w:rPrChange w:id="3304" w:author="Sina Furkan Özdemir" w:date="2021-09-20T17:27:00Z">
              <w:rPr>
                <w:sz w:val="20"/>
                <w:szCs w:val="18"/>
                <w:lang w:val="en-GB"/>
              </w:rPr>
            </w:rPrChange>
          </w:rPr>
          <w:delText xml:space="preserve"> videos </w:delText>
        </w:r>
        <w:r w:rsidR="00DB61BF" w:rsidRPr="0029563D" w:rsidDel="002C72A4">
          <w:rPr>
            <w:sz w:val="20"/>
            <w:szCs w:val="18"/>
            <w:lang w:val="en-US"/>
            <w:rPrChange w:id="3305" w:author="Sina Furkan Özdemir" w:date="2021-09-20T17:27:00Z">
              <w:rPr>
                <w:sz w:val="20"/>
                <w:szCs w:val="18"/>
                <w:lang w:val="en-GB"/>
              </w:rPr>
            </w:rPrChange>
          </w:rPr>
          <w:delText>(</w:delText>
        </w:r>
        <w:r w:rsidR="00537EA2" w:rsidRPr="0029563D" w:rsidDel="002C72A4">
          <w:rPr>
            <w:sz w:val="20"/>
            <w:szCs w:val="18"/>
            <w:lang w:val="en-US"/>
            <w:rPrChange w:id="3306" w:author="Sina Furkan Özdemir" w:date="2021-09-20T17:27:00Z">
              <w:rPr>
                <w:sz w:val="20"/>
                <w:szCs w:val="18"/>
                <w:lang w:val="en-GB"/>
              </w:rPr>
            </w:rPrChange>
          </w:rPr>
          <w:delText>we consider movie files uploaded directly to Twitter as well as embedded videos from major platforms such as You</w:delText>
        </w:r>
        <w:r w:rsidR="00982672" w:rsidRPr="0029563D" w:rsidDel="002C72A4">
          <w:rPr>
            <w:sz w:val="20"/>
            <w:szCs w:val="18"/>
            <w:lang w:val="en-US"/>
            <w:rPrChange w:id="3307" w:author="Sina Furkan Özdemir" w:date="2021-09-20T17:27:00Z">
              <w:rPr>
                <w:sz w:val="20"/>
                <w:szCs w:val="18"/>
                <w:lang w:val="en-GB"/>
              </w:rPr>
            </w:rPrChange>
          </w:rPr>
          <w:delText>T</w:delText>
        </w:r>
        <w:r w:rsidR="00537EA2" w:rsidRPr="0029563D" w:rsidDel="002C72A4">
          <w:rPr>
            <w:sz w:val="20"/>
            <w:szCs w:val="18"/>
            <w:lang w:val="en-US"/>
            <w:rPrChange w:id="3308" w:author="Sina Furkan Özdemir" w:date="2021-09-20T17:27:00Z">
              <w:rPr>
                <w:sz w:val="20"/>
                <w:szCs w:val="18"/>
                <w:lang w:val="en-GB"/>
              </w:rPr>
            </w:rPrChange>
          </w:rPr>
          <w:delText>ube, Vimeo, TikTok, and Twitch</w:delText>
        </w:r>
        <w:r w:rsidR="00DB61BF" w:rsidRPr="0029563D" w:rsidDel="002C72A4">
          <w:rPr>
            <w:sz w:val="20"/>
            <w:szCs w:val="18"/>
            <w:lang w:val="en-US"/>
            <w:rPrChange w:id="3309" w:author="Sina Furkan Özdemir" w:date="2021-09-20T17:27:00Z">
              <w:rPr>
                <w:sz w:val="20"/>
                <w:szCs w:val="18"/>
                <w:lang w:val="en-GB"/>
              </w:rPr>
            </w:rPrChange>
          </w:rPr>
          <w:delText xml:space="preserve">) </w:delText>
        </w:r>
        <w:r w:rsidR="00537EA2" w:rsidRPr="0029563D" w:rsidDel="002C72A4">
          <w:rPr>
            <w:sz w:val="20"/>
            <w:szCs w:val="18"/>
            <w:lang w:val="en-US"/>
            <w:rPrChange w:id="3310" w:author="Sina Furkan Özdemir" w:date="2021-09-20T17:27:00Z">
              <w:rPr>
                <w:sz w:val="20"/>
                <w:szCs w:val="18"/>
                <w:lang w:val="en-GB"/>
              </w:rPr>
            </w:rPrChange>
          </w:rPr>
          <w:delText xml:space="preserve">occur frequently in supranational tweets – at least in relative terms. </w:delText>
        </w:r>
        <w:r w:rsidR="00982672" w:rsidRPr="0029563D" w:rsidDel="002C72A4">
          <w:rPr>
            <w:sz w:val="20"/>
            <w:szCs w:val="18"/>
            <w:lang w:val="en-US"/>
            <w:rPrChange w:id="3311" w:author="Sina Furkan Özdemir" w:date="2021-09-20T17:27:00Z">
              <w:rPr>
                <w:sz w:val="20"/>
                <w:szCs w:val="18"/>
                <w:lang w:val="en-GB"/>
              </w:rPr>
            </w:rPrChange>
          </w:rPr>
          <w:delText>Institutional accounts of supranational actors feature a video in around 6% of all messages which is only surpassed by the around 8% of Tweets from domestic executive institutions</w:delText>
        </w:r>
        <w:r w:rsidR="00537EA2" w:rsidRPr="0029563D" w:rsidDel="002C72A4">
          <w:rPr>
            <w:sz w:val="20"/>
            <w:szCs w:val="18"/>
            <w:lang w:val="en-US"/>
            <w:rPrChange w:id="3312" w:author="Sina Furkan Özdemir" w:date="2021-09-20T17:27:00Z">
              <w:rPr>
                <w:sz w:val="20"/>
                <w:szCs w:val="18"/>
                <w:lang w:val="en-GB"/>
              </w:rPr>
            </w:rPrChange>
          </w:rPr>
          <w:delText xml:space="preserve"> </w:delText>
        </w:r>
        <w:r w:rsidR="00982672" w:rsidRPr="0029563D" w:rsidDel="002C72A4">
          <w:rPr>
            <w:sz w:val="20"/>
            <w:szCs w:val="18"/>
            <w:lang w:val="en-US"/>
            <w:rPrChange w:id="3313" w:author="Sina Furkan Özdemir" w:date="2021-09-20T17:27:00Z">
              <w:rPr>
                <w:sz w:val="20"/>
                <w:szCs w:val="18"/>
                <w:lang w:val="en-GB"/>
              </w:rPr>
            </w:rPrChange>
          </w:rPr>
          <w:delText xml:space="preserve">in the UK. While we </w:delText>
        </w:r>
        <w:r w:rsidR="00DB61BF" w:rsidRPr="0029563D" w:rsidDel="002C72A4">
          <w:rPr>
            <w:sz w:val="20"/>
            <w:szCs w:val="18"/>
            <w:lang w:val="en-US"/>
            <w:rPrChange w:id="3314" w:author="Sina Furkan Özdemir" w:date="2021-09-20T17:27:00Z">
              <w:rPr>
                <w:sz w:val="20"/>
                <w:szCs w:val="18"/>
                <w:lang w:val="en-GB"/>
              </w:rPr>
            </w:rPrChange>
          </w:rPr>
          <w:delText xml:space="preserve">do not </w:delText>
        </w:r>
        <w:r w:rsidR="00982672" w:rsidRPr="0029563D" w:rsidDel="002C72A4">
          <w:rPr>
            <w:sz w:val="20"/>
            <w:szCs w:val="18"/>
            <w:lang w:val="en-US"/>
            <w:rPrChange w:id="3315" w:author="Sina Furkan Özdemir" w:date="2021-09-20T17:27:00Z">
              <w:rPr>
                <w:sz w:val="20"/>
                <w:szCs w:val="18"/>
                <w:lang w:val="en-GB"/>
              </w:rPr>
            </w:rPrChange>
          </w:rPr>
          <w:delText>exactly quantify this here, we note that many of these videos seem to be particularly produced for the purpose of communicating EU policies, again pointing to a professionalisation of supranational social media presence.</w:delText>
        </w:r>
      </w:del>
    </w:p>
    <w:p w14:paraId="10FC2741" w14:textId="458C93D7" w:rsidR="00615977" w:rsidRPr="0029563D" w:rsidDel="002C72A4" w:rsidRDefault="00697553" w:rsidP="00FC6904">
      <w:pPr>
        <w:spacing w:before="120" w:after="0" w:line="240" w:lineRule="auto"/>
        <w:jc w:val="both"/>
        <w:rPr>
          <w:del w:id="3316" w:author="Sina Furkan Özdemir" w:date="2021-09-20T17:21:00Z"/>
          <w:sz w:val="20"/>
          <w:szCs w:val="18"/>
          <w:lang w:val="en-US"/>
          <w:rPrChange w:id="3317" w:author="Sina Furkan Özdemir" w:date="2021-09-20T17:27:00Z">
            <w:rPr>
              <w:del w:id="3318" w:author="Sina Furkan Özdemir" w:date="2021-09-20T17:21:00Z"/>
              <w:sz w:val="20"/>
              <w:szCs w:val="18"/>
              <w:lang w:val="en-GB"/>
            </w:rPr>
          </w:rPrChange>
        </w:rPr>
      </w:pPr>
      <w:del w:id="3319" w:author="Sina Furkan Özdemir" w:date="2021-09-20T17:21:00Z">
        <w:r w:rsidRPr="0029563D" w:rsidDel="002C72A4">
          <w:rPr>
            <w:sz w:val="20"/>
            <w:szCs w:val="18"/>
            <w:lang w:val="en-US"/>
            <w:rPrChange w:id="3320" w:author="Sina Furkan Özdemir" w:date="2021-09-20T17:27:00Z">
              <w:rPr>
                <w:sz w:val="20"/>
                <w:szCs w:val="18"/>
                <w:lang w:val="en-GB"/>
              </w:rPr>
            </w:rPrChange>
          </w:rPr>
          <w:delText xml:space="preserve">Furthermore, Twitter is notorious for having </w:delText>
        </w:r>
        <w:r w:rsidR="00B2654C" w:rsidRPr="0029563D" w:rsidDel="002C72A4">
          <w:rPr>
            <w:sz w:val="20"/>
            <w:szCs w:val="18"/>
            <w:lang w:val="en-US"/>
            <w:rPrChange w:id="3321" w:author="Sina Furkan Özdemir" w:date="2021-09-20T17:27:00Z">
              <w:rPr>
                <w:sz w:val="20"/>
                <w:szCs w:val="18"/>
                <w:lang w:val="en-GB"/>
              </w:rPr>
            </w:rPrChange>
          </w:rPr>
          <w:delText xml:space="preserve">popularized </w:delText>
        </w:r>
        <w:r w:rsidRPr="0029563D" w:rsidDel="002C72A4">
          <w:rPr>
            <w:sz w:val="20"/>
            <w:szCs w:val="18"/>
            <w:lang w:val="en-US"/>
            <w:rPrChange w:id="3322" w:author="Sina Furkan Özdemir" w:date="2021-09-20T17:27:00Z">
              <w:rPr>
                <w:sz w:val="20"/>
                <w:szCs w:val="18"/>
                <w:lang w:val="en-GB"/>
              </w:rPr>
            </w:rPrChange>
          </w:rPr>
          <w:delText>the use of special characters and especially emoticons in public communication. Including such pictograms into the tweet text</w:delText>
        </w:r>
        <w:r w:rsidR="00DB61BF" w:rsidRPr="0029563D" w:rsidDel="002C72A4">
          <w:rPr>
            <w:sz w:val="20"/>
            <w:szCs w:val="18"/>
            <w:lang w:val="en-US"/>
            <w:rPrChange w:id="3323" w:author="Sina Furkan Özdemir" w:date="2021-09-20T17:27:00Z">
              <w:rPr>
                <w:sz w:val="20"/>
                <w:szCs w:val="18"/>
                <w:lang w:val="en-GB"/>
              </w:rPr>
            </w:rPrChange>
          </w:rPr>
          <w:delText>(</w:delText>
        </w:r>
        <w:r w:rsidR="00982672" w:rsidRPr="0029563D" w:rsidDel="002C72A4">
          <w:rPr>
            <w:sz w:val="20"/>
            <w:szCs w:val="18"/>
            <w:lang w:val="en-US"/>
            <w:rPrChange w:id="3324" w:author="Sina Furkan Özdemir" w:date="2021-09-20T17:27:00Z">
              <w:rPr>
                <w:sz w:val="20"/>
                <w:szCs w:val="18"/>
                <w:lang w:val="en-GB"/>
              </w:rPr>
            </w:rPrChange>
          </w:rPr>
          <w:delText xml:space="preserve">an </w:delText>
        </w:r>
        <w:r w:rsidRPr="0029563D" w:rsidDel="002C72A4">
          <w:rPr>
            <w:sz w:val="20"/>
            <w:szCs w:val="18"/>
            <w:lang w:val="en-US"/>
            <w:rPrChange w:id="3325" w:author="Sina Furkan Özdemir" w:date="2021-09-20T17:27:00Z">
              <w:rPr>
                <w:sz w:val="20"/>
                <w:szCs w:val="18"/>
                <w:lang w:val="en-GB"/>
              </w:rPr>
            </w:rPrChange>
          </w:rPr>
          <w:delText xml:space="preserve">example </w:delText>
        </w:r>
        <w:r w:rsidR="00982672" w:rsidRPr="0029563D" w:rsidDel="002C72A4">
          <w:rPr>
            <w:sz w:val="20"/>
            <w:szCs w:val="18"/>
            <w:lang w:val="en-US"/>
            <w:rPrChange w:id="3326" w:author="Sina Furkan Özdemir" w:date="2021-09-20T17:27:00Z">
              <w:rPr>
                <w:sz w:val="20"/>
                <w:szCs w:val="18"/>
                <w:lang w:val="en-GB"/>
              </w:rPr>
            </w:rPrChange>
          </w:rPr>
          <w:delText xml:space="preserve">in </w:delText>
        </w:r>
        <w:r w:rsidRPr="0029563D" w:rsidDel="002C72A4">
          <w:rPr>
            <w:sz w:val="20"/>
            <w:szCs w:val="18"/>
            <w:lang w:val="en-US"/>
            <w:rPrChange w:id="3327" w:author="Sina Furkan Özdemir" w:date="2021-09-20T17:27:00Z">
              <w:rPr>
                <w:sz w:val="20"/>
                <w:szCs w:val="18"/>
                <w:lang w:val="en-GB"/>
              </w:rPr>
            </w:rPrChange>
          </w:rPr>
          <w:delText>Table 2 above</w:delText>
        </w:r>
        <w:r w:rsidR="00DB61BF" w:rsidRPr="0029563D" w:rsidDel="002C72A4">
          <w:rPr>
            <w:sz w:val="20"/>
            <w:szCs w:val="18"/>
            <w:lang w:val="en-US"/>
            <w:rPrChange w:id="3328" w:author="Sina Furkan Özdemir" w:date="2021-09-20T17:27:00Z">
              <w:rPr>
                <w:sz w:val="20"/>
                <w:szCs w:val="18"/>
                <w:lang w:val="en-GB"/>
              </w:rPr>
            </w:rPrChange>
          </w:rPr>
          <w:delText>)</w:delText>
        </w:r>
        <w:r w:rsidRPr="0029563D" w:rsidDel="002C72A4">
          <w:rPr>
            <w:sz w:val="20"/>
            <w:szCs w:val="18"/>
            <w:lang w:val="en-US"/>
            <w:rPrChange w:id="3329" w:author="Sina Furkan Özdemir" w:date="2021-09-20T17:27:00Z">
              <w:rPr>
                <w:sz w:val="20"/>
                <w:szCs w:val="18"/>
                <w:lang w:val="en-GB"/>
              </w:rPr>
            </w:rPrChange>
          </w:rPr>
          <w:delText xml:space="preserve">  can </w:delText>
        </w:r>
        <w:r w:rsidRPr="0029563D" w:rsidDel="002C72A4">
          <w:rPr>
            <w:sz w:val="20"/>
            <w:szCs w:val="18"/>
            <w:lang w:val="en-US"/>
          </w:rPr>
          <w:delText>encode large amounts of information and attract</w:delText>
        </w:r>
        <w:r w:rsidR="00E352E9" w:rsidRPr="0029563D" w:rsidDel="002C72A4">
          <w:rPr>
            <w:sz w:val="20"/>
            <w:szCs w:val="18"/>
            <w:lang w:val="en-US"/>
          </w:rPr>
          <w:delText>s</w:delText>
        </w:r>
        <w:r w:rsidRPr="0029563D" w:rsidDel="002C72A4">
          <w:rPr>
            <w:sz w:val="20"/>
            <w:szCs w:val="18"/>
            <w:lang w:val="en-US"/>
          </w:rPr>
          <w:delText xml:space="preserve"> visual attention, thus aiding message comprehension </w:delText>
        </w:r>
        <w:r w:rsidRPr="0029563D" w:rsidDel="002C72A4">
          <w:rPr>
            <w:sz w:val="20"/>
            <w:szCs w:val="18"/>
            <w:lang w:val="en-US"/>
            <w:rPrChange w:id="3330" w:author="Sina Furkan Özdemir" w:date="2021-09-20T17:27:00Z">
              <w:rPr>
                <w:sz w:val="20"/>
                <w:szCs w:val="18"/>
                <w:lang w:val="en-US"/>
              </w:rPr>
            </w:rPrChange>
          </w:rPr>
          <w:fldChar w:fldCharType="begin"/>
        </w:r>
        <w:r w:rsidR="00897810" w:rsidRPr="0029563D" w:rsidDel="002C72A4">
          <w:rPr>
            <w:sz w:val="20"/>
            <w:szCs w:val="18"/>
            <w:lang w:val="en-US"/>
          </w:rPr>
          <w:del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r w:rsidRPr="0029563D" w:rsidDel="002C72A4">
          <w:rPr>
            <w:sz w:val="20"/>
            <w:szCs w:val="18"/>
            <w:lang w:val="en-US"/>
            <w:rPrChange w:id="3331" w:author="Sina Furkan Özdemir" w:date="2021-09-20T17:27:00Z">
              <w:rPr>
                <w:sz w:val="20"/>
                <w:szCs w:val="18"/>
                <w:lang w:val="en-GB"/>
              </w:rPr>
            </w:rPrChange>
          </w:rPr>
          <w:fldChar w:fldCharType="separate"/>
        </w:r>
        <w:r w:rsidR="00630732" w:rsidRPr="0029563D" w:rsidDel="002C72A4">
          <w:rPr>
            <w:rFonts w:cs="Calibri"/>
            <w:sz w:val="20"/>
            <w:lang w:val="en-US"/>
            <w:rPrChange w:id="3332" w:author="Sina Furkan Özdemir" w:date="2021-09-20T17:27:00Z">
              <w:rPr>
                <w:rFonts w:cs="Calibri"/>
                <w:sz w:val="20"/>
              </w:rPr>
            </w:rPrChange>
          </w:rPr>
          <w:delText>(Tang and Hew 2018)</w:delText>
        </w:r>
        <w:r w:rsidRPr="0029563D" w:rsidDel="002C72A4">
          <w:rPr>
            <w:sz w:val="20"/>
            <w:szCs w:val="18"/>
            <w:lang w:val="en-US"/>
            <w:rPrChange w:id="3333" w:author="Sina Furkan Özdemir" w:date="2021-09-20T17:27:00Z">
              <w:rPr>
                <w:sz w:val="20"/>
                <w:szCs w:val="18"/>
                <w:lang w:val="en-GB"/>
              </w:rPr>
            </w:rPrChange>
          </w:rPr>
          <w:fldChar w:fldCharType="end"/>
        </w:r>
        <w:r w:rsidRPr="0029563D" w:rsidDel="002C72A4">
          <w:rPr>
            <w:sz w:val="20"/>
            <w:szCs w:val="18"/>
            <w:lang w:val="en-US"/>
          </w:rPr>
          <w:delText xml:space="preserve">. </w:delText>
        </w:r>
        <w:r w:rsidRPr="0029563D" w:rsidDel="002C72A4">
          <w:rPr>
            <w:sz w:val="20"/>
            <w:szCs w:val="18"/>
            <w:lang w:val="en-US"/>
            <w:rPrChange w:id="3334" w:author="Sina Furkan Özdemir" w:date="2021-09-20T17:27:00Z">
              <w:rPr>
                <w:sz w:val="20"/>
                <w:szCs w:val="18"/>
                <w:lang w:val="en-GB"/>
              </w:rPr>
            </w:rPrChange>
          </w:rPr>
          <w:delText xml:space="preserve">The lower left panel of </w:delText>
        </w:r>
        <w:r w:rsidR="00537EA2" w:rsidRPr="0029563D" w:rsidDel="002C72A4">
          <w:rPr>
            <w:sz w:val="20"/>
            <w:szCs w:val="20"/>
            <w:lang w:val="en-US"/>
            <w:rPrChange w:id="3335" w:author="Sina Furkan Özdemir" w:date="2021-09-20T17:27:00Z">
              <w:rPr>
                <w:sz w:val="20"/>
                <w:szCs w:val="20"/>
                <w:lang w:val="en-GB"/>
              </w:rPr>
            </w:rPrChange>
          </w:rPr>
          <w:fldChar w:fldCharType="begin"/>
        </w:r>
        <w:r w:rsidR="00537EA2" w:rsidRPr="0029563D" w:rsidDel="002C72A4">
          <w:rPr>
            <w:sz w:val="20"/>
            <w:szCs w:val="20"/>
            <w:lang w:val="en-US"/>
            <w:rPrChange w:id="3336" w:author="Sina Furkan Özdemir" w:date="2021-09-20T17:27:00Z">
              <w:rPr>
                <w:sz w:val="20"/>
                <w:szCs w:val="20"/>
                <w:lang w:val="en-GB"/>
              </w:rPr>
            </w:rPrChange>
          </w:rPr>
          <w:delInstrText xml:space="preserve"> REF _Ref75359496 \h  \* MERGEFORMAT </w:delInstrText>
        </w:r>
        <w:r w:rsidR="00537EA2" w:rsidRPr="0029563D" w:rsidDel="002C72A4">
          <w:rPr>
            <w:sz w:val="20"/>
            <w:szCs w:val="20"/>
            <w:lang w:val="en-US"/>
            <w:rPrChange w:id="3337" w:author="Sina Furkan Özdemir" w:date="2021-09-20T17:27:00Z">
              <w:rPr>
                <w:sz w:val="20"/>
                <w:szCs w:val="20"/>
                <w:lang w:val="en-US"/>
              </w:rPr>
            </w:rPrChange>
          </w:rPr>
        </w:r>
        <w:r w:rsidR="00537EA2" w:rsidRPr="0029563D" w:rsidDel="002C72A4">
          <w:rPr>
            <w:sz w:val="20"/>
            <w:szCs w:val="20"/>
            <w:lang w:val="en-US"/>
            <w:rPrChange w:id="3338" w:author="Sina Furkan Özdemir" w:date="2021-09-20T17:27:00Z">
              <w:rPr>
                <w:sz w:val="20"/>
                <w:szCs w:val="20"/>
                <w:lang w:val="en-GB"/>
              </w:rPr>
            </w:rPrChange>
          </w:rPr>
          <w:fldChar w:fldCharType="separate"/>
        </w:r>
        <w:r w:rsidR="009D58C1" w:rsidRPr="0029563D" w:rsidDel="002C72A4">
          <w:rPr>
            <w:sz w:val="20"/>
            <w:szCs w:val="20"/>
            <w:lang w:val="en-US"/>
            <w:rPrChange w:id="3339"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340" w:author="Sina Furkan Özdemir" w:date="2021-09-20T17:27:00Z">
              <w:rPr>
                <w:noProof/>
                <w:sz w:val="20"/>
                <w:szCs w:val="20"/>
                <w:lang w:val="en-GB"/>
              </w:rPr>
            </w:rPrChange>
          </w:rPr>
          <w:delText>3</w:delText>
        </w:r>
        <w:r w:rsidR="00537EA2" w:rsidRPr="0029563D" w:rsidDel="002C72A4">
          <w:rPr>
            <w:sz w:val="20"/>
            <w:szCs w:val="20"/>
            <w:lang w:val="en-US"/>
            <w:rPrChange w:id="3341" w:author="Sina Furkan Özdemir" w:date="2021-09-20T17:27:00Z">
              <w:rPr>
                <w:sz w:val="20"/>
                <w:szCs w:val="20"/>
                <w:lang w:val="en-GB"/>
              </w:rPr>
            </w:rPrChange>
          </w:rPr>
          <w:fldChar w:fldCharType="end"/>
        </w:r>
        <w:r w:rsidR="00537EA2" w:rsidRPr="0029563D" w:rsidDel="002C72A4">
          <w:rPr>
            <w:sz w:val="20"/>
            <w:szCs w:val="20"/>
            <w:lang w:val="en-US"/>
            <w:rPrChange w:id="3342" w:author="Sina Furkan Özdemir" w:date="2021-09-20T17:27:00Z">
              <w:rPr>
                <w:sz w:val="20"/>
                <w:szCs w:val="20"/>
                <w:lang w:val="en-GB"/>
              </w:rPr>
            </w:rPrChange>
          </w:rPr>
          <w:delText xml:space="preserve"> </w:delText>
        </w:r>
        <w:r w:rsidRPr="0029563D" w:rsidDel="002C72A4">
          <w:rPr>
            <w:sz w:val="20"/>
            <w:szCs w:val="18"/>
            <w:lang w:val="en-US"/>
            <w:rPrChange w:id="3343" w:author="Sina Furkan Özdemir" w:date="2021-09-20T17:27:00Z">
              <w:rPr>
                <w:sz w:val="20"/>
                <w:szCs w:val="18"/>
                <w:lang w:val="en-GB"/>
              </w:rPr>
            </w:rPrChange>
          </w:rPr>
          <w:delText xml:space="preserve">indicates that supranational EU tweeters </w:delText>
        </w:r>
        <w:r w:rsidR="00E352E9" w:rsidRPr="0029563D" w:rsidDel="002C72A4">
          <w:rPr>
            <w:sz w:val="20"/>
            <w:szCs w:val="18"/>
            <w:lang w:val="en-US"/>
            <w:rPrChange w:id="3344" w:author="Sina Furkan Özdemir" w:date="2021-09-20T17:27:00Z">
              <w:rPr>
                <w:sz w:val="20"/>
                <w:szCs w:val="18"/>
                <w:lang w:val="en-GB"/>
              </w:rPr>
            </w:rPrChange>
          </w:rPr>
          <w:delText xml:space="preserve">are </w:delText>
        </w:r>
        <w:r w:rsidR="00537EA2" w:rsidRPr="0029563D" w:rsidDel="002C72A4">
          <w:rPr>
            <w:sz w:val="20"/>
            <w:szCs w:val="18"/>
            <w:lang w:val="en-US"/>
            <w:rPrChange w:id="3345" w:author="Sina Furkan Özdemir" w:date="2021-09-20T17:27:00Z">
              <w:rPr>
                <w:sz w:val="20"/>
                <w:szCs w:val="18"/>
                <w:lang w:val="en-GB"/>
              </w:rPr>
            </w:rPrChange>
          </w:rPr>
          <w:delText xml:space="preserve">indeed </w:delText>
        </w:r>
        <w:r w:rsidRPr="0029563D" w:rsidDel="002C72A4">
          <w:rPr>
            <w:sz w:val="20"/>
            <w:szCs w:val="18"/>
            <w:lang w:val="en-US"/>
            <w:rPrChange w:id="3346" w:author="Sina Furkan Özdemir" w:date="2021-09-20T17:27:00Z">
              <w:rPr>
                <w:sz w:val="20"/>
                <w:szCs w:val="18"/>
                <w:lang w:val="en-GB"/>
              </w:rPr>
            </w:rPrChange>
          </w:rPr>
          <w:delText xml:space="preserve">champions of using </w:delText>
        </w:r>
        <w:r w:rsidR="00537EA2" w:rsidRPr="0029563D" w:rsidDel="002C72A4">
          <w:rPr>
            <w:sz w:val="20"/>
            <w:szCs w:val="18"/>
            <w:lang w:val="en-US"/>
            <w:rPrChange w:id="3347" w:author="Sina Furkan Özdemir" w:date="2021-09-20T17:27:00Z">
              <w:rPr>
                <w:sz w:val="20"/>
                <w:szCs w:val="18"/>
                <w:lang w:val="en-GB"/>
              </w:rPr>
            </w:rPrChange>
          </w:rPr>
          <w:delText xml:space="preserve">such </w:delText>
        </w:r>
        <w:r w:rsidRPr="0029563D" w:rsidDel="002C72A4">
          <w:rPr>
            <w:sz w:val="20"/>
            <w:szCs w:val="18"/>
            <w:lang w:val="en-US"/>
            <w:rPrChange w:id="3348" w:author="Sina Furkan Özdemir" w:date="2021-09-20T17:27:00Z">
              <w:rPr>
                <w:sz w:val="20"/>
                <w:szCs w:val="18"/>
                <w:lang w:val="en-GB"/>
              </w:rPr>
            </w:rPrChange>
          </w:rPr>
          <w:delText>special symbols</w:delText>
        </w:r>
        <w:r w:rsidR="00537EA2" w:rsidRPr="0029563D" w:rsidDel="002C72A4">
          <w:rPr>
            <w:sz w:val="20"/>
            <w:szCs w:val="18"/>
            <w:lang w:val="en-US"/>
            <w:rPrChange w:id="3349" w:author="Sina Furkan Özdemir" w:date="2021-09-20T17:27:00Z">
              <w:rPr>
                <w:sz w:val="20"/>
                <w:szCs w:val="18"/>
                <w:lang w:val="en-GB"/>
              </w:rPr>
            </w:rPrChange>
          </w:rPr>
          <w:delText xml:space="preserve"> in their messages. Additional analyses show that the by far most used symbol is the EU flag, occurring </w:delText>
        </w:r>
        <w:r w:rsidR="00E352E9" w:rsidRPr="0029563D" w:rsidDel="002C72A4">
          <w:rPr>
            <w:sz w:val="20"/>
            <w:szCs w:val="18"/>
            <w:lang w:val="en-US"/>
            <w:rPrChange w:id="3350" w:author="Sina Furkan Özdemir" w:date="2021-09-20T17:27:00Z">
              <w:rPr>
                <w:sz w:val="20"/>
                <w:szCs w:val="18"/>
                <w:lang w:val="en-GB"/>
              </w:rPr>
            </w:rPrChange>
          </w:rPr>
          <w:delText>more than 50</w:delText>
        </w:r>
        <w:r w:rsidR="00864B5C" w:rsidRPr="0029563D" w:rsidDel="002C72A4">
          <w:rPr>
            <w:sz w:val="20"/>
            <w:szCs w:val="18"/>
            <w:lang w:val="en-US"/>
            <w:rPrChange w:id="3351" w:author="Sina Furkan Özdemir" w:date="2021-09-20T17:27:00Z">
              <w:rPr>
                <w:sz w:val="20"/>
                <w:szCs w:val="18"/>
                <w:lang w:val="en-GB"/>
              </w:rPr>
            </w:rPrChange>
          </w:rPr>
          <w:delText>,</w:delText>
        </w:r>
        <w:r w:rsidR="00E352E9" w:rsidRPr="0029563D" w:rsidDel="002C72A4">
          <w:rPr>
            <w:sz w:val="20"/>
            <w:szCs w:val="18"/>
            <w:lang w:val="en-US"/>
            <w:rPrChange w:id="3352" w:author="Sina Furkan Özdemir" w:date="2021-09-20T17:27:00Z">
              <w:rPr>
                <w:sz w:val="20"/>
                <w:szCs w:val="18"/>
                <w:lang w:val="en-GB"/>
              </w:rPr>
            </w:rPrChange>
          </w:rPr>
          <w:delText>000 times and thus in about 5% of all supranational tweets</w:delText>
        </w:r>
        <w:r w:rsidR="00537EA2" w:rsidRPr="0029563D" w:rsidDel="002C72A4">
          <w:rPr>
            <w:sz w:val="20"/>
            <w:szCs w:val="18"/>
            <w:lang w:val="en-US"/>
            <w:rPrChange w:id="3353" w:author="Sina Furkan Özdemir" w:date="2021-09-20T17:27:00Z">
              <w:rPr>
                <w:sz w:val="20"/>
                <w:szCs w:val="18"/>
                <w:lang w:val="en-GB"/>
              </w:rPr>
            </w:rPrChange>
          </w:rPr>
          <w:delText xml:space="preserve">. </w:delText>
        </w:r>
        <w:r w:rsidR="00A71F03" w:rsidRPr="0029563D" w:rsidDel="002C72A4">
          <w:rPr>
            <w:sz w:val="20"/>
            <w:szCs w:val="18"/>
            <w:lang w:val="en-US"/>
            <w:rPrChange w:id="3354" w:author="Sina Furkan Özdemir" w:date="2021-09-20T17:27:00Z">
              <w:rPr>
                <w:sz w:val="20"/>
                <w:szCs w:val="18"/>
                <w:lang w:val="en-GB"/>
              </w:rPr>
            </w:rPrChange>
          </w:rPr>
          <w:delText>Flags of different individual countries occur in a combined total of about 7% of tweets. Beyond that, supranational actors like to use various pointing hand and arrow symbols, a pictogram of the globe</w:delText>
        </w:r>
        <w:r w:rsidR="005A58D8" w:rsidRPr="0029563D" w:rsidDel="002C72A4">
          <w:rPr>
            <w:sz w:val="20"/>
            <w:szCs w:val="18"/>
            <w:lang w:val="en-US"/>
            <w:rPrChange w:id="3355" w:author="Sina Furkan Özdemir" w:date="2021-09-20T17:27:00Z">
              <w:rPr>
                <w:sz w:val="20"/>
                <w:szCs w:val="18"/>
                <w:lang w:val="en-GB"/>
              </w:rPr>
            </w:rPrChange>
          </w:rPr>
          <w:delText>,</w:delText>
        </w:r>
        <w:r w:rsidR="00A71F03" w:rsidRPr="0029563D" w:rsidDel="002C72A4">
          <w:rPr>
            <w:sz w:val="20"/>
            <w:szCs w:val="18"/>
            <w:lang w:val="en-US"/>
            <w:rPrChange w:id="3356" w:author="Sina Furkan Özdemir" w:date="2021-09-20T17:27:00Z">
              <w:rPr>
                <w:sz w:val="20"/>
                <w:szCs w:val="18"/>
                <w:lang w:val="en-GB"/>
              </w:rPr>
            </w:rPrChange>
          </w:rPr>
          <w:delText xml:space="preserve"> as well as various version</w:delText>
        </w:r>
        <w:r w:rsidR="000A07F3" w:rsidRPr="0029563D" w:rsidDel="002C72A4">
          <w:rPr>
            <w:sz w:val="20"/>
            <w:szCs w:val="18"/>
            <w:lang w:val="en-US"/>
            <w:rPrChange w:id="3357" w:author="Sina Furkan Özdemir" w:date="2021-09-20T17:27:00Z">
              <w:rPr>
                <w:sz w:val="20"/>
                <w:szCs w:val="18"/>
                <w:lang w:val="en-GB"/>
              </w:rPr>
            </w:rPrChange>
          </w:rPr>
          <w:delText>s</w:delText>
        </w:r>
        <w:r w:rsidR="00A71F03" w:rsidRPr="0029563D" w:rsidDel="002C72A4">
          <w:rPr>
            <w:sz w:val="20"/>
            <w:szCs w:val="18"/>
            <w:lang w:val="en-US"/>
            <w:rPrChange w:id="3358" w:author="Sina Furkan Özdemir" w:date="2021-09-20T17:27:00Z">
              <w:rPr>
                <w:sz w:val="20"/>
                <w:szCs w:val="18"/>
                <w:lang w:val="en-GB"/>
              </w:rPr>
            </w:rPrChange>
          </w:rPr>
          <w:delText xml:space="preserve"> of checkmark symbols.</w:delText>
        </w:r>
      </w:del>
    </w:p>
    <w:p w14:paraId="12A635D4" w14:textId="11DE28FB" w:rsidR="00560269" w:rsidRPr="0029563D" w:rsidDel="002C72A4" w:rsidRDefault="00982672" w:rsidP="00FC6904">
      <w:pPr>
        <w:spacing w:before="120" w:after="0" w:line="240" w:lineRule="auto"/>
        <w:jc w:val="both"/>
        <w:rPr>
          <w:del w:id="3359" w:author="Sina Furkan Özdemir" w:date="2021-09-20T17:21:00Z"/>
          <w:sz w:val="20"/>
          <w:szCs w:val="18"/>
          <w:lang w:val="en-US"/>
          <w:rPrChange w:id="3360" w:author="Sina Furkan Özdemir" w:date="2021-09-20T17:27:00Z">
            <w:rPr>
              <w:del w:id="3361" w:author="Sina Furkan Özdemir" w:date="2021-09-20T17:21:00Z"/>
              <w:sz w:val="20"/>
              <w:szCs w:val="18"/>
              <w:lang w:val="en-GB"/>
            </w:rPr>
          </w:rPrChange>
        </w:rPr>
      </w:pPr>
      <w:del w:id="3362" w:author="Sina Furkan Özdemir" w:date="2021-09-20T17:21:00Z">
        <w:r w:rsidRPr="0029563D" w:rsidDel="002C72A4">
          <w:rPr>
            <w:sz w:val="20"/>
            <w:szCs w:val="18"/>
            <w:lang w:val="en-US"/>
            <w:rPrChange w:id="3363" w:author="Sina Furkan Özdemir" w:date="2021-09-20T17:27:00Z">
              <w:rPr>
                <w:sz w:val="20"/>
                <w:szCs w:val="18"/>
                <w:lang w:val="en-GB"/>
              </w:rPr>
            </w:rPrChange>
          </w:rPr>
          <w:delText xml:space="preserve">Finally, communicators can enrich their messages by supplying links to external online content. This </w:delText>
        </w:r>
        <w:r w:rsidR="00560269" w:rsidRPr="0029563D" w:rsidDel="002C72A4">
          <w:rPr>
            <w:sz w:val="20"/>
            <w:szCs w:val="18"/>
            <w:lang w:val="en-US"/>
            <w:rPrChange w:id="3364" w:author="Sina Furkan Özdemir" w:date="2021-09-20T17:27:00Z">
              <w:rPr>
                <w:sz w:val="20"/>
                <w:szCs w:val="18"/>
                <w:lang w:val="en-GB"/>
              </w:rPr>
            </w:rPrChange>
          </w:rPr>
          <w:delText xml:space="preserve">initially </w:delText>
        </w:r>
        <w:r w:rsidRPr="0029563D" w:rsidDel="002C72A4">
          <w:rPr>
            <w:sz w:val="20"/>
            <w:szCs w:val="18"/>
            <w:lang w:val="en-US"/>
            <w:rPrChange w:id="3365" w:author="Sina Furkan Özdemir" w:date="2021-09-20T17:27:00Z">
              <w:rPr>
                <w:sz w:val="20"/>
                <w:szCs w:val="18"/>
                <w:lang w:val="en-GB"/>
              </w:rPr>
            </w:rPrChange>
          </w:rPr>
          <w:delText>facilitate</w:delText>
        </w:r>
        <w:r w:rsidR="00560269" w:rsidRPr="0029563D" w:rsidDel="002C72A4">
          <w:rPr>
            <w:sz w:val="20"/>
            <w:szCs w:val="18"/>
            <w:lang w:val="en-US"/>
            <w:rPrChange w:id="3366" w:author="Sina Furkan Özdemir" w:date="2021-09-20T17:27:00Z">
              <w:rPr>
                <w:sz w:val="20"/>
                <w:szCs w:val="18"/>
                <w:lang w:val="en-GB"/>
              </w:rPr>
            </w:rPrChange>
          </w:rPr>
          <w:delText>s</w:delText>
        </w:r>
        <w:r w:rsidRPr="0029563D" w:rsidDel="002C72A4">
          <w:rPr>
            <w:sz w:val="20"/>
            <w:szCs w:val="18"/>
            <w:lang w:val="en-US"/>
            <w:rPrChange w:id="3367" w:author="Sina Furkan Özdemir" w:date="2021-09-20T17:27:00Z">
              <w:rPr>
                <w:sz w:val="20"/>
                <w:szCs w:val="18"/>
                <w:lang w:val="en-GB"/>
              </w:rPr>
            </w:rPrChange>
          </w:rPr>
          <w:delText xml:space="preserve"> further information</w:delText>
        </w:r>
        <w:r w:rsidR="000A07F3" w:rsidRPr="0029563D" w:rsidDel="002C72A4">
          <w:rPr>
            <w:sz w:val="20"/>
            <w:szCs w:val="18"/>
            <w:lang w:val="en-US"/>
            <w:rPrChange w:id="3368" w:author="Sina Furkan Özdemir" w:date="2021-09-20T17:27:00Z">
              <w:rPr>
                <w:sz w:val="20"/>
                <w:szCs w:val="18"/>
                <w:lang w:val="en-GB"/>
              </w:rPr>
            </w:rPrChange>
          </w:rPr>
          <w:delText>-</w:delText>
        </w:r>
        <w:r w:rsidRPr="0029563D" w:rsidDel="002C72A4">
          <w:rPr>
            <w:sz w:val="20"/>
            <w:szCs w:val="18"/>
            <w:lang w:val="en-US"/>
            <w:rPrChange w:id="3369" w:author="Sina Furkan Özdemir" w:date="2021-09-20T17:27:00Z">
              <w:rPr>
                <w:sz w:val="20"/>
                <w:szCs w:val="18"/>
                <w:lang w:val="en-GB"/>
              </w:rPr>
            </w:rPrChange>
          </w:rPr>
          <w:delText xml:space="preserve">seeking for </w:delText>
        </w:r>
        <w:r w:rsidR="00560269" w:rsidRPr="0029563D" w:rsidDel="002C72A4">
          <w:rPr>
            <w:sz w:val="20"/>
            <w:szCs w:val="18"/>
            <w:lang w:val="en-US"/>
            <w:rPrChange w:id="3370" w:author="Sina Furkan Özdemir" w:date="2021-09-20T17:27:00Z">
              <w:rPr>
                <w:sz w:val="20"/>
                <w:szCs w:val="18"/>
                <w:lang w:val="en-GB"/>
              </w:rPr>
            </w:rPrChange>
          </w:rPr>
          <w:delText xml:space="preserve">message </w:delText>
        </w:r>
        <w:r w:rsidRPr="0029563D" w:rsidDel="002C72A4">
          <w:rPr>
            <w:sz w:val="20"/>
            <w:szCs w:val="18"/>
            <w:lang w:val="en-US"/>
            <w:rPrChange w:id="3371" w:author="Sina Furkan Özdemir" w:date="2021-09-20T17:27:00Z">
              <w:rPr>
                <w:sz w:val="20"/>
                <w:szCs w:val="18"/>
                <w:lang w:val="en-GB"/>
              </w:rPr>
            </w:rPrChange>
          </w:rPr>
          <w:delText xml:space="preserve">recipients. </w:delText>
        </w:r>
        <w:r w:rsidR="00560269" w:rsidRPr="0029563D" w:rsidDel="002C72A4">
          <w:rPr>
            <w:sz w:val="20"/>
            <w:szCs w:val="18"/>
            <w:lang w:val="en-US"/>
            <w:rPrChange w:id="3372" w:author="Sina Furkan Özdemir" w:date="2021-09-20T17:27:00Z">
              <w:rPr>
                <w:sz w:val="20"/>
                <w:szCs w:val="18"/>
                <w:lang w:val="en-GB"/>
              </w:rPr>
            </w:rPrChange>
          </w:rPr>
          <w:delText xml:space="preserve">In addition, </w:delText>
        </w:r>
        <w:r w:rsidR="005A58D8" w:rsidRPr="0029563D" w:rsidDel="002C72A4">
          <w:rPr>
            <w:sz w:val="20"/>
            <w:szCs w:val="18"/>
            <w:lang w:val="en-US"/>
            <w:rPrChange w:id="3373" w:author="Sina Furkan Özdemir" w:date="2021-09-20T17:27:00Z">
              <w:rPr>
                <w:sz w:val="20"/>
                <w:szCs w:val="18"/>
                <w:lang w:val="en-GB"/>
              </w:rPr>
            </w:rPrChange>
          </w:rPr>
          <w:delText xml:space="preserve">most Twitter applications directly summarise </w:delText>
        </w:r>
        <w:r w:rsidRPr="0029563D" w:rsidDel="002C72A4">
          <w:rPr>
            <w:sz w:val="20"/>
            <w:szCs w:val="18"/>
            <w:lang w:val="en-US"/>
            <w:rPrChange w:id="3374" w:author="Sina Furkan Özdemir" w:date="2021-09-20T17:27:00Z">
              <w:rPr>
                <w:sz w:val="20"/>
                <w:szCs w:val="18"/>
                <w:lang w:val="en-GB"/>
              </w:rPr>
            </w:rPrChange>
          </w:rPr>
          <w:delText>external websites in thumbnails</w:delText>
        </w:r>
        <w:r w:rsidR="005A58D8" w:rsidRPr="0029563D" w:rsidDel="002C72A4">
          <w:rPr>
            <w:sz w:val="20"/>
            <w:szCs w:val="18"/>
            <w:lang w:val="en-US"/>
            <w:rPrChange w:id="3375" w:author="Sina Furkan Özdemir" w:date="2021-09-20T17:27:00Z">
              <w:rPr>
                <w:sz w:val="20"/>
                <w:szCs w:val="18"/>
                <w:lang w:val="en-GB"/>
              </w:rPr>
            </w:rPrChange>
          </w:rPr>
          <w:delText>,</w:delText>
        </w:r>
        <w:r w:rsidRPr="0029563D" w:rsidDel="002C72A4">
          <w:rPr>
            <w:sz w:val="20"/>
            <w:szCs w:val="18"/>
            <w:lang w:val="en-US"/>
            <w:rPrChange w:id="3376" w:author="Sina Furkan Özdemir" w:date="2021-09-20T17:27:00Z">
              <w:rPr>
                <w:sz w:val="20"/>
                <w:szCs w:val="18"/>
                <w:lang w:val="en-GB"/>
              </w:rPr>
            </w:rPrChange>
          </w:rPr>
          <w:delText xml:space="preserve"> </w:delText>
        </w:r>
        <w:r w:rsidR="00560269" w:rsidRPr="0029563D" w:rsidDel="002C72A4">
          <w:rPr>
            <w:sz w:val="20"/>
            <w:szCs w:val="18"/>
            <w:lang w:val="en-US"/>
            <w:rPrChange w:id="3377" w:author="Sina Furkan Özdemir" w:date="2021-09-20T17:27:00Z">
              <w:rPr>
                <w:sz w:val="20"/>
                <w:szCs w:val="18"/>
                <w:lang w:val="en-GB"/>
              </w:rPr>
            </w:rPrChange>
          </w:rPr>
          <w:delText>showing</w:delText>
        </w:r>
        <w:r w:rsidRPr="0029563D" w:rsidDel="002C72A4">
          <w:rPr>
            <w:sz w:val="20"/>
            <w:szCs w:val="18"/>
            <w:lang w:val="en-US"/>
            <w:rPrChange w:id="3378" w:author="Sina Furkan Özdemir" w:date="2021-09-20T17:27:00Z">
              <w:rPr>
                <w:sz w:val="20"/>
                <w:szCs w:val="18"/>
                <w:lang w:val="en-GB"/>
              </w:rPr>
            </w:rPrChange>
          </w:rPr>
          <w:delText xml:space="preserve"> additional media from the external source</w:delText>
        </w:r>
        <w:r w:rsidR="00560269" w:rsidRPr="0029563D" w:rsidDel="002C72A4">
          <w:rPr>
            <w:sz w:val="20"/>
            <w:szCs w:val="18"/>
            <w:lang w:val="en-US"/>
            <w:rPrChange w:id="3379" w:author="Sina Furkan Özdemir" w:date="2021-09-20T17:27:00Z">
              <w:rPr>
                <w:sz w:val="20"/>
                <w:szCs w:val="18"/>
                <w:lang w:val="en-GB"/>
              </w:rPr>
            </w:rPrChange>
          </w:rPr>
          <w:delText xml:space="preserve"> along the tweet</w:delText>
        </w:r>
        <w:r w:rsidRPr="0029563D" w:rsidDel="002C72A4">
          <w:rPr>
            <w:sz w:val="20"/>
            <w:szCs w:val="18"/>
            <w:lang w:val="en-US"/>
            <w:rPrChange w:id="3380" w:author="Sina Furkan Özdemir" w:date="2021-09-20T17:27:00Z">
              <w:rPr>
                <w:sz w:val="20"/>
                <w:szCs w:val="18"/>
                <w:lang w:val="en-GB"/>
              </w:rPr>
            </w:rPrChange>
          </w:rPr>
          <w:delText xml:space="preserve">. </w:delText>
        </w:r>
        <w:r w:rsidR="003361B0" w:rsidRPr="0029563D" w:rsidDel="002C72A4">
          <w:rPr>
            <w:sz w:val="20"/>
            <w:szCs w:val="18"/>
            <w:lang w:val="en-US"/>
            <w:rPrChange w:id="3381" w:author="Sina Furkan Özdemir" w:date="2021-09-20T17:27:00Z">
              <w:rPr>
                <w:sz w:val="20"/>
                <w:szCs w:val="18"/>
                <w:lang w:val="en-GB"/>
              </w:rPr>
            </w:rPrChange>
          </w:rPr>
          <w:delText>Also</w:delText>
        </w:r>
        <w:r w:rsidRPr="0029563D" w:rsidDel="002C72A4">
          <w:rPr>
            <w:sz w:val="20"/>
            <w:szCs w:val="18"/>
            <w:lang w:val="en-US"/>
            <w:rPrChange w:id="3382" w:author="Sina Furkan Özdemir" w:date="2021-09-20T17:27:00Z">
              <w:rPr>
                <w:sz w:val="20"/>
                <w:szCs w:val="18"/>
                <w:lang w:val="en-GB"/>
              </w:rPr>
            </w:rPrChange>
          </w:rPr>
          <w:delText xml:space="preserve"> with regard to this communication feature, tweets from supranational EU actors are on par </w:delText>
        </w:r>
        <w:r w:rsidR="000A07F3" w:rsidRPr="0029563D" w:rsidDel="002C72A4">
          <w:rPr>
            <w:sz w:val="20"/>
            <w:szCs w:val="18"/>
            <w:lang w:val="en-US"/>
            <w:rPrChange w:id="3383" w:author="Sina Furkan Özdemir" w:date="2021-09-20T17:27:00Z">
              <w:rPr>
                <w:sz w:val="20"/>
                <w:szCs w:val="18"/>
                <w:lang w:val="en-GB"/>
              </w:rPr>
            </w:rPrChange>
          </w:rPr>
          <w:delText xml:space="preserve">with </w:delText>
        </w:r>
        <w:r w:rsidRPr="0029563D" w:rsidDel="002C72A4">
          <w:rPr>
            <w:sz w:val="20"/>
            <w:szCs w:val="18"/>
            <w:lang w:val="en-US"/>
            <w:rPrChange w:id="3384" w:author="Sina Furkan Özdemir" w:date="2021-09-20T17:27:00Z">
              <w:rPr>
                <w:sz w:val="20"/>
                <w:szCs w:val="18"/>
                <w:lang w:val="en-GB"/>
              </w:rPr>
            </w:rPrChange>
          </w:rPr>
          <w:delText xml:space="preserve">or even exceed </w:delText>
        </w:r>
        <w:r w:rsidR="00DA3438" w:rsidRPr="0029563D" w:rsidDel="002C72A4">
          <w:rPr>
            <w:sz w:val="20"/>
            <w:szCs w:val="18"/>
            <w:lang w:val="en-US"/>
            <w:rPrChange w:id="3385" w:author="Sina Furkan Özdemir" w:date="2021-09-20T17:27:00Z">
              <w:rPr>
                <w:sz w:val="20"/>
                <w:szCs w:val="18"/>
                <w:lang w:val="en-GB"/>
              </w:rPr>
            </w:rPrChange>
          </w:rPr>
          <w:delText xml:space="preserve">messages from </w:delText>
        </w:r>
        <w:r w:rsidRPr="0029563D" w:rsidDel="002C72A4">
          <w:rPr>
            <w:sz w:val="20"/>
            <w:szCs w:val="18"/>
            <w:lang w:val="en-US"/>
            <w:rPrChange w:id="3386" w:author="Sina Furkan Özdemir" w:date="2021-09-20T17:27:00Z">
              <w:rPr>
                <w:sz w:val="20"/>
                <w:szCs w:val="18"/>
                <w:lang w:val="en-GB"/>
              </w:rPr>
            </w:rPrChange>
          </w:rPr>
          <w:delText xml:space="preserve">domestic and international political actors. In about 60 to 80% of all supranational </w:delText>
        </w:r>
        <w:r w:rsidR="00DA3438" w:rsidRPr="0029563D" w:rsidDel="002C72A4">
          <w:rPr>
            <w:sz w:val="20"/>
            <w:szCs w:val="18"/>
            <w:lang w:val="en-US"/>
            <w:rPrChange w:id="3387" w:author="Sina Furkan Özdemir" w:date="2021-09-20T17:27:00Z">
              <w:rPr>
                <w:sz w:val="20"/>
                <w:szCs w:val="18"/>
                <w:lang w:val="en-GB"/>
              </w:rPr>
            </w:rPrChange>
          </w:rPr>
          <w:delText xml:space="preserve">Twitter </w:delText>
        </w:r>
        <w:r w:rsidRPr="0029563D" w:rsidDel="002C72A4">
          <w:rPr>
            <w:sz w:val="20"/>
            <w:szCs w:val="18"/>
            <w:lang w:val="en-US"/>
            <w:rPrChange w:id="3388" w:author="Sina Furkan Özdemir" w:date="2021-09-20T17:27:00Z">
              <w:rPr>
                <w:sz w:val="20"/>
                <w:szCs w:val="18"/>
                <w:lang w:val="en-GB"/>
              </w:rPr>
            </w:rPrChange>
          </w:rPr>
          <w:delText>message</w:delText>
        </w:r>
        <w:r w:rsidR="00DA3438" w:rsidRPr="0029563D" w:rsidDel="002C72A4">
          <w:rPr>
            <w:sz w:val="20"/>
            <w:szCs w:val="18"/>
            <w:lang w:val="en-US"/>
            <w:rPrChange w:id="3389" w:author="Sina Furkan Özdemir" w:date="2021-09-20T17:27:00Z">
              <w:rPr>
                <w:sz w:val="20"/>
                <w:szCs w:val="18"/>
                <w:lang w:val="en-GB"/>
              </w:rPr>
            </w:rPrChange>
          </w:rPr>
          <w:delText>s</w:delText>
        </w:r>
        <w:r w:rsidRPr="0029563D" w:rsidDel="002C72A4">
          <w:rPr>
            <w:sz w:val="20"/>
            <w:szCs w:val="18"/>
            <w:lang w:val="en-US"/>
            <w:rPrChange w:id="3390" w:author="Sina Furkan Özdemir" w:date="2021-09-20T17:27:00Z">
              <w:rPr>
                <w:sz w:val="20"/>
                <w:szCs w:val="18"/>
                <w:lang w:val="en-GB"/>
              </w:rPr>
            </w:rPrChange>
          </w:rPr>
          <w:delText xml:space="preserve"> an external online source is referred to. </w:delText>
        </w:r>
        <w:r w:rsidR="00560269" w:rsidRPr="0029563D" w:rsidDel="002C72A4">
          <w:rPr>
            <w:sz w:val="20"/>
            <w:szCs w:val="18"/>
            <w:lang w:val="en-US"/>
            <w:rPrChange w:id="3391" w:author="Sina Furkan Özdemir" w:date="2021-09-20T17:27:00Z">
              <w:rPr>
                <w:sz w:val="20"/>
                <w:szCs w:val="18"/>
                <w:lang w:val="en-GB"/>
              </w:rPr>
            </w:rPrChange>
          </w:rPr>
          <w:delText>Where th</w:delText>
        </w:r>
        <w:r w:rsidR="009C4088" w:rsidRPr="0029563D" w:rsidDel="002C72A4">
          <w:rPr>
            <w:sz w:val="20"/>
            <w:szCs w:val="18"/>
            <w:lang w:val="en-US"/>
            <w:rPrChange w:id="3392" w:author="Sina Furkan Özdemir" w:date="2021-09-20T17:27:00Z">
              <w:rPr>
                <w:sz w:val="20"/>
                <w:szCs w:val="18"/>
                <w:lang w:val="en-GB"/>
              </w:rPr>
            </w:rPrChange>
          </w:rPr>
          <w:delText>ese</w:delText>
        </w:r>
        <w:r w:rsidR="00560269" w:rsidRPr="0029563D" w:rsidDel="002C72A4">
          <w:rPr>
            <w:sz w:val="20"/>
            <w:szCs w:val="18"/>
            <w:lang w:val="en-US"/>
            <w:rPrChange w:id="3393" w:author="Sina Furkan Özdemir" w:date="2021-09-20T17:27:00Z">
              <w:rPr>
                <w:sz w:val="20"/>
                <w:szCs w:val="18"/>
                <w:lang w:val="en-GB"/>
              </w:rPr>
            </w:rPrChange>
          </w:rPr>
          <w:delText xml:space="preserve"> links</w:delText>
        </w:r>
        <w:r w:rsidR="002F3D47" w:rsidRPr="0029563D" w:rsidDel="002C72A4">
          <w:rPr>
            <w:sz w:val="20"/>
            <w:szCs w:val="18"/>
            <w:lang w:val="en-US"/>
            <w:rPrChange w:id="3394" w:author="Sina Furkan Özdemir" w:date="2021-09-20T17:27:00Z">
              <w:rPr>
                <w:sz w:val="20"/>
                <w:szCs w:val="18"/>
                <w:lang w:val="en-GB"/>
              </w:rPr>
            </w:rPrChange>
          </w:rPr>
          <w:delText xml:space="preserve"> lead citizens </w:delText>
        </w:r>
        <w:r w:rsidR="00560269" w:rsidRPr="0029563D" w:rsidDel="002C72A4">
          <w:rPr>
            <w:sz w:val="20"/>
            <w:szCs w:val="18"/>
            <w:lang w:val="en-US"/>
            <w:rPrChange w:id="3395" w:author="Sina Furkan Özdemir" w:date="2021-09-20T17:27:00Z">
              <w:rPr>
                <w:sz w:val="20"/>
                <w:szCs w:val="18"/>
                <w:lang w:val="en-GB"/>
              </w:rPr>
            </w:rPrChange>
          </w:rPr>
          <w:delText xml:space="preserve">cannot be fully ascertained </w:delText>
        </w:r>
        <w:r w:rsidR="002F3D47" w:rsidRPr="0029563D" w:rsidDel="002C72A4">
          <w:rPr>
            <w:sz w:val="20"/>
            <w:szCs w:val="18"/>
            <w:lang w:val="en-US"/>
            <w:rPrChange w:id="3396" w:author="Sina Furkan Özdemir" w:date="2021-09-20T17:27:00Z">
              <w:rPr>
                <w:sz w:val="20"/>
                <w:szCs w:val="18"/>
                <w:lang w:val="en-GB"/>
              </w:rPr>
            </w:rPrChange>
          </w:rPr>
          <w:delText xml:space="preserve">by automated means </w:delText>
        </w:r>
        <w:r w:rsidR="009C4088" w:rsidRPr="0029563D" w:rsidDel="002C72A4">
          <w:rPr>
            <w:sz w:val="20"/>
            <w:szCs w:val="18"/>
            <w:lang w:val="en-US"/>
            <w:rPrChange w:id="3397" w:author="Sina Furkan Özdemir" w:date="2021-09-20T17:27:00Z">
              <w:rPr>
                <w:sz w:val="20"/>
                <w:szCs w:val="18"/>
                <w:lang w:val="en-GB"/>
              </w:rPr>
            </w:rPrChange>
          </w:rPr>
          <w:delText xml:space="preserve">as around 41% of them use URL shortening services. Yet, </w:delText>
        </w:r>
        <w:r w:rsidR="002F3D47" w:rsidRPr="0029563D" w:rsidDel="002C72A4">
          <w:rPr>
            <w:sz w:val="20"/>
            <w:szCs w:val="18"/>
            <w:lang w:val="en-US"/>
            <w:rPrChange w:id="3398" w:author="Sina Furkan Özdemir" w:date="2021-09-20T17:27:00Z">
              <w:rPr>
                <w:sz w:val="20"/>
                <w:szCs w:val="18"/>
                <w:lang w:val="en-GB"/>
              </w:rPr>
            </w:rPrChange>
          </w:rPr>
          <w:delText xml:space="preserve">in the remainders </w:delText>
        </w:r>
        <w:r w:rsidR="009C4088" w:rsidRPr="0029563D" w:rsidDel="002C72A4">
          <w:rPr>
            <w:sz w:val="20"/>
            <w:szCs w:val="18"/>
            <w:lang w:val="en-US"/>
            <w:rPrChange w:id="3399" w:author="Sina Furkan Özdemir" w:date="2021-09-20T17:27:00Z">
              <w:rPr>
                <w:sz w:val="20"/>
                <w:szCs w:val="18"/>
                <w:lang w:val="en-GB"/>
              </w:rPr>
            </w:rPrChange>
          </w:rPr>
          <w:delText xml:space="preserve">we see that supranational actors primarily refer to EU websites </w:delText>
        </w:r>
        <w:r w:rsidR="00DA3438" w:rsidRPr="0029563D" w:rsidDel="002C72A4">
          <w:rPr>
            <w:sz w:val="20"/>
            <w:szCs w:val="18"/>
            <w:lang w:val="en-US"/>
            <w:rPrChange w:id="3400" w:author="Sina Furkan Özdemir" w:date="2021-09-20T17:27:00Z">
              <w:rPr>
                <w:sz w:val="20"/>
                <w:szCs w:val="18"/>
                <w:lang w:val="en-GB"/>
              </w:rPr>
            </w:rPrChange>
          </w:rPr>
          <w:delText>with</w:delText>
        </w:r>
        <w:r w:rsidR="002F3D47" w:rsidRPr="0029563D" w:rsidDel="002C72A4">
          <w:rPr>
            <w:sz w:val="20"/>
            <w:szCs w:val="18"/>
            <w:lang w:val="en-US"/>
            <w:rPrChange w:id="3401" w:author="Sina Furkan Özdemir" w:date="2021-09-20T17:27:00Z">
              <w:rPr>
                <w:sz w:val="20"/>
                <w:szCs w:val="18"/>
                <w:lang w:val="en-GB"/>
              </w:rPr>
            </w:rPrChange>
          </w:rPr>
          <w:delText>in</w:delText>
        </w:r>
        <w:r w:rsidR="009C4088" w:rsidRPr="0029563D" w:rsidDel="002C72A4">
          <w:rPr>
            <w:sz w:val="20"/>
            <w:szCs w:val="18"/>
            <w:lang w:val="en-US"/>
            <w:rPrChange w:id="3402" w:author="Sina Furkan Özdemir" w:date="2021-09-20T17:27:00Z">
              <w:rPr>
                <w:sz w:val="20"/>
                <w:szCs w:val="18"/>
                <w:lang w:val="en-GB"/>
              </w:rPr>
            </w:rPrChange>
          </w:rPr>
          <w:delText xml:space="preserve"> the europa.eu </w:delText>
        </w:r>
        <w:r w:rsidR="002F3D47" w:rsidRPr="0029563D" w:rsidDel="002C72A4">
          <w:rPr>
            <w:sz w:val="20"/>
            <w:szCs w:val="18"/>
            <w:lang w:val="en-US"/>
            <w:rPrChange w:id="3403" w:author="Sina Furkan Özdemir" w:date="2021-09-20T17:27:00Z">
              <w:rPr>
                <w:sz w:val="20"/>
                <w:szCs w:val="18"/>
                <w:lang w:val="en-GB"/>
              </w:rPr>
            </w:rPrChange>
          </w:rPr>
          <w:delText xml:space="preserve">domain </w:delText>
        </w:r>
        <w:r w:rsidR="009C4088" w:rsidRPr="0029563D" w:rsidDel="002C72A4">
          <w:rPr>
            <w:sz w:val="20"/>
            <w:szCs w:val="18"/>
            <w:lang w:val="en-US"/>
            <w:rPrChange w:id="3404" w:author="Sina Furkan Özdemir" w:date="2021-09-20T17:27:00Z">
              <w:rPr>
                <w:sz w:val="20"/>
                <w:szCs w:val="18"/>
                <w:lang w:val="en-GB"/>
              </w:rPr>
            </w:rPrChange>
          </w:rPr>
          <w:delText>(35% of all external URLs), pointing message recipients especially to information from the European Commission’s servers.</w:delText>
        </w:r>
        <w:r w:rsidR="002F3D47" w:rsidRPr="0029563D" w:rsidDel="002C72A4">
          <w:rPr>
            <w:sz w:val="20"/>
            <w:szCs w:val="18"/>
            <w:lang w:val="en-US"/>
            <w:rPrChange w:id="3405" w:author="Sina Furkan Özdemir" w:date="2021-09-20T17:27:00Z">
              <w:rPr>
                <w:sz w:val="20"/>
                <w:szCs w:val="18"/>
                <w:lang w:val="en-GB"/>
              </w:rPr>
            </w:rPrChange>
          </w:rPr>
          <w:delText xml:space="preserve"> A sizeable share of around 5% of external links point to other social media platforms, notably Facebook, LinkedIn, and Instagram</w:delText>
        </w:r>
        <w:r w:rsidR="00CC2D3B" w:rsidRPr="0029563D" w:rsidDel="002C72A4">
          <w:rPr>
            <w:sz w:val="20"/>
            <w:szCs w:val="18"/>
            <w:lang w:val="en-US"/>
            <w:rPrChange w:id="3406" w:author="Sina Furkan Özdemir" w:date="2021-09-20T17:27:00Z">
              <w:rPr>
                <w:sz w:val="20"/>
                <w:szCs w:val="18"/>
                <w:lang w:val="en-GB"/>
              </w:rPr>
            </w:rPrChange>
          </w:rPr>
          <w:delText>.</w:delText>
        </w:r>
        <w:r w:rsidR="002F3D47" w:rsidRPr="0029563D" w:rsidDel="002C72A4">
          <w:rPr>
            <w:sz w:val="20"/>
            <w:szCs w:val="18"/>
            <w:lang w:val="en-US"/>
            <w:rPrChange w:id="3407" w:author="Sina Furkan Özdemir" w:date="2021-09-20T17:27:00Z">
              <w:rPr>
                <w:sz w:val="20"/>
                <w:szCs w:val="18"/>
                <w:lang w:val="en-GB"/>
              </w:rPr>
            </w:rPrChange>
          </w:rPr>
          <w:delText xml:space="preserve"> </w:delText>
        </w:r>
        <w:r w:rsidR="00CC2D3B" w:rsidRPr="0029563D" w:rsidDel="002C72A4">
          <w:rPr>
            <w:sz w:val="20"/>
            <w:szCs w:val="18"/>
            <w:lang w:val="en-US"/>
            <w:rPrChange w:id="3408" w:author="Sina Furkan Özdemir" w:date="2021-09-20T17:27:00Z">
              <w:rPr>
                <w:sz w:val="20"/>
                <w:szCs w:val="18"/>
                <w:lang w:val="en-GB"/>
              </w:rPr>
            </w:rPrChange>
          </w:rPr>
          <w:delText>S</w:delText>
        </w:r>
        <w:r w:rsidR="002F3D47" w:rsidRPr="0029563D" w:rsidDel="002C72A4">
          <w:rPr>
            <w:sz w:val="20"/>
            <w:szCs w:val="18"/>
            <w:lang w:val="en-US"/>
            <w:rPrChange w:id="3409" w:author="Sina Furkan Özdemir" w:date="2021-09-20T17:27:00Z">
              <w:rPr>
                <w:sz w:val="20"/>
                <w:szCs w:val="18"/>
                <w:lang w:val="en-GB"/>
              </w:rPr>
            </w:rPrChange>
          </w:rPr>
          <w:delText>upranational actors also seem to use services that automatically post content across different social media accounts (</w:delText>
        </w:r>
        <w:r w:rsidR="000A07F3" w:rsidRPr="0029563D" w:rsidDel="002C72A4">
          <w:rPr>
            <w:sz w:val="20"/>
            <w:szCs w:val="18"/>
            <w:lang w:val="en-US"/>
            <w:rPrChange w:id="3410" w:author="Sina Furkan Özdemir" w:date="2021-09-20T17:27:00Z">
              <w:rPr>
                <w:sz w:val="20"/>
                <w:szCs w:val="18"/>
                <w:lang w:val="en-GB"/>
              </w:rPr>
            </w:rPrChange>
          </w:rPr>
          <w:delText xml:space="preserve">e.g. </w:delText>
        </w:r>
        <w:r w:rsidR="002F3D47" w:rsidRPr="0029563D" w:rsidDel="002C72A4">
          <w:rPr>
            <w:sz w:val="20"/>
            <w:szCs w:val="18"/>
            <w:lang w:val="en-US"/>
            <w:rPrChange w:id="3411" w:author="Sina Furkan Özdemir" w:date="2021-09-20T17:27:00Z">
              <w:rPr>
                <w:sz w:val="20"/>
                <w:szCs w:val="18"/>
                <w:lang w:val="en-GB"/>
              </w:rPr>
            </w:rPrChange>
          </w:rPr>
          <w:delText>the dlvr.it domain accounts for around 3% of all external links).</w:delText>
        </w:r>
      </w:del>
    </w:p>
    <w:p w14:paraId="66B07A69" w14:textId="461455A0" w:rsidR="00697553" w:rsidRPr="0029563D" w:rsidDel="002C72A4" w:rsidRDefault="00CE24DD" w:rsidP="00FC6904">
      <w:pPr>
        <w:spacing w:before="120" w:after="0" w:line="240" w:lineRule="auto"/>
        <w:jc w:val="both"/>
        <w:rPr>
          <w:del w:id="3412" w:author="Sina Furkan Özdemir" w:date="2021-09-20T17:21:00Z"/>
          <w:sz w:val="20"/>
          <w:szCs w:val="18"/>
          <w:lang w:val="en-US"/>
          <w:rPrChange w:id="3413" w:author="Sina Furkan Özdemir" w:date="2021-09-20T17:27:00Z">
            <w:rPr>
              <w:del w:id="3414" w:author="Sina Furkan Özdemir" w:date="2021-09-20T17:21:00Z"/>
              <w:sz w:val="20"/>
              <w:szCs w:val="18"/>
              <w:lang w:val="en-GB"/>
            </w:rPr>
          </w:rPrChange>
        </w:rPr>
      </w:pPr>
      <w:del w:id="3415" w:author="Sina Furkan Özdemir" w:date="2021-09-20T17:21:00Z">
        <w:r w:rsidRPr="0029563D" w:rsidDel="002C72A4">
          <w:rPr>
            <w:sz w:val="20"/>
            <w:szCs w:val="18"/>
            <w:lang w:val="en-US"/>
            <w:rPrChange w:id="3416" w:author="Sina Furkan Özdemir" w:date="2021-09-20T17:27:00Z">
              <w:rPr>
                <w:sz w:val="20"/>
                <w:szCs w:val="18"/>
                <w:lang w:val="en-GB"/>
              </w:rPr>
            </w:rPrChange>
          </w:rPr>
          <w:delText xml:space="preserve">Based on these </w:delText>
        </w:r>
        <w:r w:rsidR="00A94267" w:rsidRPr="0029563D" w:rsidDel="002C72A4">
          <w:rPr>
            <w:sz w:val="20"/>
            <w:szCs w:val="18"/>
            <w:lang w:val="en-US"/>
            <w:rPrChange w:id="3417" w:author="Sina Furkan Özdemir" w:date="2021-09-20T17:27:00Z">
              <w:rPr>
                <w:sz w:val="20"/>
                <w:szCs w:val="18"/>
                <w:lang w:val="en-GB"/>
              </w:rPr>
            </w:rPrChange>
          </w:rPr>
          <w:delText>descriptions</w:delText>
        </w:r>
        <w:r w:rsidRPr="0029563D" w:rsidDel="002C72A4">
          <w:rPr>
            <w:sz w:val="20"/>
            <w:szCs w:val="18"/>
            <w:lang w:val="en-US"/>
            <w:rPrChange w:id="3418" w:author="Sina Furkan Özdemir" w:date="2021-09-20T17:27:00Z">
              <w:rPr>
                <w:sz w:val="20"/>
                <w:szCs w:val="18"/>
                <w:lang w:val="en-GB"/>
              </w:rPr>
            </w:rPrChange>
          </w:rPr>
          <w:delText xml:space="preserve"> we can state that supranational public communication on </w:delText>
        </w:r>
        <w:r w:rsidR="002F3D47" w:rsidRPr="0029563D" w:rsidDel="002C72A4">
          <w:rPr>
            <w:sz w:val="20"/>
            <w:szCs w:val="18"/>
            <w:lang w:val="en-US"/>
            <w:rPrChange w:id="3419" w:author="Sina Furkan Özdemir" w:date="2021-09-20T17:27:00Z">
              <w:rPr>
                <w:sz w:val="20"/>
                <w:szCs w:val="18"/>
                <w:lang w:val="en-GB"/>
              </w:rPr>
            </w:rPrChange>
          </w:rPr>
          <w:delText xml:space="preserve">Twitter goes beyond </w:delText>
        </w:r>
        <w:r w:rsidRPr="0029563D" w:rsidDel="002C72A4">
          <w:rPr>
            <w:sz w:val="20"/>
            <w:szCs w:val="18"/>
            <w:lang w:val="en-US"/>
            <w:rPrChange w:id="3420" w:author="Sina Furkan Özdemir" w:date="2021-09-20T17:27:00Z">
              <w:rPr>
                <w:sz w:val="20"/>
                <w:szCs w:val="18"/>
                <w:lang w:val="en-GB"/>
              </w:rPr>
            </w:rPrChange>
          </w:rPr>
          <w:delText>textual content</w:delText>
        </w:r>
        <w:r w:rsidR="002F3D47" w:rsidRPr="0029563D" w:rsidDel="002C72A4">
          <w:rPr>
            <w:sz w:val="20"/>
            <w:szCs w:val="18"/>
            <w:lang w:val="en-US"/>
            <w:rPrChange w:id="3421" w:author="Sina Furkan Özdemir" w:date="2021-09-20T17:27:00Z">
              <w:rPr>
                <w:sz w:val="20"/>
                <w:szCs w:val="18"/>
                <w:lang w:val="en-GB"/>
              </w:rPr>
            </w:rPrChange>
          </w:rPr>
          <w:delText>, relying</w:delText>
        </w:r>
        <w:r w:rsidRPr="0029563D" w:rsidDel="002C72A4">
          <w:rPr>
            <w:sz w:val="20"/>
            <w:szCs w:val="18"/>
            <w:lang w:val="en-US"/>
            <w:rPrChange w:id="3422" w:author="Sina Furkan Özdemir" w:date="2021-09-20T17:27:00Z">
              <w:rPr>
                <w:sz w:val="20"/>
                <w:szCs w:val="18"/>
                <w:lang w:val="en-GB"/>
              </w:rPr>
            </w:rPrChange>
          </w:rPr>
          <w:delText xml:space="preserve"> </w:delText>
        </w:r>
        <w:r w:rsidR="00D70D19" w:rsidRPr="0029563D" w:rsidDel="002C72A4">
          <w:rPr>
            <w:sz w:val="20"/>
            <w:szCs w:val="18"/>
            <w:lang w:val="en-US"/>
            <w:rPrChange w:id="3423" w:author="Sina Furkan Özdemir" w:date="2021-09-20T17:27:00Z">
              <w:rPr>
                <w:sz w:val="20"/>
                <w:szCs w:val="18"/>
                <w:lang w:val="en-GB"/>
              </w:rPr>
            </w:rPrChange>
          </w:rPr>
          <w:delText xml:space="preserve">especially </w:delText>
        </w:r>
        <w:r w:rsidR="002F3D47" w:rsidRPr="0029563D" w:rsidDel="002C72A4">
          <w:rPr>
            <w:sz w:val="20"/>
            <w:szCs w:val="18"/>
            <w:lang w:val="en-US"/>
            <w:rPrChange w:id="3424" w:author="Sina Furkan Özdemir" w:date="2021-09-20T17:27:00Z">
              <w:rPr>
                <w:sz w:val="20"/>
                <w:szCs w:val="18"/>
                <w:lang w:val="en-GB"/>
              </w:rPr>
            </w:rPrChange>
          </w:rPr>
          <w:delText xml:space="preserve">on </w:delText>
        </w:r>
        <w:r w:rsidRPr="0029563D" w:rsidDel="002C72A4">
          <w:rPr>
            <w:sz w:val="20"/>
            <w:szCs w:val="18"/>
            <w:lang w:val="en-US"/>
            <w:rPrChange w:id="3425" w:author="Sina Furkan Özdemir" w:date="2021-09-20T17:27:00Z">
              <w:rPr>
                <w:sz w:val="20"/>
                <w:szCs w:val="18"/>
                <w:lang w:val="en-GB"/>
              </w:rPr>
            </w:rPrChange>
          </w:rPr>
          <w:delText xml:space="preserve">visual </w:delText>
        </w:r>
        <w:r w:rsidR="00D70D19" w:rsidRPr="0029563D" w:rsidDel="002C72A4">
          <w:rPr>
            <w:sz w:val="20"/>
            <w:szCs w:val="18"/>
            <w:lang w:val="en-US"/>
            <w:rPrChange w:id="3426" w:author="Sina Furkan Özdemir" w:date="2021-09-20T17:27:00Z">
              <w:rPr>
                <w:sz w:val="20"/>
                <w:szCs w:val="18"/>
                <w:lang w:val="en-GB"/>
              </w:rPr>
            </w:rPrChange>
          </w:rPr>
          <w:delText>information</w:delText>
        </w:r>
        <w:r w:rsidR="002F3D47" w:rsidRPr="0029563D" w:rsidDel="002C72A4">
          <w:rPr>
            <w:sz w:val="20"/>
            <w:szCs w:val="18"/>
            <w:lang w:val="en-US"/>
            <w:rPrChange w:id="3427" w:author="Sina Furkan Özdemir" w:date="2021-09-20T17:27:00Z">
              <w:rPr>
                <w:sz w:val="20"/>
                <w:szCs w:val="18"/>
                <w:lang w:val="en-GB"/>
              </w:rPr>
            </w:rPrChange>
          </w:rPr>
          <w:delText xml:space="preserve"> and </w:delText>
        </w:r>
        <w:r w:rsidR="000A07F3" w:rsidRPr="0029563D" w:rsidDel="002C72A4">
          <w:rPr>
            <w:sz w:val="20"/>
            <w:szCs w:val="18"/>
            <w:lang w:val="en-US"/>
            <w:rPrChange w:id="3428" w:author="Sina Furkan Özdemir" w:date="2021-09-20T17:27:00Z">
              <w:rPr>
                <w:sz w:val="20"/>
                <w:szCs w:val="18"/>
                <w:lang w:val="en-GB"/>
              </w:rPr>
            </w:rPrChange>
          </w:rPr>
          <w:delText xml:space="preserve">their </w:delText>
        </w:r>
        <w:r w:rsidR="002F3D47" w:rsidRPr="0029563D" w:rsidDel="002C72A4">
          <w:rPr>
            <w:sz w:val="20"/>
            <w:szCs w:val="18"/>
            <w:lang w:val="en-US"/>
            <w:rPrChange w:id="3429" w:author="Sina Furkan Özdemir" w:date="2021-09-20T17:27:00Z">
              <w:rPr>
                <w:sz w:val="20"/>
                <w:szCs w:val="18"/>
                <w:lang w:val="en-GB"/>
              </w:rPr>
            </w:rPrChange>
          </w:rPr>
          <w:delText>own external online resources.</w:delText>
        </w:r>
      </w:del>
    </w:p>
    <w:p w14:paraId="1F13759E" w14:textId="1525C860" w:rsidR="002D4867" w:rsidRPr="0029563D" w:rsidDel="002C72A4" w:rsidRDefault="002D4867" w:rsidP="00D114D6">
      <w:pPr>
        <w:spacing w:before="120" w:after="0" w:line="240" w:lineRule="auto"/>
        <w:jc w:val="both"/>
        <w:rPr>
          <w:del w:id="3430" w:author="Sina Furkan Özdemir" w:date="2021-09-20T17:21:00Z"/>
          <w:sz w:val="20"/>
          <w:szCs w:val="18"/>
          <w:lang w:val="en-US"/>
          <w:rPrChange w:id="3431" w:author="Sina Furkan Özdemir" w:date="2021-09-20T17:27:00Z">
            <w:rPr>
              <w:del w:id="3432" w:author="Sina Furkan Özdemir" w:date="2021-09-20T17:21:00Z"/>
              <w:sz w:val="20"/>
              <w:szCs w:val="18"/>
              <w:lang w:val="en-GB"/>
            </w:rPr>
          </w:rPrChange>
        </w:rPr>
      </w:pPr>
    </w:p>
    <w:p w14:paraId="730EBB0F" w14:textId="18819272" w:rsidR="00532D33" w:rsidRPr="0029563D" w:rsidDel="002C72A4" w:rsidRDefault="00A94267" w:rsidP="002E534C">
      <w:pPr>
        <w:spacing w:before="120" w:after="0" w:line="240" w:lineRule="auto"/>
        <w:jc w:val="both"/>
        <w:rPr>
          <w:del w:id="3433" w:author="Sina Furkan Özdemir" w:date="2021-09-20T17:21:00Z"/>
          <w:b/>
          <w:sz w:val="20"/>
          <w:szCs w:val="18"/>
          <w:lang w:val="en-US"/>
          <w:rPrChange w:id="3434" w:author="Sina Furkan Özdemir" w:date="2021-09-20T17:27:00Z">
            <w:rPr>
              <w:del w:id="3435" w:author="Sina Furkan Özdemir" w:date="2021-09-20T17:21:00Z"/>
              <w:b/>
              <w:sz w:val="20"/>
              <w:szCs w:val="18"/>
              <w:lang w:val="en-GB"/>
            </w:rPr>
          </w:rPrChange>
        </w:rPr>
      </w:pPr>
      <w:del w:id="3436" w:author="Sina Furkan Özdemir" w:date="2021-09-20T17:21:00Z">
        <w:r w:rsidRPr="0029563D" w:rsidDel="002C72A4">
          <w:rPr>
            <w:b/>
            <w:sz w:val="20"/>
            <w:szCs w:val="18"/>
            <w:lang w:val="en-US"/>
            <w:rPrChange w:id="3437" w:author="Sina Furkan Özdemir" w:date="2021-09-20T17:27:00Z">
              <w:rPr>
                <w:b/>
                <w:sz w:val="20"/>
                <w:szCs w:val="18"/>
                <w:lang w:val="en-GB"/>
              </w:rPr>
            </w:rPrChange>
          </w:rPr>
          <w:delText>4</w:delText>
        </w:r>
        <w:r w:rsidR="002E534C" w:rsidRPr="0029563D" w:rsidDel="002C72A4">
          <w:rPr>
            <w:b/>
            <w:sz w:val="20"/>
            <w:szCs w:val="18"/>
            <w:lang w:val="en-US"/>
            <w:rPrChange w:id="3438" w:author="Sina Furkan Özdemir" w:date="2021-09-20T17:27:00Z">
              <w:rPr>
                <w:b/>
                <w:sz w:val="20"/>
                <w:szCs w:val="18"/>
                <w:lang w:val="en-GB"/>
              </w:rPr>
            </w:rPrChange>
          </w:rPr>
          <w:delText>.</w:delText>
        </w:r>
        <w:r w:rsidR="00532D33" w:rsidRPr="0029563D" w:rsidDel="002C72A4">
          <w:rPr>
            <w:b/>
            <w:sz w:val="20"/>
            <w:szCs w:val="18"/>
            <w:lang w:val="en-US"/>
            <w:rPrChange w:id="3439" w:author="Sina Furkan Özdemir" w:date="2021-09-20T17:27:00Z">
              <w:rPr>
                <w:b/>
                <w:sz w:val="20"/>
                <w:szCs w:val="18"/>
                <w:lang w:val="en-GB"/>
              </w:rPr>
            </w:rPrChange>
          </w:rPr>
          <w:delText xml:space="preserve"> </w:delText>
        </w:r>
        <w:r w:rsidR="00BC604B" w:rsidRPr="0029563D" w:rsidDel="002C72A4">
          <w:rPr>
            <w:b/>
            <w:sz w:val="20"/>
            <w:szCs w:val="18"/>
            <w:lang w:val="en-US"/>
            <w:rPrChange w:id="3440" w:author="Sina Furkan Özdemir" w:date="2021-09-20T17:27:00Z">
              <w:rPr>
                <w:b/>
                <w:sz w:val="20"/>
                <w:szCs w:val="18"/>
                <w:lang w:val="en-GB"/>
              </w:rPr>
            </w:rPrChange>
          </w:rPr>
          <w:delText>Publicity of supranational messages</w:delText>
        </w:r>
      </w:del>
    </w:p>
    <w:p w14:paraId="1CDE029C" w14:textId="01137F69" w:rsidR="00532D33" w:rsidRPr="0029563D" w:rsidDel="002C72A4" w:rsidRDefault="002E534C" w:rsidP="00D114D6">
      <w:pPr>
        <w:spacing w:before="120" w:after="0" w:line="240" w:lineRule="auto"/>
        <w:jc w:val="both"/>
        <w:rPr>
          <w:del w:id="3441" w:author="Sina Furkan Özdemir" w:date="2021-09-20T17:21:00Z"/>
          <w:sz w:val="20"/>
          <w:szCs w:val="18"/>
          <w:lang w:val="en-US"/>
          <w:rPrChange w:id="3442" w:author="Sina Furkan Özdemir" w:date="2021-09-20T17:27:00Z">
            <w:rPr>
              <w:del w:id="3443" w:author="Sina Furkan Özdemir" w:date="2021-09-20T17:21:00Z"/>
              <w:sz w:val="20"/>
              <w:szCs w:val="18"/>
              <w:lang w:val="en-GB"/>
            </w:rPr>
          </w:rPrChange>
        </w:rPr>
      </w:pPr>
      <w:del w:id="3444" w:author="Sina Furkan Özdemir" w:date="2021-09-20T17:21:00Z">
        <w:r w:rsidRPr="0029563D" w:rsidDel="002C72A4">
          <w:rPr>
            <w:sz w:val="20"/>
            <w:szCs w:val="18"/>
            <w:lang w:val="en-US"/>
            <w:rPrChange w:id="3445" w:author="Sina Furkan Özdemir" w:date="2021-09-20T17:27:00Z">
              <w:rPr>
                <w:sz w:val="20"/>
                <w:szCs w:val="18"/>
                <w:lang w:val="en-GB"/>
              </w:rPr>
            </w:rPrChange>
          </w:rPr>
          <w:delText>A crucial question for supranational public communication on social media is</w:delText>
        </w:r>
        <w:r w:rsidR="00BC604B" w:rsidRPr="0029563D" w:rsidDel="002C72A4">
          <w:rPr>
            <w:sz w:val="20"/>
            <w:szCs w:val="18"/>
            <w:lang w:val="en-US"/>
            <w:rPrChange w:id="3446" w:author="Sina Furkan Özdemir" w:date="2021-09-20T17:27:00Z">
              <w:rPr>
                <w:sz w:val="20"/>
                <w:szCs w:val="18"/>
                <w:lang w:val="en-GB"/>
              </w:rPr>
            </w:rPrChange>
          </w:rPr>
          <w:delText xml:space="preserve"> whether the</w:delText>
        </w:r>
        <w:r w:rsidR="003F758C" w:rsidRPr="0029563D" w:rsidDel="002C72A4">
          <w:rPr>
            <w:sz w:val="20"/>
            <w:szCs w:val="18"/>
            <w:lang w:val="en-US"/>
            <w:rPrChange w:id="3447" w:author="Sina Furkan Özdemir" w:date="2021-09-20T17:27:00Z">
              <w:rPr>
                <w:sz w:val="20"/>
                <w:szCs w:val="18"/>
                <w:lang w:val="en-GB"/>
              </w:rPr>
            </w:rPrChange>
          </w:rPr>
          <w:delText xml:space="preserve"> style and volume of</w:delText>
        </w:r>
        <w:r w:rsidR="00BC604B" w:rsidRPr="0029563D" w:rsidDel="002C72A4">
          <w:rPr>
            <w:sz w:val="20"/>
            <w:szCs w:val="18"/>
            <w:lang w:val="en-US"/>
            <w:rPrChange w:id="3448" w:author="Sina Furkan Özdemir" w:date="2021-09-20T17:27:00Z">
              <w:rPr>
                <w:sz w:val="20"/>
                <w:szCs w:val="18"/>
                <w:lang w:val="en-GB"/>
              </w:rPr>
            </w:rPrChange>
          </w:rPr>
          <w:delText xml:space="preserve"> communication</w:delText>
        </w:r>
        <w:r w:rsidR="003F758C" w:rsidRPr="0029563D" w:rsidDel="002C72A4">
          <w:rPr>
            <w:sz w:val="20"/>
            <w:szCs w:val="18"/>
            <w:lang w:val="en-US"/>
            <w:rPrChange w:id="3449" w:author="Sina Furkan Özdemir" w:date="2021-09-20T17:27:00Z">
              <w:rPr>
                <w:sz w:val="20"/>
                <w:szCs w:val="18"/>
                <w:lang w:val="en-GB"/>
              </w:rPr>
            </w:rPrChange>
          </w:rPr>
          <w:delText xml:space="preserve"> translates into publicity</w:delText>
        </w:r>
        <w:r w:rsidR="00057E4D" w:rsidRPr="0029563D" w:rsidDel="002C72A4">
          <w:rPr>
            <w:sz w:val="20"/>
            <w:szCs w:val="18"/>
            <w:lang w:val="en-US"/>
            <w:rPrChange w:id="3450" w:author="Sina Furkan Özdemir" w:date="2021-09-20T17:27:00Z">
              <w:rPr>
                <w:sz w:val="20"/>
                <w:szCs w:val="18"/>
                <w:lang w:val="en-GB"/>
              </w:rPr>
            </w:rPrChange>
          </w:rPr>
          <w:delText>. We approximate the publicity of the messages via</w:delText>
        </w:r>
        <w:r w:rsidRPr="0029563D" w:rsidDel="002C72A4">
          <w:rPr>
            <w:sz w:val="20"/>
            <w:szCs w:val="18"/>
            <w:lang w:val="en-US"/>
            <w:rPrChange w:id="3451" w:author="Sina Furkan Özdemir" w:date="2021-09-20T17:27:00Z">
              <w:rPr>
                <w:sz w:val="20"/>
                <w:szCs w:val="18"/>
                <w:lang w:val="en-GB"/>
              </w:rPr>
            </w:rPrChange>
          </w:rPr>
          <w:delText xml:space="preserve"> user engage</w:delText>
        </w:r>
        <w:r w:rsidR="00057E4D" w:rsidRPr="0029563D" w:rsidDel="002C72A4">
          <w:rPr>
            <w:sz w:val="20"/>
            <w:szCs w:val="18"/>
            <w:lang w:val="en-US"/>
            <w:rPrChange w:id="3452" w:author="Sina Furkan Özdemir" w:date="2021-09-20T17:27:00Z">
              <w:rPr>
                <w:sz w:val="20"/>
                <w:szCs w:val="18"/>
                <w:lang w:val="en-GB"/>
              </w:rPr>
            </w:rPrChange>
          </w:rPr>
          <w:delText>ment</w:delText>
        </w:r>
        <w:r w:rsidRPr="0029563D" w:rsidDel="002C72A4">
          <w:rPr>
            <w:sz w:val="20"/>
            <w:szCs w:val="18"/>
            <w:lang w:val="en-US"/>
            <w:rPrChange w:id="3453" w:author="Sina Furkan Özdemir" w:date="2021-09-20T17:27:00Z">
              <w:rPr>
                <w:sz w:val="20"/>
                <w:szCs w:val="18"/>
                <w:lang w:val="en-GB"/>
              </w:rPr>
            </w:rPrChange>
          </w:rPr>
          <w:delText xml:space="preserve"> with the messages. </w:delText>
        </w:r>
        <w:r w:rsidR="003F758C" w:rsidRPr="0029563D" w:rsidDel="002C72A4">
          <w:rPr>
            <w:sz w:val="20"/>
            <w:szCs w:val="18"/>
            <w:lang w:val="en-US"/>
            <w:rPrChange w:id="3454" w:author="Sina Furkan Özdemir" w:date="2021-09-20T17:27:00Z">
              <w:rPr>
                <w:sz w:val="20"/>
                <w:szCs w:val="18"/>
                <w:lang w:val="en-GB"/>
              </w:rPr>
            </w:rPrChange>
          </w:rPr>
          <w:delText>Our descriptive evidence</w:delText>
        </w:r>
        <w:r w:rsidR="00767723" w:rsidRPr="0029563D" w:rsidDel="002C72A4">
          <w:rPr>
            <w:sz w:val="20"/>
            <w:szCs w:val="18"/>
            <w:lang w:val="en-US"/>
            <w:rPrChange w:id="3455" w:author="Sina Furkan Özdemir" w:date="2021-09-20T17:27:00Z">
              <w:rPr>
                <w:sz w:val="20"/>
                <w:szCs w:val="18"/>
                <w:lang w:val="en-GB"/>
              </w:rPr>
            </w:rPrChange>
          </w:rPr>
          <w:delText xml:space="preserve"> and elementary inferential analysis (appendix</w:delText>
        </w:r>
        <w:r w:rsidR="00B81102" w:rsidRPr="0029563D" w:rsidDel="002C72A4">
          <w:rPr>
            <w:sz w:val="20"/>
            <w:szCs w:val="18"/>
            <w:lang w:val="en-US"/>
            <w:rPrChange w:id="3456" w:author="Sina Furkan Özdemir" w:date="2021-09-20T17:27:00Z">
              <w:rPr>
                <w:sz w:val="20"/>
                <w:szCs w:val="18"/>
                <w:lang w:val="en-GB"/>
              </w:rPr>
            </w:rPrChange>
          </w:rPr>
          <w:delText xml:space="preserve"> a4)</w:delText>
        </w:r>
        <w:r w:rsidR="00767723" w:rsidRPr="0029563D" w:rsidDel="002C72A4">
          <w:rPr>
            <w:sz w:val="20"/>
            <w:szCs w:val="18"/>
            <w:lang w:val="en-US"/>
            <w:rPrChange w:id="3457" w:author="Sina Furkan Özdemir" w:date="2021-09-20T17:27:00Z">
              <w:rPr>
                <w:sz w:val="20"/>
                <w:szCs w:val="18"/>
                <w:lang w:val="en-GB"/>
              </w:rPr>
            </w:rPrChange>
          </w:rPr>
          <w:delText xml:space="preserve"> show mixed results.</w:delText>
        </w:r>
        <w:r w:rsidR="00DD24F9" w:rsidRPr="0029563D" w:rsidDel="002C72A4">
          <w:rPr>
            <w:sz w:val="20"/>
            <w:szCs w:val="18"/>
            <w:lang w:val="en-US"/>
            <w:rPrChange w:id="3458" w:author="Sina Furkan Özdemir" w:date="2021-09-20T17:27:00Z">
              <w:rPr>
                <w:sz w:val="20"/>
                <w:szCs w:val="18"/>
                <w:lang w:val="en-GB"/>
              </w:rPr>
            </w:rPrChange>
          </w:rPr>
          <w:delText xml:space="preserve"> First of all,</w:delText>
        </w:r>
        <w:r w:rsidR="00767723" w:rsidRPr="0029563D" w:rsidDel="002C72A4">
          <w:rPr>
            <w:sz w:val="20"/>
            <w:szCs w:val="18"/>
            <w:lang w:val="en-US"/>
            <w:rPrChange w:id="3459" w:author="Sina Furkan Özdemir" w:date="2021-09-20T17:27:00Z">
              <w:rPr>
                <w:sz w:val="20"/>
                <w:szCs w:val="18"/>
                <w:lang w:val="en-GB"/>
              </w:rPr>
            </w:rPrChange>
          </w:rPr>
          <w:delText xml:space="preserve"> </w:delText>
        </w:r>
        <w:r w:rsidR="00DD24F9" w:rsidRPr="0029563D" w:rsidDel="002C72A4">
          <w:rPr>
            <w:sz w:val="20"/>
            <w:szCs w:val="18"/>
            <w:lang w:val="en-US"/>
            <w:rPrChange w:id="3460" w:author="Sina Furkan Özdemir" w:date="2021-09-20T17:27:00Z">
              <w:rPr>
                <w:sz w:val="20"/>
                <w:szCs w:val="18"/>
                <w:lang w:val="en-GB"/>
              </w:rPr>
            </w:rPrChange>
          </w:rPr>
          <w:delText>a</w:delText>
        </w:r>
        <w:r w:rsidRPr="0029563D" w:rsidDel="002C72A4">
          <w:rPr>
            <w:sz w:val="20"/>
            <w:szCs w:val="18"/>
            <w:lang w:val="en-US"/>
            <w:rPrChange w:id="3461" w:author="Sina Furkan Özdemir" w:date="2021-09-20T17:27:00Z">
              <w:rPr>
                <w:sz w:val="20"/>
                <w:szCs w:val="18"/>
                <w:lang w:val="en-GB"/>
              </w:rPr>
            </w:rPrChange>
          </w:rPr>
          <w:delText xml:space="preserve"> necessary condition for </w:delText>
        </w:r>
        <w:r w:rsidR="00DA3438" w:rsidRPr="0029563D" w:rsidDel="002C72A4">
          <w:rPr>
            <w:sz w:val="20"/>
            <w:szCs w:val="18"/>
            <w:lang w:val="en-US"/>
            <w:rPrChange w:id="3462" w:author="Sina Furkan Özdemir" w:date="2021-09-20T17:27:00Z">
              <w:rPr>
                <w:sz w:val="20"/>
                <w:szCs w:val="18"/>
                <w:lang w:val="en-GB"/>
              </w:rPr>
            </w:rPrChange>
          </w:rPr>
          <w:delText>engagement</w:delText>
        </w:r>
        <w:r w:rsidRPr="0029563D" w:rsidDel="002C72A4">
          <w:rPr>
            <w:sz w:val="20"/>
            <w:szCs w:val="18"/>
            <w:lang w:val="en-US"/>
            <w:rPrChange w:id="3463" w:author="Sina Furkan Özdemir" w:date="2021-09-20T17:27:00Z">
              <w:rPr>
                <w:sz w:val="20"/>
                <w:szCs w:val="18"/>
                <w:lang w:val="en-GB"/>
              </w:rPr>
            </w:rPrChange>
          </w:rPr>
          <w:delText xml:space="preserve"> is that users see the message</w:delText>
        </w:r>
        <w:r w:rsidR="004709BE" w:rsidRPr="0029563D" w:rsidDel="002C72A4">
          <w:rPr>
            <w:sz w:val="20"/>
            <w:szCs w:val="18"/>
            <w:lang w:val="en-US"/>
            <w:rPrChange w:id="3464" w:author="Sina Furkan Özdemir" w:date="2021-09-20T17:27:00Z">
              <w:rPr>
                <w:sz w:val="20"/>
                <w:szCs w:val="18"/>
                <w:lang w:val="en-GB"/>
              </w:rPr>
            </w:rPrChange>
          </w:rPr>
          <w:delText>s in the first place</w:delText>
        </w:r>
        <w:r w:rsidRPr="0029563D" w:rsidDel="002C72A4">
          <w:rPr>
            <w:sz w:val="20"/>
            <w:szCs w:val="18"/>
            <w:lang w:val="en-US"/>
            <w:rPrChange w:id="3465" w:author="Sina Furkan Özdemir" w:date="2021-09-20T17:27:00Z">
              <w:rPr>
                <w:sz w:val="20"/>
                <w:szCs w:val="18"/>
                <w:lang w:val="en-GB"/>
              </w:rPr>
            </w:rPrChange>
          </w:rPr>
          <w:delText xml:space="preserve">. </w:delText>
        </w:r>
        <w:r w:rsidR="00DA3438" w:rsidRPr="0029563D" w:rsidDel="002C72A4">
          <w:rPr>
            <w:sz w:val="20"/>
            <w:szCs w:val="18"/>
            <w:lang w:val="en-US"/>
            <w:rPrChange w:id="3466" w:author="Sina Furkan Özdemir" w:date="2021-09-20T17:27:00Z">
              <w:rPr>
                <w:sz w:val="20"/>
                <w:szCs w:val="18"/>
                <w:lang w:val="en-GB"/>
              </w:rPr>
            </w:rPrChange>
          </w:rPr>
          <w:delText>R</w:delText>
        </w:r>
        <w:r w:rsidR="004709BE" w:rsidRPr="0029563D" w:rsidDel="002C72A4">
          <w:rPr>
            <w:sz w:val="20"/>
            <w:szCs w:val="18"/>
            <w:lang w:val="en-US"/>
            <w:rPrChange w:id="3467" w:author="Sina Furkan Özdemir" w:date="2021-09-20T17:27:00Z">
              <w:rPr>
                <w:sz w:val="20"/>
                <w:szCs w:val="18"/>
                <w:lang w:val="en-GB"/>
              </w:rPr>
            </w:rPrChange>
          </w:rPr>
          <w:delText>eliable information on this</w:delText>
        </w:r>
        <w:r w:rsidR="00DA3438" w:rsidRPr="0029563D" w:rsidDel="002C72A4">
          <w:rPr>
            <w:sz w:val="20"/>
            <w:szCs w:val="18"/>
            <w:lang w:val="en-US"/>
            <w:rPrChange w:id="3468" w:author="Sina Furkan Özdemir" w:date="2021-09-20T17:27:00Z">
              <w:rPr>
                <w:sz w:val="20"/>
                <w:szCs w:val="18"/>
                <w:lang w:val="en-GB"/>
              </w:rPr>
            </w:rPrChange>
          </w:rPr>
          <w:delText xml:space="preserve"> is not easy to obtain, however.</w:delText>
        </w:r>
        <w:r w:rsidR="004709BE" w:rsidRPr="0029563D" w:rsidDel="002C72A4">
          <w:rPr>
            <w:sz w:val="20"/>
            <w:szCs w:val="18"/>
            <w:lang w:val="en-US"/>
            <w:rPrChange w:id="3469" w:author="Sina Furkan Özdemir" w:date="2021-09-20T17:27:00Z">
              <w:rPr>
                <w:sz w:val="20"/>
                <w:szCs w:val="18"/>
                <w:lang w:val="en-GB"/>
              </w:rPr>
            </w:rPrChange>
          </w:rPr>
          <w:delText xml:space="preserve"> The research track API does not include the number of ‘impressions’ per tweet which is also only available for the last 60 days in commercial access options. In addition, the algorithms by which Twitter decides which messages to show to which users </w:delText>
        </w:r>
        <w:r w:rsidR="00033892" w:rsidRPr="0029563D" w:rsidDel="002C72A4">
          <w:rPr>
            <w:sz w:val="20"/>
            <w:szCs w:val="18"/>
            <w:lang w:val="en-US"/>
            <w:rPrChange w:id="3470" w:author="Sina Furkan Özdemir" w:date="2021-09-20T17:27:00Z">
              <w:rPr>
                <w:sz w:val="20"/>
                <w:szCs w:val="18"/>
                <w:lang w:val="en-GB"/>
              </w:rPr>
            </w:rPrChange>
          </w:rPr>
          <w:delText xml:space="preserve">with what prominence </w:delText>
        </w:r>
        <w:r w:rsidR="004709BE" w:rsidRPr="0029563D" w:rsidDel="002C72A4">
          <w:rPr>
            <w:sz w:val="20"/>
            <w:szCs w:val="18"/>
            <w:lang w:val="en-US"/>
            <w:rPrChange w:id="3471" w:author="Sina Furkan Özdemir" w:date="2021-09-20T17:27:00Z">
              <w:rPr>
                <w:sz w:val="20"/>
                <w:szCs w:val="18"/>
                <w:lang w:val="en-GB"/>
              </w:rPr>
            </w:rPrChange>
          </w:rPr>
          <w:delText>are not public.</w:delText>
        </w:r>
      </w:del>
    </w:p>
    <w:p w14:paraId="4D66F1CE" w14:textId="7A1CED02" w:rsidR="00926A1D" w:rsidRPr="0029563D" w:rsidDel="002C72A4" w:rsidRDefault="004709BE" w:rsidP="00D114D6">
      <w:pPr>
        <w:spacing w:before="120" w:after="0" w:line="240" w:lineRule="auto"/>
        <w:jc w:val="both"/>
        <w:rPr>
          <w:del w:id="3472" w:author="Sina Furkan Özdemir" w:date="2021-09-20T17:21:00Z"/>
          <w:sz w:val="20"/>
          <w:szCs w:val="18"/>
          <w:lang w:val="en-US"/>
          <w:rPrChange w:id="3473" w:author="Sina Furkan Özdemir" w:date="2021-09-20T17:27:00Z">
            <w:rPr>
              <w:del w:id="3474" w:author="Sina Furkan Özdemir" w:date="2021-09-20T17:21:00Z"/>
              <w:sz w:val="20"/>
              <w:szCs w:val="18"/>
              <w:lang w:val="en-GB"/>
            </w:rPr>
          </w:rPrChange>
        </w:rPr>
      </w:pPr>
      <w:del w:id="3475" w:author="Sina Furkan Özdemir" w:date="2021-09-20T17:21:00Z">
        <w:r w:rsidRPr="0029563D" w:rsidDel="002C72A4">
          <w:rPr>
            <w:sz w:val="20"/>
            <w:szCs w:val="18"/>
            <w:lang w:val="en-US"/>
            <w:rPrChange w:id="3476" w:author="Sina Furkan Özdemir" w:date="2021-09-20T17:27:00Z">
              <w:rPr>
                <w:sz w:val="20"/>
                <w:szCs w:val="18"/>
                <w:lang w:val="en-GB"/>
              </w:rPr>
            </w:rPrChange>
          </w:rPr>
          <w:delText xml:space="preserve">What we </w:delText>
        </w:r>
        <w:r w:rsidR="00A9067A" w:rsidRPr="0029563D" w:rsidDel="002C72A4">
          <w:rPr>
            <w:sz w:val="20"/>
            <w:szCs w:val="18"/>
            <w:lang w:val="en-US"/>
            <w:rPrChange w:id="3477" w:author="Sina Furkan Özdemir" w:date="2021-09-20T17:27:00Z">
              <w:rPr>
                <w:sz w:val="20"/>
                <w:szCs w:val="18"/>
                <w:lang w:val="en-GB"/>
              </w:rPr>
            </w:rPrChange>
          </w:rPr>
          <w:delText xml:space="preserve">do </w:delText>
        </w:r>
        <w:r w:rsidRPr="0029563D" w:rsidDel="002C72A4">
          <w:rPr>
            <w:sz w:val="20"/>
            <w:szCs w:val="18"/>
            <w:lang w:val="en-US"/>
            <w:rPrChange w:id="3478" w:author="Sina Furkan Özdemir" w:date="2021-09-20T17:27:00Z">
              <w:rPr>
                <w:sz w:val="20"/>
                <w:szCs w:val="18"/>
                <w:lang w:val="en-GB"/>
              </w:rPr>
            </w:rPrChange>
          </w:rPr>
          <w:delText>know</w:delText>
        </w:r>
        <w:r w:rsidR="00357C26" w:rsidRPr="0029563D" w:rsidDel="002C72A4">
          <w:rPr>
            <w:sz w:val="20"/>
            <w:szCs w:val="18"/>
            <w:lang w:val="en-US"/>
            <w:rPrChange w:id="3479" w:author="Sina Furkan Özdemir" w:date="2021-09-20T17:27:00Z">
              <w:rPr>
                <w:sz w:val="20"/>
                <w:szCs w:val="18"/>
                <w:lang w:val="en-GB"/>
              </w:rPr>
            </w:rPrChange>
          </w:rPr>
          <w:delText xml:space="preserve"> </w:delText>
        </w:r>
        <w:r w:rsidRPr="0029563D" w:rsidDel="002C72A4">
          <w:rPr>
            <w:sz w:val="20"/>
            <w:szCs w:val="18"/>
            <w:lang w:val="en-US"/>
            <w:rPrChange w:id="3480" w:author="Sina Furkan Özdemir" w:date="2021-09-20T17:27:00Z">
              <w:rPr>
                <w:sz w:val="20"/>
                <w:szCs w:val="18"/>
                <w:lang w:val="en-GB"/>
              </w:rPr>
            </w:rPrChange>
          </w:rPr>
          <w:delText>is that messages are shown in the timelines of users that have subscribed to follow a supranational account</w:delText>
        </w:r>
        <w:r w:rsidR="00373035" w:rsidRPr="0029563D" w:rsidDel="002C72A4">
          <w:rPr>
            <w:sz w:val="20"/>
            <w:szCs w:val="18"/>
            <w:lang w:val="en-US"/>
            <w:rPrChange w:id="3481" w:author="Sina Furkan Özdemir" w:date="2021-09-20T17:27:00Z">
              <w:rPr>
                <w:sz w:val="20"/>
                <w:szCs w:val="18"/>
                <w:lang w:val="en-GB"/>
              </w:rPr>
            </w:rPrChange>
          </w:rPr>
          <w:delText xml:space="preserve">. Yet, historical follower count data are also not available through the Twitter APIs – only the numbers for the access day can be retrieved. Thus, we </w:delText>
        </w:r>
        <w:r w:rsidR="008D6558" w:rsidRPr="0029563D" w:rsidDel="002C72A4">
          <w:rPr>
            <w:sz w:val="20"/>
            <w:szCs w:val="18"/>
            <w:lang w:val="en-US"/>
            <w:rPrChange w:id="3482" w:author="Sina Furkan Özdemir" w:date="2021-09-20T17:27:00Z">
              <w:rPr>
                <w:sz w:val="20"/>
                <w:szCs w:val="18"/>
                <w:lang w:val="en-GB"/>
              </w:rPr>
            </w:rPrChange>
          </w:rPr>
          <w:delText>exploit</w:delText>
        </w:r>
        <w:r w:rsidR="00373035" w:rsidRPr="0029563D" w:rsidDel="002C72A4">
          <w:rPr>
            <w:sz w:val="20"/>
            <w:szCs w:val="18"/>
            <w:lang w:val="en-US"/>
            <w:rPrChange w:id="3483" w:author="Sina Furkan Özdemir" w:date="2021-09-20T17:27:00Z">
              <w:rPr>
                <w:sz w:val="20"/>
                <w:szCs w:val="18"/>
                <w:lang w:val="en-GB"/>
              </w:rPr>
            </w:rPrChange>
          </w:rPr>
          <w:delText xml:space="preserve"> the Internet Archive, a non-profit organisation working for free access to online information. Their archive.org engine crawls the web and takes static, timestamped snapshots of individual sites. We set up automated scripts</w:delText>
        </w:r>
        <w:r w:rsidR="004F49CC" w:rsidRPr="0029563D" w:rsidDel="002C72A4">
          <w:rPr>
            <w:sz w:val="20"/>
            <w:szCs w:val="18"/>
            <w:lang w:val="en-US"/>
            <w:rPrChange w:id="3484" w:author="Sina Furkan Özdemir" w:date="2021-09-20T17:27:00Z">
              <w:rPr>
                <w:sz w:val="20"/>
                <w:szCs w:val="18"/>
                <w:lang w:val="en-GB"/>
              </w:rPr>
            </w:rPrChange>
          </w:rPr>
          <w:delText xml:space="preserve"> </w:delText>
        </w:r>
        <w:r w:rsidR="003A3F22" w:rsidRPr="0029563D" w:rsidDel="002C72A4">
          <w:rPr>
            <w:sz w:val="20"/>
            <w:szCs w:val="18"/>
            <w:lang w:val="en-US"/>
            <w:rPrChange w:id="3485" w:author="Sina Furkan Özdemir" w:date="2021-09-20T17:27:00Z">
              <w:rPr>
                <w:sz w:val="20"/>
                <w:szCs w:val="18"/>
                <w:lang w:val="en-GB"/>
              </w:rPr>
            </w:rPrChange>
          </w:rPr>
          <w:delText>that</w:delText>
        </w:r>
        <w:r w:rsidR="00373035" w:rsidRPr="0029563D" w:rsidDel="002C72A4">
          <w:rPr>
            <w:sz w:val="20"/>
            <w:szCs w:val="18"/>
            <w:lang w:val="en-US"/>
            <w:rPrChange w:id="3486" w:author="Sina Furkan Özdemir" w:date="2021-09-20T17:27:00Z">
              <w:rPr>
                <w:sz w:val="20"/>
                <w:szCs w:val="18"/>
                <w:lang w:val="en-GB"/>
              </w:rPr>
            </w:rPrChange>
          </w:rPr>
          <w:delText xml:space="preserve"> extract all available snapshots for </w:delText>
        </w:r>
        <w:r w:rsidR="002354AA" w:rsidRPr="0029563D" w:rsidDel="002C72A4">
          <w:rPr>
            <w:sz w:val="20"/>
            <w:szCs w:val="18"/>
            <w:lang w:val="en-US"/>
            <w:rPrChange w:id="3487" w:author="Sina Furkan Özdemir" w:date="2021-09-20T17:27:00Z">
              <w:rPr>
                <w:sz w:val="20"/>
                <w:szCs w:val="18"/>
                <w:lang w:val="en-GB"/>
              </w:rPr>
            </w:rPrChange>
          </w:rPr>
          <w:delText>each Twitter account in our sample to then scrape the follower count</w:delText>
        </w:r>
        <w:r w:rsidR="00DA3438" w:rsidRPr="0029563D" w:rsidDel="002C72A4">
          <w:rPr>
            <w:sz w:val="20"/>
            <w:szCs w:val="18"/>
            <w:lang w:val="en-US"/>
            <w:rPrChange w:id="3488" w:author="Sina Furkan Özdemir" w:date="2021-09-20T17:27:00Z">
              <w:rPr>
                <w:sz w:val="20"/>
                <w:szCs w:val="18"/>
                <w:lang w:val="en-GB"/>
              </w:rPr>
            </w:rPrChange>
          </w:rPr>
          <w:delText>s from</w:delText>
        </w:r>
        <w:r w:rsidR="002354AA" w:rsidRPr="0029563D" w:rsidDel="002C72A4">
          <w:rPr>
            <w:sz w:val="20"/>
            <w:szCs w:val="18"/>
            <w:lang w:val="en-US"/>
            <w:rPrChange w:id="3489" w:author="Sina Furkan Özdemir" w:date="2021-09-20T17:27:00Z">
              <w:rPr>
                <w:sz w:val="20"/>
                <w:szCs w:val="18"/>
                <w:lang w:val="en-GB"/>
              </w:rPr>
            </w:rPrChange>
          </w:rPr>
          <w:delText xml:space="preserve"> the raw html of </w:delText>
        </w:r>
        <w:r w:rsidR="00DA3438" w:rsidRPr="0029563D" w:rsidDel="002C72A4">
          <w:rPr>
            <w:sz w:val="20"/>
            <w:szCs w:val="18"/>
            <w:lang w:val="en-US"/>
            <w:rPrChange w:id="3490" w:author="Sina Furkan Özdemir" w:date="2021-09-20T17:27:00Z">
              <w:rPr>
                <w:sz w:val="20"/>
                <w:szCs w:val="18"/>
                <w:lang w:val="en-GB"/>
              </w:rPr>
            </w:rPrChange>
          </w:rPr>
          <w:delText xml:space="preserve">the </w:delText>
        </w:r>
        <w:r w:rsidR="00033892" w:rsidRPr="0029563D" w:rsidDel="002C72A4">
          <w:rPr>
            <w:sz w:val="20"/>
            <w:szCs w:val="18"/>
            <w:lang w:val="en-US"/>
            <w:rPrChange w:id="3491" w:author="Sina Furkan Özdemir" w:date="2021-09-20T17:27:00Z">
              <w:rPr>
                <w:sz w:val="20"/>
                <w:szCs w:val="18"/>
                <w:lang w:val="en-GB"/>
              </w:rPr>
            </w:rPrChange>
          </w:rPr>
          <w:delText>snapshot</w:delText>
        </w:r>
        <w:r w:rsidR="00DA3438" w:rsidRPr="0029563D" w:rsidDel="002C72A4">
          <w:rPr>
            <w:sz w:val="20"/>
            <w:szCs w:val="18"/>
            <w:lang w:val="en-US"/>
            <w:rPrChange w:id="3492" w:author="Sina Furkan Özdemir" w:date="2021-09-20T17:27:00Z">
              <w:rPr>
                <w:sz w:val="20"/>
                <w:szCs w:val="18"/>
                <w:lang w:val="en-GB"/>
              </w:rPr>
            </w:rPrChange>
          </w:rPr>
          <w:delText>s</w:delText>
        </w:r>
        <w:r w:rsidR="002354AA" w:rsidRPr="0029563D" w:rsidDel="002C72A4">
          <w:rPr>
            <w:sz w:val="20"/>
            <w:szCs w:val="18"/>
            <w:lang w:val="en-US"/>
            <w:rPrChange w:id="3493" w:author="Sina Furkan Özdemir" w:date="2021-09-20T17:27:00Z">
              <w:rPr>
                <w:sz w:val="20"/>
                <w:szCs w:val="18"/>
                <w:lang w:val="en-GB"/>
              </w:rPr>
            </w:rPrChange>
          </w:rPr>
          <w:delText xml:space="preserve">. </w:delText>
        </w:r>
      </w:del>
    </w:p>
    <w:p w14:paraId="24D3D1FF" w14:textId="5D5C97CF" w:rsidR="0034145D" w:rsidRPr="0029563D" w:rsidDel="002C72A4" w:rsidRDefault="003A3F22" w:rsidP="00D114D6">
      <w:pPr>
        <w:spacing w:before="120" w:after="0" w:line="240" w:lineRule="auto"/>
        <w:jc w:val="both"/>
        <w:rPr>
          <w:del w:id="3494" w:author="Sina Furkan Özdemir" w:date="2021-09-20T17:21:00Z"/>
          <w:sz w:val="20"/>
          <w:szCs w:val="18"/>
          <w:lang w:val="en-US"/>
          <w:rPrChange w:id="3495" w:author="Sina Furkan Özdemir" w:date="2021-09-20T17:27:00Z">
            <w:rPr>
              <w:del w:id="3496" w:author="Sina Furkan Özdemir" w:date="2021-09-20T17:21:00Z"/>
              <w:sz w:val="20"/>
              <w:szCs w:val="18"/>
              <w:lang w:val="en-GB"/>
            </w:rPr>
          </w:rPrChange>
        </w:rPr>
      </w:pPr>
      <w:del w:id="3497" w:author="Sina Furkan Özdemir" w:date="2021-09-20T17:21:00Z">
        <w:r w:rsidRPr="0029563D" w:rsidDel="002C72A4">
          <w:rPr>
            <w:sz w:val="20"/>
            <w:szCs w:val="18"/>
            <w:lang w:val="en-US"/>
            <w:rPrChange w:id="3498" w:author="Sina Furkan Özdemir" w:date="2021-09-20T17:27:00Z">
              <w:rPr>
                <w:sz w:val="20"/>
                <w:szCs w:val="18"/>
                <w:lang w:val="en-GB"/>
              </w:rPr>
            </w:rPrChange>
          </w:rPr>
          <w:delText>One caveat applies:</w:delText>
        </w:r>
        <w:r w:rsidR="00926A1D" w:rsidRPr="0029563D" w:rsidDel="002C72A4">
          <w:rPr>
            <w:sz w:val="20"/>
            <w:szCs w:val="18"/>
            <w:lang w:val="en-US"/>
            <w:rPrChange w:id="3499" w:author="Sina Furkan Özdemir" w:date="2021-09-20T17:27:00Z">
              <w:rPr>
                <w:sz w:val="20"/>
                <w:szCs w:val="18"/>
                <w:lang w:val="en-GB"/>
              </w:rPr>
            </w:rPrChange>
          </w:rPr>
          <w:delText xml:space="preserve"> the availability of archive.org snapshots is rather unequally distributed</w:delText>
        </w:r>
        <w:r w:rsidR="00DA3438" w:rsidRPr="0029563D" w:rsidDel="002C72A4">
          <w:rPr>
            <w:sz w:val="20"/>
            <w:szCs w:val="18"/>
            <w:lang w:val="en-US"/>
            <w:rPrChange w:id="3500" w:author="Sina Furkan Özdemir" w:date="2021-09-20T17:27:00Z">
              <w:rPr>
                <w:sz w:val="20"/>
                <w:szCs w:val="18"/>
                <w:lang w:val="en-GB"/>
              </w:rPr>
            </w:rPrChange>
          </w:rPr>
          <w:delText>.</w:delText>
        </w:r>
        <w:r w:rsidR="00926A1D" w:rsidRPr="0029563D" w:rsidDel="002C72A4">
          <w:rPr>
            <w:sz w:val="20"/>
            <w:szCs w:val="18"/>
            <w:lang w:val="en-US"/>
            <w:rPrChange w:id="3501" w:author="Sina Furkan Özdemir" w:date="2021-09-20T17:27:00Z">
              <w:rPr>
                <w:sz w:val="20"/>
                <w:szCs w:val="18"/>
                <w:lang w:val="en-GB"/>
              </w:rPr>
            </w:rPrChange>
          </w:rPr>
          <w:delText xml:space="preserve"> </w:delText>
        </w:r>
        <w:r w:rsidR="00DA3438" w:rsidRPr="0029563D" w:rsidDel="002C72A4">
          <w:rPr>
            <w:sz w:val="20"/>
            <w:szCs w:val="18"/>
            <w:lang w:val="en-US"/>
            <w:rPrChange w:id="3502" w:author="Sina Furkan Özdemir" w:date="2021-09-20T17:27:00Z">
              <w:rPr>
                <w:sz w:val="20"/>
                <w:szCs w:val="18"/>
                <w:lang w:val="en-GB"/>
              </w:rPr>
            </w:rPrChange>
          </w:rPr>
          <w:delText>Withi</w:delText>
        </w:r>
        <w:r w:rsidR="00926A1D" w:rsidRPr="0029563D" w:rsidDel="002C72A4">
          <w:rPr>
            <w:sz w:val="20"/>
            <w:szCs w:val="18"/>
            <w:lang w:val="en-US"/>
            <w:rPrChange w:id="3503" w:author="Sina Furkan Özdemir" w:date="2021-09-20T17:27:00Z">
              <w:rPr>
                <w:sz w:val="20"/>
                <w:szCs w:val="18"/>
                <w:lang w:val="en-GB"/>
              </w:rPr>
            </w:rPrChange>
          </w:rPr>
          <w:delText>n our 115 supranational EU</w:delText>
        </w:r>
        <w:r w:rsidR="00942E8A" w:rsidRPr="0029563D" w:rsidDel="002C72A4">
          <w:rPr>
            <w:sz w:val="20"/>
            <w:szCs w:val="18"/>
            <w:lang w:val="en-US"/>
            <w:rPrChange w:id="3504" w:author="Sina Furkan Özdemir" w:date="2021-09-20T17:27:00Z">
              <w:rPr>
                <w:sz w:val="20"/>
                <w:szCs w:val="18"/>
                <w:lang w:val="en-GB"/>
              </w:rPr>
            </w:rPrChange>
          </w:rPr>
          <w:delText xml:space="preserve"> </w:delText>
        </w:r>
        <w:r w:rsidR="00926A1D" w:rsidRPr="0029563D" w:rsidDel="002C72A4">
          <w:rPr>
            <w:sz w:val="20"/>
            <w:szCs w:val="18"/>
            <w:lang w:val="en-US"/>
            <w:rPrChange w:id="3505" w:author="Sina Furkan Özdemir" w:date="2021-09-20T17:27:00Z">
              <w:rPr>
                <w:sz w:val="20"/>
                <w:szCs w:val="18"/>
                <w:lang w:val="en-GB"/>
              </w:rPr>
            </w:rPrChange>
          </w:rPr>
          <w:delText>accounts</w:delText>
        </w:r>
        <w:r w:rsidR="00942E8A" w:rsidRPr="0029563D" w:rsidDel="002C72A4">
          <w:rPr>
            <w:sz w:val="20"/>
            <w:szCs w:val="18"/>
            <w:lang w:val="en-US"/>
            <w:rPrChange w:id="3506" w:author="Sina Furkan Özdemir" w:date="2021-09-20T17:27:00Z">
              <w:rPr>
                <w:sz w:val="20"/>
                <w:szCs w:val="18"/>
                <w:lang w:val="en-GB"/>
              </w:rPr>
            </w:rPrChange>
          </w:rPr>
          <w:delText>,</w:delText>
        </w:r>
        <w:r w:rsidR="00926A1D" w:rsidRPr="0029563D" w:rsidDel="002C72A4">
          <w:rPr>
            <w:sz w:val="20"/>
            <w:szCs w:val="18"/>
            <w:lang w:val="en-US"/>
            <w:rPrChange w:id="3507" w:author="Sina Furkan Özdemir" w:date="2021-09-20T17:27:00Z">
              <w:rPr>
                <w:sz w:val="20"/>
                <w:szCs w:val="18"/>
                <w:lang w:val="en-GB"/>
              </w:rPr>
            </w:rPrChange>
          </w:rPr>
          <w:delText xml:space="preserve"> we can</w:delText>
        </w:r>
        <w:r w:rsidR="00357C26" w:rsidRPr="0029563D" w:rsidDel="002C72A4">
          <w:rPr>
            <w:sz w:val="20"/>
            <w:szCs w:val="18"/>
            <w:lang w:val="en-US"/>
            <w:rPrChange w:id="3508" w:author="Sina Furkan Özdemir" w:date="2021-09-20T17:27:00Z">
              <w:rPr>
                <w:sz w:val="20"/>
                <w:szCs w:val="18"/>
                <w:lang w:val="en-GB"/>
              </w:rPr>
            </w:rPrChange>
          </w:rPr>
          <w:delText>, for example,</w:delText>
        </w:r>
        <w:r w:rsidR="00926A1D" w:rsidRPr="0029563D" w:rsidDel="002C72A4">
          <w:rPr>
            <w:sz w:val="20"/>
            <w:szCs w:val="18"/>
            <w:lang w:val="en-US"/>
            <w:rPrChange w:id="3509" w:author="Sina Furkan Özdemir" w:date="2021-09-20T17:27:00Z">
              <w:rPr>
                <w:sz w:val="20"/>
                <w:szCs w:val="18"/>
                <w:lang w:val="en-GB"/>
              </w:rPr>
            </w:rPrChange>
          </w:rPr>
          <w:delText xml:space="preserve"> extract 842 </w:delText>
        </w:r>
        <w:r w:rsidR="0034145D" w:rsidRPr="0029563D" w:rsidDel="002C72A4">
          <w:rPr>
            <w:sz w:val="20"/>
            <w:szCs w:val="18"/>
            <w:lang w:val="en-US"/>
            <w:rPrChange w:id="3510" w:author="Sina Furkan Özdemir" w:date="2021-09-20T17:27:00Z">
              <w:rPr>
                <w:sz w:val="20"/>
                <w:szCs w:val="18"/>
                <w:lang w:val="en-GB"/>
              </w:rPr>
            </w:rPrChange>
          </w:rPr>
          <w:delText>snapshots</w:delText>
        </w:r>
        <w:r w:rsidR="00926A1D" w:rsidRPr="0029563D" w:rsidDel="002C72A4">
          <w:rPr>
            <w:sz w:val="20"/>
            <w:szCs w:val="18"/>
            <w:lang w:val="en-US"/>
            <w:rPrChange w:id="3511" w:author="Sina Furkan Özdemir" w:date="2021-09-20T17:27:00Z">
              <w:rPr>
                <w:sz w:val="20"/>
                <w:szCs w:val="18"/>
                <w:lang w:val="en-GB"/>
              </w:rPr>
            </w:rPrChange>
          </w:rPr>
          <w:delText xml:space="preserve"> of the @EU</w:delText>
        </w:r>
        <w:r w:rsidR="00DA3438" w:rsidRPr="0029563D" w:rsidDel="002C72A4">
          <w:rPr>
            <w:sz w:val="20"/>
            <w:szCs w:val="18"/>
            <w:lang w:val="en-US"/>
            <w:rPrChange w:id="3512" w:author="Sina Furkan Özdemir" w:date="2021-09-20T17:27:00Z">
              <w:rPr>
                <w:sz w:val="20"/>
                <w:szCs w:val="18"/>
                <w:lang w:val="en-GB"/>
              </w:rPr>
            </w:rPrChange>
          </w:rPr>
          <w:delText>_</w:delText>
        </w:r>
        <w:r w:rsidR="00926A1D" w:rsidRPr="0029563D" w:rsidDel="002C72A4">
          <w:rPr>
            <w:sz w:val="20"/>
            <w:szCs w:val="18"/>
            <w:lang w:val="en-US"/>
            <w:rPrChange w:id="3513" w:author="Sina Furkan Özdemir" w:date="2021-09-20T17:27:00Z">
              <w:rPr>
                <w:sz w:val="20"/>
                <w:szCs w:val="18"/>
                <w:lang w:val="en-GB"/>
              </w:rPr>
            </w:rPrChange>
          </w:rPr>
          <w:delText>Commission profile</w:delText>
        </w:r>
        <w:r w:rsidR="0034145D" w:rsidRPr="0029563D" w:rsidDel="002C72A4">
          <w:rPr>
            <w:sz w:val="20"/>
            <w:szCs w:val="18"/>
            <w:lang w:val="en-US"/>
            <w:rPrChange w:id="3514" w:author="Sina Furkan Özdemir" w:date="2021-09-20T17:27:00Z">
              <w:rPr>
                <w:sz w:val="20"/>
                <w:szCs w:val="18"/>
                <w:lang w:val="en-GB"/>
              </w:rPr>
            </w:rPrChange>
          </w:rPr>
          <w:delText>, 548 for @EUClimateAction, or 380 for @vonderleyen</w:delText>
        </w:r>
        <w:r w:rsidR="00DA3438" w:rsidRPr="0029563D" w:rsidDel="002C72A4">
          <w:rPr>
            <w:sz w:val="20"/>
            <w:szCs w:val="18"/>
            <w:lang w:val="en-US"/>
            <w:rPrChange w:id="3515" w:author="Sina Furkan Özdemir" w:date="2021-09-20T17:27:00Z">
              <w:rPr>
                <w:sz w:val="20"/>
                <w:szCs w:val="18"/>
                <w:lang w:val="en-GB"/>
              </w:rPr>
            </w:rPrChange>
          </w:rPr>
          <w:delText>. But</w:delText>
        </w:r>
        <w:r w:rsidR="0034145D" w:rsidRPr="0029563D" w:rsidDel="002C72A4">
          <w:rPr>
            <w:sz w:val="20"/>
            <w:szCs w:val="18"/>
            <w:lang w:val="en-US"/>
            <w:rPrChange w:id="3516" w:author="Sina Furkan Özdemir" w:date="2021-09-20T17:27:00Z">
              <w:rPr>
                <w:sz w:val="20"/>
                <w:szCs w:val="18"/>
                <w:lang w:val="en-GB"/>
              </w:rPr>
            </w:rPrChange>
          </w:rPr>
          <w:delText xml:space="preserve"> there are five accounts with only one snapshot and seven that have never been crawled by archive.org. We linearly interpolate the daily number of followers between each measurement point, taking only the account creation date and the scraping date for </w:delText>
        </w:r>
        <w:r w:rsidR="00DA3438" w:rsidRPr="0029563D" w:rsidDel="002C72A4">
          <w:rPr>
            <w:sz w:val="20"/>
            <w:szCs w:val="18"/>
            <w:lang w:val="en-US"/>
            <w:rPrChange w:id="3517" w:author="Sina Furkan Özdemir" w:date="2021-09-20T17:27:00Z">
              <w:rPr>
                <w:sz w:val="20"/>
                <w:szCs w:val="18"/>
                <w:lang w:val="en-GB"/>
              </w:rPr>
            </w:rPrChange>
          </w:rPr>
          <w:delText xml:space="preserve">accounts </w:delText>
        </w:r>
        <w:r w:rsidR="0034145D" w:rsidRPr="0029563D" w:rsidDel="002C72A4">
          <w:rPr>
            <w:sz w:val="20"/>
            <w:szCs w:val="18"/>
            <w:lang w:val="en-US"/>
            <w:rPrChange w:id="3518" w:author="Sina Furkan Özdemir" w:date="2021-09-20T17:27:00Z">
              <w:rPr>
                <w:sz w:val="20"/>
                <w:szCs w:val="18"/>
                <w:lang w:val="en-GB"/>
              </w:rPr>
            </w:rPrChange>
          </w:rPr>
          <w:delText xml:space="preserve">without snapshots. This is not very precise, but </w:delText>
        </w:r>
        <w:r w:rsidR="00864B5C" w:rsidRPr="0029563D" w:rsidDel="002C72A4">
          <w:rPr>
            <w:sz w:val="20"/>
            <w:szCs w:val="18"/>
            <w:lang w:val="en-US"/>
            <w:rPrChange w:id="3519" w:author="Sina Furkan Özdemir" w:date="2021-09-20T17:27:00Z">
              <w:rPr>
                <w:sz w:val="20"/>
                <w:szCs w:val="18"/>
                <w:lang w:val="en-GB"/>
              </w:rPr>
            </w:rPrChange>
          </w:rPr>
          <w:delText xml:space="preserve">offers a suitable proxy for </w:delText>
        </w:r>
        <w:r w:rsidR="00DA3438" w:rsidRPr="0029563D" w:rsidDel="002C72A4">
          <w:rPr>
            <w:sz w:val="20"/>
            <w:szCs w:val="18"/>
            <w:lang w:val="en-US"/>
            <w:rPrChange w:id="3520" w:author="Sina Furkan Özdemir" w:date="2021-09-20T17:27:00Z">
              <w:rPr>
                <w:sz w:val="20"/>
                <w:szCs w:val="18"/>
                <w:lang w:val="en-GB"/>
              </w:rPr>
            </w:rPrChange>
          </w:rPr>
          <w:delText>historical follower counts</w:delText>
        </w:r>
        <w:r w:rsidR="0034145D" w:rsidRPr="0029563D" w:rsidDel="002C72A4">
          <w:rPr>
            <w:sz w:val="20"/>
            <w:szCs w:val="18"/>
            <w:lang w:val="en-US"/>
            <w:rPrChange w:id="3521" w:author="Sina Furkan Özdemir" w:date="2021-09-20T17:27:00Z">
              <w:rPr>
                <w:sz w:val="20"/>
                <w:szCs w:val="18"/>
                <w:lang w:val="en-GB"/>
              </w:rPr>
            </w:rPrChange>
          </w:rPr>
          <w:delText xml:space="preserve">. </w:delText>
        </w:r>
        <w:r w:rsidR="00942E8A" w:rsidRPr="0029563D" w:rsidDel="002C72A4">
          <w:rPr>
            <w:rFonts w:cs="Calibri"/>
            <w:sz w:val="20"/>
            <w:szCs w:val="20"/>
            <w:lang w:val="en-US"/>
            <w:rPrChange w:id="3522" w:author="Sina Furkan Özdemir" w:date="2021-09-20T17:27:00Z">
              <w:rPr>
                <w:rFonts w:cs="Calibri"/>
                <w:sz w:val="20"/>
                <w:szCs w:val="20"/>
                <w:lang w:val="en-GB"/>
              </w:rPr>
            </w:rPrChange>
          </w:rPr>
          <w:fldChar w:fldCharType="begin"/>
        </w:r>
        <w:r w:rsidR="00942E8A" w:rsidRPr="0029563D" w:rsidDel="002C72A4">
          <w:rPr>
            <w:rFonts w:cs="Calibri"/>
            <w:sz w:val="20"/>
            <w:szCs w:val="20"/>
            <w:lang w:val="en-US"/>
            <w:rPrChange w:id="3523" w:author="Sina Furkan Özdemir" w:date="2021-09-20T17:27:00Z">
              <w:rPr>
                <w:rFonts w:cs="Calibri"/>
                <w:sz w:val="20"/>
                <w:szCs w:val="20"/>
                <w:lang w:val="en-GB"/>
              </w:rPr>
            </w:rPrChange>
          </w:rPr>
          <w:delInstrText xml:space="preserve"> REF _Ref75463867 \h  \* MERGEFORMAT </w:delInstrText>
        </w:r>
        <w:r w:rsidR="00942E8A" w:rsidRPr="0029563D" w:rsidDel="002C72A4">
          <w:rPr>
            <w:rFonts w:cs="Calibri"/>
            <w:sz w:val="20"/>
            <w:szCs w:val="20"/>
            <w:lang w:val="en-US"/>
            <w:rPrChange w:id="3524" w:author="Sina Furkan Özdemir" w:date="2021-09-20T17:27:00Z">
              <w:rPr>
                <w:rFonts w:cs="Calibri"/>
                <w:sz w:val="20"/>
                <w:szCs w:val="20"/>
                <w:lang w:val="en-US"/>
              </w:rPr>
            </w:rPrChange>
          </w:rPr>
        </w:r>
        <w:r w:rsidR="00942E8A" w:rsidRPr="0029563D" w:rsidDel="002C72A4">
          <w:rPr>
            <w:rFonts w:cs="Calibri"/>
            <w:sz w:val="20"/>
            <w:szCs w:val="20"/>
            <w:lang w:val="en-US"/>
            <w:rPrChange w:id="3525" w:author="Sina Furkan Özdemir" w:date="2021-09-20T17:27:00Z">
              <w:rPr>
                <w:rFonts w:cs="Calibri"/>
                <w:sz w:val="20"/>
                <w:szCs w:val="20"/>
                <w:lang w:val="en-GB"/>
              </w:rPr>
            </w:rPrChange>
          </w:rPr>
          <w:fldChar w:fldCharType="separate"/>
        </w:r>
        <w:r w:rsidR="009D58C1" w:rsidRPr="0029563D" w:rsidDel="002C72A4">
          <w:rPr>
            <w:rFonts w:cs="Calibri"/>
            <w:sz w:val="20"/>
            <w:szCs w:val="20"/>
            <w:lang w:val="en-US"/>
            <w:rPrChange w:id="3526" w:author="Sina Furkan Özdemir" w:date="2021-09-20T17:27:00Z">
              <w:rPr>
                <w:rFonts w:cs="Calibri"/>
                <w:sz w:val="20"/>
                <w:szCs w:val="20"/>
                <w:lang w:val="en-GB"/>
              </w:rPr>
            </w:rPrChange>
          </w:rPr>
          <w:delText xml:space="preserve">Figure </w:delText>
        </w:r>
        <w:r w:rsidR="009D58C1" w:rsidRPr="0029563D" w:rsidDel="002C72A4">
          <w:rPr>
            <w:rFonts w:cs="Calibri"/>
            <w:noProof/>
            <w:sz w:val="20"/>
            <w:szCs w:val="20"/>
            <w:lang w:val="en-US"/>
            <w:rPrChange w:id="3527" w:author="Sina Furkan Özdemir" w:date="2021-09-20T17:27:00Z">
              <w:rPr>
                <w:rFonts w:cs="Calibri"/>
                <w:noProof/>
                <w:sz w:val="20"/>
                <w:szCs w:val="20"/>
                <w:lang w:val="en-GB"/>
              </w:rPr>
            </w:rPrChange>
          </w:rPr>
          <w:delText>4</w:delText>
        </w:r>
        <w:r w:rsidR="00942E8A" w:rsidRPr="0029563D" w:rsidDel="002C72A4">
          <w:rPr>
            <w:rFonts w:cs="Calibri"/>
            <w:sz w:val="20"/>
            <w:szCs w:val="20"/>
            <w:lang w:val="en-US"/>
            <w:rPrChange w:id="3528" w:author="Sina Furkan Özdemir" w:date="2021-09-20T17:27:00Z">
              <w:rPr>
                <w:rFonts w:cs="Calibri"/>
                <w:sz w:val="20"/>
                <w:szCs w:val="20"/>
                <w:lang w:val="en-GB"/>
              </w:rPr>
            </w:rPrChange>
          </w:rPr>
          <w:fldChar w:fldCharType="end"/>
        </w:r>
        <w:r w:rsidR="00942E8A" w:rsidRPr="0029563D" w:rsidDel="002C72A4">
          <w:rPr>
            <w:rFonts w:cs="Calibri"/>
            <w:sz w:val="20"/>
            <w:szCs w:val="20"/>
            <w:lang w:val="en-US"/>
            <w:rPrChange w:id="3529" w:author="Sina Furkan Özdemir" w:date="2021-09-20T17:27:00Z">
              <w:rPr>
                <w:rFonts w:cs="Calibri"/>
                <w:sz w:val="20"/>
                <w:szCs w:val="20"/>
                <w:lang w:val="en-GB"/>
              </w:rPr>
            </w:rPrChange>
          </w:rPr>
          <w:delText xml:space="preserve"> </w:delText>
        </w:r>
        <w:r w:rsidR="00A9067A" w:rsidRPr="0029563D" w:rsidDel="002C72A4">
          <w:rPr>
            <w:sz w:val="20"/>
            <w:szCs w:val="18"/>
            <w:lang w:val="en-US"/>
            <w:rPrChange w:id="3530" w:author="Sina Furkan Özdemir" w:date="2021-09-20T17:27:00Z">
              <w:rPr>
                <w:sz w:val="20"/>
                <w:szCs w:val="18"/>
                <w:lang w:val="en-GB"/>
              </w:rPr>
            </w:rPrChange>
          </w:rPr>
          <w:delText xml:space="preserve">estimates </w:delText>
        </w:r>
        <w:r w:rsidR="00DA3438" w:rsidRPr="0029563D" w:rsidDel="002C72A4">
          <w:rPr>
            <w:sz w:val="20"/>
            <w:szCs w:val="18"/>
            <w:lang w:val="en-US"/>
            <w:rPrChange w:id="3531" w:author="Sina Furkan Özdemir" w:date="2021-09-20T17:27:00Z">
              <w:rPr>
                <w:sz w:val="20"/>
                <w:szCs w:val="18"/>
                <w:lang w:val="en-GB"/>
              </w:rPr>
            </w:rPrChange>
          </w:rPr>
          <w:delText xml:space="preserve">how </w:delText>
        </w:r>
        <w:r w:rsidR="00357C26" w:rsidRPr="0029563D" w:rsidDel="002C72A4">
          <w:rPr>
            <w:sz w:val="20"/>
            <w:szCs w:val="18"/>
            <w:lang w:val="en-US"/>
            <w:rPrChange w:id="3532" w:author="Sina Furkan Özdemir" w:date="2021-09-20T17:27:00Z">
              <w:rPr>
                <w:sz w:val="20"/>
                <w:szCs w:val="18"/>
                <w:lang w:val="en-GB"/>
              </w:rPr>
            </w:rPrChange>
          </w:rPr>
          <w:delText xml:space="preserve">many users followed </w:delText>
        </w:r>
        <w:r w:rsidR="0034145D" w:rsidRPr="0029563D" w:rsidDel="002C72A4">
          <w:rPr>
            <w:sz w:val="20"/>
            <w:szCs w:val="18"/>
            <w:lang w:val="en-US"/>
            <w:rPrChange w:id="3533" w:author="Sina Furkan Özdemir" w:date="2021-09-20T17:27:00Z">
              <w:rPr>
                <w:sz w:val="20"/>
                <w:szCs w:val="18"/>
                <w:lang w:val="en-GB"/>
              </w:rPr>
            </w:rPrChange>
          </w:rPr>
          <w:delText>supranational Twitter profiles over time.</w:delText>
        </w:r>
      </w:del>
    </w:p>
    <w:p w14:paraId="27837A7C" w14:textId="531CF713" w:rsidR="002E5018" w:rsidRPr="0029563D" w:rsidDel="002C72A4" w:rsidRDefault="002E5018" w:rsidP="00D114D6">
      <w:pPr>
        <w:spacing w:before="120" w:after="0" w:line="240" w:lineRule="auto"/>
        <w:jc w:val="both"/>
        <w:rPr>
          <w:del w:id="3534" w:author="Sina Furkan Özdemir" w:date="2021-09-20T17:21:00Z"/>
          <w:sz w:val="20"/>
          <w:szCs w:val="18"/>
          <w:lang w:val="en-US"/>
          <w:rPrChange w:id="3535" w:author="Sina Furkan Özdemir" w:date="2021-09-20T17:27:00Z">
            <w:rPr>
              <w:del w:id="3536" w:author="Sina Furkan Özdemir" w:date="2021-09-20T17:21:00Z"/>
              <w:sz w:val="20"/>
              <w:szCs w:val="18"/>
              <w:lang w:val="en-GB"/>
            </w:rPr>
          </w:rPrChange>
        </w:rPr>
      </w:pPr>
      <w:del w:id="3537" w:author="Sina Furkan Özdemir" w:date="2021-09-20T17:21:00Z">
        <w:r w:rsidRPr="0029563D" w:rsidDel="002C72A4">
          <w:rPr>
            <w:noProof/>
            <w:lang w:val="en-US"/>
            <w:rPrChange w:id="3538" w:author="Sina Furkan Özdemir" w:date="2021-09-20T17:27:00Z">
              <w:rPr>
                <w:noProof/>
              </w:rPr>
            </w:rPrChange>
          </w:rPr>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del>
    </w:p>
    <w:p w14:paraId="31EA2AD8" w14:textId="0794D2D3" w:rsidR="00DA3438" w:rsidRPr="0029563D" w:rsidDel="002C72A4" w:rsidRDefault="00DA3438" w:rsidP="00DA3438">
      <w:pPr>
        <w:pStyle w:val="Caption"/>
        <w:keepLines/>
        <w:jc w:val="center"/>
        <w:rPr>
          <w:del w:id="3539" w:author="Sina Furkan Özdemir" w:date="2021-09-20T17:21:00Z"/>
          <w:color w:val="auto"/>
          <w:sz w:val="20"/>
          <w:lang w:val="en-US"/>
          <w:rPrChange w:id="3540" w:author="Sina Furkan Özdemir" w:date="2021-09-20T17:27:00Z">
            <w:rPr>
              <w:del w:id="3541" w:author="Sina Furkan Özdemir" w:date="2021-09-20T17:21:00Z"/>
              <w:color w:val="auto"/>
              <w:sz w:val="20"/>
              <w:lang w:val="en-GB"/>
            </w:rPr>
          </w:rPrChange>
        </w:rPr>
      </w:pPr>
      <w:bookmarkStart w:id="3542" w:name="_Ref75463867"/>
      <w:del w:id="3543" w:author="Sina Furkan Özdemir" w:date="2021-09-20T17:21:00Z">
        <w:r w:rsidRPr="0029563D" w:rsidDel="002C72A4">
          <w:rPr>
            <w:b/>
            <w:bCs/>
            <w:lang w:val="en-US"/>
            <w:rPrChange w:id="3544" w:author="Sina Furkan Özdemir" w:date="2021-09-20T17:27:00Z">
              <w:rPr>
                <w:b/>
                <w:bCs/>
                <w:lang w:val="en-GB"/>
              </w:rPr>
            </w:rPrChange>
          </w:rPr>
          <w:delText xml:space="preserve">Figure </w:delText>
        </w:r>
        <w:r w:rsidRPr="0029563D" w:rsidDel="002C72A4">
          <w:rPr>
            <w:b/>
            <w:bCs/>
            <w:lang w:val="en-US"/>
            <w:rPrChange w:id="3545" w:author="Sina Furkan Özdemir" w:date="2021-09-20T17:27:00Z">
              <w:rPr>
                <w:b/>
                <w:bCs/>
                <w:lang w:val="en-GB"/>
              </w:rPr>
            </w:rPrChange>
          </w:rPr>
          <w:fldChar w:fldCharType="begin"/>
        </w:r>
        <w:r w:rsidRPr="0029563D" w:rsidDel="002C72A4">
          <w:rPr>
            <w:b/>
            <w:bCs/>
            <w:lang w:val="en-US"/>
            <w:rPrChange w:id="3546" w:author="Sina Furkan Özdemir" w:date="2021-09-20T17:27:00Z">
              <w:rPr>
                <w:b/>
                <w:bCs/>
                <w:lang w:val="en-GB"/>
              </w:rPr>
            </w:rPrChange>
          </w:rPr>
          <w:delInstrText xml:space="preserve"> SEQ Figure \* ARABIC </w:delInstrText>
        </w:r>
        <w:r w:rsidRPr="0029563D" w:rsidDel="002C72A4">
          <w:rPr>
            <w:b/>
            <w:bCs/>
            <w:lang w:val="en-US"/>
            <w:rPrChange w:id="3547" w:author="Sina Furkan Özdemir" w:date="2021-09-20T17:27:00Z">
              <w:rPr>
                <w:b/>
                <w:bCs/>
                <w:lang w:val="en-GB"/>
              </w:rPr>
            </w:rPrChange>
          </w:rPr>
          <w:fldChar w:fldCharType="separate"/>
        </w:r>
        <w:r w:rsidR="009D58C1" w:rsidRPr="0029563D" w:rsidDel="002C72A4">
          <w:rPr>
            <w:b/>
            <w:bCs/>
            <w:noProof/>
            <w:lang w:val="en-US"/>
            <w:rPrChange w:id="3548" w:author="Sina Furkan Özdemir" w:date="2021-09-20T17:27:00Z">
              <w:rPr>
                <w:b/>
                <w:bCs/>
                <w:noProof/>
                <w:lang w:val="en-GB"/>
              </w:rPr>
            </w:rPrChange>
          </w:rPr>
          <w:delText>4</w:delText>
        </w:r>
        <w:r w:rsidRPr="0029563D" w:rsidDel="002C72A4">
          <w:rPr>
            <w:b/>
            <w:bCs/>
            <w:lang w:val="en-US"/>
            <w:rPrChange w:id="3549" w:author="Sina Furkan Özdemir" w:date="2021-09-20T17:27:00Z">
              <w:rPr>
                <w:b/>
                <w:bCs/>
                <w:lang w:val="en-GB"/>
              </w:rPr>
            </w:rPrChange>
          </w:rPr>
          <w:fldChar w:fldCharType="end"/>
        </w:r>
        <w:bookmarkEnd w:id="3542"/>
        <w:r w:rsidRPr="0029563D" w:rsidDel="002C72A4">
          <w:rPr>
            <w:lang w:val="en-US"/>
            <w:rPrChange w:id="3550" w:author="Sina Furkan Özdemir" w:date="2021-09-20T17:27:00Z">
              <w:rPr>
                <w:lang w:val="en-GB"/>
              </w:rPr>
            </w:rPrChange>
          </w:rPr>
          <w:delText>: Followers of supranational Twitter accounts</w:delText>
        </w:r>
      </w:del>
    </w:p>
    <w:p w14:paraId="648C5159" w14:textId="736897B4" w:rsidR="00852435" w:rsidRPr="0029563D" w:rsidDel="002C72A4" w:rsidRDefault="00852435" w:rsidP="00852435">
      <w:pPr>
        <w:spacing w:before="120" w:after="0" w:line="240" w:lineRule="auto"/>
        <w:jc w:val="both"/>
        <w:rPr>
          <w:del w:id="3551" w:author="Sina Furkan Özdemir" w:date="2021-09-20T17:21:00Z"/>
          <w:sz w:val="20"/>
          <w:szCs w:val="18"/>
          <w:lang w:val="en-US"/>
          <w:rPrChange w:id="3552" w:author="Sina Furkan Özdemir" w:date="2021-09-20T17:27:00Z">
            <w:rPr>
              <w:del w:id="3553" w:author="Sina Furkan Özdemir" w:date="2021-09-20T17:21:00Z"/>
              <w:sz w:val="20"/>
              <w:szCs w:val="18"/>
              <w:lang w:val="en-GB"/>
            </w:rPr>
          </w:rPrChange>
        </w:rPr>
      </w:pPr>
    </w:p>
    <w:p w14:paraId="12655778" w14:textId="36A042AB" w:rsidR="00852435" w:rsidRPr="0029563D" w:rsidDel="002C72A4" w:rsidRDefault="00852435" w:rsidP="00852435">
      <w:pPr>
        <w:spacing w:before="120" w:after="0" w:line="240" w:lineRule="auto"/>
        <w:jc w:val="both"/>
        <w:rPr>
          <w:del w:id="3554" w:author="Sina Furkan Özdemir" w:date="2021-09-20T17:21:00Z"/>
          <w:sz w:val="20"/>
          <w:szCs w:val="18"/>
          <w:lang w:val="en-US"/>
          <w:rPrChange w:id="3555" w:author="Sina Furkan Özdemir" w:date="2021-09-20T17:27:00Z">
            <w:rPr>
              <w:del w:id="3556" w:author="Sina Furkan Özdemir" w:date="2021-09-20T17:21:00Z"/>
              <w:sz w:val="20"/>
              <w:szCs w:val="18"/>
              <w:lang w:val="en-GB"/>
            </w:rPr>
          </w:rPrChange>
        </w:rPr>
      </w:pPr>
      <w:del w:id="3557" w:author="Sina Furkan Özdemir" w:date="2021-09-20T17:21:00Z">
        <w:r w:rsidRPr="0029563D" w:rsidDel="002C72A4">
          <w:rPr>
            <w:sz w:val="20"/>
            <w:szCs w:val="18"/>
            <w:lang w:val="en-US"/>
            <w:rPrChange w:id="3558" w:author="Sina Furkan Özdemir" w:date="2021-09-20T17:27:00Z">
              <w:rPr>
                <w:sz w:val="20"/>
                <w:szCs w:val="18"/>
                <w:lang w:val="en-GB"/>
              </w:rPr>
            </w:rPrChange>
          </w:rPr>
          <w:delText xml:space="preserve">The period of growing supranational tweet volume </w:delText>
        </w:r>
        <w:r w:rsidR="00A9067A" w:rsidRPr="0029563D" w:rsidDel="002C72A4">
          <w:rPr>
            <w:sz w:val="20"/>
            <w:szCs w:val="18"/>
            <w:lang w:val="en-US"/>
            <w:rPrChange w:id="3559" w:author="Sina Furkan Özdemir" w:date="2021-09-20T17:27:00Z">
              <w:rPr>
                <w:sz w:val="20"/>
                <w:szCs w:val="18"/>
                <w:lang w:val="en-GB"/>
              </w:rPr>
            </w:rPrChange>
          </w:rPr>
          <w:delText xml:space="preserve">from </w:delText>
        </w:r>
        <w:r w:rsidRPr="0029563D" w:rsidDel="002C72A4">
          <w:rPr>
            <w:sz w:val="20"/>
            <w:szCs w:val="18"/>
            <w:lang w:val="en-US"/>
            <w:rPrChange w:id="3560" w:author="Sina Furkan Özdemir" w:date="2021-09-20T17:27:00Z">
              <w:rPr>
                <w:sz w:val="20"/>
                <w:szCs w:val="18"/>
                <w:lang w:val="en-GB"/>
              </w:rPr>
            </w:rPrChange>
          </w:rPr>
          <w:delText xml:space="preserve">2010-5 was followed by a period in which an increasing number of Twitter users also decided to subscribe to these accounts. </w:delText>
        </w:r>
        <w:r w:rsidR="00F3179C" w:rsidRPr="0029563D" w:rsidDel="002C72A4">
          <w:rPr>
            <w:sz w:val="20"/>
            <w:szCs w:val="18"/>
            <w:lang w:val="en-US"/>
            <w:rPrChange w:id="3561" w:author="Sina Furkan Özdemir" w:date="2021-09-20T17:27:00Z">
              <w:rPr>
                <w:sz w:val="20"/>
                <w:szCs w:val="18"/>
                <w:lang w:val="en-GB"/>
              </w:rPr>
            </w:rPrChange>
          </w:rPr>
          <w:delText>T</w:delText>
        </w:r>
        <w:r w:rsidRPr="0029563D" w:rsidDel="002C72A4">
          <w:rPr>
            <w:sz w:val="20"/>
            <w:szCs w:val="18"/>
            <w:lang w:val="en-US"/>
            <w:rPrChange w:id="3562" w:author="Sina Furkan Özdemir" w:date="2021-09-20T17:27:00Z">
              <w:rPr>
                <w:sz w:val="20"/>
                <w:szCs w:val="18"/>
                <w:lang w:val="en-GB"/>
              </w:rPr>
            </w:rPrChange>
          </w:rPr>
          <w:delText xml:space="preserve">he figure </w:delText>
        </w:r>
        <w:r w:rsidR="00A9067A" w:rsidRPr="0029563D" w:rsidDel="002C72A4">
          <w:rPr>
            <w:sz w:val="20"/>
            <w:szCs w:val="18"/>
            <w:lang w:val="en-US"/>
            <w:rPrChange w:id="3563" w:author="Sina Furkan Özdemir" w:date="2021-09-20T17:27:00Z">
              <w:rPr>
                <w:sz w:val="20"/>
                <w:szCs w:val="18"/>
                <w:lang w:val="en-GB"/>
              </w:rPr>
            </w:rPrChange>
          </w:rPr>
          <w:delText xml:space="preserve">above </w:delText>
        </w:r>
        <w:r w:rsidRPr="0029563D" w:rsidDel="002C72A4">
          <w:rPr>
            <w:sz w:val="20"/>
            <w:szCs w:val="18"/>
            <w:lang w:val="en-US"/>
            <w:rPrChange w:id="3564" w:author="Sina Furkan Özdemir" w:date="2021-09-20T17:27:00Z">
              <w:rPr>
                <w:sz w:val="20"/>
                <w:szCs w:val="18"/>
                <w:lang w:val="en-GB"/>
              </w:rPr>
            </w:rPrChange>
          </w:rPr>
          <w:delText>also highlights</w:delText>
        </w:r>
        <w:r w:rsidR="00F3179C" w:rsidRPr="0029563D" w:rsidDel="002C72A4">
          <w:rPr>
            <w:sz w:val="20"/>
            <w:szCs w:val="18"/>
            <w:lang w:val="en-US"/>
            <w:rPrChange w:id="3565" w:author="Sina Furkan Özdemir" w:date="2021-09-20T17:27:00Z">
              <w:rPr>
                <w:sz w:val="20"/>
                <w:szCs w:val="18"/>
                <w:lang w:val="en-GB"/>
              </w:rPr>
            </w:rPrChange>
          </w:rPr>
          <w:delText>, however,</w:delText>
        </w:r>
        <w:r w:rsidRPr="0029563D" w:rsidDel="002C72A4">
          <w:rPr>
            <w:sz w:val="20"/>
            <w:szCs w:val="18"/>
            <w:lang w:val="en-US"/>
            <w:rPrChange w:id="3566" w:author="Sina Furkan Özdemir" w:date="2021-09-20T17:27:00Z">
              <w:rPr>
                <w:sz w:val="20"/>
                <w:szCs w:val="18"/>
                <w:lang w:val="en-GB"/>
              </w:rPr>
            </w:rPrChange>
          </w:rPr>
          <w:delText xml:space="preserve"> that the distribution of followers across supranational accounts is extremely right skewed</w:delText>
        </w:r>
        <w:r w:rsidR="00A9067A" w:rsidRPr="0029563D" w:rsidDel="002C72A4">
          <w:rPr>
            <w:sz w:val="20"/>
            <w:szCs w:val="18"/>
            <w:lang w:val="en-US"/>
            <w:rPrChange w:id="3567" w:author="Sina Furkan Özdemir" w:date="2021-09-20T17:27:00Z">
              <w:rPr>
                <w:sz w:val="20"/>
                <w:szCs w:val="18"/>
                <w:lang w:val="en-GB"/>
              </w:rPr>
            </w:rPrChange>
          </w:rPr>
          <w:delText>,</w:delText>
        </w:r>
        <w:r w:rsidRPr="0029563D" w:rsidDel="002C72A4">
          <w:rPr>
            <w:sz w:val="20"/>
            <w:szCs w:val="18"/>
            <w:lang w:val="en-US"/>
            <w:rPrChange w:id="3568" w:author="Sina Furkan Özdemir" w:date="2021-09-20T17:27:00Z">
              <w:rPr>
                <w:sz w:val="20"/>
                <w:szCs w:val="18"/>
                <w:lang w:val="en-GB"/>
              </w:rPr>
            </w:rPrChange>
          </w:rPr>
          <w:delText xml:space="preserve"> which has intensified over time. </w:delText>
        </w:r>
        <w:r w:rsidR="00A9067A" w:rsidRPr="0029563D" w:rsidDel="002C72A4">
          <w:rPr>
            <w:sz w:val="20"/>
            <w:szCs w:val="18"/>
            <w:lang w:val="en-US"/>
            <w:rPrChange w:id="3569" w:author="Sina Furkan Özdemir" w:date="2021-09-20T17:27:00Z">
              <w:rPr>
                <w:sz w:val="20"/>
                <w:szCs w:val="18"/>
                <w:lang w:val="en-GB"/>
              </w:rPr>
            </w:rPrChange>
          </w:rPr>
          <w:delText>B</w:delText>
        </w:r>
        <w:r w:rsidRPr="0029563D" w:rsidDel="002C72A4">
          <w:rPr>
            <w:sz w:val="20"/>
            <w:szCs w:val="18"/>
            <w:lang w:val="en-US"/>
            <w:rPrChange w:id="3570" w:author="Sina Furkan Özdemir" w:date="2021-09-20T17:27:00Z">
              <w:rPr>
                <w:sz w:val="20"/>
                <w:szCs w:val="18"/>
                <w:lang w:val="en-GB"/>
              </w:rPr>
            </w:rPrChange>
          </w:rPr>
          <w:delText>y far</w:delText>
        </w:r>
        <w:r w:rsidR="00A9067A" w:rsidRPr="0029563D" w:rsidDel="002C72A4">
          <w:rPr>
            <w:sz w:val="20"/>
            <w:szCs w:val="18"/>
            <w:lang w:val="en-US"/>
            <w:rPrChange w:id="3571" w:author="Sina Furkan Özdemir" w:date="2021-09-20T17:27:00Z">
              <w:rPr>
                <w:sz w:val="20"/>
                <w:szCs w:val="18"/>
                <w:lang w:val="en-GB"/>
              </w:rPr>
            </w:rPrChange>
          </w:rPr>
          <w:delText>, the</w:delText>
        </w:r>
        <w:r w:rsidRPr="0029563D" w:rsidDel="002C72A4">
          <w:rPr>
            <w:sz w:val="20"/>
            <w:szCs w:val="18"/>
            <w:lang w:val="en-US"/>
            <w:rPrChange w:id="3572" w:author="Sina Furkan Özdemir" w:date="2021-09-20T17:27:00Z">
              <w:rPr>
                <w:sz w:val="20"/>
                <w:szCs w:val="18"/>
                <w:lang w:val="en-GB"/>
              </w:rPr>
            </w:rPrChange>
          </w:rPr>
          <w:delText xml:space="preserve"> most prominent supranational account is @EU_Commission with 1,491,</w:delText>
        </w:r>
        <w:r w:rsidR="00597BF3" w:rsidRPr="0029563D" w:rsidDel="002C72A4">
          <w:rPr>
            <w:sz w:val="20"/>
            <w:szCs w:val="18"/>
            <w:lang w:val="en-US"/>
            <w:rPrChange w:id="3573" w:author="Sina Furkan Özdemir" w:date="2021-09-20T17:27:00Z">
              <w:rPr>
                <w:sz w:val="20"/>
                <w:szCs w:val="18"/>
                <w:lang w:val="en-GB"/>
              </w:rPr>
            </w:rPrChange>
          </w:rPr>
          <w:delText>171</w:delText>
        </w:r>
        <w:r w:rsidRPr="0029563D" w:rsidDel="002C72A4">
          <w:rPr>
            <w:sz w:val="20"/>
            <w:szCs w:val="18"/>
            <w:lang w:val="en-US"/>
            <w:rPrChange w:id="3574" w:author="Sina Furkan Özdemir" w:date="2021-09-20T17:27:00Z">
              <w:rPr>
                <w:sz w:val="20"/>
                <w:szCs w:val="18"/>
                <w:lang w:val="en-GB"/>
              </w:rPr>
            </w:rPrChange>
          </w:rPr>
          <w:delText xml:space="preserve"> followers as of May </w:delText>
        </w:r>
        <w:r w:rsidR="002136F4" w:rsidRPr="0029563D" w:rsidDel="002C72A4">
          <w:rPr>
            <w:sz w:val="20"/>
            <w:szCs w:val="18"/>
            <w:lang w:val="en-US"/>
            <w:rPrChange w:id="3575" w:author="Sina Furkan Özdemir" w:date="2021-09-20T17:27:00Z">
              <w:rPr>
                <w:sz w:val="20"/>
                <w:szCs w:val="18"/>
                <w:lang w:val="en-GB"/>
              </w:rPr>
            </w:rPrChange>
          </w:rPr>
          <w:delText>4</w:delText>
        </w:r>
        <w:r w:rsidRPr="0029563D" w:rsidDel="002C72A4">
          <w:rPr>
            <w:sz w:val="20"/>
            <w:szCs w:val="18"/>
            <w:lang w:val="en-US"/>
            <w:rPrChange w:id="3576" w:author="Sina Furkan Özdemir" w:date="2021-09-20T17:27:00Z">
              <w:rPr>
                <w:sz w:val="20"/>
                <w:szCs w:val="18"/>
                <w:lang w:val="en-GB"/>
              </w:rPr>
            </w:rPrChange>
          </w:rPr>
          <w:delText>, 2021, followed by the institutional accounts of the European Council President (</w:delText>
        </w:r>
        <w:r w:rsidR="00FF339A" w:rsidRPr="0029563D" w:rsidDel="002C72A4">
          <w:rPr>
            <w:sz w:val="20"/>
            <w:szCs w:val="18"/>
            <w:lang w:val="en-US"/>
            <w:rPrChange w:id="3577" w:author="Sina Furkan Özdemir" w:date="2021-09-20T17:27:00Z">
              <w:rPr>
                <w:sz w:val="20"/>
                <w:szCs w:val="18"/>
                <w:lang w:val="en-GB"/>
              </w:rPr>
            </w:rPrChange>
          </w:rPr>
          <w:delText>1,194,648</w:delText>
        </w:r>
        <w:r w:rsidRPr="0029563D" w:rsidDel="002C72A4">
          <w:rPr>
            <w:sz w:val="20"/>
            <w:szCs w:val="18"/>
            <w:lang w:val="en-US"/>
            <w:rPrChange w:id="3578" w:author="Sina Furkan Özdemir" w:date="2021-09-20T17:27:00Z">
              <w:rPr>
                <w:sz w:val="20"/>
                <w:szCs w:val="18"/>
                <w:lang w:val="en-GB"/>
              </w:rPr>
            </w:rPrChange>
          </w:rPr>
          <w:delText xml:space="preserve"> followers) and the European Central Bank (</w:delText>
        </w:r>
        <w:r w:rsidR="00FF5476" w:rsidRPr="0029563D" w:rsidDel="002C72A4">
          <w:rPr>
            <w:sz w:val="20"/>
            <w:szCs w:val="18"/>
            <w:lang w:val="en-US"/>
            <w:rPrChange w:id="3579" w:author="Sina Furkan Özdemir" w:date="2021-09-20T17:27:00Z">
              <w:rPr>
                <w:sz w:val="20"/>
                <w:szCs w:val="18"/>
                <w:lang w:val="en-GB"/>
              </w:rPr>
            </w:rPrChange>
          </w:rPr>
          <w:delText>627,385</w:delText>
        </w:r>
        <w:r w:rsidRPr="0029563D" w:rsidDel="002C72A4">
          <w:rPr>
            <w:sz w:val="20"/>
            <w:szCs w:val="18"/>
            <w:lang w:val="en-US"/>
            <w:rPrChange w:id="3580" w:author="Sina Furkan Özdemir" w:date="2021-09-20T17:27:00Z">
              <w:rPr>
                <w:sz w:val="20"/>
                <w:szCs w:val="18"/>
                <w:lang w:val="en-GB"/>
              </w:rPr>
            </w:rPrChange>
          </w:rPr>
          <w:delText>). Among the most prominent personal accounts are Commission president Von der Leyen (587,814 followers), Competition Commissioner Vestager (</w:delText>
        </w:r>
        <w:r w:rsidR="00464155" w:rsidRPr="0029563D" w:rsidDel="002C72A4">
          <w:rPr>
            <w:sz w:val="20"/>
            <w:szCs w:val="18"/>
            <w:lang w:val="en-US"/>
            <w:rPrChange w:id="3581" w:author="Sina Furkan Özdemir" w:date="2021-09-20T17:27:00Z">
              <w:rPr>
                <w:sz w:val="20"/>
                <w:szCs w:val="18"/>
                <w:lang w:val="en-GB"/>
              </w:rPr>
            </w:rPrChange>
          </w:rPr>
          <w:delText>295,650</w:delText>
        </w:r>
        <w:r w:rsidRPr="0029563D" w:rsidDel="002C72A4">
          <w:rPr>
            <w:sz w:val="20"/>
            <w:szCs w:val="18"/>
            <w:lang w:val="en-US"/>
            <w:rPrChange w:id="3582" w:author="Sina Furkan Özdemir" w:date="2021-09-20T17:27:00Z">
              <w:rPr>
                <w:sz w:val="20"/>
                <w:szCs w:val="18"/>
                <w:lang w:val="en-GB"/>
              </w:rPr>
            </w:rPrChange>
          </w:rPr>
          <w:delText>), and the High Representative for Foreign Affairs and Security Policy, Josep Borell (</w:delText>
        </w:r>
        <w:r w:rsidR="00BB606A" w:rsidRPr="0029563D" w:rsidDel="002C72A4">
          <w:rPr>
            <w:sz w:val="20"/>
            <w:szCs w:val="18"/>
            <w:lang w:val="en-US"/>
            <w:rPrChange w:id="3583" w:author="Sina Furkan Özdemir" w:date="2021-09-20T17:27:00Z">
              <w:rPr>
                <w:sz w:val="20"/>
                <w:szCs w:val="18"/>
                <w:lang w:val="en-GB"/>
              </w:rPr>
            </w:rPrChange>
          </w:rPr>
          <w:delText>202,519</w:delText>
        </w:r>
        <w:r w:rsidRPr="0029563D" w:rsidDel="002C72A4">
          <w:rPr>
            <w:sz w:val="20"/>
            <w:szCs w:val="18"/>
            <w:lang w:val="en-US"/>
            <w:rPrChange w:id="3584" w:author="Sina Furkan Özdemir" w:date="2021-09-20T17:27:00Z">
              <w:rPr>
                <w:sz w:val="20"/>
                <w:szCs w:val="18"/>
                <w:lang w:val="en-GB"/>
              </w:rPr>
            </w:rPrChange>
          </w:rPr>
          <w:delText>). Personal accounts have</w:delText>
        </w:r>
        <w:r w:rsidR="00A9067A" w:rsidRPr="0029563D" w:rsidDel="002C72A4">
          <w:rPr>
            <w:sz w:val="20"/>
            <w:szCs w:val="18"/>
            <w:lang w:val="en-US"/>
            <w:rPrChange w:id="3585" w:author="Sina Furkan Özdemir" w:date="2021-09-20T17:27:00Z">
              <w:rPr>
                <w:sz w:val="20"/>
                <w:szCs w:val="18"/>
                <w:lang w:val="en-GB"/>
              </w:rPr>
            </w:rPrChange>
          </w:rPr>
          <w:delText>,</w:delText>
        </w:r>
        <w:r w:rsidRPr="0029563D" w:rsidDel="002C72A4">
          <w:rPr>
            <w:sz w:val="20"/>
            <w:szCs w:val="18"/>
            <w:lang w:val="en-US"/>
            <w:rPrChange w:id="3586" w:author="Sina Furkan Özdemir" w:date="2021-09-20T17:27:00Z">
              <w:rPr>
                <w:sz w:val="20"/>
                <w:szCs w:val="18"/>
                <w:lang w:val="en-GB"/>
              </w:rPr>
            </w:rPrChange>
          </w:rPr>
          <w:delText xml:space="preserve"> on average</w:delText>
        </w:r>
        <w:r w:rsidR="00A9067A" w:rsidRPr="0029563D" w:rsidDel="002C72A4">
          <w:rPr>
            <w:sz w:val="20"/>
            <w:szCs w:val="18"/>
            <w:lang w:val="en-US"/>
            <w:rPrChange w:id="3587" w:author="Sina Furkan Özdemir" w:date="2021-09-20T17:27:00Z">
              <w:rPr>
                <w:sz w:val="20"/>
                <w:szCs w:val="18"/>
                <w:lang w:val="en-GB"/>
              </w:rPr>
            </w:rPrChange>
          </w:rPr>
          <w:delText>,</w:delText>
        </w:r>
        <w:r w:rsidRPr="0029563D" w:rsidDel="002C72A4">
          <w:rPr>
            <w:sz w:val="20"/>
            <w:szCs w:val="18"/>
            <w:lang w:val="en-US"/>
            <w:rPrChange w:id="3588" w:author="Sina Furkan Özdemir" w:date="2021-09-20T17:27:00Z">
              <w:rPr>
                <w:sz w:val="20"/>
                <w:szCs w:val="18"/>
                <w:lang w:val="en-GB"/>
              </w:rPr>
            </w:rPrChange>
          </w:rPr>
          <w:delText xml:space="preserve"> 13,000 </w:delText>
        </w:r>
        <w:r w:rsidR="00A9067A" w:rsidRPr="0029563D" w:rsidDel="002C72A4">
          <w:rPr>
            <w:sz w:val="20"/>
            <w:szCs w:val="18"/>
            <w:lang w:val="en-US"/>
            <w:rPrChange w:id="3589" w:author="Sina Furkan Özdemir" w:date="2021-09-20T17:27:00Z">
              <w:rPr>
                <w:sz w:val="20"/>
                <w:szCs w:val="18"/>
                <w:lang w:val="en-GB"/>
              </w:rPr>
            </w:rPrChange>
          </w:rPr>
          <w:delText xml:space="preserve">fewer </w:delText>
        </w:r>
        <w:r w:rsidRPr="0029563D" w:rsidDel="002C72A4">
          <w:rPr>
            <w:sz w:val="20"/>
            <w:szCs w:val="18"/>
            <w:lang w:val="en-US"/>
            <w:rPrChange w:id="3590" w:author="Sina Furkan Özdemir" w:date="2021-09-20T17:27:00Z">
              <w:rPr>
                <w:sz w:val="20"/>
                <w:szCs w:val="18"/>
                <w:lang w:val="en-GB"/>
              </w:rPr>
            </w:rPrChange>
          </w:rPr>
          <w:delText>followers than institutional accounts, but this difference is not statistically significant, indicating sizeable within-group variation. At the lower end of the distribution, we find several Commission Directors-General as well as the Euratom Supply Agency with only 7</w:delText>
        </w:r>
        <w:r w:rsidR="00D34072" w:rsidRPr="0029563D" w:rsidDel="002C72A4">
          <w:rPr>
            <w:sz w:val="20"/>
            <w:szCs w:val="18"/>
            <w:lang w:val="en-US"/>
            <w:rPrChange w:id="3591" w:author="Sina Furkan Özdemir" w:date="2021-09-20T17:27:00Z">
              <w:rPr>
                <w:sz w:val="20"/>
                <w:szCs w:val="18"/>
                <w:lang w:val="en-GB"/>
              </w:rPr>
            </w:rPrChange>
          </w:rPr>
          <w:delText>8</w:delText>
        </w:r>
        <w:r w:rsidRPr="0029563D" w:rsidDel="002C72A4">
          <w:rPr>
            <w:sz w:val="20"/>
            <w:szCs w:val="18"/>
            <w:lang w:val="en-US"/>
            <w:rPrChange w:id="3592" w:author="Sina Furkan Özdemir" w:date="2021-09-20T17:27:00Z">
              <w:rPr>
                <w:sz w:val="20"/>
                <w:szCs w:val="18"/>
                <w:lang w:val="en-GB"/>
              </w:rPr>
            </w:rPrChange>
          </w:rPr>
          <w:delText xml:space="preserve"> followers.</w:delText>
        </w:r>
      </w:del>
    </w:p>
    <w:p w14:paraId="717C0D0F" w14:textId="636767C8" w:rsidR="002E5018" w:rsidRPr="0029563D" w:rsidDel="002C72A4" w:rsidRDefault="00852435" w:rsidP="00D114D6">
      <w:pPr>
        <w:spacing w:before="120" w:after="0" w:line="240" w:lineRule="auto"/>
        <w:jc w:val="both"/>
        <w:rPr>
          <w:del w:id="3593" w:author="Sina Furkan Özdemir" w:date="2021-09-20T17:21:00Z"/>
          <w:sz w:val="20"/>
          <w:szCs w:val="18"/>
          <w:lang w:val="en-US"/>
          <w:rPrChange w:id="3594" w:author="Sina Furkan Özdemir" w:date="2021-09-20T17:27:00Z">
            <w:rPr>
              <w:del w:id="3595" w:author="Sina Furkan Özdemir" w:date="2021-09-20T17:21:00Z"/>
              <w:sz w:val="20"/>
              <w:szCs w:val="18"/>
              <w:lang w:val="en-GB"/>
            </w:rPr>
          </w:rPrChange>
        </w:rPr>
      </w:pPr>
      <w:del w:id="3596" w:author="Sina Furkan Özdemir" w:date="2021-09-20T17:21:00Z">
        <w:r w:rsidRPr="0029563D" w:rsidDel="002C72A4">
          <w:rPr>
            <w:sz w:val="20"/>
            <w:szCs w:val="18"/>
            <w:lang w:val="en-US"/>
            <w:rPrChange w:id="3597" w:author="Sina Furkan Özdemir" w:date="2021-09-20T17:27:00Z">
              <w:rPr>
                <w:sz w:val="20"/>
                <w:szCs w:val="18"/>
                <w:lang w:val="en-GB"/>
              </w:rPr>
            </w:rPrChange>
          </w:rPr>
          <w:delText>H</w:delText>
        </w:r>
        <w:r w:rsidR="002D4867" w:rsidRPr="0029563D" w:rsidDel="002C72A4">
          <w:rPr>
            <w:sz w:val="20"/>
            <w:szCs w:val="18"/>
            <w:lang w:val="en-US"/>
            <w:rPrChange w:id="3598" w:author="Sina Furkan Özdemir" w:date="2021-09-20T17:27:00Z">
              <w:rPr>
                <w:sz w:val="20"/>
                <w:szCs w:val="18"/>
                <w:lang w:val="en-GB"/>
              </w:rPr>
            </w:rPrChange>
          </w:rPr>
          <w:delText>ow strongly do</w:delText>
        </w:r>
        <w:r w:rsidR="00D054CB" w:rsidRPr="0029563D" w:rsidDel="002C72A4">
          <w:rPr>
            <w:sz w:val="20"/>
            <w:szCs w:val="18"/>
            <w:lang w:val="en-US"/>
            <w:rPrChange w:id="3599" w:author="Sina Furkan Özdemir" w:date="2021-09-20T17:27:00Z">
              <w:rPr>
                <w:sz w:val="20"/>
                <w:szCs w:val="18"/>
                <w:lang w:val="en-GB"/>
              </w:rPr>
            </w:rPrChange>
          </w:rPr>
          <w:delText xml:space="preserve"> </w:delText>
        </w:r>
        <w:r w:rsidR="003A3F22" w:rsidRPr="0029563D" w:rsidDel="002C72A4">
          <w:rPr>
            <w:sz w:val="20"/>
            <w:szCs w:val="18"/>
            <w:lang w:val="en-US"/>
            <w:rPrChange w:id="3600" w:author="Sina Furkan Özdemir" w:date="2021-09-20T17:27:00Z">
              <w:rPr>
                <w:sz w:val="20"/>
                <w:szCs w:val="18"/>
                <w:lang w:val="en-GB"/>
              </w:rPr>
            </w:rPrChange>
          </w:rPr>
          <w:delText xml:space="preserve">these </w:delText>
        </w:r>
        <w:r w:rsidR="00D054CB" w:rsidRPr="0029563D" w:rsidDel="002C72A4">
          <w:rPr>
            <w:sz w:val="20"/>
            <w:szCs w:val="18"/>
            <w:lang w:val="en-US"/>
            <w:rPrChange w:id="3601" w:author="Sina Furkan Özdemir" w:date="2021-09-20T17:27:00Z">
              <w:rPr>
                <w:sz w:val="20"/>
                <w:szCs w:val="18"/>
                <w:lang w:val="en-GB"/>
              </w:rPr>
            </w:rPrChange>
          </w:rPr>
          <w:delText xml:space="preserve">users actually engage with the </w:delText>
        </w:r>
        <w:r w:rsidR="003A3F22" w:rsidRPr="0029563D" w:rsidDel="002C72A4">
          <w:rPr>
            <w:sz w:val="20"/>
            <w:szCs w:val="18"/>
            <w:lang w:val="en-US"/>
            <w:rPrChange w:id="3602" w:author="Sina Furkan Özdemir" w:date="2021-09-20T17:27:00Z">
              <w:rPr>
                <w:sz w:val="20"/>
                <w:szCs w:val="18"/>
                <w:lang w:val="en-GB"/>
              </w:rPr>
            </w:rPrChange>
          </w:rPr>
          <w:delText xml:space="preserve">supranational </w:delText>
        </w:r>
        <w:r w:rsidR="00D054CB" w:rsidRPr="0029563D" w:rsidDel="002C72A4">
          <w:rPr>
            <w:sz w:val="20"/>
            <w:szCs w:val="18"/>
            <w:lang w:val="en-US"/>
            <w:rPrChange w:id="3603" w:author="Sina Furkan Özdemir" w:date="2021-09-20T17:27:00Z">
              <w:rPr>
                <w:sz w:val="20"/>
                <w:szCs w:val="18"/>
                <w:lang w:val="en-GB"/>
              </w:rPr>
            </w:rPrChange>
          </w:rPr>
          <w:delText>messages?</w:delText>
        </w:r>
        <w:r w:rsidR="008D6558" w:rsidRPr="0029563D" w:rsidDel="002C72A4">
          <w:rPr>
            <w:sz w:val="20"/>
            <w:szCs w:val="18"/>
            <w:lang w:val="en-US"/>
            <w:rPrChange w:id="3604" w:author="Sina Furkan Özdemir" w:date="2021-09-20T17:27:00Z">
              <w:rPr>
                <w:sz w:val="20"/>
                <w:szCs w:val="18"/>
                <w:lang w:val="en-GB"/>
              </w:rPr>
            </w:rPrChange>
          </w:rPr>
          <w:delText xml:space="preserve"> Clearly, we have no off-platform information on what user</w:delText>
        </w:r>
        <w:r w:rsidRPr="0029563D" w:rsidDel="002C72A4">
          <w:rPr>
            <w:sz w:val="20"/>
            <w:szCs w:val="18"/>
            <w:lang w:val="en-US"/>
            <w:rPrChange w:id="3605" w:author="Sina Furkan Özdemir" w:date="2021-09-20T17:27:00Z">
              <w:rPr>
                <w:sz w:val="20"/>
                <w:szCs w:val="18"/>
                <w:lang w:val="en-GB"/>
              </w:rPr>
            </w:rPrChange>
          </w:rPr>
          <w:delText>s</w:delText>
        </w:r>
        <w:r w:rsidR="008D6558" w:rsidRPr="0029563D" w:rsidDel="002C72A4">
          <w:rPr>
            <w:sz w:val="20"/>
            <w:szCs w:val="18"/>
            <w:lang w:val="en-US"/>
            <w:rPrChange w:id="3606" w:author="Sina Furkan Özdemir" w:date="2021-09-20T17:27:00Z">
              <w:rPr>
                <w:sz w:val="20"/>
                <w:szCs w:val="18"/>
                <w:lang w:val="en-GB"/>
              </w:rPr>
            </w:rPrChange>
          </w:rPr>
          <w:delText xml:space="preserve"> do with the information they receive. </w:delText>
        </w:r>
        <w:r w:rsidR="00A9067A" w:rsidRPr="0029563D" w:rsidDel="002C72A4">
          <w:rPr>
            <w:sz w:val="20"/>
            <w:szCs w:val="18"/>
            <w:lang w:val="en-US"/>
            <w:rPrChange w:id="3607" w:author="Sina Furkan Özdemir" w:date="2021-09-20T17:27:00Z">
              <w:rPr>
                <w:sz w:val="20"/>
                <w:szCs w:val="18"/>
                <w:lang w:val="en-GB"/>
              </w:rPr>
            </w:rPrChange>
          </w:rPr>
          <w:delText xml:space="preserve">However, </w:delText>
        </w:r>
        <w:r w:rsidR="008D6558" w:rsidRPr="0029563D" w:rsidDel="002C72A4">
          <w:rPr>
            <w:sz w:val="20"/>
            <w:szCs w:val="18"/>
            <w:lang w:val="en-US"/>
            <w:rPrChange w:id="3608" w:author="Sina Furkan Özdemir" w:date="2021-09-20T17:27:00Z">
              <w:rPr>
                <w:sz w:val="20"/>
                <w:szCs w:val="18"/>
                <w:lang w:val="en-GB"/>
              </w:rPr>
            </w:rPrChange>
          </w:rPr>
          <w:delText>we can observe their direct on-platform engagement.</w:delText>
        </w:r>
        <w:r w:rsidR="00D054CB" w:rsidRPr="0029563D" w:rsidDel="002C72A4">
          <w:rPr>
            <w:sz w:val="20"/>
            <w:szCs w:val="18"/>
            <w:lang w:val="en-US"/>
            <w:rPrChange w:id="3609" w:author="Sina Furkan Özdemir" w:date="2021-09-20T17:27:00Z">
              <w:rPr>
                <w:sz w:val="20"/>
                <w:szCs w:val="18"/>
                <w:lang w:val="en-GB"/>
              </w:rPr>
            </w:rPrChange>
          </w:rPr>
          <w:delText xml:space="preserve"> </w:delText>
        </w:r>
        <w:r w:rsidR="008D6558" w:rsidRPr="0029563D" w:rsidDel="002C72A4">
          <w:rPr>
            <w:sz w:val="20"/>
            <w:szCs w:val="18"/>
            <w:lang w:val="en-US"/>
            <w:rPrChange w:id="3610" w:author="Sina Furkan Özdemir" w:date="2021-09-20T17:27:00Z">
              <w:rPr>
                <w:sz w:val="20"/>
                <w:szCs w:val="18"/>
                <w:lang w:val="en-GB"/>
              </w:rPr>
            </w:rPrChange>
          </w:rPr>
          <w:delText xml:space="preserve">Twitter allows users to </w:delText>
        </w:r>
        <w:r w:rsidR="00D054CB" w:rsidRPr="0029563D" w:rsidDel="002C72A4">
          <w:rPr>
            <w:sz w:val="20"/>
            <w:szCs w:val="18"/>
            <w:lang w:val="en-US"/>
            <w:rPrChange w:id="3611" w:author="Sina Furkan Özdemir" w:date="2021-09-20T17:27:00Z">
              <w:rPr>
                <w:sz w:val="20"/>
                <w:szCs w:val="18"/>
                <w:lang w:val="en-GB"/>
              </w:rPr>
            </w:rPrChange>
          </w:rPr>
          <w:delText>like</w:delText>
        </w:r>
        <w:r w:rsidR="008D6558" w:rsidRPr="0029563D" w:rsidDel="002C72A4">
          <w:rPr>
            <w:sz w:val="20"/>
            <w:szCs w:val="18"/>
            <w:lang w:val="en-US"/>
            <w:rPrChange w:id="3612" w:author="Sina Furkan Özdemir" w:date="2021-09-20T17:27:00Z">
              <w:rPr>
                <w:sz w:val="20"/>
                <w:szCs w:val="18"/>
                <w:lang w:val="en-GB"/>
              </w:rPr>
            </w:rPrChange>
          </w:rPr>
          <w:delText xml:space="preserve"> messages</w:delText>
        </w:r>
        <w:r w:rsidR="00D054CB" w:rsidRPr="0029563D" w:rsidDel="002C72A4">
          <w:rPr>
            <w:sz w:val="20"/>
            <w:szCs w:val="18"/>
            <w:lang w:val="en-US"/>
            <w:rPrChange w:id="3613" w:author="Sina Furkan Özdemir" w:date="2021-09-20T17:27:00Z">
              <w:rPr>
                <w:sz w:val="20"/>
                <w:szCs w:val="18"/>
                <w:lang w:val="en-GB"/>
              </w:rPr>
            </w:rPrChange>
          </w:rPr>
          <w:delText xml:space="preserve">, </w:delText>
        </w:r>
        <w:r w:rsidR="008D6558" w:rsidRPr="0029563D" w:rsidDel="002C72A4">
          <w:rPr>
            <w:sz w:val="20"/>
            <w:szCs w:val="18"/>
            <w:lang w:val="en-US"/>
            <w:rPrChange w:id="3614" w:author="Sina Furkan Özdemir" w:date="2021-09-20T17:27:00Z">
              <w:rPr>
                <w:sz w:val="20"/>
                <w:szCs w:val="18"/>
                <w:lang w:val="en-GB"/>
              </w:rPr>
            </w:rPrChange>
          </w:rPr>
          <w:delText xml:space="preserve">to amplify or contextualise them by </w:delText>
        </w:r>
        <w:r w:rsidR="00D054CB" w:rsidRPr="0029563D" w:rsidDel="002C72A4">
          <w:rPr>
            <w:sz w:val="20"/>
            <w:szCs w:val="18"/>
            <w:lang w:val="en-US"/>
            <w:rPrChange w:id="3615" w:author="Sina Furkan Özdemir" w:date="2021-09-20T17:27:00Z">
              <w:rPr>
                <w:sz w:val="20"/>
                <w:szCs w:val="18"/>
                <w:lang w:val="en-GB"/>
              </w:rPr>
            </w:rPrChange>
          </w:rPr>
          <w:delText>retweets</w:delText>
        </w:r>
        <w:r w:rsidR="008D6558" w:rsidRPr="0029563D" w:rsidDel="002C72A4">
          <w:rPr>
            <w:sz w:val="20"/>
            <w:szCs w:val="18"/>
            <w:lang w:val="en-US"/>
            <w:rPrChange w:id="3616" w:author="Sina Furkan Özdemir" w:date="2021-09-20T17:27:00Z">
              <w:rPr>
                <w:sz w:val="20"/>
                <w:szCs w:val="18"/>
                <w:lang w:val="en-GB"/>
              </w:rPr>
            </w:rPrChange>
          </w:rPr>
          <w:delText xml:space="preserve"> or </w:delText>
        </w:r>
        <w:r w:rsidR="00D054CB" w:rsidRPr="0029563D" w:rsidDel="002C72A4">
          <w:rPr>
            <w:sz w:val="20"/>
            <w:szCs w:val="18"/>
            <w:lang w:val="en-US"/>
            <w:rPrChange w:id="3617" w:author="Sina Furkan Özdemir" w:date="2021-09-20T17:27:00Z">
              <w:rPr>
                <w:sz w:val="20"/>
                <w:szCs w:val="18"/>
                <w:lang w:val="en-GB"/>
              </w:rPr>
            </w:rPrChange>
          </w:rPr>
          <w:delText>quotes</w:delText>
        </w:r>
        <w:r w:rsidR="008D6558" w:rsidRPr="0029563D" w:rsidDel="002C72A4">
          <w:rPr>
            <w:sz w:val="20"/>
            <w:szCs w:val="18"/>
            <w:lang w:val="en-US"/>
            <w:rPrChange w:id="3618" w:author="Sina Furkan Özdemir" w:date="2021-09-20T17:27:00Z">
              <w:rPr>
                <w:sz w:val="20"/>
                <w:szCs w:val="18"/>
                <w:lang w:val="en-GB"/>
              </w:rPr>
            </w:rPrChange>
          </w:rPr>
          <w:delText xml:space="preserve">, or to </w:delText>
        </w:r>
        <w:r w:rsidR="00A9067A" w:rsidRPr="0029563D" w:rsidDel="002C72A4">
          <w:rPr>
            <w:sz w:val="20"/>
            <w:szCs w:val="18"/>
            <w:lang w:val="en-US"/>
            <w:rPrChange w:id="3619" w:author="Sina Furkan Özdemir" w:date="2021-09-20T17:27:00Z">
              <w:rPr>
                <w:sz w:val="20"/>
                <w:szCs w:val="18"/>
                <w:lang w:val="en-GB"/>
              </w:rPr>
            </w:rPrChange>
          </w:rPr>
          <w:delText xml:space="preserve">directly </w:delText>
        </w:r>
        <w:r w:rsidR="008D6558" w:rsidRPr="0029563D" w:rsidDel="002C72A4">
          <w:rPr>
            <w:sz w:val="20"/>
            <w:szCs w:val="18"/>
            <w:lang w:val="en-US"/>
            <w:rPrChange w:id="3620" w:author="Sina Furkan Özdemir" w:date="2021-09-20T17:27:00Z">
              <w:rPr>
                <w:sz w:val="20"/>
                <w:szCs w:val="18"/>
                <w:lang w:val="en-GB"/>
              </w:rPr>
            </w:rPrChange>
          </w:rPr>
          <w:delText xml:space="preserve">publicly reply. We collect the counts of each of these engagements </w:delText>
        </w:r>
        <w:r w:rsidR="00D054CB" w:rsidRPr="0029563D" w:rsidDel="002C72A4">
          <w:rPr>
            <w:sz w:val="20"/>
            <w:szCs w:val="18"/>
            <w:lang w:val="en-US"/>
            <w:rPrChange w:id="3621" w:author="Sina Furkan Özdemir" w:date="2021-09-20T17:27:00Z">
              <w:rPr>
                <w:sz w:val="20"/>
                <w:szCs w:val="18"/>
                <w:lang w:val="en-GB"/>
              </w:rPr>
            </w:rPrChange>
          </w:rPr>
          <w:delText xml:space="preserve">in response to </w:delText>
        </w:r>
        <w:r w:rsidR="008D6558" w:rsidRPr="0029563D" w:rsidDel="002C72A4">
          <w:rPr>
            <w:sz w:val="20"/>
            <w:szCs w:val="18"/>
            <w:lang w:val="en-US"/>
            <w:rPrChange w:id="3622" w:author="Sina Furkan Özdemir" w:date="2021-09-20T17:27:00Z">
              <w:rPr>
                <w:sz w:val="20"/>
                <w:szCs w:val="18"/>
                <w:lang w:val="en-GB"/>
              </w:rPr>
            </w:rPrChange>
          </w:rPr>
          <w:delText xml:space="preserve">each </w:delText>
        </w:r>
        <w:r w:rsidR="00D054CB" w:rsidRPr="0029563D" w:rsidDel="002C72A4">
          <w:rPr>
            <w:sz w:val="20"/>
            <w:szCs w:val="18"/>
            <w:lang w:val="en-US"/>
            <w:rPrChange w:id="3623" w:author="Sina Furkan Özdemir" w:date="2021-09-20T17:27:00Z">
              <w:rPr>
                <w:sz w:val="20"/>
                <w:szCs w:val="18"/>
                <w:lang w:val="en-GB"/>
              </w:rPr>
            </w:rPrChange>
          </w:rPr>
          <w:delText>original, self-authored tweet</w:delText>
        </w:r>
        <w:r w:rsidR="008D6558" w:rsidRPr="0029563D" w:rsidDel="002C72A4">
          <w:rPr>
            <w:sz w:val="20"/>
            <w:szCs w:val="18"/>
            <w:lang w:val="en-US"/>
            <w:rPrChange w:id="3624" w:author="Sina Furkan Özdemir" w:date="2021-09-20T17:27:00Z">
              <w:rPr>
                <w:sz w:val="20"/>
                <w:szCs w:val="18"/>
                <w:lang w:val="en-GB"/>
              </w:rPr>
            </w:rPrChange>
          </w:rPr>
          <w:delText xml:space="preserve"> </w:delText>
        </w:r>
        <w:r w:rsidRPr="0029563D" w:rsidDel="002C72A4">
          <w:rPr>
            <w:sz w:val="20"/>
            <w:szCs w:val="18"/>
            <w:lang w:val="en-US"/>
            <w:rPrChange w:id="3625" w:author="Sina Furkan Özdemir" w:date="2021-09-20T17:27:00Z">
              <w:rPr>
                <w:sz w:val="20"/>
                <w:szCs w:val="18"/>
                <w:lang w:val="en-GB"/>
              </w:rPr>
            </w:rPrChange>
          </w:rPr>
          <w:delText xml:space="preserve">by </w:delText>
        </w:r>
        <w:r w:rsidR="00D054CB" w:rsidRPr="0029563D" w:rsidDel="002C72A4">
          <w:rPr>
            <w:sz w:val="20"/>
            <w:szCs w:val="18"/>
            <w:lang w:val="en-US"/>
            <w:rPrChange w:id="3626" w:author="Sina Furkan Özdemir" w:date="2021-09-20T17:27:00Z">
              <w:rPr>
                <w:sz w:val="20"/>
                <w:szCs w:val="18"/>
                <w:lang w:val="en-GB"/>
              </w:rPr>
            </w:rPrChange>
          </w:rPr>
          <w:delText>supranational actors. Since the number of user</w:delText>
        </w:r>
        <w:r w:rsidR="003A3F22" w:rsidRPr="0029563D" w:rsidDel="002C72A4">
          <w:rPr>
            <w:sz w:val="20"/>
            <w:szCs w:val="18"/>
            <w:lang w:val="en-US"/>
            <w:rPrChange w:id="3627" w:author="Sina Furkan Özdemir" w:date="2021-09-20T17:27:00Z">
              <w:rPr>
                <w:sz w:val="20"/>
                <w:szCs w:val="18"/>
                <w:lang w:val="en-GB"/>
              </w:rPr>
            </w:rPrChange>
          </w:rPr>
          <w:delText>s</w:delText>
        </w:r>
        <w:r w:rsidR="00D054CB" w:rsidRPr="0029563D" w:rsidDel="002C72A4">
          <w:rPr>
            <w:sz w:val="20"/>
            <w:szCs w:val="18"/>
            <w:lang w:val="en-US"/>
            <w:rPrChange w:id="3628" w:author="Sina Furkan Özdemir" w:date="2021-09-20T17:27:00Z">
              <w:rPr>
                <w:sz w:val="20"/>
                <w:szCs w:val="18"/>
                <w:lang w:val="en-GB"/>
              </w:rPr>
            </w:rPrChange>
          </w:rPr>
          <w:delText xml:space="preserve"> that may have seen the tweet in the first place affects the number of possible engagements, </w:delText>
        </w:r>
        <w:r w:rsidR="00CA4FA3" w:rsidRPr="0029563D" w:rsidDel="002C72A4">
          <w:rPr>
            <w:sz w:val="20"/>
            <w:szCs w:val="18"/>
            <w:lang w:val="en-US"/>
            <w:rPrChange w:id="3629" w:author="Sina Furkan Özdemir" w:date="2021-09-20T17:27:00Z">
              <w:rPr>
                <w:sz w:val="20"/>
                <w:szCs w:val="18"/>
                <w:lang w:val="en-GB"/>
              </w:rPr>
            </w:rPrChange>
          </w:rPr>
          <w:delText xml:space="preserve">we </w:delText>
        </w:r>
        <w:r w:rsidR="00FF26F1" w:rsidRPr="0029563D" w:rsidDel="002C72A4">
          <w:rPr>
            <w:sz w:val="20"/>
            <w:szCs w:val="18"/>
            <w:lang w:val="en-US"/>
            <w:rPrChange w:id="3630" w:author="Sina Furkan Özdemir" w:date="2021-09-20T17:27:00Z">
              <w:rPr>
                <w:sz w:val="20"/>
                <w:szCs w:val="18"/>
                <w:lang w:val="en-GB"/>
              </w:rPr>
            </w:rPrChange>
          </w:rPr>
          <w:delText>express the</w:delText>
        </w:r>
        <w:r w:rsidR="008D6558" w:rsidRPr="0029563D" w:rsidDel="002C72A4">
          <w:rPr>
            <w:sz w:val="20"/>
            <w:szCs w:val="18"/>
            <w:lang w:val="en-US"/>
            <w:rPrChange w:id="3631" w:author="Sina Furkan Özdemir" w:date="2021-09-20T17:27:00Z">
              <w:rPr>
                <w:sz w:val="20"/>
                <w:szCs w:val="18"/>
                <w:lang w:val="en-GB"/>
              </w:rPr>
            </w:rPrChange>
          </w:rPr>
          <w:delText xml:space="preserve">m as </w:delText>
        </w:r>
        <w:r w:rsidR="00FF26F1" w:rsidRPr="0029563D" w:rsidDel="002C72A4">
          <w:rPr>
            <w:sz w:val="20"/>
            <w:szCs w:val="18"/>
            <w:lang w:val="en-US"/>
            <w:rPrChange w:id="3632" w:author="Sina Furkan Özdemir" w:date="2021-09-20T17:27:00Z">
              <w:rPr>
                <w:sz w:val="20"/>
                <w:szCs w:val="18"/>
                <w:lang w:val="en-GB"/>
              </w:rPr>
            </w:rPrChange>
          </w:rPr>
          <w:delText xml:space="preserve">the percentage share of followers </w:delText>
        </w:r>
        <w:r w:rsidR="004E3FC8" w:rsidRPr="0029563D" w:rsidDel="002C72A4">
          <w:rPr>
            <w:sz w:val="20"/>
            <w:szCs w:val="18"/>
            <w:lang w:val="en-US"/>
            <w:rPrChange w:id="3633" w:author="Sina Furkan Özdemir" w:date="2021-09-20T17:27:00Z">
              <w:rPr>
                <w:sz w:val="20"/>
                <w:szCs w:val="18"/>
                <w:lang w:val="en-GB"/>
              </w:rPr>
            </w:rPrChange>
          </w:rPr>
          <w:delText xml:space="preserve">at the time </w:delText>
        </w:r>
        <w:r w:rsidRPr="0029563D" w:rsidDel="002C72A4">
          <w:rPr>
            <w:sz w:val="20"/>
            <w:szCs w:val="18"/>
            <w:lang w:val="en-US"/>
            <w:rPrChange w:id="3634" w:author="Sina Furkan Özdemir" w:date="2021-09-20T17:27:00Z">
              <w:rPr>
                <w:sz w:val="20"/>
                <w:szCs w:val="18"/>
                <w:lang w:val="en-GB"/>
              </w:rPr>
            </w:rPrChange>
          </w:rPr>
          <w:delText xml:space="preserve">each tweet </w:delText>
        </w:r>
        <w:r w:rsidR="008D6558" w:rsidRPr="0029563D" w:rsidDel="002C72A4">
          <w:rPr>
            <w:sz w:val="20"/>
            <w:szCs w:val="18"/>
            <w:lang w:val="en-US"/>
            <w:rPrChange w:id="3635" w:author="Sina Furkan Özdemir" w:date="2021-09-20T17:27:00Z">
              <w:rPr>
                <w:sz w:val="20"/>
                <w:szCs w:val="18"/>
                <w:lang w:val="en-GB"/>
              </w:rPr>
            </w:rPrChange>
          </w:rPr>
          <w:delText>was published</w:delText>
        </w:r>
        <w:r w:rsidR="004E3FC8" w:rsidRPr="0029563D" w:rsidDel="002C72A4">
          <w:rPr>
            <w:sz w:val="20"/>
            <w:szCs w:val="18"/>
            <w:lang w:val="en-US"/>
            <w:rPrChange w:id="3636" w:author="Sina Furkan Özdemir" w:date="2021-09-20T17:27:00Z">
              <w:rPr>
                <w:sz w:val="20"/>
                <w:szCs w:val="18"/>
                <w:lang w:val="en-GB"/>
              </w:rPr>
            </w:rPrChange>
          </w:rPr>
          <w:delText xml:space="preserve">. </w:delText>
        </w:r>
        <w:r w:rsidR="00D054CB" w:rsidRPr="0029563D" w:rsidDel="002C72A4">
          <w:rPr>
            <w:sz w:val="20"/>
            <w:szCs w:val="18"/>
            <w:lang w:val="en-US"/>
            <w:rPrChange w:id="3637" w:author="Sina Furkan Özdemir" w:date="2021-09-20T17:27:00Z">
              <w:rPr>
                <w:sz w:val="20"/>
                <w:szCs w:val="18"/>
                <w:lang w:val="en-GB"/>
              </w:rPr>
            </w:rPrChange>
          </w:rPr>
          <w:delText xml:space="preserve">Given the imprecision in </w:delText>
        </w:r>
        <w:r w:rsidRPr="0029563D" w:rsidDel="002C72A4">
          <w:rPr>
            <w:sz w:val="20"/>
            <w:szCs w:val="18"/>
            <w:lang w:val="en-US"/>
            <w:rPrChange w:id="3638" w:author="Sina Furkan Özdemir" w:date="2021-09-20T17:27:00Z">
              <w:rPr>
                <w:sz w:val="20"/>
                <w:szCs w:val="18"/>
                <w:lang w:val="en-GB"/>
              </w:rPr>
            </w:rPrChange>
          </w:rPr>
          <w:delText xml:space="preserve">interpolated </w:delText>
        </w:r>
        <w:r w:rsidR="003A3F22" w:rsidRPr="0029563D" w:rsidDel="002C72A4">
          <w:rPr>
            <w:sz w:val="20"/>
            <w:szCs w:val="18"/>
            <w:lang w:val="en-US"/>
            <w:rPrChange w:id="3639" w:author="Sina Furkan Özdemir" w:date="2021-09-20T17:27:00Z">
              <w:rPr>
                <w:sz w:val="20"/>
                <w:szCs w:val="18"/>
                <w:lang w:val="en-GB"/>
              </w:rPr>
            </w:rPrChange>
          </w:rPr>
          <w:delText>f</w:delText>
        </w:r>
        <w:r w:rsidR="00D054CB" w:rsidRPr="0029563D" w:rsidDel="002C72A4">
          <w:rPr>
            <w:sz w:val="20"/>
            <w:szCs w:val="18"/>
            <w:lang w:val="en-US"/>
            <w:rPrChange w:id="3640" w:author="Sina Furkan Özdemir" w:date="2021-09-20T17:27:00Z">
              <w:rPr>
                <w:sz w:val="20"/>
                <w:szCs w:val="18"/>
                <w:lang w:val="en-GB"/>
              </w:rPr>
            </w:rPrChange>
          </w:rPr>
          <w:delText>ollower counts</w:delText>
        </w:r>
        <w:r w:rsidR="008D6558" w:rsidRPr="0029563D" w:rsidDel="002C72A4">
          <w:rPr>
            <w:sz w:val="20"/>
            <w:szCs w:val="18"/>
            <w:lang w:val="en-US"/>
            <w:rPrChange w:id="3641" w:author="Sina Furkan Özdemir" w:date="2021-09-20T17:27:00Z">
              <w:rPr>
                <w:sz w:val="20"/>
                <w:szCs w:val="18"/>
                <w:lang w:val="en-GB"/>
              </w:rPr>
            </w:rPrChange>
          </w:rPr>
          <w:delText xml:space="preserve"> noted above</w:delText>
        </w:r>
        <w:r w:rsidR="00D054CB" w:rsidRPr="0029563D" w:rsidDel="002C72A4">
          <w:rPr>
            <w:sz w:val="20"/>
            <w:szCs w:val="18"/>
            <w:lang w:val="en-US"/>
            <w:rPrChange w:id="3642" w:author="Sina Furkan Özdemir" w:date="2021-09-20T17:27:00Z">
              <w:rPr>
                <w:sz w:val="20"/>
                <w:szCs w:val="18"/>
                <w:lang w:val="en-GB"/>
              </w:rPr>
            </w:rPrChange>
          </w:rPr>
          <w:delText>, we reduce our sample</w:delText>
        </w:r>
        <w:r w:rsidRPr="0029563D" w:rsidDel="002C72A4">
          <w:rPr>
            <w:sz w:val="20"/>
            <w:szCs w:val="18"/>
            <w:lang w:val="en-US"/>
            <w:rPrChange w:id="3643" w:author="Sina Furkan Özdemir" w:date="2021-09-20T17:27:00Z">
              <w:rPr>
                <w:sz w:val="20"/>
                <w:szCs w:val="18"/>
                <w:lang w:val="en-GB"/>
              </w:rPr>
            </w:rPrChange>
          </w:rPr>
          <w:delText>s</w:delText>
        </w:r>
        <w:r w:rsidR="00D054CB" w:rsidRPr="0029563D" w:rsidDel="002C72A4">
          <w:rPr>
            <w:sz w:val="20"/>
            <w:szCs w:val="18"/>
            <w:lang w:val="en-US"/>
            <w:rPrChange w:id="3644" w:author="Sina Furkan Özdemir" w:date="2021-09-20T17:27:00Z">
              <w:rPr>
                <w:sz w:val="20"/>
                <w:szCs w:val="18"/>
                <w:lang w:val="en-GB"/>
              </w:rPr>
            </w:rPrChange>
          </w:rPr>
          <w:delText xml:space="preserve"> to accounts that have at least </w:delText>
        </w:r>
        <w:r w:rsidR="003A3F22" w:rsidRPr="0029563D" w:rsidDel="002C72A4">
          <w:rPr>
            <w:sz w:val="20"/>
            <w:szCs w:val="18"/>
            <w:lang w:val="en-US"/>
            <w:rPrChange w:id="3645" w:author="Sina Furkan Özdemir" w:date="2021-09-20T17:27:00Z">
              <w:rPr>
                <w:sz w:val="20"/>
                <w:szCs w:val="18"/>
                <w:lang w:val="en-GB"/>
              </w:rPr>
            </w:rPrChange>
          </w:rPr>
          <w:delText>two</w:delText>
        </w:r>
        <w:r w:rsidR="00D054CB" w:rsidRPr="0029563D" w:rsidDel="002C72A4">
          <w:rPr>
            <w:sz w:val="20"/>
            <w:szCs w:val="18"/>
            <w:lang w:val="en-US"/>
            <w:rPrChange w:id="3646" w:author="Sina Furkan Özdemir" w:date="2021-09-20T17:27:00Z">
              <w:rPr>
                <w:sz w:val="20"/>
                <w:szCs w:val="18"/>
                <w:lang w:val="en-GB"/>
              </w:rPr>
            </w:rPrChange>
          </w:rPr>
          <w:delText xml:space="preserve"> archive.org snapshots, taking</w:delText>
        </w:r>
        <w:r w:rsidR="00E60970" w:rsidRPr="0029563D" w:rsidDel="002C72A4">
          <w:rPr>
            <w:sz w:val="20"/>
            <w:szCs w:val="18"/>
            <w:lang w:val="en-US"/>
            <w:rPrChange w:id="3647" w:author="Sina Furkan Özdemir" w:date="2021-09-20T17:27:00Z">
              <w:rPr>
                <w:sz w:val="20"/>
                <w:szCs w:val="18"/>
                <w:lang w:val="en-GB"/>
              </w:rPr>
            </w:rPrChange>
          </w:rPr>
          <w:delText xml:space="preserve"> into account</w:delText>
        </w:r>
        <w:r w:rsidR="00D054CB" w:rsidRPr="0029563D" w:rsidDel="002C72A4">
          <w:rPr>
            <w:sz w:val="20"/>
            <w:szCs w:val="18"/>
            <w:lang w:val="en-US"/>
            <w:rPrChange w:id="3648" w:author="Sina Furkan Özdemir" w:date="2021-09-20T17:27:00Z">
              <w:rPr>
                <w:sz w:val="20"/>
                <w:szCs w:val="18"/>
                <w:lang w:val="en-GB"/>
              </w:rPr>
            </w:rPrChange>
          </w:rPr>
          <w:delText xml:space="preserve"> only tweets at or after the first of those snapshots</w:delText>
        </w:r>
        <w:r w:rsidR="00E60970" w:rsidRPr="0029563D" w:rsidDel="002C72A4">
          <w:rPr>
            <w:sz w:val="20"/>
            <w:szCs w:val="18"/>
            <w:lang w:val="en-US"/>
            <w:rPrChange w:id="3649" w:author="Sina Furkan Özdemir" w:date="2021-09-20T17:27:00Z">
              <w:rPr>
                <w:sz w:val="20"/>
                <w:szCs w:val="18"/>
                <w:lang w:val="en-GB"/>
              </w:rPr>
            </w:rPrChange>
          </w:rPr>
          <w:delText xml:space="preserve">. </w:delText>
        </w:r>
        <w:r w:rsidR="00F37122" w:rsidRPr="0029563D" w:rsidDel="002C72A4">
          <w:rPr>
            <w:sz w:val="20"/>
            <w:szCs w:val="20"/>
            <w:lang w:val="en-US"/>
            <w:rPrChange w:id="3650" w:author="Sina Furkan Özdemir" w:date="2021-09-20T17:27:00Z">
              <w:rPr>
                <w:sz w:val="20"/>
                <w:szCs w:val="20"/>
                <w:lang w:val="en-GB"/>
              </w:rPr>
            </w:rPrChange>
          </w:rPr>
          <w:fldChar w:fldCharType="begin"/>
        </w:r>
        <w:r w:rsidR="00F37122" w:rsidRPr="0029563D" w:rsidDel="002C72A4">
          <w:rPr>
            <w:sz w:val="20"/>
            <w:szCs w:val="20"/>
            <w:lang w:val="en-US"/>
            <w:rPrChange w:id="3651" w:author="Sina Furkan Özdemir" w:date="2021-09-20T17:27:00Z">
              <w:rPr>
                <w:sz w:val="20"/>
                <w:szCs w:val="20"/>
                <w:lang w:val="en-GB"/>
              </w:rPr>
            </w:rPrChange>
          </w:rPr>
          <w:delInstrText xml:space="preserve"> REF _Ref75772374 \h  \* MERGEFORMAT </w:delInstrText>
        </w:r>
        <w:r w:rsidR="00F37122" w:rsidRPr="0029563D" w:rsidDel="002C72A4">
          <w:rPr>
            <w:sz w:val="20"/>
            <w:szCs w:val="20"/>
            <w:lang w:val="en-US"/>
            <w:rPrChange w:id="3652" w:author="Sina Furkan Özdemir" w:date="2021-09-20T17:27:00Z">
              <w:rPr>
                <w:sz w:val="20"/>
                <w:szCs w:val="20"/>
                <w:lang w:val="en-US"/>
              </w:rPr>
            </w:rPrChange>
          </w:rPr>
        </w:r>
        <w:r w:rsidR="00F37122" w:rsidRPr="0029563D" w:rsidDel="002C72A4">
          <w:rPr>
            <w:sz w:val="20"/>
            <w:szCs w:val="20"/>
            <w:lang w:val="en-US"/>
            <w:rPrChange w:id="3653" w:author="Sina Furkan Özdemir" w:date="2021-09-20T17:27:00Z">
              <w:rPr>
                <w:sz w:val="20"/>
                <w:szCs w:val="20"/>
                <w:lang w:val="en-GB"/>
              </w:rPr>
            </w:rPrChange>
          </w:rPr>
          <w:fldChar w:fldCharType="separate"/>
        </w:r>
        <w:r w:rsidR="009D58C1" w:rsidRPr="0029563D" w:rsidDel="002C72A4">
          <w:rPr>
            <w:sz w:val="20"/>
            <w:szCs w:val="20"/>
            <w:lang w:val="en-US"/>
            <w:rPrChange w:id="3654"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655" w:author="Sina Furkan Özdemir" w:date="2021-09-20T17:27:00Z">
              <w:rPr>
                <w:noProof/>
                <w:sz w:val="20"/>
                <w:szCs w:val="20"/>
                <w:lang w:val="en-GB"/>
              </w:rPr>
            </w:rPrChange>
          </w:rPr>
          <w:delText>5</w:delText>
        </w:r>
        <w:r w:rsidR="00F37122" w:rsidRPr="0029563D" w:rsidDel="002C72A4">
          <w:rPr>
            <w:sz w:val="20"/>
            <w:szCs w:val="20"/>
            <w:lang w:val="en-US"/>
            <w:rPrChange w:id="3656" w:author="Sina Furkan Özdemir" w:date="2021-09-20T17:27:00Z">
              <w:rPr>
                <w:sz w:val="20"/>
                <w:szCs w:val="20"/>
                <w:lang w:val="en-GB"/>
              </w:rPr>
            </w:rPrChange>
          </w:rPr>
          <w:fldChar w:fldCharType="end"/>
        </w:r>
        <w:r w:rsidR="00D054CB" w:rsidRPr="0029563D" w:rsidDel="002C72A4">
          <w:rPr>
            <w:sz w:val="20"/>
            <w:szCs w:val="20"/>
            <w:lang w:val="en-US"/>
            <w:rPrChange w:id="3657" w:author="Sina Furkan Özdemir" w:date="2021-09-20T17:27:00Z">
              <w:rPr>
                <w:sz w:val="20"/>
                <w:szCs w:val="20"/>
                <w:lang w:val="en-GB"/>
              </w:rPr>
            </w:rPrChange>
          </w:rPr>
          <w:delText xml:space="preserve"> </w:delText>
        </w:r>
        <w:r w:rsidR="00D054CB" w:rsidRPr="0029563D" w:rsidDel="002C72A4">
          <w:rPr>
            <w:sz w:val="20"/>
            <w:szCs w:val="18"/>
            <w:lang w:val="en-US"/>
            <w:rPrChange w:id="3658" w:author="Sina Furkan Özdemir" w:date="2021-09-20T17:27:00Z">
              <w:rPr>
                <w:sz w:val="20"/>
                <w:szCs w:val="18"/>
                <w:lang w:val="en-GB"/>
              </w:rPr>
            </w:rPrChange>
          </w:rPr>
          <w:delText>plots these engagement ratios against our equally treated benchmark samples.</w:delText>
        </w:r>
      </w:del>
    </w:p>
    <w:p w14:paraId="5A74AFE4" w14:textId="110559BF" w:rsidR="00852435" w:rsidRPr="0029563D" w:rsidDel="002C72A4" w:rsidRDefault="00852435" w:rsidP="00D114D6">
      <w:pPr>
        <w:spacing w:before="120" w:after="0" w:line="240" w:lineRule="auto"/>
        <w:jc w:val="both"/>
        <w:rPr>
          <w:del w:id="3659" w:author="Sina Furkan Özdemir" w:date="2021-09-20T17:21:00Z"/>
          <w:sz w:val="20"/>
          <w:szCs w:val="18"/>
          <w:lang w:val="en-US"/>
          <w:rPrChange w:id="3660" w:author="Sina Furkan Özdemir" w:date="2021-09-20T17:27:00Z">
            <w:rPr>
              <w:del w:id="3661" w:author="Sina Furkan Özdemir" w:date="2021-09-20T17:21:00Z"/>
              <w:sz w:val="20"/>
              <w:szCs w:val="18"/>
              <w:lang w:val="en-GB"/>
            </w:rPr>
          </w:rPrChange>
        </w:rPr>
      </w:pPr>
    </w:p>
    <w:p w14:paraId="5E3B9056" w14:textId="53CB895E" w:rsidR="00D054CB" w:rsidRPr="0029563D" w:rsidDel="002C72A4" w:rsidRDefault="00F37122" w:rsidP="00852435">
      <w:pPr>
        <w:keepNext/>
        <w:keepLines/>
        <w:widowControl w:val="0"/>
        <w:spacing w:before="120" w:after="0" w:line="240" w:lineRule="auto"/>
        <w:jc w:val="both"/>
        <w:rPr>
          <w:del w:id="3662" w:author="Sina Furkan Özdemir" w:date="2021-09-20T17:21:00Z"/>
          <w:sz w:val="20"/>
          <w:szCs w:val="18"/>
          <w:lang w:val="en-US"/>
          <w:rPrChange w:id="3663" w:author="Sina Furkan Özdemir" w:date="2021-09-20T17:27:00Z">
            <w:rPr>
              <w:del w:id="3664" w:author="Sina Furkan Özdemir" w:date="2021-09-20T17:21:00Z"/>
              <w:sz w:val="20"/>
              <w:szCs w:val="18"/>
              <w:lang w:val="en-GB"/>
            </w:rPr>
          </w:rPrChange>
        </w:rPr>
      </w:pPr>
      <w:del w:id="3665" w:author="Sina Furkan Özdemir" w:date="2021-09-20T17:21:00Z">
        <w:r w:rsidRPr="0029563D" w:rsidDel="002C72A4">
          <w:rPr>
            <w:noProof/>
            <w:lang w:val="en-US"/>
            <w:rPrChange w:id="3666" w:author="Sina Furkan Özdemir" w:date="2021-09-20T17:27:00Z">
              <w:rPr>
                <w:noProof/>
              </w:rPr>
            </w:rPrChange>
          </w:rPr>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del>
    </w:p>
    <w:p w14:paraId="559C34CD" w14:textId="1520EE6A" w:rsidR="00F37122" w:rsidRPr="0029563D" w:rsidDel="002C72A4" w:rsidRDefault="00F37122" w:rsidP="00852435">
      <w:pPr>
        <w:pStyle w:val="Caption"/>
        <w:keepLines/>
        <w:jc w:val="center"/>
        <w:rPr>
          <w:del w:id="3667" w:author="Sina Furkan Özdemir" w:date="2021-09-20T17:21:00Z"/>
          <w:color w:val="auto"/>
          <w:sz w:val="20"/>
          <w:lang w:val="en-US"/>
          <w:rPrChange w:id="3668" w:author="Sina Furkan Özdemir" w:date="2021-09-20T17:27:00Z">
            <w:rPr>
              <w:del w:id="3669" w:author="Sina Furkan Özdemir" w:date="2021-09-20T17:21:00Z"/>
              <w:color w:val="auto"/>
              <w:sz w:val="20"/>
              <w:lang w:val="en-GB"/>
            </w:rPr>
          </w:rPrChange>
        </w:rPr>
      </w:pPr>
      <w:bookmarkStart w:id="3670" w:name="_Ref75772374"/>
      <w:del w:id="3671" w:author="Sina Furkan Özdemir" w:date="2021-09-20T17:21:00Z">
        <w:r w:rsidRPr="0029563D" w:rsidDel="002C72A4">
          <w:rPr>
            <w:b/>
            <w:bCs/>
            <w:lang w:val="en-US"/>
            <w:rPrChange w:id="3672" w:author="Sina Furkan Özdemir" w:date="2021-09-20T17:27:00Z">
              <w:rPr>
                <w:b/>
                <w:bCs/>
                <w:lang w:val="en-GB"/>
              </w:rPr>
            </w:rPrChange>
          </w:rPr>
          <w:delText xml:space="preserve">Figure </w:delText>
        </w:r>
        <w:r w:rsidRPr="0029563D" w:rsidDel="002C72A4">
          <w:rPr>
            <w:b/>
            <w:bCs/>
            <w:lang w:val="en-US"/>
            <w:rPrChange w:id="3673" w:author="Sina Furkan Özdemir" w:date="2021-09-20T17:27:00Z">
              <w:rPr>
                <w:b/>
                <w:bCs/>
                <w:lang w:val="en-GB"/>
              </w:rPr>
            </w:rPrChange>
          </w:rPr>
          <w:fldChar w:fldCharType="begin"/>
        </w:r>
        <w:r w:rsidRPr="0029563D" w:rsidDel="002C72A4">
          <w:rPr>
            <w:b/>
            <w:bCs/>
            <w:lang w:val="en-US"/>
            <w:rPrChange w:id="3674" w:author="Sina Furkan Özdemir" w:date="2021-09-20T17:27:00Z">
              <w:rPr>
                <w:b/>
                <w:bCs/>
                <w:lang w:val="en-GB"/>
              </w:rPr>
            </w:rPrChange>
          </w:rPr>
          <w:delInstrText xml:space="preserve"> SEQ Figure \* ARABIC </w:delInstrText>
        </w:r>
        <w:r w:rsidRPr="0029563D" w:rsidDel="002C72A4">
          <w:rPr>
            <w:b/>
            <w:bCs/>
            <w:lang w:val="en-US"/>
            <w:rPrChange w:id="3675" w:author="Sina Furkan Özdemir" w:date="2021-09-20T17:27:00Z">
              <w:rPr>
                <w:b/>
                <w:bCs/>
                <w:lang w:val="en-GB"/>
              </w:rPr>
            </w:rPrChange>
          </w:rPr>
          <w:fldChar w:fldCharType="separate"/>
        </w:r>
        <w:r w:rsidR="009D58C1" w:rsidRPr="0029563D" w:rsidDel="002C72A4">
          <w:rPr>
            <w:b/>
            <w:bCs/>
            <w:noProof/>
            <w:lang w:val="en-US"/>
            <w:rPrChange w:id="3676" w:author="Sina Furkan Özdemir" w:date="2021-09-20T17:27:00Z">
              <w:rPr>
                <w:b/>
                <w:bCs/>
                <w:noProof/>
                <w:lang w:val="en-GB"/>
              </w:rPr>
            </w:rPrChange>
          </w:rPr>
          <w:delText>5</w:delText>
        </w:r>
        <w:r w:rsidRPr="0029563D" w:rsidDel="002C72A4">
          <w:rPr>
            <w:b/>
            <w:bCs/>
            <w:lang w:val="en-US"/>
            <w:rPrChange w:id="3677" w:author="Sina Furkan Özdemir" w:date="2021-09-20T17:27:00Z">
              <w:rPr>
                <w:b/>
                <w:bCs/>
                <w:lang w:val="en-GB"/>
              </w:rPr>
            </w:rPrChange>
          </w:rPr>
          <w:fldChar w:fldCharType="end"/>
        </w:r>
        <w:bookmarkEnd w:id="3670"/>
        <w:r w:rsidRPr="0029563D" w:rsidDel="002C72A4">
          <w:rPr>
            <w:lang w:val="en-US"/>
            <w:rPrChange w:id="3678" w:author="Sina Furkan Özdemir" w:date="2021-09-20T17:27:00Z">
              <w:rPr>
                <w:lang w:val="en-GB"/>
              </w:rPr>
            </w:rPrChange>
          </w:rPr>
          <w:delText>: User engagement indicators</w:delText>
        </w:r>
      </w:del>
    </w:p>
    <w:p w14:paraId="68DF30F0" w14:textId="0C4CCFC5" w:rsidR="00852435" w:rsidRPr="0029563D" w:rsidDel="002C72A4" w:rsidRDefault="00852435" w:rsidP="00852435">
      <w:pPr>
        <w:spacing w:before="120" w:after="0" w:line="240" w:lineRule="auto"/>
        <w:jc w:val="both"/>
        <w:rPr>
          <w:del w:id="3679" w:author="Sina Furkan Özdemir" w:date="2021-09-20T17:21:00Z"/>
          <w:sz w:val="20"/>
          <w:szCs w:val="18"/>
          <w:lang w:val="en-US"/>
          <w:rPrChange w:id="3680" w:author="Sina Furkan Özdemir" w:date="2021-09-20T17:27:00Z">
            <w:rPr>
              <w:del w:id="3681" w:author="Sina Furkan Özdemir" w:date="2021-09-20T17:21:00Z"/>
              <w:sz w:val="20"/>
              <w:szCs w:val="18"/>
              <w:lang w:val="en-GB"/>
            </w:rPr>
          </w:rPrChange>
        </w:rPr>
      </w:pPr>
      <w:del w:id="3682" w:author="Sina Furkan Özdemir" w:date="2021-09-20T17:21:00Z">
        <w:r w:rsidRPr="0029563D" w:rsidDel="002C72A4">
          <w:rPr>
            <w:sz w:val="20"/>
            <w:szCs w:val="18"/>
            <w:lang w:val="en-US"/>
            <w:rPrChange w:id="3683" w:author="Sina Furkan Özdemir" w:date="2021-09-20T17:27:00Z">
              <w:rPr>
                <w:sz w:val="20"/>
                <w:szCs w:val="18"/>
                <w:lang w:val="en-GB"/>
              </w:rPr>
            </w:rPrChange>
          </w:rPr>
          <w:delText>These data provide three main insights. First, supranational messages receive</w:delText>
        </w:r>
        <w:r w:rsidR="00542614" w:rsidRPr="0029563D" w:rsidDel="002C72A4">
          <w:rPr>
            <w:sz w:val="20"/>
            <w:szCs w:val="18"/>
            <w:lang w:val="en-US"/>
            <w:rPrChange w:id="3684" w:author="Sina Furkan Özdemir" w:date="2021-09-20T17:27:00Z">
              <w:rPr>
                <w:sz w:val="20"/>
                <w:szCs w:val="18"/>
                <w:lang w:val="en-GB"/>
              </w:rPr>
            </w:rPrChange>
          </w:rPr>
          <w:delText>,</w:delText>
        </w:r>
        <w:r w:rsidR="004F1D57" w:rsidRPr="0029563D" w:rsidDel="002C72A4">
          <w:rPr>
            <w:sz w:val="20"/>
            <w:szCs w:val="18"/>
            <w:lang w:val="en-US"/>
            <w:rPrChange w:id="3685" w:author="Sina Furkan Özdemir" w:date="2021-09-20T17:27:00Z">
              <w:rPr>
                <w:sz w:val="20"/>
                <w:szCs w:val="18"/>
                <w:lang w:val="en-GB"/>
              </w:rPr>
            </w:rPrChange>
          </w:rPr>
          <w:delText xml:space="preserve"> </w:delText>
        </w:r>
        <w:r w:rsidR="00542614" w:rsidRPr="0029563D" w:rsidDel="002C72A4">
          <w:rPr>
            <w:sz w:val="20"/>
            <w:szCs w:val="18"/>
            <w:lang w:val="en-US"/>
            <w:rPrChange w:id="3686" w:author="Sina Furkan Özdemir" w:date="2021-09-20T17:27:00Z">
              <w:rPr>
                <w:sz w:val="20"/>
                <w:szCs w:val="18"/>
                <w:lang w:val="en-GB"/>
              </w:rPr>
            </w:rPrChange>
          </w:rPr>
          <w:delText>overall,</w:delText>
        </w:r>
        <w:r w:rsidRPr="0029563D" w:rsidDel="002C72A4">
          <w:rPr>
            <w:sz w:val="20"/>
            <w:szCs w:val="18"/>
            <w:lang w:val="en-US"/>
            <w:rPrChange w:id="3687" w:author="Sina Furkan Özdemir" w:date="2021-09-20T17:27:00Z">
              <w:rPr>
                <w:sz w:val="20"/>
                <w:szCs w:val="18"/>
                <w:lang w:val="en-GB"/>
              </w:rPr>
            </w:rPrChange>
          </w:rPr>
          <w:delText xml:space="preserve"> as much direct Twitter user engagement as messages from executive actors and institutions at the national and international levels. Supranational messages are</w:delText>
        </w:r>
        <w:r w:rsidR="00762100" w:rsidRPr="0029563D" w:rsidDel="002C72A4">
          <w:rPr>
            <w:sz w:val="20"/>
            <w:szCs w:val="18"/>
            <w:lang w:val="en-US"/>
            <w:rPrChange w:id="3688" w:author="Sina Furkan Özdemir" w:date="2021-09-20T17:27:00Z">
              <w:rPr>
                <w:sz w:val="20"/>
                <w:szCs w:val="18"/>
                <w:lang w:val="en-GB"/>
              </w:rPr>
            </w:rPrChange>
          </w:rPr>
          <w:delText>,</w:delText>
        </w:r>
        <w:r w:rsidRPr="0029563D" w:rsidDel="002C72A4">
          <w:rPr>
            <w:sz w:val="20"/>
            <w:szCs w:val="18"/>
            <w:lang w:val="en-US"/>
            <w:rPrChange w:id="3689" w:author="Sina Furkan Özdemir" w:date="2021-09-20T17:27:00Z">
              <w:rPr>
                <w:sz w:val="20"/>
                <w:szCs w:val="18"/>
                <w:lang w:val="en-GB"/>
              </w:rPr>
            </w:rPrChange>
          </w:rPr>
          <w:delText xml:space="preserve"> in fact</w:delText>
        </w:r>
        <w:r w:rsidR="00762100" w:rsidRPr="0029563D" w:rsidDel="002C72A4">
          <w:rPr>
            <w:sz w:val="20"/>
            <w:szCs w:val="18"/>
            <w:lang w:val="en-US"/>
            <w:rPrChange w:id="3690" w:author="Sina Furkan Özdemir" w:date="2021-09-20T17:27:00Z">
              <w:rPr>
                <w:sz w:val="20"/>
                <w:szCs w:val="18"/>
                <w:lang w:val="en-GB"/>
              </w:rPr>
            </w:rPrChange>
          </w:rPr>
          <w:delText>,</w:delText>
        </w:r>
        <w:r w:rsidRPr="0029563D" w:rsidDel="002C72A4">
          <w:rPr>
            <w:sz w:val="20"/>
            <w:szCs w:val="18"/>
            <w:lang w:val="en-US"/>
            <w:rPrChange w:id="3691" w:author="Sina Furkan Özdemir" w:date="2021-09-20T17:27:00Z">
              <w:rPr>
                <w:sz w:val="20"/>
                <w:szCs w:val="18"/>
                <w:lang w:val="en-GB"/>
              </w:rPr>
            </w:rPrChange>
          </w:rPr>
          <w:delTex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delText>
        </w:r>
      </w:del>
    </w:p>
    <w:p w14:paraId="3EBD6C28" w14:textId="6EA9F0A1" w:rsidR="00A6502E" w:rsidRPr="0029563D" w:rsidDel="002C72A4" w:rsidRDefault="00A6502E" w:rsidP="00852435">
      <w:pPr>
        <w:spacing w:before="120" w:after="0" w:line="240" w:lineRule="auto"/>
        <w:jc w:val="both"/>
        <w:rPr>
          <w:del w:id="3692" w:author="Sina Furkan Özdemir" w:date="2021-09-20T17:21:00Z"/>
          <w:sz w:val="20"/>
          <w:szCs w:val="18"/>
          <w:lang w:val="en-US"/>
          <w:rPrChange w:id="3693" w:author="Sina Furkan Özdemir" w:date="2021-09-20T17:27:00Z">
            <w:rPr>
              <w:del w:id="3694" w:author="Sina Furkan Özdemir" w:date="2021-09-20T17:21:00Z"/>
              <w:sz w:val="20"/>
              <w:szCs w:val="18"/>
              <w:lang w:val="en-GB"/>
            </w:rPr>
          </w:rPrChange>
        </w:rPr>
      </w:pPr>
      <w:del w:id="3695" w:author="Sina Furkan Özdemir" w:date="2021-09-20T17:21:00Z">
        <w:r w:rsidRPr="0029563D" w:rsidDel="002C72A4">
          <w:rPr>
            <w:sz w:val="20"/>
            <w:szCs w:val="18"/>
            <w:lang w:val="en-US"/>
            <w:rPrChange w:id="3696" w:author="Sina Furkan Özdemir" w:date="2021-09-20T17:27:00Z">
              <w:rPr>
                <w:sz w:val="20"/>
                <w:szCs w:val="18"/>
                <w:lang w:val="en-GB"/>
              </w:rPr>
            </w:rPrChange>
          </w:rPr>
          <w:delText>Our initial multivariate analysis</w:delText>
        </w:r>
        <w:r w:rsidR="00FE2F44" w:rsidRPr="0029563D" w:rsidDel="002C72A4">
          <w:rPr>
            <w:sz w:val="20"/>
            <w:szCs w:val="18"/>
            <w:lang w:val="en-US"/>
            <w:rPrChange w:id="3697" w:author="Sina Furkan Özdemir" w:date="2021-09-20T17:27:00Z">
              <w:rPr>
                <w:sz w:val="20"/>
                <w:szCs w:val="18"/>
                <w:lang w:val="en-GB"/>
              </w:rPr>
            </w:rPrChange>
          </w:rPr>
          <w:delText xml:space="preserve"> (appendix a4)</w:delText>
        </w:r>
        <w:r w:rsidRPr="0029563D" w:rsidDel="002C72A4">
          <w:rPr>
            <w:sz w:val="20"/>
            <w:szCs w:val="18"/>
            <w:lang w:val="en-US"/>
            <w:rPrChange w:id="3698" w:author="Sina Furkan Özdemir" w:date="2021-09-20T17:27:00Z">
              <w:rPr>
                <w:sz w:val="20"/>
                <w:szCs w:val="18"/>
                <w:lang w:val="en-GB"/>
              </w:rPr>
            </w:rPrChange>
          </w:rPr>
          <w:delText xml:space="preserve"> indicates that </w:delText>
        </w:r>
        <w:r w:rsidR="00A92F17" w:rsidRPr="0029563D" w:rsidDel="002C72A4">
          <w:rPr>
            <w:sz w:val="20"/>
            <w:szCs w:val="18"/>
            <w:lang w:val="en-US"/>
            <w:rPrChange w:id="3699" w:author="Sina Furkan Özdemir" w:date="2021-09-20T17:27:00Z">
              <w:rPr>
                <w:sz w:val="20"/>
                <w:szCs w:val="18"/>
                <w:lang w:val="en-GB"/>
              </w:rPr>
            </w:rPrChange>
          </w:rPr>
          <w:delText xml:space="preserve">ease-of-read, word familiarity, verbal style and external references have considerably smaller effect on attracting engagement </w:delText>
        </w:r>
        <w:r w:rsidR="008D2C53" w:rsidRPr="0029563D" w:rsidDel="002C72A4">
          <w:rPr>
            <w:sz w:val="20"/>
            <w:szCs w:val="18"/>
            <w:lang w:val="en-US"/>
            <w:rPrChange w:id="3700" w:author="Sina Furkan Özdemir" w:date="2021-09-20T17:27:00Z">
              <w:rPr>
                <w:sz w:val="20"/>
                <w:szCs w:val="18"/>
                <w:lang w:val="en-GB"/>
              </w:rPr>
            </w:rPrChange>
          </w:rPr>
          <w:delText xml:space="preserve">compared to </w:delText>
        </w:r>
        <w:r w:rsidR="00FE2F44" w:rsidRPr="0029563D" w:rsidDel="002C72A4">
          <w:rPr>
            <w:sz w:val="20"/>
            <w:szCs w:val="18"/>
            <w:lang w:val="en-US"/>
            <w:rPrChange w:id="3701" w:author="Sina Furkan Özdemir" w:date="2021-09-20T17:27:00Z">
              <w:rPr>
                <w:sz w:val="20"/>
                <w:szCs w:val="18"/>
                <w:lang w:val="en-GB"/>
              </w:rPr>
            </w:rPrChange>
          </w:rPr>
          <w:delText>embedded pictures and frequent use of meta-linguistic communication.</w:delText>
        </w:r>
        <w:r w:rsidR="00A35DBA" w:rsidRPr="0029563D" w:rsidDel="002C72A4">
          <w:rPr>
            <w:sz w:val="20"/>
            <w:szCs w:val="18"/>
            <w:lang w:val="en-US"/>
            <w:rPrChange w:id="3702" w:author="Sina Furkan Özdemir" w:date="2021-09-20T17:27:00Z">
              <w:rPr>
                <w:sz w:val="20"/>
                <w:szCs w:val="18"/>
                <w:lang w:val="en-GB"/>
              </w:rPr>
            </w:rPrChange>
          </w:rPr>
          <w:delText xml:space="preserve"> </w:delText>
        </w:r>
        <w:r w:rsidR="002A4982" w:rsidRPr="0029563D" w:rsidDel="002C72A4">
          <w:rPr>
            <w:sz w:val="20"/>
            <w:szCs w:val="18"/>
            <w:lang w:val="en-US"/>
            <w:rPrChange w:id="3703" w:author="Sina Furkan Özdemir" w:date="2021-09-20T17:27:00Z">
              <w:rPr>
                <w:sz w:val="20"/>
                <w:szCs w:val="18"/>
                <w:lang w:val="en-GB"/>
              </w:rPr>
            </w:rPrChange>
          </w:rPr>
          <w:delText xml:space="preserve">Similarly, number of mentions in a tweet seems to </w:delText>
        </w:r>
        <w:r w:rsidR="000D2A4F" w:rsidRPr="0029563D" w:rsidDel="002C72A4">
          <w:rPr>
            <w:sz w:val="20"/>
            <w:szCs w:val="18"/>
            <w:lang w:val="en-US"/>
            <w:rPrChange w:id="3704" w:author="Sina Furkan Özdemir" w:date="2021-09-20T17:27:00Z">
              <w:rPr>
                <w:sz w:val="20"/>
                <w:szCs w:val="18"/>
                <w:lang w:val="en-GB"/>
              </w:rPr>
            </w:rPrChange>
          </w:rPr>
          <w:delText>suppress the potential publicity of a tweet.</w:delText>
        </w:r>
        <w:r w:rsidR="00BD005E" w:rsidRPr="0029563D" w:rsidDel="002C72A4">
          <w:rPr>
            <w:sz w:val="20"/>
            <w:szCs w:val="18"/>
            <w:lang w:val="en-US"/>
            <w:rPrChange w:id="3705" w:author="Sina Furkan Özdemir" w:date="2021-09-20T17:27:00Z">
              <w:rPr>
                <w:sz w:val="20"/>
                <w:szCs w:val="18"/>
                <w:lang w:val="en-GB"/>
              </w:rPr>
            </w:rPrChange>
          </w:rPr>
          <w:delText xml:space="preserve"> Our simple linear regression model</w:delText>
        </w:r>
        <w:r w:rsidR="000D2A4F" w:rsidRPr="0029563D" w:rsidDel="002C72A4">
          <w:rPr>
            <w:sz w:val="20"/>
            <w:szCs w:val="18"/>
            <w:lang w:val="en-US"/>
            <w:rPrChange w:id="3706" w:author="Sina Furkan Özdemir" w:date="2021-09-20T17:27:00Z">
              <w:rPr>
                <w:sz w:val="20"/>
                <w:szCs w:val="18"/>
                <w:lang w:val="en-GB"/>
              </w:rPr>
            </w:rPrChange>
          </w:rPr>
          <w:delText xml:space="preserve"> </w:delText>
        </w:r>
        <w:r w:rsidR="00BD005E" w:rsidRPr="0029563D" w:rsidDel="002C72A4">
          <w:rPr>
            <w:sz w:val="20"/>
            <w:szCs w:val="18"/>
            <w:lang w:val="en-US"/>
            <w:rPrChange w:id="3707" w:author="Sina Furkan Özdemir" w:date="2021-09-20T17:27:00Z">
              <w:rPr>
                <w:sz w:val="20"/>
                <w:szCs w:val="18"/>
                <w:lang w:val="en-GB"/>
              </w:rPr>
            </w:rPrChange>
          </w:rPr>
          <w:delText>shows that n</w:delText>
        </w:r>
        <w:r w:rsidR="000D2A4F" w:rsidRPr="0029563D" w:rsidDel="002C72A4">
          <w:rPr>
            <w:sz w:val="20"/>
            <w:szCs w:val="18"/>
            <w:lang w:val="en-US"/>
            <w:rPrChange w:id="3708" w:author="Sina Furkan Özdemir" w:date="2021-09-20T17:27:00Z">
              <w:rPr>
                <w:sz w:val="20"/>
                <w:szCs w:val="18"/>
                <w:lang w:val="en-GB"/>
              </w:rPr>
            </w:rPrChange>
          </w:rPr>
          <w:delText xml:space="preserve">umber of hashtags and </w:delText>
        </w:r>
        <w:r w:rsidR="00BD005E" w:rsidRPr="0029563D" w:rsidDel="002C72A4">
          <w:rPr>
            <w:sz w:val="20"/>
            <w:szCs w:val="18"/>
            <w:lang w:val="en-US"/>
            <w:rPrChange w:id="3709" w:author="Sina Furkan Özdemir" w:date="2021-09-20T17:27:00Z">
              <w:rPr>
                <w:sz w:val="20"/>
                <w:szCs w:val="18"/>
                <w:lang w:val="en-GB"/>
              </w:rPr>
            </w:rPrChange>
          </w:rPr>
          <w:delText>personal account origin</w:delText>
        </w:r>
        <w:r w:rsidR="0016126B" w:rsidRPr="0029563D" w:rsidDel="002C72A4">
          <w:rPr>
            <w:sz w:val="20"/>
            <w:szCs w:val="18"/>
            <w:lang w:val="en-US"/>
            <w:rPrChange w:id="3710" w:author="Sina Furkan Özdemir" w:date="2021-09-20T17:27:00Z">
              <w:rPr>
                <w:sz w:val="20"/>
                <w:szCs w:val="18"/>
                <w:lang w:val="en-GB"/>
              </w:rPr>
            </w:rPrChange>
          </w:rPr>
          <w:delText xml:space="preserve"> help garner publicity for the message. However, it should be noted that our model is a simple one; thus, results should be taken with a grain salt.</w:delText>
        </w:r>
      </w:del>
    </w:p>
    <w:p w14:paraId="51D2230D" w14:textId="2FB1969A" w:rsidR="00347E88" w:rsidRPr="0029563D" w:rsidDel="002C72A4" w:rsidRDefault="00347E88" w:rsidP="00D114D6">
      <w:pPr>
        <w:spacing w:before="120" w:after="0" w:line="240" w:lineRule="auto"/>
        <w:jc w:val="both"/>
        <w:rPr>
          <w:del w:id="3711" w:author="Sina Furkan Özdemir" w:date="2021-09-20T17:21:00Z"/>
          <w:sz w:val="20"/>
          <w:szCs w:val="20"/>
          <w:lang w:val="en-US"/>
          <w:rPrChange w:id="3712" w:author="Sina Furkan Özdemir" w:date="2021-09-20T17:27:00Z">
            <w:rPr>
              <w:del w:id="3713" w:author="Sina Furkan Özdemir" w:date="2021-09-20T17:21:00Z"/>
              <w:sz w:val="20"/>
              <w:szCs w:val="20"/>
              <w:lang w:val="en-GB"/>
            </w:rPr>
          </w:rPrChange>
        </w:rPr>
      </w:pPr>
      <w:del w:id="3714" w:author="Sina Furkan Özdemir" w:date="2021-09-20T17:21:00Z">
        <w:r w:rsidRPr="0029563D" w:rsidDel="002C72A4">
          <w:rPr>
            <w:sz w:val="20"/>
            <w:szCs w:val="18"/>
            <w:lang w:val="en-US"/>
            <w:rPrChange w:id="3715" w:author="Sina Furkan Özdemir" w:date="2021-09-20T17:27:00Z">
              <w:rPr>
                <w:sz w:val="20"/>
                <w:szCs w:val="18"/>
                <w:lang w:val="en-GB"/>
              </w:rPr>
            </w:rPrChange>
          </w:rPr>
          <w:delText xml:space="preserve">There are </w:delText>
        </w:r>
        <w:r w:rsidR="00581385" w:rsidRPr="0029563D" w:rsidDel="002C72A4">
          <w:rPr>
            <w:sz w:val="20"/>
            <w:szCs w:val="18"/>
            <w:lang w:val="en-US"/>
            <w:rPrChange w:id="3716" w:author="Sina Furkan Özdemir" w:date="2021-09-20T17:27:00Z">
              <w:rPr>
                <w:sz w:val="20"/>
                <w:szCs w:val="18"/>
                <w:lang w:val="en-GB"/>
              </w:rPr>
            </w:rPrChange>
          </w:rPr>
          <w:delText xml:space="preserve">a few </w:delText>
        </w:r>
        <w:r w:rsidRPr="0029563D" w:rsidDel="002C72A4">
          <w:rPr>
            <w:sz w:val="20"/>
            <w:szCs w:val="18"/>
            <w:lang w:val="en-US"/>
            <w:rPrChange w:id="3717" w:author="Sina Furkan Özdemir" w:date="2021-09-20T17:27:00Z">
              <w:rPr>
                <w:sz w:val="20"/>
                <w:szCs w:val="18"/>
                <w:lang w:val="en-GB"/>
              </w:rPr>
            </w:rPrChange>
          </w:rPr>
          <w:delText>notable exceptions to th</w:delText>
        </w:r>
        <w:r w:rsidR="00AF5214" w:rsidRPr="0029563D" w:rsidDel="002C72A4">
          <w:rPr>
            <w:sz w:val="20"/>
            <w:szCs w:val="18"/>
            <w:lang w:val="en-US"/>
            <w:rPrChange w:id="3718" w:author="Sina Furkan Özdemir" w:date="2021-09-20T17:27:00Z">
              <w:rPr>
                <w:sz w:val="20"/>
                <w:szCs w:val="18"/>
                <w:lang w:val="en-GB"/>
              </w:rPr>
            </w:rPrChange>
          </w:rPr>
          <w:delText>ese results</w:delText>
        </w:r>
        <w:r w:rsidRPr="0029563D" w:rsidDel="002C72A4">
          <w:rPr>
            <w:sz w:val="20"/>
            <w:szCs w:val="18"/>
            <w:lang w:val="en-US"/>
            <w:rPrChange w:id="3719" w:author="Sina Furkan Özdemir" w:date="2021-09-20T17:27:00Z">
              <w:rPr>
                <w:sz w:val="20"/>
                <w:szCs w:val="18"/>
                <w:lang w:val="en-GB"/>
              </w:rPr>
            </w:rPrChange>
          </w:rPr>
          <w:delText>, however.</w:delText>
        </w:r>
        <w:r w:rsidR="00581385" w:rsidRPr="0029563D" w:rsidDel="002C72A4">
          <w:rPr>
            <w:sz w:val="20"/>
            <w:szCs w:val="18"/>
            <w:lang w:val="en-US"/>
            <w:rPrChange w:id="3720" w:author="Sina Furkan Özdemir" w:date="2021-09-20T17:27:00Z">
              <w:rPr>
                <w:sz w:val="20"/>
                <w:szCs w:val="18"/>
                <w:lang w:val="en-GB"/>
              </w:rPr>
            </w:rPrChange>
          </w:rPr>
          <w:delText xml:space="preserve"> For example,</w:delText>
        </w:r>
        <w:r w:rsidR="004A522C" w:rsidRPr="0029563D" w:rsidDel="002C72A4">
          <w:rPr>
            <w:sz w:val="20"/>
            <w:szCs w:val="18"/>
            <w:lang w:val="en-US"/>
            <w:rPrChange w:id="3721" w:author="Sina Furkan Özdemir" w:date="2021-09-20T17:27:00Z">
              <w:rPr>
                <w:sz w:val="20"/>
                <w:szCs w:val="18"/>
                <w:lang w:val="en-GB"/>
              </w:rPr>
            </w:rPrChange>
          </w:rPr>
          <w:delText xml:space="preserve"> for</w:delText>
        </w:r>
        <w:r w:rsidR="00581385" w:rsidRPr="0029563D" w:rsidDel="002C72A4">
          <w:rPr>
            <w:sz w:val="20"/>
            <w:szCs w:val="18"/>
            <w:lang w:val="en-US"/>
            <w:rPrChange w:id="3722" w:author="Sina Furkan Özdemir" w:date="2021-09-20T17:27:00Z">
              <w:rPr>
                <w:sz w:val="20"/>
                <w:szCs w:val="18"/>
                <w:lang w:val="en-GB"/>
              </w:rPr>
            </w:rPrChange>
          </w:rPr>
          <w:delText xml:space="preserve"> 18 tweets from our supranational sample, the overall number of direct user engagements exceed</w:delText>
        </w:r>
        <w:r w:rsidR="00A908E8" w:rsidRPr="0029563D" w:rsidDel="002C72A4">
          <w:rPr>
            <w:sz w:val="20"/>
            <w:szCs w:val="18"/>
            <w:lang w:val="en-US"/>
            <w:rPrChange w:id="3723" w:author="Sina Furkan Özdemir" w:date="2021-09-20T17:27:00Z">
              <w:rPr>
                <w:sz w:val="20"/>
                <w:szCs w:val="18"/>
                <w:lang w:val="en-GB"/>
              </w:rPr>
            </w:rPrChange>
          </w:rPr>
          <w:delText>s</w:delText>
        </w:r>
        <w:r w:rsidR="00581385" w:rsidRPr="0029563D" w:rsidDel="002C72A4">
          <w:rPr>
            <w:sz w:val="20"/>
            <w:szCs w:val="18"/>
            <w:lang w:val="en-US"/>
            <w:rPrChange w:id="3724" w:author="Sina Furkan Özdemir" w:date="2021-09-20T17:27:00Z">
              <w:rPr>
                <w:sz w:val="20"/>
                <w:szCs w:val="18"/>
                <w:lang w:val="en-GB"/>
              </w:rPr>
            </w:rPrChange>
          </w:rPr>
          <w:delText xml:space="preserve"> 30% of the follower</w:delText>
        </w:r>
        <w:r w:rsidR="00A908E8" w:rsidRPr="0029563D" w:rsidDel="002C72A4">
          <w:rPr>
            <w:sz w:val="20"/>
            <w:szCs w:val="18"/>
            <w:lang w:val="en-US"/>
            <w:rPrChange w:id="3725" w:author="Sina Furkan Özdemir" w:date="2021-09-20T17:27:00Z">
              <w:rPr>
                <w:sz w:val="20"/>
                <w:szCs w:val="18"/>
                <w:lang w:val="en-GB"/>
              </w:rPr>
            </w:rPrChange>
          </w:rPr>
          <w:delText xml:space="preserve"> counts at the time of the message. </w:delText>
        </w:r>
        <w:r w:rsidR="00A908E8" w:rsidRPr="0029563D" w:rsidDel="002C72A4">
          <w:rPr>
            <w:sz w:val="20"/>
            <w:szCs w:val="20"/>
            <w:lang w:val="en-US"/>
            <w:rPrChange w:id="3726" w:author="Sina Furkan Özdemir" w:date="2021-09-20T17:27:00Z">
              <w:rPr>
                <w:sz w:val="20"/>
                <w:szCs w:val="20"/>
                <w:lang w:val="en-GB"/>
              </w:rPr>
            </w:rPrChange>
          </w:rPr>
          <w:fldChar w:fldCharType="begin"/>
        </w:r>
        <w:r w:rsidR="00A908E8" w:rsidRPr="0029563D" w:rsidDel="002C72A4">
          <w:rPr>
            <w:sz w:val="20"/>
            <w:szCs w:val="20"/>
            <w:lang w:val="en-US"/>
            <w:rPrChange w:id="3727" w:author="Sina Furkan Özdemir" w:date="2021-09-20T17:27:00Z">
              <w:rPr>
                <w:sz w:val="20"/>
                <w:szCs w:val="20"/>
                <w:lang w:val="en-GB"/>
              </w:rPr>
            </w:rPrChange>
          </w:rPr>
          <w:delInstrText xml:space="preserve"> REF _Ref75779314 \h  \* MERGEFORMAT </w:delInstrText>
        </w:r>
        <w:r w:rsidR="00A908E8" w:rsidRPr="0029563D" w:rsidDel="002C72A4">
          <w:rPr>
            <w:sz w:val="20"/>
            <w:szCs w:val="20"/>
            <w:lang w:val="en-US"/>
            <w:rPrChange w:id="3728" w:author="Sina Furkan Özdemir" w:date="2021-09-20T17:27:00Z">
              <w:rPr>
                <w:sz w:val="20"/>
                <w:szCs w:val="20"/>
                <w:lang w:val="en-US"/>
              </w:rPr>
            </w:rPrChange>
          </w:rPr>
        </w:r>
        <w:r w:rsidR="00A908E8" w:rsidRPr="0029563D" w:rsidDel="002C72A4">
          <w:rPr>
            <w:sz w:val="20"/>
            <w:szCs w:val="20"/>
            <w:lang w:val="en-US"/>
            <w:rPrChange w:id="3729" w:author="Sina Furkan Özdemir" w:date="2021-09-20T17:27:00Z">
              <w:rPr>
                <w:sz w:val="20"/>
                <w:szCs w:val="20"/>
                <w:lang w:val="en-GB"/>
              </w:rPr>
            </w:rPrChange>
          </w:rPr>
          <w:fldChar w:fldCharType="separate"/>
        </w:r>
        <w:r w:rsidR="009D58C1" w:rsidRPr="0029563D" w:rsidDel="002C72A4">
          <w:rPr>
            <w:sz w:val="20"/>
            <w:szCs w:val="20"/>
            <w:lang w:val="en-US"/>
            <w:rPrChange w:id="3730" w:author="Sina Furkan Özdemir" w:date="2021-09-20T17:27:00Z">
              <w:rPr>
                <w:sz w:val="20"/>
                <w:szCs w:val="20"/>
                <w:lang w:val="en-GB"/>
              </w:rPr>
            </w:rPrChange>
          </w:rPr>
          <w:delText xml:space="preserve">Table </w:delText>
        </w:r>
        <w:r w:rsidR="009D58C1" w:rsidRPr="0029563D" w:rsidDel="002C72A4">
          <w:rPr>
            <w:noProof/>
            <w:sz w:val="20"/>
            <w:szCs w:val="20"/>
            <w:lang w:val="en-US"/>
            <w:rPrChange w:id="3731" w:author="Sina Furkan Özdemir" w:date="2021-09-20T17:27:00Z">
              <w:rPr>
                <w:noProof/>
                <w:sz w:val="20"/>
                <w:szCs w:val="20"/>
                <w:lang w:val="en-GB"/>
              </w:rPr>
            </w:rPrChange>
          </w:rPr>
          <w:delText>3</w:delText>
        </w:r>
        <w:r w:rsidR="00A908E8" w:rsidRPr="0029563D" w:rsidDel="002C72A4">
          <w:rPr>
            <w:sz w:val="20"/>
            <w:szCs w:val="20"/>
            <w:lang w:val="en-US"/>
            <w:rPrChange w:id="3732" w:author="Sina Furkan Özdemir" w:date="2021-09-20T17:27:00Z">
              <w:rPr>
                <w:sz w:val="20"/>
                <w:szCs w:val="20"/>
                <w:lang w:val="en-GB"/>
              </w:rPr>
            </w:rPrChange>
          </w:rPr>
          <w:fldChar w:fldCharType="end"/>
        </w:r>
        <w:r w:rsidR="00A908E8" w:rsidRPr="0029563D" w:rsidDel="002C72A4">
          <w:rPr>
            <w:sz w:val="20"/>
            <w:szCs w:val="20"/>
            <w:lang w:val="en-US"/>
            <w:rPrChange w:id="3733" w:author="Sina Furkan Özdemir" w:date="2021-09-20T17:27:00Z">
              <w:rPr>
                <w:sz w:val="20"/>
                <w:szCs w:val="20"/>
                <w:lang w:val="en-GB"/>
              </w:rPr>
            </w:rPrChange>
          </w:rPr>
          <w:delText xml:space="preserve"> provides six illustrative examples for extremely ‘engaging’ supranational tweets in our sample.</w:delText>
        </w:r>
      </w:del>
    </w:p>
    <w:p w14:paraId="4F5615A9" w14:textId="42AF8023" w:rsidR="00F3179C" w:rsidRPr="0029563D" w:rsidDel="002C72A4" w:rsidRDefault="00F3179C" w:rsidP="00F3179C">
      <w:pPr>
        <w:spacing w:before="120" w:after="0" w:line="240" w:lineRule="auto"/>
        <w:jc w:val="both"/>
        <w:rPr>
          <w:del w:id="3734" w:author="Sina Furkan Özdemir" w:date="2021-09-20T17:21:00Z"/>
          <w:sz w:val="20"/>
          <w:szCs w:val="18"/>
          <w:lang w:val="en-US"/>
          <w:rPrChange w:id="3735" w:author="Sina Furkan Özdemir" w:date="2021-09-20T17:27:00Z">
            <w:rPr>
              <w:del w:id="3736" w:author="Sina Furkan Özdemir" w:date="2021-09-20T17:21:00Z"/>
              <w:sz w:val="20"/>
              <w:szCs w:val="18"/>
              <w:lang w:val="en-GB"/>
            </w:rPr>
          </w:rPrChange>
        </w:rPr>
      </w:pPr>
      <w:del w:id="3737" w:author="Sina Furkan Özdemir" w:date="2021-09-20T17:21:00Z">
        <w:r w:rsidRPr="0029563D" w:rsidDel="002C72A4">
          <w:rPr>
            <w:sz w:val="20"/>
            <w:szCs w:val="18"/>
            <w:lang w:val="en-US"/>
            <w:rPrChange w:id="3738" w:author="Sina Furkan Özdemir" w:date="2021-09-20T17:27:00Z">
              <w:rPr>
                <w:sz w:val="20"/>
                <w:szCs w:val="18"/>
                <w:lang w:val="en-GB"/>
              </w:rPr>
            </w:rPrChange>
          </w:rPr>
          <w:delTex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delText>
        </w:r>
        <w:r w:rsidR="00D86D3C" w:rsidRPr="0029563D" w:rsidDel="002C72A4">
          <w:rPr>
            <w:sz w:val="20"/>
            <w:szCs w:val="18"/>
            <w:lang w:val="en-US"/>
            <w:rPrChange w:id="3739" w:author="Sina Furkan Özdemir" w:date="2021-09-20T17:27:00Z">
              <w:rPr>
                <w:sz w:val="20"/>
                <w:szCs w:val="18"/>
                <w:lang w:val="en-GB"/>
              </w:rPr>
            </w:rPrChange>
          </w:rPr>
          <w:delText xml:space="preserve">European Court of Justice’s </w:delText>
        </w:r>
        <w:r w:rsidRPr="0029563D" w:rsidDel="002C72A4">
          <w:rPr>
            <w:sz w:val="20"/>
            <w:szCs w:val="18"/>
            <w:lang w:val="en-US"/>
            <w:rPrChange w:id="3740" w:author="Sina Furkan Özdemir" w:date="2021-09-20T17:27:00Z">
              <w:rPr>
                <w:sz w:val="20"/>
                <w:szCs w:val="18"/>
                <w:lang w:val="en-GB"/>
              </w:rPr>
            </w:rPrChange>
          </w:rPr>
          <w:delText xml:space="preserve">announcement that the UK may unilaterally revoke its withdrawal request, and the farewell note from the European Medicines Agency when finally leaving London due to Brexit. </w:delText>
        </w:r>
      </w:del>
    </w:p>
    <w:p w14:paraId="3C824DBC" w14:textId="61D3A032" w:rsidR="002E5018" w:rsidRPr="0029563D" w:rsidDel="002C72A4" w:rsidRDefault="002E5018" w:rsidP="00D114D6">
      <w:pPr>
        <w:spacing w:before="120" w:after="0" w:line="240" w:lineRule="auto"/>
        <w:jc w:val="both"/>
        <w:rPr>
          <w:del w:id="3741" w:author="Sina Furkan Özdemir" w:date="2021-09-20T17:21:00Z"/>
          <w:sz w:val="20"/>
          <w:szCs w:val="18"/>
          <w:lang w:val="en-US"/>
          <w:rPrChange w:id="3742" w:author="Sina Furkan Özdemir" w:date="2021-09-20T17:27:00Z">
            <w:rPr>
              <w:del w:id="3743"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29563D" w:rsidDel="002C72A4" w14:paraId="3E64515E" w14:textId="3D7560E5" w:rsidTr="003C7D64">
        <w:trPr>
          <w:tblHeader/>
          <w:tblCellSpacing w:w="15" w:type="dxa"/>
          <w:del w:id="3744" w:author="Sina Furkan Özdemir" w:date="2021-09-20T17:21:00Z"/>
        </w:trPr>
        <w:tc>
          <w:tcPr>
            <w:tcW w:w="4633" w:type="dxa"/>
            <w:tcBorders>
              <w:top w:val="single" w:sz="4" w:space="0" w:color="auto"/>
              <w:bottom w:val="double" w:sz="4" w:space="0" w:color="auto"/>
            </w:tcBorders>
            <w:vAlign w:val="center"/>
            <w:hideMark/>
          </w:tcPr>
          <w:p w14:paraId="2C7EB88F" w14:textId="64985B36" w:rsidR="003C7D64" w:rsidRPr="0029563D" w:rsidDel="002C72A4" w:rsidRDefault="003C7D64" w:rsidP="0021355D">
            <w:pPr>
              <w:keepNext/>
              <w:keepLines/>
              <w:spacing w:after="0" w:line="240" w:lineRule="auto"/>
              <w:jc w:val="both"/>
              <w:rPr>
                <w:del w:id="3745" w:author="Sina Furkan Özdemir" w:date="2021-09-20T17:21:00Z"/>
                <w:b/>
                <w:bCs/>
                <w:sz w:val="20"/>
                <w:szCs w:val="18"/>
                <w:lang w:val="en-US"/>
                <w:rPrChange w:id="3746" w:author="Sina Furkan Özdemir" w:date="2021-09-20T17:27:00Z">
                  <w:rPr>
                    <w:del w:id="3747" w:author="Sina Furkan Özdemir" w:date="2021-09-20T17:21:00Z"/>
                    <w:b/>
                    <w:bCs/>
                    <w:sz w:val="20"/>
                    <w:szCs w:val="18"/>
                    <w:lang w:val="de-DE"/>
                  </w:rPr>
                </w:rPrChange>
              </w:rPr>
            </w:pPr>
            <w:del w:id="3748" w:author="Sina Furkan Özdemir" w:date="2021-09-20T17:21:00Z">
              <w:r w:rsidRPr="0029563D" w:rsidDel="002C72A4">
                <w:rPr>
                  <w:b/>
                  <w:bCs/>
                  <w:sz w:val="20"/>
                  <w:szCs w:val="18"/>
                  <w:lang w:val="en-US"/>
                  <w:rPrChange w:id="3749" w:author="Sina Furkan Özdemir" w:date="2021-09-20T17:27:00Z">
                    <w:rPr>
                      <w:b/>
                      <w:bCs/>
                      <w:sz w:val="20"/>
                      <w:szCs w:val="18"/>
                      <w:lang w:val="de-DE"/>
                    </w:rPr>
                  </w:rPrChange>
                </w:rPr>
                <w:delText xml:space="preserve">Tweet </w:delText>
              </w:r>
            </w:del>
          </w:p>
        </w:tc>
        <w:tc>
          <w:tcPr>
            <w:tcW w:w="1246" w:type="dxa"/>
            <w:tcBorders>
              <w:top w:val="single" w:sz="4" w:space="0" w:color="auto"/>
              <w:bottom w:val="double" w:sz="4" w:space="0" w:color="auto"/>
            </w:tcBorders>
            <w:vAlign w:val="center"/>
            <w:hideMark/>
          </w:tcPr>
          <w:p w14:paraId="147AFF46" w14:textId="6D4ACC43" w:rsidR="003C7D64" w:rsidRPr="0029563D" w:rsidDel="002C72A4" w:rsidRDefault="003C7D64" w:rsidP="0021355D">
            <w:pPr>
              <w:keepNext/>
              <w:keepLines/>
              <w:spacing w:after="0" w:line="240" w:lineRule="auto"/>
              <w:jc w:val="center"/>
              <w:rPr>
                <w:del w:id="3750" w:author="Sina Furkan Özdemir" w:date="2021-09-20T17:21:00Z"/>
                <w:b/>
                <w:bCs/>
                <w:sz w:val="20"/>
                <w:szCs w:val="18"/>
                <w:lang w:val="en-US"/>
                <w:rPrChange w:id="3751" w:author="Sina Furkan Özdemir" w:date="2021-09-20T17:27:00Z">
                  <w:rPr>
                    <w:del w:id="3752" w:author="Sina Furkan Özdemir" w:date="2021-09-20T17:21:00Z"/>
                    <w:b/>
                    <w:bCs/>
                    <w:sz w:val="20"/>
                    <w:szCs w:val="18"/>
                    <w:lang w:val="de-DE"/>
                  </w:rPr>
                </w:rPrChange>
              </w:rPr>
            </w:pPr>
            <w:del w:id="3753" w:author="Sina Furkan Özdemir" w:date="2021-09-20T17:21:00Z">
              <w:r w:rsidRPr="0029563D" w:rsidDel="002C72A4">
                <w:rPr>
                  <w:b/>
                  <w:bCs/>
                  <w:sz w:val="20"/>
                  <w:szCs w:val="18"/>
                  <w:lang w:val="en-US"/>
                  <w:rPrChange w:id="3754" w:author="Sina Furkan Özdemir" w:date="2021-09-20T17:27:00Z">
                    <w:rPr>
                      <w:b/>
                      <w:bCs/>
                      <w:sz w:val="20"/>
                      <w:szCs w:val="18"/>
                      <w:lang w:val="de-DE"/>
                    </w:rPr>
                  </w:rPrChange>
                </w:rPr>
                <w:delText>Account</w:delText>
              </w:r>
            </w:del>
          </w:p>
        </w:tc>
        <w:tc>
          <w:tcPr>
            <w:tcW w:w="1104" w:type="dxa"/>
            <w:tcBorders>
              <w:top w:val="single" w:sz="4" w:space="0" w:color="auto"/>
              <w:bottom w:val="double" w:sz="4" w:space="0" w:color="auto"/>
            </w:tcBorders>
            <w:vAlign w:val="center"/>
            <w:hideMark/>
          </w:tcPr>
          <w:p w14:paraId="4D9FD22E" w14:textId="197ADDDF" w:rsidR="003C7D64" w:rsidRPr="0029563D" w:rsidDel="002C72A4" w:rsidRDefault="003C7D64" w:rsidP="0021355D">
            <w:pPr>
              <w:keepNext/>
              <w:keepLines/>
              <w:spacing w:after="0" w:line="240" w:lineRule="auto"/>
              <w:jc w:val="center"/>
              <w:rPr>
                <w:del w:id="3755" w:author="Sina Furkan Özdemir" w:date="2021-09-20T17:21:00Z"/>
                <w:b/>
                <w:bCs/>
                <w:sz w:val="20"/>
                <w:szCs w:val="18"/>
                <w:lang w:val="en-US"/>
                <w:rPrChange w:id="3756" w:author="Sina Furkan Özdemir" w:date="2021-09-20T17:27:00Z">
                  <w:rPr>
                    <w:del w:id="3757" w:author="Sina Furkan Özdemir" w:date="2021-09-20T17:21:00Z"/>
                    <w:b/>
                    <w:bCs/>
                    <w:sz w:val="20"/>
                    <w:szCs w:val="18"/>
                    <w:lang w:val="de-DE"/>
                  </w:rPr>
                </w:rPrChange>
              </w:rPr>
            </w:pPr>
            <w:del w:id="3758" w:author="Sina Furkan Özdemir" w:date="2021-09-20T17:21:00Z">
              <w:r w:rsidRPr="0029563D" w:rsidDel="002C72A4">
                <w:rPr>
                  <w:b/>
                  <w:bCs/>
                  <w:sz w:val="20"/>
                  <w:szCs w:val="18"/>
                  <w:lang w:val="en-US"/>
                  <w:rPrChange w:id="3759" w:author="Sina Furkan Özdemir" w:date="2021-09-20T17:27:00Z">
                    <w:rPr>
                      <w:b/>
                      <w:bCs/>
                      <w:sz w:val="20"/>
                      <w:szCs w:val="18"/>
                      <w:lang w:val="de-DE"/>
                    </w:rPr>
                  </w:rPrChange>
                </w:rPr>
                <w:delText>Date</w:delText>
              </w:r>
            </w:del>
          </w:p>
        </w:tc>
        <w:tc>
          <w:tcPr>
            <w:tcW w:w="1387" w:type="dxa"/>
            <w:tcBorders>
              <w:top w:val="single" w:sz="4" w:space="0" w:color="auto"/>
              <w:bottom w:val="double" w:sz="4" w:space="0" w:color="auto"/>
            </w:tcBorders>
            <w:vAlign w:val="center"/>
            <w:hideMark/>
          </w:tcPr>
          <w:p w14:paraId="074F1FEE" w14:textId="75319A80" w:rsidR="003C7D64" w:rsidRPr="0029563D" w:rsidDel="002C72A4" w:rsidRDefault="003C7D64" w:rsidP="0021355D">
            <w:pPr>
              <w:keepNext/>
              <w:keepLines/>
              <w:spacing w:after="0" w:line="240" w:lineRule="auto"/>
              <w:jc w:val="center"/>
              <w:rPr>
                <w:del w:id="3760" w:author="Sina Furkan Özdemir" w:date="2021-09-20T17:21:00Z"/>
                <w:b/>
                <w:bCs/>
                <w:sz w:val="20"/>
                <w:szCs w:val="18"/>
                <w:lang w:val="en-US"/>
                <w:rPrChange w:id="3761" w:author="Sina Furkan Özdemir" w:date="2021-09-20T17:27:00Z">
                  <w:rPr>
                    <w:del w:id="3762" w:author="Sina Furkan Özdemir" w:date="2021-09-20T17:21:00Z"/>
                    <w:b/>
                    <w:bCs/>
                    <w:sz w:val="20"/>
                    <w:szCs w:val="18"/>
                    <w:lang w:val="de-DE"/>
                  </w:rPr>
                </w:rPrChange>
              </w:rPr>
            </w:pPr>
            <w:del w:id="3763" w:author="Sina Furkan Özdemir" w:date="2021-09-20T17:21:00Z">
              <w:r w:rsidRPr="0029563D" w:rsidDel="002C72A4">
                <w:rPr>
                  <w:b/>
                  <w:bCs/>
                  <w:sz w:val="20"/>
                  <w:szCs w:val="18"/>
                  <w:lang w:val="en-US"/>
                  <w:rPrChange w:id="3764" w:author="Sina Furkan Özdemir" w:date="2021-09-20T17:27:00Z">
                    <w:rPr>
                      <w:b/>
                      <w:bCs/>
                      <w:sz w:val="20"/>
                      <w:szCs w:val="18"/>
                      <w:lang w:val="de-DE"/>
                    </w:rPr>
                  </w:rPrChange>
                </w:rPr>
                <w:delText>Followers</w:delText>
              </w:r>
            </w:del>
          </w:p>
        </w:tc>
        <w:tc>
          <w:tcPr>
            <w:tcW w:w="1231" w:type="dxa"/>
            <w:tcBorders>
              <w:top w:val="single" w:sz="4" w:space="0" w:color="auto"/>
              <w:bottom w:val="double" w:sz="4" w:space="0" w:color="auto"/>
            </w:tcBorders>
            <w:vAlign w:val="center"/>
            <w:hideMark/>
          </w:tcPr>
          <w:p w14:paraId="0700A270" w14:textId="7E2A7271" w:rsidR="003C7D64" w:rsidRPr="0029563D" w:rsidDel="002C72A4" w:rsidRDefault="003C7D64" w:rsidP="0021355D">
            <w:pPr>
              <w:keepNext/>
              <w:keepLines/>
              <w:spacing w:after="0" w:line="240" w:lineRule="auto"/>
              <w:jc w:val="center"/>
              <w:rPr>
                <w:del w:id="3765" w:author="Sina Furkan Özdemir" w:date="2021-09-20T17:21:00Z"/>
                <w:b/>
                <w:bCs/>
                <w:sz w:val="20"/>
                <w:szCs w:val="18"/>
                <w:lang w:val="en-US"/>
                <w:rPrChange w:id="3766" w:author="Sina Furkan Özdemir" w:date="2021-09-20T17:27:00Z">
                  <w:rPr>
                    <w:del w:id="3767" w:author="Sina Furkan Özdemir" w:date="2021-09-20T17:21:00Z"/>
                    <w:b/>
                    <w:bCs/>
                    <w:sz w:val="20"/>
                    <w:szCs w:val="18"/>
                    <w:lang w:val="de-DE"/>
                  </w:rPr>
                </w:rPrChange>
              </w:rPr>
            </w:pPr>
            <w:del w:id="3768" w:author="Sina Furkan Özdemir" w:date="2021-09-20T17:21:00Z">
              <w:r w:rsidRPr="0029563D" w:rsidDel="002C72A4">
                <w:rPr>
                  <w:b/>
                  <w:bCs/>
                  <w:sz w:val="20"/>
                  <w:szCs w:val="18"/>
                  <w:lang w:val="en-US"/>
                  <w:rPrChange w:id="3769" w:author="Sina Furkan Özdemir" w:date="2021-09-20T17:27:00Z">
                    <w:rPr>
                      <w:b/>
                      <w:bCs/>
                      <w:sz w:val="20"/>
                      <w:szCs w:val="18"/>
                      <w:lang w:val="de-DE"/>
                    </w:rPr>
                  </w:rPrChange>
                </w:rPr>
                <w:delText>All direct</w:delText>
              </w:r>
              <w:r w:rsidRPr="0029563D" w:rsidDel="002C72A4">
                <w:rPr>
                  <w:b/>
                  <w:bCs/>
                  <w:sz w:val="20"/>
                  <w:szCs w:val="18"/>
                  <w:lang w:val="en-US"/>
                  <w:rPrChange w:id="3770" w:author="Sina Furkan Özdemir" w:date="2021-09-20T17:27:00Z">
                    <w:rPr>
                      <w:b/>
                      <w:bCs/>
                      <w:sz w:val="20"/>
                      <w:szCs w:val="18"/>
                      <w:lang w:val="de-DE"/>
                    </w:rPr>
                  </w:rPrChange>
                </w:rPr>
                <w:br/>
                <w:delText>engagements</w:delText>
              </w:r>
            </w:del>
          </w:p>
        </w:tc>
      </w:tr>
      <w:tr w:rsidR="003C7D64" w:rsidRPr="0029563D" w:rsidDel="002C72A4" w14:paraId="16FA8FE0" w14:textId="059A9014" w:rsidTr="003C7D64">
        <w:trPr>
          <w:tblCellSpacing w:w="15" w:type="dxa"/>
          <w:del w:id="3771" w:author="Sina Furkan Özdemir" w:date="2021-09-20T17:21:00Z"/>
        </w:trPr>
        <w:tc>
          <w:tcPr>
            <w:tcW w:w="4633" w:type="dxa"/>
            <w:tcBorders>
              <w:bottom w:val="single" w:sz="4" w:space="0" w:color="auto"/>
            </w:tcBorders>
            <w:vAlign w:val="center"/>
            <w:hideMark/>
          </w:tcPr>
          <w:p w14:paraId="29926335" w14:textId="0C0D739C" w:rsidR="003C7D64" w:rsidRPr="0029563D" w:rsidDel="002C72A4" w:rsidRDefault="003C7D64" w:rsidP="0021355D">
            <w:pPr>
              <w:keepNext/>
              <w:keepLines/>
              <w:spacing w:after="0" w:line="240" w:lineRule="auto"/>
              <w:jc w:val="both"/>
              <w:rPr>
                <w:del w:id="3772" w:author="Sina Furkan Özdemir" w:date="2021-09-20T17:21:00Z"/>
                <w:sz w:val="20"/>
                <w:szCs w:val="18"/>
                <w:lang w:val="en-US"/>
                <w:rPrChange w:id="3773" w:author="Sina Furkan Özdemir" w:date="2021-09-20T17:27:00Z">
                  <w:rPr>
                    <w:del w:id="3774" w:author="Sina Furkan Özdemir" w:date="2021-09-20T17:21:00Z"/>
                    <w:sz w:val="20"/>
                    <w:szCs w:val="18"/>
                    <w:lang w:val="en-GB"/>
                  </w:rPr>
                </w:rPrChange>
              </w:rPr>
            </w:pPr>
            <w:del w:id="3775" w:author="Sina Furkan Özdemir" w:date="2021-09-20T17:21:00Z">
              <w:r w:rsidRPr="0029563D" w:rsidDel="002C72A4">
                <w:rPr>
                  <w:sz w:val="20"/>
                  <w:szCs w:val="18"/>
                  <w:lang w:val="en-US"/>
                  <w:rPrChange w:id="3776" w:author="Sina Furkan Özdemir" w:date="2021-09-20T17:27:00Z">
                    <w:rPr>
                      <w:sz w:val="20"/>
                      <w:szCs w:val="18"/>
                      <w:lang w:val="en-GB"/>
                    </w:rPr>
                  </w:rPrChange>
                </w:rPr>
                <w:delText xml:space="preserve">Meet Mismo </w:delText>
              </w:r>
              <w:r w:rsidRPr="0029563D" w:rsidDel="002C72A4">
                <w:rPr>
                  <w:rFonts w:ascii="Segoe UI Emoji" w:hAnsi="Segoe UI Emoji" w:cs="Segoe UI Emoji"/>
                  <w:sz w:val="20"/>
                  <w:szCs w:val="18"/>
                  <w:lang w:val="en-US"/>
                  <w:rPrChange w:id="3777" w:author="Sina Furkan Özdemir" w:date="2021-09-20T17:27:00Z">
                    <w:rPr>
                      <w:rFonts w:ascii="Segoe UI Emoji" w:hAnsi="Segoe UI Emoji" w:cs="Segoe UI Emoji"/>
                      <w:sz w:val="20"/>
                      <w:szCs w:val="18"/>
                      <w:lang w:val="de-DE"/>
                    </w:rPr>
                  </w:rPrChange>
                </w:rPr>
                <w:delText>🐶</w:delText>
              </w:r>
              <w:r w:rsidRPr="0029563D" w:rsidDel="002C72A4">
                <w:rPr>
                  <w:sz w:val="20"/>
                  <w:szCs w:val="18"/>
                  <w:lang w:val="en-US"/>
                  <w:rPrChange w:id="3778" w:author="Sina Furkan Özdemir" w:date="2021-09-20T17:27:00Z">
                    <w:rPr>
                      <w:sz w:val="20"/>
                      <w:szCs w:val="18"/>
                      <w:lang w:val="en-GB"/>
                    </w:rPr>
                  </w:rPrChange>
                </w:rPr>
                <w:delText xml:space="preserve">, a customs sniffer dog, who will tell you all about his job. #50CU #DogsWithJobs More info about the 50th anniversary of the EU #CustomsUnion: https://t.co/tD9clkog5q https://t.co/5MXpNH3Fqy </w:delText>
              </w:r>
            </w:del>
          </w:p>
        </w:tc>
        <w:tc>
          <w:tcPr>
            <w:tcW w:w="1246" w:type="dxa"/>
            <w:tcBorders>
              <w:bottom w:val="single" w:sz="4" w:space="0" w:color="auto"/>
            </w:tcBorders>
            <w:vAlign w:val="center"/>
            <w:hideMark/>
          </w:tcPr>
          <w:p w14:paraId="6FF4BCD8" w14:textId="023D6242" w:rsidR="003C7D64" w:rsidRPr="0029563D" w:rsidDel="002C72A4" w:rsidRDefault="003C7D64" w:rsidP="0021355D">
            <w:pPr>
              <w:keepNext/>
              <w:keepLines/>
              <w:spacing w:after="0" w:line="240" w:lineRule="auto"/>
              <w:jc w:val="center"/>
              <w:rPr>
                <w:del w:id="3779" w:author="Sina Furkan Özdemir" w:date="2021-09-20T17:21:00Z"/>
                <w:i/>
                <w:iCs/>
                <w:sz w:val="20"/>
                <w:szCs w:val="18"/>
                <w:lang w:val="en-US"/>
                <w:rPrChange w:id="3780" w:author="Sina Furkan Özdemir" w:date="2021-09-20T17:27:00Z">
                  <w:rPr>
                    <w:del w:id="3781" w:author="Sina Furkan Özdemir" w:date="2021-09-20T17:21:00Z"/>
                    <w:i/>
                    <w:iCs/>
                    <w:sz w:val="20"/>
                    <w:szCs w:val="18"/>
                    <w:lang w:val="de-DE"/>
                  </w:rPr>
                </w:rPrChange>
              </w:rPr>
            </w:pPr>
            <w:del w:id="3782" w:author="Sina Furkan Özdemir" w:date="2021-09-20T17:21:00Z">
              <w:r w:rsidRPr="0029563D" w:rsidDel="002C72A4">
                <w:rPr>
                  <w:i/>
                  <w:iCs/>
                  <w:sz w:val="20"/>
                  <w:szCs w:val="18"/>
                  <w:lang w:val="en-US"/>
                  <w:rPrChange w:id="3783" w:author="Sina Furkan Özdemir" w:date="2021-09-20T17:27:00Z">
                    <w:rPr>
                      <w:i/>
                      <w:iCs/>
                      <w:sz w:val="20"/>
                      <w:szCs w:val="18"/>
                      <w:lang w:val="de-DE"/>
                    </w:rPr>
                  </w:rPrChange>
                </w:rPr>
                <w:delText>EU_Taxud</w:delText>
              </w:r>
            </w:del>
          </w:p>
        </w:tc>
        <w:tc>
          <w:tcPr>
            <w:tcW w:w="1104" w:type="dxa"/>
            <w:tcBorders>
              <w:bottom w:val="single" w:sz="4" w:space="0" w:color="auto"/>
            </w:tcBorders>
            <w:vAlign w:val="center"/>
            <w:hideMark/>
          </w:tcPr>
          <w:p w14:paraId="1AFDAD72" w14:textId="7ED2FA9B" w:rsidR="003C7D64" w:rsidRPr="0029563D" w:rsidDel="002C72A4" w:rsidRDefault="003C7D64" w:rsidP="0021355D">
            <w:pPr>
              <w:keepNext/>
              <w:keepLines/>
              <w:spacing w:after="0" w:line="240" w:lineRule="auto"/>
              <w:jc w:val="center"/>
              <w:rPr>
                <w:del w:id="3784" w:author="Sina Furkan Özdemir" w:date="2021-09-20T17:21:00Z"/>
                <w:sz w:val="20"/>
                <w:szCs w:val="18"/>
                <w:lang w:val="en-US"/>
                <w:rPrChange w:id="3785" w:author="Sina Furkan Özdemir" w:date="2021-09-20T17:27:00Z">
                  <w:rPr>
                    <w:del w:id="3786" w:author="Sina Furkan Özdemir" w:date="2021-09-20T17:21:00Z"/>
                    <w:sz w:val="20"/>
                    <w:szCs w:val="18"/>
                    <w:lang w:val="de-DE"/>
                  </w:rPr>
                </w:rPrChange>
              </w:rPr>
            </w:pPr>
            <w:del w:id="3787" w:author="Sina Furkan Özdemir" w:date="2021-09-20T17:21:00Z">
              <w:r w:rsidRPr="0029563D" w:rsidDel="002C72A4">
                <w:rPr>
                  <w:sz w:val="20"/>
                  <w:szCs w:val="18"/>
                  <w:lang w:val="en-US"/>
                  <w:rPrChange w:id="3788" w:author="Sina Furkan Özdemir" w:date="2021-09-20T17:27:00Z">
                    <w:rPr>
                      <w:sz w:val="20"/>
                      <w:szCs w:val="18"/>
                      <w:lang w:val="de-DE"/>
                    </w:rPr>
                  </w:rPrChange>
                </w:rPr>
                <w:delText>2018-06-15</w:delText>
              </w:r>
            </w:del>
          </w:p>
        </w:tc>
        <w:tc>
          <w:tcPr>
            <w:tcW w:w="1387" w:type="dxa"/>
            <w:tcBorders>
              <w:bottom w:val="single" w:sz="4" w:space="0" w:color="auto"/>
            </w:tcBorders>
            <w:vAlign w:val="center"/>
            <w:hideMark/>
          </w:tcPr>
          <w:p w14:paraId="10F3B560" w14:textId="59726912" w:rsidR="003C7D64" w:rsidRPr="0029563D" w:rsidDel="002C72A4" w:rsidRDefault="003C7D64" w:rsidP="0021355D">
            <w:pPr>
              <w:keepNext/>
              <w:keepLines/>
              <w:spacing w:after="0" w:line="240" w:lineRule="auto"/>
              <w:jc w:val="center"/>
              <w:rPr>
                <w:del w:id="3789" w:author="Sina Furkan Özdemir" w:date="2021-09-20T17:21:00Z"/>
                <w:sz w:val="20"/>
                <w:szCs w:val="18"/>
                <w:lang w:val="en-US"/>
                <w:rPrChange w:id="3790" w:author="Sina Furkan Özdemir" w:date="2021-09-20T17:27:00Z">
                  <w:rPr>
                    <w:del w:id="3791" w:author="Sina Furkan Özdemir" w:date="2021-09-20T17:21:00Z"/>
                    <w:sz w:val="20"/>
                    <w:szCs w:val="18"/>
                    <w:lang w:val="de-DE"/>
                  </w:rPr>
                </w:rPrChange>
              </w:rPr>
            </w:pPr>
            <w:del w:id="3792" w:author="Sina Furkan Özdemir" w:date="2021-09-20T17:21:00Z">
              <w:r w:rsidRPr="0029563D" w:rsidDel="002C72A4">
                <w:rPr>
                  <w:sz w:val="20"/>
                  <w:szCs w:val="18"/>
                  <w:lang w:val="en-US"/>
                  <w:rPrChange w:id="3793" w:author="Sina Furkan Özdemir" w:date="2021-09-20T17:27:00Z">
                    <w:rPr>
                      <w:sz w:val="20"/>
                      <w:szCs w:val="18"/>
                      <w:lang w:val="de-DE"/>
                    </w:rPr>
                  </w:rPrChange>
                </w:rPr>
                <w:delText>11</w:delText>
              </w:r>
              <w:r w:rsidR="00347E88" w:rsidRPr="0029563D" w:rsidDel="002C72A4">
                <w:rPr>
                  <w:sz w:val="20"/>
                  <w:szCs w:val="18"/>
                  <w:lang w:val="en-US"/>
                  <w:rPrChange w:id="3794" w:author="Sina Furkan Özdemir" w:date="2021-09-20T17:27:00Z">
                    <w:rPr>
                      <w:sz w:val="20"/>
                      <w:szCs w:val="18"/>
                      <w:lang w:val="de-DE"/>
                    </w:rPr>
                  </w:rPrChange>
                </w:rPr>
                <w:delText>,</w:delText>
              </w:r>
              <w:r w:rsidRPr="0029563D" w:rsidDel="002C72A4">
                <w:rPr>
                  <w:sz w:val="20"/>
                  <w:szCs w:val="18"/>
                  <w:lang w:val="en-US"/>
                  <w:rPrChange w:id="3795" w:author="Sina Furkan Özdemir" w:date="2021-09-20T17:27:00Z">
                    <w:rPr>
                      <w:sz w:val="20"/>
                      <w:szCs w:val="18"/>
                      <w:lang w:val="de-DE"/>
                    </w:rPr>
                  </w:rPrChange>
                </w:rPr>
                <w:delText>197</w:delText>
              </w:r>
            </w:del>
          </w:p>
        </w:tc>
        <w:tc>
          <w:tcPr>
            <w:tcW w:w="1231" w:type="dxa"/>
            <w:tcBorders>
              <w:bottom w:val="single" w:sz="4" w:space="0" w:color="auto"/>
            </w:tcBorders>
            <w:vAlign w:val="center"/>
            <w:hideMark/>
          </w:tcPr>
          <w:p w14:paraId="5CE6A2A6" w14:textId="324B1612" w:rsidR="003C7D64" w:rsidRPr="0029563D" w:rsidDel="002C72A4" w:rsidRDefault="003C7D64" w:rsidP="0021355D">
            <w:pPr>
              <w:keepNext/>
              <w:keepLines/>
              <w:spacing w:after="0" w:line="240" w:lineRule="auto"/>
              <w:jc w:val="center"/>
              <w:rPr>
                <w:del w:id="3796" w:author="Sina Furkan Özdemir" w:date="2021-09-20T17:21:00Z"/>
                <w:sz w:val="20"/>
                <w:szCs w:val="18"/>
                <w:lang w:val="en-US"/>
                <w:rPrChange w:id="3797" w:author="Sina Furkan Özdemir" w:date="2021-09-20T17:27:00Z">
                  <w:rPr>
                    <w:del w:id="3798" w:author="Sina Furkan Özdemir" w:date="2021-09-20T17:21:00Z"/>
                    <w:sz w:val="20"/>
                    <w:szCs w:val="18"/>
                    <w:lang w:val="de-DE"/>
                  </w:rPr>
                </w:rPrChange>
              </w:rPr>
            </w:pPr>
            <w:del w:id="3799" w:author="Sina Furkan Özdemir" w:date="2021-09-20T17:21:00Z">
              <w:r w:rsidRPr="0029563D" w:rsidDel="002C72A4">
                <w:rPr>
                  <w:sz w:val="20"/>
                  <w:szCs w:val="18"/>
                  <w:lang w:val="en-US"/>
                  <w:rPrChange w:id="3800" w:author="Sina Furkan Özdemir" w:date="2021-09-20T17:27:00Z">
                    <w:rPr>
                      <w:sz w:val="20"/>
                      <w:szCs w:val="18"/>
                      <w:lang w:val="de-DE"/>
                    </w:rPr>
                  </w:rPrChange>
                </w:rPr>
                <w:delText>9</w:delText>
              </w:r>
              <w:r w:rsidR="00347E88" w:rsidRPr="0029563D" w:rsidDel="002C72A4">
                <w:rPr>
                  <w:sz w:val="20"/>
                  <w:szCs w:val="18"/>
                  <w:lang w:val="en-US"/>
                  <w:rPrChange w:id="3801" w:author="Sina Furkan Özdemir" w:date="2021-09-20T17:27:00Z">
                    <w:rPr>
                      <w:sz w:val="20"/>
                      <w:szCs w:val="18"/>
                      <w:lang w:val="de-DE"/>
                    </w:rPr>
                  </w:rPrChange>
                </w:rPr>
                <w:delText>,</w:delText>
              </w:r>
              <w:r w:rsidRPr="0029563D" w:rsidDel="002C72A4">
                <w:rPr>
                  <w:sz w:val="20"/>
                  <w:szCs w:val="18"/>
                  <w:lang w:val="en-US"/>
                  <w:rPrChange w:id="3802" w:author="Sina Furkan Özdemir" w:date="2021-09-20T17:27:00Z">
                    <w:rPr>
                      <w:sz w:val="20"/>
                      <w:szCs w:val="18"/>
                      <w:lang w:val="de-DE"/>
                    </w:rPr>
                  </w:rPrChange>
                </w:rPr>
                <w:delText>916</w:delText>
              </w:r>
            </w:del>
          </w:p>
        </w:tc>
      </w:tr>
      <w:tr w:rsidR="003C7D64" w:rsidRPr="0029563D" w:rsidDel="002C72A4" w14:paraId="52925BA9" w14:textId="19B21085" w:rsidTr="003C7D64">
        <w:trPr>
          <w:tblCellSpacing w:w="15" w:type="dxa"/>
          <w:del w:id="3803" w:author="Sina Furkan Özdemir" w:date="2021-09-20T17:21:00Z"/>
        </w:trPr>
        <w:tc>
          <w:tcPr>
            <w:tcW w:w="4633" w:type="dxa"/>
            <w:tcBorders>
              <w:bottom w:val="single" w:sz="4" w:space="0" w:color="auto"/>
            </w:tcBorders>
            <w:vAlign w:val="center"/>
            <w:hideMark/>
          </w:tcPr>
          <w:p w14:paraId="256E487D" w14:textId="6D8C3EEE" w:rsidR="003C7D64" w:rsidRPr="0029563D" w:rsidDel="002C72A4" w:rsidRDefault="003C7D64" w:rsidP="0021355D">
            <w:pPr>
              <w:keepNext/>
              <w:keepLines/>
              <w:spacing w:after="0" w:line="240" w:lineRule="auto"/>
              <w:jc w:val="both"/>
              <w:rPr>
                <w:del w:id="3804" w:author="Sina Furkan Özdemir" w:date="2021-09-20T17:21:00Z"/>
                <w:sz w:val="20"/>
                <w:szCs w:val="18"/>
                <w:lang w:val="en-US"/>
                <w:rPrChange w:id="3805" w:author="Sina Furkan Özdemir" w:date="2021-09-20T17:27:00Z">
                  <w:rPr>
                    <w:del w:id="3806" w:author="Sina Furkan Özdemir" w:date="2021-09-20T17:21:00Z"/>
                    <w:sz w:val="20"/>
                    <w:szCs w:val="18"/>
                    <w:lang w:val="de-DE"/>
                  </w:rPr>
                </w:rPrChange>
              </w:rPr>
            </w:pPr>
            <w:del w:id="3807" w:author="Sina Furkan Özdemir" w:date="2021-09-20T17:21:00Z">
              <w:r w:rsidRPr="0029563D" w:rsidDel="002C72A4">
                <w:rPr>
                  <w:sz w:val="20"/>
                  <w:szCs w:val="18"/>
                  <w:lang w:val="en-US"/>
                  <w:rPrChange w:id="3808" w:author="Sina Furkan Özdemir" w:date="2021-09-20T17:27:00Z">
                    <w:rPr>
                      <w:sz w:val="20"/>
                      <w:szCs w:val="18"/>
                      <w:lang w:val="en-GB"/>
                    </w:rPr>
                  </w:rPrChange>
                </w:rPr>
                <w:delText xml:space="preserve">EU values and fundamental rights must be respected by Member States and state authorities. This is why 6 town twinning applications invilving Polish authorities that adopted 'LGBTI free zones' or 'family rights' resolutions were rejected. </w:delText>
              </w:r>
              <w:r w:rsidRPr="0029563D" w:rsidDel="002C72A4">
                <w:rPr>
                  <w:sz w:val="20"/>
                  <w:szCs w:val="18"/>
                  <w:lang w:val="en-US"/>
                  <w:rPrChange w:id="3809" w:author="Sina Furkan Özdemir" w:date="2021-09-20T17:27:00Z">
                    <w:rPr>
                      <w:sz w:val="20"/>
                      <w:szCs w:val="18"/>
                      <w:lang w:val="de-DE"/>
                    </w:rPr>
                  </w:rPrChange>
                </w:rPr>
                <w:delText xml:space="preserve">#LGBTI #UnionOfEquality </w:delText>
              </w:r>
            </w:del>
          </w:p>
        </w:tc>
        <w:tc>
          <w:tcPr>
            <w:tcW w:w="1246" w:type="dxa"/>
            <w:tcBorders>
              <w:bottom w:val="single" w:sz="4" w:space="0" w:color="auto"/>
            </w:tcBorders>
            <w:vAlign w:val="center"/>
            <w:hideMark/>
          </w:tcPr>
          <w:p w14:paraId="12DF9B29" w14:textId="02E7679C" w:rsidR="003C7D64" w:rsidRPr="0029563D" w:rsidDel="002C72A4" w:rsidRDefault="003C7D64" w:rsidP="0021355D">
            <w:pPr>
              <w:keepNext/>
              <w:keepLines/>
              <w:spacing w:after="0" w:line="240" w:lineRule="auto"/>
              <w:jc w:val="center"/>
              <w:rPr>
                <w:del w:id="3810" w:author="Sina Furkan Özdemir" w:date="2021-09-20T17:21:00Z"/>
                <w:i/>
                <w:iCs/>
                <w:sz w:val="20"/>
                <w:szCs w:val="18"/>
                <w:lang w:val="en-US"/>
                <w:rPrChange w:id="3811" w:author="Sina Furkan Özdemir" w:date="2021-09-20T17:27:00Z">
                  <w:rPr>
                    <w:del w:id="3812" w:author="Sina Furkan Özdemir" w:date="2021-09-20T17:21:00Z"/>
                    <w:i/>
                    <w:iCs/>
                    <w:sz w:val="20"/>
                    <w:szCs w:val="18"/>
                    <w:lang w:val="de-DE"/>
                  </w:rPr>
                </w:rPrChange>
              </w:rPr>
            </w:pPr>
            <w:del w:id="3813" w:author="Sina Furkan Özdemir" w:date="2021-09-20T17:21:00Z">
              <w:r w:rsidRPr="0029563D" w:rsidDel="002C72A4">
                <w:rPr>
                  <w:i/>
                  <w:iCs/>
                  <w:sz w:val="20"/>
                  <w:szCs w:val="18"/>
                  <w:lang w:val="en-US"/>
                  <w:rPrChange w:id="3814" w:author="Sina Furkan Özdemir" w:date="2021-09-20T17:27:00Z">
                    <w:rPr>
                      <w:i/>
                      <w:iCs/>
                      <w:sz w:val="20"/>
                      <w:szCs w:val="18"/>
                      <w:lang w:val="de-DE"/>
                    </w:rPr>
                  </w:rPrChange>
                </w:rPr>
                <w:delText>helenadalli</w:delText>
              </w:r>
            </w:del>
          </w:p>
        </w:tc>
        <w:tc>
          <w:tcPr>
            <w:tcW w:w="1104" w:type="dxa"/>
            <w:tcBorders>
              <w:bottom w:val="single" w:sz="4" w:space="0" w:color="auto"/>
            </w:tcBorders>
            <w:vAlign w:val="center"/>
            <w:hideMark/>
          </w:tcPr>
          <w:p w14:paraId="27502CC4" w14:textId="4BD7AFD9" w:rsidR="003C7D64" w:rsidRPr="0029563D" w:rsidDel="002C72A4" w:rsidRDefault="003C7D64" w:rsidP="0021355D">
            <w:pPr>
              <w:keepNext/>
              <w:keepLines/>
              <w:spacing w:after="0" w:line="240" w:lineRule="auto"/>
              <w:jc w:val="center"/>
              <w:rPr>
                <w:del w:id="3815" w:author="Sina Furkan Özdemir" w:date="2021-09-20T17:21:00Z"/>
                <w:sz w:val="20"/>
                <w:szCs w:val="18"/>
                <w:lang w:val="en-US"/>
                <w:rPrChange w:id="3816" w:author="Sina Furkan Özdemir" w:date="2021-09-20T17:27:00Z">
                  <w:rPr>
                    <w:del w:id="3817" w:author="Sina Furkan Özdemir" w:date="2021-09-20T17:21:00Z"/>
                    <w:sz w:val="20"/>
                    <w:szCs w:val="18"/>
                    <w:lang w:val="de-DE"/>
                  </w:rPr>
                </w:rPrChange>
              </w:rPr>
            </w:pPr>
            <w:del w:id="3818" w:author="Sina Furkan Özdemir" w:date="2021-09-20T17:21:00Z">
              <w:r w:rsidRPr="0029563D" w:rsidDel="002C72A4">
                <w:rPr>
                  <w:sz w:val="20"/>
                  <w:szCs w:val="18"/>
                  <w:lang w:val="en-US"/>
                  <w:rPrChange w:id="3819" w:author="Sina Furkan Özdemir" w:date="2021-09-20T17:27:00Z">
                    <w:rPr>
                      <w:sz w:val="20"/>
                      <w:szCs w:val="18"/>
                      <w:lang w:val="de-DE"/>
                    </w:rPr>
                  </w:rPrChange>
                </w:rPr>
                <w:delText>2020-07-28</w:delText>
              </w:r>
            </w:del>
          </w:p>
        </w:tc>
        <w:tc>
          <w:tcPr>
            <w:tcW w:w="1387" w:type="dxa"/>
            <w:tcBorders>
              <w:bottom w:val="single" w:sz="4" w:space="0" w:color="auto"/>
            </w:tcBorders>
            <w:vAlign w:val="center"/>
            <w:hideMark/>
          </w:tcPr>
          <w:p w14:paraId="49D22FDF" w14:textId="19358532" w:rsidR="003C7D64" w:rsidRPr="0029563D" w:rsidDel="002C72A4" w:rsidRDefault="003C7D64" w:rsidP="0021355D">
            <w:pPr>
              <w:keepNext/>
              <w:keepLines/>
              <w:spacing w:after="0" w:line="240" w:lineRule="auto"/>
              <w:jc w:val="center"/>
              <w:rPr>
                <w:del w:id="3820" w:author="Sina Furkan Özdemir" w:date="2021-09-20T17:21:00Z"/>
                <w:sz w:val="20"/>
                <w:szCs w:val="18"/>
                <w:lang w:val="en-US"/>
                <w:rPrChange w:id="3821" w:author="Sina Furkan Özdemir" w:date="2021-09-20T17:27:00Z">
                  <w:rPr>
                    <w:del w:id="3822" w:author="Sina Furkan Özdemir" w:date="2021-09-20T17:21:00Z"/>
                    <w:sz w:val="20"/>
                    <w:szCs w:val="18"/>
                    <w:lang w:val="de-DE"/>
                  </w:rPr>
                </w:rPrChange>
              </w:rPr>
            </w:pPr>
            <w:del w:id="3823" w:author="Sina Furkan Özdemir" w:date="2021-09-20T17:21:00Z">
              <w:r w:rsidRPr="0029563D" w:rsidDel="002C72A4">
                <w:rPr>
                  <w:sz w:val="20"/>
                  <w:szCs w:val="18"/>
                  <w:lang w:val="en-US"/>
                  <w:rPrChange w:id="3824" w:author="Sina Furkan Özdemir" w:date="2021-09-20T17:27:00Z">
                    <w:rPr>
                      <w:sz w:val="20"/>
                      <w:szCs w:val="18"/>
                      <w:lang w:val="de-DE"/>
                    </w:rPr>
                  </w:rPrChange>
                </w:rPr>
                <w:delText>9</w:delText>
              </w:r>
              <w:r w:rsidR="00347E88" w:rsidRPr="0029563D" w:rsidDel="002C72A4">
                <w:rPr>
                  <w:sz w:val="20"/>
                  <w:szCs w:val="18"/>
                  <w:lang w:val="en-US"/>
                  <w:rPrChange w:id="3825" w:author="Sina Furkan Özdemir" w:date="2021-09-20T17:27:00Z">
                    <w:rPr>
                      <w:sz w:val="20"/>
                      <w:szCs w:val="18"/>
                      <w:lang w:val="de-DE"/>
                    </w:rPr>
                  </w:rPrChange>
                </w:rPr>
                <w:delText>,</w:delText>
              </w:r>
              <w:r w:rsidRPr="0029563D" w:rsidDel="002C72A4">
                <w:rPr>
                  <w:sz w:val="20"/>
                  <w:szCs w:val="18"/>
                  <w:lang w:val="en-US"/>
                  <w:rPrChange w:id="3826" w:author="Sina Furkan Özdemir" w:date="2021-09-20T17:27:00Z">
                    <w:rPr>
                      <w:sz w:val="20"/>
                      <w:szCs w:val="18"/>
                      <w:lang w:val="de-DE"/>
                    </w:rPr>
                  </w:rPrChange>
                </w:rPr>
                <w:delText>756</w:delText>
              </w:r>
            </w:del>
          </w:p>
        </w:tc>
        <w:tc>
          <w:tcPr>
            <w:tcW w:w="1231" w:type="dxa"/>
            <w:tcBorders>
              <w:bottom w:val="single" w:sz="4" w:space="0" w:color="auto"/>
            </w:tcBorders>
            <w:vAlign w:val="center"/>
            <w:hideMark/>
          </w:tcPr>
          <w:p w14:paraId="68D51BA4" w14:textId="1DCB4210" w:rsidR="003C7D64" w:rsidRPr="0029563D" w:rsidDel="002C72A4" w:rsidRDefault="003C7D64" w:rsidP="0021355D">
            <w:pPr>
              <w:keepNext/>
              <w:keepLines/>
              <w:spacing w:after="0" w:line="240" w:lineRule="auto"/>
              <w:jc w:val="center"/>
              <w:rPr>
                <w:del w:id="3827" w:author="Sina Furkan Özdemir" w:date="2021-09-20T17:21:00Z"/>
                <w:sz w:val="20"/>
                <w:szCs w:val="18"/>
                <w:lang w:val="en-US"/>
                <w:rPrChange w:id="3828" w:author="Sina Furkan Özdemir" w:date="2021-09-20T17:27:00Z">
                  <w:rPr>
                    <w:del w:id="3829" w:author="Sina Furkan Özdemir" w:date="2021-09-20T17:21:00Z"/>
                    <w:sz w:val="20"/>
                    <w:szCs w:val="18"/>
                    <w:lang w:val="de-DE"/>
                  </w:rPr>
                </w:rPrChange>
              </w:rPr>
            </w:pPr>
            <w:del w:id="3830" w:author="Sina Furkan Özdemir" w:date="2021-09-20T17:21:00Z">
              <w:r w:rsidRPr="0029563D" w:rsidDel="002C72A4">
                <w:rPr>
                  <w:sz w:val="20"/>
                  <w:szCs w:val="18"/>
                  <w:lang w:val="en-US"/>
                  <w:rPrChange w:id="3831" w:author="Sina Furkan Özdemir" w:date="2021-09-20T17:27:00Z">
                    <w:rPr>
                      <w:sz w:val="20"/>
                      <w:szCs w:val="18"/>
                      <w:lang w:val="de-DE"/>
                    </w:rPr>
                  </w:rPrChange>
                </w:rPr>
                <w:delText>8</w:delText>
              </w:r>
              <w:r w:rsidR="00347E88" w:rsidRPr="0029563D" w:rsidDel="002C72A4">
                <w:rPr>
                  <w:sz w:val="20"/>
                  <w:szCs w:val="18"/>
                  <w:lang w:val="en-US"/>
                  <w:rPrChange w:id="3832" w:author="Sina Furkan Özdemir" w:date="2021-09-20T17:27:00Z">
                    <w:rPr>
                      <w:sz w:val="20"/>
                      <w:szCs w:val="18"/>
                      <w:lang w:val="de-DE"/>
                    </w:rPr>
                  </w:rPrChange>
                </w:rPr>
                <w:delText>,</w:delText>
              </w:r>
              <w:r w:rsidRPr="0029563D" w:rsidDel="002C72A4">
                <w:rPr>
                  <w:sz w:val="20"/>
                  <w:szCs w:val="18"/>
                  <w:lang w:val="en-US"/>
                  <w:rPrChange w:id="3833" w:author="Sina Furkan Özdemir" w:date="2021-09-20T17:27:00Z">
                    <w:rPr>
                      <w:sz w:val="20"/>
                      <w:szCs w:val="18"/>
                      <w:lang w:val="de-DE"/>
                    </w:rPr>
                  </w:rPrChange>
                </w:rPr>
                <w:delText>036</w:delText>
              </w:r>
            </w:del>
          </w:p>
        </w:tc>
      </w:tr>
      <w:tr w:rsidR="003C7D64" w:rsidRPr="0029563D" w:rsidDel="002C72A4" w14:paraId="3C385F70" w14:textId="261D6508" w:rsidTr="003C7D64">
        <w:trPr>
          <w:tblCellSpacing w:w="15" w:type="dxa"/>
          <w:del w:id="3834" w:author="Sina Furkan Özdemir" w:date="2021-09-20T17:21:00Z"/>
        </w:trPr>
        <w:tc>
          <w:tcPr>
            <w:tcW w:w="4633" w:type="dxa"/>
            <w:tcBorders>
              <w:bottom w:val="single" w:sz="4" w:space="0" w:color="auto"/>
            </w:tcBorders>
            <w:vAlign w:val="center"/>
            <w:hideMark/>
          </w:tcPr>
          <w:p w14:paraId="53D3509D" w14:textId="45E25A2D" w:rsidR="003C7D64" w:rsidRPr="0029563D" w:rsidDel="002C72A4" w:rsidRDefault="003C7D64" w:rsidP="0021355D">
            <w:pPr>
              <w:keepNext/>
              <w:keepLines/>
              <w:spacing w:after="0" w:line="240" w:lineRule="auto"/>
              <w:jc w:val="both"/>
              <w:rPr>
                <w:del w:id="3835" w:author="Sina Furkan Özdemir" w:date="2021-09-20T17:21:00Z"/>
                <w:sz w:val="20"/>
                <w:szCs w:val="18"/>
                <w:lang w:val="en-US"/>
                <w:rPrChange w:id="3836" w:author="Sina Furkan Özdemir" w:date="2021-09-20T17:27:00Z">
                  <w:rPr>
                    <w:del w:id="3837" w:author="Sina Furkan Özdemir" w:date="2021-09-20T17:21:00Z"/>
                    <w:sz w:val="20"/>
                    <w:szCs w:val="18"/>
                    <w:lang w:val="en-GB"/>
                  </w:rPr>
                </w:rPrChange>
              </w:rPr>
            </w:pPr>
            <w:del w:id="3838" w:author="Sina Furkan Özdemir" w:date="2021-09-20T17:21:00Z">
              <w:r w:rsidRPr="0029563D" w:rsidDel="002C72A4">
                <w:rPr>
                  <w:sz w:val="20"/>
                  <w:szCs w:val="18"/>
                  <w:lang w:val="en-US"/>
                  <w:rPrChange w:id="3839" w:author="Sina Furkan Özdemir" w:date="2021-09-20T17:27:00Z">
                    <w:rPr>
                      <w:sz w:val="20"/>
                      <w:szCs w:val="18"/>
                      <w:lang w:val="en-GB"/>
                    </w:rPr>
                  </w:rPrChange>
                </w:rPr>
                <w:delText>look at THIS !! The WHOLE core centre of brussels to go to 20kph for the summer from 1 May with priority to giving space to</w:delText>
              </w:r>
              <w:r w:rsidRPr="0029563D" w:rsidDel="002C72A4">
                <w:rPr>
                  <w:rFonts w:ascii="Segoe UI Emoji" w:hAnsi="Segoe UI Emoji" w:cs="Segoe UI Emoji"/>
                  <w:sz w:val="20"/>
                  <w:szCs w:val="18"/>
                  <w:lang w:val="en-US"/>
                  <w:rPrChange w:id="3840"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41"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42"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43"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44"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45" w:author="Sina Furkan Özdemir" w:date="2021-09-20T17:27:00Z">
                    <w:rPr>
                      <w:sz w:val="20"/>
                      <w:szCs w:val="18"/>
                      <w:lang w:val="en-GB"/>
                    </w:rPr>
                  </w:rPrChange>
                </w:rPr>
                <w:delText xml:space="preserve"> to exercise. Using the challenges of #CoronaVirus to rethink and transform mobility ... right here in Brussels... </w:delText>
              </w:r>
              <w:r w:rsidRPr="0029563D" w:rsidDel="002C72A4">
                <w:rPr>
                  <w:rFonts w:ascii="Segoe UI Emoji" w:hAnsi="Segoe UI Emoji" w:cs="Segoe UI Emoji"/>
                  <w:sz w:val="20"/>
                  <w:szCs w:val="18"/>
                  <w:lang w:val="en-US"/>
                  <w:rPrChange w:id="3846"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47" w:author="Sina Furkan Özdemir" w:date="2021-09-20T17:27:00Z">
                    <w:rPr>
                      <w:sz w:val="20"/>
                      <w:szCs w:val="18"/>
                      <w:lang w:val="en-GB"/>
                    </w:rPr>
                  </w:rPrChange>
                </w:rPr>
                <w:delText xml:space="preserve"> https://t.co/RgmJNBgx89 </w:delText>
              </w:r>
            </w:del>
          </w:p>
        </w:tc>
        <w:tc>
          <w:tcPr>
            <w:tcW w:w="1246" w:type="dxa"/>
            <w:tcBorders>
              <w:bottom w:val="single" w:sz="4" w:space="0" w:color="auto"/>
            </w:tcBorders>
            <w:vAlign w:val="center"/>
            <w:hideMark/>
          </w:tcPr>
          <w:p w14:paraId="6CC8784A" w14:textId="08566286" w:rsidR="003C7D64" w:rsidRPr="0029563D" w:rsidDel="002C72A4" w:rsidRDefault="003C7D64" w:rsidP="0021355D">
            <w:pPr>
              <w:keepNext/>
              <w:keepLines/>
              <w:spacing w:after="0" w:line="240" w:lineRule="auto"/>
              <w:jc w:val="center"/>
              <w:rPr>
                <w:del w:id="3848" w:author="Sina Furkan Özdemir" w:date="2021-09-20T17:21:00Z"/>
                <w:i/>
                <w:iCs/>
                <w:sz w:val="20"/>
                <w:szCs w:val="18"/>
                <w:lang w:val="en-US"/>
                <w:rPrChange w:id="3849" w:author="Sina Furkan Özdemir" w:date="2021-09-20T17:27:00Z">
                  <w:rPr>
                    <w:del w:id="3850" w:author="Sina Furkan Özdemir" w:date="2021-09-20T17:21:00Z"/>
                    <w:i/>
                    <w:iCs/>
                    <w:sz w:val="20"/>
                    <w:szCs w:val="18"/>
                    <w:lang w:val="en-GB"/>
                  </w:rPr>
                </w:rPrChange>
              </w:rPr>
            </w:pPr>
            <w:del w:id="3851" w:author="Sina Furkan Özdemir" w:date="2021-09-20T17:21:00Z">
              <w:r w:rsidRPr="0029563D" w:rsidDel="002C72A4">
                <w:rPr>
                  <w:i/>
                  <w:iCs/>
                  <w:sz w:val="20"/>
                  <w:szCs w:val="18"/>
                  <w:lang w:val="en-US"/>
                  <w:rPrChange w:id="3852" w:author="Sina Furkan Özdemir" w:date="2021-09-20T17:27:00Z">
                    <w:rPr>
                      <w:i/>
                      <w:iCs/>
                      <w:sz w:val="20"/>
                      <w:szCs w:val="18"/>
                      <w:lang w:val="en-GB"/>
                    </w:rPr>
                  </w:rPrChange>
                </w:rPr>
                <w:delText>Baldwin</w:delText>
              </w:r>
              <w:r w:rsidRPr="0029563D" w:rsidDel="002C72A4">
                <w:rPr>
                  <w:i/>
                  <w:iCs/>
                  <w:sz w:val="20"/>
                  <w:szCs w:val="18"/>
                  <w:lang w:val="en-US"/>
                  <w:rPrChange w:id="3853" w:author="Sina Furkan Özdemir" w:date="2021-09-20T17:27:00Z">
                    <w:rPr>
                      <w:i/>
                      <w:iCs/>
                      <w:sz w:val="20"/>
                      <w:szCs w:val="18"/>
                      <w:lang w:val="en-GB"/>
                    </w:rPr>
                  </w:rPrChange>
                </w:rPr>
                <w:br/>
                <w:delText>Matthew_</w:delText>
              </w:r>
            </w:del>
          </w:p>
        </w:tc>
        <w:tc>
          <w:tcPr>
            <w:tcW w:w="1104" w:type="dxa"/>
            <w:tcBorders>
              <w:bottom w:val="single" w:sz="4" w:space="0" w:color="auto"/>
            </w:tcBorders>
            <w:vAlign w:val="center"/>
            <w:hideMark/>
          </w:tcPr>
          <w:p w14:paraId="61BBA63E" w14:textId="45A73562" w:rsidR="003C7D64" w:rsidRPr="0029563D" w:rsidDel="002C72A4" w:rsidRDefault="003C7D64" w:rsidP="0021355D">
            <w:pPr>
              <w:keepNext/>
              <w:keepLines/>
              <w:spacing w:after="0" w:line="240" w:lineRule="auto"/>
              <w:jc w:val="both"/>
              <w:rPr>
                <w:del w:id="3854" w:author="Sina Furkan Özdemir" w:date="2021-09-20T17:21:00Z"/>
                <w:sz w:val="20"/>
                <w:szCs w:val="18"/>
                <w:lang w:val="en-US"/>
                <w:rPrChange w:id="3855" w:author="Sina Furkan Özdemir" w:date="2021-09-20T17:27:00Z">
                  <w:rPr>
                    <w:del w:id="3856" w:author="Sina Furkan Özdemir" w:date="2021-09-20T17:21:00Z"/>
                    <w:sz w:val="20"/>
                    <w:szCs w:val="18"/>
                    <w:lang w:val="en-GB"/>
                  </w:rPr>
                </w:rPrChange>
              </w:rPr>
            </w:pPr>
            <w:del w:id="3857" w:author="Sina Furkan Özdemir" w:date="2021-09-20T17:21:00Z">
              <w:r w:rsidRPr="0029563D" w:rsidDel="002C72A4">
                <w:rPr>
                  <w:sz w:val="20"/>
                  <w:szCs w:val="18"/>
                  <w:lang w:val="en-US"/>
                  <w:rPrChange w:id="3858" w:author="Sina Furkan Özdemir" w:date="2021-09-20T17:27:00Z">
                    <w:rPr>
                      <w:sz w:val="20"/>
                      <w:szCs w:val="18"/>
                      <w:lang w:val="en-GB"/>
                    </w:rPr>
                  </w:rPrChange>
                </w:rPr>
                <w:delText>2020-04-20</w:delText>
              </w:r>
            </w:del>
          </w:p>
        </w:tc>
        <w:tc>
          <w:tcPr>
            <w:tcW w:w="1387" w:type="dxa"/>
            <w:tcBorders>
              <w:bottom w:val="single" w:sz="4" w:space="0" w:color="auto"/>
            </w:tcBorders>
            <w:vAlign w:val="center"/>
            <w:hideMark/>
          </w:tcPr>
          <w:p w14:paraId="76E57FFF" w14:textId="368E982D" w:rsidR="003C7D64" w:rsidRPr="0029563D" w:rsidDel="002C72A4" w:rsidRDefault="003C7D64" w:rsidP="0021355D">
            <w:pPr>
              <w:keepNext/>
              <w:keepLines/>
              <w:spacing w:after="0" w:line="240" w:lineRule="auto"/>
              <w:jc w:val="center"/>
              <w:rPr>
                <w:del w:id="3859" w:author="Sina Furkan Özdemir" w:date="2021-09-20T17:21:00Z"/>
                <w:sz w:val="20"/>
                <w:szCs w:val="18"/>
                <w:lang w:val="en-US"/>
                <w:rPrChange w:id="3860" w:author="Sina Furkan Özdemir" w:date="2021-09-20T17:27:00Z">
                  <w:rPr>
                    <w:del w:id="3861" w:author="Sina Furkan Özdemir" w:date="2021-09-20T17:21:00Z"/>
                    <w:sz w:val="20"/>
                    <w:szCs w:val="18"/>
                    <w:lang w:val="en-GB"/>
                  </w:rPr>
                </w:rPrChange>
              </w:rPr>
            </w:pPr>
            <w:del w:id="3862" w:author="Sina Furkan Özdemir" w:date="2021-09-20T17:21:00Z">
              <w:r w:rsidRPr="0029563D" w:rsidDel="002C72A4">
                <w:rPr>
                  <w:sz w:val="20"/>
                  <w:szCs w:val="18"/>
                  <w:lang w:val="en-US"/>
                  <w:rPrChange w:id="3863" w:author="Sina Furkan Özdemir" w:date="2021-09-20T17:27:00Z">
                    <w:rPr>
                      <w:sz w:val="20"/>
                      <w:szCs w:val="18"/>
                      <w:lang w:val="en-GB"/>
                    </w:rPr>
                  </w:rPrChange>
                </w:rPr>
                <w:delText>6</w:delText>
              </w:r>
              <w:r w:rsidR="00347E88" w:rsidRPr="0029563D" w:rsidDel="002C72A4">
                <w:rPr>
                  <w:sz w:val="20"/>
                  <w:szCs w:val="18"/>
                  <w:lang w:val="en-US"/>
                  <w:rPrChange w:id="3864" w:author="Sina Furkan Özdemir" w:date="2021-09-20T17:27:00Z">
                    <w:rPr>
                      <w:sz w:val="20"/>
                      <w:szCs w:val="18"/>
                      <w:lang w:val="en-GB"/>
                    </w:rPr>
                  </w:rPrChange>
                </w:rPr>
                <w:delText>,</w:delText>
              </w:r>
              <w:r w:rsidRPr="0029563D" w:rsidDel="002C72A4">
                <w:rPr>
                  <w:sz w:val="20"/>
                  <w:szCs w:val="18"/>
                  <w:lang w:val="en-US"/>
                  <w:rPrChange w:id="3865" w:author="Sina Furkan Özdemir" w:date="2021-09-20T17:27:00Z">
                    <w:rPr>
                      <w:sz w:val="20"/>
                      <w:szCs w:val="18"/>
                      <w:lang w:val="en-GB"/>
                    </w:rPr>
                  </w:rPrChange>
                </w:rPr>
                <w:delText>102</w:delText>
              </w:r>
            </w:del>
          </w:p>
        </w:tc>
        <w:tc>
          <w:tcPr>
            <w:tcW w:w="1231" w:type="dxa"/>
            <w:tcBorders>
              <w:bottom w:val="single" w:sz="4" w:space="0" w:color="auto"/>
            </w:tcBorders>
            <w:vAlign w:val="center"/>
            <w:hideMark/>
          </w:tcPr>
          <w:p w14:paraId="40ACB213" w14:textId="766F47AB" w:rsidR="003C7D64" w:rsidRPr="0029563D" w:rsidDel="002C72A4" w:rsidRDefault="003C7D64" w:rsidP="0021355D">
            <w:pPr>
              <w:keepNext/>
              <w:keepLines/>
              <w:spacing w:after="0" w:line="240" w:lineRule="auto"/>
              <w:jc w:val="center"/>
              <w:rPr>
                <w:del w:id="3866" w:author="Sina Furkan Özdemir" w:date="2021-09-20T17:21:00Z"/>
                <w:sz w:val="20"/>
                <w:szCs w:val="18"/>
                <w:lang w:val="en-US"/>
                <w:rPrChange w:id="3867" w:author="Sina Furkan Özdemir" w:date="2021-09-20T17:27:00Z">
                  <w:rPr>
                    <w:del w:id="3868" w:author="Sina Furkan Özdemir" w:date="2021-09-20T17:21:00Z"/>
                    <w:sz w:val="20"/>
                    <w:szCs w:val="18"/>
                    <w:lang w:val="en-GB"/>
                  </w:rPr>
                </w:rPrChange>
              </w:rPr>
            </w:pPr>
            <w:del w:id="3869" w:author="Sina Furkan Özdemir" w:date="2021-09-20T17:21:00Z">
              <w:r w:rsidRPr="0029563D" w:rsidDel="002C72A4">
                <w:rPr>
                  <w:sz w:val="20"/>
                  <w:szCs w:val="18"/>
                  <w:lang w:val="en-US"/>
                  <w:rPrChange w:id="3870" w:author="Sina Furkan Özdemir" w:date="2021-09-20T17:27:00Z">
                    <w:rPr>
                      <w:sz w:val="20"/>
                      <w:szCs w:val="18"/>
                      <w:lang w:val="en-GB"/>
                    </w:rPr>
                  </w:rPrChange>
                </w:rPr>
                <w:delText>4</w:delText>
              </w:r>
              <w:r w:rsidR="00347E88" w:rsidRPr="0029563D" w:rsidDel="002C72A4">
                <w:rPr>
                  <w:sz w:val="20"/>
                  <w:szCs w:val="18"/>
                  <w:lang w:val="en-US"/>
                  <w:rPrChange w:id="3871" w:author="Sina Furkan Özdemir" w:date="2021-09-20T17:27:00Z">
                    <w:rPr>
                      <w:sz w:val="20"/>
                      <w:szCs w:val="18"/>
                      <w:lang w:val="en-GB"/>
                    </w:rPr>
                  </w:rPrChange>
                </w:rPr>
                <w:delText>,</w:delText>
              </w:r>
              <w:r w:rsidRPr="0029563D" w:rsidDel="002C72A4">
                <w:rPr>
                  <w:sz w:val="20"/>
                  <w:szCs w:val="18"/>
                  <w:lang w:val="en-US"/>
                  <w:rPrChange w:id="3872" w:author="Sina Furkan Özdemir" w:date="2021-09-20T17:27:00Z">
                    <w:rPr>
                      <w:sz w:val="20"/>
                      <w:szCs w:val="18"/>
                      <w:lang w:val="en-GB"/>
                    </w:rPr>
                  </w:rPrChange>
                </w:rPr>
                <w:delText>314</w:delText>
              </w:r>
            </w:del>
          </w:p>
        </w:tc>
      </w:tr>
      <w:tr w:rsidR="003C7D64" w:rsidRPr="0029563D" w:rsidDel="002C72A4" w14:paraId="395BB21B" w14:textId="4503D622" w:rsidTr="003C7D64">
        <w:trPr>
          <w:tblCellSpacing w:w="15" w:type="dxa"/>
          <w:del w:id="3873" w:author="Sina Furkan Özdemir" w:date="2021-09-20T17:21:00Z"/>
        </w:trPr>
        <w:tc>
          <w:tcPr>
            <w:tcW w:w="4633" w:type="dxa"/>
            <w:tcBorders>
              <w:bottom w:val="single" w:sz="4" w:space="0" w:color="auto"/>
            </w:tcBorders>
            <w:vAlign w:val="center"/>
            <w:hideMark/>
          </w:tcPr>
          <w:p w14:paraId="229BBB9B" w14:textId="433E4514" w:rsidR="003C7D64" w:rsidRPr="0029563D" w:rsidDel="002C72A4" w:rsidRDefault="003C7D64" w:rsidP="0021355D">
            <w:pPr>
              <w:keepNext/>
              <w:keepLines/>
              <w:spacing w:after="0" w:line="240" w:lineRule="auto"/>
              <w:jc w:val="both"/>
              <w:rPr>
                <w:del w:id="3874" w:author="Sina Furkan Özdemir" w:date="2021-09-20T17:21:00Z"/>
                <w:sz w:val="20"/>
                <w:szCs w:val="18"/>
                <w:lang w:val="en-US"/>
                <w:rPrChange w:id="3875" w:author="Sina Furkan Özdemir" w:date="2021-09-20T17:27:00Z">
                  <w:rPr>
                    <w:del w:id="3876" w:author="Sina Furkan Özdemir" w:date="2021-09-20T17:21:00Z"/>
                    <w:sz w:val="20"/>
                    <w:szCs w:val="18"/>
                    <w:lang w:val="de-DE"/>
                  </w:rPr>
                </w:rPrChange>
              </w:rPr>
            </w:pPr>
            <w:del w:id="3877" w:author="Sina Furkan Özdemir" w:date="2021-09-20T17:21:00Z">
              <w:r w:rsidRPr="0029563D" w:rsidDel="002C72A4">
                <w:rPr>
                  <w:sz w:val="20"/>
                  <w:szCs w:val="18"/>
                  <w:lang w:val="en-US"/>
                  <w:rPrChange w:id="3878" w:author="Sina Furkan Özdemir" w:date="2021-09-20T17:27:00Z">
                    <w:rPr>
                      <w:sz w:val="20"/>
                      <w:szCs w:val="18"/>
                      <w:lang w:val="en-GB"/>
                    </w:rPr>
                  </w:rPrChange>
                </w:rPr>
                <w:delText xml:space="preserve">Wait, wait. Why is that fishing trawler towing an empty wooden boat at high seas??? </w:delText>
              </w:r>
              <w:r w:rsidRPr="0029563D" w:rsidDel="002C72A4">
                <w:rPr>
                  <w:sz w:val="20"/>
                  <w:szCs w:val="18"/>
                  <w:lang w:val="en-US"/>
                  <w:rPrChange w:id="3879" w:author="Sina Furkan Özdemir" w:date="2021-09-20T17:27:00Z">
                    <w:rPr>
                      <w:sz w:val="20"/>
                      <w:szCs w:val="18"/>
                      <w:lang w:val="de-DE"/>
                    </w:rPr>
                  </w:rPrChange>
                </w:rPr>
                <w:delText xml:space="preserve">https://t.co/psy2z6z9Wp </w:delText>
              </w:r>
            </w:del>
          </w:p>
        </w:tc>
        <w:tc>
          <w:tcPr>
            <w:tcW w:w="1246" w:type="dxa"/>
            <w:tcBorders>
              <w:bottom w:val="single" w:sz="4" w:space="0" w:color="auto"/>
            </w:tcBorders>
            <w:vAlign w:val="center"/>
            <w:hideMark/>
          </w:tcPr>
          <w:p w14:paraId="4B78E3D4" w14:textId="0BE907F2" w:rsidR="003C7D64" w:rsidRPr="0029563D" w:rsidDel="002C72A4" w:rsidRDefault="003C7D64" w:rsidP="0021355D">
            <w:pPr>
              <w:keepNext/>
              <w:keepLines/>
              <w:spacing w:after="0" w:line="240" w:lineRule="auto"/>
              <w:jc w:val="center"/>
              <w:rPr>
                <w:del w:id="3880" w:author="Sina Furkan Özdemir" w:date="2021-09-20T17:21:00Z"/>
                <w:i/>
                <w:iCs/>
                <w:sz w:val="20"/>
                <w:szCs w:val="18"/>
                <w:lang w:val="en-US"/>
                <w:rPrChange w:id="3881" w:author="Sina Furkan Özdemir" w:date="2021-09-20T17:27:00Z">
                  <w:rPr>
                    <w:del w:id="3882" w:author="Sina Furkan Özdemir" w:date="2021-09-20T17:21:00Z"/>
                    <w:i/>
                    <w:iCs/>
                    <w:sz w:val="20"/>
                    <w:szCs w:val="18"/>
                    <w:lang w:val="de-DE"/>
                  </w:rPr>
                </w:rPrChange>
              </w:rPr>
            </w:pPr>
            <w:del w:id="3883" w:author="Sina Furkan Özdemir" w:date="2021-09-20T17:21:00Z">
              <w:r w:rsidRPr="0029563D" w:rsidDel="002C72A4">
                <w:rPr>
                  <w:i/>
                  <w:iCs/>
                  <w:sz w:val="20"/>
                  <w:szCs w:val="18"/>
                  <w:lang w:val="en-US"/>
                  <w:rPrChange w:id="3884" w:author="Sina Furkan Özdemir" w:date="2021-09-20T17:27:00Z">
                    <w:rPr>
                      <w:i/>
                      <w:iCs/>
                      <w:sz w:val="20"/>
                      <w:szCs w:val="18"/>
                      <w:lang w:val="de-DE"/>
                    </w:rPr>
                  </w:rPrChange>
                </w:rPr>
                <w:delText>Frontex</w:delText>
              </w:r>
            </w:del>
          </w:p>
        </w:tc>
        <w:tc>
          <w:tcPr>
            <w:tcW w:w="1104" w:type="dxa"/>
            <w:tcBorders>
              <w:bottom w:val="single" w:sz="4" w:space="0" w:color="auto"/>
            </w:tcBorders>
            <w:vAlign w:val="center"/>
            <w:hideMark/>
          </w:tcPr>
          <w:p w14:paraId="77C91088" w14:textId="6034EB08" w:rsidR="003C7D64" w:rsidRPr="0029563D" w:rsidDel="002C72A4" w:rsidRDefault="003C7D64" w:rsidP="0021355D">
            <w:pPr>
              <w:keepNext/>
              <w:keepLines/>
              <w:spacing w:after="0" w:line="240" w:lineRule="auto"/>
              <w:jc w:val="center"/>
              <w:rPr>
                <w:del w:id="3885" w:author="Sina Furkan Özdemir" w:date="2021-09-20T17:21:00Z"/>
                <w:sz w:val="20"/>
                <w:szCs w:val="18"/>
                <w:lang w:val="en-US"/>
                <w:rPrChange w:id="3886" w:author="Sina Furkan Özdemir" w:date="2021-09-20T17:27:00Z">
                  <w:rPr>
                    <w:del w:id="3887" w:author="Sina Furkan Özdemir" w:date="2021-09-20T17:21:00Z"/>
                    <w:sz w:val="20"/>
                    <w:szCs w:val="18"/>
                    <w:lang w:val="de-DE"/>
                  </w:rPr>
                </w:rPrChange>
              </w:rPr>
            </w:pPr>
            <w:del w:id="3888" w:author="Sina Furkan Özdemir" w:date="2021-09-20T17:21:00Z">
              <w:r w:rsidRPr="0029563D" w:rsidDel="002C72A4">
                <w:rPr>
                  <w:sz w:val="20"/>
                  <w:szCs w:val="18"/>
                  <w:lang w:val="en-US"/>
                  <w:rPrChange w:id="3889" w:author="Sina Furkan Özdemir" w:date="2021-09-20T17:27:00Z">
                    <w:rPr>
                      <w:sz w:val="20"/>
                      <w:szCs w:val="18"/>
                      <w:lang w:val="de-DE"/>
                    </w:rPr>
                  </w:rPrChange>
                </w:rPr>
                <w:delText>2019-06-22</w:delText>
              </w:r>
            </w:del>
          </w:p>
        </w:tc>
        <w:tc>
          <w:tcPr>
            <w:tcW w:w="1387" w:type="dxa"/>
            <w:tcBorders>
              <w:bottom w:val="single" w:sz="4" w:space="0" w:color="auto"/>
            </w:tcBorders>
            <w:vAlign w:val="center"/>
            <w:hideMark/>
          </w:tcPr>
          <w:p w14:paraId="778C2D69" w14:textId="0542A6B4" w:rsidR="003C7D64" w:rsidRPr="0029563D" w:rsidDel="002C72A4" w:rsidRDefault="003C7D64" w:rsidP="0021355D">
            <w:pPr>
              <w:keepNext/>
              <w:keepLines/>
              <w:spacing w:after="0" w:line="240" w:lineRule="auto"/>
              <w:jc w:val="center"/>
              <w:rPr>
                <w:del w:id="3890" w:author="Sina Furkan Özdemir" w:date="2021-09-20T17:21:00Z"/>
                <w:sz w:val="20"/>
                <w:szCs w:val="18"/>
                <w:lang w:val="en-US"/>
                <w:rPrChange w:id="3891" w:author="Sina Furkan Özdemir" w:date="2021-09-20T17:27:00Z">
                  <w:rPr>
                    <w:del w:id="3892" w:author="Sina Furkan Özdemir" w:date="2021-09-20T17:21:00Z"/>
                    <w:sz w:val="20"/>
                    <w:szCs w:val="18"/>
                    <w:lang w:val="de-DE"/>
                  </w:rPr>
                </w:rPrChange>
              </w:rPr>
            </w:pPr>
            <w:del w:id="3893" w:author="Sina Furkan Özdemir" w:date="2021-09-20T17:21:00Z">
              <w:r w:rsidRPr="0029563D" w:rsidDel="002C72A4">
                <w:rPr>
                  <w:sz w:val="20"/>
                  <w:szCs w:val="18"/>
                  <w:lang w:val="en-US"/>
                  <w:rPrChange w:id="3894" w:author="Sina Furkan Özdemir" w:date="2021-09-20T17:27:00Z">
                    <w:rPr>
                      <w:sz w:val="20"/>
                      <w:szCs w:val="18"/>
                      <w:lang w:val="de-DE"/>
                    </w:rPr>
                  </w:rPrChange>
                </w:rPr>
                <w:delText>23</w:delText>
              </w:r>
              <w:r w:rsidR="00347E88" w:rsidRPr="0029563D" w:rsidDel="002C72A4">
                <w:rPr>
                  <w:sz w:val="20"/>
                  <w:szCs w:val="18"/>
                  <w:lang w:val="en-US"/>
                  <w:rPrChange w:id="3895" w:author="Sina Furkan Özdemir" w:date="2021-09-20T17:27:00Z">
                    <w:rPr>
                      <w:sz w:val="20"/>
                      <w:szCs w:val="18"/>
                      <w:lang w:val="de-DE"/>
                    </w:rPr>
                  </w:rPrChange>
                </w:rPr>
                <w:delText>,</w:delText>
              </w:r>
              <w:r w:rsidRPr="0029563D" w:rsidDel="002C72A4">
                <w:rPr>
                  <w:sz w:val="20"/>
                  <w:szCs w:val="18"/>
                  <w:lang w:val="en-US"/>
                  <w:rPrChange w:id="3896" w:author="Sina Furkan Özdemir" w:date="2021-09-20T17:27:00Z">
                    <w:rPr>
                      <w:sz w:val="20"/>
                      <w:szCs w:val="18"/>
                      <w:lang w:val="de-DE"/>
                    </w:rPr>
                  </w:rPrChange>
                </w:rPr>
                <w:delText>214</w:delText>
              </w:r>
            </w:del>
          </w:p>
        </w:tc>
        <w:tc>
          <w:tcPr>
            <w:tcW w:w="1231" w:type="dxa"/>
            <w:tcBorders>
              <w:bottom w:val="single" w:sz="4" w:space="0" w:color="auto"/>
            </w:tcBorders>
            <w:vAlign w:val="center"/>
            <w:hideMark/>
          </w:tcPr>
          <w:p w14:paraId="062AF73E" w14:textId="1B63215E" w:rsidR="003C7D64" w:rsidRPr="0029563D" w:rsidDel="002C72A4" w:rsidRDefault="003C7D64" w:rsidP="0021355D">
            <w:pPr>
              <w:keepNext/>
              <w:keepLines/>
              <w:spacing w:after="0" w:line="240" w:lineRule="auto"/>
              <w:jc w:val="center"/>
              <w:rPr>
                <w:del w:id="3897" w:author="Sina Furkan Özdemir" w:date="2021-09-20T17:21:00Z"/>
                <w:sz w:val="20"/>
                <w:szCs w:val="18"/>
                <w:lang w:val="en-US"/>
                <w:rPrChange w:id="3898" w:author="Sina Furkan Özdemir" w:date="2021-09-20T17:27:00Z">
                  <w:rPr>
                    <w:del w:id="3899" w:author="Sina Furkan Özdemir" w:date="2021-09-20T17:21:00Z"/>
                    <w:sz w:val="20"/>
                    <w:szCs w:val="18"/>
                    <w:lang w:val="de-DE"/>
                  </w:rPr>
                </w:rPrChange>
              </w:rPr>
            </w:pPr>
            <w:del w:id="3900" w:author="Sina Furkan Özdemir" w:date="2021-09-20T17:21:00Z">
              <w:r w:rsidRPr="0029563D" w:rsidDel="002C72A4">
                <w:rPr>
                  <w:sz w:val="20"/>
                  <w:szCs w:val="18"/>
                  <w:lang w:val="en-US"/>
                  <w:rPrChange w:id="3901" w:author="Sina Furkan Özdemir" w:date="2021-09-20T17:27:00Z">
                    <w:rPr>
                      <w:sz w:val="20"/>
                      <w:szCs w:val="18"/>
                      <w:lang w:val="de-DE"/>
                    </w:rPr>
                  </w:rPrChange>
                </w:rPr>
                <w:delText>11</w:delText>
              </w:r>
              <w:r w:rsidR="00347E88" w:rsidRPr="0029563D" w:rsidDel="002C72A4">
                <w:rPr>
                  <w:sz w:val="20"/>
                  <w:szCs w:val="18"/>
                  <w:lang w:val="en-US"/>
                  <w:rPrChange w:id="3902" w:author="Sina Furkan Özdemir" w:date="2021-09-20T17:27:00Z">
                    <w:rPr>
                      <w:sz w:val="20"/>
                      <w:szCs w:val="18"/>
                      <w:lang w:val="de-DE"/>
                    </w:rPr>
                  </w:rPrChange>
                </w:rPr>
                <w:delText>,</w:delText>
              </w:r>
              <w:r w:rsidRPr="0029563D" w:rsidDel="002C72A4">
                <w:rPr>
                  <w:sz w:val="20"/>
                  <w:szCs w:val="18"/>
                  <w:lang w:val="en-US"/>
                  <w:rPrChange w:id="3903" w:author="Sina Furkan Özdemir" w:date="2021-09-20T17:27:00Z">
                    <w:rPr>
                      <w:sz w:val="20"/>
                      <w:szCs w:val="18"/>
                      <w:lang w:val="de-DE"/>
                    </w:rPr>
                  </w:rPrChange>
                </w:rPr>
                <w:delText>861</w:delText>
              </w:r>
            </w:del>
          </w:p>
        </w:tc>
      </w:tr>
      <w:tr w:rsidR="003C7D64" w:rsidRPr="0029563D" w:rsidDel="002C72A4" w14:paraId="3236A1A7" w14:textId="7B8ED900" w:rsidTr="003C7D64">
        <w:trPr>
          <w:tblCellSpacing w:w="15" w:type="dxa"/>
          <w:del w:id="3904" w:author="Sina Furkan Özdemir" w:date="2021-09-20T17:21:00Z"/>
        </w:trPr>
        <w:tc>
          <w:tcPr>
            <w:tcW w:w="4633" w:type="dxa"/>
            <w:tcBorders>
              <w:bottom w:val="single" w:sz="4" w:space="0" w:color="auto"/>
            </w:tcBorders>
            <w:vAlign w:val="center"/>
            <w:hideMark/>
          </w:tcPr>
          <w:p w14:paraId="1F4D16FB" w14:textId="0301F6B4" w:rsidR="003C7D64" w:rsidRPr="0029563D" w:rsidDel="002C72A4" w:rsidRDefault="003C7D64" w:rsidP="0021355D">
            <w:pPr>
              <w:keepNext/>
              <w:keepLines/>
              <w:spacing w:after="0" w:line="240" w:lineRule="auto"/>
              <w:jc w:val="both"/>
              <w:rPr>
                <w:del w:id="3905" w:author="Sina Furkan Özdemir" w:date="2021-09-20T17:21:00Z"/>
                <w:sz w:val="20"/>
                <w:szCs w:val="18"/>
                <w:lang w:val="en-US"/>
                <w:rPrChange w:id="3906" w:author="Sina Furkan Özdemir" w:date="2021-09-20T17:27:00Z">
                  <w:rPr>
                    <w:del w:id="3907" w:author="Sina Furkan Özdemir" w:date="2021-09-20T17:21:00Z"/>
                    <w:sz w:val="20"/>
                    <w:szCs w:val="18"/>
                    <w:lang w:val="en-GB"/>
                  </w:rPr>
                </w:rPrChange>
              </w:rPr>
            </w:pPr>
            <w:del w:id="3908" w:author="Sina Furkan Özdemir" w:date="2021-09-20T17:21:00Z">
              <w:r w:rsidRPr="0029563D" w:rsidDel="002C72A4">
                <w:rPr>
                  <w:sz w:val="20"/>
                  <w:szCs w:val="18"/>
                  <w:lang w:val="en-US"/>
                  <w:rPrChange w:id="3909" w:author="Sina Furkan Özdemir" w:date="2021-09-20T17:27:00Z">
                    <w:rPr>
                      <w:sz w:val="20"/>
                      <w:szCs w:val="18"/>
                      <w:lang w:val="en-GB"/>
                    </w:rPr>
                  </w:rPrChange>
                </w:rPr>
                <w:delText xml:space="preserve">Today, EMA staff lowered the 28 EU flags and symbolically said goodbye to their London offices. Guido Rasi expressed his thanks to the UK for its contribution to the work of the Agency and for having been a gracious host of EMA since 1995. https://t.co/KpsBvaXt42 </w:delText>
              </w:r>
            </w:del>
          </w:p>
        </w:tc>
        <w:tc>
          <w:tcPr>
            <w:tcW w:w="1246" w:type="dxa"/>
            <w:tcBorders>
              <w:bottom w:val="single" w:sz="4" w:space="0" w:color="auto"/>
            </w:tcBorders>
            <w:vAlign w:val="center"/>
            <w:hideMark/>
          </w:tcPr>
          <w:p w14:paraId="6B775F5E" w14:textId="332870C4" w:rsidR="003C7D64" w:rsidRPr="0029563D" w:rsidDel="002C72A4" w:rsidRDefault="003C7D64" w:rsidP="0021355D">
            <w:pPr>
              <w:keepNext/>
              <w:keepLines/>
              <w:spacing w:after="0" w:line="240" w:lineRule="auto"/>
              <w:jc w:val="center"/>
              <w:rPr>
                <w:del w:id="3910" w:author="Sina Furkan Özdemir" w:date="2021-09-20T17:21:00Z"/>
                <w:i/>
                <w:iCs/>
                <w:sz w:val="20"/>
                <w:szCs w:val="18"/>
                <w:lang w:val="en-US"/>
                <w:rPrChange w:id="3911" w:author="Sina Furkan Özdemir" w:date="2021-09-20T17:27:00Z">
                  <w:rPr>
                    <w:del w:id="3912" w:author="Sina Furkan Özdemir" w:date="2021-09-20T17:21:00Z"/>
                    <w:i/>
                    <w:iCs/>
                    <w:sz w:val="20"/>
                    <w:szCs w:val="18"/>
                    <w:lang w:val="de-DE"/>
                  </w:rPr>
                </w:rPrChange>
              </w:rPr>
            </w:pPr>
            <w:del w:id="3913" w:author="Sina Furkan Özdemir" w:date="2021-09-20T17:21:00Z">
              <w:r w:rsidRPr="0029563D" w:rsidDel="002C72A4">
                <w:rPr>
                  <w:i/>
                  <w:iCs/>
                  <w:sz w:val="20"/>
                  <w:szCs w:val="18"/>
                  <w:lang w:val="en-US"/>
                  <w:rPrChange w:id="3914" w:author="Sina Furkan Özdemir" w:date="2021-09-20T17:27:00Z">
                    <w:rPr>
                      <w:i/>
                      <w:iCs/>
                      <w:sz w:val="20"/>
                      <w:szCs w:val="18"/>
                      <w:lang w:val="de-DE"/>
                    </w:rPr>
                  </w:rPrChange>
                </w:rPr>
                <w:delText>EMA_News</w:delText>
              </w:r>
            </w:del>
          </w:p>
        </w:tc>
        <w:tc>
          <w:tcPr>
            <w:tcW w:w="1104" w:type="dxa"/>
            <w:tcBorders>
              <w:bottom w:val="single" w:sz="4" w:space="0" w:color="auto"/>
            </w:tcBorders>
            <w:vAlign w:val="center"/>
            <w:hideMark/>
          </w:tcPr>
          <w:p w14:paraId="5D927E3A" w14:textId="52AA23E9" w:rsidR="003C7D64" w:rsidRPr="0029563D" w:rsidDel="002C72A4" w:rsidRDefault="003C7D64" w:rsidP="0021355D">
            <w:pPr>
              <w:keepNext/>
              <w:keepLines/>
              <w:spacing w:after="0" w:line="240" w:lineRule="auto"/>
              <w:jc w:val="center"/>
              <w:rPr>
                <w:del w:id="3915" w:author="Sina Furkan Özdemir" w:date="2021-09-20T17:21:00Z"/>
                <w:sz w:val="20"/>
                <w:szCs w:val="18"/>
                <w:lang w:val="en-US"/>
                <w:rPrChange w:id="3916" w:author="Sina Furkan Özdemir" w:date="2021-09-20T17:27:00Z">
                  <w:rPr>
                    <w:del w:id="3917" w:author="Sina Furkan Özdemir" w:date="2021-09-20T17:21:00Z"/>
                    <w:sz w:val="20"/>
                    <w:szCs w:val="18"/>
                    <w:lang w:val="de-DE"/>
                  </w:rPr>
                </w:rPrChange>
              </w:rPr>
            </w:pPr>
            <w:del w:id="3918" w:author="Sina Furkan Özdemir" w:date="2021-09-20T17:21:00Z">
              <w:r w:rsidRPr="0029563D" w:rsidDel="002C72A4">
                <w:rPr>
                  <w:sz w:val="20"/>
                  <w:szCs w:val="18"/>
                  <w:lang w:val="en-US"/>
                  <w:rPrChange w:id="3919" w:author="Sina Furkan Özdemir" w:date="2021-09-20T17:27:00Z">
                    <w:rPr>
                      <w:sz w:val="20"/>
                      <w:szCs w:val="18"/>
                      <w:lang w:val="de-DE"/>
                    </w:rPr>
                  </w:rPrChange>
                </w:rPr>
                <w:delText>2019-01-25</w:delText>
              </w:r>
            </w:del>
          </w:p>
        </w:tc>
        <w:tc>
          <w:tcPr>
            <w:tcW w:w="1387" w:type="dxa"/>
            <w:tcBorders>
              <w:bottom w:val="single" w:sz="4" w:space="0" w:color="auto"/>
            </w:tcBorders>
            <w:vAlign w:val="center"/>
            <w:hideMark/>
          </w:tcPr>
          <w:p w14:paraId="58015242" w14:textId="4965256D" w:rsidR="003C7D64" w:rsidRPr="0029563D" w:rsidDel="002C72A4" w:rsidRDefault="003C7D64" w:rsidP="0021355D">
            <w:pPr>
              <w:keepNext/>
              <w:keepLines/>
              <w:spacing w:after="0" w:line="240" w:lineRule="auto"/>
              <w:jc w:val="center"/>
              <w:rPr>
                <w:del w:id="3920" w:author="Sina Furkan Özdemir" w:date="2021-09-20T17:21:00Z"/>
                <w:sz w:val="20"/>
                <w:szCs w:val="18"/>
                <w:lang w:val="en-US"/>
                <w:rPrChange w:id="3921" w:author="Sina Furkan Özdemir" w:date="2021-09-20T17:27:00Z">
                  <w:rPr>
                    <w:del w:id="3922" w:author="Sina Furkan Özdemir" w:date="2021-09-20T17:21:00Z"/>
                    <w:sz w:val="20"/>
                    <w:szCs w:val="18"/>
                    <w:lang w:val="de-DE"/>
                  </w:rPr>
                </w:rPrChange>
              </w:rPr>
            </w:pPr>
            <w:del w:id="3923" w:author="Sina Furkan Özdemir" w:date="2021-09-20T17:21:00Z">
              <w:r w:rsidRPr="0029563D" w:rsidDel="002C72A4">
                <w:rPr>
                  <w:sz w:val="20"/>
                  <w:szCs w:val="18"/>
                  <w:lang w:val="en-US"/>
                  <w:rPrChange w:id="3924" w:author="Sina Furkan Özdemir" w:date="2021-09-20T17:27:00Z">
                    <w:rPr>
                      <w:sz w:val="20"/>
                      <w:szCs w:val="18"/>
                      <w:lang w:val="de-DE"/>
                    </w:rPr>
                  </w:rPrChange>
                </w:rPr>
                <w:delText>39</w:delText>
              </w:r>
              <w:r w:rsidR="00347E88" w:rsidRPr="0029563D" w:rsidDel="002C72A4">
                <w:rPr>
                  <w:sz w:val="20"/>
                  <w:szCs w:val="18"/>
                  <w:lang w:val="en-US"/>
                  <w:rPrChange w:id="3925" w:author="Sina Furkan Özdemir" w:date="2021-09-20T17:27:00Z">
                    <w:rPr>
                      <w:sz w:val="20"/>
                      <w:szCs w:val="18"/>
                      <w:lang w:val="de-DE"/>
                    </w:rPr>
                  </w:rPrChange>
                </w:rPr>
                <w:delText>,</w:delText>
              </w:r>
              <w:r w:rsidRPr="0029563D" w:rsidDel="002C72A4">
                <w:rPr>
                  <w:sz w:val="20"/>
                  <w:szCs w:val="18"/>
                  <w:lang w:val="en-US"/>
                  <w:rPrChange w:id="3926" w:author="Sina Furkan Özdemir" w:date="2021-09-20T17:27:00Z">
                    <w:rPr>
                      <w:sz w:val="20"/>
                      <w:szCs w:val="18"/>
                      <w:lang w:val="de-DE"/>
                    </w:rPr>
                  </w:rPrChange>
                </w:rPr>
                <w:delText>251</w:delText>
              </w:r>
            </w:del>
          </w:p>
        </w:tc>
        <w:tc>
          <w:tcPr>
            <w:tcW w:w="1231" w:type="dxa"/>
            <w:tcBorders>
              <w:bottom w:val="single" w:sz="4" w:space="0" w:color="auto"/>
            </w:tcBorders>
            <w:vAlign w:val="center"/>
            <w:hideMark/>
          </w:tcPr>
          <w:p w14:paraId="0C8DAD1B" w14:textId="3824EC6D" w:rsidR="003C7D64" w:rsidRPr="0029563D" w:rsidDel="002C72A4" w:rsidRDefault="003C7D64" w:rsidP="0021355D">
            <w:pPr>
              <w:keepNext/>
              <w:keepLines/>
              <w:spacing w:after="0" w:line="240" w:lineRule="auto"/>
              <w:jc w:val="center"/>
              <w:rPr>
                <w:del w:id="3927" w:author="Sina Furkan Özdemir" w:date="2021-09-20T17:21:00Z"/>
                <w:sz w:val="20"/>
                <w:szCs w:val="18"/>
                <w:lang w:val="en-US"/>
                <w:rPrChange w:id="3928" w:author="Sina Furkan Özdemir" w:date="2021-09-20T17:27:00Z">
                  <w:rPr>
                    <w:del w:id="3929" w:author="Sina Furkan Özdemir" w:date="2021-09-20T17:21:00Z"/>
                    <w:sz w:val="20"/>
                    <w:szCs w:val="18"/>
                    <w:lang w:val="de-DE"/>
                  </w:rPr>
                </w:rPrChange>
              </w:rPr>
            </w:pPr>
            <w:del w:id="3930" w:author="Sina Furkan Özdemir" w:date="2021-09-20T17:21:00Z">
              <w:r w:rsidRPr="0029563D" w:rsidDel="002C72A4">
                <w:rPr>
                  <w:sz w:val="20"/>
                  <w:szCs w:val="18"/>
                  <w:lang w:val="en-US"/>
                  <w:rPrChange w:id="3931" w:author="Sina Furkan Özdemir" w:date="2021-09-20T17:27:00Z">
                    <w:rPr>
                      <w:sz w:val="20"/>
                      <w:szCs w:val="18"/>
                      <w:lang w:val="de-DE"/>
                    </w:rPr>
                  </w:rPrChange>
                </w:rPr>
                <w:delText>18</w:delText>
              </w:r>
              <w:r w:rsidR="00347E88" w:rsidRPr="0029563D" w:rsidDel="002C72A4">
                <w:rPr>
                  <w:sz w:val="20"/>
                  <w:szCs w:val="18"/>
                  <w:lang w:val="en-US"/>
                  <w:rPrChange w:id="3932" w:author="Sina Furkan Özdemir" w:date="2021-09-20T17:27:00Z">
                    <w:rPr>
                      <w:sz w:val="20"/>
                      <w:szCs w:val="18"/>
                      <w:lang w:val="de-DE"/>
                    </w:rPr>
                  </w:rPrChange>
                </w:rPr>
                <w:delText>,</w:delText>
              </w:r>
              <w:r w:rsidRPr="0029563D" w:rsidDel="002C72A4">
                <w:rPr>
                  <w:sz w:val="20"/>
                  <w:szCs w:val="18"/>
                  <w:lang w:val="en-US"/>
                  <w:rPrChange w:id="3933" w:author="Sina Furkan Özdemir" w:date="2021-09-20T17:27:00Z">
                    <w:rPr>
                      <w:sz w:val="20"/>
                      <w:szCs w:val="18"/>
                      <w:lang w:val="de-DE"/>
                    </w:rPr>
                  </w:rPrChange>
                </w:rPr>
                <w:delText>853</w:delText>
              </w:r>
            </w:del>
          </w:p>
        </w:tc>
      </w:tr>
      <w:tr w:rsidR="003C7D64" w:rsidRPr="0029563D" w:rsidDel="002C72A4" w14:paraId="3F3727FF" w14:textId="7D9C9DCD" w:rsidTr="003C7D64">
        <w:trPr>
          <w:tblCellSpacing w:w="15" w:type="dxa"/>
          <w:del w:id="3934" w:author="Sina Furkan Özdemir" w:date="2021-09-20T17:21:00Z"/>
        </w:trPr>
        <w:tc>
          <w:tcPr>
            <w:tcW w:w="4633" w:type="dxa"/>
            <w:tcBorders>
              <w:bottom w:val="double" w:sz="4" w:space="0" w:color="auto"/>
            </w:tcBorders>
            <w:vAlign w:val="center"/>
            <w:hideMark/>
          </w:tcPr>
          <w:p w14:paraId="2F0C1EB7" w14:textId="3DC356B5" w:rsidR="003C7D64" w:rsidRPr="0029563D" w:rsidDel="002C72A4" w:rsidRDefault="003C7D64" w:rsidP="0021355D">
            <w:pPr>
              <w:keepNext/>
              <w:keepLines/>
              <w:spacing w:after="0" w:line="240" w:lineRule="auto"/>
              <w:jc w:val="both"/>
              <w:rPr>
                <w:del w:id="3935" w:author="Sina Furkan Özdemir" w:date="2021-09-20T17:21:00Z"/>
                <w:sz w:val="20"/>
                <w:szCs w:val="18"/>
                <w:lang w:val="en-US"/>
                <w:rPrChange w:id="3936" w:author="Sina Furkan Özdemir" w:date="2021-09-20T17:27:00Z">
                  <w:rPr>
                    <w:del w:id="3937" w:author="Sina Furkan Özdemir" w:date="2021-09-20T17:21:00Z"/>
                    <w:sz w:val="20"/>
                    <w:szCs w:val="18"/>
                    <w:lang w:val="en-GB"/>
                  </w:rPr>
                </w:rPrChange>
              </w:rPr>
            </w:pPr>
            <w:del w:id="3938" w:author="Sina Furkan Özdemir" w:date="2021-09-20T17:21:00Z">
              <w:r w:rsidRPr="0029563D" w:rsidDel="002C72A4">
                <w:rPr>
                  <w:sz w:val="20"/>
                  <w:szCs w:val="18"/>
                  <w:lang w:val="en-US"/>
                  <w:rPrChange w:id="3939" w:author="Sina Furkan Özdemir" w:date="2021-09-20T17:27:00Z">
                    <w:rPr>
                      <w:sz w:val="20"/>
                      <w:szCs w:val="18"/>
                      <w:lang w:val="en-GB"/>
                    </w:rPr>
                  </w:rPrChange>
                </w:rPr>
                <w:delText xml:space="preserve">#ECJ: UK is free to unilaterally revoke the notification of its intention to withdraw from the EU – Case C-621/18 Wightman #Brexit https://t.co/KUOI2eQ48C </w:delText>
              </w:r>
            </w:del>
          </w:p>
        </w:tc>
        <w:tc>
          <w:tcPr>
            <w:tcW w:w="1246" w:type="dxa"/>
            <w:tcBorders>
              <w:bottom w:val="double" w:sz="4" w:space="0" w:color="auto"/>
            </w:tcBorders>
            <w:vAlign w:val="center"/>
            <w:hideMark/>
          </w:tcPr>
          <w:p w14:paraId="7F032DE4" w14:textId="482DA05D" w:rsidR="003C7D64" w:rsidRPr="0029563D" w:rsidDel="002C72A4" w:rsidRDefault="003C7D64" w:rsidP="0021355D">
            <w:pPr>
              <w:keepNext/>
              <w:keepLines/>
              <w:spacing w:after="0" w:line="240" w:lineRule="auto"/>
              <w:jc w:val="center"/>
              <w:rPr>
                <w:del w:id="3940" w:author="Sina Furkan Özdemir" w:date="2021-09-20T17:21:00Z"/>
                <w:i/>
                <w:iCs/>
                <w:sz w:val="20"/>
                <w:szCs w:val="18"/>
                <w:lang w:val="en-US"/>
                <w:rPrChange w:id="3941" w:author="Sina Furkan Özdemir" w:date="2021-09-20T17:27:00Z">
                  <w:rPr>
                    <w:del w:id="3942" w:author="Sina Furkan Özdemir" w:date="2021-09-20T17:21:00Z"/>
                    <w:i/>
                    <w:iCs/>
                    <w:sz w:val="20"/>
                    <w:szCs w:val="18"/>
                    <w:lang w:val="de-DE"/>
                  </w:rPr>
                </w:rPrChange>
              </w:rPr>
            </w:pPr>
            <w:del w:id="3943" w:author="Sina Furkan Özdemir" w:date="2021-09-20T17:21:00Z">
              <w:r w:rsidRPr="0029563D" w:rsidDel="002C72A4">
                <w:rPr>
                  <w:i/>
                  <w:iCs/>
                  <w:sz w:val="20"/>
                  <w:szCs w:val="18"/>
                  <w:lang w:val="en-US"/>
                  <w:rPrChange w:id="3944" w:author="Sina Furkan Özdemir" w:date="2021-09-20T17:27:00Z">
                    <w:rPr>
                      <w:i/>
                      <w:iCs/>
                      <w:sz w:val="20"/>
                      <w:szCs w:val="18"/>
                      <w:lang w:val="de-DE"/>
                    </w:rPr>
                  </w:rPrChange>
                </w:rPr>
                <w:delText>EUCourtPress</w:delText>
              </w:r>
            </w:del>
          </w:p>
        </w:tc>
        <w:tc>
          <w:tcPr>
            <w:tcW w:w="1104" w:type="dxa"/>
            <w:tcBorders>
              <w:bottom w:val="double" w:sz="4" w:space="0" w:color="auto"/>
            </w:tcBorders>
            <w:vAlign w:val="center"/>
            <w:hideMark/>
          </w:tcPr>
          <w:p w14:paraId="380474BF" w14:textId="27526030" w:rsidR="003C7D64" w:rsidRPr="0029563D" w:rsidDel="002C72A4" w:rsidRDefault="003C7D64" w:rsidP="0021355D">
            <w:pPr>
              <w:keepNext/>
              <w:keepLines/>
              <w:spacing w:after="0" w:line="240" w:lineRule="auto"/>
              <w:jc w:val="center"/>
              <w:rPr>
                <w:del w:id="3945" w:author="Sina Furkan Özdemir" w:date="2021-09-20T17:21:00Z"/>
                <w:sz w:val="20"/>
                <w:szCs w:val="18"/>
                <w:lang w:val="en-US"/>
                <w:rPrChange w:id="3946" w:author="Sina Furkan Özdemir" w:date="2021-09-20T17:27:00Z">
                  <w:rPr>
                    <w:del w:id="3947" w:author="Sina Furkan Özdemir" w:date="2021-09-20T17:21:00Z"/>
                    <w:sz w:val="20"/>
                    <w:szCs w:val="18"/>
                    <w:lang w:val="de-DE"/>
                  </w:rPr>
                </w:rPrChange>
              </w:rPr>
            </w:pPr>
            <w:del w:id="3948" w:author="Sina Furkan Özdemir" w:date="2021-09-20T17:21:00Z">
              <w:r w:rsidRPr="0029563D" w:rsidDel="002C72A4">
                <w:rPr>
                  <w:sz w:val="20"/>
                  <w:szCs w:val="18"/>
                  <w:lang w:val="en-US"/>
                  <w:rPrChange w:id="3949" w:author="Sina Furkan Özdemir" w:date="2021-09-20T17:27:00Z">
                    <w:rPr>
                      <w:sz w:val="20"/>
                      <w:szCs w:val="18"/>
                      <w:lang w:val="de-DE"/>
                    </w:rPr>
                  </w:rPrChange>
                </w:rPr>
                <w:delText>2018-12-10</w:delText>
              </w:r>
            </w:del>
          </w:p>
        </w:tc>
        <w:tc>
          <w:tcPr>
            <w:tcW w:w="1387" w:type="dxa"/>
            <w:tcBorders>
              <w:bottom w:val="double" w:sz="4" w:space="0" w:color="auto"/>
            </w:tcBorders>
            <w:vAlign w:val="center"/>
            <w:hideMark/>
          </w:tcPr>
          <w:p w14:paraId="1DFF930A" w14:textId="62E5A443" w:rsidR="003C7D64" w:rsidRPr="0029563D" w:rsidDel="002C72A4" w:rsidRDefault="003C7D64" w:rsidP="0021355D">
            <w:pPr>
              <w:keepNext/>
              <w:keepLines/>
              <w:spacing w:after="0" w:line="240" w:lineRule="auto"/>
              <w:jc w:val="center"/>
              <w:rPr>
                <w:del w:id="3950" w:author="Sina Furkan Özdemir" w:date="2021-09-20T17:21:00Z"/>
                <w:sz w:val="20"/>
                <w:szCs w:val="18"/>
                <w:lang w:val="en-US"/>
                <w:rPrChange w:id="3951" w:author="Sina Furkan Özdemir" w:date="2021-09-20T17:27:00Z">
                  <w:rPr>
                    <w:del w:id="3952" w:author="Sina Furkan Özdemir" w:date="2021-09-20T17:21:00Z"/>
                    <w:sz w:val="20"/>
                    <w:szCs w:val="18"/>
                    <w:lang w:val="de-DE"/>
                  </w:rPr>
                </w:rPrChange>
              </w:rPr>
            </w:pPr>
            <w:del w:id="3953" w:author="Sina Furkan Özdemir" w:date="2021-09-20T17:21:00Z">
              <w:r w:rsidRPr="0029563D" w:rsidDel="002C72A4">
                <w:rPr>
                  <w:sz w:val="20"/>
                  <w:szCs w:val="18"/>
                  <w:lang w:val="en-US"/>
                  <w:rPrChange w:id="3954" w:author="Sina Furkan Özdemir" w:date="2021-09-20T17:27:00Z">
                    <w:rPr>
                      <w:sz w:val="20"/>
                      <w:szCs w:val="18"/>
                      <w:lang w:val="de-DE"/>
                    </w:rPr>
                  </w:rPrChange>
                </w:rPr>
                <w:delText>45</w:delText>
              </w:r>
              <w:r w:rsidR="00347E88" w:rsidRPr="0029563D" w:rsidDel="002C72A4">
                <w:rPr>
                  <w:sz w:val="20"/>
                  <w:szCs w:val="18"/>
                  <w:lang w:val="en-US"/>
                  <w:rPrChange w:id="3955" w:author="Sina Furkan Özdemir" w:date="2021-09-20T17:27:00Z">
                    <w:rPr>
                      <w:sz w:val="20"/>
                      <w:szCs w:val="18"/>
                      <w:lang w:val="de-DE"/>
                    </w:rPr>
                  </w:rPrChange>
                </w:rPr>
                <w:delText>,</w:delText>
              </w:r>
              <w:r w:rsidRPr="0029563D" w:rsidDel="002C72A4">
                <w:rPr>
                  <w:sz w:val="20"/>
                  <w:szCs w:val="18"/>
                  <w:lang w:val="en-US"/>
                  <w:rPrChange w:id="3956" w:author="Sina Furkan Özdemir" w:date="2021-09-20T17:27:00Z">
                    <w:rPr>
                      <w:sz w:val="20"/>
                      <w:szCs w:val="18"/>
                      <w:lang w:val="de-DE"/>
                    </w:rPr>
                  </w:rPrChange>
                </w:rPr>
                <w:delText>522</w:delText>
              </w:r>
            </w:del>
          </w:p>
        </w:tc>
        <w:tc>
          <w:tcPr>
            <w:tcW w:w="1231" w:type="dxa"/>
            <w:tcBorders>
              <w:bottom w:val="double" w:sz="4" w:space="0" w:color="auto"/>
            </w:tcBorders>
            <w:vAlign w:val="center"/>
            <w:hideMark/>
          </w:tcPr>
          <w:p w14:paraId="69D8DA2F" w14:textId="12345B3B" w:rsidR="003C7D64" w:rsidRPr="0029563D" w:rsidDel="002C72A4" w:rsidRDefault="003C7D64" w:rsidP="0021355D">
            <w:pPr>
              <w:keepNext/>
              <w:keepLines/>
              <w:spacing w:after="0" w:line="240" w:lineRule="auto"/>
              <w:jc w:val="center"/>
              <w:rPr>
                <w:del w:id="3957" w:author="Sina Furkan Özdemir" w:date="2021-09-20T17:21:00Z"/>
                <w:sz w:val="20"/>
                <w:szCs w:val="18"/>
                <w:lang w:val="en-US"/>
                <w:rPrChange w:id="3958" w:author="Sina Furkan Özdemir" w:date="2021-09-20T17:27:00Z">
                  <w:rPr>
                    <w:del w:id="3959" w:author="Sina Furkan Özdemir" w:date="2021-09-20T17:21:00Z"/>
                    <w:sz w:val="20"/>
                    <w:szCs w:val="18"/>
                    <w:lang w:val="de-DE"/>
                  </w:rPr>
                </w:rPrChange>
              </w:rPr>
            </w:pPr>
            <w:del w:id="3960" w:author="Sina Furkan Özdemir" w:date="2021-09-20T17:21:00Z">
              <w:r w:rsidRPr="0029563D" w:rsidDel="002C72A4">
                <w:rPr>
                  <w:sz w:val="20"/>
                  <w:szCs w:val="18"/>
                  <w:lang w:val="en-US"/>
                  <w:rPrChange w:id="3961" w:author="Sina Furkan Özdemir" w:date="2021-09-20T17:27:00Z">
                    <w:rPr>
                      <w:sz w:val="20"/>
                      <w:szCs w:val="18"/>
                      <w:lang w:val="de-DE"/>
                    </w:rPr>
                  </w:rPrChange>
                </w:rPr>
                <w:delText>18</w:delText>
              </w:r>
              <w:r w:rsidR="00347E88" w:rsidRPr="0029563D" w:rsidDel="002C72A4">
                <w:rPr>
                  <w:sz w:val="20"/>
                  <w:szCs w:val="18"/>
                  <w:lang w:val="en-US"/>
                  <w:rPrChange w:id="3962" w:author="Sina Furkan Özdemir" w:date="2021-09-20T17:27:00Z">
                    <w:rPr>
                      <w:sz w:val="20"/>
                      <w:szCs w:val="18"/>
                      <w:lang w:val="de-DE"/>
                    </w:rPr>
                  </w:rPrChange>
                </w:rPr>
                <w:delText>,</w:delText>
              </w:r>
              <w:r w:rsidRPr="0029563D" w:rsidDel="002C72A4">
                <w:rPr>
                  <w:sz w:val="20"/>
                  <w:szCs w:val="18"/>
                  <w:lang w:val="en-US"/>
                  <w:rPrChange w:id="3963" w:author="Sina Furkan Özdemir" w:date="2021-09-20T17:27:00Z">
                    <w:rPr>
                      <w:sz w:val="20"/>
                      <w:szCs w:val="18"/>
                      <w:lang w:val="de-DE"/>
                    </w:rPr>
                  </w:rPrChange>
                </w:rPr>
                <w:delText>736</w:delText>
              </w:r>
            </w:del>
          </w:p>
        </w:tc>
      </w:tr>
    </w:tbl>
    <w:p w14:paraId="0673DBF2" w14:textId="5C69132E" w:rsidR="00820AF0" w:rsidRPr="0029563D" w:rsidDel="002C72A4" w:rsidRDefault="00820AF0" w:rsidP="0021355D">
      <w:pPr>
        <w:pStyle w:val="Caption"/>
        <w:keepNext/>
        <w:keepLines/>
        <w:jc w:val="center"/>
        <w:rPr>
          <w:del w:id="3964" w:author="Sina Furkan Özdemir" w:date="2021-09-20T17:21:00Z"/>
          <w:b/>
          <w:bCs/>
          <w:color w:val="auto"/>
          <w:sz w:val="20"/>
          <w:lang w:val="en-US"/>
          <w:rPrChange w:id="3965" w:author="Sina Furkan Özdemir" w:date="2021-09-20T17:27:00Z">
            <w:rPr>
              <w:del w:id="3966" w:author="Sina Furkan Özdemir" w:date="2021-09-20T17:21:00Z"/>
              <w:b/>
              <w:bCs/>
              <w:color w:val="auto"/>
              <w:sz w:val="20"/>
              <w:lang w:val="en-GB"/>
            </w:rPr>
          </w:rPrChange>
        </w:rPr>
      </w:pPr>
      <w:bookmarkStart w:id="3967" w:name="_Ref75779314"/>
      <w:del w:id="3968" w:author="Sina Furkan Özdemir" w:date="2021-09-20T17:21:00Z">
        <w:r w:rsidRPr="0029563D" w:rsidDel="002C72A4">
          <w:rPr>
            <w:b/>
            <w:bCs/>
            <w:lang w:val="en-US"/>
            <w:rPrChange w:id="3969" w:author="Sina Furkan Özdemir" w:date="2021-09-20T17:27:00Z">
              <w:rPr>
                <w:b/>
                <w:bCs/>
                <w:lang w:val="en-GB"/>
              </w:rPr>
            </w:rPrChange>
          </w:rPr>
          <w:delText xml:space="preserve">Table </w:delText>
        </w:r>
        <w:r w:rsidRPr="0029563D" w:rsidDel="002C72A4">
          <w:rPr>
            <w:b/>
            <w:bCs/>
            <w:lang w:val="en-US"/>
            <w:rPrChange w:id="3970" w:author="Sina Furkan Özdemir" w:date="2021-09-20T17:27:00Z">
              <w:rPr>
                <w:b/>
                <w:bCs/>
                <w:lang w:val="en-GB"/>
              </w:rPr>
            </w:rPrChange>
          </w:rPr>
          <w:fldChar w:fldCharType="begin"/>
        </w:r>
        <w:r w:rsidRPr="0029563D" w:rsidDel="002C72A4">
          <w:rPr>
            <w:b/>
            <w:bCs/>
            <w:lang w:val="en-US"/>
            <w:rPrChange w:id="3971" w:author="Sina Furkan Özdemir" w:date="2021-09-20T17:27:00Z">
              <w:rPr>
                <w:b/>
                <w:bCs/>
                <w:lang w:val="en-GB"/>
              </w:rPr>
            </w:rPrChange>
          </w:rPr>
          <w:delInstrText xml:space="preserve"> SEQ Table \* ARABIC </w:delInstrText>
        </w:r>
        <w:r w:rsidRPr="0029563D" w:rsidDel="002C72A4">
          <w:rPr>
            <w:b/>
            <w:bCs/>
            <w:lang w:val="en-US"/>
            <w:rPrChange w:id="3972" w:author="Sina Furkan Özdemir" w:date="2021-09-20T17:27:00Z">
              <w:rPr>
                <w:b/>
                <w:bCs/>
                <w:lang w:val="en-GB"/>
              </w:rPr>
            </w:rPrChange>
          </w:rPr>
          <w:fldChar w:fldCharType="separate"/>
        </w:r>
        <w:r w:rsidR="009D58C1" w:rsidRPr="0029563D" w:rsidDel="002C72A4">
          <w:rPr>
            <w:b/>
            <w:bCs/>
            <w:noProof/>
            <w:lang w:val="en-US"/>
            <w:rPrChange w:id="3973" w:author="Sina Furkan Özdemir" w:date="2021-09-20T17:27:00Z">
              <w:rPr>
                <w:b/>
                <w:bCs/>
                <w:noProof/>
                <w:lang w:val="en-GB"/>
              </w:rPr>
            </w:rPrChange>
          </w:rPr>
          <w:delText>3</w:delText>
        </w:r>
        <w:r w:rsidRPr="0029563D" w:rsidDel="002C72A4">
          <w:rPr>
            <w:b/>
            <w:bCs/>
            <w:lang w:val="en-US"/>
            <w:rPrChange w:id="3974" w:author="Sina Furkan Özdemir" w:date="2021-09-20T17:27:00Z">
              <w:rPr>
                <w:b/>
                <w:bCs/>
                <w:lang w:val="en-GB"/>
              </w:rPr>
            </w:rPrChange>
          </w:rPr>
          <w:fldChar w:fldCharType="end"/>
        </w:r>
        <w:bookmarkEnd w:id="3967"/>
        <w:r w:rsidRPr="0029563D" w:rsidDel="002C72A4">
          <w:rPr>
            <w:b/>
            <w:bCs/>
            <w:lang w:val="en-US"/>
            <w:rPrChange w:id="3975" w:author="Sina Furkan Özdemir" w:date="2021-09-20T17:27:00Z">
              <w:rPr>
                <w:b/>
                <w:bCs/>
                <w:lang w:val="en-GB"/>
              </w:rPr>
            </w:rPrChange>
          </w:rPr>
          <w:delText xml:space="preserve">: </w:delText>
        </w:r>
        <w:r w:rsidRPr="0029563D" w:rsidDel="002C72A4">
          <w:rPr>
            <w:lang w:val="en-US"/>
            <w:rPrChange w:id="3976" w:author="Sina Furkan Özdemir" w:date="2021-09-20T17:27:00Z">
              <w:rPr>
                <w:lang w:val="en-GB"/>
              </w:rPr>
            </w:rPrChange>
          </w:rPr>
          <w:delText>Supranational tweet examples with extraordinary engagement rates</w:delText>
        </w:r>
      </w:del>
    </w:p>
    <w:p w14:paraId="2DDA0800" w14:textId="7CEFF578" w:rsidR="00213604" w:rsidRPr="0029563D" w:rsidDel="002C72A4" w:rsidRDefault="00D86D3C" w:rsidP="00D114D6">
      <w:pPr>
        <w:spacing w:before="120" w:after="0" w:line="240" w:lineRule="auto"/>
        <w:jc w:val="both"/>
        <w:rPr>
          <w:del w:id="3977" w:author="Sina Furkan Özdemir" w:date="2021-09-20T17:21:00Z"/>
          <w:sz w:val="20"/>
          <w:szCs w:val="18"/>
          <w:lang w:val="en-US"/>
          <w:rPrChange w:id="3978" w:author="Sina Furkan Özdemir" w:date="2021-09-20T17:27:00Z">
            <w:rPr>
              <w:del w:id="3979" w:author="Sina Furkan Özdemir" w:date="2021-09-20T17:21:00Z"/>
              <w:sz w:val="20"/>
              <w:szCs w:val="18"/>
              <w:lang w:val="en-GB"/>
            </w:rPr>
          </w:rPrChange>
        </w:rPr>
      </w:pPr>
      <w:del w:id="3980" w:author="Sina Furkan Özdemir" w:date="2021-09-20T17:21:00Z">
        <w:r w:rsidRPr="0029563D" w:rsidDel="002C72A4">
          <w:rPr>
            <w:sz w:val="20"/>
            <w:szCs w:val="18"/>
            <w:lang w:val="en-US"/>
            <w:rPrChange w:id="3981" w:author="Sina Furkan Özdemir" w:date="2021-09-20T17:27:00Z">
              <w:rPr>
                <w:sz w:val="20"/>
                <w:szCs w:val="18"/>
                <w:lang w:val="en-GB"/>
              </w:rPr>
            </w:rPrChange>
          </w:rPr>
          <w:delText>T</w:delText>
        </w:r>
        <w:r w:rsidR="004F646E" w:rsidRPr="0029563D" w:rsidDel="002C72A4">
          <w:rPr>
            <w:sz w:val="20"/>
            <w:szCs w:val="18"/>
            <w:lang w:val="en-US"/>
            <w:rPrChange w:id="3982" w:author="Sina Furkan Özdemir" w:date="2021-09-20T17:27:00Z">
              <w:rPr>
                <w:sz w:val="20"/>
                <w:szCs w:val="18"/>
                <w:lang w:val="en-GB"/>
              </w:rPr>
            </w:rPrChange>
          </w:rPr>
          <w:delText xml:space="preserve">hese examples of </w:delText>
        </w:r>
        <w:r w:rsidR="00CB7529" w:rsidRPr="0029563D" w:rsidDel="002C72A4">
          <w:rPr>
            <w:sz w:val="20"/>
            <w:szCs w:val="18"/>
            <w:lang w:val="en-US"/>
            <w:rPrChange w:id="3983" w:author="Sina Furkan Özdemir" w:date="2021-09-20T17:27:00Z">
              <w:rPr>
                <w:sz w:val="20"/>
                <w:szCs w:val="18"/>
                <w:lang w:val="en-GB"/>
              </w:rPr>
            </w:rPrChange>
          </w:rPr>
          <w:delText xml:space="preserve">highly engaging outliers </w:delText>
        </w:r>
        <w:r w:rsidR="004F646E" w:rsidRPr="0029563D" w:rsidDel="002C72A4">
          <w:rPr>
            <w:sz w:val="20"/>
            <w:szCs w:val="18"/>
            <w:lang w:val="en-US"/>
            <w:rPrChange w:id="3984" w:author="Sina Furkan Özdemir" w:date="2021-09-20T17:27:00Z">
              <w:rPr>
                <w:sz w:val="20"/>
                <w:szCs w:val="18"/>
                <w:lang w:val="en-GB"/>
              </w:rPr>
            </w:rPrChange>
          </w:rPr>
          <w:delText xml:space="preserve">also </w:delText>
        </w:r>
        <w:r w:rsidR="00331D26" w:rsidRPr="0029563D" w:rsidDel="002C72A4">
          <w:rPr>
            <w:sz w:val="20"/>
            <w:szCs w:val="18"/>
            <w:lang w:val="en-US"/>
            <w:rPrChange w:id="3985" w:author="Sina Furkan Özdemir" w:date="2021-09-20T17:27:00Z">
              <w:rPr>
                <w:sz w:val="20"/>
                <w:szCs w:val="18"/>
                <w:lang w:val="en-GB"/>
              </w:rPr>
            </w:rPrChange>
          </w:rPr>
          <w:delText xml:space="preserve">showcase the message </w:delText>
        </w:r>
        <w:r w:rsidR="00CB7529" w:rsidRPr="0029563D" w:rsidDel="002C72A4">
          <w:rPr>
            <w:sz w:val="20"/>
            <w:szCs w:val="18"/>
            <w:lang w:val="en-US"/>
            <w:rPrChange w:id="3986" w:author="Sina Furkan Özdemir" w:date="2021-09-20T17:27:00Z">
              <w:rPr>
                <w:sz w:val="20"/>
                <w:szCs w:val="18"/>
                <w:lang w:val="en-GB"/>
              </w:rPr>
            </w:rPrChange>
          </w:rPr>
          <w:delText xml:space="preserve">characteristics </w:delText>
        </w:r>
        <w:r w:rsidR="00331D26" w:rsidRPr="0029563D" w:rsidDel="002C72A4">
          <w:rPr>
            <w:sz w:val="20"/>
            <w:szCs w:val="18"/>
            <w:lang w:val="en-US"/>
            <w:rPrChange w:id="3987" w:author="Sina Furkan Özdemir" w:date="2021-09-20T17:27:00Z">
              <w:rPr>
                <w:sz w:val="20"/>
                <w:szCs w:val="18"/>
                <w:lang w:val="en-GB"/>
              </w:rPr>
            </w:rPrChange>
          </w:rPr>
          <w:delText xml:space="preserve">that </w:delText>
        </w:r>
        <w:r w:rsidR="00CB7529" w:rsidRPr="0029563D" w:rsidDel="002C72A4">
          <w:rPr>
            <w:sz w:val="20"/>
            <w:szCs w:val="18"/>
            <w:lang w:val="en-US"/>
            <w:rPrChange w:id="3988" w:author="Sina Furkan Özdemir" w:date="2021-09-20T17:27:00Z">
              <w:rPr>
                <w:sz w:val="20"/>
                <w:szCs w:val="18"/>
                <w:lang w:val="en-GB"/>
              </w:rPr>
            </w:rPrChange>
          </w:rPr>
          <w:delText>we have discussed thus far</w:delText>
        </w:r>
        <w:r w:rsidR="004F646E" w:rsidRPr="0029563D" w:rsidDel="002C72A4">
          <w:rPr>
            <w:sz w:val="20"/>
            <w:szCs w:val="18"/>
            <w:lang w:val="en-US"/>
            <w:rPrChange w:id="3989" w:author="Sina Furkan Özdemir" w:date="2021-09-20T17:27:00Z">
              <w:rPr>
                <w:sz w:val="20"/>
                <w:szCs w:val="18"/>
                <w:lang w:val="en-GB"/>
              </w:rPr>
            </w:rPrChange>
          </w:rPr>
          <w:delText>. We see,</w:delText>
        </w:r>
        <w:r w:rsidR="00CB7529" w:rsidRPr="0029563D" w:rsidDel="002C72A4">
          <w:rPr>
            <w:sz w:val="20"/>
            <w:szCs w:val="18"/>
            <w:lang w:val="en-US"/>
            <w:rPrChange w:id="3990" w:author="Sina Furkan Özdemir" w:date="2021-09-20T17:27:00Z">
              <w:rPr>
                <w:sz w:val="20"/>
                <w:szCs w:val="18"/>
                <w:lang w:val="en-GB"/>
              </w:rPr>
            </w:rPrChange>
          </w:rPr>
          <w:delText xml:space="preserve"> for example, clear and concise language, </w:delText>
        </w:r>
        <w:r w:rsidR="004F646E" w:rsidRPr="0029563D" w:rsidDel="002C72A4">
          <w:rPr>
            <w:sz w:val="20"/>
            <w:szCs w:val="18"/>
            <w:lang w:val="en-US"/>
            <w:rPrChange w:id="3991" w:author="Sina Furkan Özdemir" w:date="2021-09-20T17:27:00Z">
              <w:rPr>
                <w:sz w:val="20"/>
                <w:szCs w:val="18"/>
                <w:lang w:val="en-GB"/>
              </w:rPr>
            </w:rPrChange>
          </w:rPr>
          <w:delText xml:space="preserve">numerous </w:delText>
        </w:r>
        <w:r w:rsidR="00CB7529" w:rsidRPr="0029563D" w:rsidDel="002C72A4">
          <w:rPr>
            <w:sz w:val="20"/>
            <w:szCs w:val="18"/>
            <w:lang w:val="en-US"/>
            <w:rPrChange w:id="3992" w:author="Sina Furkan Özdemir" w:date="2021-09-20T17:27:00Z">
              <w:rPr>
                <w:sz w:val="20"/>
                <w:szCs w:val="18"/>
                <w:lang w:val="en-GB"/>
              </w:rPr>
            </w:rPrChange>
          </w:rPr>
          <w:delText>hashtags and emojis, as well as embedded media and external links.</w:delText>
        </w:r>
        <w:r w:rsidR="004F646E" w:rsidRPr="0029563D" w:rsidDel="002C72A4">
          <w:rPr>
            <w:sz w:val="20"/>
            <w:szCs w:val="18"/>
            <w:lang w:val="en-US"/>
            <w:rPrChange w:id="3993" w:author="Sina Furkan Özdemir" w:date="2021-09-20T17:27:00Z">
              <w:rPr>
                <w:sz w:val="20"/>
                <w:szCs w:val="18"/>
                <w:lang w:val="en-GB"/>
              </w:rPr>
            </w:rPrChange>
          </w:rPr>
          <w:delText xml:space="preserve"> How much these characteristics </w:delText>
        </w:r>
        <w:r w:rsidR="00584446" w:rsidRPr="0029563D" w:rsidDel="002C72A4">
          <w:rPr>
            <w:sz w:val="20"/>
            <w:szCs w:val="18"/>
            <w:lang w:val="en-US"/>
            <w:rPrChange w:id="3994" w:author="Sina Furkan Özdemir" w:date="2021-09-20T17:27:00Z">
              <w:rPr>
                <w:sz w:val="20"/>
                <w:szCs w:val="18"/>
                <w:lang w:val="en-GB"/>
              </w:rPr>
            </w:rPrChange>
          </w:rPr>
          <w:delText>affect</w:delText>
        </w:r>
        <w:r w:rsidR="00331D26" w:rsidRPr="0029563D" w:rsidDel="002C72A4">
          <w:rPr>
            <w:sz w:val="20"/>
            <w:szCs w:val="18"/>
            <w:lang w:val="en-US"/>
            <w:rPrChange w:id="3995" w:author="Sina Furkan Özdemir" w:date="2021-09-20T17:27:00Z">
              <w:rPr>
                <w:sz w:val="20"/>
                <w:szCs w:val="18"/>
                <w:lang w:val="en-GB"/>
              </w:rPr>
            </w:rPrChange>
          </w:rPr>
          <w:delText xml:space="preserve"> user engagement </w:delText>
        </w:r>
        <w:r w:rsidR="004F646E" w:rsidRPr="0029563D" w:rsidDel="002C72A4">
          <w:rPr>
            <w:sz w:val="20"/>
            <w:szCs w:val="18"/>
            <w:lang w:val="en-US"/>
            <w:rPrChange w:id="3996" w:author="Sina Furkan Özdemir" w:date="2021-09-20T17:27:00Z">
              <w:rPr>
                <w:sz w:val="20"/>
                <w:szCs w:val="18"/>
                <w:lang w:val="en-GB"/>
              </w:rPr>
            </w:rPrChange>
          </w:rPr>
          <w:delText xml:space="preserve">is hard to model </w:delText>
        </w:r>
        <w:r w:rsidR="00331D26" w:rsidRPr="0029563D" w:rsidDel="002C72A4">
          <w:rPr>
            <w:sz w:val="20"/>
            <w:szCs w:val="18"/>
            <w:lang w:val="en-US"/>
            <w:rPrChange w:id="3997" w:author="Sina Furkan Özdemir" w:date="2021-09-20T17:27:00Z">
              <w:rPr>
                <w:sz w:val="20"/>
                <w:szCs w:val="18"/>
                <w:lang w:val="en-GB"/>
              </w:rPr>
            </w:rPrChange>
          </w:rPr>
          <w:delText xml:space="preserve">exactly, </w:delText>
        </w:r>
        <w:r w:rsidR="004F646E" w:rsidRPr="0029563D" w:rsidDel="002C72A4">
          <w:rPr>
            <w:sz w:val="20"/>
            <w:szCs w:val="18"/>
            <w:lang w:val="en-US"/>
            <w:rPrChange w:id="3998" w:author="Sina Furkan Özdemir" w:date="2021-09-20T17:27:00Z">
              <w:rPr>
                <w:sz w:val="20"/>
                <w:szCs w:val="18"/>
                <w:lang w:val="en-GB"/>
              </w:rPr>
            </w:rPrChange>
          </w:rPr>
          <w:delText xml:space="preserve">as the proceedings of the Twitter algorithms are not known and tweet virality seems to follow </w:delText>
        </w:r>
        <w:r w:rsidR="00213604" w:rsidRPr="0029563D" w:rsidDel="002C72A4">
          <w:rPr>
            <w:sz w:val="20"/>
            <w:szCs w:val="18"/>
            <w:lang w:val="en-US"/>
            <w:rPrChange w:id="3999" w:author="Sina Furkan Özdemir" w:date="2021-09-20T17:27:00Z">
              <w:rPr>
                <w:sz w:val="20"/>
                <w:szCs w:val="18"/>
                <w:lang w:val="en-GB"/>
              </w:rPr>
            </w:rPrChange>
          </w:rPr>
          <w:delText xml:space="preserve">partially endogenous dynamics and punctuated patterns (for example, by showing a message to followers of followers who have engaged with a supranational message in the first place). However, a basic multivariate perspective in Appendix </w:delText>
        </w:r>
        <w:r w:rsidR="00630732" w:rsidRPr="0029563D" w:rsidDel="002C72A4">
          <w:rPr>
            <w:sz w:val="20"/>
            <w:szCs w:val="18"/>
            <w:lang w:val="en-US"/>
            <w:rPrChange w:id="4000" w:author="Sina Furkan Özdemir" w:date="2021-09-20T17:27:00Z">
              <w:rPr>
                <w:sz w:val="20"/>
                <w:szCs w:val="18"/>
                <w:lang w:val="en-GB"/>
              </w:rPr>
            </w:rPrChange>
          </w:rPr>
          <w:delText>A4</w:delText>
        </w:r>
        <w:r w:rsidR="00213604" w:rsidRPr="0029563D" w:rsidDel="002C72A4">
          <w:rPr>
            <w:sz w:val="20"/>
            <w:szCs w:val="18"/>
            <w:lang w:val="en-US"/>
            <w:rPrChange w:id="4001" w:author="Sina Furkan Özdemir" w:date="2021-09-20T17:27:00Z">
              <w:rPr>
                <w:sz w:val="20"/>
                <w:szCs w:val="18"/>
                <w:lang w:val="en-GB"/>
              </w:rPr>
            </w:rPrChange>
          </w:rPr>
          <w:delText xml:space="preserve"> provides some valuable initial hints. </w:delText>
        </w:r>
        <w:r w:rsidR="00331D26" w:rsidRPr="0029563D" w:rsidDel="002C72A4">
          <w:rPr>
            <w:sz w:val="20"/>
            <w:szCs w:val="18"/>
            <w:lang w:val="en-US"/>
            <w:rPrChange w:id="4002" w:author="Sina Furkan Özdemir" w:date="2021-09-20T17:27:00Z">
              <w:rPr>
                <w:sz w:val="20"/>
                <w:szCs w:val="18"/>
                <w:lang w:val="en-GB"/>
              </w:rPr>
            </w:rPrChange>
          </w:rPr>
          <w:delText>Higher</w:delText>
        </w:r>
        <w:r w:rsidR="00213604" w:rsidRPr="0029563D" w:rsidDel="002C72A4">
          <w:rPr>
            <w:sz w:val="20"/>
            <w:szCs w:val="18"/>
            <w:lang w:val="en-US"/>
            <w:rPrChange w:id="4003" w:author="Sina Furkan Özdemir" w:date="2021-09-20T17:27:00Z">
              <w:rPr>
                <w:sz w:val="20"/>
                <w:szCs w:val="18"/>
                <w:lang w:val="en-GB"/>
              </w:rPr>
            </w:rPrChange>
          </w:rPr>
          <w:delText xml:space="preserve"> readability and more verbal style of a tweet </w:delText>
        </w:r>
        <w:r w:rsidR="00331D26" w:rsidRPr="0029563D" w:rsidDel="002C72A4">
          <w:rPr>
            <w:sz w:val="20"/>
            <w:szCs w:val="18"/>
            <w:lang w:val="en-US"/>
            <w:rPrChange w:id="4004" w:author="Sina Furkan Özdemir" w:date="2021-09-20T17:27:00Z">
              <w:rPr>
                <w:sz w:val="20"/>
                <w:szCs w:val="18"/>
                <w:lang w:val="en-GB"/>
              </w:rPr>
            </w:rPrChange>
          </w:rPr>
          <w:delText xml:space="preserve">is associated with modestly higher </w:delText>
        </w:r>
        <w:r w:rsidR="00213604" w:rsidRPr="0029563D" w:rsidDel="002C72A4">
          <w:rPr>
            <w:sz w:val="20"/>
            <w:szCs w:val="18"/>
            <w:lang w:val="en-US"/>
            <w:rPrChange w:id="4005" w:author="Sina Furkan Özdemir" w:date="2021-09-20T17:27:00Z">
              <w:rPr>
                <w:sz w:val="20"/>
                <w:szCs w:val="18"/>
                <w:lang w:val="en-GB"/>
              </w:rPr>
            </w:rPrChange>
          </w:rPr>
          <w:delText xml:space="preserve">user engagement </w:delText>
        </w:r>
        <w:r w:rsidR="00331D26" w:rsidRPr="0029563D" w:rsidDel="002C72A4">
          <w:rPr>
            <w:sz w:val="20"/>
            <w:szCs w:val="18"/>
            <w:lang w:val="en-US"/>
            <w:rPrChange w:id="4006" w:author="Sina Furkan Özdemir" w:date="2021-09-20T17:27:00Z">
              <w:rPr>
                <w:sz w:val="20"/>
                <w:szCs w:val="18"/>
                <w:lang w:val="en-GB"/>
              </w:rPr>
            </w:rPrChange>
          </w:rPr>
          <w:delText>ratios</w:delText>
        </w:r>
        <w:r w:rsidR="00213604" w:rsidRPr="0029563D" w:rsidDel="002C72A4">
          <w:rPr>
            <w:sz w:val="20"/>
            <w:szCs w:val="18"/>
            <w:lang w:val="en-US"/>
            <w:rPrChange w:id="4007" w:author="Sina Furkan Özdemir" w:date="2021-09-20T17:27:00Z">
              <w:rPr>
                <w:sz w:val="20"/>
                <w:szCs w:val="18"/>
                <w:lang w:val="en-GB"/>
              </w:rPr>
            </w:rPrChange>
          </w:rPr>
          <w:delText xml:space="preserve">. </w:delText>
        </w:r>
        <w:r w:rsidR="002D7F75" w:rsidRPr="0029563D" w:rsidDel="002C72A4">
          <w:rPr>
            <w:sz w:val="20"/>
            <w:szCs w:val="18"/>
            <w:lang w:val="en-US"/>
            <w:rPrChange w:id="4008" w:author="Sina Furkan Özdemir" w:date="2021-09-20T17:27:00Z">
              <w:rPr>
                <w:sz w:val="20"/>
                <w:szCs w:val="18"/>
                <w:lang w:val="en-GB"/>
              </w:rPr>
            </w:rPrChange>
          </w:rPr>
          <w:delText>T</w:delText>
        </w:r>
        <w:r w:rsidR="00331D26" w:rsidRPr="0029563D" w:rsidDel="002C72A4">
          <w:rPr>
            <w:sz w:val="20"/>
            <w:szCs w:val="18"/>
            <w:lang w:val="en-US"/>
            <w:rPrChange w:id="4009" w:author="Sina Furkan Özdemir" w:date="2021-09-20T17:27:00Z">
              <w:rPr>
                <w:sz w:val="20"/>
                <w:szCs w:val="18"/>
                <w:lang w:val="en-GB"/>
              </w:rPr>
            </w:rPrChange>
          </w:rPr>
          <w:delText>he inclusion of hashtags comes with slightly higher engagement rates</w:delText>
        </w:r>
        <w:r w:rsidR="002D7F75" w:rsidRPr="0029563D" w:rsidDel="002C72A4">
          <w:rPr>
            <w:sz w:val="20"/>
            <w:szCs w:val="18"/>
            <w:lang w:val="en-US"/>
            <w:rPrChange w:id="4010" w:author="Sina Furkan Özdemir" w:date="2021-09-20T17:27:00Z">
              <w:rPr>
                <w:sz w:val="20"/>
                <w:szCs w:val="18"/>
                <w:lang w:val="en-GB"/>
              </w:rPr>
            </w:rPrChange>
          </w:rPr>
          <w:delText xml:space="preserve"> as well</w:delText>
        </w:r>
        <w:r w:rsidR="00331D26" w:rsidRPr="0029563D" w:rsidDel="002C72A4">
          <w:rPr>
            <w:sz w:val="20"/>
            <w:szCs w:val="18"/>
            <w:lang w:val="en-US"/>
            <w:rPrChange w:id="4011" w:author="Sina Furkan Özdemir" w:date="2021-09-20T17:27:00Z">
              <w:rPr>
                <w:sz w:val="20"/>
                <w:szCs w:val="18"/>
                <w:lang w:val="en-GB"/>
              </w:rPr>
            </w:rPrChange>
          </w:rPr>
          <w:delText xml:space="preserve">. The most important factor in </w:delText>
        </w:r>
        <w:r w:rsidR="002D7F75" w:rsidRPr="0029563D" w:rsidDel="002C72A4">
          <w:rPr>
            <w:sz w:val="20"/>
            <w:szCs w:val="18"/>
            <w:lang w:val="en-US"/>
            <w:rPrChange w:id="4012" w:author="Sina Furkan Özdemir" w:date="2021-09-20T17:27:00Z">
              <w:rPr>
                <w:sz w:val="20"/>
                <w:szCs w:val="18"/>
                <w:lang w:val="en-GB"/>
              </w:rPr>
            </w:rPrChange>
          </w:rPr>
          <w:delText>our</w:delText>
        </w:r>
        <w:r w:rsidR="00331D26" w:rsidRPr="0029563D" w:rsidDel="002C72A4">
          <w:rPr>
            <w:sz w:val="20"/>
            <w:szCs w:val="18"/>
            <w:lang w:val="en-US"/>
            <w:rPrChange w:id="4013" w:author="Sina Furkan Özdemir" w:date="2021-09-20T17:27:00Z">
              <w:rPr>
                <w:sz w:val="20"/>
                <w:szCs w:val="18"/>
                <w:lang w:val="en-GB"/>
              </w:rPr>
            </w:rPrChange>
          </w:rPr>
          <w:delText xml:space="preserve"> initial model is visual information, however: embedded pictures as well as emojis are most strongly associated with user engagement </w:delText>
        </w:r>
        <w:r w:rsidR="002D7F75" w:rsidRPr="0029563D" w:rsidDel="002C72A4">
          <w:rPr>
            <w:sz w:val="20"/>
            <w:szCs w:val="18"/>
            <w:lang w:val="en-US"/>
            <w:rPrChange w:id="4014" w:author="Sina Furkan Özdemir" w:date="2021-09-20T17:27:00Z">
              <w:rPr>
                <w:sz w:val="20"/>
                <w:szCs w:val="18"/>
                <w:lang w:val="en-GB"/>
              </w:rPr>
            </w:rPrChange>
          </w:rPr>
          <w:delText>in the samples of UK, IO, and EU tweets</w:delText>
        </w:r>
        <w:r w:rsidR="00331D26" w:rsidRPr="0029563D" w:rsidDel="002C72A4">
          <w:rPr>
            <w:sz w:val="20"/>
            <w:szCs w:val="18"/>
            <w:lang w:val="en-US"/>
            <w:rPrChange w:id="4015" w:author="Sina Furkan Özdemir" w:date="2021-09-20T17:27:00Z">
              <w:rPr>
                <w:sz w:val="20"/>
                <w:szCs w:val="18"/>
                <w:lang w:val="en-GB"/>
              </w:rPr>
            </w:rPrChange>
          </w:rPr>
          <w:delText>. It must be noted, in addition, that even when controlling for such message characteristics, user engagement is markedly higher for personal accounts. Individual communication triggers more engagement with supranational messages</w:delText>
        </w:r>
        <w:r w:rsidR="002D7F75" w:rsidRPr="0029563D" w:rsidDel="002C72A4">
          <w:rPr>
            <w:sz w:val="20"/>
            <w:szCs w:val="18"/>
            <w:lang w:val="en-US"/>
            <w:rPrChange w:id="4016" w:author="Sina Furkan Özdemir" w:date="2021-09-20T17:27:00Z">
              <w:rPr>
                <w:sz w:val="20"/>
                <w:szCs w:val="18"/>
                <w:lang w:val="en-GB"/>
              </w:rPr>
            </w:rPrChange>
          </w:rPr>
          <w:delText xml:space="preserve"> than messages from institutional accounts</w:delText>
        </w:r>
        <w:r w:rsidR="00331D26" w:rsidRPr="0029563D" w:rsidDel="002C72A4">
          <w:rPr>
            <w:sz w:val="20"/>
            <w:szCs w:val="18"/>
            <w:lang w:val="en-US"/>
            <w:rPrChange w:id="4017" w:author="Sina Furkan Özdemir" w:date="2021-09-20T17:27:00Z">
              <w:rPr>
                <w:sz w:val="20"/>
                <w:szCs w:val="18"/>
                <w:lang w:val="en-GB"/>
              </w:rPr>
            </w:rPrChange>
          </w:rPr>
          <w:delText>.</w:delText>
        </w:r>
      </w:del>
    </w:p>
    <w:p w14:paraId="7CD5F125" w14:textId="1CA909E9" w:rsidR="00532D33" w:rsidRPr="0029563D" w:rsidDel="002C72A4" w:rsidRDefault="00532D33" w:rsidP="00D114D6">
      <w:pPr>
        <w:spacing w:before="120" w:after="0" w:line="240" w:lineRule="auto"/>
        <w:jc w:val="both"/>
        <w:rPr>
          <w:del w:id="4018" w:author="Sina Furkan Özdemir" w:date="2021-09-20T17:21:00Z"/>
          <w:sz w:val="20"/>
          <w:szCs w:val="18"/>
          <w:lang w:val="en-US"/>
          <w:rPrChange w:id="4019" w:author="Sina Furkan Özdemir" w:date="2021-09-20T17:27:00Z">
            <w:rPr>
              <w:del w:id="4020" w:author="Sina Furkan Özdemir" w:date="2021-09-20T17:21:00Z"/>
              <w:sz w:val="20"/>
              <w:szCs w:val="18"/>
              <w:lang w:val="en-GB"/>
            </w:rPr>
          </w:rPrChange>
        </w:rPr>
      </w:pPr>
    </w:p>
    <w:p w14:paraId="3FC5B858" w14:textId="5C298330" w:rsidR="00532D33" w:rsidRPr="0029563D" w:rsidRDefault="00FF546C" w:rsidP="00532D33">
      <w:pPr>
        <w:spacing w:before="120" w:after="0" w:line="240" w:lineRule="auto"/>
        <w:jc w:val="both"/>
        <w:rPr>
          <w:b/>
          <w:sz w:val="20"/>
          <w:szCs w:val="18"/>
          <w:lang w:val="en-US"/>
          <w:rPrChange w:id="4021" w:author="Sina Furkan Özdemir" w:date="2021-09-20T17:27:00Z">
            <w:rPr>
              <w:b/>
              <w:sz w:val="20"/>
              <w:szCs w:val="18"/>
              <w:lang w:val="en-GB"/>
            </w:rPr>
          </w:rPrChange>
        </w:rPr>
      </w:pPr>
      <w:ins w:id="4022" w:author="Sina Furkan Özdemir [2]" w:date="2021-09-21T16:17:00Z">
        <w:r>
          <w:rPr>
            <w:b/>
            <w:sz w:val="20"/>
            <w:szCs w:val="18"/>
            <w:lang w:val="en-US"/>
          </w:rPr>
          <w:t>6</w:t>
        </w:r>
      </w:ins>
      <w:del w:id="4023" w:author="Sina Furkan Özdemir [2]" w:date="2021-09-21T16:17:00Z">
        <w:r w:rsidR="00DC2184" w:rsidRPr="0029563D" w:rsidDel="00FF546C">
          <w:rPr>
            <w:b/>
            <w:sz w:val="20"/>
            <w:szCs w:val="18"/>
            <w:lang w:val="en-US"/>
            <w:rPrChange w:id="4024" w:author="Sina Furkan Özdemir" w:date="2021-09-20T17:27:00Z">
              <w:rPr>
                <w:b/>
                <w:sz w:val="20"/>
                <w:szCs w:val="18"/>
                <w:lang w:val="en-GB"/>
              </w:rPr>
            </w:rPrChange>
          </w:rPr>
          <w:delText>5</w:delText>
        </w:r>
      </w:del>
      <w:r w:rsidR="00532D33" w:rsidRPr="0029563D">
        <w:rPr>
          <w:b/>
          <w:sz w:val="20"/>
          <w:szCs w:val="18"/>
          <w:lang w:val="en-US"/>
          <w:rPrChange w:id="4025" w:author="Sina Furkan Özdemir" w:date="2021-09-20T17:27:00Z">
            <w:rPr>
              <w:b/>
              <w:sz w:val="20"/>
              <w:szCs w:val="18"/>
              <w:lang w:val="en-GB"/>
            </w:rPr>
          </w:rPrChange>
        </w:rPr>
        <w:t xml:space="preserve">. </w:t>
      </w:r>
      <w:r w:rsidR="008073B7" w:rsidRPr="0029563D">
        <w:rPr>
          <w:b/>
          <w:sz w:val="20"/>
          <w:szCs w:val="18"/>
          <w:lang w:val="en-US"/>
          <w:rPrChange w:id="4026" w:author="Sina Furkan Özdemir" w:date="2021-09-20T17:27:00Z">
            <w:rPr>
              <w:b/>
              <w:sz w:val="20"/>
              <w:szCs w:val="18"/>
              <w:lang w:val="en-GB"/>
            </w:rPr>
          </w:rPrChange>
        </w:rPr>
        <w:t>C</w:t>
      </w:r>
      <w:r w:rsidR="00532D33" w:rsidRPr="0029563D">
        <w:rPr>
          <w:b/>
          <w:sz w:val="20"/>
          <w:szCs w:val="18"/>
          <w:lang w:val="en-US"/>
          <w:rPrChange w:id="4027" w:author="Sina Furkan Özdemir" w:date="2021-09-20T17:27:00Z">
            <w:rPr>
              <w:b/>
              <w:sz w:val="20"/>
              <w:szCs w:val="18"/>
              <w:lang w:val="en-GB"/>
            </w:rPr>
          </w:rPrChange>
        </w:rPr>
        <w:t>onclusions</w:t>
      </w:r>
    </w:p>
    <w:p w14:paraId="495BC11F" w14:textId="77777777" w:rsidR="00AA2F7F" w:rsidRPr="0029563D" w:rsidRDefault="00AA2F7F" w:rsidP="00AA2F7F">
      <w:pPr>
        <w:spacing w:before="120" w:after="0" w:line="240" w:lineRule="auto"/>
        <w:jc w:val="both"/>
        <w:rPr>
          <w:ins w:id="4028" w:author="Sina Furkan Özdemir" w:date="2021-09-20T17:25:00Z"/>
          <w:sz w:val="20"/>
          <w:szCs w:val="18"/>
          <w:lang w:val="en-US"/>
          <w:rPrChange w:id="4029" w:author="Sina Furkan Özdemir" w:date="2021-09-20T17:27:00Z">
            <w:rPr>
              <w:ins w:id="4030" w:author="Sina Furkan Özdemir" w:date="2021-09-20T17:25:00Z"/>
              <w:sz w:val="20"/>
              <w:szCs w:val="18"/>
              <w:lang w:val="en-GB"/>
            </w:rPr>
          </w:rPrChange>
        </w:rPr>
      </w:pPr>
      <w:ins w:id="4031" w:author="Sina Furkan Özdemir" w:date="2021-09-20T17:25:00Z">
        <w:r w:rsidRPr="0029563D">
          <w:rPr>
            <w:sz w:val="20"/>
            <w:szCs w:val="18"/>
            <w:lang w:val="en-US"/>
            <w:rPrChange w:id="4032" w:author="Sina Furkan Özdemir" w:date="2021-09-20T17:27:00Z">
              <w:rPr>
                <w:sz w:val="20"/>
                <w:szCs w:val="18"/>
                <w:lang w:val="en-GB"/>
              </w:rPr>
            </w:rPrChange>
          </w:rPr>
          <w:t>In the face of public politicization, popular legitimacy challenges, and notable communication deficits, social media promise to be an attractive additional communication channel for the detached executive supranational actors of the European Union. Thus far, however, an aggregate picture on how these actors use social media has been lacking. This bird’s eye perspective of the full population of the more than one million messages from 115 Twitter accounts in the 2009-2021 period underlines that supranational EU actors put considerable effort in public communication via social media.</w:t>
        </w:r>
      </w:ins>
    </w:p>
    <w:p w14:paraId="600CA88A" w14:textId="77777777" w:rsidR="00AA2F7F" w:rsidRPr="0029563D" w:rsidRDefault="00AA2F7F" w:rsidP="00AA2F7F">
      <w:pPr>
        <w:spacing w:before="120" w:after="0" w:line="240" w:lineRule="auto"/>
        <w:jc w:val="both"/>
        <w:rPr>
          <w:ins w:id="4033" w:author="Sina Furkan Özdemir" w:date="2021-09-20T17:25:00Z"/>
          <w:sz w:val="20"/>
          <w:szCs w:val="18"/>
          <w:lang w:val="en-US"/>
          <w:rPrChange w:id="4034" w:author="Sina Furkan Özdemir" w:date="2021-09-20T17:27:00Z">
            <w:rPr>
              <w:ins w:id="4035" w:author="Sina Furkan Özdemir" w:date="2021-09-20T17:25:00Z"/>
              <w:sz w:val="20"/>
              <w:szCs w:val="18"/>
              <w:lang w:val="en-GB"/>
            </w:rPr>
          </w:rPrChange>
        </w:rPr>
      </w:pPr>
      <w:ins w:id="4036" w:author="Sina Furkan Özdemir" w:date="2021-09-20T17:25:00Z">
        <w:r w:rsidRPr="0029563D">
          <w:rPr>
            <w:sz w:val="20"/>
            <w:szCs w:val="18"/>
            <w:lang w:val="en-US"/>
            <w:rPrChange w:id="4037" w:author="Sina Furkan Özdemir" w:date="2021-09-20T17:27:00Z">
              <w:rPr>
                <w:sz w:val="20"/>
                <w:szCs w:val="18"/>
                <w:lang w:val="en-GB"/>
              </w:rPr>
            </w:rPrChange>
          </w:rPr>
          <w:lastRenderedPageBreak/>
          <w:t xml:space="preserve">Firstly, our encompassing description shows that the volume of supranational social media communication has grown markedly since 2010, having reached or even exceeding the number of social media messaging that national executives or international organizations with comparable policy scopes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Supranational EU actors are in no way inferior but often better than domestic and international executives on Twitter in this regard. Third, this communicative investment seems to pay off in terms of publicity. The number of users subscribing to supranational EU accounts has been growing on average, and in dramatic ways for some actors. Direct user engagement with supranational messages on the platform is not particularly high in absolute terms, but by and large corresponds to the engagement rates one can observe for executive messages form national and international actors. </w:t>
        </w:r>
      </w:ins>
    </w:p>
    <w:p w14:paraId="60AA8DA6" w14:textId="462A4CCF" w:rsidR="00AA2F7F" w:rsidRPr="0029563D" w:rsidRDefault="00AA2F7F" w:rsidP="00AA2F7F">
      <w:pPr>
        <w:spacing w:before="120" w:after="0" w:line="240" w:lineRule="auto"/>
        <w:jc w:val="both"/>
        <w:rPr>
          <w:ins w:id="4038" w:author="Sina Furkan Özdemir" w:date="2021-09-20T17:25:00Z"/>
          <w:sz w:val="20"/>
          <w:szCs w:val="18"/>
          <w:lang w:val="en-US"/>
          <w:rPrChange w:id="4039" w:author="Sina Furkan Özdemir" w:date="2021-09-20T17:27:00Z">
            <w:rPr>
              <w:ins w:id="4040" w:author="Sina Furkan Özdemir" w:date="2021-09-20T17:25:00Z"/>
              <w:sz w:val="20"/>
              <w:szCs w:val="18"/>
              <w:lang w:val="en-GB"/>
            </w:rPr>
          </w:rPrChange>
        </w:rPr>
      </w:pPr>
      <w:ins w:id="4041" w:author="Sina Furkan Özdemir" w:date="2021-09-20T17:25:00Z">
        <w:r w:rsidRPr="0029563D">
          <w:rPr>
            <w:sz w:val="20"/>
            <w:szCs w:val="18"/>
            <w:lang w:val="en-US"/>
            <w:rPrChange w:id="4042" w:author="Sina Furkan Özdemir" w:date="2021-09-20T17:27:00Z">
              <w:rPr>
                <w:sz w:val="20"/>
                <w:szCs w:val="18"/>
                <w:lang w:val="en-GB"/>
              </w:rPr>
            </w:rPrChange>
          </w:rPr>
          <w:t xml:space="preserve">Yet, our encompassing description also contains warning signs regarding the possible transparency and publicity effects of supranational communication. As has been found for other communication channels, the textual content of supranational communication is </w:t>
        </w:r>
      </w:ins>
      <w:ins w:id="4043" w:author="Sina Furkan Özdemir" w:date="2021-09-20T17:28:00Z">
        <w:r w:rsidR="0029563D" w:rsidRPr="0029563D">
          <w:rPr>
            <w:sz w:val="20"/>
            <w:szCs w:val="18"/>
            <w:lang w:val="en-US"/>
          </w:rPr>
          <w:t>characterized</w:t>
        </w:r>
      </w:ins>
      <w:ins w:id="4044" w:author="Sina Furkan Özdemir" w:date="2021-09-20T17:25:00Z">
        <w:r w:rsidRPr="0029563D">
          <w:rPr>
            <w:sz w:val="20"/>
            <w:szCs w:val="18"/>
            <w:lang w:val="en-US"/>
            <w:rPrChange w:id="4045" w:author="Sina Furkan Özdemir" w:date="2021-09-20T17:27:00Z">
              <w:rPr>
                <w:sz w:val="20"/>
                <w:szCs w:val="18"/>
                <w:lang w:val="en-GB"/>
              </w:rPr>
            </w:rPrChange>
          </w:rPr>
          <w:t xml:space="preserve"> by comparatively high syntactical complexity, less familiar vocabulary, and a rather nominal style that may obfuscate political agency. On this dimension, social media communication from domestic executive actors in the UK provides much clearer messaging in comparison. We also must note that the follower numbers and the engagement rates are hardly equally distributed across supranational communicators. They rather concentrate on a few selected institutional, and especially high-profile individual accounts of supranational actors. Generally, on most of our indicators, marked variation within the sample of supranational communicators and messages can be observed.</w:t>
        </w:r>
      </w:ins>
    </w:p>
    <w:p w14:paraId="0A08F924" w14:textId="77777777" w:rsidR="00AA2F7F" w:rsidRPr="0029563D" w:rsidRDefault="00AA2F7F" w:rsidP="00AA2F7F">
      <w:pPr>
        <w:spacing w:before="120" w:after="0" w:line="240" w:lineRule="auto"/>
        <w:jc w:val="both"/>
        <w:rPr>
          <w:ins w:id="4046" w:author="Sina Furkan Özdemir" w:date="2021-09-20T17:25:00Z"/>
          <w:sz w:val="20"/>
          <w:szCs w:val="18"/>
          <w:lang w:val="en-US"/>
          <w:rPrChange w:id="4047" w:author="Sina Furkan Özdemir" w:date="2021-09-20T17:27:00Z">
            <w:rPr>
              <w:ins w:id="4048" w:author="Sina Furkan Özdemir" w:date="2021-09-20T17:25:00Z"/>
              <w:sz w:val="20"/>
              <w:szCs w:val="18"/>
              <w:lang w:val="en-GB"/>
            </w:rPr>
          </w:rPrChange>
        </w:rPr>
      </w:pPr>
      <w:ins w:id="4049" w:author="Sina Furkan Özdemir" w:date="2021-09-20T17:25:00Z">
        <w:r w:rsidRPr="0029563D">
          <w:rPr>
            <w:sz w:val="20"/>
            <w:szCs w:val="18"/>
            <w:lang w:val="en-US"/>
            <w:rPrChange w:id="4050" w:author="Sina Furkan Özdemir" w:date="2021-09-20T17:27:00Z">
              <w:rPr>
                <w:sz w:val="20"/>
                <w:szCs w:val="18"/>
                <w:lang w:val="en-GB"/>
              </w:rPr>
            </w:rPrChange>
          </w:rPr>
          <w:t>Our bird’s eye view indicates that social media are becoming increasingly relevant for supranational public communication, yet this is hardly the final step to understand the nexus of public communication, social media platforms and popular legitimacy</w:t>
        </w:r>
        <w:r w:rsidRPr="0029563D">
          <w:rPr>
            <w:sz w:val="20"/>
            <w:szCs w:val="18"/>
            <w:u w:val="single"/>
            <w:lang w:val="en-US"/>
            <w:rPrChange w:id="4051" w:author="Sina Furkan Özdemir" w:date="2021-09-20T17:27:00Z">
              <w:rPr>
                <w:sz w:val="20"/>
                <w:szCs w:val="18"/>
                <w:u w:val="single"/>
                <w:lang w:val="en-GB"/>
              </w:rPr>
            </w:rPrChange>
          </w:rPr>
          <w:t>.</w:t>
        </w:r>
        <w:r w:rsidRPr="0029563D">
          <w:rPr>
            <w:sz w:val="20"/>
            <w:szCs w:val="18"/>
            <w:lang w:val="en-US"/>
            <w:rPrChange w:id="4052" w:author="Sina Furkan Özdemir" w:date="2021-09-20T17:27:00Z">
              <w:rPr>
                <w:sz w:val="20"/>
                <w:szCs w:val="18"/>
                <w:lang w:val="en-GB"/>
              </w:rPr>
            </w:rPrChange>
          </w:rPr>
          <w:t xml:space="preserve"> Whether and how the communication we describe affects the precarious societal legitimacy of supranational decision-making requires further analyses. For scholars willing to dig deeper into this type of data, the patterns we show provide four informative points.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 requiring additional forms of content analyses. Fourth and finally, the clearer communication and higher engagement rates that accounts of individual supranational actors generate highlight that the personalization of EU politics can be meaningfully observed on Twitter. </w:t>
        </w:r>
      </w:ins>
    </w:p>
    <w:p w14:paraId="154A99C5" w14:textId="064AA5D9" w:rsidR="00AA2F7F" w:rsidRPr="0029563D" w:rsidRDefault="00AA2F7F" w:rsidP="00AA2F7F">
      <w:pPr>
        <w:spacing w:before="120" w:after="0" w:line="240" w:lineRule="auto"/>
        <w:jc w:val="both"/>
        <w:rPr>
          <w:ins w:id="4053" w:author="Sina Furkan Özdemir" w:date="2021-09-20T17:25:00Z"/>
          <w:sz w:val="20"/>
          <w:szCs w:val="18"/>
          <w:lang w:val="en-US"/>
          <w:rPrChange w:id="4054" w:author="Sina Furkan Özdemir" w:date="2021-09-20T17:27:00Z">
            <w:rPr>
              <w:ins w:id="4055" w:author="Sina Furkan Özdemir" w:date="2021-09-20T17:25:00Z"/>
              <w:sz w:val="20"/>
              <w:szCs w:val="18"/>
              <w:lang w:val="en-GB"/>
            </w:rPr>
          </w:rPrChange>
        </w:rPr>
      </w:pPr>
      <w:ins w:id="4056" w:author="Sina Furkan Özdemir" w:date="2021-09-20T17:25:00Z">
        <w:r w:rsidRPr="0029563D">
          <w:rPr>
            <w:sz w:val="20"/>
            <w:szCs w:val="18"/>
            <w:lang w:val="en-US"/>
            <w:rPrChange w:id="4057" w:author="Sina Furkan Özdemir" w:date="2021-09-20T17:27:00Z">
              <w:rPr>
                <w:sz w:val="20"/>
                <w:szCs w:val="18"/>
                <w:lang w:val="en-GB"/>
              </w:rPr>
            </w:rPrChange>
          </w:rPr>
          <w:t xml:space="preserve">Finally, we would like to draw attention to several notable challenges pertaining to studying citizen engagement with European politics on social as we encountered in our study. Cardinal among these challenges is perhaps the volume and variation the data entails. The volume is a Janus-faced characteristics of social media data. On the one hand, access to such vast amount of data, especially from transparent platforms such as Twitter, allows researchers to study full population of unit of analysis. In our case, this is all the tweets issued by selected accounts. Concomitantly, this allows researchers to obtain a less biased picture of the phenomena of interest. On the other hand, managing such large volumes of data entails major logistical problems. As the volume increases, storing, </w:t>
        </w:r>
      </w:ins>
      <w:ins w:id="4058" w:author="Sina Furkan Özdemir" w:date="2021-09-20T17:28:00Z">
        <w:r w:rsidR="0029563D" w:rsidRPr="0029563D">
          <w:rPr>
            <w:sz w:val="20"/>
            <w:szCs w:val="18"/>
            <w:lang w:val="en-US"/>
          </w:rPr>
          <w:t>sharing,</w:t>
        </w:r>
      </w:ins>
      <w:ins w:id="4059" w:author="Sina Furkan Özdemir" w:date="2021-09-20T17:25:00Z">
        <w:r w:rsidRPr="0029563D">
          <w:rPr>
            <w:sz w:val="20"/>
            <w:szCs w:val="18"/>
            <w:lang w:val="en-US"/>
            <w:rPrChange w:id="4060" w:author="Sina Furkan Özdemir" w:date="2021-09-20T17:27:00Z">
              <w:rPr>
                <w:sz w:val="20"/>
                <w:szCs w:val="18"/>
                <w:lang w:val="en-GB"/>
              </w:rPr>
            </w:rPrChange>
          </w:rPr>
          <w:t xml:space="preserve"> and </w:t>
        </w:r>
      </w:ins>
      <w:ins w:id="4061" w:author="Sina Furkan Özdemir" w:date="2021-09-20T17:28:00Z">
        <w:r w:rsidR="0029563D" w:rsidRPr="0029563D">
          <w:rPr>
            <w:sz w:val="20"/>
            <w:szCs w:val="18"/>
            <w:lang w:val="en-US"/>
          </w:rPr>
          <w:t>analyzing</w:t>
        </w:r>
      </w:ins>
      <w:ins w:id="4062" w:author="Sina Furkan Özdemir" w:date="2021-09-20T17:25:00Z">
        <w:r w:rsidRPr="0029563D">
          <w:rPr>
            <w:sz w:val="20"/>
            <w:szCs w:val="18"/>
            <w:lang w:val="en-US"/>
            <w:rPrChange w:id="4063" w:author="Sina Furkan Özdemir" w:date="2021-09-20T17:27:00Z">
              <w:rPr>
                <w:sz w:val="20"/>
                <w:szCs w:val="18"/>
                <w:lang w:val="en-GB"/>
              </w:rPr>
            </w:rPrChange>
          </w:rPr>
          <w:t xml:space="preserve"> the data becomes much more challenging. In our case, this reflected as waiting for several hours, if not a couple of days, to obtain descriptive information from our dataset. There are many convenient and free-to-use services with regards to storage and sharing the data. However, such free-of-charge services are not intended for large amounts of data and may take some creativity and ingenuity from the researchers. In our case, we have circumvented these problems by locally saving our dataset and sharing our analysis scripts via </w:t>
        </w:r>
      </w:ins>
      <w:ins w:id="4064" w:author="Sina Furkan Özdemir" w:date="2021-09-20T17:28:00Z">
        <w:r w:rsidR="0029563D" w:rsidRPr="0029563D">
          <w:rPr>
            <w:sz w:val="20"/>
            <w:szCs w:val="18"/>
            <w:lang w:val="en-US"/>
          </w:rPr>
          <w:t>GitHub</w:t>
        </w:r>
      </w:ins>
      <w:ins w:id="4065" w:author="Sina Furkan Özdemir" w:date="2021-09-20T17:25:00Z">
        <w:r w:rsidRPr="0029563D">
          <w:rPr>
            <w:sz w:val="20"/>
            <w:szCs w:val="18"/>
            <w:lang w:val="en-US"/>
            <w:rPrChange w:id="4066" w:author="Sina Furkan Özdemir" w:date="2021-09-20T17:27:00Z">
              <w:rPr>
                <w:sz w:val="20"/>
                <w:szCs w:val="18"/>
                <w:lang w:val="en-GB"/>
              </w:rPr>
            </w:rPrChange>
          </w:rPr>
          <w:t xml:space="preserve">. Another attending problem of the volume relates to processing. Platforms offer such large datasets in formats that are unconventional in political science and similar fields such as JSON. Working with such formats often requires the researcher to be well-versed in data structures and storage techniques. As we are not trained computer scientists, this proved to be a learning moment for us.  Finally, as the European politics transcends national boundaries so does the engagement with it on social media. This manifested itself as linguistic diversity in our study. Like in any other text data, most analysis methods have limited capacity to handle multi-lingual corpus, even more so when the corpus includes meta-linguistic features such as hashtags and emojis. Studying political phenomena in resource rich languages such as English, </w:t>
        </w:r>
      </w:ins>
      <w:ins w:id="4067" w:author="Sina Furkan Özdemir" w:date="2021-09-20T17:28:00Z">
        <w:r w:rsidR="0029563D" w:rsidRPr="0029563D">
          <w:rPr>
            <w:sz w:val="20"/>
            <w:szCs w:val="18"/>
            <w:lang w:val="en-US"/>
          </w:rPr>
          <w:t>German,</w:t>
        </w:r>
      </w:ins>
      <w:ins w:id="4068" w:author="Sina Furkan Özdemir" w:date="2021-09-20T17:25:00Z">
        <w:r w:rsidRPr="0029563D">
          <w:rPr>
            <w:sz w:val="20"/>
            <w:szCs w:val="18"/>
            <w:lang w:val="en-US"/>
            <w:rPrChange w:id="4069" w:author="Sina Furkan Özdemir" w:date="2021-09-20T17:27:00Z">
              <w:rPr>
                <w:sz w:val="20"/>
                <w:szCs w:val="18"/>
                <w:lang w:val="en-GB"/>
              </w:rPr>
            </w:rPrChange>
          </w:rPr>
          <w:t xml:space="preserve"> and French is rather easy. Unfortunately, doing the same thing with resource scarce languages such as Slavic languages is extremely challenging as available techniques and methods are very limited and comparable. We hope that </w:t>
        </w:r>
      </w:ins>
      <w:ins w:id="4070" w:author="Sina Furkan Özdemir" w:date="2021-09-20T17:28:00Z">
        <w:r w:rsidR="0029563D" w:rsidRPr="0029563D">
          <w:rPr>
            <w:sz w:val="20"/>
            <w:szCs w:val="18"/>
            <w:lang w:val="en-US"/>
          </w:rPr>
          <w:t>soon</w:t>
        </w:r>
      </w:ins>
      <w:ins w:id="4071" w:author="Sina Furkan Özdemir" w:date="2021-09-20T17:25:00Z">
        <w:r w:rsidRPr="0029563D">
          <w:rPr>
            <w:sz w:val="20"/>
            <w:szCs w:val="18"/>
            <w:lang w:val="en-US"/>
            <w:rPrChange w:id="4072" w:author="Sina Furkan Özdemir" w:date="2021-09-20T17:27:00Z">
              <w:rPr>
                <w:sz w:val="20"/>
                <w:szCs w:val="18"/>
                <w:lang w:val="en-GB"/>
              </w:rPr>
            </w:rPrChange>
          </w:rPr>
          <w:t xml:space="preserve"> these challenges will be eliminated by the future generation of scholars.</w:t>
        </w:r>
      </w:ins>
    </w:p>
    <w:p w14:paraId="54CDD3D5" w14:textId="7217DEF0" w:rsidR="00DC2184" w:rsidRPr="0029563D" w:rsidDel="00AA2F7F" w:rsidRDefault="00872D2B" w:rsidP="00D114D6">
      <w:pPr>
        <w:spacing w:before="120" w:after="0" w:line="240" w:lineRule="auto"/>
        <w:jc w:val="both"/>
        <w:rPr>
          <w:del w:id="4073" w:author="Sina Furkan Özdemir" w:date="2021-09-20T17:25:00Z"/>
          <w:sz w:val="20"/>
          <w:szCs w:val="18"/>
          <w:lang w:val="en-US"/>
          <w:rPrChange w:id="4074" w:author="Sina Furkan Özdemir" w:date="2021-09-20T17:27:00Z">
            <w:rPr>
              <w:del w:id="4075" w:author="Sina Furkan Özdemir" w:date="2021-09-20T17:25:00Z"/>
              <w:sz w:val="20"/>
              <w:szCs w:val="18"/>
              <w:lang w:val="en-GB"/>
            </w:rPr>
          </w:rPrChange>
        </w:rPr>
      </w:pPr>
      <w:del w:id="4076" w:author="Sina Furkan Özdemir" w:date="2021-09-20T17:25:00Z">
        <w:r w:rsidRPr="0029563D" w:rsidDel="00AA2F7F">
          <w:rPr>
            <w:sz w:val="20"/>
            <w:szCs w:val="18"/>
            <w:lang w:val="en-US"/>
            <w:rPrChange w:id="4077" w:author="Sina Furkan Özdemir" w:date="2021-09-20T17:27:00Z">
              <w:rPr>
                <w:sz w:val="20"/>
                <w:szCs w:val="18"/>
                <w:lang w:val="en-GB"/>
              </w:rPr>
            </w:rPrChange>
          </w:rPr>
          <w:delText xml:space="preserve">In the </w:delText>
        </w:r>
        <w:r w:rsidR="008073B7" w:rsidRPr="0029563D" w:rsidDel="00AA2F7F">
          <w:rPr>
            <w:sz w:val="20"/>
            <w:szCs w:val="18"/>
            <w:lang w:val="en-US"/>
            <w:rPrChange w:id="4078" w:author="Sina Furkan Özdemir" w:date="2021-09-20T17:27:00Z">
              <w:rPr>
                <w:sz w:val="20"/>
                <w:szCs w:val="18"/>
                <w:lang w:val="en-GB"/>
              </w:rPr>
            </w:rPrChange>
          </w:rPr>
          <w:delText>face</w:delText>
        </w:r>
        <w:r w:rsidRPr="0029563D" w:rsidDel="00AA2F7F">
          <w:rPr>
            <w:sz w:val="20"/>
            <w:szCs w:val="18"/>
            <w:lang w:val="en-US"/>
            <w:rPrChange w:id="4079" w:author="Sina Furkan Özdemir" w:date="2021-09-20T17:27:00Z">
              <w:rPr>
                <w:sz w:val="20"/>
                <w:szCs w:val="18"/>
                <w:lang w:val="en-GB"/>
              </w:rPr>
            </w:rPrChange>
          </w:rPr>
          <w:delText xml:space="preserve"> of </w:delText>
        </w:r>
        <w:r w:rsidR="008073B7" w:rsidRPr="0029563D" w:rsidDel="00AA2F7F">
          <w:rPr>
            <w:sz w:val="20"/>
            <w:szCs w:val="18"/>
            <w:lang w:val="en-US"/>
            <w:rPrChange w:id="4080" w:author="Sina Furkan Özdemir" w:date="2021-09-20T17:27:00Z">
              <w:rPr>
                <w:sz w:val="20"/>
                <w:szCs w:val="18"/>
                <w:lang w:val="en-GB"/>
              </w:rPr>
            </w:rPrChange>
          </w:rPr>
          <w:delText xml:space="preserve">public </w:delText>
        </w:r>
        <w:r w:rsidRPr="0029563D" w:rsidDel="00AA2F7F">
          <w:rPr>
            <w:sz w:val="20"/>
            <w:szCs w:val="18"/>
            <w:lang w:val="en-US"/>
            <w:rPrChange w:id="4081" w:author="Sina Furkan Özdemir" w:date="2021-09-20T17:27:00Z">
              <w:rPr>
                <w:sz w:val="20"/>
                <w:szCs w:val="18"/>
                <w:lang w:val="en-GB"/>
              </w:rPr>
            </w:rPrChange>
          </w:rPr>
          <w:delText>politicization</w:delText>
        </w:r>
        <w:r w:rsidR="008073B7" w:rsidRPr="0029563D" w:rsidDel="00AA2F7F">
          <w:rPr>
            <w:sz w:val="20"/>
            <w:szCs w:val="18"/>
            <w:lang w:val="en-US"/>
            <w:rPrChange w:id="4082" w:author="Sina Furkan Özdemir" w:date="2021-09-20T17:27:00Z">
              <w:rPr>
                <w:sz w:val="20"/>
                <w:szCs w:val="18"/>
                <w:lang w:val="en-GB"/>
              </w:rPr>
            </w:rPrChange>
          </w:rPr>
          <w:delText>,</w:delText>
        </w:r>
        <w:r w:rsidR="00B1451D" w:rsidRPr="0029563D" w:rsidDel="00AA2F7F">
          <w:rPr>
            <w:sz w:val="20"/>
            <w:szCs w:val="18"/>
            <w:lang w:val="en-US"/>
            <w:rPrChange w:id="4083" w:author="Sina Furkan Özdemir" w:date="2021-09-20T17:27:00Z">
              <w:rPr>
                <w:sz w:val="20"/>
                <w:szCs w:val="18"/>
                <w:lang w:val="en-GB"/>
              </w:rPr>
            </w:rPrChange>
          </w:rPr>
          <w:delText xml:space="preserve"> popular legitimacy challenges, </w:delText>
        </w:r>
        <w:r w:rsidR="008073B7" w:rsidRPr="0029563D" w:rsidDel="00AA2F7F">
          <w:rPr>
            <w:sz w:val="20"/>
            <w:szCs w:val="18"/>
            <w:lang w:val="en-US"/>
            <w:rPrChange w:id="4084" w:author="Sina Furkan Özdemir" w:date="2021-09-20T17:27:00Z">
              <w:rPr>
                <w:sz w:val="20"/>
                <w:szCs w:val="18"/>
                <w:lang w:val="en-GB"/>
              </w:rPr>
            </w:rPrChange>
          </w:rPr>
          <w:delText xml:space="preserve">and notable communication deficits, </w:delText>
        </w:r>
        <w:r w:rsidR="00B1451D" w:rsidRPr="0029563D" w:rsidDel="00AA2F7F">
          <w:rPr>
            <w:sz w:val="20"/>
            <w:szCs w:val="18"/>
            <w:lang w:val="en-US"/>
            <w:rPrChange w:id="4085" w:author="Sina Furkan Özdemir" w:date="2021-09-20T17:27:00Z">
              <w:rPr>
                <w:sz w:val="20"/>
                <w:szCs w:val="18"/>
                <w:lang w:val="en-GB"/>
              </w:rPr>
            </w:rPrChange>
          </w:rPr>
          <w:delText>s</w:delText>
        </w:r>
        <w:r w:rsidR="00D06036" w:rsidRPr="0029563D" w:rsidDel="00AA2F7F">
          <w:rPr>
            <w:sz w:val="20"/>
            <w:szCs w:val="18"/>
            <w:lang w:val="en-US"/>
            <w:rPrChange w:id="4086" w:author="Sina Furkan Özdemir" w:date="2021-09-20T17:27:00Z">
              <w:rPr>
                <w:sz w:val="20"/>
                <w:szCs w:val="18"/>
                <w:lang w:val="en-GB"/>
              </w:rPr>
            </w:rPrChange>
          </w:rPr>
          <w:delText xml:space="preserve">ocial media </w:delText>
        </w:r>
        <w:r w:rsidR="00DC2184" w:rsidRPr="0029563D" w:rsidDel="00AA2F7F">
          <w:rPr>
            <w:sz w:val="20"/>
            <w:szCs w:val="18"/>
            <w:lang w:val="en-US"/>
            <w:rPrChange w:id="4087" w:author="Sina Furkan Özdemir" w:date="2021-09-20T17:27:00Z">
              <w:rPr>
                <w:sz w:val="20"/>
                <w:szCs w:val="18"/>
                <w:lang w:val="en-GB"/>
              </w:rPr>
            </w:rPrChange>
          </w:rPr>
          <w:delText>promise to be</w:delText>
        </w:r>
        <w:r w:rsidR="008073B7" w:rsidRPr="0029563D" w:rsidDel="00AA2F7F">
          <w:rPr>
            <w:sz w:val="20"/>
            <w:szCs w:val="18"/>
            <w:lang w:val="en-US"/>
            <w:rPrChange w:id="4088" w:author="Sina Furkan Özdemir" w:date="2021-09-20T17:27:00Z">
              <w:rPr>
                <w:sz w:val="20"/>
                <w:szCs w:val="18"/>
                <w:lang w:val="en-GB"/>
              </w:rPr>
            </w:rPrChange>
          </w:rPr>
          <w:delText xml:space="preserve"> </w:delText>
        </w:r>
        <w:r w:rsidR="00D06036" w:rsidRPr="0029563D" w:rsidDel="00AA2F7F">
          <w:rPr>
            <w:sz w:val="20"/>
            <w:szCs w:val="18"/>
            <w:lang w:val="en-US"/>
            <w:rPrChange w:id="4089" w:author="Sina Furkan Özdemir" w:date="2021-09-20T17:27:00Z">
              <w:rPr>
                <w:sz w:val="20"/>
                <w:szCs w:val="18"/>
                <w:lang w:val="en-GB"/>
              </w:rPr>
            </w:rPrChange>
          </w:rPr>
          <w:delText xml:space="preserve">an attractive additional communication channel for </w:delText>
        </w:r>
        <w:r w:rsidR="00DC2184" w:rsidRPr="0029563D" w:rsidDel="00AA2F7F">
          <w:rPr>
            <w:sz w:val="20"/>
            <w:szCs w:val="18"/>
            <w:lang w:val="en-US"/>
            <w:rPrChange w:id="4090" w:author="Sina Furkan Özdemir" w:date="2021-09-20T17:27:00Z">
              <w:rPr>
                <w:sz w:val="20"/>
                <w:szCs w:val="18"/>
                <w:lang w:val="en-GB"/>
              </w:rPr>
            </w:rPrChange>
          </w:rPr>
          <w:delText xml:space="preserve">the detached </w:delText>
        </w:r>
        <w:r w:rsidR="008073B7" w:rsidRPr="0029563D" w:rsidDel="00AA2F7F">
          <w:rPr>
            <w:sz w:val="20"/>
            <w:szCs w:val="18"/>
            <w:lang w:val="en-US"/>
            <w:rPrChange w:id="4091" w:author="Sina Furkan Özdemir" w:date="2021-09-20T17:27:00Z">
              <w:rPr>
                <w:sz w:val="20"/>
                <w:szCs w:val="18"/>
                <w:lang w:val="en-GB"/>
              </w:rPr>
            </w:rPrChange>
          </w:rPr>
          <w:delText xml:space="preserve">executive </w:delText>
        </w:r>
        <w:r w:rsidR="00D06036" w:rsidRPr="0029563D" w:rsidDel="00AA2F7F">
          <w:rPr>
            <w:sz w:val="20"/>
            <w:szCs w:val="18"/>
            <w:lang w:val="en-US"/>
            <w:rPrChange w:id="4092" w:author="Sina Furkan Özdemir" w:date="2021-09-20T17:27:00Z">
              <w:rPr>
                <w:sz w:val="20"/>
                <w:szCs w:val="18"/>
                <w:lang w:val="en-GB"/>
              </w:rPr>
            </w:rPrChange>
          </w:rPr>
          <w:delText>supranational actors of the European Union</w:delText>
        </w:r>
        <w:r w:rsidR="00B1451D" w:rsidRPr="0029563D" w:rsidDel="00AA2F7F">
          <w:rPr>
            <w:sz w:val="20"/>
            <w:szCs w:val="18"/>
            <w:lang w:val="en-US"/>
            <w:rPrChange w:id="4093" w:author="Sina Furkan Özdemir" w:date="2021-09-20T17:27:00Z">
              <w:rPr>
                <w:sz w:val="20"/>
                <w:szCs w:val="18"/>
                <w:lang w:val="en-GB"/>
              </w:rPr>
            </w:rPrChange>
          </w:rPr>
          <w:delText>.</w:delText>
        </w:r>
        <w:r w:rsidR="00D06036" w:rsidRPr="0029563D" w:rsidDel="00AA2F7F">
          <w:rPr>
            <w:sz w:val="20"/>
            <w:szCs w:val="18"/>
            <w:lang w:val="en-US"/>
            <w:rPrChange w:id="4094" w:author="Sina Furkan Özdemir" w:date="2021-09-20T17:27:00Z">
              <w:rPr>
                <w:sz w:val="20"/>
                <w:szCs w:val="18"/>
                <w:lang w:val="en-GB"/>
              </w:rPr>
            </w:rPrChange>
          </w:rPr>
          <w:delText xml:space="preserve"> </w:delText>
        </w:r>
        <w:r w:rsidR="008073B7" w:rsidRPr="0029563D" w:rsidDel="00AA2F7F">
          <w:rPr>
            <w:sz w:val="20"/>
            <w:szCs w:val="18"/>
            <w:lang w:val="en-US"/>
            <w:rPrChange w:id="4095" w:author="Sina Furkan Özdemir" w:date="2021-09-20T17:27:00Z">
              <w:rPr>
                <w:sz w:val="20"/>
                <w:szCs w:val="18"/>
                <w:lang w:val="en-GB"/>
              </w:rPr>
            </w:rPrChange>
          </w:rPr>
          <w:delText>T</w:delText>
        </w:r>
        <w:r w:rsidR="00D06036" w:rsidRPr="0029563D" w:rsidDel="00AA2F7F">
          <w:rPr>
            <w:sz w:val="20"/>
            <w:szCs w:val="18"/>
            <w:lang w:val="en-US"/>
            <w:rPrChange w:id="4096" w:author="Sina Furkan Özdemir" w:date="2021-09-20T17:27:00Z">
              <w:rPr>
                <w:sz w:val="20"/>
                <w:szCs w:val="18"/>
                <w:lang w:val="en-GB"/>
              </w:rPr>
            </w:rPrChange>
          </w:rPr>
          <w:delText>hus far</w:delText>
        </w:r>
        <w:r w:rsidR="008073B7" w:rsidRPr="0029563D" w:rsidDel="00AA2F7F">
          <w:rPr>
            <w:sz w:val="20"/>
            <w:szCs w:val="18"/>
            <w:lang w:val="en-US"/>
            <w:rPrChange w:id="4097" w:author="Sina Furkan Özdemir" w:date="2021-09-20T17:27:00Z">
              <w:rPr>
                <w:sz w:val="20"/>
                <w:szCs w:val="18"/>
                <w:lang w:val="en-GB"/>
              </w:rPr>
            </w:rPrChange>
          </w:rPr>
          <w:delText>, however,</w:delText>
        </w:r>
        <w:r w:rsidR="00D06036" w:rsidRPr="0029563D" w:rsidDel="00AA2F7F">
          <w:rPr>
            <w:sz w:val="20"/>
            <w:szCs w:val="18"/>
            <w:lang w:val="en-US"/>
            <w:rPrChange w:id="4098" w:author="Sina Furkan Özdemir" w:date="2021-09-20T17:27:00Z">
              <w:rPr>
                <w:sz w:val="20"/>
                <w:szCs w:val="18"/>
                <w:lang w:val="en-GB"/>
              </w:rPr>
            </w:rPrChange>
          </w:rPr>
          <w:delText xml:space="preserve"> an aggregate picture on how </w:delText>
        </w:r>
        <w:r w:rsidR="00DC2184" w:rsidRPr="0029563D" w:rsidDel="00AA2F7F">
          <w:rPr>
            <w:sz w:val="20"/>
            <w:szCs w:val="18"/>
            <w:lang w:val="en-US"/>
            <w:rPrChange w:id="4099" w:author="Sina Furkan Özdemir" w:date="2021-09-20T17:27:00Z">
              <w:rPr>
                <w:sz w:val="20"/>
                <w:szCs w:val="18"/>
                <w:lang w:val="en-GB"/>
              </w:rPr>
            </w:rPrChange>
          </w:rPr>
          <w:delText>these</w:delText>
        </w:r>
        <w:r w:rsidR="00D06036" w:rsidRPr="0029563D" w:rsidDel="00AA2F7F">
          <w:rPr>
            <w:sz w:val="20"/>
            <w:szCs w:val="18"/>
            <w:lang w:val="en-US"/>
            <w:rPrChange w:id="4100" w:author="Sina Furkan Özdemir" w:date="2021-09-20T17:27:00Z">
              <w:rPr>
                <w:sz w:val="20"/>
                <w:szCs w:val="18"/>
                <w:lang w:val="en-GB"/>
              </w:rPr>
            </w:rPrChange>
          </w:rPr>
          <w:delText xml:space="preserve"> actors </w:delText>
        </w:r>
        <w:r w:rsidR="00DC2184" w:rsidRPr="0029563D" w:rsidDel="00AA2F7F">
          <w:rPr>
            <w:sz w:val="20"/>
            <w:szCs w:val="18"/>
            <w:lang w:val="en-US"/>
            <w:rPrChange w:id="4101" w:author="Sina Furkan Özdemir" w:date="2021-09-20T17:27:00Z">
              <w:rPr>
                <w:sz w:val="20"/>
                <w:szCs w:val="18"/>
                <w:lang w:val="en-GB"/>
              </w:rPr>
            </w:rPrChange>
          </w:rPr>
          <w:delText xml:space="preserve">actually </w:delText>
        </w:r>
        <w:r w:rsidR="008073B7" w:rsidRPr="0029563D" w:rsidDel="00AA2F7F">
          <w:rPr>
            <w:sz w:val="20"/>
            <w:szCs w:val="18"/>
            <w:lang w:val="en-US"/>
            <w:rPrChange w:id="4102" w:author="Sina Furkan Özdemir" w:date="2021-09-20T17:27:00Z">
              <w:rPr>
                <w:sz w:val="20"/>
                <w:szCs w:val="18"/>
                <w:lang w:val="en-GB"/>
              </w:rPr>
            </w:rPrChange>
          </w:rPr>
          <w:delText>use</w:delText>
        </w:r>
        <w:r w:rsidR="00D06036" w:rsidRPr="0029563D" w:rsidDel="00AA2F7F">
          <w:rPr>
            <w:sz w:val="20"/>
            <w:szCs w:val="18"/>
            <w:lang w:val="en-US"/>
            <w:rPrChange w:id="4103" w:author="Sina Furkan Özdemir" w:date="2021-09-20T17:27:00Z">
              <w:rPr>
                <w:sz w:val="20"/>
                <w:szCs w:val="18"/>
                <w:lang w:val="en-GB"/>
              </w:rPr>
            </w:rPrChange>
          </w:rPr>
          <w:delText xml:space="preserve"> social media has been lacking. </w:delText>
        </w:r>
        <w:r w:rsidR="00DC2184" w:rsidRPr="0029563D" w:rsidDel="00AA2F7F">
          <w:rPr>
            <w:sz w:val="20"/>
            <w:szCs w:val="18"/>
            <w:lang w:val="en-US"/>
            <w:rPrChange w:id="4104" w:author="Sina Furkan Özdemir" w:date="2021-09-20T17:27:00Z">
              <w:rPr>
                <w:sz w:val="20"/>
                <w:szCs w:val="18"/>
                <w:lang w:val="en-GB"/>
              </w:rPr>
            </w:rPrChange>
          </w:rPr>
          <w:delText>Th</w:delText>
        </w:r>
        <w:r w:rsidR="00584446" w:rsidRPr="0029563D" w:rsidDel="00AA2F7F">
          <w:rPr>
            <w:sz w:val="20"/>
            <w:szCs w:val="18"/>
            <w:lang w:val="en-US"/>
            <w:rPrChange w:id="4105" w:author="Sina Furkan Özdemir" w:date="2021-09-20T17:27:00Z">
              <w:rPr>
                <w:sz w:val="20"/>
                <w:szCs w:val="18"/>
                <w:lang w:val="en-GB"/>
              </w:rPr>
            </w:rPrChange>
          </w:rPr>
          <w:delText>is</w:delText>
        </w:r>
        <w:r w:rsidR="00DC2184" w:rsidRPr="0029563D" w:rsidDel="00AA2F7F">
          <w:rPr>
            <w:sz w:val="20"/>
            <w:szCs w:val="18"/>
            <w:lang w:val="en-US"/>
            <w:rPrChange w:id="4106" w:author="Sina Furkan Özdemir" w:date="2021-09-20T17:27:00Z">
              <w:rPr>
                <w:sz w:val="20"/>
                <w:szCs w:val="18"/>
                <w:lang w:val="en-GB"/>
              </w:rPr>
            </w:rPrChange>
          </w:rPr>
          <w:delText xml:space="preserve"> </w:delText>
        </w:r>
        <w:r w:rsidR="00D06036" w:rsidRPr="0029563D" w:rsidDel="00AA2F7F">
          <w:rPr>
            <w:sz w:val="20"/>
            <w:szCs w:val="18"/>
            <w:lang w:val="en-US"/>
            <w:rPrChange w:id="4107" w:author="Sina Furkan Özdemir" w:date="2021-09-20T17:27:00Z">
              <w:rPr>
                <w:sz w:val="20"/>
                <w:szCs w:val="18"/>
                <w:lang w:val="en-GB"/>
              </w:rPr>
            </w:rPrChange>
          </w:rPr>
          <w:delText xml:space="preserve">bird’s eye </w:delText>
        </w:r>
        <w:r w:rsidR="00DC2184" w:rsidRPr="0029563D" w:rsidDel="00AA2F7F">
          <w:rPr>
            <w:sz w:val="20"/>
            <w:szCs w:val="18"/>
            <w:lang w:val="en-US"/>
            <w:rPrChange w:id="4108" w:author="Sina Furkan Özdemir" w:date="2021-09-20T17:27:00Z">
              <w:rPr>
                <w:sz w:val="20"/>
                <w:szCs w:val="18"/>
                <w:lang w:val="en-GB"/>
              </w:rPr>
            </w:rPrChange>
          </w:rPr>
          <w:delText xml:space="preserve">perspective </w:delText>
        </w:r>
        <w:r w:rsidR="00584446" w:rsidRPr="0029563D" w:rsidDel="00AA2F7F">
          <w:rPr>
            <w:sz w:val="20"/>
            <w:szCs w:val="18"/>
            <w:lang w:val="en-US"/>
            <w:rPrChange w:id="4109" w:author="Sina Furkan Özdemir" w:date="2021-09-20T17:27:00Z">
              <w:rPr>
                <w:sz w:val="20"/>
                <w:szCs w:val="18"/>
                <w:lang w:val="en-GB"/>
              </w:rPr>
            </w:rPrChange>
          </w:rPr>
          <w:delText xml:space="preserve">of </w:delText>
        </w:r>
        <w:r w:rsidR="008073B7" w:rsidRPr="0029563D" w:rsidDel="00AA2F7F">
          <w:rPr>
            <w:sz w:val="20"/>
            <w:szCs w:val="18"/>
            <w:lang w:val="en-US"/>
            <w:rPrChange w:id="4110" w:author="Sina Furkan Özdemir" w:date="2021-09-20T17:27:00Z">
              <w:rPr>
                <w:sz w:val="20"/>
                <w:szCs w:val="18"/>
                <w:lang w:val="en-GB"/>
              </w:rPr>
            </w:rPrChange>
          </w:rPr>
          <w:delText>the</w:delText>
        </w:r>
        <w:r w:rsidR="005D593A" w:rsidRPr="0029563D" w:rsidDel="00AA2F7F">
          <w:rPr>
            <w:sz w:val="20"/>
            <w:szCs w:val="18"/>
            <w:lang w:val="en-US"/>
            <w:rPrChange w:id="4111" w:author="Sina Furkan Özdemir" w:date="2021-09-20T17:27:00Z">
              <w:rPr>
                <w:sz w:val="20"/>
                <w:szCs w:val="18"/>
                <w:lang w:val="en-GB"/>
              </w:rPr>
            </w:rPrChange>
          </w:rPr>
          <w:delText xml:space="preserve"> full population of </w:delText>
        </w:r>
        <w:r w:rsidR="008073B7" w:rsidRPr="0029563D" w:rsidDel="00AA2F7F">
          <w:rPr>
            <w:sz w:val="20"/>
            <w:szCs w:val="18"/>
            <w:lang w:val="en-US"/>
            <w:rPrChange w:id="4112" w:author="Sina Furkan Özdemir" w:date="2021-09-20T17:27:00Z">
              <w:rPr>
                <w:sz w:val="20"/>
                <w:szCs w:val="18"/>
                <w:lang w:val="en-GB"/>
              </w:rPr>
            </w:rPrChange>
          </w:rPr>
          <w:delText xml:space="preserve">the more than one million </w:delText>
        </w:r>
        <w:r w:rsidR="005D593A" w:rsidRPr="0029563D" w:rsidDel="00AA2F7F">
          <w:rPr>
            <w:sz w:val="20"/>
            <w:szCs w:val="18"/>
            <w:lang w:val="en-US"/>
            <w:rPrChange w:id="4113" w:author="Sina Furkan Özdemir" w:date="2021-09-20T17:27:00Z">
              <w:rPr>
                <w:sz w:val="20"/>
                <w:szCs w:val="18"/>
                <w:lang w:val="en-GB"/>
              </w:rPr>
            </w:rPrChange>
          </w:rPr>
          <w:delText xml:space="preserve">messages </w:delText>
        </w:r>
        <w:r w:rsidR="00D06036" w:rsidRPr="0029563D" w:rsidDel="00AA2F7F">
          <w:rPr>
            <w:sz w:val="20"/>
            <w:szCs w:val="18"/>
            <w:lang w:val="en-US"/>
            <w:rPrChange w:id="4114" w:author="Sina Furkan Özdemir" w:date="2021-09-20T17:27:00Z">
              <w:rPr>
                <w:sz w:val="20"/>
                <w:szCs w:val="18"/>
                <w:lang w:val="en-GB"/>
              </w:rPr>
            </w:rPrChange>
          </w:rPr>
          <w:delText>from 115 Twitter accounts in the 2009-2021 period</w:delText>
        </w:r>
        <w:r w:rsidR="00DC2184" w:rsidRPr="0029563D" w:rsidDel="00AA2F7F">
          <w:rPr>
            <w:sz w:val="20"/>
            <w:szCs w:val="18"/>
            <w:lang w:val="en-US"/>
            <w:rPrChange w:id="4115" w:author="Sina Furkan Özdemir" w:date="2021-09-20T17:27:00Z">
              <w:rPr>
                <w:sz w:val="20"/>
                <w:szCs w:val="18"/>
                <w:lang w:val="en-GB"/>
              </w:rPr>
            </w:rPrChange>
          </w:rPr>
          <w:delText xml:space="preserve"> underlines that supranational EU actors </w:delText>
        </w:r>
        <w:r w:rsidR="00395D8C" w:rsidRPr="0029563D" w:rsidDel="00AA2F7F">
          <w:rPr>
            <w:sz w:val="20"/>
            <w:szCs w:val="18"/>
            <w:lang w:val="en-US"/>
            <w:rPrChange w:id="4116" w:author="Sina Furkan Özdemir" w:date="2021-09-20T17:27:00Z">
              <w:rPr>
                <w:sz w:val="20"/>
                <w:szCs w:val="18"/>
                <w:lang w:val="en-GB"/>
              </w:rPr>
            </w:rPrChange>
          </w:rPr>
          <w:delText xml:space="preserve">put considerable effort </w:delText>
        </w:r>
        <w:r w:rsidR="00DC2184" w:rsidRPr="0029563D" w:rsidDel="00AA2F7F">
          <w:rPr>
            <w:sz w:val="20"/>
            <w:szCs w:val="18"/>
            <w:lang w:val="en-US"/>
            <w:rPrChange w:id="4117" w:author="Sina Furkan Özdemir" w:date="2021-09-20T17:27:00Z">
              <w:rPr>
                <w:sz w:val="20"/>
                <w:szCs w:val="18"/>
                <w:lang w:val="en-GB"/>
              </w:rPr>
            </w:rPrChange>
          </w:rPr>
          <w:delText>in public communication via social media.</w:delText>
        </w:r>
      </w:del>
    </w:p>
    <w:p w14:paraId="2259B77D" w14:textId="1A50CE72" w:rsidR="0039691C" w:rsidRPr="0029563D" w:rsidDel="00AA2F7F" w:rsidRDefault="008801A7" w:rsidP="00DC2184">
      <w:pPr>
        <w:spacing w:before="120" w:after="0" w:line="240" w:lineRule="auto"/>
        <w:jc w:val="both"/>
        <w:rPr>
          <w:del w:id="4118" w:author="Sina Furkan Özdemir" w:date="2021-09-20T17:25:00Z"/>
          <w:sz w:val="20"/>
          <w:szCs w:val="18"/>
          <w:lang w:val="en-US"/>
          <w:rPrChange w:id="4119" w:author="Sina Furkan Özdemir" w:date="2021-09-20T17:27:00Z">
            <w:rPr>
              <w:del w:id="4120" w:author="Sina Furkan Özdemir" w:date="2021-09-20T17:25:00Z"/>
              <w:sz w:val="20"/>
              <w:szCs w:val="18"/>
              <w:lang w:val="en-GB"/>
            </w:rPr>
          </w:rPrChange>
        </w:rPr>
      </w:pPr>
      <w:del w:id="4121" w:author="Sina Furkan Özdemir" w:date="2021-09-20T17:25:00Z">
        <w:r w:rsidRPr="0029563D" w:rsidDel="00AA2F7F">
          <w:rPr>
            <w:sz w:val="20"/>
            <w:szCs w:val="18"/>
            <w:lang w:val="en-US"/>
            <w:rPrChange w:id="4122" w:author="Sina Furkan Özdemir" w:date="2021-09-20T17:27:00Z">
              <w:rPr>
                <w:sz w:val="20"/>
                <w:szCs w:val="18"/>
                <w:lang w:val="en-GB"/>
              </w:rPr>
            </w:rPrChange>
          </w:rPr>
          <w:delText>Firstly, o</w:delText>
        </w:r>
        <w:r w:rsidR="00DC2184" w:rsidRPr="0029563D" w:rsidDel="00AA2F7F">
          <w:rPr>
            <w:sz w:val="20"/>
            <w:szCs w:val="18"/>
            <w:lang w:val="en-US"/>
            <w:rPrChange w:id="4123" w:author="Sina Furkan Özdemir" w:date="2021-09-20T17:27:00Z">
              <w:rPr>
                <w:sz w:val="20"/>
                <w:szCs w:val="18"/>
                <w:lang w:val="en-GB"/>
              </w:rPr>
            </w:rPrChange>
          </w:rPr>
          <w:delText xml:space="preserve">ur encompassing description shows that the </w:delText>
        </w:r>
        <w:r w:rsidR="007344BF" w:rsidRPr="0029563D" w:rsidDel="00AA2F7F">
          <w:rPr>
            <w:sz w:val="20"/>
            <w:szCs w:val="18"/>
            <w:lang w:val="en-US"/>
            <w:rPrChange w:id="4124" w:author="Sina Furkan Özdemir" w:date="2021-09-20T17:27:00Z">
              <w:rPr>
                <w:sz w:val="20"/>
                <w:szCs w:val="18"/>
                <w:lang w:val="en-GB"/>
              </w:rPr>
            </w:rPrChange>
          </w:rPr>
          <w:delText xml:space="preserve">volume of </w:delText>
        </w:r>
        <w:r w:rsidR="00DC2184" w:rsidRPr="0029563D" w:rsidDel="00AA2F7F">
          <w:rPr>
            <w:sz w:val="20"/>
            <w:szCs w:val="18"/>
            <w:lang w:val="en-US"/>
            <w:rPrChange w:id="4125" w:author="Sina Furkan Özdemir" w:date="2021-09-20T17:27:00Z">
              <w:rPr>
                <w:sz w:val="20"/>
                <w:szCs w:val="18"/>
                <w:lang w:val="en-GB"/>
              </w:rPr>
            </w:rPrChange>
          </w:rPr>
          <w:delText xml:space="preserve">supranational social media </w:delText>
        </w:r>
        <w:r w:rsidR="007344BF" w:rsidRPr="0029563D" w:rsidDel="00AA2F7F">
          <w:rPr>
            <w:sz w:val="20"/>
            <w:szCs w:val="18"/>
            <w:lang w:val="en-US"/>
            <w:rPrChange w:id="4126" w:author="Sina Furkan Özdemir" w:date="2021-09-20T17:27:00Z">
              <w:rPr>
                <w:sz w:val="20"/>
                <w:szCs w:val="18"/>
                <w:lang w:val="en-GB"/>
              </w:rPr>
            </w:rPrChange>
          </w:rPr>
          <w:delText xml:space="preserve">communication </w:delText>
        </w:r>
        <w:r w:rsidR="00DC2184" w:rsidRPr="0029563D" w:rsidDel="00AA2F7F">
          <w:rPr>
            <w:sz w:val="20"/>
            <w:szCs w:val="18"/>
            <w:lang w:val="en-US"/>
            <w:rPrChange w:id="4127" w:author="Sina Furkan Özdemir" w:date="2021-09-20T17:27:00Z">
              <w:rPr>
                <w:sz w:val="20"/>
                <w:szCs w:val="18"/>
                <w:lang w:val="en-GB"/>
              </w:rPr>
            </w:rPrChange>
          </w:rPr>
          <w:delText xml:space="preserve">has grown markedly </w:delText>
        </w:r>
        <w:r w:rsidR="00584446" w:rsidRPr="0029563D" w:rsidDel="00AA2F7F">
          <w:rPr>
            <w:sz w:val="20"/>
            <w:szCs w:val="18"/>
            <w:lang w:val="en-US"/>
            <w:rPrChange w:id="4128" w:author="Sina Furkan Özdemir" w:date="2021-09-20T17:27:00Z">
              <w:rPr>
                <w:sz w:val="20"/>
                <w:szCs w:val="18"/>
                <w:lang w:val="en-GB"/>
              </w:rPr>
            </w:rPrChange>
          </w:rPr>
          <w:delText xml:space="preserve">since </w:delText>
        </w:r>
        <w:r w:rsidR="00DC2184" w:rsidRPr="0029563D" w:rsidDel="00AA2F7F">
          <w:rPr>
            <w:sz w:val="20"/>
            <w:szCs w:val="18"/>
            <w:lang w:val="en-US"/>
            <w:rPrChange w:id="4129" w:author="Sina Furkan Özdemir" w:date="2021-09-20T17:27:00Z">
              <w:rPr>
                <w:sz w:val="20"/>
                <w:szCs w:val="18"/>
                <w:lang w:val="en-GB"/>
              </w:rPr>
            </w:rPrChange>
          </w:rPr>
          <w:delText xml:space="preserve">2010, having reached or </w:delText>
        </w:r>
        <w:r w:rsidR="0039691C" w:rsidRPr="0029563D" w:rsidDel="00AA2F7F">
          <w:rPr>
            <w:sz w:val="20"/>
            <w:szCs w:val="18"/>
            <w:lang w:val="en-US"/>
            <w:rPrChange w:id="4130" w:author="Sina Furkan Özdemir" w:date="2021-09-20T17:27:00Z">
              <w:rPr>
                <w:sz w:val="20"/>
                <w:szCs w:val="18"/>
                <w:lang w:val="en-GB"/>
              </w:rPr>
            </w:rPrChange>
          </w:rPr>
          <w:delText>e</w:delText>
        </w:r>
        <w:r w:rsidR="00DC2184" w:rsidRPr="0029563D" w:rsidDel="00AA2F7F">
          <w:rPr>
            <w:sz w:val="20"/>
            <w:szCs w:val="18"/>
            <w:lang w:val="en-US"/>
            <w:rPrChange w:id="4131" w:author="Sina Furkan Özdemir" w:date="2021-09-20T17:27:00Z">
              <w:rPr>
                <w:sz w:val="20"/>
                <w:szCs w:val="18"/>
                <w:lang w:val="en-GB"/>
              </w:rPr>
            </w:rPrChange>
          </w:rPr>
          <w:delText xml:space="preserve">ven exceeding the </w:delText>
        </w:r>
        <w:r w:rsidR="00BA0E1F" w:rsidRPr="0029563D" w:rsidDel="00AA2F7F">
          <w:rPr>
            <w:sz w:val="20"/>
            <w:szCs w:val="18"/>
            <w:lang w:val="en-US"/>
            <w:rPrChange w:id="4132" w:author="Sina Furkan Özdemir" w:date="2021-09-20T17:27:00Z">
              <w:rPr>
                <w:sz w:val="20"/>
                <w:szCs w:val="18"/>
                <w:lang w:val="en-GB"/>
              </w:rPr>
            </w:rPrChange>
          </w:rPr>
          <w:delText>number</w:delText>
        </w:r>
        <w:r w:rsidR="0039691C" w:rsidRPr="0029563D" w:rsidDel="00AA2F7F">
          <w:rPr>
            <w:sz w:val="20"/>
            <w:szCs w:val="18"/>
            <w:lang w:val="en-US"/>
            <w:rPrChange w:id="4133" w:author="Sina Furkan Özdemir" w:date="2021-09-20T17:27:00Z">
              <w:rPr>
                <w:sz w:val="20"/>
                <w:szCs w:val="18"/>
                <w:lang w:val="en-GB"/>
              </w:rPr>
            </w:rPrChange>
          </w:rPr>
          <w:delText xml:space="preserve"> of social media messaging that national executives or international organizations with comparable policy scope</w:delText>
        </w:r>
        <w:r w:rsidR="00AF751E" w:rsidRPr="0029563D" w:rsidDel="00AA2F7F">
          <w:rPr>
            <w:sz w:val="20"/>
            <w:szCs w:val="18"/>
            <w:lang w:val="en-US"/>
            <w:rPrChange w:id="4134" w:author="Sina Furkan Özdemir" w:date="2021-09-20T17:27:00Z">
              <w:rPr>
                <w:sz w:val="20"/>
                <w:szCs w:val="18"/>
                <w:lang w:val="en-GB"/>
              </w:rPr>
            </w:rPrChange>
          </w:rPr>
          <w:delText>s</w:delText>
        </w:r>
        <w:r w:rsidR="0039691C" w:rsidRPr="0029563D" w:rsidDel="00AA2F7F">
          <w:rPr>
            <w:sz w:val="20"/>
            <w:szCs w:val="18"/>
            <w:lang w:val="en-US"/>
            <w:rPrChange w:id="4135" w:author="Sina Furkan Özdemir" w:date="2021-09-20T17:27:00Z">
              <w:rPr>
                <w:sz w:val="20"/>
                <w:szCs w:val="18"/>
                <w:lang w:val="en-GB"/>
              </w:rPr>
            </w:rPrChange>
          </w:rPr>
          <w:delText xml:space="preserve">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w:delText>
        </w:r>
        <w:r w:rsidR="002F5BBE" w:rsidRPr="0029563D" w:rsidDel="00AA2F7F">
          <w:rPr>
            <w:sz w:val="20"/>
            <w:szCs w:val="18"/>
            <w:lang w:val="en-US"/>
            <w:rPrChange w:id="4136" w:author="Sina Furkan Özdemir" w:date="2021-09-20T17:27:00Z">
              <w:rPr>
                <w:sz w:val="20"/>
                <w:szCs w:val="18"/>
                <w:lang w:val="en-GB"/>
              </w:rPr>
            </w:rPrChange>
          </w:rPr>
          <w:delText>S</w:delText>
        </w:r>
        <w:r w:rsidR="0039691C" w:rsidRPr="0029563D" w:rsidDel="00AA2F7F">
          <w:rPr>
            <w:sz w:val="20"/>
            <w:szCs w:val="18"/>
            <w:lang w:val="en-US"/>
            <w:rPrChange w:id="4137" w:author="Sina Furkan Özdemir" w:date="2021-09-20T17:27:00Z">
              <w:rPr>
                <w:sz w:val="20"/>
                <w:szCs w:val="18"/>
                <w:lang w:val="en-GB"/>
              </w:rPr>
            </w:rPrChange>
          </w:rPr>
          <w:delText xml:space="preserve">upranational EU actors are in no way inferior but often </w:delText>
        </w:r>
        <w:r w:rsidR="004C3F7E" w:rsidRPr="0029563D" w:rsidDel="00AA2F7F">
          <w:rPr>
            <w:sz w:val="20"/>
            <w:szCs w:val="18"/>
            <w:lang w:val="en-US"/>
            <w:rPrChange w:id="4138" w:author="Sina Furkan Özdemir" w:date="2021-09-20T17:27:00Z">
              <w:rPr>
                <w:sz w:val="20"/>
                <w:szCs w:val="18"/>
                <w:lang w:val="en-GB"/>
              </w:rPr>
            </w:rPrChange>
          </w:rPr>
          <w:delText>b</w:delText>
        </w:r>
        <w:r w:rsidR="00421067" w:rsidRPr="0029563D" w:rsidDel="00AA2F7F">
          <w:rPr>
            <w:sz w:val="20"/>
            <w:szCs w:val="18"/>
            <w:lang w:val="en-US"/>
            <w:rPrChange w:id="4139" w:author="Sina Furkan Özdemir" w:date="2021-09-20T17:27:00Z">
              <w:rPr>
                <w:sz w:val="20"/>
                <w:szCs w:val="18"/>
                <w:lang w:val="en-GB"/>
              </w:rPr>
            </w:rPrChange>
          </w:rPr>
          <w:delText>etter than</w:delText>
        </w:r>
        <w:r w:rsidR="0039691C" w:rsidRPr="0029563D" w:rsidDel="00AA2F7F">
          <w:rPr>
            <w:sz w:val="20"/>
            <w:szCs w:val="18"/>
            <w:lang w:val="en-US"/>
            <w:rPrChange w:id="4140" w:author="Sina Furkan Özdemir" w:date="2021-09-20T17:27:00Z">
              <w:rPr>
                <w:sz w:val="20"/>
                <w:szCs w:val="18"/>
                <w:lang w:val="en-GB"/>
              </w:rPr>
            </w:rPrChange>
          </w:rPr>
          <w:delText xml:space="preserve">  domestic and international executives on Twitter</w:delText>
        </w:r>
        <w:r w:rsidR="002F5BBE" w:rsidRPr="0029563D" w:rsidDel="00AA2F7F">
          <w:rPr>
            <w:sz w:val="20"/>
            <w:szCs w:val="18"/>
            <w:lang w:val="en-US"/>
            <w:rPrChange w:id="4141" w:author="Sina Furkan Özdemir" w:date="2021-09-20T17:27:00Z">
              <w:rPr>
                <w:sz w:val="20"/>
                <w:szCs w:val="18"/>
                <w:lang w:val="en-GB"/>
              </w:rPr>
            </w:rPrChange>
          </w:rPr>
          <w:delText xml:space="preserve"> in this regard</w:delText>
        </w:r>
        <w:r w:rsidR="0039691C" w:rsidRPr="0029563D" w:rsidDel="00AA2F7F">
          <w:rPr>
            <w:sz w:val="20"/>
            <w:szCs w:val="18"/>
            <w:lang w:val="en-US"/>
            <w:rPrChange w:id="4142" w:author="Sina Furkan Özdemir" w:date="2021-09-20T17:27:00Z">
              <w:rPr>
                <w:sz w:val="20"/>
                <w:szCs w:val="18"/>
                <w:lang w:val="en-GB"/>
              </w:rPr>
            </w:rPrChange>
          </w:rPr>
          <w:delText xml:space="preserve">. Third, this communicative investment seems to pay off in terms of publicity. The number of users subscribing to supranational EU accounts has been growing on average, and </w:delText>
        </w:r>
        <w:r w:rsidR="00E41576" w:rsidRPr="0029563D" w:rsidDel="00AA2F7F">
          <w:rPr>
            <w:sz w:val="20"/>
            <w:szCs w:val="18"/>
            <w:lang w:val="en-US"/>
            <w:rPrChange w:id="4143" w:author="Sina Furkan Özdemir" w:date="2021-09-20T17:27:00Z">
              <w:rPr>
                <w:sz w:val="20"/>
                <w:szCs w:val="18"/>
                <w:lang w:val="en-GB"/>
              </w:rPr>
            </w:rPrChange>
          </w:rPr>
          <w:delText xml:space="preserve">in dramatic ways </w:delText>
        </w:r>
        <w:r w:rsidR="0039691C" w:rsidRPr="0029563D" w:rsidDel="00AA2F7F">
          <w:rPr>
            <w:sz w:val="20"/>
            <w:szCs w:val="18"/>
            <w:lang w:val="en-US"/>
            <w:rPrChange w:id="4144" w:author="Sina Furkan Özdemir" w:date="2021-09-20T17:27:00Z">
              <w:rPr>
                <w:sz w:val="20"/>
                <w:szCs w:val="18"/>
                <w:lang w:val="en-GB"/>
              </w:rPr>
            </w:rPrChange>
          </w:rPr>
          <w:delText>for some actors</w:delText>
        </w:r>
        <w:r w:rsidR="008274D3" w:rsidRPr="0029563D" w:rsidDel="00AA2F7F">
          <w:rPr>
            <w:sz w:val="20"/>
            <w:szCs w:val="18"/>
            <w:lang w:val="en-US"/>
            <w:rPrChange w:id="4145" w:author="Sina Furkan Özdemir" w:date="2021-09-20T17:27:00Z">
              <w:rPr>
                <w:sz w:val="20"/>
                <w:szCs w:val="18"/>
                <w:lang w:val="en-GB"/>
              </w:rPr>
            </w:rPrChange>
          </w:rPr>
          <w:delText>.</w:delText>
        </w:r>
        <w:r w:rsidR="0039691C" w:rsidRPr="0029563D" w:rsidDel="00AA2F7F">
          <w:rPr>
            <w:sz w:val="20"/>
            <w:szCs w:val="18"/>
            <w:lang w:val="en-US"/>
            <w:rPrChange w:id="4146" w:author="Sina Furkan Özdemir" w:date="2021-09-20T17:27:00Z">
              <w:rPr>
                <w:sz w:val="20"/>
                <w:szCs w:val="18"/>
                <w:lang w:val="en-GB"/>
              </w:rPr>
            </w:rPrChange>
          </w:rPr>
          <w:delText xml:space="preserve"> </w:delText>
        </w:r>
        <w:r w:rsidR="008274D3" w:rsidRPr="0029563D" w:rsidDel="00AA2F7F">
          <w:rPr>
            <w:sz w:val="20"/>
            <w:szCs w:val="18"/>
            <w:lang w:val="en-US"/>
            <w:rPrChange w:id="4147" w:author="Sina Furkan Özdemir" w:date="2021-09-20T17:27:00Z">
              <w:rPr>
                <w:sz w:val="20"/>
                <w:szCs w:val="18"/>
                <w:lang w:val="en-GB"/>
              </w:rPr>
            </w:rPrChange>
          </w:rPr>
          <w:delText>D</w:delText>
        </w:r>
        <w:r w:rsidR="0039691C" w:rsidRPr="0029563D" w:rsidDel="00AA2F7F">
          <w:rPr>
            <w:sz w:val="20"/>
            <w:szCs w:val="18"/>
            <w:lang w:val="en-US"/>
            <w:rPrChange w:id="4148" w:author="Sina Furkan Özdemir" w:date="2021-09-20T17:27:00Z">
              <w:rPr>
                <w:sz w:val="20"/>
                <w:szCs w:val="18"/>
                <w:lang w:val="en-GB"/>
              </w:rPr>
            </w:rPrChange>
          </w:rPr>
          <w:delText xml:space="preserve">irect user engagement with supranational messages on the platform </w:delText>
        </w:r>
        <w:r w:rsidR="008274D3" w:rsidRPr="0029563D" w:rsidDel="00AA2F7F">
          <w:rPr>
            <w:sz w:val="20"/>
            <w:szCs w:val="18"/>
            <w:lang w:val="en-US"/>
            <w:rPrChange w:id="4149" w:author="Sina Furkan Özdemir" w:date="2021-09-20T17:27:00Z">
              <w:rPr>
                <w:sz w:val="20"/>
                <w:szCs w:val="18"/>
                <w:lang w:val="en-GB"/>
              </w:rPr>
            </w:rPrChange>
          </w:rPr>
          <w:delText xml:space="preserve">is not particularly high in absolute terms, but by and large corresponds to the engagement rates one can observe for executive messages </w:delText>
        </w:r>
        <w:r w:rsidR="008216DF" w:rsidRPr="0029563D" w:rsidDel="00AA2F7F">
          <w:rPr>
            <w:sz w:val="20"/>
            <w:szCs w:val="18"/>
            <w:lang w:val="en-US"/>
            <w:rPrChange w:id="4150" w:author="Sina Furkan Özdemir" w:date="2021-09-20T17:27:00Z">
              <w:rPr>
                <w:sz w:val="20"/>
                <w:szCs w:val="18"/>
                <w:lang w:val="en-GB"/>
              </w:rPr>
            </w:rPrChange>
          </w:rPr>
          <w:delText>form</w:delText>
        </w:r>
        <w:r w:rsidR="008274D3" w:rsidRPr="0029563D" w:rsidDel="00AA2F7F">
          <w:rPr>
            <w:sz w:val="20"/>
            <w:szCs w:val="18"/>
            <w:lang w:val="en-US"/>
            <w:rPrChange w:id="4151" w:author="Sina Furkan Özdemir" w:date="2021-09-20T17:27:00Z">
              <w:rPr>
                <w:sz w:val="20"/>
                <w:szCs w:val="18"/>
                <w:lang w:val="en-GB"/>
              </w:rPr>
            </w:rPrChange>
          </w:rPr>
          <w:delText xml:space="preserve"> national and international </w:delText>
        </w:r>
        <w:r w:rsidR="008216DF" w:rsidRPr="0029563D" w:rsidDel="00AA2F7F">
          <w:rPr>
            <w:sz w:val="20"/>
            <w:szCs w:val="18"/>
            <w:lang w:val="en-US"/>
            <w:rPrChange w:id="4152" w:author="Sina Furkan Özdemir" w:date="2021-09-20T17:27:00Z">
              <w:rPr>
                <w:sz w:val="20"/>
                <w:szCs w:val="18"/>
                <w:lang w:val="en-GB"/>
              </w:rPr>
            </w:rPrChange>
          </w:rPr>
          <w:delText>actors</w:delText>
        </w:r>
        <w:r w:rsidR="008274D3" w:rsidRPr="0029563D" w:rsidDel="00AA2F7F">
          <w:rPr>
            <w:sz w:val="20"/>
            <w:szCs w:val="18"/>
            <w:lang w:val="en-US"/>
            <w:rPrChange w:id="4153" w:author="Sina Furkan Özdemir" w:date="2021-09-20T17:27:00Z">
              <w:rPr>
                <w:sz w:val="20"/>
                <w:szCs w:val="18"/>
                <w:lang w:val="en-GB"/>
              </w:rPr>
            </w:rPrChange>
          </w:rPr>
          <w:delText xml:space="preserve">. </w:delText>
        </w:r>
      </w:del>
    </w:p>
    <w:p w14:paraId="7056571B" w14:textId="779E4095" w:rsidR="008274D3" w:rsidRPr="0029563D" w:rsidDel="00AA2F7F" w:rsidRDefault="008274D3" w:rsidP="00D114D6">
      <w:pPr>
        <w:spacing w:before="120" w:after="0" w:line="240" w:lineRule="auto"/>
        <w:jc w:val="both"/>
        <w:rPr>
          <w:del w:id="4154" w:author="Sina Furkan Özdemir" w:date="2021-09-20T17:25:00Z"/>
          <w:sz w:val="20"/>
          <w:szCs w:val="18"/>
          <w:lang w:val="en-US"/>
          <w:rPrChange w:id="4155" w:author="Sina Furkan Özdemir" w:date="2021-09-20T17:27:00Z">
            <w:rPr>
              <w:del w:id="4156" w:author="Sina Furkan Özdemir" w:date="2021-09-20T17:25:00Z"/>
              <w:sz w:val="20"/>
              <w:szCs w:val="18"/>
              <w:lang w:val="en-GB"/>
            </w:rPr>
          </w:rPrChange>
        </w:rPr>
      </w:pPr>
      <w:del w:id="4157" w:author="Sina Furkan Özdemir" w:date="2021-09-20T17:25:00Z">
        <w:r w:rsidRPr="0029563D" w:rsidDel="00AA2F7F">
          <w:rPr>
            <w:sz w:val="20"/>
            <w:szCs w:val="18"/>
            <w:lang w:val="en-US"/>
            <w:rPrChange w:id="4158" w:author="Sina Furkan Özdemir" w:date="2021-09-20T17:27:00Z">
              <w:rPr>
                <w:sz w:val="20"/>
                <w:szCs w:val="18"/>
                <w:lang w:val="en-GB"/>
              </w:rPr>
            </w:rPrChange>
          </w:rPr>
          <w:delText xml:space="preserve">Yet, our </w:delText>
        </w:r>
        <w:r w:rsidR="00AF751E" w:rsidRPr="0029563D" w:rsidDel="00AA2F7F">
          <w:rPr>
            <w:sz w:val="20"/>
            <w:szCs w:val="18"/>
            <w:lang w:val="en-US"/>
            <w:rPrChange w:id="4159" w:author="Sina Furkan Özdemir" w:date="2021-09-20T17:27:00Z">
              <w:rPr>
                <w:sz w:val="20"/>
                <w:szCs w:val="18"/>
                <w:lang w:val="en-GB"/>
              </w:rPr>
            </w:rPrChange>
          </w:rPr>
          <w:delText xml:space="preserve">encompassing </w:delText>
        </w:r>
        <w:r w:rsidRPr="0029563D" w:rsidDel="00AA2F7F">
          <w:rPr>
            <w:sz w:val="20"/>
            <w:szCs w:val="18"/>
            <w:lang w:val="en-US"/>
            <w:rPrChange w:id="4160" w:author="Sina Furkan Özdemir" w:date="2021-09-20T17:27:00Z">
              <w:rPr>
                <w:sz w:val="20"/>
                <w:szCs w:val="18"/>
                <w:lang w:val="en-GB"/>
              </w:rPr>
            </w:rPrChange>
          </w:rPr>
          <w:delText xml:space="preserve">description also contains warning signs </w:delText>
        </w:r>
        <w:r w:rsidR="00E41576" w:rsidRPr="0029563D" w:rsidDel="00AA2F7F">
          <w:rPr>
            <w:sz w:val="20"/>
            <w:szCs w:val="18"/>
            <w:lang w:val="en-US"/>
            <w:rPrChange w:id="4161" w:author="Sina Furkan Özdemir" w:date="2021-09-20T17:27:00Z">
              <w:rPr>
                <w:sz w:val="20"/>
                <w:szCs w:val="18"/>
                <w:lang w:val="en-GB"/>
              </w:rPr>
            </w:rPrChange>
          </w:rPr>
          <w:delText>regarding</w:delText>
        </w:r>
        <w:r w:rsidRPr="0029563D" w:rsidDel="00AA2F7F">
          <w:rPr>
            <w:sz w:val="20"/>
            <w:szCs w:val="18"/>
            <w:lang w:val="en-US"/>
            <w:rPrChange w:id="4162" w:author="Sina Furkan Özdemir" w:date="2021-09-20T17:27:00Z">
              <w:rPr>
                <w:sz w:val="20"/>
                <w:szCs w:val="18"/>
                <w:lang w:val="en-GB"/>
              </w:rPr>
            </w:rPrChange>
          </w:rPr>
          <w:delText xml:space="preserve"> the </w:delText>
        </w:r>
        <w:r w:rsidR="008216DF" w:rsidRPr="0029563D" w:rsidDel="00AA2F7F">
          <w:rPr>
            <w:sz w:val="20"/>
            <w:szCs w:val="18"/>
            <w:lang w:val="en-US"/>
            <w:rPrChange w:id="4163" w:author="Sina Furkan Özdemir" w:date="2021-09-20T17:27:00Z">
              <w:rPr>
                <w:sz w:val="20"/>
                <w:szCs w:val="18"/>
                <w:lang w:val="en-GB"/>
              </w:rPr>
            </w:rPrChange>
          </w:rPr>
          <w:delText xml:space="preserve">possible </w:delText>
        </w:r>
        <w:r w:rsidRPr="0029563D" w:rsidDel="00AA2F7F">
          <w:rPr>
            <w:sz w:val="20"/>
            <w:szCs w:val="18"/>
            <w:lang w:val="en-US"/>
            <w:rPrChange w:id="4164" w:author="Sina Furkan Özdemir" w:date="2021-09-20T17:27:00Z">
              <w:rPr>
                <w:sz w:val="20"/>
                <w:szCs w:val="18"/>
                <w:lang w:val="en-GB"/>
              </w:rPr>
            </w:rPrChange>
          </w:rPr>
          <w:delText>transparency</w:delText>
        </w:r>
        <w:r w:rsidR="008216DF" w:rsidRPr="0029563D" w:rsidDel="00AA2F7F">
          <w:rPr>
            <w:sz w:val="20"/>
            <w:szCs w:val="18"/>
            <w:lang w:val="en-US"/>
            <w:rPrChange w:id="4165" w:author="Sina Furkan Özdemir" w:date="2021-09-20T17:27:00Z">
              <w:rPr>
                <w:sz w:val="20"/>
                <w:szCs w:val="18"/>
                <w:lang w:val="en-GB"/>
              </w:rPr>
            </w:rPrChange>
          </w:rPr>
          <w:delText xml:space="preserve"> and publicity</w:delText>
        </w:r>
        <w:r w:rsidRPr="0029563D" w:rsidDel="00AA2F7F">
          <w:rPr>
            <w:sz w:val="20"/>
            <w:szCs w:val="18"/>
            <w:lang w:val="en-US"/>
            <w:rPrChange w:id="4166" w:author="Sina Furkan Özdemir" w:date="2021-09-20T17:27:00Z">
              <w:rPr>
                <w:sz w:val="20"/>
                <w:szCs w:val="18"/>
                <w:lang w:val="en-GB"/>
              </w:rPr>
            </w:rPrChange>
          </w:rPr>
          <w:delText xml:space="preserve"> effect</w:delText>
        </w:r>
        <w:r w:rsidR="008216DF" w:rsidRPr="0029563D" w:rsidDel="00AA2F7F">
          <w:rPr>
            <w:sz w:val="20"/>
            <w:szCs w:val="18"/>
            <w:lang w:val="en-US"/>
            <w:rPrChange w:id="4167" w:author="Sina Furkan Özdemir" w:date="2021-09-20T17:27:00Z">
              <w:rPr>
                <w:sz w:val="20"/>
                <w:szCs w:val="18"/>
                <w:lang w:val="en-GB"/>
              </w:rPr>
            </w:rPrChange>
          </w:rPr>
          <w:delText>s</w:delText>
        </w:r>
        <w:r w:rsidRPr="0029563D" w:rsidDel="00AA2F7F">
          <w:rPr>
            <w:sz w:val="20"/>
            <w:szCs w:val="18"/>
            <w:lang w:val="en-US"/>
            <w:rPrChange w:id="4168" w:author="Sina Furkan Özdemir" w:date="2021-09-20T17:27:00Z">
              <w:rPr>
                <w:sz w:val="20"/>
                <w:szCs w:val="18"/>
                <w:lang w:val="en-GB"/>
              </w:rPr>
            </w:rPrChange>
          </w:rPr>
          <w:delText xml:space="preserve"> of supranational communication. As has been found for other communication channels, the textual content of supranational communication is </w:delText>
        </w:r>
        <w:r w:rsidR="00904B74" w:rsidRPr="0029563D" w:rsidDel="00AA2F7F">
          <w:rPr>
            <w:sz w:val="20"/>
            <w:szCs w:val="18"/>
            <w:lang w:val="en-US"/>
            <w:rPrChange w:id="4169" w:author="Sina Furkan Özdemir" w:date="2021-09-20T17:27:00Z">
              <w:rPr>
                <w:sz w:val="20"/>
                <w:szCs w:val="18"/>
                <w:lang w:val="en-GB"/>
              </w:rPr>
            </w:rPrChange>
          </w:rPr>
          <w:delText>characterised</w:delText>
        </w:r>
        <w:r w:rsidRPr="0029563D" w:rsidDel="00AA2F7F">
          <w:rPr>
            <w:sz w:val="20"/>
            <w:szCs w:val="18"/>
            <w:lang w:val="en-US"/>
            <w:rPrChange w:id="4170" w:author="Sina Furkan Özdemir" w:date="2021-09-20T17:27:00Z">
              <w:rPr>
                <w:sz w:val="20"/>
                <w:szCs w:val="18"/>
                <w:lang w:val="en-GB"/>
              </w:rPr>
            </w:rPrChange>
          </w:rPr>
          <w:delText xml:space="preserve"> by comparatively high syntactical complexity, less familiar vocabulary, and a rather nominal style that may obfuscate political agency. On this dimension, social media communication from domestic executive actors in the UK provides much clearer messaging</w:delText>
        </w:r>
        <w:r w:rsidR="00904B74" w:rsidRPr="0029563D" w:rsidDel="00AA2F7F">
          <w:rPr>
            <w:sz w:val="20"/>
            <w:szCs w:val="18"/>
            <w:lang w:val="en-US"/>
            <w:rPrChange w:id="4171" w:author="Sina Furkan Özdemir" w:date="2021-09-20T17:27:00Z">
              <w:rPr>
                <w:sz w:val="20"/>
                <w:szCs w:val="18"/>
                <w:lang w:val="en-GB"/>
              </w:rPr>
            </w:rPrChange>
          </w:rPr>
          <w:delText xml:space="preserve"> in comparison</w:delText>
        </w:r>
        <w:r w:rsidRPr="0029563D" w:rsidDel="00AA2F7F">
          <w:rPr>
            <w:sz w:val="20"/>
            <w:szCs w:val="18"/>
            <w:lang w:val="en-US"/>
            <w:rPrChange w:id="4172" w:author="Sina Furkan Özdemir" w:date="2021-09-20T17:27:00Z">
              <w:rPr>
                <w:sz w:val="20"/>
                <w:szCs w:val="18"/>
                <w:lang w:val="en-GB"/>
              </w:rPr>
            </w:rPrChange>
          </w:rPr>
          <w:delText xml:space="preserve">. We also </w:delText>
        </w:r>
        <w:r w:rsidR="00AF751E" w:rsidRPr="0029563D" w:rsidDel="00AA2F7F">
          <w:rPr>
            <w:sz w:val="20"/>
            <w:szCs w:val="18"/>
            <w:lang w:val="en-US"/>
            <w:rPrChange w:id="4173" w:author="Sina Furkan Özdemir" w:date="2021-09-20T17:27:00Z">
              <w:rPr>
                <w:sz w:val="20"/>
                <w:szCs w:val="18"/>
                <w:lang w:val="en-GB"/>
              </w:rPr>
            </w:rPrChange>
          </w:rPr>
          <w:delText>must</w:delText>
        </w:r>
        <w:r w:rsidRPr="0029563D" w:rsidDel="00AA2F7F">
          <w:rPr>
            <w:sz w:val="20"/>
            <w:szCs w:val="18"/>
            <w:lang w:val="en-US"/>
            <w:rPrChange w:id="4174" w:author="Sina Furkan Özdemir" w:date="2021-09-20T17:27:00Z">
              <w:rPr>
                <w:sz w:val="20"/>
                <w:szCs w:val="18"/>
                <w:lang w:val="en-GB"/>
              </w:rPr>
            </w:rPrChange>
          </w:rPr>
          <w:delText xml:space="preserve"> note </w:delText>
        </w:r>
        <w:r w:rsidR="00904B74" w:rsidRPr="0029563D" w:rsidDel="00AA2F7F">
          <w:rPr>
            <w:sz w:val="20"/>
            <w:szCs w:val="18"/>
            <w:lang w:val="en-US"/>
            <w:rPrChange w:id="4175" w:author="Sina Furkan Özdemir" w:date="2021-09-20T17:27:00Z">
              <w:rPr>
                <w:sz w:val="20"/>
                <w:szCs w:val="18"/>
                <w:lang w:val="en-GB"/>
              </w:rPr>
            </w:rPrChange>
          </w:rPr>
          <w:delText>that the follower numbers and the engagement rates are hardly equally distributed across supranational communicators. The</w:delText>
        </w:r>
        <w:r w:rsidR="00AF751E" w:rsidRPr="0029563D" w:rsidDel="00AA2F7F">
          <w:rPr>
            <w:sz w:val="20"/>
            <w:szCs w:val="18"/>
            <w:lang w:val="en-US"/>
            <w:rPrChange w:id="4176" w:author="Sina Furkan Özdemir" w:date="2021-09-20T17:27:00Z">
              <w:rPr>
                <w:sz w:val="20"/>
                <w:szCs w:val="18"/>
                <w:lang w:val="en-GB"/>
              </w:rPr>
            </w:rPrChange>
          </w:rPr>
          <w:delText>y</w:delText>
        </w:r>
        <w:r w:rsidR="00904B74" w:rsidRPr="0029563D" w:rsidDel="00AA2F7F">
          <w:rPr>
            <w:sz w:val="20"/>
            <w:szCs w:val="18"/>
            <w:lang w:val="en-US"/>
            <w:rPrChange w:id="4177" w:author="Sina Furkan Özdemir" w:date="2021-09-20T17:27:00Z">
              <w:rPr>
                <w:sz w:val="20"/>
                <w:szCs w:val="18"/>
                <w:lang w:val="en-GB"/>
              </w:rPr>
            </w:rPrChange>
          </w:rPr>
          <w:delText xml:space="preserve"> rather concentrate on a few selected institutional, and especially high-profile individual accounts of supranational actors. Generally, on most of our indicators</w:delText>
        </w:r>
        <w:r w:rsidR="00AF751E" w:rsidRPr="0029563D" w:rsidDel="00AA2F7F">
          <w:rPr>
            <w:sz w:val="20"/>
            <w:szCs w:val="18"/>
            <w:lang w:val="en-US"/>
            <w:rPrChange w:id="4178" w:author="Sina Furkan Özdemir" w:date="2021-09-20T17:27:00Z">
              <w:rPr>
                <w:sz w:val="20"/>
                <w:szCs w:val="18"/>
                <w:lang w:val="en-GB"/>
              </w:rPr>
            </w:rPrChange>
          </w:rPr>
          <w:delText>,</w:delText>
        </w:r>
        <w:r w:rsidR="00904B74" w:rsidRPr="0029563D" w:rsidDel="00AA2F7F">
          <w:rPr>
            <w:sz w:val="20"/>
            <w:szCs w:val="18"/>
            <w:lang w:val="en-US"/>
            <w:rPrChange w:id="4179" w:author="Sina Furkan Özdemir" w:date="2021-09-20T17:27:00Z">
              <w:rPr>
                <w:sz w:val="20"/>
                <w:szCs w:val="18"/>
                <w:lang w:val="en-GB"/>
              </w:rPr>
            </w:rPrChange>
          </w:rPr>
          <w:delText xml:space="preserve"> marked variation within the sample of supranational communicators </w:delText>
        </w:r>
        <w:r w:rsidR="00AF751E" w:rsidRPr="0029563D" w:rsidDel="00AA2F7F">
          <w:rPr>
            <w:sz w:val="20"/>
            <w:szCs w:val="18"/>
            <w:lang w:val="en-US"/>
            <w:rPrChange w:id="4180" w:author="Sina Furkan Özdemir" w:date="2021-09-20T17:27:00Z">
              <w:rPr>
                <w:sz w:val="20"/>
                <w:szCs w:val="18"/>
                <w:lang w:val="en-GB"/>
              </w:rPr>
            </w:rPrChange>
          </w:rPr>
          <w:delText xml:space="preserve">and messages </w:delText>
        </w:r>
        <w:r w:rsidR="00904B74" w:rsidRPr="0029563D" w:rsidDel="00AA2F7F">
          <w:rPr>
            <w:sz w:val="20"/>
            <w:szCs w:val="18"/>
            <w:lang w:val="en-US"/>
            <w:rPrChange w:id="4181" w:author="Sina Furkan Özdemir" w:date="2021-09-20T17:27:00Z">
              <w:rPr>
                <w:sz w:val="20"/>
                <w:szCs w:val="18"/>
                <w:lang w:val="en-GB"/>
              </w:rPr>
            </w:rPrChange>
          </w:rPr>
          <w:delText>can be observed.</w:delText>
        </w:r>
      </w:del>
    </w:p>
    <w:p w14:paraId="0C3AD3E2" w14:textId="5382509F" w:rsidR="00904B74" w:rsidRPr="0029563D" w:rsidDel="00AA2F7F" w:rsidRDefault="00AB70ED" w:rsidP="00D114D6">
      <w:pPr>
        <w:spacing w:before="120" w:after="0" w:line="240" w:lineRule="auto"/>
        <w:jc w:val="both"/>
        <w:rPr>
          <w:del w:id="4182" w:author="Sina Furkan Özdemir" w:date="2021-09-20T17:25:00Z"/>
          <w:sz w:val="20"/>
          <w:szCs w:val="18"/>
          <w:lang w:val="en-US"/>
          <w:rPrChange w:id="4183" w:author="Sina Furkan Özdemir" w:date="2021-09-20T17:27:00Z">
            <w:rPr>
              <w:del w:id="4184" w:author="Sina Furkan Özdemir" w:date="2021-09-20T17:25:00Z"/>
              <w:sz w:val="20"/>
              <w:szCs w:val="18"/>
              <w:lang w:val="en-GB"/>
            </w:rPr>
          </w:rPrChange>
        </w:rPr>
      </w:pPr>
      <w:del w:id="4185" w:author="Sina Furkan Özdemir" w:date="2021-09-20T17:25:00Z">
        <w:r w:rsidRPr="0029563D" w:rsidDel="00AA2F7F">
          <w:rPr>
            <w:sz w:val="20"/>
            <w:szCs w:val="18"/>
            <w:lang w:val="en-US"/>
            <w:rPrChange w:id="4186" w:author="Sina Furkan Özdemir" w:date="2021-09-20T17:27:00Z">
              <w:rPr>
                <w:sz w:val="20"/>
                <w:szCs w:val="18"/>
                <w:lang w:val="en-GB"/>
              </w:rPr>
            </w:rPrChange>
          </w:rPr>
          <w:delText>O</w:delText>
        </w:r>
        <w:r w:rsidR="00AF751E" w:rsidRPr="0029563D" w:rsidDel="00AA2F7F">
          <w:rPr>
            <w:sz w:val="20"/>
            <w:szCs w:val="18"/>
            <w:lang w:val="en-US"/>
            <w:rPrChange w:id="4187" w:author="Sina Furkan Özdemir" w:date="2021-09-20T17:27:00Z">
              <w:rPr>
                <w:sz w:val="20"/>
                <w:szCs w:val="18"/>
                <w:lang w:val="en-GB"/>
              </w:rPr>
            </w:rPrChange>
          </w:rPr>
          <w:delText xml:space="preserve">ur bird’s eye </w:delText>
        </w:r>
        <w:r w:rsidR="00E41576" w:rsidRPr="0029563D" w:rsidDel="00AA2F7F">
          <w:rPr>
            <w:sz w:val="20"/>
            <w:szCs w:val="18"/>
            <w:lang w:val="en-US"/>
            <w:rPrChange w:id="4188" w:author="Sina Furkan Özdemir" w:date="2021-09-20T17:27:00Z">
              <w:rPr>
                <w:sz w:val="20"/>
                <w:szCs w:val="18"/>
                <w:lang w:val="en-GB"/>
              </w:rPr>
            </w:rPrChange>
          </w:rPr>
          <w:delText xml:space="preserve">view </w:delText>
        </w:r>
        <w:r w:rsidRPr="0029563D" w:rsidDel="00AA2F7F">
          <w:rPr>
            <w:sz w:val="20"/>
            <w:szCs w:val="18"/>
            <w:lang w:val="en-US"/>
            <w:rPrChange w:id="4189" w:author="Sina Furkan Özdemir" w:date="2021-09-20T17:27:00Z">
              <w:rPr>
                <w:sz w:val="20"/>
                <w:szCs w:val="18"/>
                <w:lang w:val="en-GB"/>
              </w:rPr>
            </w:rPrChange>
          </w:rPr>
          <w:delText>indicates</w:delText>
        </w:r>
        <w:r w:rsidR="00904B74" w:rsidRPr="0029563D" w:rsidDel="00AA2F7F">
          <w:rPr>
            <w:sz w:val="20"/>
            <w:szCs w:val="18"/>
            <w:lang w:val="en-US"/>
            <w:rPrChange w:id="4190" w:author="Sina Furkan Özdemir" w:date="2021-09-20T17:27:00Z">
              <w:rPr>
                <w:sz w:val="20"/>
                <w:szCs w:val="18"/>
                <w:lang w:val="en-GB"/>
              </w:rPr>
            </w:rPrChange>
          </w:rPr>
          <w:delText xml:space="preserve"> </w:delText>
        </w:r>
        <w:r w:rsidRPr="0029563D" w:rsidDel="00AA2F7F">
          <w:rPr>
            <w:sz w:val="20"/>
            <w:szCs w:val="18"/>
            <w:lang w:val="en-US"/>
            <w:rPrChange w:id="4191" w:author="Sina Furkan Özdemir" w:date="2021-09-20T17:27:00Z">
              <w:rPr>
                <w:sz w:val="20"/>
                <w:szCs w:val="18"/>
                <w:lang w:val="en-GB"/>
              </w:rPr>
            </w:rPrChange>
          </w:rPr>
          <w:delText xml:space="preserve">that social media are becoming </w:delText>
        </w:r>
        <w:r w:rsidR="00904B74" w:rsidRPr="0029563D" w:rsidDel="00AA2F7F">
          <w:rPr>
            <w:sz w:val="20"/>
            <w:szCs w:val="18"/>
            <w:lang w:val="en-US"/>
            <w:rPrChange w:id="4192" w:author="Sina Furkan Özdemir" w:date="2021-09-20T17:27:00Z">
              <w:rPr>
                <w:sz w:val="20"/>
                <w:szCs w:val="18"/>
                <w:lang w:val="en-GB"/>
              </w:rPr>
            </w:rPrChange>
          </w:rPr>
          <w:delText>increasingly relevant</w:delText>
        </w:r>
        <w:r w:rsidRPr="0029563D" w:rsidDel="00AA2F7F">
          <w:rPr>
            <w:sz w:val="20"/>
            <w:szCs w:val="18"/>
            <w:lang w:val="en-US"/>
            <w:rPrChange w:id="4193" w:author="Sina Furkan Özdemir" w:date="2021-09-20T17:27:00Z">
              <w:rPr>
                <w:sz w:val="20"/>
                <w:szCs w:val="18"/>
                <w:lang w:val="en-GB"/>
              </w:rPr>
            </w:rPrChange>
          </w:rPr>
          <w:delText xml:space="preserve"> for supranational public communication</w:delText>
        </w:r>
        <w:r w:rsidR="00AF751E" w:rsidRPr="0029563D" w:rsidDel="00AA2F7F">
          <w:rPr>
            <w:sz w:val="20"/>
            <w:szCs w:val="18"/>
            <w:lang w:val="en-US"/>
            <w:rPrChange w:id="4194" w:author="Sina Furkan Özdemir" w:date="2021-09-20T17:27:00Z">
              <w:rPr>
                <w:sz w:val="20"/>
                <w:szCs w:val="18"/>
                <w:lang w:val="en-GB"/>
              </w:rPr>
            </w:rPrChange>
          </w:rPr>
          <w:delText xml:space="preserve">, </w:delText>
        </w:r>
        <w:r w:rsidR="008216DF" w:rsidRPr="0029563D" w:rsidDel="00AA2F7F">
          <w:rPr>
            <w:sz w:val="20"/>
            <w:szCs w:val="18"/>
            <w:lang w:val="en-US"/>
            <w:rPrChange w:id="4195" w:author="Sina Furkan Özdemir" w:date="2021-09-20T17:27:00Z">
              <w:rPr>
                <w:sz w:val="20"/>
                <w:szCs w:val="18"/>
                <w:lang w:val="en-GB"/>
              </w:rPr>
            </w:rPrChange>
          </w:rPr>
          <w:delText>yet</w:delText>
        </w:r>
        <w:r w:rsidRPr="0029563D" w:rsidDel="00AA2F7F">
          <w:rPr>
            <w:sz w:val="20"/>
            <w:szCs w:val="18"/>
            <w:lang w:val="en-US"/>
            <w:rPrChange w:id="4196" w:author="Sina Furkan Özdemir" w:date="2021-09-20T17:27:00Z">
              <w:rPr>
                <w:sz w:val="20"/>
                <w:szCs w:val="18"/>
                <w:lang w:val="en-GB"/>
              </w:rPr>
            </w:rPrChange>
          </w:rPr>
          <w:delText xml:space="preserve"> this is hardly the final step to understand </w:delText>
        </w:r>
        <w:r w:rsidR="003A050C" w:rsidRPr="0029563D" w:rsidDel="00AA2F7F">
          <w:rPr>
            <w:sz w:val="20"/>
            <w:szCs w:val="18"/>
            <w:lang w:val="en-US"/>
            <w:rPrChange w:id="4197" w:author="Sina Furkan Özdemir" w:date="2021-09-20T17:27:00Z">
              <w:rPr>
                <w:sz w:val="20"/>
                <w:szCs w:val="18"/>
                <w:lang w:val="en-GB"/>
              </w:rPr>
            </w:rPrChange>
          </w:rPr>
          <w:delText>the nexus of public communication, social media platforms and popular legitimacy</w:delText>
        </w:r>
        <w:r w:rsidR="00904B74" w:rsidRPr="0029563D" w:rsidDel="00AA2F7F">
          <w:rPr>
            <w:sz w:val="20"/>
            <w:szCs w:val="18"/>
            <w:u w:val="single"/>
            <w:lang w:val="en-US"/>
            <w:rPrChange w:id="4198" w:author="Sina Furkan Özdemir" w:date="2021-09-20T17:27:00Z">
              <w:rPr>
                <w:sz w:val="20"/>
                <w:szCs w:val="18"/>
                <w:u w:val="single"/>
                <w:lang w:val="en-GB"/>
              </w:rPr>
            </w:rPrChange>
          </w:rPr>
          <w:delText>.</w:delText>
        </w:r>
        <w:r w:rsidR="00904B74" w:rsidRPr="0029563D" w:rsidDel="00AA2F7F">
          <w:rPr>
            <w:sz w:val="20"/>
            <w:szCs w:val="18"/>
            <w:lang w:val="en-US"/>
            <w:rPrChange w:id="4199" w:author="Sina Furkan Özdemir" w:date="2021-09-20T17:27:00Z">
              <w:rPr>
                <w:sz w:val="20"/>
                <w:szCs w:val="18"/>
                <w:lang w:val="en-GB"/>
              </w:rPr>
            </w:rPrChange>
          </w:rPr>
          <w:delText xml:space="preserve"> </w:delText>
        </w:r>
        <w:r w:rsidR="00AF751E" w:rsidRPr="0029563D" w:rsidDel="00AA2F7F">
          <w:rPr>
            <w:sz w:val="20"/>
            <w:szCs w:val="18"/>
            <w:lang w:val="en-US"/>
            <w:rPrChange w:id="4200" w:author="Sina Furkan Özdemir" w:date="2021-09-20T17:27:00Z">
              <w:rPr>
                <w:sz w:val="20"/>
                <w:szCs w:val="18"/>
                <w:lang w:val="en-GB"/>
              </w:rPr>
            </w:rPrChange>
          </w:rPr>
          <w:delText xml:space="preserve">Whether and how the </w:delText>
        </w:r>
        <w:r w:rsidR="00904B74" w:rsidRPr="0029563D" w:rsidDel="00AA2F7F">
          <w:rPr>
            <w:sz w:val="20"/>
            <w:szCs w:val="18"/>
            <w:lang w:val="en-US"/>
            <w:rPrChange w:id="4201" w:author="Sina Furkan Özdemir" w:date="2021-09-20T17:27:00Z">
              <w:rPr>
                <w:sz w:val="20"/>
                <w:szCs w:val="18"/>
                <w:lang w:val="en-GB"/>
              </w:rPr>
            </w:rPrChange>
          </w:rPr>
          <w:delText xml:space="preserve">communication </w:delText>
        </w:r>
        <w:r w:rsidR="00AF751E" w:rsidRPr="0029563D" w:rsidDel="00AA2F7F">
          <w:rPr>
            <w:sz w:val="20"/>
            <w:szCs w:val="18"/>
            <w:lang w:val="en-US"/>
            <w:rPrChange w:id="4202" w:author="Sina Furkan Özdemir" w:date="2021-09-20T17:27:00Z">
              <w:rPr>
                <w:sz w:val="20"/>
                <w:szCs w:val="18"/>
                <w:lang w:val="en-GB"/>
              </w:rPr>
            </w:rPrChange>
          </w:rPr>
          <w:delText xml:space="preserve">we describe affects </w:delText>
        </w:r>
        <w:r w:rsidR="00904B74" w:rsidRPr="0029563D" w:rsidDel="00AA2F7F">
          <w:rPr>
            <w:sz w:val="20"/>
            <w:szCs w:val="18"/>
            <w:lang w:val="en-US"/>
            <w:rPrChange w:id="4203" w:author="Sina Furkan Özdemir" w:date="2021-09-20T17:27:00Z">
              <w:rPr>
                <w:sz w:val="20"/>
                <w:szCs w:val="18"/>
                <w:lang w:val="en-GB"/>
              </w:rPr>
            </w:rPrChange>
          </w:rPr>
          <w:delText>the precarious societal legitimacy of supranational decision</w:delText>
        </w:r>
        <w:r w:rsidR="00E41576" w:rsidRPr="0029563D" w:rsidDel="00AA2F7F">
          <w:rPr>
            <w:sz w:val="20"/>
            <w:szCs w:val="18"/>
            <w:lang w:val="en-US"/>
            <w:rPrChange w:id="4204" w:author="Sina Furkan Özdemir" w:date="2021-09-20T17:27:00Z">
              <w:rPr>
                <w:sz w:val="20"/>
                <w:szCs w:val="18"/>
                <w:lang w:val="en-GB"/>
              </w:rPr>
            </w:rPrChange>
          </w:rPr>
          <w:delText>-</w:delText>
        </w:r>
        <w:r w:rsidR="00904B74" w:rsidRPr="0029563D" w:rsidDel="00AA2F7F">
          <w:rPr>
            <w:sz w:val="20"/>
            <w:szCs w:val="18"/>
            <w:lang w:val="en-US"/>
            <w:rPrChange w:id="4205" w:author="Sina Furkan Özdemir" w:date="2021-09-20T17:27:00Z">
              <w:rPr>
                <w:sz w:val="20"/>
                <w:szCs w:val="18"/>
                <w:lang w:val="en-GB"/>
              </w:rPr>
            </w:rPrChange>
          </w:rPr>
          <w:delText>making</w:delText>
        </w:r>
        <w:r w:rsidR="00AF751E" w:rsidRPr="0029563D" w:rsidDel="00AA2F7F">
          <w:rPr>
            <w:sz w:val="20"/>
            <w:szCs w:val="18"/>
            <w:lang w:val="en-US"/>
            <w:rPrChange w:id="4206" w:author="Sina Furkan Özdemir" w:date="2021-09-20T17:27:00Z">
              <w:rPr>
                <w:sz w:val="20"/>
                <w:szCs w:val="18"/>
                <w:lang w:val="en-GB"/>
              </w:rPr>
            </w:rPrChange>
          </w:rPr>
          <w:delText xml:space="preserve"> requires further analyses</w:delText>
        </w:r>
        <w:r w:rsidR="00904B74" w:rsidRPr="0029563D" w:rsidDel="00AA2F7F">
          <w:rPr>
            <w:sz w:val="20"/>
            <w:szCs w:val="18"/>
            <w:lang w:val="en-US"/>
            <w:rPrChange w:id="4207" w:author="Sina Furkan Özdemir" w:date="2021-09-20T17:27:00Z">
              <w:rPr>
                <w:sz w:val="20"/>
                <w:szCs w:val="18"/>
                <w:lang w:val="en-GB"/>
              </w:rPr>
            </w:rPrChange>
          </w:rPr>
          <w:delText xml:space="preserve">. </w:delText>
        </w:r>
        <w:r w:rsidR="008216DF" w:rsidRPr="0029563D" w:rsidDel="00AA2F7F">
          <w:rPr>
            <w:sz w:val="20"/>
            <w:szCs w:val="18"/>
            <w:lang w:val="en-US"/>
            <w:rPrChange w:id="4208" w:author="Sina Furkan Özdemir" w:date="2021-09-20T17:27:00Z">
              <w:rPr>
                <w:sz w:val="20"/>
                <w:szCs w:val="18"/>
                <w:lang w:val="en-GB"/>
              </w:rPr>
            </w:rPrChange>
          </w:rPr>
          <w:delText>F</w:delText>
        </w:r>
        <w:r w:rsidR="00904B74" w:rsidRPr="0029563D" w:rsidDel="00AA2F7F">
          <w:rPr>
            <w:sz w:val="20"/>
            <w:szCs w:val="18"/>
            <w:lang w:val="en-US"/>
            <w:rPrChange w:id="4209" w:author="Sina Furkan Özdemir" w:date="2021-09-20T17:27:00Z">
              <w:rPr>
                <w:sz w:val="20"/>
                <w:szCs w:val="18"/>
                <w:lang w:val="en-GB"/>
              </w:rPr>
            </w:rPrChange>
          </w:rPr>
          <w:delText xml:space="preserve">or </w:delText>
        </w:r>
        <w:r w:rsidR="00AF751E" w:rsidRPr="0029563D" w:rsidDel="00AA2F7F">
          <w:rPr>
            <w:sz w:val="20"/>
            <w:szCs w:val="18"/>
            <w:lang w:val="en-US"/>
            <w:rPrChange w:id="4210" w:author="Sina Furkan Özdemir" w:date="2021-09-20T17:27:00Z">
              <w:rPr>
                <w:sz w:val="20"/>
                <w:szCs w:val="18"/>
                <w:lang w:val="en-GB"/>
              </w:rPr>
            </w:rPrChange>
          </w:rPr>
          <w:delText>scholars</w:delText>
        </w:r>
        <w:r w:rsidR="00904B74" w:rsidRPr="0029563D" w:rsidDel="00AA2F7F">
          <w:rPr>
            <w:sz w:val="20"/>
            <w:szCs w:val="18"/>
            <w:lang w:val="en-US"/>
            <w:rPrChange w:id="4211" w:author="Sina Furkan Özdemir" w:date="2021-09-20T17:27:00Z">
              <w:rPr>
                <w:sz w:val="20"/>
                <w:szCs w:val="18"/>
                <w:lang w:val="en-GB"/>
              </w:rPr>
            </w:rPrChange>
          </w:rPr>
          <w:delText xml:space="preserve"> willing to dig deeper</w:delText>
        </w:r>
        <w:r w:rsidR="00AF751E" w:rsidRPr="0029563D" w:rsidDel="00AA2F7F">
          <w:rPr>
            <w:sz w:val="20"/>
            <w:szCs w:val="18"/>
            <w:lang w:val="en-US"/>
            <w:rPrChange w:id="4212" w:author="Sina Furkan Özdemir" w:date="2021-09-20T17:27:00Z">
              <w:rPr>
                <w:sz w:val="20"/>
                <w:szCs w:val="18"/>
                <w:lang w:val="en-GB"/>
              </w:rPr>
            </w:rPrChange>
          </w:rPr>
          <w:delText xml:space="preserve"> into this type of data</w:delText>
        </w:r>
        <w:r w:rsidR="00904B74" w:rsidRPr="0029563D" w:rsidDel="00AA2F7F">
          <w:rPr>
            <w:sz w:val="20"/>
            <w:szCs w:val="18"/>
            <w:lang w:val="en-US"/>
            <w:rPrChange w:id="4213" w:author="Sina Furkan Özdemir" w:date="2021-09-20T17:27:00Z">
              <w:rPr>
                <w:sz w:val="20"/>
                <w:szCs w:val="18"/>
                <w:lang w:val="en-GB"/>
              </w:rPr>
            </w:rPrChange>
          </w:rPr>
          <w:delText xml:space="preserve">, the patterns </w:delText>
        </w:r>
        <w:r w:rsidR="00AF751E" w:rsidRPr="0029563D" w:rsidDel="00AA2F7F">
          <w:rPr>
            <w:sz w:val="20"/>
            <w:szCs w:val="18"/>
            <w:lang w:val="en-US"/>
            <w:rPrChange w:id="4214" w:author="Sina Furkan Özdemir" w:date="2021-09-20T17:27:00Z">
              <w:rPr>
                <w:sz w:val="20"/>
                <w:szCs w:val="18"/>
                <w:lang w:val="en-GB"/>
              </w:rPr>
            </w:rPrChange>
          </w:rPr>
          <w:delText xml:space="preserve">we show </w:delText>
        </w:r>
        <w:r w:rsidR="00904B74" w:rsidRPr="0029563D" w:rsidDel="00AA2F7F">
          <w:rPr>
            <w:sz w:val="20"/>
            <w:szCs w:val="18"/>
            <w:lang w:val="en-US"/>
            <w:rPrChange w:id="4215" w:author="Sina Furkan Özdemir" w:date="2021-09-20T17:27:00Z">
              <w:rPr>
                <w:sz w:val="20"/>
                <w:szCs w:val="18"/>
                <w:lang w:val="en-GB"/>
              </w:rPr>
            </w:rPrChange>
          </w:rPr>
          <w:delText xml:space="preserve">provide </w:delText>
        </w:r>
        <w:r w:rsidR="00B2374D" w:rsidRPr="0029563D" w:rsidDel="00AA2F7F">
          <w:rPr>
            <w:sz w:val="20"/>
            <w:szCs w:val="18"/>
            <w:lang w:val="en-US"/>
            <w:rPrChange w:id="4216" w:author="Sina Furkan Özdemir" w:date="2021-09-20T17:27:00Z">
              <w:rPr>
                <w:sz w:val="20"/>
                <w:szCs w:val="18"/>
                <w:lang w:val="en-GB"/>
              </w:rPr>
            </w:rPrChange>
          </w:rPr>
          <w:delText xml:space="preserve">four </w:delText>
        </w:r>
        <w:r w:rsidR="00904B74" w:rsidRPr="0029563D" w:rsidDel="00AA2F7F">
          <w:rPr>
            <w:sz w:val="20"/>
            <w:szCs w:val="18"/>
            <w:lang w:val="en-US"/>
            <w:rPrChange w:id="4217" w:author="Sina Furkan Özdemir" w:date="2021-09-20T17:27:00Z">
              <w:rPr>
                <w:sz w:val="20"/>
                <w:szCs w:val="18"/>
                <w:lang w:val="en-GB"/>
              </w:rPr>
            </w:rPrChange>
          </w:rPr>
          <w:delText xml:space="preserve">informative </w:delText>
        </w:r>
        <w:r w:rsidR="00AF751E" w:rsidRPr="0029563D" w:rsidDel="00AA2F7F">
          <w:rPr>
            <w:sz w:val="20"/>
            <w:szCs w:val="18"/>
            <w:lang w:val="en-US"/>
            <w:rPrChange w:id="4218" w:author="Sina Furkan Özdemir" w:date="2021-09-20T17:27:00Z">
              <w:rPr>
                <w:sz w:val="20"/>
                <w:szCs w:val="18"/>
                <w:lang w:val="en-GB"/>
              </w:rPr>
            </w:rPrChange>
          </w:rPr>
          <w:delText>point</w:delText>
        </w:r>
        <w:r w:rsidR="00702D9C" w:rsidRPr="0029563D" w:rsidDel="00AA2F7F">
          <w:rPr>
            <w:sz w:val="20"/>
            <w:szCs w:val="18"/>
            <w:lang w:val="en-US"/>
            <w:rPrChange w:id="4219" w:author="Sina Furkan Özdemir" w:date="2021-09-20T17:27:00Z">
              <w:rPr>
                <w:sz w:val="20"/>
                <w:szCs w:val="18"/>
                <w:lang w:val="en-GB"/>
              </w:rPr>
            </w:rPrChange>
          </w:rPr>
          <w:delText>s</w:delText>
        </w:r>
        <w:r w:rsidR="00AF751E" w:rsidRPr="0029563D" w:rsidDel="00AA2F7F">
          <w:rPr>
            <w:sz w:val="20"/>
            <w:szCs w:val="18"/>
            <w:lang w:val="en-US"/>
            <w:rPrChange w:id="4220" w:author="Sina Furkan Özdemir" w:date="2021-09-20T17:27:00Z">
              <w:rPr>
                <w:sz w:val="20"/>
                <w:szCs w:val="18"/>
                <w:lang w:val="en-GB"/>
              </w:rPr>
            </w:rPrChange>
          </w:rPr>
          <w:delTex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delText>
        </w:r>
        <w:r w:rsidR="008216DF" w:rsidRPr="0029563D" w:rsidDel="00AA2F7F">
          <w:rPr>
            <w:sz w:val="20"/>
            <w:szCs w:val="18"/>
            <w:lang w:val="en-US"/>
            <w:rPrChange w:id="4221" w:author="Sina Furkan Özdemir" w:date="2021-09-20T17:27:00Z">
              <w:rPr>
                <w:sz w:val="20"/>
                <w:szCs w:val="18"/>
                <w:lang w:val="en-GB"/>
              </w:rPr>
            </w:rPrChange>
          </w:rPr>
          <w:delText>, transparent</w:delText>
        </w:r>
        <w:r w:rsidR="00AF751E" w:rsidRPr="0029563D" w:rsidDel="00AA2F7F">
          <w:rPr>
            <w:sz w:val="20"/>
            <w:szCs w:val="18"/>
            <w:lang w:val="en-US"/>
            <w:rPrChange w:id="4222" w:author="Sina Furkan Özdemir" w:date="2021-09-20T17:27:00Z">
              <w:rPr>
                <w:sz w:val="20"/>
                <w:szCs w:val="18"/>
                <w:lang w:val="en-GB"/>
              </w:rPr>
            </w:rPrChange>
          </w:rPr>
          <w:delText xml:space="preserve"> political accountability reporting would help us understand to what extent public communication contributes </w:delText>
        </w:r>
        <w:r w:rsidR="008216DF" w:rsidRPr="0029563D" w:rsidDel="00AA2F7F">
          <w:rPr>
            <w:sz w:val="20"/>
            <w:szCs w:val="18"/>
            <w:lang w:val="en-US"/>
            <w:rPrChange w:id="4223" w:author="Sina Furkan Özdemir" w:date="2021-09-20T17:27:00Z">
              <w:rPr>
                <w:sz w:val="20"/>
                <w:szCs w:val="18"/>
                <w:lang w:val="en-GB"/>
              </w:rPr>
            </w:rPrChange>
          </w:rPr>
          <w:delText xml:space="preserve">to </w:delText>
        </w:r>
        <w:r w:rsidR="00AF751E" w:rsidRPr="0029563D" w:rsidDel="00AA2F7F">
          <w:rPr>
            <w:sz w:val="20"/>
            <w:szCs w:val="18"/>
            <w:lang w:val="en-US"/>
            <w:rPrChange w:id="4224" w:author="Sina Furkan Özdemir" w:date="2021-09-20T17:27:00Z">
              <w:rPr>
                <w:sz w:val="20"/>
                <w:szCs w:val="18"/>
                <w:lang w:val="en-GB"/>
              </w:rPr>
            </w:rPrChange>
          </w:rPr>
          <w:delText xml:space="preserve">or possibly undermines the popular legitimacy of supranational actors. </w:delText>
        </w:r>
        <w:r w:rsidR="008216DF" w:rsidRPr="0029563D" w:rsidDel="00AA2F7F">
          <w:rPr>
            <w:sz w:val="20"/>
            <w:szCs w:val="18"/>
            <w:lang w:val="en-US"/>
            <w:rPrChange w:id="4225" w:author="Sina Furkan Özdemir" w:date="2021-09-20T17:27:00Z">
              <w:rPr>
                <w:sz w:val="20"/>
                <w:szCs w:val="18"/>
                <w:lang w:val="en-GB"/>
              </w:rPr>
            </w:rPrChange>
          </w:rPr>
          <w:delText>Second, our qualitative examples for the most engaging tweets highlight variation across externally politicized topics and suggests that</w:delText>
        </w:r>
        <w:r w:rsidR="00564D2E" w:rsidRPr="0029563D" w:rsidDel="00AA2F7F">
          <w:rPr>
            <w:sz w:val="20"/>
            <w:szCs w:val="18"/>
            <w:lang w:val="en-US"/>
            <w:rPrChange w:id="4226" w:author="Sina Furkan Özdemir" w:date="2021-09-20T17:27:00Z">
              <w:rPr>
                <w:sz w:val="20"/>
                <w:szCs w:val="18"/>
                <w:lang w:val="en-GB"/>
              </w:rPr>
            </w:rPrChange>
          </w:rPr>
          <w:delText xml:space="preserve"> topical</w:delText>
        </w:r>
        <w:r w:rsidR="008216DF" w:rsidRPr="0029563D" w:rsidDel="00AA2F7F">
          <w:rPr>
            <w:sz w:val="20"/>
            <w:szCs w:val="18"/>
            <w:lang w:val="en-US"/>
            <w:rPrChange w:id="4227" w:author="Sina Furkan Özdemir" w:date="2021-09-20T17:27:00Z">
              <w:rPr>
                <w:sz w:val="20"/>
                <w:szCs w:val="18"/>
                <w:lang w:val="en-GB"/>
              </w:rPr>
            </w:rPrChange>
          </w:rPr>
          <w:delText xml:space="preserve"> content</w:delText>
        </w:r>
        <w:r w:rsidR="00564D2E" w:rsidRPr="0029563D" w:rsidDel="00AA2F7F">
          <w:rPr>
            <w:sz w:val="20"/>
            <w:szCs w:val="18"/>
            <w:lang w:val="en-US"/>
            <w:rPrChange w:id="4228" w:author="Sina Furkan Özdemir" w:date="2021-09-20T17:27:00Z">
              <w:rPr>
                <w:sz w:val="20"/>
                <w:szCs w:val="18"/>
                <w:lang w:val="en-GB"/>
              </w:rPr>
            </w:rPrChange>
          </w:rPr>
          <w:delText>s of messages</w:delText>
        </w:r>
        <w:r w:rsidR="008216DF" w:rsidRPr="0029563D" w:rsidDel="00AA2F7F">
          <w:rPr>
            <w:sz w:val="20"/>
            <w:szCs w:val="18"/>
            <w:lang w:val="en-US"/>
            <w:rPrChange w:id="4229" w:author="Sina Furkan Özdemir" w:date="2021-09-20T17:27:00Z">
              <w:rPr>
                <w:sz w:val="20"/>
                <w:szCs w:val="18"/>
                <w:lang w:val="en-GB"/>
              </w:rPr>
            </w:rPrChange>
          </w:rPr>
          <w:delText xml:space="preserve"> may provide valuable hints on the publicity that supranational messages generate. Third, our findings highlight that especially visual content is part and parcel of supranational public communication</w:delText>
        </w:r>
        <w:r w:rsidR="00B2374D" w:rsidRPr="0029563D" w:rsidDel="00AA2F7F">
          <w:rPr>
            <w:sz w:val="20"/>
            <w:szCs w:val="18"/>
            <w:lang w:val="en-US"/>
            <w:rPrChange w:id="4230" w:author="Sina Furkan Özdemir" w:date="2021-09-20T17:27:00Z">
              <w:rPr>
                <w:sz w:val="20"/>
                <w:szCs w:val="18"/>
                <w:lang w:val="en-GB"/>
              </w:rPr>
            </w:rPrChange>
          </w:rPr>
          <w:delText>,</w:delText>
        </w:r>
        <w:r w:rsidR="008216DF" w:rsidRPr="0029563D" w:rsidDel="00AA2F7F">
          <w:rPr>
            <w:sz w:val="20"/>
            <w:szCs w:val="18"/>
            <w:lang w:val="en-US"/>
            <w:rPrChange w:id="4231" w:author="Sina Furkan Özdemir" w:date="2021-09-20T17:27:00Z">
              <w:rPr>
                <w:sz w:val="20"/>
                <w:szCs w:val="18"/>
                <w:lang w:val="en-GB"/>
              </w:rPr>
            </w:rPrChange>
          </w:rPr>
          <w:delText xml:space="preserve"> requiring additional forms of content analyses. Fourth and finally, the clearer communication and higher engagement rates that accounts of individual supranational actors generate </w:delText>
        </w:r>
        <w:r w:rsidR="00702D9C" w:rsidRPr="0029563D" w:rsidDel="00AA2F7F">
          <w:rPr>
            <w:sz w:val="20"/>
            <w:szCs w:val="18"/>
            <w:lang w:val="en-US"/>
            <w:rPrChange w:id="4232" w:author="Sina Furkan Özdemir" w:date="2021-09-20T17:27:00Z">
              <w:rPr>
                <w:sz w:val="20"/>
                <w:szCs w:val="18"/>
                <w:lang w:val="en-GB"/>
              </w:rPr>
            </w:rPrChange>
          </w:rPr>
          <w:delText xml:space="preserve">highlight </w:delText>
        </w:r>
        <w:r w:rsidR="008216DF" w:rsidRPr="0029563D" w:rsidDel="00AA2F7F">
          <w:rPr>
            <w:sz w:val="20"/>
            <w:szCs w:val="18"/>
            <w:lang w:val="en-US"/>
            <w:rPrChange w:id="4233" w:author="Sina Furkan Özdemir" w:date="2021-09-20T17:27:00Z">
              <w:rPr>
                <w:sz w:val="20"/>
                <w:szCs w:val="18"/>
                <w:lang w:val="en-GB"/>
              </w:rPr>
            </w:rPrChange>
          </w:rPr>
          <w:delText>that the personalization of EU politics can be meaningfully observed on Twitter.</w:delText>
        </w:r>
        <w:r w:rsidR="00B2374D" w:rsidRPr="0029563D" w:rsidDel="00AA2F7F">
          <w:rPr>
            <w:sz w:val="20"/>
            <w:szCs w:val="18"/>
            <w:lang w:val="en-US"/>
            <w:rPrChange w:id="4234" w:author="Sina Furkan Özdemir" w:date="2021-09-20T17:27:00Z">
              <w:rPr>
                <w:sz w:val="20"/>
                <w:szCs w:val="18"/>
                <w:lang w:val="en-GB"/>
              </w:rPr>
            </w:rPrChange>
          </w:rPr>
          <w:delText xml:space="preserve"> In any case, however, our data demonstrate that social media are highly relevant channel</w:delText>
        </w:r>
        <w:r w:rsidR="00235F4B" w:rsidRPr="0029563D" w:rsidDel="00AA2F7F">
          <w:rPr>
            <w:sz w:val="20"/>
            <w:szCs w:val="18"/>
            <w:lang w:val="en-US"/>
            <w:rPrChange w:id="4235" w:author="Sina Furkan Özdemir" w:date="2021-09-20T17:27:00Z">
              <w:rPr>
                <w:sz w:val="20"/>
                <w:szCs w:val="18"/>
                <w:lang w:val="en-GB"/>
              </w:rPr>
            </w:rPrChange>
          </w:rPr>
          <w:delText>s</w:delText>
        </w:r>
        <w:r w:rsidR="00B2374D" w:rsidRPr="0029563D" w:rsidDel="00AA2F7F">
          <w:rPr>
            <w:sz w:val="20"/>
            <w:szCs w:val="18"/>
            <w:lang w:val="en-US"/>
            <w:rPrChange w:id="4236" w:author="Sina Furkan Özdemir" w:date="2021-09-20T17:27:00Z">
              <w:rPr>
                <w:sz w:val="20"/>
                <w:szCs w:val="18"/>
                <w:lang w:val="en-GB"/>
              </w:rPr>
            </w:rPrChange>
          </w:rPr>
          <w:delText xml:space="preserve"> for the outbound communication of supranational actors in the European Union.</w:delText>
        </w:r>
      </w:del>
    </w:p>
    <w:p w14:paraId="07A80093" w14:textId="77777777" w:rsidR="007868AA" w:rsidRPr="0029563D" w:rsidRDefault="007868AA" w:rsidP="00D114D6">
      <w:pPr>
        <w:spacing w:before="120" w:after="0" w:line="240" w:lineRule="auto"/>
        <w:jc w:val="both"/>
        <w:rPr>
          <w:sz w:val="20"/>
          <w:szCs w:val="18"/>
          <w:lang w:val="en-US"/>
          <w:rPrChange w:id="4237" w:author="Sina Furkan Özdemir" w:date="2021-09-20T17:27:00Z">
            <w:rPr>
              <w:sz w:val="20"/>
              <w:szCs w:val="18"/>
              <w:lang w:val="en-GB"/>
            </w:rPr>
          </w:rPrChange>
        </w:rPr>
      </w:pPr>
    </w:p>
    <w:p w14:paraId="2FD70F18" w14:textId="429A0F52" w:rsidR="00D114D6" w:rsidRPr="0029563D" w:rsidRDefault="00DC2184" w:rsidP="00D114D6">
      <w:pPr>
        <w:spacing w:before="120" w:after="0" w:line="240" w:lineRule="auto"/>
        <w:jc w:val="both"/>
        <w:rPr>
          <w:b/>
          <w:sz w:val="20"/>
          <w:szCs w:val="18"/>
          <w:lang w:val="en-US"/>
          <w:rPrChange w:id="4238" w:author="Sina Furkan Özdemir" w:date="2021-09-20T17:27:00Z">
            <w:rPr>
              <w:b/>
              <w:sz w:val="20"/>
              <w:szCs w:val="18"/>
              <w:lang w:val="en-GB"/>
            </w:rPr>
          </w:rPrChange>
        </w:rPr>
      </w:pPr>
      <w:r w:rsidRPr="0029563D">
        <w:rPr>
          <w:b/>
          <w:bCs/>
          <w:sz w:val="20"/>
          <w:szCs w:val="18"/>
          <w:lang w:val="en-US"/>
          <w:rPrChange w:id="4239" w:author="Sina Furkan Özdemir" w:date="2021-09-20T17:27:00Z">
            <w:rPr>
              <w:b/>
              <w:bCs/>
              <w:sz w:val="20"/>
              <w:szCs w:val="18"/>
              <w:lang w:val="en-GB"/>
            </w:rPr>
          </w:rPrChange>
        </w:rPr>
        <w:lastRenderedPageBreak/>
        <w:t>6</w:t>
      </w:r>
      <w:r w:rsidR="00D114D6" w:rsidRPr="0029563D">
        <w:rPr>
          <w:b/>
          <w:sz w:val="20"/>
          <w:szCs w:val="18"/>
          <w:lang w:val="en-US"/>
          <w:rPrChange w:id="4240" w:author="Sina Furkan Özdemir" w:date="2021-09-20T17:27:00Z">
            <w:rPr>
              <w:b/>
              <w:sz w:val="20"/>
              <w:szCs w:val="18"/>
              <w:lang w:val="en-GB"/>
            </w:rPr>
          </w:rPrChange>
        </w:rPr>
        <w:t>. References</w:t>
      </w:r>
    </w:p>
    <w:p w14:paraId="118B0434" w14:textId="77777777" w:rsidR="00E516C4" w:rsidRPr="00E516C4" w:rsidRDefault="00E516C4" w:rsidP="00E516C4">
      <w:pPr>
        <w:pStyle w:val="Bibliography"/>
        <w:rPr>
          <w:ins w:id="4241" w:author="Sina Furkan Özdemir [2]" w:date="2021-09-24T08:50:00Z"/>
          <w:rFonts w:cs="Calibri"/>
          <w:sz w:val="20"/>
          <w:rPrChange w:id="4242" w:author="Sina Furkan Özdemir [2]" w:date="2021-09-24T08:50:00Z">
            <w:rPr>
              <w:ins w:id="4243" w:author="Sina Furkan Özdemir [2]" w:date="2021-09-24T08:50:00Z"/>
            </w:rPr>
          </w:rPrChange>
        </w:rPr>
        <w:pPrChange w:id="4244" w:author="Sina Furkan Özdemir [2]" w:date="2021-09-24T08:50:00Z">
          <w:pPr>
            <w:widowControl w:val="0"/>
            <w:autoSpaceDE w:val="0"/>
            <w:autoSpaceDN w:val="0"/>
            <w:adjustRightInd w:val="0"/>
            <w:spacing w:after="0" w:line="240" w:lineRule="auto"/>
          </w:pPr>
        </w:pPrChange>
      </w:pPr>
      <w:ins w:id="4245" w:author="Sina Furkan Özdemir [2]" w:date="2021-09-24T08:50:00Z">
        <w:r>
          <w:rPr>
            <w:b/>
            <w:sz w:val="20"/>
            <w:szCs w:val="20"/>
            <w:lang w:val="en-US"/>
          </w:rPr>
          <w:fldChar w:fldCharType="begin"/>
        </w:r>
        <w:r>
          <w:rPr>
            <w:b/>
            <w:sz w:val="20"/>
            <w:szCs w:val="20"/>
            <w:lang w:val="en-US"/>
          </w:rPr>
          <w:instrText xml:space="preserve"> ADDIN ZOTERO_BIBL {"uncited":[],"omitted":[],"custom":[]} CSL_BIBLIOGRAPHY </w:instrText>
        </w:r>
      </w:ins>
      <w:r>
        <w:rPr>
          <w:b/>
          <w:sz w:val="20"/>
          <w:szCs w:val="20"/>
          <w:lang w:val="en-US"/>
        </w:rPr>
        <w:fldChar w:fldCharType="separate"/>
      </w:r>
      <w:ins w:id="4246" w:author="Sina Furkan Özdemir [2]" w:date="2021-09-24T08:50:00Z">
        <w:r w:rsidRPr="00E516C4">
          <w:rPr>
            <w:rFonts w:cs="Calibri"/>
            <w:sz w:val="20"/>
            <w:rPrChange w:id="4247" w:author="Sina Furkan Özdemir [2]" w:date="2021-09-24T08:50:00Z">
              <w:rPr/>
            </w:rPrChange>
          </w:rPr>
          <w:t xml:space="preserve">Altides, C. (2009) </w:t>
        </w:r>
        <w:r w:rsidRPr="00E516C4">
          <w:rPr>
            <w:rFonts w:cs="Calibri"/>
            <w:i/>
            <w:iCs/>
            <w:sz w:val="20"/>
            <w:rPrChange w:id="4248" w:author="Sina Furkan Özdemir [2]" w:date="2021-09-24T08:50:00Z">
              <w:rPr>
                <w:i/>
                <w:iCs/>
              </w:rPr>
            </w:rPrChange>
          </w:rPr>
          <w:t>Making EU politics public: how the EU institutions develop public communication</w:t>
        </w:r>
        <w:r w:rsidRPr="00E516C4">
          <w:rPr>
            <w:rFonts w:cs="Calibri"/>
            <w:sz w:val="20"/>
            <w:rPrChange w:id="4249" w:author="Sina Furkan Özdemir [2]" w:date="2021-09-24T08:50:00Z">
              <w:rPr/>
            </w:rPrChange>
          </w:rPr>
          <w:t>, Baden-Baden: Nomos.</w:t>
        </w:r>
      </w:ins>
    </w:p>
    <w:p w14:paraId="1D2CF8AA" w14:textId="77777777" w:rsidR="00E516C4" w:rsidRPr="00E516C4" w:rsidRDefault="00E516C4" w:rsidP="00E516C4">
      <w:pPr>
        <w:pStyle w:val="Bibliography"/>
        <w:rPr>
          <w:ins w:id="4250" w:author="Sina Furkan Özdemir [2]" w:date="2021-09-24T08:50:00Z"/>
          <w:rFonts w:cs="Calibri"/>
          <w:sz w:val="20"/>
          <w:rPrChange w:id="4251" w:author="Sina Furkan Özdemir [2]" w:date="2021-09-24T08:50:00Z">
            <w:rPr>
              <w:ins w:id="4252" w:author="Sina Furkan Özdemir [2]" w:date="2021-09-24T08:50:00Z"/>
            </w:rPr>
          </w:rPrChange>
        </w:rPr>
        <w:pPrChange w:id="4253" w:author="Sina Furkan Özdemir [2]" w:date="2021-09-24T08:50:00Z">
          <w:pPr>
            <w:widowControl w:val="0"/>
            <w:autoSpaceDE w:val="0"/>
            <w:autoSpaceDN w:val="0"/>
            <w:adjustRightInd w:val="0"/>
            <w:spacing w:after="0" w:line="240" w:lineRule="auto"/>
          </w:pPr>
        </w:pPrChange>
      </w:pPr>
      <w:ins w:id="4254" w:author="Sina Furkan Özdemir [2]" w:date="2021-09-24T08:50:00Z">
        <w:r w:rsidRPr="00E516C4">
          <w:rPr>
            <w:rFonts w:cs="Calibri"/>
            <w:sz w:val="20"/>
            <w:rPrChange w:id="4255" w:author="Sina Furkan Özdemir [2]" w:date="2021-09-24T08:50:00Z">
              <w:rPr/>
            </w:rPrChange>
          </w:rPr>
          <w:t xml:space="preserve">Barisione, M. and Michailidou, A. (eds) (2017) </w:t>
        </w:r>
        <w:r w:rsidRPr="00E516C4">
          <w:rPr>
            <w:rFonts w:cs="Calibri"/>
            <w:i/>
            <w:iCs/>
            <w:sz w:val="20"/>
            <w:rPrChange w:id="4256" w:author="Sina Furkan Özdemir [2]" w:date="2021-09-24T08:50:00Z">
              <w:rPr>
                <w:i/>
                <w:iCs/>
              </w:rPr>
            </w:rPrChange>
          </w:rPr>
          <w:t>Social media and European politics: rethinking power and legitimacy in the digital era</w:t>
        </w:r>
        <w:r w:rsidRPr="00E516C4">
          <w:rPr>
            <w:rFonts w:cs="Calibri"/>
            <w:sz w:val="20"/>
            <w:rPrChange w:id="4257" w:author="Sina Furkan Özdemir [2]" w:date="2021-09-24T08:50:00Z">
              <w:rPr/>
            </w:rPrChange>
          </w:rPr>
          <w:t>, London, United Kingdom: Palgrave Macmillan.</w:t>
        </w:r>
      </w:ins>
    </w:p>
    <w:p w14:paraId="614C46F5" w14:textId="77777777" w:rsidR="00E516C4" w:rsidRPr="00E516C4" w:rsidRDefault="00E516C4" w:rsidP="00E516C4">
      <w:pPr>
        <w:pStyle w:val="Bibliography"/>
        <w:rPr>
          <w:ins w:id="4258" w:author="Sina Furkan Özdemir [2]" w:date="2021-09-24T08:50:00Z"/>
          <w:rFonts w:cs="Calibri"/>
          <w:sz w:val="20"/>
          <w:rPrChange w:id="4259" w:author="Sina Furkan Özdemir [2]" w:date="2021-09-24T08:50:00Z">
            <w:rPr>
              <w:ins w:id="4260" w:author="Sina Furkan Özdemir [2]" w:date="2021-09-24T08:50:00Z"/>
            </w:rPr>
          </w:rPrChange>
        </w:rPr>
        <w:pPrChange w:id="4261" w:author="Sina Furkan Özdemir [2]" w:date="2021-09-24T08:50:00Z">
          <w:pPr>
            <w:widowControl w:val="0"/>
            <w:autoSpaceDE w:val="0"/>
            <w:autoSpaceDN w:val="0"/>
            <w:adjustRightInd w:val="0"/>
            <w:spacing w:after="0" w:line="240" w:lineRule="auto"/>
          </w:pPr>
        </w:pPrChange>
      </w:pPr>
      <w:ins w:id="4262" w:author="Sina Furkan Özdemir [2]" w:date="2021-09-24T08:50:00Z">
        <w:r w:rsidRPr="00E516C4">
          <w:rPr>
            <w:rFonts w:cs="Calibri"/>
            <w:sz w:val="20"/>
            <w:rPrChange w:id="4263" w:author="Sina Furkan Özdemir [2]" w:date="2021-09-24T08:50:00Z">
              <w:rPr/>
            </w:rPrChange>
          </w:rPr>
          <w:t xml:space="preserve">Benoit, K., Munger, K. and Spirling, A. (2019) ‘Measuring and Explaining Political Sophistication through Textual Complexity’, </w:t>
        </w:r>
        <w:r w:rsidRPr="00E516C4">
          <w:rPr>
            <w:rFonts w:cs="Calibri"/>
            <w:i/>
            <w:iCs/>
            <w:sz w:val="20"/>
            <w:rPrChange w:id="4264" w:author="Sina Furkan Özdemir [2]" w:date="2021-09-24T08:50:00Z">
              <w:rPr>
                <w:i/>
                <w:iCs/>
              </w:rPr>
            </w:rPrChange>
          </w:rPr>
          <w:t>American Journal of Political Science</w:t>
        </w:r>
        <w:r w:rsidRPr="00E516C4">
          <w:rPr>
            <w:rFonts w:cs="Calibri"/>
            <w:sz w:val="20"/>
            <w:rPrChange w:id="4265" w:author="Sina Furkan Özdemir [2]" w:date="2021-09-24T08:50:00Z">
              <w:rPr/>
            </w:rPrChange>
          </w:rPr>
          <w:t xml:space="preserve"> 63(2): 491–508.</w:t>
        </w:r>
      </w:ins>
    </w:p>
    <w:p w14:paraId="464AFD7F" w14:textId="77777777" w:rsidR="00E516C4" w:rsidRPr="00E516C4" w:rsidRDefault="00E516C4" w:rsidP="00E516C4">
      <w:pPr>
        <w:pStyle w:val="Bibliography"/>
        <w:rPr>
          <w:ins w:id="4266" w:author="Sina Furkan Özdemir [2]" w:date="2021-09-24T08:50:00Z"/>
          <w:rFonts w:cs="Calibri"/>
          <w:sz w:val="20"/>
          <w:rPrChange w:id="4267" w:author="Sina Furkan Özdemir [2]" w:date="2021-09-24T08:50:00Z">
            <w:rPr>
              <w:ins w:id="4268" w:author="Sina Furkan Özdemir [2]" w:date="2021-09-24T08:50:00Z"/>
            </w:rPr>
          </w:rPrChange>
        </w:rPr>
        <w:pPrChange w:id="4269" w:author="Sina Furkan Özdemir [2]" w:date="2021-09-24T08:50:00Z">
          <w:pPr>
            <w:widowControl w:val="0"/>
            <w:autoSpaceDE w:val="0"/>
            <w:autoSpaceDN w:val="0"/>
            <w:adjustRightInd w:val="0"/>
            <w:spacing w:after="0" w:line="240" w:lineRule="auto"/>
          </w:pPr>
        </w:pPrChange>
      </w:pPr>
      <w:ins w:id="4270" w:author="Sina Furkan Özdemir [2]" w:date="2021-09-24T08:50:00Z">
        <w:r w:rsidRPr="00E516C4">
          <w:rPr>
            <w:rFonts w:cs="Calibri"/>
            <w:sz w:val="20"/>
            <w:rPrChange w:id="4271" w:author="Sina Furkan Özdemir [2]" w:date="2021-09-24T08:50:00Z">
              <w:rPr/>
            </w:rPrChange>
          </w:rPr>
          <w:t xml:space="preserve">Biber, D., Conrad, S. and Reppen, R. (1998) </w:t>
        </w:r>
        <w:r w:rsidRPr="00E516C4">
          <w:rPr>
            <w:rFonts w:cs="Calibri"/>
            <w:i/>
            <w:iCs/>
            <w:sz w:val="20"/>
            <w:rPrChange w:id="4272" w:author="Sina Furkan Özdemir [2]" w:date="2021-09-24T08:50:00Z">
              <w:rPr>
                <w:i/>
                <w:iCs/>
              </w:rPr>
            </w:rPrChange>
          </w:rPr>
          <w:t>Corpus Linguistics: Investigating Language Structure and Use</w:t>
        </w:r>
        <w:r w:rsidRPr="00E516C4">
          <w:rPr>
            <w:rFonts w:cs="Calibri"/>
            <w:sz w:val="20"/>
            <w:rPrChange w:id="4273" w:author="Sina Furkan Özdemir [2]" w:date="2021-09-24T08:50:00Z">
              <w:rPr/>
            </w:rPrChange>
          </w:rPr>
          <w:t>, Cambridge ; New York: Cambridge University Press.</w:t>
        </w:r>
      </w:ins>
    </w:p>
    <w:p w14:paraId="45EBB878" w14:textId="77777777" w:rsidR="00E516C4" w:rsidRPr="00E516C4" w:rsidRDefault="00E516C4" w:rsidP="00E516C4">
      <w:pPr>
        <w:pStyle w:val="Bibliography"/>
        <w:rPr>
          <w:ins w:id="4274" w:author="Sina Furkan Özdemir [2]" w:date="2021-09-24T08:50:00Z"/>
          <w:rFonts w:cs="Calibri"/>
          <w:sz w:val="20"/>
          <w:rPrChange w:id="4275" w:author="Sina Furkan Özdemir [2]" w:date="2021-09-24T08:50:00Z">
            <w:rPr>
              <w:ins w:id="4276" w:author="Sina Furkan Özdemir [2]" w:date="2021-09-24T08:50:00Z"/>
            </w:rPr>
          </w:rPrChange>
        </w:rPr>
        <w:pPrChange w:id="4277" w:author="Sina Furkan Özdemir [2]" w:date="2021-09-24T08:50:00Z">
          <w:pPr>
            <w:widowControl w:val="0"/>
            <w:autoSpaceDE w:val="0"/>
            <w:autoSpaceDN w:val="0"/>
            <w:adjustRightInd w:val="0"/>
            <w:spacing w:after="0" w:line="240" w:lineRule="auto"/>
          </w:pPr>
        </w:pPrChange>
      </w:pPr>
      <w:ins w:id="4278" w:author="Sina Furkan Özdemir [2]" w:date="2021-09-24T08:50:00Z">
        <w:r w:rsidRPr="00E516C4">
          <w:rPr>
            <w:rFonts w:cs="Calibri"/>
            <w:sz w:val="20"/>
            <w:rPrChange w:id="4279" w:author="Sina Furkan Özdemir [2]" w:date="2021-09-24T08:50:00Z">
              <w:rPr/>
            </w:rPrChange>
          </w:rPr>
          <w:t xml:space="preserve">Biegoń, D. (2013) ‘Specifying the Arena of Possibilities: Post-structuralist Narrative Analysis and the European Commission’s Legitimation Strategies’, </w:t>
        </w:r>
        <w:r w:rsidRPr="00E516C4">
          <w:rPr>
            <w:rFonts w:cs="Calibri"/>
            <w:i/>
            <w:iCs/>
            <w:sz w:val="20"/>
            <w:rPrChange w:id="4280" w:author="Sina Furkan Özdemir [2]" w:date="2021-09-24T08:50:00Z">
              <w:rPr>
                <w:i/>
                <w:iCs/>
              </w:rPr>
            </w:rPrChange>
          </w:rPr>
          <w:t>JCMS: Journal of Common Market Studies</w:t>
        </w:r>
        <w:r w:rsidRPr="00E516C4">
          <w:rPr>
            <w:rFonts w:cs="Calibri"/>
            <w:sz w:val="20"/>
            <w:rPrChange w:id="4281" w:author="Sina Furkan Özdemir [2]" w:date="2021-09-24T08:50:00Z">
              <w:rPr/>
            </w:rPrChange>
          </w:rPr>
          <w:t xml:space="preserve"> 51(2): 194–211.</w:t>
        </w:r>
      </w:ins>
    </w:p>
    <w:p w14:paraId="7F10AA6F" w14:textId="77777777" w:rsidR="00E516C4" w:rsidRPr="00E516C4" w:rsidRDefault="00E516C4" w:rsidP="00E516C4">
      <w:pPr>
        <w:pStyle w:val="Bibliography"/>
        <w:rPr>
          <w:ins w:id="4282" w:author="Sina Furkan Özdemir [2]" w:date="2021-09-24T08:50:00Z"/>
          <w:rFonts w:cs="Calibri"/>
          <w:sz w:val="20"/>
          <w:rPrChange w:id="4283" w:author="Sina Furkan Özdemir [2]" w:date="2021-09-24T08:50:00Z">
            <w:rPr>
              <w:ins w:id="4284" w:author="Sina Furkan Özdemir [2]" w:date="2021-09-24T08:50:00Z"/>
            </w:rPr>
          </w:rPrChange>
        </w:rPr>
        <w:pPrChange w:id="4285" w:author="Sina Furkan Özdemir [2]" w:date="2021-09-24T08:50:00Z">
          <w:pPr>
            <w:widowControl w:val="0"/>
            <w:autoSpaceDE w:val="0"/>
            <w:autoSpaceDN w:val="0"/>
            <w:adjustRightInd w:val="0"/>
            <w:spacing w:after="0" w:line="240" w:lineRule="auto"/>
          </w:pPr>
        </w:pPrChange>
      </w:pPr>
      <w:ins w:id="4286" w:author="Sina Furkan Özdemir [2]" w:date="2021-09-24T08:50:00Z">
        <w:r w:rsidRPr="00E516C4">
          <w:rPr>
            <w:rFonts w:cs="Calibri"/>
            <w:sz w:val="20"/>
            <w:rPrChange w:id="4287" w:author="Sina Furkan Özdemir [2]" w:date="2021-09-24T08:50:00Z">
              <w:rPr/>
            </w:rPrChange>
          </w:rPr>
          <w:t xml:space="preserve">Bijsmans, P. and Altides, C. (2007) ‘“Bridging the Gap” between EU Politics and Citizens? The European Commission, National Media and EU Affairs in the Public Sphere’, </w:t>
        </w:r>
        <w:r w:rsidRPr="00E516C4">
          <w:rPr>
            <w:rFonts w:cs="Calibri"/>
            <w:i/>
            <w:iCs/>
            <w:sz w:val="20"/>
            <w:rPrChange w:id="4288" w:author="Sina Furkan Özdemir [2]" w:date="2021-09-24T08:50:00Z">
              <w:rPr>
                <w:i/>
                <w:iCs/>
              </w:rPr>
            </w:rPrChange>
          </w:rPr>
          <w:t>Journal of European Integration</w:t>
        </w:r>
        <w:r w:rsidRPr="00E516C4">
          <w:rPr>
            <w:rFonts w:cs="Calibri"/>
            <w:sz w:val="20"/>
            <w:rPrChange w:id="4289" w:author="Sina Furkan Özdemir [2]" w:date="2021-09-24T08:50:00Z">
              <w:rPr/>
            </w:rPrChange>
          </w:rPr>
          <w:t xml:space="preserve"> 29(3): 323–340.</w:t>
        </w:r>
      </w:ins>
    </w:p>
    <w:p w14:paraId="3D67522B" w14:textId="77777777" w:rsidR="00E516C4" w:rsidRPr="00E516C4" w:rsidRDefault="00E516C4" w:rsidP="00E516C4">
      <w:pPr>
        <w:pStyle w:val="Bibliography"/>
        <w:rPr>
          <w:ins w:id="4290" w:author="Sina Furkan Özdemir [2]" w:date="2021-09-24T08:50:00Z"/>
          <w:rFonts w:cs="Calibri"/>
          <w:sz w:val="20"/>
          <w:rPrChange w:id="4291" w:author="Sina Furkan Özdemir [2]" w:date="2021-09-24T08:50:00Z">
            <w:rPr>
              <w:ins w:id="4292" w:author="Sina Furkan Özdemir [2]" w:date="2021-09-24T08:50:00Z"/>
            </w:rPr>
          </w:rPrChange>
        </w:rPr>
        <w:pPrChange w:id="4293" w:author="Sina Furkan Özdemir [2]" w:date="2021-09-24T08:50:00Z">
          <w:pPr>
            <w:widowControl w:val="0"/>
            <w:autoSpaceDE w:val="0"/>
            <w:autoSpaceDN w:val="0"/>
            <w:adjustRightInd w:val="0"/>
            <w:spacing w:after="0" w:line="240" w:lineRule="auto"/>
          </w:pPr>
        </w:pPrChange>
      </w:pPr>
      <w:ins w:id="4294" w:author="Sina Furkan Özdemir [2]" w:date="2021-09-24T08:50:00Z">
        <w:r w:rsidRPr="00E516C4">
          <w:rPr>
            <w:rFonts w:cs="Calibri"/>
            <w:sz w:val="20"/>
            <w:rPrChange w:id="4295" w:author="Sina Furkan Özdemir [2]" w:date="2021-09-24T08:50:00Z">
              <w:rPr/>
            </w:rPrChange>
          </w:rPr>
          <w:t xml:space="preserve">Bischof, D. and Senninger, R. (2018) ‘Simple politics for the people? Complexity in campaign messages and political knowledge’, </w:t>
        </w:r>
        <w:r w:rsidRPr="00E516C4">
          <w:rPr>
            <w:rFonts w:cs="Calibri"/>
            <w:i/>
            <w:iCs/>
            <w:sz w:val="20"/>
            <w:rPrChange w:id="4296" w:author="Sina Furkan Özdemir [2]" w:date="2021-09-24T08:50:00Z">
              <w:rPr>
                <w:i/>
                <w:iCs/>
              </w:rPr>
            </w:rPrChange>
          </w:rPr>
          <w:t>European Journal of Political Research</w:t>
        </w:r>
        <w:r w:rsidRPr="00E516C4">
          <w:rPr>
            <w:rFonts w:cs="Calibri"/>
            <w:sz w:val="20"/>
            <w:rPrChange w:id="4297" w:author="Sina Furkan Özdemir [2]" w:date="2021-09-24T08:50:00Z">
              <w:rPr/>
            </w:rPrChange>
          </w:rPr>
          <w:t xml:space="preserve"> 57(2): 473–495.</w:t>
        </w:r>
      </w:ins>
    </w:p>
    <w:p w14:paraId="3FC8208D" w14:textId="77777777" w:rsidR="00E516C4" w:rsidRPr="00E516C4" w:rsidRDefault="00E516C4" w:rsidP="00E516C4">
      <w:pPr>
        <w:pStyle w:val="Bibliography"/>
        <w:rPr>
          <w:ins w:id="4298" w:author="Sina Furkan Özdemir [2]" w:date="2021-09-24T08:50:00Z"/>
          <w:rFonts w:cs="Calibri"/>
          <w:sz w:val="20"/>
          <w:rPrChange w:id="4299" w:author="Sina Furkan Özdemir [2]" w:date="2021-09-24T08:50:00Z">
            <w:rPr>
              <w:ins w:id="4300" w:author="Sina Furkan Özdemir [2]" w:date="2021-09-24T08:50:00Z"/>
            </w:rPr>
          </w:rPrChange>
        </w:rPr>
        <w:pPrChange w:id="4301" w:author="Sina Furkan Özdemir [2]" w:date="2021-09-24T08:50:00Z">
          <w:pPr>
            <w:widowControl w:val="0"/>
            <w:autoSpaceDE w:val="0"/>
            <w:autoSpaceDN w:val="0"/>
            <w:adjustRightInd w:val="0"/>
            <w:spacing w:after="0" w:line="240" w:lineRule="auto"/>
          </w:pPr>
        </w:pPrChange>
      </w:pPr>
      <w:ins w:id="4302" w:author="Sina Furkan Özdemir [2]" w:date="2021-09-24T08:50:00Z">
        <w:r w:rsidRPr="00E516C4">
          <w:rPr>
            <w:rFonts w:cs="Calibri"/>
            <w:sz w:val="20"/>
            <w:rPrChange w:id="4303" w:author="Sina Furkan Özdemir [2]" w:date="2021-09-24T08:50:00Z">
              <w:rPr/>
            </w:rPrChange>
          </w:rPr>
          <w:t xml:space="preserve">Boomgaarden, H. et al. (2013) ‘Across time and space: Explaining variation in news coverage of the European Union’, </w:t>
        </w:r>
        <w:r w:rsidRPr="00E516C4">
          <w:rPr>
            <w:rFonts w:cs="Calibri"/>
            <w:i/>
            <w:iCs/>
            <w:sz w:val="20"/>
            <w:rPrChange w:id="4304" w:author="Sina Furkan Özdemir [2]" w:date="2021-09-24T08:50:00Z">
              <w:rPr>
                <w:i/>
                <w:iCs/>
              </w:rPr>
            </w:rPrChange>
          </w:rPr>
          <w:t>European Journal of Political Research</w:t>
        </w:r>
        <w:r w:rsidRPr="00E516C4">
          <w:rPr>
            <w:rFonts w:cs="Calibri"/>
            <w:sz w:val="20"/>
            <w:rPrChange w:id="4305" w:author="Sina Furkan Özdemir [2]" w:date="2021-09-24T08:50:00Z">
              <w:rPr/>
            </w:rPrChange>
          </w:rPr>
          <w:t xml:space="preserve"> 52(5): 608–629.</w:t>
        </w:r>
      </w:ins>
    </w:p>
    <w:p w14:paraId="7B958E65" w14:textId="77777777" w:rsidR="00E516C4" w:rsidRPr="00E516C4" w:rsidRDefault="00E516C4" w:rsidP="00E516C4">
      <w:pPr>
        <w:pStyle w:val="Bibliography"/>
        <w:rPr>
          <w:ins w:id="4306" w:author="Sina Furkan Özdemir [2]" w:date="2021-09-24T08:50:00Z"/>
          <w:rFonts w:cs="Calibri"/>
          <w:sz w:val="20"/>
          <w:rPrChange w:id="4307" w:author="Sina Furkan Özdemir [2]" w:date="2021-09-24T08:50:00Z">
            <w:rPr>
              <w:ins w:id="4308" w:author="Sina Furkan Özdemir [2]" w:date="2021-09-24T08:50:00Z"/>
            </w:rPr>
          </w:rPrChange>
        </w:rPr>
        <w:pPrChange w:id="4309" w:author="Sina Furkan Özdemir [2]" w:date="2021-09-24T08:50:00Z">
          <w:pPr>
            <w:widowControl w:val="0"/>
            <w:autoSpaceDE w:val="0"/>
            <w:autoSpaceDN w:val="0"/>
            <w:adjustRightInd w:val="0"/>
            <w:spacing w:after="0" w:line="240" w:lineRule="auto"/>
          </w:pPr>
        </w:pPrChange>
      </w:pPr>
      <w:ins w:id="4310" w:author="Sina Furkan Özdemir [2]" w:date="2021-09-24T08:50:00Z">
        <w:r w:rsidRPr="00E516C4">
          <w:rPr>
            <w:rFonts w:cs="Calibri"/>
            <w:sz w:val="20"/>
            <w:rPrChange w:id="4311" w:author="Sina Furkan Özdemir [2]" w:date="2021-09-24T08:50:00Z">
              <w:rPr/>
            </w:rPrChange>
          </w:rPr>
          <w:t xml:space="preserve">Bressanelli, E., Koop, C. and Reh, C. (2020) ‘EU Actors under pressure: politicisation and depoliticisation as strategic responses’, </w:t>
        </w:r>
        <w:r w:rsidRPr="00E516C4">
          <w:rPr>
            <w:rFonts w:cs="Calibri"/>
            <w:i/>
            <w:iCs/>
            <w:sz w:val="20"/>
            <w:rPrChange w:id="4312" w:author="Sina Furkan Özdemir [2]" w:date="2021-09-24T08:50:00Z">
              <w:rPr>
                <w:i/>
                <w:iCs/>
              </w:rPr>
            </w:rPrChange>
          </w:rPr>
          <w:t>Journal of European Public Policy</w:t>
        </w:r>
        <w:r w:rsidRPr="00E516C4">
          <w:rPr>
            <w:rFonts w:cs="Calibri"/>
            <w:sz w:val="20"/>
            <w:rPrChange w:id="4313" w:author="Sina Furkan Özdemir [2]" w:date="2021-09-24T08:50:00Z">
              <w:rPr/>
            </w:rPrChange>
          </w:rPr>
          <w:t xml:space="preserve"> 27(3): 329–341.</w:t>
        </w:r>
      </w:ins>
    </w:p>
    <w:p w14:paraId="3384BC57" w14:textId="77777777" w:rsidR="00E516C4" w:rsidRPr="00E516C4" w:rsidRDefault="00E516C4" w:rsidP="00E516C4">
      <w:pPr>
        <w:pStyle w:val="Bibliography"/>
        <w:rPr>
          <w:ins w:id="4314" w:author="Sina Furkan Özdemir [2]" w:date="2021-09-24T08:50:00Z"/>
          <w:rFonts w:cs="Calibri"/>
          <w:sz w:val="20"/>
          <w:rPrChange w:id="4315" w:author="Sina Furkan Özdemir [2]" w:date="2021-09-24T08:50:00Z">
            <w:rPr>
              <w:ins w:id="4316" w:author="Sina Furkan Özdemir [2]" w:date="2021-09-24T08:50:00Z"/>
            </w:rPr>
          </w:rPrChange>
        </w:rPr>
        <w:pPrChange w:id="4317" w:author="Sina Furkan Özdemir [2]" w:date="2021-09-24T08:50:00Z">
          <w:pPr>
            <w:widowControl w:val="0"/>
            <w:autoSpaceDE w:val="0"/>
            <w:autoSpaceDN w:val="0"/>
            <w:adjustRightInd w:val="0"/>
            <w:spacing w:after="0" w:line="240" w:lineRule="auto"/>
          </w:pPr>
        </w:pPrChange>
      </w:pPr>
      <w:ins w:id="4318" w:author="Sina Furkan Özdemir [2]" w:date="2021-09-24T08:50:00Z">
        <w:r w:rsidRPr="00E516C4">
          <w:rPr>
            <w:rFonts w:cs="Calibri"/>
            <w:sz w:val="20"/>
            <w:rPrChange w:id="4319" w:author="Sina Furkan Özdemir [2]" w:date="2021-09-24T08:50:00Z">
              <w:rPr/>
            </w:rPrChange>
          </w:rPr>
          <w:t xml:space="preserve">Brüggemann, M. (2010) ‘Information Policy and the Public Sphere’, </w:t>
        </w:r>
        <w:r w:rsidRPr="00E516C4">
          <w:rPr>
            <w:rFonts w:cs="Calibri"/>
            <w:i/>
            <w:iCs/>
            <w:sz w:val="20"/>
            <w:rPrChange w:id="4320" w:author="Sina Furkan Özdemir [2]" w:date="2021-09-24T08:50:00Z">
              <w:rPr>
                <w:i/>
                <w:iCs/>
              </w:rPr>
            </w:rPrChange>
          </w:rPr>
          <w:t>Javnost - The Public</w:t>
        </w:r>
        <w:r w:rsidRPr="00E516C4">
          <w:rPr>
            <w:rFonts w:cs="Calibri"/>
            <w:sz w:val="20"/>
            <w:rPrChange w:id="4321" w:author="Sina Furkan Özdemir [2]" w:date="2021-09-24T08:50:00Z">
              <w:rPr/>
            </w:rPrChange>
          </w:rPr>
          <w:t xml:space="preserve"> 17(1): 5–21.</w:t>
        </w:r>
      </w:ins>
    </w:p>
    <w:p w14:paraId="063A34FE" w14:textId="77777777" w:rsidR="00E516C4" w:rsidRPr="00E516C4" w:rsidRDefault="00E516C4" w:rsidP="00E516C4">
      <w:pPr>
        <w:pStyle w:val="Bibliography"/>
        <w:rPr>
          <w:ins w:id="4322" w:author="Sina Furkan Özdemir [2]" w:date="2021-09-24T08:50:00Z"/>
          <w:rFonts w:cs="Calibri"/>
          <w:sz w:val="20"/>
          <w:rPrChange w:id="4323" w:author="Sina Furkan Özdemir [2]" w:date="2021-09-24T08:50:00Z">
            <w:rPr>
              <w:ins w:id="4324" w:author="Sina Furkan Özdemir [2]" w:date="2021-09-24T08:50:00Z"/>
            </w:rPr>
          </w:rPrChange>
        </w:rPr>
        <w:pPrChange w:id="4325" w:author="Sina Furkan Özdemir [2]" w:date="2021-09-24T08:50:00Z">
          <w:pPr>
            <w:widowControl w:val="0"/>
            <w:autoSpaceDE w:val="0"/>
            <w:autoSpaceDN w:val="0"/>
            <w:adjustRightInd w:val="0"/>
            <w:spacing w:after="0" w:line="240" w:lineRule="auto"/>
          </w:pPr>
        </w:pPrChange>
      </w:pPr>
      <w:ins w:id="4326" w:author="Sina Furkan Özdemir [2]" w:date="2021-09-24T08:50:00Z">
        <w:r w:rsidRPr="00E516C4">
          <w:rPr>
            <w:rFonts w:cs="Calibri"/>
            <w:sz w:val="20"/>
            <w:rPrChange w:id="4327" w:author="Sina Furkan Özdemir [2]" w:date="2021-09-24T08:50:00Z">
              <w:rPr/>
            </w:rPrChange>
          </w:rPr>
          <w:t xml:space="preserve">Cage, J., Herve, N. and Mazoyer, B. (2020) </w:t>
        </w:r>
        <w:r w:rsidRPr="00E516C4">
          <w:rPr>
            <w:rFonts w:cs="Calibri"/>
            <w:i/>
            <w:iCs/>
            <w:sz w:val="20"/>
            <w:rPrChange w:id="4328" w:author="Sina Furkan Özdemir [2]" w:date="2021-09-24T08:50:00Z">
              <w:rPr>
                <w:i/>
                <w:iCs/>
              </w:rPr>
            </w:rPrChange>
          </w:rPr>
          <w:t>Social Media and Newsroom Production Decisions</w:t>
        </w:r>
        <w:r w:rsidRPr="00E516C4">
          <w:rPr>
            <w:rFonts w:cs="Calibri"/>
            <w:sz w:val="20"/>
            <w:rPrChange w:id="4329" w:author="Sina Furkan Özdemir [2]" w:date="2021-09-24T08:50:00Z">
              <w:rPr/>
            </w:rPrChange>
          </w:rPr>
          <w:t>, Rochester, NY: Social Science Research Network, doi:10.2139/ssrn.3663899.</w:t>
        </w:r>
      </w:ins>
    </w:p>
    <w:p w14:paraId="020FB085" w14:textId="77777777" w:rsidR="00E516C4" w:rsidRPr="00E516C4" w:rsidRDefault="00E516C4" w:rsidP="00E516C4">
      <w:pPr>
        <w:pStyle w:val="Bibliography"/>
        <w:rPr>
          <w:ins w:id="4330" w:author="Sina Furkan Özdemir [2]" w:date="2021-09-24T08:50:00Z"/>
          <w:rFonts w:cs="Calibri"/>
          <w:sz w:val="20"/>
          <w:rPrChange w:id="4331" w:author="Sina Furkan Özdemir [2]" w:date="2021-09-24T08:50:00Z">
            <w:rPr>
              <w:ins w:id="4332" w:author="Sina Furkan Özdemir [2]" w:date="2021-09-24T08:50:00Z"/>
            </w:rPr>
          </w:rPrChange>
        </w:rPr>
        <w:pPrChange w:id="4333" w:author="Sina Furkan Özdemir [2]" w:date="2021-09-24T08:50:00Z">
          <w:pPr>
            <w:widowControl w:val="0"/>
            <w:autoSpaceDE w:val="0"/>
            <w:autoSpaceDN w:val="0"/>
            <w:adjustRightInd w:val="0"/>
            <w:spacing w:after="0" w:line="240" w:lineRule="auto"/>
          </w:pPr>
        </w:pPrChange>
      </w:pPr>
      <w:ins w:id="4334" w:author="Sina Furkan Özdemir [2]" w:date="2021-09-24T08:50:00Z">
        <w:r w:rsidRPr="00E516C4">
          <w:rPr>
            <w:rFonts w:cs="Calibri"/>
            <w:sz w:val="20"/>
            <w:rPrChange w:id="4335" w:author="Sina Furkan Özdemir [2]" w:date="2021-09-24T08:50:00Z">
              <w:rPr/>
            </w:rPrChange>
          </w:rPr>
          <w:t xml:space="preserve">Chatzopoulou, S. (2015) ‘Unpacking the Mechanisms of the EU “Throughput” Governance Legitimacy: The Case of EFSA’, </w:t>
        </w:r>
        <w:r w:rsidRPr="00E516C4">
          <w:rPr>
            <w:rFonts w:cs="Calibri"/>
            <w:i/>
            <w:iCs/>
            <w:sz w:val="20"/>
            <w:rPrChange w:id="4336" w:author="Sina Furkan Özdemir [2]" w:date="2021-09-24T08:50:00Z">
              <w:rPr>
                <w:i/>
                <w:iCs/>
              </w:rPr>
            </w:rPrChange>
          </w:rPr>
          <w:t>European Politics and Society</w:t>
        </w:r>
        <w:r w:rsidRPr="00E516C4">
          <w:rPr>
            <w:rFonts w:cs="Calibri"/>
            <w:sz w:val="20"/>
            <w:rPrChange w:id="4337" w:author="Sina Furkan Özdemir [2]" w:date="2021-09-24T08:50:00Z">
              <w:rPr/>
            </w:rPrChange>
          </w:rPr>
          <w:t xml:space="preserve"> 16(2): 159–177.</w:t>
        </w:r>
      </w:ins>
    </w:p>
    <w:p w14:paraId="2EF3934B" w14:textId="77777777" w:rsidR="00E516C4" w:rsidRPr="00E516C4" w:rsidRDefault="00E516C4" w:rsidP="00E516C4">
      <w:pPr>
        <w:pStyle w:val="Bibliography"/>
        <w:rPr>
          <w:ins w:id="4338" w:author="Sina Furkan Özdemir [2]" w:date="2021-09-24T08:50:00Z"/>
          <w:rFonts w:cs="Calibri"/>
          <w:sz w:val="20"/>
          <w:rPrChange w:id="4339" w:author="Sina Furkan Özdemir [2]" w:date="2021-09-24T08:50:00Z">
            <w:rPr>
              <w:ins w:id="4340" w:author="Sina Furkan Özdemir [2]" w:date="2021-09-24T08:50:00Z"/>
            </w:rPr>
          </w:rPrChange>
        </w:rPr>
        <w:pPrChange w:id="4341" w:author="Sina Furkan Özdemir [2]" w:date="2021-09-24T08:50:00Z">
          <w:pPr>
            <w:widowControl w:val="0"/>
            <w:autoSpaceDE w:val="0"/>
            <w:autoSpaceDN w:val="0"/>
            <w:adjustRightInd w:val="0"/>
            <w:spacing w:after="0" w:line="240" w:lineRule="auto"/>
          </w:pPr>
        </w:pPrChange>
      </w:pPr>
      <w:ins w:id="4342" w:author="Sina Furkan Özdemir [2]" w:date="2021-09-24T08:50:00Z">
        <w:r w:rsidRPr="00E516C4">
          <w:rPr>
            <w:rFonts w:cs="Calibri"/>
            <w:sz w:val="20"/>
            <w:rPrChange w:id="4343" w:author="Sina Furkan Özdemir [2]" w:date="2021-09-24T08:50:00Z">
              <w:rPr/>
            </w:rPrChange>
          </w:rPr>
          <w:t xml:space="preserve">Curtin, D. and Meijer, A. J. (2006) ‘Does transparency strengthen legitimacy?’, </w:t>
        </w:r>
        <w:r w:rsidRPr="00E516C4">
          <w:rPr>
            <w:rFonts w:cs="Calibri"/>
            <w:i/>
            <w:iCs/>
            <w:sz w:val="20"/>
            <w:rPrChange w:id="4344" w:author="Sina Furkan Özdemir [2]" w:date="2021-09-24T08:50:00Z">
              <w:rPr>
                <w:i/>
                <w:iCs/>
              </w:rPr>
            </w:rPrChange>
          </w:rPr>
          <w:t>Information Polity</w:t>
        </w:r>
        <w:r w:rsidRPr="00E516C4">
          <w:rPr>
            <w:rFonts w:cs="Calibri"/>
            <w:sz w:val="20"/>
            <w:rPrChange w:id="4345" w:author="Sina Furkan Özdemir [2]" w:date="2021-09-24T08:50:00Z">
              <w:rPr/>
            </w:rPrChange>
          </w:rPr>
          <w:t xml:space="preserve"> 11(2): 109–122.</w:t>
        </w:r>
      </w:ins>
    </w:p>
    <w:p w14:paraId="516667D5" w14:textId="77777777" w:rsidR="00E516C4" w:rsidRPr="00E516C4" w:rsidRDefault="00E516C4" w:rsidP="00E516C4">
      <w:pPr>
        <w:pStyle w:val="Bibliography"/>
        <w:rPr>
          <w:ins w:id="4346" w:author="Sina Furkan Özdemir [2]" w:date="2021-09-24T08:50:00Z"/>
          <w:rFonts w:cs="Calibri"/>
          <w:sz w:val="20"/>
          <w:rPrChange w:id="4347" w:author="Sina Furkan Özdemir [2]" w:date="2021-09-24T08:50:00Z">
            <w:rPr>
              <w:ins w:id="4348" w:author="Sina Furkan Özdemir [2]" w:date="2021-09-24T08:50:00Z"/>
            </w:rPr>
          </w:rPrChange>
        </w:rPr>
        <w:pPrChange w:id="4349" w:author="Sina Furkan Özdemir [2]" w:date="2021-09-24T08:50:00Z">
          <w:pPr>
            <w:widowControl w:val="0"/>
            <w:autoSpaceDE w:val="0"/>
            <w:autoSpaceDN w:val="0"/>
            <w:adjustRightInd w:val="0"/>
            <w:spacing w:after="0" w:line="240" w:lineRule="auto"/>
          </w:pPr>
        </w:pPrChange>
      </w:pPr>
      <w:ins w:id="4350" w:author="Sina Furkan Özdemir [2]" w:date="2021-09-24T08:50:00Z">
        <w:r w:rsidRPr="00E516C4">
          <w:rPr>
            <w:rFonts w:cs="Calibri"/>
            <w:sz w:val="20"/>
            <w:rPrChange w:id="4351" w:author="Sina Furkan Özdemir [2]" w:date="2021-09-24T08:50:00Z">
              <w:rPr/>
            </w:rPrChange>
          </w:rPr>
          <w:t xml:space="preserve">De Vreese, C. (2001) ‘“Europe” in the News: A Cross-National Comparative Study of the News Coverage of Key EU Events’, </w:t>
        </w:r>
        <w:r w:rsidRPr="00E516C4">
          <w:rPr>
            <w:rFonts w:cs="Calibri"/>
            <w:i/>
            <w:iCs/>
            <w:sz w:val="20"/>
            <w:rPrChange w:id="4352" w:author="Sina Furkan Özdemir [2]" w:date="2021-09-24T08:50:00Z">
              <w:rPr>
                <w:i/>
                <w:iCs/>
              </w:rPr>
            </w:rPrChange>
          </w:rPr>
          <w:t>European Union Politics</w:t>
        </w:r>
        <w:r w:rsidRPr="00E516C4">
          <w:rPr>
            <w:rFonts w:cs="Calibri"/>
            <w:sz w:val="20"/>
            <w:rPrChange w:id="4353" w:author="Sina Furkan Özdemir [2]" w:date="2021-09-24T08:50:00Z">
              <w:rPr/>
            </w:rPrChange>
          </w:rPr>
          <w:t xml:space="preserve"> 2(3): 283–307.</w:t>
        </w:r>
      </w:ins>
    </w:p>
    <w:p w14:paraId="60AA4113" w14:textId="77777777" w:rsidR="00E516C4" w:rsidRPr="00E516C4" w:rsidRDefault="00E516C4" w:rsidP="00E516C4">
      <w:pPr>
        <w:pStyle w:val="Bibliography"/>
        <w:rPr>
          <w:ins w:id="4354" w:author="Sina Furkan Özdemir [2]" w:date="2021-09-24T08:50:00Z"/>
          <w:rFonts w:cs="Calibri"/>
          <w:sz w:val="20"/>
          <w:rPrChange w:id="4355" w:author="Sina Furkan Özdemir [2]" w:date="2021-09-24T08:50:00Z">
            <w:rPr>
              <w:ins w:id="4356" w:author="Sina Furkan Özdemir [2]" w:date="2021-09-24T08:50:00Z"/>
            </w:rPr>
          </w:rPrChange>
        </w:rPr>
        <w:pPrChange w:id="4357" w:author="Sina Furkan Özdemir [2]" w:date="2021-09-24T08:50:00Z">
          <w:pPr>
            <w:widowControl w:val="0"/>
            <w:autoSpaceDE w:val="0"/>
            <w:autoSpaceDN w:val="0"/>
            <w:adjustRightInd w:val="0"/>
            <w:spacing w:after="0" w:line="240" w:lineRule="auto"/>
          </w:pPr>
        </w:pPrChange>
      </w:pPr>
      <w:ins w:id="4358" w:author="Sina Furkan Özdemir [2]" w:date="2021-09-24T08:50:00Z">
        <w:r w:rsidRPr="00E516C4">
          <w:rPr>
            <w:rFonts w:cs="Calibri"/>
            <w:sz w:val="20"/>
            <w:rPrChange w:id="4359" w:author="Sina Furkan Özdemir [2]" w:date="2021-09-24T08:50:00Z">
              <w:rPr/>
            </w:rPrChange>
          </w:rPr>
          <w:t xml:space="preserve">De Vreese, C., Banducci, S., Semetko, H. and Boomgaarden, H. (2006) ‘The News Coverage of the 2004 European Parliamentary Election Campaign in 25 Countries’, </w:t>
        </w:r>
        <w:r w:rsidRPr="00E516C4">
          <w:rPr>
            <w:rFonts w:cs="Calibri"/>
            <w:i/>
            <w:iCs/>
            <w:sz w:val="20"/>
            <w:rPrChange w:id="4360" w:author="Sina Furkan Özdemir [2]" w:date="2021-09-24T08:50:00Z">
              <w:rPr>
                <w:i/>
                <w:iCs/>
              </w:rPr>
            </w:rPrChange>
          </w:rPr>
          <w:t>European Union Politics</w:t>
        </w:r>
        <w:r w:rsidRPr="00E516C4">
          <w:rPr>
            <w:rFonts w:cs="Calibri"/>
            <w:sz w:val="20"/>
            <w:rPrChange w:id="4361" w:author="Sina Furkan Özdemir [2]" w:date="2021-09-24T08:50:00Z">
              <w:rPr/>
            </w:rPrChange>
          </w:rPr>
          <w:t xml:space="preserve"> 7(4): 477–504.</w:t>
        </w:r>
      </w:ins>
    </w:p>
    <w:p w14:paraId="7E8F68EA" w14:textId="77777777" w:rsidR="00E516C4" w:rsidRPr="00E516C4" w:rsidRDefault="00E516C4" w:rsidP="00E516C4">
      <w:pPr>
        <w:pStyle w:val="Bibliography"/>
        <w:rPr>
          <w:ins w:id="4362" w:author="Sina Furkan Özdemir [2]" w:date="2021-09-24T08:50:00Z"/>
          <w:rFonts w:cs="Calibri"/>
          <w:sz w:val="20"/>
          <w:rPrChange w:id="4363" w:author="Sina Furkan Özdemir [2]" w:date="2021-09-24T08:50:00Z">
            <w:rPr>
              <w:ins w:id="4364" w:author="Sina Furkan Özdemir [2]" w:date="2021-09-24T08:50:00Z"/>
            </w:rPr>
          </w:rPrChange>
        </w:rPr>
        <w:pPrChange w:id="4365" w:author="Sina Furkan Özdemir [2]" w:date="2021-09-24T08:50:00Z">
          <w:pPr>
            <w:widowControl w:val="0"/>
            <w:autoSpaceDE w:val="0"/>
            <w:autoSpaceDN w:val="0"/>
            <w:adjustRightInd w:val="0"/>
            <w:spacing w:after="0" w:line="240" w:lineRule="auto"/>
          </w:pPr>
        </w:pPrChange>
      </w:pPr>
      <w:ins w:id="4366" w:author="Sina Furkan Özdemir [2]" w:date="2021-09-24T08:50:00Z">
        <w:r w:rsidRPr="00E516C4">
          <w:rPr>
            <w:rFonts w:cs="Calibri"/>
            <w:sz w:val="20"/>
            <w:rPrChange w:id="4367" w:author="Sina Furkan Özdemir [2]" w:date="2021-09-24T08:50:00Z">
              <w:rPr/>
            </w:rPrChange>
          </w:rPr>
          <w:t xml:space="preserve">De Wilde, P. and Zürn, M. (2012) ‘Can the Politicization of European Integration be Reversed?*’, </w:t>
        </w:r>
        <w:r w:rsidRPr="00E516C4">
          <w:rPr>
            <w:rFonts w:cs="Calibri"/>
            <w:i/>
            <w:iCs/>
            <w:sz w:val="20"/>
            <w:rPrChange w:id="4368" w:author="Sina Furkan Özdemir [2]" w:date="2021-09-24T08:50:00Z">
              <w:rPr>
                <w:i/>
                <w:iCs/>
              </w:rPr>
            </w:rPrChange>
          </w:rPr>
          <w:t>JCMS: Journal of Common Market Studies</w:t>
        </w:r>
        <w:r w:rsidRPr="00E516C4">
          <w:rPr>
            <w:rFonts w:cs="Calibri"/>
            <w:sz w:val="20"/>
            <w:rPrChange w:id="4369" w:author="Sina Furkan Özdemir [2]" w:date="2021-09-24T08:50:00Z">
              <w:rPr/>
            </w:rPrChange>
          </w:rPr>
          <w:t xml:space="preserve"> 50(s1): 137–153.</w:t>
        </w:r>
      </w:ins>
    </w:p>
    <w:p w14:paraId="5EB8D23E" w14:textId="77777777" w:rsidR="00E516C4" w:rsidRPr="00E516C4" w:rsidRDefault="00E516C4" w:rsidP="00E516C4">
      <w:pPr>
        <w:pStyle w:val="Bibliography"/>
        <w:rPr>
          <w:ins w:id="4370" w:author="Sina Furkan Özdemir [2]" w:date="2021-09-24T08:50:00Z"/>
          <w:rFonts w:cs="Calibri"/>
          <w:sz w:val="20"/>
          <w:rPrChange w:id="4371" w:author="Sina Furkan Özdemir [2]" w:date="2021-09-24T08:50:00Z">
            <w:rPr>
              <w:ins w:id="4372" w:author="Sina Furkan Özdemir [2]" w:date="2021-09-24T08:50:00Z"/>
            </w:rPr>
          </w:rPrChange>
        </w:rPr>
        <w:pPrChange w:id="4373" w:author="Sina Furkan Özdemir [2]" w:date="2021-09-24T08:50:00Z">
          <w:pPr>
            <w:widowControl w:val="0"/>
            <w:autoSpaceDE w:val="0"/>
            <w:autoSpaceDN w:val="0"/>
            <w:adjustRightInd w:val="0"/>
            <w:spacing w:after="0" w:line="240" w:lineRule="auto"/>
          </w:pPr>
        </w:pPrChange>
      </w:pPr>
      <w:ins w:id="4374" w:author="Sina Furkan Özdemir [2]" w:date="2021-09-24T08:50:00Z">
        <w:r w:rsidRPr="00E516C4">
          <w:rPr>
            <w:rFonts w:cs="Calibri"/>
            <w:sz w:val="20"/>
            <w:rPrChange w:id="4375" w:author="Sina Furkan Özdemir [2]" w:date="2021-09-24T08:50:00Z">
              <w:rPr/>
            </w:rPrChange>
          </w:rPr>
          <w:t xml:space="preserve">Ecker-Ehrhardt, M. (2018) ‘Self-legitimation in the face of politicization: Why international organizations centralized public communication’, </w:t>
        </w:r>
        <w:r w:rsidRPr="00E516C4">
          <w:rPr>
            <w:rFonts w:cs="Calibri"/>
            <w:i/>
            <w:iCs/>
            <w:sz w:val="20"/>
            <w:rPrChange w:id="4376" w:author="Sina Furkan Özdemir [2]" w:date="2021-09-24T08:50:00Z">
              <w:rPr>
                <w:i/>
                <w:iCs/>
              </w:rPr>
            </w:rPrChange>
          </w:rPr>
          <w:t>The Review of International Organizations</w:t>
        </w:r>
        <w:r w:rsidRPr="00E516C4">
          <w:rPr>
            <w:rFonts w:cs="Calibri"/>
            <w:sz w:val="20"/>
            <w:rPrChange w:id="4377" w:author="Sina Furkan Özdemir [2]" w:date="2021-09-24T08:50:00Z">
              <w:rPr/>
            </w:rPrChange>
          </w:rPr>
          <w:t xml:space="preserve"> 13(4): 519–546.</w:t>
        </w:r>
      </w:ins>
    </w:p>
    <w:p w14:paraId="73666A77" w14:textId="77777777" w:rsidR="00E516C4" w:rsidRPr="00E516C4" w:rsidRDefault="00E516C4" w:rsidP="00E516C4">
      <w:pPr>
        <w:pStyle w:val="Bibliography"/>
        <w:rPr>
          <w:ins w:id="4378" w:author="Sina Furkan Özdemir [2]" w:date="2021-09-24T08:50:00Z"/>
          <w:rFonts w:cs="Calibri"/>
          <w:sz w:val="20"/>
          <w:rPrChange w:id="4379" w:author="Sina Furkan Özdemir [2]" w:date="2021-09-24T08:50:00Z">
            <w:rPr>
              <w:ins w:id="4380" w:author="Sina Furkan Özdemir [2]" w:date="2021-09-24T08:50:00Z"/>
            </w:rPr>
          </w:rPrChange>
        </w:rPr>
        <w:pPrChange w:id="4381" w:author="Sina Furkan Özdemir [2]" w:date="2021-09-24T08:50:00Z">
          <w:pPr>
            <w:widowControl w:val="0"/>
            <w:autoSpaceDE w:val="0"/>
            <w:autoSpaceDN w:val="0"/>
            <w:adjustRightInd w:val="0"/>
            <w:spacing w:after="0" w:line="240" w:lineRule="auto"/>
          </w:pPr>
        </w:pPrChange>
      </w:pPr>
      <w:ins w:id="4382" w:author="Sina Furkan Özdemir [2]" w:date="2021-09-24T08:50:00Z">
        <w:r w:rsidRPr="00E516C4">
          <w:rPr>
            <w:rFonts w:cs="Calibri"/>
            <w:sz w:val="20"/>
            <w:rPrChange w:id="4383" w:author="Sina Furkan Özdemir [2]" w:date="2021-09-24T08:50:00Z">
              <w:rPr/>
            </w:rPrChange>
          </w:rPr>
          <w:t xml:space="preserve">Ecker-Ehrhardt, M. (2020) ‘IO Public Communication Going Digital? Understanding Social Media Adoption and Use in Times of Politicization’, in </w:t>
        </w:r>
        <w:r w:rsidRPr="00E516C4">
          <w:rPr>
            <w:rFonts w:cs="Calibri"/>
            <w:i/>
            <w:iCs/>
            <w:sz w:val="20"/>
            <w:rPrChange w:id="4384" w:author="Sina Furkan Özdemir [2]" w:date="2021-09-24T08:50:00Z">
              <w:rPr>
                <w:i/>
                <w:iCs/>
              </w:rPr>
            </w:rPrChange>
          </w:rPr>
          <w:t>Digital Diplomacy and International Organisations</w:t>
        </w:r>
        <w:r w:rsidRPr="00E516C4">
          <w:rPr>
            <w:rFonts w:cs="Calibri"/>
            <w:sz w:val="20"/>
            <w:rPrChange w:id="4385" w:author="Sina Furkan Özdemir [2]" w:date="2021-09-24T08:50:00Z">
              <w:rPr/>
            </w:rPrChange>
          </w:rPr>
          <w:t>. Routledge.</w:t>
        </w:r>
      </w:ins>
    </w:p>
    <w:p w14:paraId="3B0F3E2F" w14:textId="77777777" w:rsidR="00E516C4" w:rsidRPr="00E516C4" w:rsidRDefault="00E516C4" w:rsidP="00E516C4">
      <w:pPr>
        <w:pStyle w:val="Bibliography"/>
        <w:rPr>
          <w:ins w:id="4386" w:author="Sina Furkan Özdemir [2]" w:date="2021-09-24T08:50:00Z"/>
          <w:rFonts w:cs="Calibri"/>
          <w:sz w:val="20"/>
          <w:rPrChange w:id="4387" w:author="Sina Furkan Özdemir [2]" w:date="2021-09-24T08:50:00Z">
            <w:rPr>
              <w:ins w:id="4388" w:author="Sina Furkan Özdemir [2]" w:date="2021-09-24T08:50:00Z"/>
            </w:rPr>
          </w:rPrChange>
        </w:rPr>
        <w:pPrChange w:id="4389" w:author="Sina Furkan Özdemir [2]" w:date="2021-09-24T08:50:00Z">
          <w:pPr>
            <w:widowControl w:val="0"/>
            <w:autoSpaceDE w:val="0"/>
            <w:autoSpaceDN w:val="0"/>
            <w:adjustRightInd w:val="0"/>
            <w:spacing w:after="0" w:line="240" w:lineRule="auto"/>
          </w:pPr>
        </w:pPrChange>
      </w:pPr>
      <w:ins w:id="4390" w:author="Sina Furkan Özdemir [2]" w:date="2021-09-24T08:50:00Z">
        <w:r w:rsidRPr="00E516C4">
          <w:rPr>
            <w:rFonts w:cs="Calibri"/>
            <w:sz w:val="20"/>
            <w:rPrChange w:id="4391" w:author="Sina Furkan Özdemir [2]" w:date="2021-09-24T08:50:00Z">
              <w:rPr/>
            </w:rPrChange>
          </w:rPr>
          <w:t xml:space="preserve">European Parliament. Directorate General for Parliamentary Research Services. (2021) </w:t>
        </w:r>
        <w:r w:rsidRPr="00E516C4">
          <w:rPr>
            <w:rFonts w:cs="Calibri"/>
            <w:i/>
            <w:iCs/>
            <w:sz w:val="20"/>
            <w:rPrChange w:id="4392" w:author="Sina Furkan Özdemir [2]" w:date="2021-09-24T08:50:00Z">
              <w:rPr>
                <w:i/>
                <w:iCs/>
              </w:rPr>
            </w:rPrChange>
          </w:rPr>
          <w:t>The Twitter activity of members of the European Council: a content analysis of EU leaders’ use of Twitter in 2019 20.</w:t>
        </w:r>
        <w:r w:rsidRPr="00E516C4">
          <w:rPr>
            <w:rFonts w:cs="Calibri"/>
            <w:sz w:val="20"/>
            <w:rPrChange w:id="4393" w:author="Sina Furkan Özdemir [2]" w:date="2021-09-24T08:50:00Z">
              <w:rPr/>
            </w:rPrChange>
          </w:rPr>
          <w:t>, LU: Publications Office, available at https://data.europa.eu/doi/10.2861/17201 (accessed June 2021).</w:t>
        </w:r>
      </w:ins>
    </w:p>
    <w:p w14:paraId="52D15ABA" w14:textId="77777777" w:rsidR="00E516C4" w:rsidRPr="00E516C4" w:rsidRDefault="00E516C4" w:rsidP="00E516C4">
      <w:pPr>
        <w:pStyle w:val="Bibliography"/>
        <w:rPr>
          <w:ins w:id="4394" w:author="Sina Furkan Özdemir [2]" w:date="2021-09-24T08:50:00Z"/>
          <w:rFonts w:cs="Calibri"/>
          <w:sz w:val="20"/>
          <w:rPrChange w:id="4395" w:author="Sina Furkan Özdemir [2]" w:date="2021-09-24T08:50:00Z">
            <w:rPr>
              <w:ins w:id="4396" w:author="Sina Furkan Özdemir [2]" w:date="2021-09-24T08:50:00Z"/>
            </w:rPr>
          </w:rPrChange>
        </w:rPr>
        <w:pPrChange w:id="4397" w:author="Sina Furkan Özdemir [2]" w:date="2021-09-24T08:50:00Z">
          <w:pPr>
            <w:widowControl w:val="0"/>
            <w:autoSpaceDE w:val="0"/>
            <w:autoSpaceDN w:val="0"/>
            <w:adjustRightInd w:val="0"/>
            <w:spacing w:after="0" w:line="240" w:lineRule="auto"/>
          </w:pPr>
        </w:pPrChange>
      </w:pPr>
      <w:ins w:id="4398" w:author="Sina Furkan Özdemir [2]" w:date="2021-09-24T08:50:00Z">
        <w:r w:rsidRPr="00E516C4">
          <w:rPr>
            <w:rFonts w:cs="Calibri"/>
            <w:sz w:val="20"/>
            <w:rPrChange w:id="4399" w:author="Sina Furkan Özdemir [2]" w:date="2021-09-24T08:50:00Z">
              <w:rPr/>
            </w:rPrChange>
          </w:rPr>
          <w:lastRenderedPageBreak/>
          <w:t xml:space="preserve">Fairclough, N. (2003) </w:t>
        </w:r>
        <w:r w:rsidRPr="00E516C4">
          <w:rPr>
            <w:rFonts w:cs="Calibri"/>
            <w:i/>
            <w:iCs/>
            <w:sz w:val="20"/>
            <w:rPrChange w:id="4400" w:author="Sina Furkan Özdemir [2]" w:date="2021-09-24T08:50:00Z">
              <w:rPr>
                <w:i/>
                <w:iCs/>
              </w:rPr>
            </w:rPrChange>
          </w:rPr>
          <w:t>Analysing Discourse: Textual Analysis for Social Research</w:t>
        </w:r>
        <w:r w:rsidRPr="00E516C4">
          <w:rPr>
            <w:rFonts w:cs="Calibri"/>
            <w:sz w:val="20"/>
            <w:rPrChange w:id="4401" w:author="Sina Furkan Özdemir [2]" w:date="2021-09-24T08:50:00Z">
              <w:rPr/>
            </w:rPrChange>
          </w:rPr>
          <w:t>, Psychology Press.</w:t>
        </w:r>
      </w:ins>
    </w:p>
    <w:p w14:paraId="4492809D" w14:textId="77777777" w:rsidR="00E516C4" w:rsidRPr="00E516C4" w:rsidRDefault="00E516C4" w:rsidP="00E516C4">
      <w:pPr>
        <w:pStyle w:val="Bibliography"/>
        <w:rPr>
          <w:ins w:id="4402" w:author="Sina Furkan Özdemir [2]" w:date="2021-09-24T08:50:00Z"/>
          <w:rFonts w:cs="Calibri"/>
          <w:sz w:val="20"/>
          <w:rPrChange w:id="4403" w:author="Sina Furkan Özdemir [2]" w:date="2021-09-24T08:50:00Z">
            <w:rPr>
              <w:ins w:id="4404" w:author="Sina Furkan Özdemir [2]" w:date="2021-09-24T08:50:00Z"/>
            </w:rPr>
          </w:rPrChange>
        </w:rPr>
        <w:pPrChange w:id="4405" w:author="Sina Furkan Özdemir [2]" w:date="2021-09-24T08:50:00Z">
          <w:pPr>
            <w:widowControl w:val="0"/>
            <w:autoSpaceDE w:val="0"/>
            <w:autoSpaceDN w:val="0"/>
            <w:adjustRightInd w:val="0"/>
            <w:spacing w:after="0" w:line="240" w:lineRule="auto"/>
          </w:pPr>
        </w:pPrChange>
      </w:pPr>
      <w:ins w:id="4406" w:author="Sina Furkan Özdemir [2]" w:date="2021-09-24T08:50:00Z">
        <w:r w:rsidRPr="00E516C4">
          <w:rPr>
            <w:rFonts w:cs="Calibri"/>
            <w:sz w:val="20"/>
            <w:rPrChange w:id="4407" w:author="Sina Furkan Özdemir [2]" w:date="2021-09-24T08:50:00Z">
              <w:rPr/>
            </w:rPrChange>
          </w:rPr>
          <w:t xml:space="preserve">Fazekas, Z., Popa, S. A., Schmitt, H., Barberá, P. and Theocharis, Y. (2021) ‘Elite-public interaction on twitter: EU issue expansion in the campaign’, </w:t>
        </w:r>
        <w:r w:rsidRPr="00E516C4">
          <w:rPr>
            <w:rFonts w:cs="Calibri"/>
            <w:i/>
            <w:iCs/>
            <w:sz w:val="20"/>
            <w:rPrChange w:id="4408" w:author="Sina Furkan Özdemir [2]" w:date="2021-09-24T08:50:00Z">
              <w:rPr>
                <w:i/>
                <w:iCs/>
              </w:rPr>
            </w:rPrChange>
          </w:rPr>
          <w:t>European Journal of Political Research</w:t>
        </w:r>
        <w:r w:rsidRPr="00E516C4">
          <w:rPr>
            <w:rFonts w:cs="Calibri"/>
            <w:sz w:val="20"/>
            <w:rPrChange w:id="4409" w:author="Sina Furkan Özdemir [2]" w:date="2021-09-24T08:50:00Z">
              <w:rPr/>
            </w:rPrChange>
          </w:rPr>
          <w:t xml:space="preserve"> 60(2): 376–396.</w:t>
        </w:r>
      </w:ins>
    </w:p>
    <w:p w14:paraId="435CE838" w14:textId="77777777" w:rsidR="00E516C4" w:rsidRPr="00E516C4" w:rsidRDefault="00E516C4" w:rsidP="00E516C4">
      <w:pPr>
        <w:pStyle w:val="Bibliography"/>
        <w:rPr>
          <w:ins w:id="4410" w:author="Sina Furkan Özdemir [2]" w:date="2021-09-24T08:50:00Z"/>
          <w:rFonts w:cs="Calibri"/>
          <w:sz w:val="20"/>
          <w:rPrChange w:id="4411" w:author="Sina Furkan Özdemir [2]" w:date="2021-09-24T08:50:00Z">
            <w:rPr>
              <w:ins w:id="4412" w:author="Sina Furkan Özdemir [2]" w:date="2021-09-24T08:50:00Z"/>
            </w:rPr>
          </w:rPrChange>
        </w:rPr>
        <w:pPrChange w:id="4413" w:author="Sina Furkan Özdemir [2]" w:date="2021-09-24T08:50:00Z">
          <w:pPr>
            <w:widowControl w:val="0"/>
            <w:autoSpaceDE w:val="0"/>
            <w:autoSpaceDN w:val="0"/>
            <w:adjustRightInd w:val="0"/>
            <w:spacing w:after="0" w:line="240" w:lineRule="auto"/>
          </w:pPr>
        </w:pPrChange>
      </w:pPr>
      <w:ins w:id="4414" w:author="Sina Furkan Özdemir [2]" w:date="2021-09-24T08:50:00Z">
        <w:r w:rsidRPr="00E516C4">
          <w:rPr>
            <w:rFonts w:cs="Calibri"/>
            <w:sz w:val="20"/>
            <w:rPrChange w:id="4415" w:author="Sina Furkan Özdemir [2]" w:date="2021-09-24T08:50:00Z">
              <w:rPr/>
            </w:rPrChange>
          </w:rPr>
          <w:t xml:space="preserve">Flesch, R. (1948) ‘A new readability yardstick.’, </w:t>
        </w:r>
        <w:r w:rsidRPr="00E516C4">
          <w:rPr>
            <w:rFonts w:cs="Calibri"/>
            <w:i/>
            <w:iCs/>
            <w:sz w:val="20"/>
            <w:rPrChange w:id="4416" w:author="Sina Furkan Özdemir [2]" w:date="2021-09-24T08:50:00Z">
              <w:rPr>
                <w:i/>
                <w:iCs/>
              </w:rPr>
            </w:rPrChange>
          </w:rPr>
          <w:t>Journal of Applied Psychology</w:t>
        </w:r>
        <w:r w:rsidRPr="00E516C4">
          <w:rPr>
            <w:rFonts w:cs="Calibri"/>
            <w:sz w:val="20"/>
            <w:rPrChange w:id="4417" w:author="Sina Furkan Özdemir [2]" w:date="2021-09-24T08:50:00Z">
              <w:rPr/>
            </w:rPrChange>
          </w:rPr>
          <w:t xml:space="preserve"> 32(3): 221.</w:t>
        </w:r>
      </w:ins>
    </w:p>
    <w:p w14:paraId="5E45765F" w14:textId="77777777" w:rsidR="00E516C4" w:rsidRPr="00E516C4" w:rsidRDefault="00E516C4" w:rsidP="00E516C4">
      <w:pPr>
        <w:pStyle w:val="Bibliography"/>
        <w:rPr>
          <w:ins w:id="4418" w:author="Sina Furkan Özdemir [2]" w:date="2021-09-24T08:50:00Z"/>
          <w:rFonts w:cs="Calibri"/>
          <w:sz w:val="20"/>
          <w:rPrChange w:id="4419" w:author="Sina Furkan Özdemir [2]" w:date="2021-09-24T08:50:00Z">
            <w:rPr>
              <w:ins w:id="4420" w:author="Sina Furkan Özdemir [2]" w:date="2021-09-24T08:50:00Z"/>
            </w:rPr>
          </w:rPrChange>
        </w:rPr>
        <w:pPrChange w:id="4421" w:author="Sina Furkan Özdemir [2]" w:date="2021-09-24T08:50:00Z">
          <w:pPr>
            <w:widowControl w:val="0"/>
            <w:autoSpaceDE w:val="0"/>
            <w:autoSpaceDN w:val="0"/>
            <w:adjustRightInd w:val="0"/>
            <w:spacing w:after="0" w:line="240" w:lineRule="auto"/>
          </w:pPr>
        </w:pPrChange>
      </w:pPr>
      <w:ins w:id="4422" w:author="Sina Furkan Özdemir [2]" w:date="2021-09-24T08:50:00Z">
        <w:r w:rsidRPr="00E516C4">
          <w:rPr>
            <w:rFonts w:cs="Calibri"/>
            <w:sz w:val="20"/>
            <w:rPrChange w:id="4423" w:author="Sina Furkan Özdemir [2]" w:date="2021-09-24T08:50:00Z">
              <w:rPr/>
            </w:rPrChange>
          </w:rPr>
          <w:t xml:space="preserve">Fowler, R., Hodge, B., Trew, T. and Kress, G. (1979) </w:t>
        </w:r>
        <w:r w:rsidRPr="00E516C4">
          <w:rPr>
            <w:rFonts w:cs="Calibri"/>
            <w:i/>
            <w:iCs/>
            <w:sz w:val="20"/>
            <w:rPrChange w:id="4424" w:author="Sina Furkan Özdemir [2]" w:date="2021-09-24T08:50:00Z">
              <w:rPr>
                <w:i/>
                <w:iCs/>
              </w:rPr>
            </w:rPrChange>
          </w:rPr>
          <w:t>Language and Control</w:t>
        </w:r>
        <w:r w:rsidRPr="00E516C4">
          <w:rPr>
            <w:rFonts w:cs="Calibri"/>
            <w:sz w:val="20"/>
            <w:rPrChange w:id="4425" w:author="Sina Furkan Özdemir [2]" w:date="2021-09-24T08:50:00Z">
              <w:rPr/>
            </w:rPrChange>
          </w:rPr>
          <w:t>, London: Routledge.</w:t>
        </w:r>
      </w:ins>
    </w:p>
    <w:p w14:paraId="29DB0609" w14:textId="77777777" w:rsidR="00E516C4" w:rsidRPr="00E516C4" w:rsidRDefault="00E516C4" w:rsidP="00E516C4">
      <w:pPr>
        <w:pStyle w:val="Bibliography"/>
        <w:rPr>
          <w:ins w:id="4426" w:author="Sina Furkan Özdemir [2]" w:date="2021-09-24T08:50:00Z"/>
          <w:rFonts w:cs="Calibri"/>
          <w:sz w:val="20"/>
          <w:rPrChange w:id="4427" w:author="Sina Furkan Özdemir [2]" w:date="2021-09-24T08:50:00Z">
            <w:rPr>
              <w:ins w:id="4428" w:author="Sina Furkan Özdemir [2]" w:date="2021-09-24T08:50:00Z"/>
            </w:rPr>
          </w:rPrChange>
        </w:rPr>
        <w:pPrChange w:id="4429" w:author="Sina Furkan Özdemir [2]" w:date="2021-09-24T08:50:00Z">
          <w:pPr>
            <w:widowControl w:val="0"/>
            <w:autoSpaceDE w:val="0"/>
            <w:autoSpaceDN w:val="0"/>
            <w:adjustRightInd w:val="0"/>
            <w:spacing w:after="0" w:line="240" w:lineRule="auto"/>
          </w:pPr>
        </w:pPrChange>
      </w:pPr>
      <w:ins w:id="4430" w:author="Sina Furkan Özdemir [2]" w:date="2021-09-24T08:50:00Z">
        <w:r w:rsidRPr="00E516C4">
          <w:rPr>
            <w:rFonts w:cs="Calibri"/>
            <w:sz w:val="20"/>
            <w:rPrChange w:id="4431" w:author="Sina Furkan Özdemir [2]" w:date="2021-09-24T08:50:00Z">
              <w:rPr/>
            </w:rPrChange>
          </w:rPr>
          <w:t xml:space="preserve">Gerhards, J., Offerhaus, A. and Roose, J. (2009) ‘Wer ist verantwortlich? Die Europäische Union, ihre Nationalstaaten und die massenmediale Attribution von Verantwortung für Erfolge und Misserfolge’, </w:t>
        </w:r>
        <w:r w:rsidRPr="00E516C4">
          <w:rPr>
            <w:rFonts w:cs="Calibri"/>
            <w:i/>
            <w:iCs/>
            <w:sz w:val="20"/>
            <w:rPrChange w:id="4432" w:author="Sina Furkan Özdemir [2]" w:date="2021-09-24T08:50:00Z">
              <w:rPr>
                <w:i/>
                <w:iCs/>
              </w:rPr>
            </w:rPrChange>
          </w:rPr>
          <w:t>Politische Vierteljahresschrift Sonderhefte</w:t>
        </w:r>
        <w:r w:rsidRPr="00E516C4">
          <w:rPr>
            <w:rFonts w:cs="Calibri"/>
            <w:sz w:val="20"/>
            <w:rPrChange w:id="4433" w:author="Sina Furkan Özdemir [2]" w:date="2021-09-24T08:50:00Z">
              <w:rPr/>
            </w:rPrChange>
          </w:rPr>
          <w:t xml:space="preserve"> Band 42 ‘Politik in der Mediendemokratie’: 529–558.</w:t>
        </w:r>
      </w:ins>
    </w:p>
    <w:p w14:paraId="528353D8" w14:textId="77777777" w:rsidR="00E516C4" w:rsidRPr="00E516C4" w:rsidRDefault="00E516C4" w:rsidP="00E516C4">
      <w:pPr>
        <w:pStyle w:val="Bibliography"/>
        <w:rPr>
          <w:ins w:id="4434" w:author="Sina Furkan Özdemir [2]" w:date="2021-09-24T08:50:00Z"/>
          <w:rFonts w:cs="Calibri"/>
          <w:sz w:val="20"/>
          <w:rPrChange w:id="4435" w:author="Sina Furkan Özdemir [2]" w:date="2021-09-24T08:50:00Z">
            <w:rPr>
              <w:ins w:id="4436" w:author="Sina Furkan Özdemir [2]" w:date="2021-09-24T08:50:00Z"/>
            </w:rPr>
          </w:rPrChange>
        </w:rPr>
        <w:pPrChange w:id="4437" w:author="Sina Furkan Özdemir [2]" w:date="2021-09-24T08:50:00Z">
          <w:pPr>
            <w:widowControl w:val="0"/>
            <w:autoSpaceDE w:val="0"/>
            <w:autoSpaceDN w:val="0"/>
            <w:adjustRightInd w:val="0"/>
            <w:spacing w:after="0" w:line="240" w:lineRule="auto"/>
          </w:pPr>
        </w:pPrChange>
      </w:pPr>
      <w:ins w:id="4438" w:author="Sina Furkan Özdemir [2]" w:date="2021-09-24T08:50:00Z">
        <w:r w:rsidRPr="00E516C4">
          <w:rPr>
            <w:rFonts w:cs="Calibri"/>
            <w:sz w:val="20"/>
            <w:rPrChange w:id="4439" w:author="Sina Furkan Özdemir [2]" w:date="2021-09-24T08:50:00Z">
              <w:rPr/>
            </w:rPrChange>
          </w:rPr>
          <w:t xml:space="preserve">Gronau, J. and Schmidtke, H. (2016) ‘The quest for legitimacy in world politics – international institutions’ legitimation strategies’, </w:t>
        </w:r>
        <w:r w:rsidRPr="00E516C4">
          <w:rPr>
            <w:rFonts w:cs="Calibri"/>
            <w:i/>
            <w:iCs/>
            <w:sz w:val="20"/>
            <w:rPrChange w:id="4440" w:author="Sina Furkan Özdemir [2]" w:date="2021-09-24T08:50:00Z">
              <w:rPr>
                <w:i/>
                <w:iCs/>
              </w:rPr>
            </w:rPrChange>
          </w:rPr>
          <w:t>Review of International Studies</w:t>
        </w:r>
        <w:r w:rsidRPr="00E516C4">
          <w:rPr>
            <w:rFonts w:cs="Calibri"/>
            <w:sz w:val="20"/>
            <w:rPrChange w:id="4441" w:author="Sina Furkan Özdemir [2]" w:date="2021-09-24T08:50:00Z">
              <w:rPr/>
            </w:rPrChange>
          </w:rPr>
          <w:t xml:space="preserve"> 42(3): 535–557.</w:t>
        </w:r>
      </w:ins>
    </w:p>
    <w:p w14:paraId="133477BD" w14:textId="77777777" w:rsidR="00E516C4" w:rsidRPr="00E516C4" w:rsidRDefault="00E516C4" w:rsidP="00E516C4">
      <w:pPr>
        <w:pStyle w:val="Bibliography"/>
        <w:rPr>
          <w:ins w:id="4442" w:author="Sina Furkan Özdemir [2]" w:date="2021-09-24T08:50:00Z"/>
          <w:rFonts w:cs="Calibri"/>
          <w:sz w:val="20"/>
          <w:rPrChange w:id="4443" w:author="Sina Furkan Özdemir [2]" w:date="2021-09-24T08:50:00Z">
            <w:rPr>
              <w:ins w:id="4444" w:author="Sina Furkan Özdemir [2]" w:date="2021-09-24T08:50:00Z"/>
            </w:rPr>
          </w:rPrChange>
        </w:rPr>
        <w:pPrChange w:id="4445" w:author="Sina Furkan Özdemir [2]" w:date="2021-09-24T08:50:00Z">
          <w:pPr>
            <w:widowControl w:val="0"/>
            <w:autoSpaceDE w:val="0"/>
            <w:autoSpaceDN w:val="0"/>
            <w:adjustRightInd w:val="0"/>
            <w:spacing w:after="0" w:line="240" w:lineRule="auto"/>
          </w:pPr>
        </w:pPrChange>
      </w:pPr>
      <w:ins w:id="4446" w:author="Sina Furkan Özdemir [2]" w:date="2021-09-24T08:50:00Z">
        <w:r w:rsidRPr="00E516C4">
          <w:rPr>
            <w:rFonts w:cs="Calibri"/>
            <w:sz w:val="20"/>
            <w:rPrChange w:id="4447" w:author="Sina Furkan Özdemir [2]" w:date="2021-09-24T08:50:00Z">
              <w:rPr/>
            </w:rPrChange>
          </w:rPr>
          <w:t xml:space="preserve">Hamřík, L. (2021) ‘Is there any “price” for making individual EU politicians more important? The personalization of politics in the European Commission’, </w:t>
        </w:r>
        <w:r w:rsidRPr="00E516C4">
          <w:rPr>
            <w:rFonts w:cs="Calibri"/>
            <w:i/>
            <w:iCs/>
            <w:sz w:val="20"/>
            <w:rPrChange w:id="4448" w:author="Sina Furkan Özdemir [2]" w:date="2021-09-24T08:50:00Z">
              <w:rPr>
                <w:i/>
                <w:iCs/>
              </w:rPr>
            </w:rPrChange>
          </w:rPr>
          <w:t>Journal of European Integration</w:t>
        </w:r>
        <w:r w:rsidRPr="00E516C4">
          <w:rPr>
            <w:rFonts w:cs="Calibri"/>
            <w:sz w:val="20"/>
            <w:rPrChange w:id="4449" w:author="Sina Furkan Özdemir [2]" w:date="2021-09-24T08:50:00Z">
              <w:rPr/>
            </w:rPrChange>
          </w:rPr>
          <w:t xml:space="preserve"> 43(4): 403–420.</w:t>
        </w:r>
      </w:ins>
    </w:p>
    <w:p w14:paraId="5EE24136" w14:textId="77777777" w:rsidR="00E516C4" w:rsidRPr="00E516C4" w:rsidRDefault="00E516C4" w:rsidP="00E516C4">
      <w:pPr>
        <w:pStyle w:val="Bibliography"/>
        <w:rPr>
          <w:ins w:id="4450" w:author="Sina Furkan Özdemir [2]" w:date="2021-09-24T08:50:00Z"/>
          <w:rFonts w:cs="Calibri"/>
          <w:sz w:val="20"/>
          <w:rPrChange w:id="4451" w:author="Sina Furkan Özdemir [2]" w:date="2021-09-24T08:50:00Z">
            <w:rPr>
              <w:ins w:id="4452" w:author="Sina Furkan Özdemir [2]" w:date="2021-09-24T08:50:00Z"/>
            </w:rPr>
          </w:rPrChange>
        </w:rPr>
        <w:pPrChange w:id="4453" w:author="Sina Furkan Özdemir [2]" w:date="2021-09-24T08:50:00Z">
          <w:pPr>
            <w:widowControl w:val="0"/>
            <w:autoSpaceDE w:val="0"/>
            <w:autoSpaceDN w:val="0"/>
            <w:adjustRightInd w:val="0"/>
            <w:spacing w:after="0" w:line="240" w:lineRule="auto"/>
          </w:pPr>
        </w:pPrChange>
      </w:pPr>
      <w:ins w:id="4454" w:author="Sina Furkan Özdemir [2]" w:date="2021-09-24T08:50:00Z">
        <w:r w:rsidRPr="00E516C4">
          <w:rPr>
            <w:rFonts w:cs="Calibri"/>
            <w:sz w:val="20"/>
            <w:rPrChange w:id="4455" w:author="Sina Furkan Özdemir [2]" w:date="2021-09-24T08:50:00Z">
              <w:rPr/>
            </w:rPrChange>
          </w:rPr>
          <w:t xml:space="preserve">Harteveld, E., Schaper, J., Lange, S. L. D. and Brug, W. V. D. (2018) ‘Blaming Brussels? The Impact of (News about) the Refugee Crisis on Attitudes towards the EU and National Politics’, </w:t>
        </w:r>
        <w:r w:rsidRPr="00E516C4">
          <w:rPr>
            <w:rFonts w:cs="Calibri"/>
            <w:i/>
            <w:iCs/>
            <w:sz w:val="20"/>
            <w:rPrChange w:id="4456" w:author="Sina Furkan Özdemir [2]" w:date="2021-09-24T08:50:00Z">
              <w:rPr>
                <w:i/>
                <w:iCs/>
              </w:rPr>
            </w:rPrChange>
          </w:rPr>
          <w:t>JCMS: Journal of Common Market Studies</w:t>
        </w:r>
        <w:r w:rsidRPr="00E516C4">
          <w:rPr>
            <w:rFonts w:cs="Calibri"/>
            <w:sz w:val="20"/>
            <w:rPrChange w:id="4457" w:author="Sina Furkan Özdemir [2]" w:date="2021-09-24T08:50:00Z">
              <w:rPr/>
            </w:rPrChange>
          </w:rPr>
          <w:t xml:space="preserve"> 56(1): 157–177.</w:t>
        </w:r>
      </w:ins>
    </w:p>
    <w:p w14:paraId="28EC8D42" w14:textId="77777777" w:rsidR="00E516C4" w:rsidRPr="00E516C4" w:rsidRDefault="00E516C4" w:rsidP="00E516C4">
      <w:pPr>
        <w:pStyle w:val="Bibliography"/>
        <w:rPr>
          <w:ins w:id="4458" w:author="Sina Furkan Özdemir [2]" w:date="2021-09-24T08:50:00Z"/>
          <w:rFonts w:cs="Calibri"/>
          <w:sz w:val="20"/>
          <w:rPrChange w:id="4459" w:author="Sina Furkan Özdemir [2]" w:date="2021-09-24T08:50:00Z">
            <w:rPr>
              <w:ins w:id="4460" w:author="Sina Furkan Özdemir [2]" w:date="2021-09-24T08:50:00Z"/>
            </w:rPr>
          </w:rPrChange>
        </w:rPr>
        <w:pPrChange w:id="4461" w:author="Sina Furkan Özdemir [2]" w:date="2021-09-24T08:50:00Z">
          <w:pPr>
            <w:widowControl w:val="0"/>
            <w:autoSpaceDE w:val="0"/>
            <w:autoSpaceDN w:val="0"/>
            <w:adjustRightInd w:val="0"/>
            <w:spacing w:after="0" w:line="240" w:lineRule="auto"/>
          </w:pPr>
        </w:pPrChange>
      </w:pPr>
      <w:ins w:id="4462" w:author="Sina Furkan Özdemir [2]" w:date="2021-09-24T08:50:00Z">
        <w:r w:rsidRPr="00E516C4">
          <w:rPr>
            <w:rFonts w:cs="Calibri"/>
            <w:sz w:val="20"/>
            <w:rPrChange w:id="4463" w:author="Sina Furkan Özdemir [2]" w:date="2021-09-24T08:50:00Z">
              <w:rPr/>
            </w:rPrChange>
          </w:rPr>
          <w:t xml:space="preserve">Hartlapp, M., Metz, J. and Rauh, C. (2014) </w:t>
        </w:r>
        <w:r w:rsidRPr="00E516C4">
          <w:rPr>
            <w:rFonts w:cs="Calibri"/>
            <w:i/>
            <w:iCs/>
            <w:sz w:val="20"/>
            <w:rPrChange w:id="4464" w:author="Sina Furkan Özdemir [2]" w:date="2021-09-24T08:50:00Z">
              <w:rPr>
                <w:i/>
                <w:iCs/>
              </w:rPr>
            </w:rPrChange>
          </w:rPr>
          <w:t>Which Policy for Europe?: Power and Conflict inside the European Commission</w:t>
        </w:r>
        <w:r w:rsidRPr="00E516C4">
          <w:rPr>
            <w:rFonts w:cs="Calibri"/>
            <w:sz w:val="20"/>
            <w:rPrChange w:id="4465" w:author="Sina Furkan Özdemir [2]" w:date="2021-09-24T08:50:00Z">
              <w:rPr/>
            </w:rPrChange>
          </w:rPr>
          <w:t>, Oxford: Oxford University Press.</w:t>
        </w:r>
      </w:ins>
    </w:p>
    <w:p w14:paraId="15F3F23F" w14:textId="77777777" w:rsidR="00E516C4" w:rsidRPr="00E516C4" w:rsidRDefault="00E516C4" w:rsidP="00E516C4">
      <w:pPr>
        <w:pStyle w:val="Bibliography"/>
        <w:rPr>
          <w:ins w:id="4466" w:author="Sina Furkan Özdemir [2]" w:date="2021-09-24T08:50:00Z"/>
          <w:rFonts w:cs="Calibri"/>
          <w:sz w:val="20"/>
          <w:rPrChange w:id="4467" w:author="Sina Furkan Özdemir [2]" w:date="2021-09-24T08:50:00Z">
            <w:rPr>
              <w:ins w:id="4468" w:author="Sina Furkan Özdemir [2]" w:date="2021-09-24T08:50:00Z"/>
            </w:rPr>
          </w:rPrChange>
        </w:rPr>
        <w:pPrChange w:id="4469" w:author="Sina Furkan Özdemir [2]" w:date="2021-09-24T08:50:00Z">
          <w:pPr>
            <w:widowControl w:val="0"/>
            <w:autoSpaceDE w:val="0"/>
            <w:autoSpaceDN w:val="0"/>
            <w:adjustRightInd w:val="0"/>
            <w:spacing w:after="0" w:line="240" w:lineRule="auto"/>
          </w:pPr>
        </w:pPrChange>
      </w:pPr>
      <w:ins w:id="4470" w:author="Sina Furkan Özdemir [2]" w:date="2021-09-24T08:50:00Z">
        <w:r w:rsidRPr="00E516C4">
          <w:rPr>
            <w:rFonts w:cs="Calibri"/>
            <w:sz w:val="20"/>
            <w:rPrChange w:id="4471" w:author="Sina Furkan Özdemir [2]" w:date="2021-09-24T08:50:00Z">
              <w:rPr/>
            </w:rPrChange>
          </w:rPr>
          <w:t xml:space="preserve">Haßler, J., Magin, M., Russmann, U. and Fenoll, V. (eds) (2021) </w:t>
        </w:r>
        <w:r w:rsidRPr="00E516C4">
          <w:rPr>
            <w:rFonts w:cs="Calibri"/>
            <w:i/>
            <w:iCs/>
            <w:sz w:val="20"/>
            <w:rPrChange w:id="4472" w:author="Sina Furkan Özdemir [2]" w:date="2021-09-24T08:50:00Z">
              <w:rPr>
                <w:i/>
                <w:iCs/>
              </w:rPr>
            </w:rPrChange>
          </w:rPr>
          <w:t>Campaigning on Facebook in the 2019 European Parliament Election: Informing, Interacting with, and Mobilising Voters</w:t>
        </w:r>
        <w:r w:rsidRPr="00E516C4">
          <w:rPr>
            <w:rFonts w:cs="Calibri"/>
            <w:sz w:val="20"/>
            <w:rPrChange w:id="4473" w:author="Sina Furkan Özdemir [2]" w:date="2021-09-24T08:50:00Z">
              <w:rPr/>
            </w:rPrChange>
          </w:rPr>
          <w:t>, Palgrave Macmillan, doi:10.1007/978-3-030-73851-8.</w:t>
        </w:r>
      </w:ins>
    </w:p>
    <w:p w14:paraId="4AA1297C" w14:textId="77777777" w:rsidR="00E516C4" w:rsidRPr="00E516C4" w:rsidRDefault="00E516C4" w:rsidP="00E516C4">
      <w:pPr>
        <w:pStyle w:val="Bibliography"/>
        <w:rPr>
          <w:ins w:id="4474" w:author="Sina Furkan Özdemir [2]" w:date="2021-09-24T08:50:00Z"/>
          <w:rFonts w:cs="Calibri"/>
          <w:sz w:val="20"/>
          <w:rPrChange w:id="4475" w:author="Sina Furkan Özdemir [2]" w:date="2021-09-24T08:50:00Z">
            <w:rPr>
              <w:ins w:id="4476" w:author="Sina Furkan Özdemir [2]" w:date="2021-09-24T08:50:00Z"/>
            </w:rPr>
          </w:rPrChange>
        </w:rPr>
        <w:pPrChange w:id="4477" w:author="Sina Furkan Özdemir [2]" w:date="2021-09-24T08:50:00Z">
          <w:pPr>
            <w:widowControl w:val="0"/>
            <w:autoSpaceDE w:val="0"/>
            <w:autoSpaceDN w:val="0"/>
            <w:adjustRightInd w:val="0"/>
            <w:spacing w:after="0" w:line="240" w:lineRule="auto"/>
          </w:pPr>
        </w:pPrChange>
      </w:pPr>
      <w:ins w:id="4478" w:author="Sina Furkan Özdemir [2]" w:date="2021-09-24T08:50:00Z">
        <w:r w:rsidRPr="00E516C4">
          <w:rPr>
            <w:rFonts w:cs="Calibri"/>
            <w:sz w:val="20"/>
            <w:rPrChange w:id="4479" w:author="Sina Furkan Özdemir [2]" w:date="2021-09-24T08:50:00Z">
              <w:rPr/>
            </w:rPrChange>
          </w:rPr>
          <w:t xml:space="preserve">Haverland, M., de Ruiter, M. and Van de Walle, S. (2018) ‘Agenda-setting by the European Commission. Seeking public opinion?’, </w:t>
        </w:r>
        <w:r w:rsidRPr="00E516C4">
          <w:rPr>
            <w:rFonts w:cs="Calibri"/>
            <w:i/>
            <w:iCs/>
            <w:sz w:val="20"/>
            <w:rPrChange w:id="4480" w:author="Sina Furkan Özdemir [2]" w:date="2021-09-24T08:50:00Z">
              <w:rPr>
                <w:i/>
                <w:iCs/>
              </w:rPr>
            </w:rPrChange>
          </w:rPr>
          <w:t>Journal of European Public Policy</w:t>
        </w:r>
        <w:r w:rsidRPr="00E516C4">
          <w:rPr>
            <w:rFonts w:cs="Calibri"/>
            <w:sz w:val="20"/>
            <w:rPrChange w:id="4481" w:author="Sina Furkan Özdemir [2]" w:date="2021-09-24T08:50:00Z">
              <w:rPr/>
            </w:rPrChange>
          </w:rPr>
          <w:t xml:space="preserve"> 25(3): 327–345.</w:t>
        </w:r>
      </w:ins>
    </w:p>
    <w:p w14:paraId="23C168A5" w14:textId="77777777" w:rsidR="00E516C4" w:rsidRPr="00E516C4" w:rsidRDefault="00E516C4" w:rsidP="00E516C4">
      <w:pPr>
        <w:pStyle w:val="Bibliography"/>
        <w:rPr>
          <w:ins w:id="4482" w:author="Sina Furkan Özdemir [2]" w:date="2021-09-24T08:50:00Z"/>
          <w:rFonts w:cs="Calibri"/>
          <w:sz w:val="20"/>
          <w:rPrChange w:id="4483" w:author="Sina Furkan Özdemir [2]" w:date="2021-09-24T08:50:00Z">
            <w:rPr>
              <w:ins w:id="4484" w:author="Sina Furkan Özdemir [2]" w:date="2021-09-24T08:50:00Z"/>
            </w:rPr>
          </w:rPrChange>
        </w:rPr>
        <w:pPrChange w:id="4485" w:author="Sina Furkan Özdemir [2]" w:date="2021-09-24T08:50:00Z">
          <w:pPr>
            <w:widowControl w:val="0"/>
            <w:autoSpaceDE w:val="0"/>
            <w:autoSpaceDN w:val="0"/>
            <w:adjustRightInd w:val="0"/>
            <w:spacing w:after="0" w:line="240" w:lineRule="auto"/>
          </w:pPr>
        </w:pPrChange>
      </w:pPr>
      <w:ins w:id="4486" w:author="Sina Furkan Özdemir [2]" w:date="2021-09-24T08:50:00Z">
        <w:r w:rsidRPr="00E516C4">
          <w:rPr>
            <w:rFonts w:cs="Calibri"/>
            <w:sz w:val="20"/>
            <w:rPrChange w:id="4487" w:author="Sina Furkan Özdemir [2]" w:date="2021-09-24T08:50:00Z">
              <w:rPr/>
            </w:rPrChange>
          </w:rPr>
          <w:t xml:space="preserve">Heinkelmann-Wild, T. and Zangl, B. (2020) ‘Multilevel blame games: Blame-shifting in the European Union’, </w:t>
        </w:r>
        <w:r w:rsidRPr="00E516C4">
          <w:rPr>
            <w:rFonts w:cs="Calibri"/>
            <w:i/>
            <w:iCs/>
            <w:sz w:val="20"/>
            <w:rPrChange w:id="4488" w:author="Sina Furkan Özdemir [2]" w:date="2021-09-24T08:50:00Z">
              <w:rPr>
                <w:i/>
                <w:iCs/>
              </w:rPr>
            </w:rPrChange>
          </w:rPr>
          <w:t>Governance</w:t>
        </w:r>
        <w:r w:rsidRPr="00E516C4">
          <w:rPr>
            <w:rFonts w:cs="Calibri"/>
            <w:sz w:val="20"/>
            <w:rPrChange w:id="4489" w:author="Sina Furkan Özdemir [2]" w:date="2021-09-24T08:50:00Z">
              <w:rPr/>
            </w:rPrChange>
          </w:rPr>
          <w:t xml:space="preserve"> 33(4): 953–969.</w:t>
        </w:r>
      </w:ins>
    </w:p>
    <w:p w14:paraId="4DD83950" w14:textId="77777777" w:rsidR="00E516C4" w:rsidRPr="00E516C4" w:rsidRDefault="00E516C4" w:rsidP="00E516C4">
      <w:pPr>
        <w:pStyle w:val="Bibliography"/>
        <w:rPr>
          <w:ins w:id="4490" w:author="Sina Furkan Özdemir [2]" w:date="2021-09-24T08:50:00Z"/>
          <w:rFonts w:cs="Calibri"/>
          <w:sz w:val="20"/>
          <w:rPrChange w:id="4491" w:author="Sina Furkan Özdemir [2]" w:date="2021-09-24T08:50:00Z">
            <w:rPr>
              <w:ins w:id="4492" w:author="Sina Furkan Özdemir [2]" w:date="2021-09-24T08:50:00Z"/>
            </w:rPr>
          </w:rPrChange>
        </w:rPr>
        <w:pPrChange w:id="4493" w:author="Sina Furkan Özdemir [2]" w:date="2021-09-24T08:50:00Z">
          <w:pPr>
            <w:widowControl w:val="0"/>
            <w:autoSpaceDE w:val="0"/>
            <w:autoSpaceDN w:val="0"/>
            <w:adjustRightInd w:val="0"/>
            <w:spacing w:after="0" w:line="240" w:lineRule="auto"/>
          </w:pPr>
        </w:pPrChange>
      </w:pPr>
      <w:ins w:id="4494" w:author="Sina Furkan Özdemir [2]" w:date="2021-09-24T08:50:00Z">
        <w:r w:rsidRPr="00E516C4">
          <w:rPr>
            <w:rFonts w:cs="Calibri"/>
            <w:sz w:val="20"/>
            <w:rPrChange w:id="4495" w:author="Sina Furkan Özdemir [2]" w:date="2021-09-24T08:50:00Z">
              <w:rPr/>
            </w:rPrChange>
          </w:rPr>
          <w:t xml:space="preserve">Hobolt, S. B. (2014) ‘Public Attitudes towards the Euro Crisis’, in O. Cramme and S. B. Hobolt (eds). </w:t>
        </w:r>
        <w:r w:rsidRPr="00E516C4">
          <w:rPr>
            <w:rFonts w:cs="Calibri"/>
            <w:i/>
            <w:iCs/>
            <w:sz w:val="20"/>
            <w:rPrChange w:id="4496" w:author="Sina Furkan Özdemir [2]" w:date="2021-09-24T08:50:00Z">
              <w:rPr>
                <w:i/>
                <w:iCs/>
              </w:rPr>
            </w:rPrChange>
          </w:rPr>
          <w:t>Democratic Politics in a European Union Under Stress</w:t>
        </w:r>
        <w:r w:rsidRPr="00E516C4">
          <w:rPr>
            <w:rFonts w:cs="Calibri"/>
            <w:sz w:val="20"/>
            <w:rPrChange w:id="4497" w:author="Sina Furkan Özdemir [2]" w:date="2021-09-24T08:50:00Z">
              <w:rPr/>
            </w:rPrChange>
          </w:rPr>
          <w:t>. Oxford University Press, pp. 48–66, doi:10.1093/acprof:oso/9780198724483.003.0003.</w:t>
        </w:r>
      </w:ins>
    </w:p>
    <w:p w14:paraId="7B1B94D1" w14:textId="77777777" w:rsidR="00E516C4" w:rsidRPr="00E516C4" w:rsidRDefault="00E516C4" w:rsidP="00E516C4">
      <w:pPr>
        <w:pStyle w:val="Bibliography"/>
        <w:rPr>
          <w:ins w:id="4498" w:author="Sina Furkan Özdemir [2]" w:date="2021-09-24T08:50:00Z"/>
          <w:rFonts w:cs="Calibri"/>
          <w:sz w:val="20"/>
          <w:rPrChange w:id="4499" w:author="Sina Furkan Özdemir [2]" w:date="2021-09-24T08:50:00Z">
            <w:rPr>
              <w:ins w:id="4500" w:author="Sina Furkan Özdemir [2]" w:date="2021-09-24T08:50:00Z"/>
            </w:rPr>
          </w:rPrChange>
        </w:rPr>
        <w:pPrChange w:id="4501" w:author="Sina Furkan Özdemir [2]" w:date="2021-09-24T08:50:00Z">
          <w:pPr>
            <w:widowControl w:val="0"/>
            <w:autoSpaceDE w:val="0"/>
            <w:autoSpaceDN w:val="0"/>
            <w:adjustRightInd w:val="0"/>
            <w:spacing w:after="0" w:line="240" w:lineRule="auto"/>
          </w:pPr>
        </w:pPrChange>
      </w:pPr>
      <w:ins w:id="4502" w:author="Sina Furkan Özdemir [2]" w:date="2021-09-24T08:50:00Z">
        <w:r w:rsidRPr="00E516C4">
          <w:rPr>
            <w:rFonts w:cs="Calibri"/>
            <w:sz w:val="20"/>
            <w:rPrChange w:id="4503" w:author="Sina Furkan Özdemir [2]" w:date="2021-09-24T08:50:00Z">
              <w:rPr/>
            </w:rPrChange>
          </w:rPr>
          <w:t xml:space="preserve">Hobolt, S. B. and Tilley, J. (2014) </w:t>
        </w:r>
        <w:r w:rsidRPr="00E516C4">
          <w:rPr>
            <w:rFonts w:cs="Calibri"/>
            <w:i/>
            <w:iCs/>
            <w:sz w:val="20"/>
            <w:rPrChange w:id="4504" w:author="Sina Furkan Özdemir [2]" w:date="2021-09-24T08:50:00Z">
              <w:rPr>
                <w:i/>
                <w:iCs/>
              </w:rPr>
            </w:rPrChange>
          </w:rPr>
          <w:t>Blaming Europe?: Responsibility Without Accountability in the European Union</w:t>
        </w:r>
        <w:r w:rsidRPr="00E516C4">
          <w:rPr>
            <w:rFonts w:cs="Calibri"/>
            <w:sz w:val="20"/>
            <w:rPrChange w:id="4505" w:author="Sina Furkan Özdemir [2]" w:date="2021-09-24T08:50:00Z">
              <w:rPr/>
            </w:rPrChange>
          </w:rPr>
          <w:t>, Oxford University Press, doi:10.1093/acprof:oso/9780199665686.001.0001.</w:t>
        </w:r>
      </w:ins>
    </w:p>
    <w:p w14:paraId="6C28FF33" w14:textId="77777777" w:rsidR="00E516C4" w:rsidRPr="00E516C4" w:rsidRDefault="00E516C4" w:rsidP="00E516C4">
      <w:pPr>
        <w:pStyle w:val="Bibliography"/>
        <w:rPr>
          <w:ins w:id="4506" w:author="Sina Furkan Özdemir [2]" w:date="2021-09-24T08:50:00Z"/>
          <w:rFonts w:cs="Calibri"/>
          <w:sz w:val="20"/>
          <w:rPrChange w:id="4507" w:author="Sina Furkan Özdemir [2]" w:date="2021-09-24T08:50:00Z">
            <w:rPr>
              <w:ins w:id="4508" w:author="Sina Furkan Özdemir [2]" w:date="2021-09-24T08:50:00Z"/>
            </w:rPr>
          </w:rPrChange>
        </w:rPr>
        <w:pPrChange w:id="4509" w:author="Sina Furkan Özdemir [2]" w:date="2021-09-24T08:50:00Z">
          <w:pPr>
            <w:widowControl w:val="0"/>
            <w:autoSpaceDE w:val="0"/>
            <w:autoSpaceDN w:val="0"/>
            <w:adjustRightInd w:val="0"/>
            <w:spacing w:after="0" w:line="240" w:lineRule="auto"/>
          </w:pPr>
        </w:pPrChange>
      </w:pPr>
      <w:ins w:id="4510" w:author="Sina Furkan Özdemir [2]" w:date="2021-09-24T08:50:00Z">
        <w:r w:rsidRPr="00E516C4">
          <w:rPr>
            <w:rFonts w:cs="Calibri"/>
            <w:sz w:val="20"/>
            <w:rPrChange w:id="4511" w:author="Sina Furkan Özdemir [2]" w:date="2021-09-24T08:50:00Z">
              <w:rPr/>
            </w:rPrChange>
          </w:rPr>
          <w:t xml:space="preserve">Hooghe, L. et al. (2017) </w:t>
        </w:r>
        <w:r w:rsidRPr="00E516C4">
          <w:rPr>
            <w:rFonts w:cs="Calibri"/>
            <w:i/>
            <w:iCs/>
            <w:sz w:val="20"/>
            <w:rPrChange w:id="4512" w:author="Sina Furkan Özdemir [2]" w:date="2021-09-24T08:50:00Z">
              <w:rPr>
                <w:i/>
                <w:iCs/>
              </w:rPr>
            </w:rPrChange>
          </w:rPr>
          <w:t>Measuring International Authority: A Postfunctionalist Theory of Governance, Volume III</w:t>
        </w:r>
        <w:r w:rsidRPr="00E516C4">
          <w:rPr>
            <w:rFonts w:cs="Calibri"/>
            <w:sz w:val="20"/>
            <w:rPrChange w:id="4513" w:author="Sina Furkan Özdemir [2]" w:date="2021-09-24T08:50:00Z">
              <w:rPr/>
            </w:rPrChange>
          </w:rPr>
          <w:t>, Oxford, New York: Oxford University Press.</w:t>
        </w:r>
      </w:ins>
    </w:p>
    <w:p w14:paraId="7BD3294E" w14:textId="77777777" w:rsidR="00E516C4" w:rsidRPr="00E516C4" w:rsidRDefault="00E516C4" w:rsidP="00E516C4">
      <w:pPr>
        <w:pStyle w:val="Bibliography"/>
        <w:rPr>
          <w:ins w:id="4514" w:author="Sina Furkan Özdemir [2]" w:date="2021-09-24T08:50:00Z"/>
          <w:rFonts w:cs="Calibri"/>
          <w:sz w:val="20"/>
          <w:rPrChange w:id="4515" w:author="Sina Furkan Özdemir [2]" w:date="2021-09-24T08:50:00Z">
            <w:rPr>
              <w:ins w:id="4516" w:author="Sina Furkan Özdemir [2]" w:date="2021-09-24T08:50:00Z"/>
            </w:rPr>
          </w:rPrChange>
        </w:rPr>
        <w:pPrChange w:id="4517" w:author="Sina Furkan Özdemir [2]" w:date="2021-09-24T08:50:00Z">
          <w:pPr>
            <w:widowControl w:val="0"/>
            <w:autoSpaceDE w:val="0"/>
            <w:autoSpaceDN w:val="0"/>
            <w:adjustRightInd w:val="0"/>
            <w:spacing w:after="0" w:line="240" w:lineRule="auto"/>
          </w:pPr>
        </w:pPrChange>
      </w:pPr>
      <w:ins w:id="4518" w:author="Sina Furkan Özdemir [2]" w:date="2021-09-24T08:50:00Z">
        <w:r w:rsidRPr="00E516C4">
          <w:rPr>
            <w:rFonts w:cs="Calibri"/>
            <w:sz w:val="20"/>
            <w:rPrChange w:id="4519" w:author="Sina Furkan Özdemir [2]" w:date="2021-09-24T08:50:00Z">
              <w:rPr/>
            </w:rPrChange>
          </w:rPr>
          <w:t xml:space="preserve">Hooghe, L. and Marks, G. (2009) ‘A Postfunctionalist theory of European integration: From permissive consensus to constraining dissensus’, </w:t>
        </w:r>
        <w:r w:rsidRPr="00E516C4">
          <w:rPr>
            <w:rFonts w:cs="Calibri"/>
            <w:i/>
            <w:iCs/>
            <w:sz w:val="20"/>
            <w:rPrChange w:id="4520" w:author="Sina Furkan Özdemir [2]" w:date="2021-09-24T08:50:00Z">
              <w:rPr>
                <w:i/>
                <w:iCs/>
              </w:rPr>
            </w:rPrChange>
          </w:rPr>
          <w:t>British Journal of Political Science</w:t>
        </w:r>
        <w:r w:rsidRPr="00E516C4">
          <w:rPr>
            <w:rFonts w:cs="Calibri"/>
            <w:sz w:val="20"/>
            <w:rPrChange w:id="4521" w:author="Sina Furkan Özdemir [2]" w:date="2021-09-24T08:50:00Z">
              <w:rPr/>
            </w:rPrChange>
          </w:rPr>
          <w:t xml:space="preserve"> 39(1): 1–23.</w:t>
        </w:r>
      </w:ins>
    </w:p>
    <w:p w14:paraId="6EE4972F" w14:textId="77777777" w:rsidR="00E516C4" w:rsidRPr="00E516C4" w:rsidRDefault="00E516C4" w:rsidP="00E516C4">
      <w:pPr>
        <w:pStyle w:val="Bibliography"/>
        <w:rPr>
          <w:ins w:id="4522" w:author="Sina Furkan Özdemir [2]" w:date="2021-09-24T08:50:00Z"/>
          <w:rFonts w:cs="Calibri"/>
          <w:sz w:val="20"/>
          <w:rPrChange w:id="4523" w:author="Sina Furkan Özdemir [2]" w:date="2021-09-24T08:50:00Z">
            <w:rPr>
              <w:ins w:id="4524" w:author="Sina Furkan Özdemir [2]" w:date="2021-09-24T08:50:00Z"/>
            </w:rPr>
          </w:rPrChange>
        </w:rPr>
        <w:pPrChange w:id="4525" w:author="Sina Furkan Özdemir [2]" w:date="2021-09-24T08:50:00Z">
          <w:pPr>
            <w:widowControl w:val="0"/>
            <w:autoSpaceDE w:val="0"/>
            <w:autoSpaceDN w:val="0"/>
            <w:adjustRightInd w:val="0"/>
            <w:spacing w:after="0" w:line="240" w:lineRule="auto"/>
          </w:pPr>
        </w:pPrChange>
      </w:pPr>
      <w:ins w:id="4526" w:author="Sina Furkan Özdemir [2]" w:date="2021-09-24T08:50:00Z">
        <w:r w:rsidRPr="00E516C4">
          <w:rPr>
            <w:rFonts w:cs="Calibri"/>
            <w:sz w:val="20"/>
            <w:rPrChange w:id="4527" w:author="Sina Furkan Özdemir [2]" w:date="2021-09-24T08:50:00Z">
              <w:rPr/>
            </w:rPrChange>
          </w:rPr>
          <w:t xml:space="preserve">Hüller, T. (2007) ‘Assessing EU strategies for publicity’, </w:t>
        </w:r>
        <w:r w:rsidRPr="00E516C4">
          <w:rPr>
            <w:rFonts w:cs="Calibri"/>
            <w:i/>
            <w:iCs/>
            <w:sz w:val="20"/>
            <w:rPrChange w:id="4528" w:author="Sina Furkan Özdemir [2]" w:date="2021-09-24T08:50:00Z">
              <w:rPr>
                <w:i/>
                <w:iCs/>
              </w:rPr>
            </w:rPrChange>
          </w:rPr>
          <w:t>Journal of European Public Policy</w:t>
        </w:r>
        <w:r w:rsidRPr="00E516C4">
          <w:rPr>
            <w:rFonts w:cs="Calibri"/>
            <w:sz w:val="20"/>
            <w:rPrChange w:id="4529" w:author="Sina Furkan Özdemir [2]" w:date="2021-09-24T08:50:00Z">
              <w:rPr/>
            </w:rPrChange>
          </w:rPr>
          <w:t xml:space="preserve"> 14(4): 563–581.</w:t>
        </w:r>
      </w:ins>
    </w:p>
    <w:p w14:paraId="5288DE09" w14:textId="77777777" w:rsidR="00E516C4" w:rsidRPr="00E516C4" w:rsidRDefault="00E516C4" w:rsidP="00E516C4">
      <w:pPr>
        <w:pStyle w:val="Bibliography"/>
        <w:rPr>
          <w:ins w:id="4530" w:author="Sina Furkan Özdemir [2]" w:date="2021-09-24T08:50:00Z"/>
          <w:rFonts w:cs="Calibri"/>
          <w:sz w:val="20"/>
          <w:rPrChange w:id="4531" w:author="Sina Furkan Özdemir [2]" w:date="2021-09-24T08:50:00Z">
            <w:rPr>
              <w:ins w:id="4532" w:author="Sina Furkan Özdemir [2]" w:date="2021-09-24T08:50:00Z"/>
            </w:rPr>
          </w:rPrChange>
        </w:rPr>
        <w:pPrChange w:id="4533" w:author="Sina Furkan Özdemir [2]" w:date="2021-09-24T08:50:00Z">
          <w:pPr>
            <w:widowControl w:val="0"/>
            <w:autoSpaceDE w:val="0"/>
            <w:autoSpaceDN w:val="0"/>
            <w:adjustRightInd w:val="0"/>
            <w:spacing w:after="0" w:line="240" w:lineRule="auto"/>
          </w:pPr>
        </w:pPrChange>
      </w:pPr>
      <w:ins w:id="4534" w:author="Sina Furkan Özdemir [2]" w:date="2021-09-24T08:50:00Z">
        <w:r w:rsidRPr="00E516C4">
          <w:rPr>
            <w:rFonts w:cs="Calibri"/>
            <w:sz w:val="20"/>
            <w:rPrChange w:id="4535" w:author="Sina Furkan Özdemir [2]" w:date="2021-09-24T08:50:00Z">
              <w:rPr/>
            </w:rPrChange>
          </w:rPr>
          <w:t xml:space="preserve">Jungherr, A. (2016) ‘Twitter use in election campaigns: A systematic literature review’, </w:t>
        </w:r>
        <w:r w:rsidRPr="00E516C4">
          <w:rPr>
            <w:rFonts w:cs="Calibri"/>
            <w:i/>
            <w:iCs/>
            <w:sz w:val="20"/>
            <w:rPrChange w:id="4536" w:author="Sina Furkan Özdemir [2]" w:date="2021-09-24T08:50:00Z">
              <w:rPr>
                <w:i/>
                <w:iCs/>
              </w:rPr>
            </w:rPrChange>
          </w:rPr>
          <w:t>Journal of Information Technology &amp; Politics</w:t>
        </w:r>
        <w:r w:rsidRPr="00E516C4">
          <w:rPr>
            <w:rFonts w:cs="Calibri"/>
            <w:sz w:val="20"/>
            <w:rPrChange w:id="4537" w:author="Sina Furkan Özdemir [2]" w:date="2021-09-24T08:50:00Z">
              <w:rPr/>
            </w:rPrChange>
          </w:rPr>
          <w:t xml:space="preserve"> 13(1): 72–91.</w:t>
        </w:r>
      </w:ins>
    </w:p>
    <w:p w14:paraId="67BAD1C3" w14:textId="77777777" w:rsidR="00E516C4" w:rsidRPr="00E516C4" w:rsidRDefault="00E516C4" w:rsidP="00E516C4">
      <w:pPr>
        <w:pStyle w:val="Bibliography"/>
        <w:rPr>
          <w:ins w:id="4538" w:author="Sina Furkan Özdemir [2]" w:date="2021-09-24T08:50:00Z"/>
          <w:rFonts w:cs="Calibri"/>
          <w:sz w:val="20"/>
          <w:rPrChange w:id="4539" w:author="Sina Furkan Özdemir [2]" w:date="2021-09-24T08:50:00Z">
            <w:rPr>
              <w:ins w:id="4540" w:author="Sina Furkan Özdemir [2]" w:date="2021-09-24T08:50:00Z"/>
            </w:rPr>
          </w:rPrChange>
        </w:rPr>
        <w:pPrChange w:id="4541" w:author="Sina Furkan Özdemir [2]" w:date="2021-09-24T08:50:00Z">
          <w:pPr>
            <w:widowControl w:val="0"/>
            <w:autoSpaceDE w:val="0"/>
            <w:autoSpaceDN w:val="0"/>
            <w:adjustRightInd w:val="0"/>
            <w:spacing w:after="0" w:line="240" w:lineRule="auto"/>
          </w:pPr>
        </w:pPrChange>
      </w:pPr>
      <w:ins w:id="4542" w:author="Sina Furkan Özdemir [2]" w:date="2021-09-24T08:50:00Z">
        <w:r w:rsidRPr="00E516C4">
          <w:rPr>
            <w:rFonts w:cs="Calibri"/>
            <w:sz w:val="20"/>
            <w:rPrChange w:id="4543" w:author="Sina Furkan Özdemir [2]" w:date="2021-09-24T08:50:00Z">
              <w:rPr/>
            </w:rPrChange>
          </w:rPr>
          <w:t xml:space="preserve">Kassim, H., Connolly, S., Dehousse, R., Rozenberg, O. and Bendjaballah, S. (2017) ‘Managing the house: the Presidency, agenda control and policy activism in the European Commission’, </w:t>
        </w:r>
        <w:r w:rsidRPr="00E516C4">
          <w:rPr>
            <w:rFonts w:cs="Calibri"/>
            <w:i/>
            <w:iCs/>
            <w:sz w:val="20"/>
            <w:rPrChange w:id="4544" w:author="Sina Furkan Özdemir [2]" w:date="2021-09-24T08:50:00Z">
              <w:rPr>
                <w:i/>
                <w:iCs/>
              </w:rPr>
            </w:rPrChange>
          </w:rPr>
          <w:t>Journal of European Public Policy</w:t>
        </w:r>
        <w:r w:rsidRPr="00E516C4">
          <w:rPr>
            <w:rFonts w:cs="Calibri"/>
            <w:sz w:val="20"/>
            <w:rPrChange w:id="4545" w:author="Sina Furkan Özdemir [2]" w:date="2021-09-24T08:50:00Z">
              <w:rPr/>
            </w:rPrChange>
          </w:rPr>
          <w:t xml:space="preserve"> 24(5): 653–674.</w:t>
        </w:r>
      </w:ins>
    </w:p>
    <w:p w14:paraId="050E2586" w14:textId="77777777" w:rsidR="00E516C4" w:rsidRPr="00E516C4" w:rsidRDefault="00E516C4" w:rsidP="00E516C4">
      <w:pPr>
        <w:pStyle w:val="Bibliography"/>
        <w:rPr>
          <w:ins w:id="4546" w:author="Sina Furkan Özdemir [2]" w:date="2021-09-24T08:50:00Z"/>
          <w:rFonts w:cs="Calibri"/>
          <w:sz w:val="20"/>
          <w:rPrChange w:id="4547" w:author="Sina Furkan Özdemir [2]" w:date="2021-09-24T08:50:00Z">
            <w:rPr>
              <w:ins w:id="4548" w:author="Sina Furkan Özdemir [2]" w:date="2021-09-24T08:50:00Z"/>
            </w:rPr>
          </w:rPrChange>
        </w:rPr>
        <w:pPrChange w:id="4549" w:author="Sina Furkan Özdemir [2]" w:date="2021-09-24T08:50:00Z">
          <w:pPr>
            <w:widowControl w:val="0"/>
            <w:autoSpaceDE w:val="0"/>
            <w:autoSpaceDN w:val="0"/>
            <w:adjustRightInd w:val="0"/>
            <w:spacing w:after="0" w:line="240" w:lineRule="auto"/>
          </w:pPr>
        </w:pPrChange>
      </w:pPr>
      <w:ins w:id="4550" w:author="Sina Furkan Özdemir [2]" w:date="2021-09-24T08:50:00Z">
        <w:r w:rsidRPr="00E516C4">
          <w:rPr>
            <w:rFonts w:cs="Calibri"/>
            <w:sz w:val="20"/>
            <w:rPrChange w:id="4551" w:author="Sina Furkan Özdemir [2]" w:date="2021-09-24T08:50:00Z">
              <w:rPr/>
            </w:rPrChange>
          </w:rPr>
          <w:lastRenderedPageBreak/>
          <w:t xml:space="preserve">Koopmans, R. and Statham, P. (2010) </w:t>
        </w:r>
        <w:r w:rsidRPr="00E516C4">
          <w:rPr>
            <w:rFonts w:cs="Calibri"/>
            <w:i/>
            <w:iCs/>
            <w:sz w:val="20"/>
            <w:rPrChange w:id="4552" w:author="Sina Furkan Özdemir [2]" w:date="2021-09-24T08:50:00Z">
              <w:rPr>
                <w:i/>
                <w:iCs/>
              </w:rPr>
            </w:rPrChange>
          </w:rPr>
          <w:t>The making of a European public sphere</w:t>
        </w:r>
        <w:r w:rsidRPr="00E516C4">
          <w:rPr>
            <w:rFonts w:cs="Calibri"/>
            <w:sz w:val="20"/>
            <w:rPrChange w:id="4553" w:author="Sina Furkan Özdemir [2]" w:date="2021-09-24T08:50:00Z">
              <w:rPr/>
            </w:rPrChange>
          </w:rPr>
          <w:t>, Cambridge: Cambridge University Press.</w:t>
        </w:r>
      </w:ins>
    </w:p>
    <w:p w14:paraId="0AC22694" w14:textId="77777777" w:rsidR="00E516C4" w:rsidRPr="00E516C4" w:rsidRDefault="00E516C4" w:rsidP="00E516C4">
      <w:pPr>
        <w:pStyle w:val="Bibliography"/>
        <w:rPr>
          <w:ins w:id="4554" w:author="Sina Furkan Özdemir [2]" w:date="2021-09-24T08:50:00Z"/>
          <w:rFonts w:cs="Calibri"/>
          <w:sz w:val="20"/>
          <w:rPrChange w:id="4555" w:author="Sina Furkan Özdemir [2]" w:date="2021-09-24T08:50:00Z">
            <w:rPr>
              <w:ins w:id="4556" w:author="Sina Furkan Özdemir [2]" w:date="2021-09-24T08:50:00Z"/>
            </w:rPr>
          </w:rPrChange>
        </w:rPr>
        <w:pPrChange w:id="4557" w:author="Sina Furkan Özdemir [2]" w:date="2021-09-24T08:50:00Z">
          <w:pPr>
            <w:widowControl w:val="0"/>
            <w:autoSpaceDE w:val="0"/>
            <w:autoSpaceDN w:val="0"/>
            <w:adjustRightInd w:val="0"/>
            <w:spacing w:after="0" w:line="240" w:lineRule="auto"/>
          </w:pPr>
        </w:pPrChange>
      </w:pPr>
      <w:ins w:id="4558" w:author="Sina Furkan Özdemir [2]" w:date="2021-09-24T08:50:00Z">
        <w:r w:rsidRPr="00E516C4">
          <w:rPr>
            <w:rFonts w:cs="Calibri"/>
            <w:sz w:val="20"/>
            <w:rPrChange w:id="4559" w:author="Sina Furkan Özdemir [2]" w:date="2021-09-24T08:50:00Z">
              <w:rPr/>
            </w:rPrChange>
          </w:rPr>
          <w:t xml:space="preserve">Krzyżanowski, M. (2020) ‘Digital Diplomacy or Political Communication? Exploring Social Media in The EU Institutions from a Critical Discourse Perspective’, in </w:t>
        </w:r>
        <w:r w:rsidRPr="00E516C4">
          <w:rPr>
            <w:rFonts w:cs="Calibri"/>
            <w:i/>
            <w:iCs/>
            <w:sz w:val="20"/>
            <w:rPrChange w:id="4560" w:author="Sina Furkan Özdemir [2]" w:date="2021-09-24T08:50:00Z">
              <w:rPr>
                <w:i/>
                <w:iCs/>
              </w:rPr>
            </w:rPrChange>
          </w:rPr>
          <w:t>Digital Diplomacy and International Organisations</w:t>
        </w:r>
        <w:r w:rsidRPr="00E516C4">
          <w:rPr>
            <w:rFonts w:cs="Calibri"/>
            <w:sz w:val="20"/>
            <w:rPrChange w:id="4561" w:author="Sina Furkan Özdemir [2]" w:date="2021-09-24T08:50:00Z">
              <w:rPr/>
            </w:rPrChange>
          </w:rPr>
          <w:t>. Routledge.</w:t>
        </w:r>
      </w:ins>
    </w:p>
    <w:p w14:paraId="554EA546" w14:textId="77777777" w:rsidR="00E516C4" w:rsidRPr="00E516C4" w:rsidRDefault="00E516C4" w:rsidP="00E516C4">
      <w:pPr>
        <w:pStyle w:val="Bibliography"/>
        <w:rPr>
          <w:ins w:id="4562" w:author="Sina Furkan Özdemir [2]" w:date="2021-09-24T08:50:00Z"/>
          <w:rFonts w:cs="Calibri"/>
          <w:sz w:val="20"/>
          <w:rPrChange w:id="4563" w:author="Sina Furkan Özdemir [2]" w:date="2021-09-24T08:50:00Z">
            <w:rPr>
              <w:ins w:id="4564" w:author="Sina Furkan Özdemir [2]" w:date="2021-09-24T08:50:00Z"/>
            </w:rPr>
          </w:rPrChange>
        </w:rPr>
        <w:pPrChange w:id="4565" w:author="Sina Furkan Özdemir [2]" w:date="2021-09-24T08:50:00Z">
          <w:pPr>
            <w:widowControl w:val="0"/>
            <w:autoSpaceDE w:val="0"/>
            <w:autoSpaceDN w:val="0"/>
            <w:adjustRightInd w:val="0"/>
            <w:spacing w:after="0" w:line="240" w:lineRule="auto"/>
          </w:pPr>
        </w:pPrChange>
      </w:pPr>
      <w:ins w:id="4566" w:author="Sina Furkan Özdemir [2]" w:date="2021-09-24T08:50:00Z">
        <w:r w:rsidRPr="00E516C4">
          <w:rPr>
            <w:rFonts w:cs="Calibri"/>
            <w:sz w:val="20"/>
            <w:rPrChange w:id="4567" w:author="Sina Furkan Özdemir [2]" w:date="2021-09-24T08:50:00Z">
              <w:rPr/>
            </w:rPrChange>
          </w:rPr>
          <w:t xml:space="preserve">Meyer, C. (1999) ‘Political Legitimacy and the Invisibility of Politics: Exploring the European Union’s Communication Deficit’, </w:t>
        </w:r>
        <w:r w:rsidRPr="00E516C4">
          <w:rPr>
            <w:rFonts w:cs="Calibri"/>
            <w:i/>
            <w:iCs/>
            <w:sz w:val="20"/>
            <w:rPrChange w:id="4568" w:author="Sina Furkan Özdemir [2]" w:date="2021-09-24T08:50:00Z">
              <w:rPr>
                <w:i/>
                <w:iCs/>
              </w:rPr>
            </w:rPrChange>
          </w:rPr>
          <w:t>JCMS: Journal of Common Market Studies</w:t>
        </w:r>
        <w:r w:rsidRPr="00E516C4">
          <w:rPr>
            <w:rFonts w:cs="Calibri"/>
            <w:sz w:val="20"/>
            <w:rPrChange w:id="4569" w:author="Sina Furkan Özdemir [2]" w:date="2021-09-24T08:50:00Z">
              <w:rPr/>
            </w:rPrChange>
          </w:rPr>
          <w:t xml:space="preserve"> 37(4): 617–639.</w:t>
        </w:r>
      </w:ins>
    </w:p>
    <w:p w14:paraId="45276065" w14:textId="77777777" w:rsidR="00E516C4" w:rsidRPr="00E516C4" w:rsidRDefault="00E516C4" w:rsidP="00E516C4">
      <w:pPr>
        <w:pStyle w:val="Bibliography"/>
        <w:rPr>
          <w:ins w:id="4570" w:author="Sina Furkan Özdemir [2]" w:date="2021-09-24T08:50:00Z"/>
          <w:rFonts w:cs="Calibri"/>
          <w:sz w:val="20"/>
          <w:rPrChange w:id="4571" w:author="Sina Furkan Özdemir [2]" w:date="2021-09-24T08:50:00Z">
            <w:rPr>
              <w:ins w:id="4572" w:author="Sina Furkan Özdemir [2]" w:date="2021-09-24T08:50:00Z"/>
            </w:rPr>
          </w:rPrChange>
        </w:rPr>
        <w:pPrChange w:id="4573" w:author="Sina Furkan Özdemir [2]" w:date="2021-09-24T08:50:00Z">
          <w:pPr>
            <w:widowControl w:val="0"/>
            <w:autoSpaceDE w:val="0"/>
            <w:autoSpaceDN w:val="0"/>
            <w:adjustRightInd w:val="0"/>
            <w:spacing w:after="0" w:line="240" w:lineRule="auto"/>
          </w:pPr>
        </w:pPrChange>
      </w:pPr>
      <w:ins w:id="4574" w:author="Sina Furkan Özdemir [2]" w:date="2021-09-24T08:50:00Z">
        <w:r w:rsidRPr="00E516C4">
          <w:rPr>
            <w:rFonts w:cs="Calibri"/>
            <w:sz w:val="20"/>
            <w:rPrChange w:id="4575" w:author="Sina Furkan Özdemir [2]" w:date="2021-09-24T08:50:00Z">
              <w:rPr/>
            </w:rPrChange>
          </w:rPr>
          <w:t xml:space="preserve">Moretti, F. and Pestre, D. (2015) ‘Bankspeak: The Language of World Bank Reports’, </w:t>
        </w:r>
        <w:r w:rsidRPr="00E516C4">
          <w:rPr>
            <w:rFonts w:cs="Calibri"/>
            <w:i/>
            <w:iCs/>
            <w:sz w:val="20"/>
            <w:rPrChange w:id="4576" w:author="Sina Furkan Özdemir [2]" w:date="2021-09-24T08:50:00Z">
              <w:rPr>
                <w:i/>
                <w:iCs/>
              </w:rPr>
            </w:rPrChange>
          </w:rPr>
          <w:t>The New Left Review</w:t>
        </w:r>
        <w:r w:rsidRPr="00E516C4">
          <w:rPr>
            <w:rFonts w:cs="Calibri"/>
            <w:sz w:val="20"/>
            <w:rPrChange w:id="4577" w:author="Sina Furkan Özdemir [2]" w:date="2021-09-24T08:50:00Z">
              <w:rPr/>
            </w:rPrChange>
          </w:rPr>
          <w:t xml:space="preserve"> 92(MAR APR 2015): 75–99.</w:t>
        </w:r>
      </w:ins>
    </w:p>
    <w:p w14:paraId="12A9E719" w14:textId="77777777" w:rsidR="00E516C4" w:rsidRPr="00E516C4" w:rsidRDefault="00E516C4" w:rsidP="00E516C4">
      <w:pPr>
        <w:pStyle w:val="Bibliography"/>
        <w:rPr>
          <w:ins w:id="4578" w:author="Sina Furkan Özdemir [2]" w:date="2021-09-24T08:50:00Z"/>
          <w:rFonts w:cs="Calibri"/>
          <w:sz w:val="20"/>
          <w:rPrChange w:id="4579" w:author="Sina Furkan Özdemir [2]" w:date="2021-09-24T08:50:00Z">
            <w:rPr>
              <w:ins w:id="4580" w:author="Sina Furkan Özdemir [2]" w:date="2021-09-24T08:50:00Z"/>
            </w:rPr>
          </w:rPrChange>
        </w:rPr>
        <w:pPrChange w:id="4581" w:author="Sina Furkan Özdemir [2]" w:date="2021-09-24T08:50:00Z">
          <w:pPr>
            <w:widowControl w:val="0"/>
            <w:autoSpaceDE w:val="0"/>
            <w:autoSpaceDN w:val="0"/>
            <w:adjustRightInd w:val="0"/>
            <w:spacing w:after="0" w:line="240" w:lineRule="auto"/>
          </w:pPr>
        </w:pPrChange>
      </w:pPr>
      <w:ins w:id="4582" w:author="Sina Furkan Özdemir [2]" w:date="2021-09-24T08:50:00Z">
        <w:r w:rsidRPr="00E516C4">
          <w:rPr>
            <w:rFonts w:cs="Calibri"/>
            <w:sz w:val="20"/>
            <w:rPrChange w:id="4583" w:author="Sina Furkan Özdemir [2]" w:date="2021-09-24T08:50:00Z">
              <w:rPr/>
            </w:rPrChange>
          </w:rPr>
          <w:t xml:space="preserve">Nulty, P., Theocharis, Y., Popa, S. A., Parnet, O. and Benoit, K. (2016) ‘Social media and political communication in the 2014 elections to the European Parliament’, </w:t>
        </w:r>
        <w:r w:rsidRPr="00E516C4">
          <w:rPr>
            <w:rFonts w:cs="Calibri"/>
            <w:i/>
            <w:iCs/>
            <w:sz w:val="20"/>
            <w:rPrChange w:id="4584" w:author="Sina Furkan Özdemir [2]" w:date="2021-09-24T08:50:00Z">
              <w:rPr>
                <w:i/>
                <w:iCs/>
              </w:rPr>
            </w:rPrChange>
          </w:rPr>
          <w:t>Electoral Studies</w:t>
        </w:r>
        <w:r w:rsidRPr="00E516C4">
          <w:rPr>
            <w:rFonts w:cs="Calibri"/>
            <w:sz w:val="20"/>
            <w:rPrChange w:id="4585" w:author="Sina Furkan Özdemir [2]" w:date="2021-09-24T08:50:00Z">
              <w:rPr/>
            </w:rPrChange>
          </w:rPr>
          <w:t xml:space="preserve"> 44: 429–444.</w:t>
        </w:r>
      </w:ins>
    </w:p>
    <w:p w14:paraId="1B136CD9" w14:textId="77777777" w:rsidR="00E516C4" w:rsidRPr="00E516C4" w:rsidRDefault="00E516C4" w:rsidP="00E516C4">
      <w:pPr>
        <w:pStyle w:val="Bibliography"/>
        <w:rPr>
          <w:ins w:id="4586" w:author="Sina Furkan Özdemir [2]" w:date="2021-09-24T08:50:00Z"/>
          <w:rFonts w:cs="Calibri"/>
          <w:sz w:val="20"/>
          <w:rPrChange w:id="4587" w:author="Sina Furkan Özdemir [2]" w:date="2021-09-24T08:50:00Z">
            <w:rPr>
              <w:ins w:id="4588" w:author="Sina Furkan Özdemir [2]" w:date="2021-09-24T08:50:00Z"/>
            </w:rPr>
          </w:rPrChange>
        </w:rPr>
        <w:pPrChange w:id="4589" w:author="Sina Furkan Özdemir [2]" w:date="2021-09-24T08:50:00Z">
          <w:pPr>
            <w:widowControl w:val="0"/>
            <w:autoSpaceDE w:val="0"/>
            <w:autoSpaceDN w:val="0"/>
            <w:adjustRightInd w:val="0"/>
            <w:spacing w:after="0" w:line="240" w:lineRule="auto"/>
          </w:pPr>
        </w:pPrChange>
      </w:pPr>
      <w:ins w:id="4590" w:author="Sina Furkan Özdemir [2]" w:date="2021-09-24T08:50:00Z">
        <w:r w:rsidRPr="00E516C4">
          <w:rPr>
            <w:rFonts w:cs="Calibri"/>
            <w:sz w:val="20"/>
            <w:rPrChange w:id="4591" w:author="Sina Furkan Özdemir [2]" w:date="2021-09-24T08:50:00Z">
              <w:rPr/>
            </w:rPrChange>
          </w:rPr>
          <w:t xml:space="preserve">Ooms, J. and Sites, D. (2020) </w:t>
        </w:r>
        <w:r w:rsidRPr="00E516C4">
          <w:rPr>
            <w:rFonts w:cs="Calibri"/>
            <w:i/>
            <w:iCs/>
            <w:sz w:val="20"/>
            <w:rPrChange w:id="4592" w:author="Sina Furkan Özdemir [2]" w:date="2021-09-24T08:50:00Z">
              <w:rPr>
                <w:i/>
                <w:iCs/>
              </w:rPr>
            </w:rPrChange>
          </w:rPr>
          <w:t>cld2: Google’s Compact Language Detector 2</w:t>
        </w:r>
        <w:r w:rsidRPr="00E516C4">
          <w:rPr>
            <w:rFonts w:cs="Calibri"/>
            <w:sz w:val="20"/>
            <w:rPrChange w:id="4593" w:author="Sina Furkan Özdemir [2]" w:date="2021-09-24T08:50:00Z">
              <w:rPr/>
            </w:rPrChange>
          </w:rPr>
          <w:t>, 15 December 2020, available at https://CRAN.R-project.org/package=cld2 (accessed June 2021).</w:t>
        </w:r>
      </w:ins>
    </w:p>
    <w:p w14:paraId="53436E3D" w14:textId="77777777" w:rsidR="00E516C4" w:rsidRPr="00E516C4" w:rsidRDefault="00E516C4" w:rsidP="00E516C4">
      <w:pPr>
        <w:pStyle w:val="Bibliography"/>
        <w:rPr>
          <w:ins w:id="4594" w:author="Sina Furkan Özdemir [2]" w:date="2021-09-24T08:50:00Z"/>
          <w:rFonts w:cs="Calibri"/>
          <w:sz w:val="20"/>
          <w:rPrChange w:id="4595" w:author="Sina Furkan Özdemir [2]" w:date="2021-09-24T08:50:00Z">
            <w:rPr>
              <w:ins w:id="4596" w:author="Sina Furkan Özdemir [2]" w:date="2021-09-24T08:50:00Z"/>
            </w:rPr>
          </w:rPrChange>
        </w:rPr>
        <w:pPrChange w:id="4597" w:author="Sina Furkan Özdemir [2]" w:date="2021-09-24T08:50:00Z">
          <w:pPr>
            <w:widowControl w:val="0"/>
            <w:autoSpaceDE w:val="0"/>
            <w:autoSpaceDN w:val="0"/>
            <w:adjustRightInd w:val="0"/>
            <w:spacing w:after="0" w:line="240" w:lineRule="auto"/>
          </w:pPr>
        </w:pPrChange>
      </w:pPr>
      <w:ins w:id="4598" w:author="Sina Furkan Özdemir [2]" w:date="2021-09-24T08:50:00Z">
        <w:r w:rsidRPr="00E516C4">
          <w:rPr>
            <w:rFonts w:cs="Calibri"/>
            <w:sz w:val="20"/>
            <w:rPrChange w:id="4599" w:author="Sina Furkan Özdemir [2]" w:date="2021-09-24T08:50:00Z">
              <w:rPr/>
            </w:rPrChange>
          </w:rPr>
          <w:t xml:space="preserve">Orwell, G. (1946) ‘Politics and the English Language’, </w:t>
        </w:r>
        <w:r w:rsidRPr="00E516C4">
          <w:rPr>
            <w:rFonts w:cs="Calibri"/>
            <w:i/>
            <w:iCs/>
            <w:sz w:val="20"/>
            <w:rPrChange w:id="4600" w:author="Sina Furkan Özdemir [2]" w:date="2021-09-24T08:50:00Z">
              <w:rPr>
                <w:i/>
                <w:iCs/>
              </w:rPr>
            </w:rPrChange>
          </w:rPr>
          <w:t>Horizon</w:t>
        </w:r>
        <w:r w:rsidRPr="00E516C4">
          <w:rPr>
            <w:rFonts w:cs="Calibri"/>
            <w:sz w:val="20"/>
            <w:rPrChange w:id="4601" w:author="Sina Furkan Özdemir [2]" w:date="2021-09-24T08:50:00Z">
              <w:rPr/>
            </w:rPrChange>
          </w:rPr>
          <w:t xml:space="preserve"> 13(76): 252–265.</w:t>
        </w:r>
      </w:ins>
    </w:p>
    <w:p w14:paraId="5CE8F6D8" w14:textId="77777777" w:rsidR="00E516C4" w:rsidRPr="00E516C4" w:rsidRDefault="00E516C4" w:rsidP="00E516C4">
      <w:pPr>
        <w:pStyle w:val="Bibliography"/>
        <w:rPr>
          <w:ins w:id="4602" w:author="Sina Furkan Özdemir [2]" w:date="2021-09-24T08:50:00Z"/>
          <w:rFonts w:cs="Calibri"/>
          <w:sz w:val="20"/>
          <w:rPrChange w:id="4603" w:author="Sina Furkan Özdemir [2]" w:date="2021-09-24T08:50:00Z">
            <w:rPr>
              <w:ins w:id="4604" w:author="Sina Furkan Özdemir [2]" w:date="2021-09-24T08:50:00Z"/>
            </w:rPr>
          </w:rPrChange>
        </w:rPr>
        <w:pPrChange w:id="4605" w:author="Sina Furkan Özdemir [2]" w:date="2021-09-24T08:50:00Z">
          <w:pPr>
            <w:widowControl w:val="0"/>
            <w:autoSpaceDE w:val="0"/>
            <w:autoSpaceDN w:val="0"/>
            <w:adjustRightInd w:val="0"/>
            <w:spacing w:after="0" w:line="240" w:lineRule="auto"/>
          </w:pPr>
        </w:pPrChange>
      </w:pPr>
      <w:ins w:id="4606" w:author="Sina Furkan Özdemir [2]" w:date="2021-09-24T08:50:00Z">
        <w:r w:rsidRPr="00E516C4">
          <w:rPr>
            <w:rFonts w:cs="Calibri"/>
            <w:sz w:val="20"/>
            <w:rPrChange w:id="4607" w:author="Sina Furkan Özdemir [2]" w:date="2021-09-24T08:50:00Z">
              <w:rPr/>
            </w:rPrChange>
          </w:rPr>
          <w:t xml:space="preserve">Oschatz, C., Stier, S. and Maier, J. (2021) ‘Twitter in the News: An Analysis of Embedded Tweets in Political News Coverage’, </w:t>
        </w:r>
        <w:r w:rsidRPr="00E516C4">
          <w:rPr>
            <w:rFonts w:cs="Calibri"/>
            <w:i/>
            <w:iCs/>
            <w:sz w:val="20"/>
            <w:rPrChange w:id="4608" w:author="Sina Furkan Özdemir [2]" w:date="2021-09-24T08:50:00Z">
              <w:rPr>
                <w:i/>
                <w:iCs/>
              </w:rPr>
            </w:rPrChange>
          </w:rPr>
          <w:t>Digital Journalism</w:t>
        </w:r>
        <w:r w:rsidRPr="00E516C4">
          <w:rPr>
            <w:rFonts w:cs="Calibri"/>
            <w:sz w:val="20"/>
            <w:rPrChange w:id="4609" w:author="Sina Furkan Özdemir [2]" w:date="2021-09-24T08:50:00Z">
              <w:rPr/>
            </w:rPrChange>
          </w:rPr>
          <w:t xml:space="preserve"> 0(0): 1–20.</w:t>
        </w:r>
      </w:ins>
    </w:p>
    <w:p w14:paraId="7052B0C1" w14:textId="77777777" w:rsidR="00E516C4" w:rsidRPr="00E516C4" w:rsidRDefault="00E516C4" w:rsidP="00E516C4">
      <w:pPr>
        <w:pStyle w:val="Bibliography"/>
        <w:rPr>
          <w:ins w:id="4610" w:author="Sina Furkan Özdemir [2]" w:date="2021-09-24T08:50:00Z"/>
          <w:rFonts w:cs="Calibri"/>
          <w:sz w:val="20"/>
          <w:rPrChange w:id="4611" w:author="Sina Furkan Özdemir [2]" w:date="2021-09-24T08:50:00Z">
            <w:rPr>
              <w:ins w:id="4612" w:author="Sina Furkan Özdemir [2]" w:date="2021-09-24T08:50:00Z"/>
            </w:rPr>
          </w:rPrChange>
        </w:rPr>
        <w:pPrChange w:id="4613" w:author="Sina Furkan Özdemir [2]" w:date="2021-09-24T08:50:00Z">
          <w:pPr>
            <w:widowControl w:val="0"/>
            <w:autoSpaceDE w:val="0"/>
            <w:autoSpaceDN w:val="0"/>
            <w:adjustRightInd w:val="0"/>
            <w:spacing w:after="0" w:line="240" w:lineRule="auto"/>
          </w:pPr>
        </w:pPrChange>
      </w:pPr>
      <w:ins w:id="4614" w:author="Sina Furkan Özdemir [2]" w:date="2021-09-24T08:50:00Z">
        <w:r w:rsidRPr="00E516C4">
          <w:rPr>
            <w:rFonts w:cs="Calibri"/>
            <w:sz w:val="20"/>
            <w:rPrChange w:id="4615" w:author="Sina Furkan Özdemir [2]" w:date="2021-09-24T08:50:00Z">
              <w:rPr/>
            </w:rPrChange>
          </w:rPr>
          <w:t xml:space="preserve">Rauh, C. (2021a) ‘Between neo-functionalist optimism and post-functionalist pessimism: Integrating politicisation into integration theory’, in N. Brack and S. Gürkan (eds). </w:t>
        </w:r>
        <w:r w:rsidRPr="00E516C4">
          <w:rPr>
            <w:rFonts w:cs="Calibri"/>
            <w:i/>
            <w:iCs/>
            <w:sz w:val="20"/>
            <w:rPrChange w:id="4616" w:author="Sina Furkan Özdemir [2]" w:date="2021-09-24T08:50:00Z">
              <w:rPr>
                <w:i/>
                <w:iCs/>
              </w:rPr>
            </w:rPrChange>
          </w:rPr>
          <w:t>Theorising the Crises of the European Union</w:t>
        </w:r>
        <w:r w:rsidRPr="00E516C4">
          <w:rPr>
            <w:rFonts w:cs="Calibri"/>
            <w:sz w:val="20"/>
            <w:rPrChange w:id="4617" w:author="Sina Furkan Özdemir [2]" w:date="2021-09-24T08:50:00Z">
              <w:rPr/>
            </w:rPrChange>
          </w:rPr>
          <w:t>. Abingdon, Oxon: Routledge, pp. 119–137.</w:t>
        </w:r>
      </w:ins>
    </w:p>
    <w:p w14:paraId="2F53D8B8" w14:textId="77777777" w:rsidR="00E516C4" w:rsidRPr="00E516C4" w:rsidRDefault="00E516C4" w:rsidP="00E516C4">
      <w:pPr>
        <w:pStyle w:val="Bibliography"/>
        <w:rPr>
          <w:ins w:id="4618" w:author="Sina Furkan Özdemir [2]" w:date="2021-09-24T08:50:00Z"/>
          <w:rFonts w:cs="Calibri"/>
          <w:sz w:val="20"/>
          <w:rPrChange w:id="4619" w:author="Sina Furkan Özdemir [2]" w:date="2021-09-24T08:50:00Z">
            <w:rPr>
              <w:ins w:id="4620" w:author="Sina Furkan Özdemir [2]" w:date="2021-09-24T08:50:00Z"/>
            </w:rPr>
          </w:rPrChange>
        </w:rPr>
        <w:pPrChange w:id="4621" w:author="Sina Furkan Özdemir [2]" w:date="2021-09-24T08:50:00Z">
          <w:pPr>
            <w:widowControl w:val="0"/>
            <w:autoSpaceDE w:val="0"/>
            <w:autoSpaceDN w:val="0"/>
            <w:adjustRightInd w:val="0"/>
            <w:spacing w:after="0" w:line="240" w:lineRule="auto"/>
          </w:pPr>
        </w:pPrChange>
      </w:pPr>
      <w:ins w:id="4622" w:author="Sina Furkan Özdemir [2]" w:date="2021-09-24T08:50:00Z">
        <w:r w:rsidRPr="00E516C4">
          <w:rPr>
            <w:rFonts w:cs="Calibri"/>
            <w:sz w:val="20"/>
            <w:rPrChange w:id="4623" w:author="Sina Furkan Özdemir [2]" w:date="2021-09-24T08:50:00Z">
              <w:rPr/>
            </w:rPrChange>
          </w:rPr>
          <w:t xml:space="preserve">Rauh, C. (2021b) ‘From the Berlaymont to the citizen? The language of European Commission press releases 1985-2020’, in </w:t>
        </w:r>
        <w:r w:rsidRPr="00E516C4">
          <w:rPr>
            <w:rFonts w:cs="Calibri"/>
            <w:i/>
            <w:iCs/>
            <w:sz w:val="20"/>
            <w:rPrChange w:id="4624" w:author="Sina Furkan Özdemir [2]" w:date="2021-09-24T08:50:00Z">
              <w:rPr>
                <w:i/>
                <w:iCs/>
              </w:rPr>
            </w:rPrChange>
          </w:rPr>
          <w:t>International Studies Association</w:t>
        </w:r>
        <w:r w:rsidRPr="00E516C4">
          <w:rPr>
            <w:rFonts w:cs="Calibri"/>
            <w:sz w:val="20"/>
            <w:rPrChange w:id="4625" w:author="Sina Furkan Özdemir [2]" w:date="2021-09-24T08:50:00Z">
              <w:rPr/>
            </w:rPrChange>
          </w:rPr>
          <w:t>. 2021, available at https://www.researchgate.net/publication/350152854_From_the_Berlaymont_to_the_citizen_The_language_of_European_Commission_press_releases_1985-2020.</w:t>
        </w:r>
      </w:ins>
    </w:p>
    <w:p w14:paraId="3EADE761" w14:textId="77777777" w:rsidR="00E516C4" w:rsidRPr="00E516C4" w:rsidRDefault="00E516C4" w:rsidP="00E516C4">
      <w:pPr>
        <w:pStyle w:val="Bibliography"/>
        <w:rPr>
          <w:ins w:id="4626" w:author="Sina Furkan Özdemir [2]" w:date="2021-09-24T08:50:00Z"/>
          <w:rFonts w:cs="Calibri"/>
          <w:sz w:val="20"/>
          <w:rPrChange w:id="4627" w:author="Sina Furkan Özdemir [2]" w:date="2021-09-24T08:50:00Z">
            <w:rPr>
              <w:ins w:id="4628" w:author="Sina Furkan Özdemir [2]" w:date="2021-09-24T08:50:00Z"/>
            </w:rPr>
          </w:rPrChange>
        </w:rPr>
        <w:pPrChange w:id="4629" w:author="Sina Furkan Özdemir [2]" w:date="2021-09-24T08:50:00Z">
          <w:pPr>
            <w:widowControl w:val="0"/>
            <w:autoSpaceDE w:val="0"/>
            <w:autoSpaceDN w:val="0"/>
            <w:adjustRightInd w:val="0"/>
            <w:spacing w:after="0" w:line="240" w:lineRule="auto"/>
          </w:pPr>
        </w:pPrChange>
      </w:pPr>
      <w:ins w:id="4630" w:author="Sina Furkan Özdemir [2]" w:date="2021-09-24T08:50:00Z">
        <w:r w:rsidRPr="00E516C4">
          <w:rPr>
            <w:rFonts w:cs="Calibri"/>
            <w:sz w:val="20"/>
            <w:rPrChange w:id="4631" w:author="Sina Furkan Özdemir [2]" w:date="2021-09-24T08:50:00Z">
              <w:rPr/>
            </w:rPrChange>
          </w:rPr>
          <w:t xml:space="preserve">Rauh, C., Bes, B. J. and Schoonvelde, M. (2020) ‘Undermining, defusing or defending European integration? Assessing public communication of European executives in times of EU politicisation’, </w:t>
        </w:r>
        <w:r w:rsidRPr="00E516C4">
          <w:rPr>
            <w:rFonts w:cs="Calibri"/>
            <w:i/>
            <w:iCs/>
            <w:sz w:val="20"/>
            <w:rPrChange w:id="4632" w:author="Sina Furkan Özdemir [2]" w:date="2021-09-24T08:50:00Z">
              <w:rPr>
                <w:i/>
                <w:iCs/>
              </w:rPr>
            </w:rPrChange>
          </w:rPr>
          <w:t>European Journal of Political Research</w:t>
        </w:r>
        <w:r w:rsidRPr="00E516C4">
          <w:rPr>
            <w:rFonts w:cs="Calibri"/>
            <w:sz w:val="20"/>
            <w:rPrChange w:id="4633" w:author="Sina Furkan Özdemir [2]" w:date="2021-09-24T08:50:00Z">
              <w:rPr/>
            </w:rPrChange>
          </w:rPr>
          <w:t xml:space="preserve"> 59(2): 397–423.</w:t>
        </w:r>
      </w:ins>
    </w:p>
    <w:p w14:paraId="30925A97" w14:textId="77777777" w:rsidR="00E516C4" w:rsidRPr="00E516C4" w:rsidRDefault="00E516C4" w:rsidP="00E516C4">
      <w:pPr>
        <w:pStyle w:val="Bibliography"/>
        <w:rPr>
          <w:ins w:id="4634" w:author="Sina Furkan Özdemir [2]" w:date="2021-09-24T08:50:00Z"/>
          <w:rFonts w:cs="Calibri"/>
          <w:sz w:val="20"/>
          <w:rPrChange w:id="4635" w:author="Sina Furkan Özdemir [2]" w:date="2021-09-24T08:50:00Z">
            <w:rPr>
              <w:ins w:id="4636" w:author="Sina Furkan Özdemir [2]" w:date="2021-09-24T08:50:00Z"/>
            </w:rPr>
          </w:rPrChange>
        </w:rPr>
        <w:pPrChange w:id="4637" w:author="Sina Furkan Özdemir [2]" w:date="2021-09-24T08:50:00Z">
          <w:pPr>
            <w:widowControl w:val="0"/>
            <w:autoSpaceDE w:val="0"/>
            <w:autoSpaceDN w:val="0"/>
            <w:adjustRightInd w:val="0"/>
            <w:spacing w:after="0" w:line="240" w:lineRule="auto"/>
          </w:pPr>
        </w:pPrChange>
      </w:pPr>
      <w:ins w:id="4638" w:author="Sina Furkan Özdemir [2]" w:date="2021-09-24T08:50:00Z">
        <w:r w:rsidRPr="00E516C4">
          <w:rPr>
            <w:rFonts w:cs="Calibri"/>
            <w:sz w:val="20"/>
            <w:rPrChange w:id="4639" w:author="Sina Furkan Özdemir [2]" w:date="2021-09-24T08:50:00Z">
              <w:rPr/>
            </w:rPrChange>
          </w:rPr>
          <w:t xml:space="preserve">Risse, T. (2014) </w:t>
        </w:r>
        <w:r w:rsidRPr="00E516C4">
          <w:rPr>
            <w:rFonts w:cs="Calibri"/>
            <w:i/>
            <w:iCs/>
            <w:sz w:val="20"/>
            <w:rPrChange w:id="4640" w:author="Sina Furkan Özdemir [2]" w:date="2021-09-24T08:50:00Z">
              <w:rPr>
                <w:i/>
                <w:iCs/>
              </w:rPr>
            </w:rPrChange>
          </w:rPr>
          <w:t>European Public Spheres: Politics Is Back</w:t>
        </w:r>
        <w:r w:rsidRPr="00E516C4">
          <w:rPr>
            <w:rFonts w:cs="Calibri"/>
            <w:sz w:val="20"/>
            <w:rPrChange w:id="4641" w:author="Sina Furkan Özdemir [2]" w:date="2021-09-24T08:50:00Z">
              <w:rPr/>
            </w:rPrChange>
          </w:rPr>
          <w:t>, Cambridge: Cambridge University Press.</w:t>
        </w:r>
      </w:ins>
    </w:p>
    <w:p w14:paraId="79AA3156" w14:textId="77777777" w:rsidR="00E516C4" w:rsidRPr="00E516C4" w:rsidRDefault="00E516C4" w:rsidP="00E516C4">
      <w:pPr>
        <w:pStyle w:val="Bibliography"/>
        <w:rPr>
          <w:ins w:id="4642" w:author="Sina Furkan Özdemir [2]" w:date="2021-09-24T08:50:00Z"/>
          <w:rFonts w:cs="Calibri"/>
          <w:sz w:val="20"/>
          <w:rPrChange w:id="4643" w:author="Sina Furkan Özdemir [2]" w:date="2021-09-24T08:50:00Z">
            <w:rPr>
              <w:ins w:id="4644" w:author="Sina Furkan Özdemir [2]" w:date="2021-09-24T08:50:00Z"/>
            </w:rPr>
          </w:rPrChange>
        </w:rPr>
        <w:pPrChange w:id="4645" w:author="Sina Furkan Özdemir [2]" w:date="2021-09-24T08:50:00Z">
          <w:pPr>
            <w:widowControl w:val="0"/>
            <w:autoSpaceDE w:val="0"/>
            <w:autoSpaceDN w:val="0"/>
            <w:adjustRightInd w:val="0"/>
            <w:spacing w:after="0" w:line="240" w:lineRule="auto"/>
          </w:pPr>
        </w:pPrChange>
      </w:pPr>
      <w:ins w:id="4646" w:author="Sina Furkan Özdemir [2]" w:date="2021-09-24T08:50:00Z">
        <w:r w:rsidRPr="00E516C4">
          <w:rPr>
            <w:rFonts w:cs="Calibri"/>
            <w:sz w:val="20"/>
            <w:rPrChange w:id="4647" w:author="Sina Furkan Özdemir [2]" w:date="2021-09-24T08:50:00Z">
              <w:rPr/>
            </w:rPrChange>
          </w:rPr>
          <w:t xml:space="preserve">Rittberger, B., Schwarzenbeck, H. and Zangl, B. (2017) ‘Where Does the Buck Stop? Explaining Public Responsibility Attributions in Complex International Institutions’, </w:t>
        </w:r>
        <w:r w:rsidRPr="00E516C4">
          <w:rPr>
            <w:rFonts w:cs="Calibri"/>
            <w:i/>
            <w:iCs/>
            <w:sz w:val="20"/>
            <w:rPrChange w:id="4648" w:author="Sina Furkan Özdemir [2]" w:date="2021-09-24T08:50:00Z">
              <w:rPr>
                <w:i/>
                <w:iCs/>
              </w:rPr>
            </w:rPrChange>
          </w:rPr>
          <w:t>JCMS: Journal of Common Market Studies</w:t>
        </w:r>
        <w:r w:rsidRPr="00E516C4">
          <w:rPr>
            <w:rFonts w:cs="Calibri"/>
            <w:sz w:val="20"/>
            <w:rPrChange w:id="4649" w:author="Sina Furkan Özdemir [2]" w:date="2021-09-24T08:50:00Z">
              <w:rPr/>
            </w:rPrChange>
          </w:rPr>
          <w:t xml:space="preserve"> 55(4): 909–924.</w:t>
        </w:r>
      </w:ins>
    </w:p>
    <w:p w14:paraId="1133B252" w14:textId="77777777" w:rsidR="00E516C4" w:rsidRPr="00E516C4" w:rsidRDefault="00E516C4" w:rsidP="00E516C4">
      <w:pPr>
        <w:pStyle w:val="Bibliography"/>
        <w:rPr>
          <w:ins w:id="4650" w:author="Sina Furkan Özdemir [2]" w:date="2021-09-24T08:50:00Z"/>
          <w:rFonts w:cs="Calibri"/>
          <w:sz w:val="20"/>
          <w:rPrChange w:id="4651" w:author="Sina Furkan Özdemir [2]" w:date="2021-09-24T08:50:00Z">
            <w:rPr>
              <w:ins w:id="4652" w:author="Sina Furkan Özdemir [2]" w:date="2021-09-24T08:50:00Z"/>
            </w:rPr>
          </w:rPrChange>
        </w:rPr>
        <w:pPrChange w:id="4653" w:author="Sina Furkan Özdemir [2]" w:date="2021-09-24T08:50:00Z">
          <w:pPr>
            <w:widowControl w:val="0"/>
            <w:autoSpaceDE w:val="0"/>
            <w:autoSpaceDN w:val="0"/>
            <w:adjustRightInd w:val="0"/>
            <w:spacing w:after="0" w:line="240" w:lineRule="auto"/>
          </w:pPr>
        </w:pPrChange>
      </w:pPr>
      <w:ins w:id="4654" w:author="Sina Furkan Özdemir [2]" w:date="2021-09-24T08:50:00Z">
        <w:r w:rsidRPr="00E516C4">
          <w:rPr>
            <w:rFonts w:cs="Calibri"/>
            <w:sz w:val="20"/>
            <w:rPrChange w:id="4655" w:author="Sina Furkan Özdemir [2]" w:date="2021-09-24T08:50:00Z">
              <w:rPr/>
            </w:rPrChange>
          </w:rPr>
          <w:t xml:space="preserve">Schafer, C., Schlipphak, B. and Trieb, O. (2021) </w:t>
        </w:r>
        <w:r w:rsidRPr="00E516C4">
          <w:rPr>
            <w:rFonts w:cs="Calibri"/>
            <w:i/>
            <w:iCs/>
            <w:sz w:val="20"/>
            <w:rPrChange w:id="4656" w:author="Sina Furkan Özdemir [2]" w:date="2021-09-24T08:50:00Z">
              <w:rPr>
                <w:i/>
                <w:iCs/>
              </w:rPr>
            </w:rPrChange>
          </w:rPr>
          <w:t>The ideal setting of the EU in the mind of European citizens</w:t>
        </w:r>
        <w:r w:rsidRPr="00E516C4">
          <w:rPr>
            <w:rFonts w:cs="Calibri"/>
            <w:sz w:val="20"/>
            <w:rPrChange w:id="4657" w:author="Sina Furkan Özdemir [2]" w:date="2021-09-24T08:50:00Z">
              <w:rPr/>
            </w:rPrChange>
          </w:rPr>
          <w:t>, Germany: University of Muenster, available at https://reconnect-europe.eu/wp-content/uploads/2021/04/D9.2.pdf (accessed September 2021).</w:t>
        </w:r>
      </w:ins>
    </w:p>
    <w:p w14:paraId="074CB3DB" w14:textId="77777777" w:rsidR="00E516C4" w:rsidRPr="00E516C4" w:rsidRDefault="00E516C4" w:rsidP="00E516C4">
      <w:pPr>
        <w:pStyle w:val="Bibliography"/>
        <w:rPr>
          <w:ins w:id="4658" w:author="Sina Furkan Özdemir [2]" w:date="2021-09-24T08:50:00Z"/>
          <w:rFonts w:cs="Calibri"/>
          <w:sz w:val="20"/>
          <w:rPrChange w:id="4659" w:author="Sina Furkan Özdemir [2]" w:date="2021-09-24T08:50:00Z">
            <w:rPr>
              <w:ins w:id="4660" w:author="Sina Furkan Özdemir [2]" w:date="2021-09-24T08:50:00Z"/>
            </w:rPr>
          </w:rPrChange>
        </w:rPr>
        <w:pPrChange w:id="4661" w:author="Sina Furkan Özdemir [2]" w:date="2021-09-24T08:50:00Z">
          <w:pPr>
            <w:widowControl w:val="0"/>
            <w:autoSpaceDE w:val="0"/>
            <w:autoSpaceDN w:val="0"/>
            <w:adjustRightInd w:val="0"/>
            <w:spacing w:after="0" w:line="240" w:lineRule="auto"/>
          </w:pPr>
        </w:pPrChange>
      </w:pPr>
      <w:ins w:id="4662" w:author="Sina Furkan Özdemir [2]" w:date="2021-09-24T08:50:00Z">
        <w:r w:rsidRPr="00E516C4">
          <w:rPr>
            <w:rFonts w:cs="Calibri"/>
            <w:sz w:val="20"/>
            <w:rPrChange w:id="4663" w:author="Sina Furkan Özdemir [2]" w:date="2021-09-24T08:50:00Z">
              <w:rPr/>
            </w:rPrChange>
          </w:rPr>
          <w:t xml:space="preserve">Schimmelfennig, F. (2020) ‘Politicisation management in the European Union’, </w:t>
        </w:r>
        <w:r w:rsidRPr="00E516C4">
          <w:rPr>
            <w:rFonts w:cs="Calibri"/>
            <w:i/>
            <w:iCs/>
            <w:sz w:val="20"/>
            <w:rPrChange w:id="4664" w:author="Sina Furkan Özdemir [2]" w:date="2021-09-24T08:50:00Z">
              <w:rPr>
                <w:i/>
                <w:iCs/>
              </w:rPr>
            </w:rPrChange>
          </w:rPr>
          <w:t>Journal of European Public Policy</w:t>
        </w:r>
        <w:r w:rsidRPr="00E516C4">
          <w:rPr>
            <w:rFonts w:cs="Calibri"/>
            <w:sz w:val="20"/>
            <w:rPrChange w:id="4665" w:author="Sina Furkan Özdemir [2]" w:date="2021-09-24T08:50:00Z">
              <w:rPr/>
            </w:rPrChange>
          </w:rPr>
          <w:t xml:space="preserve"> 27(3): 342–361.</w:t>
        </w:r>
      </w:ins>
    </w:p>
    <w:p w14:paraId="249C97A6" w14:textId="77777777" w:rsidR="00E516C4" w:rsidRPr="00E516C4" w:rsidRDefault="00E516C4" w:rsidP="00E516C4">
      <w:pPr>
        <w:pStyle w:val="Bibliography"/>
        <w:rPr>
          <w:ins w:id="4666" w:author="Sina Furkan Özdemir [2]" w:date="2021-09-24T08:50:00Z"/>
          <w:rFonts w:cs="Calibri"/>
          <w:sz w:val="20"/>
          <w:rPrChange w:id="4667" w:author="Sina Furkan Özdemir [2]" w:date="2021-09-24T08:50:00Z">
            <w:rPr>
              <w:ins w:id="4668" w:author="Sina Furkan Özdemir [2]" w:date="2021-09-24T08:50:00Z"/>
            </w:rPr>
          </w:rPrChange>
        </w:rPr>
        <w:pPrChange w:id="4669" w:author="Sina Furkan Özdemir [2]" w:date="2021-09-24T08:50:00Z">
          <w:pPr>
            <w:widowControl w:val="0"/>
            <w:autoSpaceDE w:val="0"/>
            <w:autoSpaceDN w:val="0"/>
            <w:adjustRightInd w:val="0"/>
            <w:spacing w:after="0" w:line="240" w:lineRule="auto"/>
          </w:pPr>
        </w:pPrChange>
      </w:pPr>
      <w:ins w:id="4670" w:author="Sina Furkan Özdemir [2]" w:date="2021-09-24T08:50:00Z">
        <w:r w:rsidRPr="00E516C4">
          <w:rPr>
            <w:rFonts w:cs="Calibri"/>
            <w:sz w:val="20"/>
            <w:rPrChange w:id="4671" w:author="Sina Furkan Özdemir [2]" w:date="2021-09-24T08:50:00Z">
              <w:rPr/>
            </w:rPrChange>
          </w:rPr>
          <w:t xml:space="preserve">Schlipphak, B. and Treib, O. (2017) ‘Playing the blame game on Brussels: the domestic political effects of EU interventions against democratic backsliding’, </w:t>
        </w:r>
        <w:r w:rsidRPr="00E516C4">
          <w:rPr>
            <w:rFonts w:cs="Calibri"/>
            <w:i/>
            <w:iCs/>
            <w:sz w:val="20"/>
            <w:rPrChange w:id="4672" w:author="Sina Furkan Özdemir [2]" w:date="2021-09-24T08:50:00Z">
              <w:rPr>
                <w:i/>
                <w:iCs/>
              </w:rPr>
            </w:rPrChange>
          </w:rPr>
          <w:t>Journal of European Public Policy</w:t>
        </w:r>
        <w:r w:rsidRPr="00E516C4">
          <w:rPr>
            <w:rFonts w:cs="Calibri"/>
            <w:sz w:val="20"/>
            <w:rPrChange w:id="4673" w:author="Sina Furkan Özdemir [2]" w:date="2021-09-24T08:50:00Z">
              <w:rPr/>
            </w:rPrChange>
          </w:rPr>
          <w:t xml:space="preserve"> 24(3): 352–365.</w:t>
        </w:r>
      </w:ins>
    </w:p>
    <w:p w14:paraId="267292E6" w14:textId="77777777" w:rsidR="00E516C4" w:rsidRPr="00E516C4" w:rsidRDefault="00E516C4" w:rsidP="00E516C4">
      <w:pPr>
        <w:pStyle w:val="Bibliography"/>
        <w:rPr>
          <w:ins w:id="4674" w:author="Sina Furkan Özdemir [2]" w:date="2021-09-24T08:50:00Z"/>
          <w:rFonts w:cs="Calibri"/>
          <w:sz w:val="20"/>
          <w:rPrChange w:id="4675" w:author="Sina Furkan Özdemir [2]" w:date="2021-09-24T08:50:00Z">
            <w:rPr>
              <w:ins w:id="4676" w:author="Sina Furkan Özdemir [2]" w:date="2021-09-24T08:50:00Z"/>
            </w:rPr>
          </w:rPrChange>
        </w:rPr>
        <w:pPrChange w:id="4677" w:author="Sina Furkan Özdemir [2]" w:date="2021-09-24T08:50:00Z">
          <w:pPr>
            <w:widowControl w:val="0"/>
            <w:autoSpaceDE w:val="0"/>
            <w:autoSpaceDN w:val="0"/>
            <w:adjustRightInd w:val="0"/>
            <w:spacing w:after="0" w:line="240" w:lineRule="auto"/>
          </w:pPr>
        </w:pPrChange>
      </w:pPr>
      <w:ins w:id="4678" w:author="Sina Furkan Özdemir [2]" w:date="2021-09-24T08:50:00Z">
        <w:r w:rsidRPr="00E516C4">
          <w:rPr>
            <w:rFonts w:cs="Calibri"/>
            <w:sz w:val="20"/>
            <w:rPrChange w:id="4679" w:author="Sina Furkan Özdemir [2]" w:date="2021-09-24T08:50:00Z">
              <w:rPr/>
            </w:rPrChange>
          </w:rPr>
          <w:t xml:space="preserve">Segesten, A. D. and Bossetta, M. (2017) ‘A typology of political participation online: how citizens used Twitter to mobilize during the 2015 British general elections’, </w:t>
        </w:r>
        <w:r w:rsidRPr="00E516C4">
          <w:rPr>
            <w:rFonts w:cs="Calibri"/>
            <w:i/>
            <w:iCs/>
            <w:sz w:val="20"/>
            <w:rPrChange w:id="4680" w:author="Sina Furkan Özdemir [2]" w:date="2021-09-24T08:50:00Z">
              <w:rPr>
                <w:i/>
                <w:iCs/>
              </w:rPr>
            </w:rPrChange>
          </w:rPr>
          <w:t>Information, Communication &amp; Society</w:t>
        </w:r>
        <w:r w:rsidRPr="00E516C4">
          <w:rPr>
            <w:rFonts w:cs="Calibri"/>
            <w:sz w:val="20"/>
            <w:rPrChange w:id="4681" w:author="Sina Furkan Özdemir [2]" w:date="2021-09-24T08:50:00Z">
              <w:rPr/>
            </w:rPrChange>
          </w:rPr>
          <w:t xml:space="preserve"> 20(11): 1625–1643.</w:t>
        </w:r>
      </w:ins>
    </w:p>
    <w:p w14:paraId="147A41FF" w14:textId="77777777" w:rsidR="00E516C4" w:rsidRPr="00E516C4" w:rsidRDefault="00E516C4" w:rsidP="00E516C4">
      <w:pPr>
        <w:pStyle w:val="Bibliography"/>
        <w:rPr>
          <w:ins w:id="4682" w:author="Sina Furkan Özdemir [2]" w:date="2021-09-24T08:50:00Z"/>
          <w:rFonts w:cs="Calibri"/>
          <w:sz w:val="20"/>
          <w:rPrChange w:id="4683" w:author="Sina Furkan Özdemir [2]" w:date="2021-09-24T08:50:00Z">
            <w:rPr>
              <w:ins w:id="4684" w:author="Sina Furkan Özdemir [2]" w:date="2021-09-24T08:50:00Z"/>
            </w:rPr>
          </w:rPrChange>
        </w:rPr>
        <w:pPrChange w:id="4685" w:author="Sina Furkan Özdemir [2]" w:date="2021-09-24T08:50:00Z">
          <w:pPr>
            <w:widowControl w:val="0"/>
            <w:autoSpaceDE w:val="0"/>
            <w:autoSpaceDN w:val="0"/>
            <w:adjustRightInd w:val="0"/>
            <w:spacing w:after="0" w:line="240" w:lineRule="auto"/>
          </w:pPr>
        </w:pPrChange>
      </w:pPr>
      <w:ins w:id="4686" w:author="Sina Furkan Özdemir [2]" w:date="2021-09-24T08:50:00Z">
        <w:r w:rsidRPr="00E516C4">
          <w:rPr>
            <w:rFonts w:cs="Calibri"/>
            <w:sz w:val="20"/>
            <w:rPrChange w:id="4687" w:author="Sina Furkan Özdemir [2]" w:date="2021-09-24T08:50:00Z">
              <w:rPr/>
            </w:rPrChange>
          </w:rPr>
          <w:t xml:space="preserve">Silva, T., Kartalis, Y. and Lobo, M. C. (2021) ‘Highlighting supranational institutions? An automated analysis of EU politicisation (2002–2017)’, </w:t>
        </w:r>
        <w:r w:rsidRPr="00E516C4">
          <w:rPr>
            <w:rFonts w:cs="Calibri"/>
            <w:i/>
            <w:iCs/>
            <w:sz w:val="20"/>
            <w:rPrChange w:id="4688" w:author="Sina Furkan Özdemir [2]" w:date="2021-09-24T08:50:00Z">
              <w:rPr>
                <w:i/>
                <w:iCs/>
              </w:rPr>
            </w:rPrChange>
          </w:rPr>
          <w:t>West European Politics</w:t>
        </w:r>
        <w:r w:rsidRPr="00E516C4">
          <w:rPr>
            <w:rFonts w:cs="Calibri"/>
            <w:sz w:val="20"/>
            <w:rPrChange w:id="4689" w:author="Sina Furkan Özdemir [2]" w:date="2021-09-24T08:50:00Z">
              <w:rPr/>
            </w:rPrChange>
          </w:rPr>
          <w:t xml:space="preserve"> 0(0): 1–25.</w:t>
        </w:r>
      </w:ins>
    </w:p>
    <w:p w14:paraId="31428F35" w14:textId="77777777" w:rsidR="00E516C4" w:rsidRPr="00E516C4" w:rsidRDefault="00E516C4" w:rsidP="00E516C4">
      <w:pPr>
        <w:pStyle w:val="Bibliography"/>
        <w:rPr>
          <w:ins w:id="4690" w:author="Sina Furkan Özdemir [2]" w:date="2021-09-24T08:50:00Z"/>
          <w:rFonts w:cs="Calibri"/>
          <w:sz w:val="20"/>
          <w:rPrChange w:id="4691" w:author="Sina Furkan Özdemir [2]" w:date="2021-09-24T08:50:00Z">
            <w:rPr>
              <w:ins w:id="4692" w:author="Sina Furkan Özdemir [2]" w:date="2021-09-24T08:50:00Z"/>
            </w:rPr>
          </w:rPrChange>
        </w:rPr>
        <w:pPrChange w:id="4693" w:author="Sina Furkan Özdemir [2]" w:date="2021-09-24T08:50:00Z">
          <w:pPr>
            <w:widowControl w:val="0"/>
            <w:autoSpaceDE w:val="0"/>
            <w:autoSpaceDN w:val="0"/>
            <w:adjustRightInd w:val="0"/>
            <w:spacing w:after="0" w:line="240" w:lineRule="auto"/>
          </w:pPr>
        </w:pPrChange>
      </w:pPr>
      <w:ins w:id="4694" w:author="Sina Furkan Özdemir [2]" w:date="2021-09-24T08:50:00Z">
        <w:r w:rsidRPr="00E516C4">
          <w:rPr>
            <w:rFonts w:cs="Calibri"/>
            <w:sz w:val="20"/>
            <w:rPrChange w:id="4695" w:author="Sina Furkan Özdemir [2]" w:date="2021-09-24T08:50:00Z">
              <w:rPr/>
            </w:rPrChange>
          </w:rPr>
          <w:lastRenderedPageBreak/>
          <w:t xml:space="preserve">Stier, S., Bleier, A., Lietz, H. and Strohmaier, M. (2018) ‘Election Campaigning on Social Media: Politicians, Audiences, and the Mediation of Political Communication on Facebook and Twitter’, </w:t>
        </w:r>
        <w:r w:rsidRPr="00E516C4">
          <w:rPr>
            <w:rFonts w:cs="Calibri"/>
            <w:i/>
            <w:iCs/>
            <w:sz w:val="20"/>
            <w:rPrChange w:id="4696" w:author="Sina Furkan Özdemir [2]" w:date="2021-09-24T08:50:00Z">
              <w:rPr>
                <w:i/>
                <w:iCs/>
              </w:rPr>
            </w:rPrChange>
          </w:rPr>
          <w:t>Political Communication</w:t>
        </w:r>
        <w:r w:rsidRPr="00E516C4">
          <w:rPr>
            <w:rFonts w:cs="Calibri"/>
            <w:sz w:val="20"/>
            <w:rPrChange w:id="4697" w:author="Sina Furkan Özdemir [2]" w:date="2021-09-24T08:50:00Z">
              <w:rPr/>
            </w:rPrChange>
          </w:rPr>
          <w:t xml:space="preserve"> 35(1): 50–74.</w:t>
        </w:r>
      </w:ins>
    </w:p>
    <w:p w14:paraId="617CA73D" w14:textId="77777777" w:rsidR="00E516C4" w:rsidRPr="00E516C4" w:rsidRDefault="00E516C4" w:rsidP="00E516C4">
      <w:pPr>
        <w:pStyle w:val="Bibliography"/>
        <w:rPr>
          <w:ins w:id="4698" w:author="Sina Furkan Özdemir [2]" w:date="2021-09-24T08:50:00Z"/>
          <w:rFonts w:cs="Calibri"/>
          <w:sz w:val="20"/>
          <w:rPrChange w:id="4699" w:author="Sina Furkan Özdemir [2]" w:date="2021-09-24T08:50:00Z">
            <w:rPr>
              <w:ins w:id="4700" w:author="Sina Furkan Özdemir [2]" w:date="2021-09-24T08:50:00Z"/>
            </w:rPr>
          </w:rPrChange>
        </w:rPr>
        <w:pPrChange w:id="4701" w:author="Sina Furkan Özdemir [2]" w:date="2021-09-24T08:50:00Z">
          <w:pPr>
            <w:widowControl w:val="0"/>
            <w:autoSpaceDE w:val="0"/>
            <w:autoSpaceDN w:val="0"/>
            <w:adjustRightInd w:val="0"/>
            <w:spacing w:after="0" w:line="240" w:lineRule="auto"/>
          </w:pPr>
        </w:pPrChange>
      </w:pPr>
      <w:ins w:id="4702" w:author="Sina Furkan Özdemir [2]" w:date="2021-09-24T08:50:00Z">
        <w:r w:rsidRPr="00E516C4">
          <w:rPr>
            <w:rFonts w:cs="Calibri"/>
            <w:sz w:val="20"/>
            <w:rPrChange w:id="4703" w:author="Sina Furkan Özdemir [2]" w:date="2021-09-24T08:50:00Z">
              <w:rPr/>
            </w:rPrChange>
          </w:rPr>
          <w:t xml:space="preserve">Tang, Y. and Hew, K. F. (2018) ‘Emoticon, Emoji, and Sticker Use in Computer-Mediated Communications: Understanding Its Communicative Function, Impact, User Behavior, and Motive’, in L. Deng, W. W. K. Ma, and C. W. R. Fong (eds). </w:t>
        </w:r>
        <w:r w:rsidRPr="00E516C4">
          <w:rPr>
            <w:rFonts w:cs="Calibri"/>
            <w:i/>
            <w:iCs/>
            <w:sz w:val="20"/>
            <w:rPrChange w:id="4704" w:author="Sina Furkan Özdemir [2]" w:date="2021-09-24T08:50:00Z">
              <w:rPr>
                <w:i/>
                <w:iCs/>
              </w:rPr>
            </w:rPrChange>
          </w:rPr>
          <w:t>New Media for Educational Change</w:t>
        </w:r>
        <w:r w:rsidRPr="00E516C4">
          <w:rPr>
            <w:rFonts w:cs="Calibri"/>
            <w:sz w:val="20"/>
            <w:rPrChange w:id="4705" w:author="Sina Furkan Özdemir [2]" w:date="2021-09-24T08:50:00Z">
              <w:rPr/>
            </w:rPrChange>
          </w:rPr>
          <w:t>. 2018, Singapore: Springer, pp. 191–201.</w:t>
        </w:r>
      </w:ins>
    </w:p>
    <w:p w14:paraId="0628B7D7" w14:textId="77777777" w:rsidR="00E516C4" w:rsidRPr="00E516C4" w:rsidRDefault="00E516C4" w:rsidP="00E516C4">
      <w:pPr>
        <w:pStyle w:val="Bibliography"/>
        <w:rPr>
          <w:ins w:id="4706" w:author="Sina Furkan Özdemir [2]" w:date="2021-09-24T08:50:00Z"/>
          <w:rFonts w:cs="Calibri"/>
          <w:sz w:val="20"/>
          <w:rPrChange w:id="4707" w:author="Sina Furkan Özdemir [2]" w:date="2021-09-24T08:50:00Z">
            <w:rPr>
              <w:ins w:id="4708" w:author="Sina Furkan Özdemir [2]" w:date="2021-09-24T08:50:00Z"/>
            </w:rPr>
          </w:rPrChange>
        </w:rPr>
        <w:pPrChange w:id="4709" w:author="Sina Furkan Özdemir [2]" w:date="2021-09-24T08:50:00Z">
          <w:pPr>
            <w:widowControl w:val="0"/>
            <w:autoSpaceDE w:val="0"/>
            <w:autoSpaceDN w:val="0"/>
            <w:adjustRightInd w:val="0"/>
            <w:spacing w:after="0" w:line="240" w:lineRule="auto"/>
          </w:pPr>
        </w:pPrChange>
      </w:pPr>
      <w:ins w:id="4710" w:author="Sina Furkan Özdemir [2]" w:date="2021-09-24T08:50:00Z">
        <w:r w:rsidRPr="00E516C4">
          <w:rPr>
            <w:rFonts w:cs="Calibri"/>
            <w:sz w:val="20"/>
            <w:rPrChange w:id="4711" w:author="Sina Furkan Özdemir [2]" w:date="2021-09-24T08:50:00Z">
              <w:rPr/>
            </w:rPrChange>
          </w:rPr>
          <w:t xml:space="preserve">Thibault, P. J. (1991) ‘Grammar, technocracy, and the noun’, in E. Ventola (ed.). </w:t>
        </w:r>
        <w:r w:rsidRPr="00E516C4">
          <w:rPr>
            <w:rFonts w:cs="Calibri"/>
            <w:i/>
            <w:iCs/>
            <w:sz w:val="20"/>
            <w:rPrChange w:id="4712" w:author="Sina Furkan Özdemir [2]" w:date="2021-09-24T08:50:00Z">
              <w:rPr>
                <w:i/>
                <w:iCs/>
              </w:rPr>
            </w:rPrChange>
          </w:rPr>
          <w:t>Functional and Systemic Linguistics: Approaches and Uses</w:t>
        </w:r>
        <w:r w:rsidRPr="00E516C4">
          <w:rPr>
            <w:rFonts w:cs="Calibri"/>
            <w:sz w:val="20"/>
            <w:rPrChange w:id="4713" w:author="Sina Furkan Özdemir [2]" w:date="2021-09-24T08:50:00Z">
              <w:rPr/>
            </w:rPrChange>
          </w:rPr>
          <w:t>. Berlin: Walter de Gruyter, pp. 281–306.</w:t>
        </w:r>
      </w:ins>
    </w:p>
    <w:p w14:paraId="63215D10" w14:textId="77777777" w:rsidR="00E516C4" w:rsidRPr="00E516C4" w:rsidRDefault="00E516C4" w:rsidP="00E516C4">
      <w:pPr>
        <w:pStyle w:val="Bibliography"/>
        <w:rPr>
          <w:ins w:id="4714" w:author="Sina Furkan Özdemir [2]" w:date="2021-09-24T08:50:00Z"/>
          <w:rFonts w:cs="Calibri"/>
          <w:sz w:val="20"/>
          <w:rPrChange w:id="4715" w:author="Sina Furkan Özdemir [2]" w:date="2021-09-24T08:50:00Z">
            <w:rPr>
              <w:ins w:id="4716" w:author="Sina Furkan Özdemir [2]" w:date="2021-09-24T08:50:00Z"/>
            </w:rPr>
          </w:rPrChange>
        </w:rPr>
        <w:pPrChange w:id="4717" w:author="Sina Furkan Özdemir [2]" w:date="2021-09-24T08:50:00Z">
          <w:pPr>
            <w:widowControl w:val="0"/>
            <w:autoSpaceDE w:val="0"/>
            <w:autoSpaceDN w:val="0"/>
            <w:adjustRightInd w:val="0"/>
            <w:spacing w:after="0" w:line="240" w:lineRule="auto"/>
          </w:pPr>
        </w:pPrChange>
      </w:pPr>
      <w:ins w:id="4718" w:author="Sina Furkan Özdemir [2]" w:date="2021-09-24T08:50:00Z">
        <w:r w:rsidRPr="00E516C4">
          <w:rPr>
            <w:rFonts w:cs="Calibri"/>
            <w:sz w:val="20"/>
            <w:rPrChange w:id="4719" w:author="Sina Furkan Özdemir [2]" w:date="2021-09-24T08:50:00Z">
              <w:rPr/>
            </w:rPrChange>
          </w:rPr>
          <w:t xml:space="preserve">Tolochko, P., Song, H. and Boomgaarden, H. (2019) ‘“That Looks Hard!”: Effects of Objective and Perceived Textual Complexity on Factual and Structural Political Knowledge’, </w:t>
        </w:r>
        <w:r w:rsidRPr="00E516C4">
          <w:rPr>
            <w:rFonts w:cs="Calibri"/>
            <w:i/>
            <w:iCs/>
            <w:sz w:val="20"/>
            <w:rPrChange w:id="4720" w:author="Sina Furkan Özdemir [2]" w:date="2021-09-24T08:50:00Z">
              <w:rPr>
                <w:i/>
                <w:iCs/>
              </w:rPr>
            </w:rPrChange>
          </w:rPr>
          <w:t>Political Communication</w:t>
        </w:r>
        <w:r w:rsidRPr="00E516C4">
          <w:rPr>
            <w:rFonts w:cs="Calibri"/>
            <w:sz w:val="20"/>
            <w:rPrChange w:id="4721" w:author="Sina Furkan Özdemir [2]" w:date="2021-09-24T08:50:00Z">
              <w:rPr/>
            </w:rPrChange>
          </w:rPr>
          <w:t xml:space="preserve"> 36(4): 609–628.</w:t>
        </w:r>
      </w:ins>
    </w:p>
    <w:p w14:paraId="11FC243A" w14:textId="77777777" w:rsidR="00E516C4" w:rsidRPr="00E516C4" w:rsidRDefault="00E516C4" w:rsidP="00E516C4">
      <w:pPr>
        <w:pStyle w:val="Bibliography"/>
        <w:rPr>
          <w:ins w:id="4722" w:author="Sina Furkan Özdemir [2]" w:date="2021-09-24T08:50:00Z"/>
          <w:rFonts w:cs="Calibri"/>
          <w:sz w:val="20"/>
          <w:rPrChange w:id="4723" w:author="Sina Furkan Özdemir [2]" w:date="2021-09-24T08:50:00Z">
            <w:rPr>
              <w:ins w:id="4724" w:author="Sina Furkan Özdemir [2]" w:date="2021-09-24T08:50:00Z"/>
            </w:rPr>
          </w:rPrChange>
        </w:rPr>
        <w:pPrChange w:id="4725" w:author="Sina Furkan Özdemir [2]" w:date="2021-09-24T08:50:00Z">
          <w:pPr>
            <w:widowControl w:val="0"/>
            <w:autoSpaceDE w:val="0"/>
            <w:autoSpaceDN w:val="0"/>
            <w:adjustRightInd w:val="0"/>
            <w:spacing w:after="0" w:line="240" w:lineRule="auto"/>
          </w:pPr>
        </w:pPrChange>
      </w:pPr>
      <w:ins w:id="4726" w:author="Sina Furkan Özdemir [2]" w:date="2021-09-24T08:50:00Z">
        <w:r w:rsidRPr="00E516C4">
          <w:rPr>
            <w:rFonts w:cs="Calibri"/>
            <w:sz w:val="20"/>
            <w:rPrChange w:id="4727" w:author="Sina Furkan Özdemir [2]" w:date="2021-09-24T08:50:00Z">
              <w:rPr/>
            </w:rPrChange>
          </w:rPr>
          <w:t xml:space="preserve">Traber, D., Schoonvelde, M. and Schumacher, G. (2020) ‘Errors have been made, others will be blamed: Issue engagement and blame shifting in prime minister speeches during the economic crisis in Europe’, </w:t>
        </w:r>
        <w:r w:rsidRPr="00E516C4">
          <w:rPr>
            <w:rFonts w:cs="Calibri"/>
            <w:i/>
            <w:iCs/>
            <w:sz w:val="20"/>
            <w:rPrChange w:id="4728" w:author="Sina Furkan Özdemir [2]" w:date="2021-09-24T08:50:00Z">
              <w:rPr>
                <w:i/>
                <w:iCs/>
              </w:rPr>
            </w:rPrChange>
          </w:rPr>
          <w:t>European Journal of Political Research</w:t>
        </w:r>
        <w:r w:rsidRPr="00E516C4">
          <w:rPr>
            <w:rFonts w:cs="Calibri"/>
            <w:sz w:val="20"/>
            <w:rPrChange w:id="4729" w:author="Sina Furkan Özdemir [2]" w:date="2021-09-24T08:50:00Z">
              <w:rPr/>
            </w:rPrChange>
          </w:rPr>
          <w:t xml:space="preserve"> 59(1): 45–67.</w:t>
        </w:r>
      </w:ins>
    </w:p>
    <w:p w14:paraId="110690C0" w14:textId="77777777" w:rsidR="00E516C4" w:rsidRPr="00E516C4" w:rsidRDefault="00E516C4" w:rsidP="00E516C4">
      <w:pPr>
        <w:pStyle w:val="Bibliography"/>
        <w:rPr>
          <w:ins w:id="4730" w:author="Sina Furkan Özdemir [2]" w:date="2021-09-24T08:50:00Z"/>
          <w:rFonts w:cs="Calibri"/>
          <w:sz w:val="20"/>
          <w:rPrChange w:id="4731" w:author="Sina Furkan Özdemir [2]" w:date="2021-09-24T08:50:00Z">
            <w:rPr>
              <w:ins w:id="4732" w:author="Sina Furkan Özdemir [2]" w:date="2021-09-24T08:50:00Z"/>
            </w:rPr>
          </w:rPrChange>
        </w:rPr>
        <w:pPrChange w:id="4733" w:author="Sina Furkan Özdemir [2]" w:date="2021-09-24T08:50:00Z">
          <w:pPr>
            <w:widowControl w:val="0"/>
            <w:autoSpaceDE w:val="0"/>
            <w:autoSpaceDN w:val="0"/>
            <w:adjustRightInd w:val="0"/>
            <w:spacing w:after="0" w:line="240" w:lineRule="auto"/>
          </w:pPr>
        </w:pPrChange>
      </w:pPr>
      <w:ins w:id="4734" w:author="Sina Furkan Özdemir [2]" w:date="2021-09-24T08:50:00Z">
        <w:r w:rsidRPr="00E516C4">
          <w:rPr>
            <w:rFonts w:cs="Calibri"/>
            <w:sz w:val="20"/>
            <w:rPrChange w:id="4735" w:author="Sina Furkan Özdemir [2]" w:date="2021-09-24T08:50:00Z">
              <w:rPr/>
            </w:rPrChange>
          </w:rPr>
          <w:t xml:space="preserve">Trenz, H. (2008) ‘Understanding Media Impact on European Integration: Enhancing or Restricting the Scope of Legitimacy of the EU?’, </w:t>
        </w:r>
        <w:r w:rsidRPr="00E516C4">
          <w:rPr>
            <w:rFonts w:cs="Calibri"/>
            <w:i/>
            <w:iCs/>
            <w:sz w:val="20"/>
            <w:rPrChange w:id="4736" w:author="Sina Furkan Özdemir [2]" w:date="2021-09-24T08:50:00Z">
              <w:rPr>
                <w:i/>
                <w:iCs/>
              </w:rPr>
            </w:rPrChange>
          </w:rPr>
          <w:t>Journal of European Integration</w:t>
        </w:r>
        <w:r w:rsidRPr="00E516C4">
          <w:rPr>
            <w:rFonts w:cs="Calibri"/>
            <w:sz w:val="20"/>
            <w:rPrChange w:id="4737" w:author="Sina Furkan Özdemir [2]" w:date="2021-09-24T08:50:00Z">
              <w:rPr/>
            </w:rPrChange>
          </w:rPr>
          <w:t xml:space="preserve"> 30(2): 291–309.</w:t>
        </w:r>
      </w:ins>
    </w:p>
    <w:p w14:paraId="43EBDAC2" w14:textId="77777777" w:rsidR="00E516C4" w:rsidRPr="00E516C4" w:rsidRDefault="00E516C4" w:rsidP="00E516C4">
      <w:pPr>
        <w:pStyle w:val="Bibliography"/>
        <w:rPr>
          <w:ins w:id="4738" w:author="Sina Furkan Özdemir [2]" w:date="2021-09-24T08:50:00Z"/>
          <w:rFonts w:cs="Calibri"/>
          <w:sz w:val="20"/>
          <w:rPrChange w:id="4739" w:author="Sina Furkan Özdemir [2]" w:date="2021-09-24T08:50:00Z">
            <w:rPr>
              <w:ins w:id="4740" w:author="Sina Furkan Özdemir [2]" w:date="2021-09-24T08:50:00Z"/>
            </w:rPr>
          </w:rPrChange>
        </w:rPr>
        <w:pPrChange w:id="4741" w:author="Sina Furkan Özdemir [2]" w:date="2021-09-24T08:50:00Z">
          <w:pPr>
            <w:widowControl w:val="0"/>
            <w:autoSpaceDE w:val="0"/>
            <w:autoSpaceDN w:val="0"/>
            <w:adjustRightInd w:val="0"/>
            <w:spacing w:after="0" w:line="240" w:lineRule="auto"/>
          </w:pPr>
        </w:pPrChange>
      </w:pPr>
      <w:ins w:id="4742" w:author="Sina Furkan Özdemir [2]" w:date="2021-09-24T08:50:00Z">
        <w:r w:rsidRPr="00E516C4">
          <w:rPr>
            <w:rFonts w:cs="Calibri"/>
            <w:sz w:val="20"/>
            <w:rPrChange w:id="4743" w:author="Sina Furkan Özdemir [2]" w:date="2021-09-24T08:50:00Z">
              <w:rPr/>
            </w:rPrChange>
          </w:rPr>
          <w:t xml:space="preserve">Trenz, H.-J. (2004) ‘Media Coverage on European Governance: Exploring the European Public Sphere in National Quality Newspapers’, </w:t>
        </w:r>
        <w:r w:rsidRPr="00E516C4">
          <w:rPr>
            <w:rFonts w:cs="Calibri"/>
            <w:i/>
            <w:iCs/>
            <w:sz w:val="20"/>
            <w:rPrChange w:id="4744" w:author="Sina Furkan Özdemir [2]" w:date="2021-09-24T08:50:00Z">
              <w:rPr>
                <w:i/>
                <w:iCs/>
              </w:rPr>
            </w:rPrChange>
          </w:rPr>
          <w:t>European Journal of Communication</w:t>
        </w:r>
        <w:r w:rsidRPr="00E516C4">
          <w:rPr>
            <w:rFonts w:cs="Calibri"/>
            <w:sz w:val="20"/>
            <w:rPrChange w:id="4745" w:author="Sina Furkan Özdemir [2]" w:date="2021-09-24T08:50:00Z">
              <w:rPr/>
            </w:rPrChange>
          </w:rPr>
          <w:t xml:space="preserve"> 19(3): 291–319.</w:t>
        </w:r>
      </w:ins>
    </w:p>
    <w:p w14:paraId="4A34297B" w14:textId="77777777" w:rsidR="00E516C4" w:rsidRPr="00E516C4" w:rsidRDefault="00E516C4" w:rsidP="00E516C4">
      <w:pPr>
        <w:pStyle w:val="Bibliography"/>
        <w:rPr>
          <w:ins w:id="4746" w:author="Sina Furkan Özdemir [2]" w:date="2021-09-24T08:50:00Z"/>
          <w:rFonts w:cs="Calibri"/>
          <w:sz w:val="20"/>
          <w:rPrChange w:id="4747" w:author="Sina Furkan Özdemir [2]" w:date="2021-09-24T08:50:00Z">
            <w:rPr>
              <w:ins w:id="4748" w:author="Sina Furkan Özdemir [2]" w:date="2021-09-24T08:50:00Z"/>
            </w:rPr>
          </w:rPrChange>
        </w:rPr>
        <w:pPrChange w:id="4749" w:author="Sina Furkan Özdemir [2]" w:date="2021-09-24T08:50:00Z">
          <w:pPr>
            <w:widowControl w:val="0"/>
            <w:autoSpaceDE w:val="0"/>
            <w:autoSpaceDN w:val="0"/>
            <w:adjustRightInd w:val="0"/>
            <w:spacing w:after="0" w:line="240" w:lineRule="auto"/>
          </w:pPr>
        </w:pPrChange>
      </w:pPr>
      <w:ins w:id="4750" w:author="Sina Furkan Özdemir [2]" w:date="2021-09-24T08:50:00Z">
        <w:r w:rsidRPr="00E516C4">
          <w:rPr>
            <w:rFonts w:cs="Calibri"/>
            <w:sz w:val="20"/>
            <w:rPrChange w:id="4751" w:author="Sina Furkan Özdemir [2]" w:date="2021-09-24T08:50:00Z">
              <w:rPr/>
            </w:rPrChange>
          </w:rPr>
          <w:t xml:space="preserve">Umit, R. (2017) ‘Strategic communication of EU affairs: an analysis of legislative behaviour on Twitter’, </w:t>
        </w:r>
        <w:r w:rsidRPr="00E516C4">
          <w:rPr>
            <w:rFonts w:cs="Calibri"/>
            <w:i/>
            <w:iCs/>
            <w:sz w:val="20"/>
            <w:rPrChange w:id="4752" w:author="Sina Furkan Özdemir [2]" w:date="2021-09-24T08:50:00Z">
              <w:rPr>
                <w:i/>
                <w:iCs/>
              </w:rPr>
            </w:rPrChange>
          </w:rPr>
          <w:t>Journal of Legislative Studies</w:t>
        </w:r>
        <w:r w:rsidRPr="00E516C4">
          <w:rPr>
            <w:rFonts w:cs="Calibri"/>
            <w:sz w:val="20"/>
            <w:rPrChange w:id="4753" w:author="Sina Furkan Özdemir [2]" w:date="2021-09-24T08:50:00Z">
              <w:rPr/>
            </w:rPrChange>
          </w:rPr>
          <w:t xml:space="preserve"> 23(1): 93–124.</w:t>
        </w:r>
      </w:ins>
    </w:p>
    <w:p w14:paraId="4E2827D4" w14:textId="77777777" w:rsidR="00E516C4" w:rsidRPr="00E516C4" w:rsidRDefault="00E516C4" w:rsidP="00E516C4">
      <w:pPr>
        <w:pStyle w:val="Bibliography"/>
        <w:rPr>
          <w:ins w:id="4754" w:author="Sina Furkan Özdemir [2]" w:date="2021-09-24T08:50:00Z"/>
          <w:rFonts w:cs="Calibri"/>
          <w:sz w:val="20"/>
          <w:rPrChange w:id="4755" w:author="Sina Furkan Özdemir [2]" w:date="2021-09-24T08:50:00Z">
            <w:rPr>
              <w:ins w:id="4756" w:author="Sina Furkan Özdemir [2]" w:date="2021-09-24T08:50:00Z"/>
            </w:rPr>
          </w:rPrChange>
        </w:rPr>
        <w:pPrChange w:id="4757" w:author="Sina Furkan Özdemir [2]" w:date="2021-09-24T08:50:00Z">
          <w:pPr>
            <w:widowControl w:val="0"/>
            <w:autoSpaceDE w:val="0"/>
            <w:autoSpaceDN w:val="0"/>
            <w:adjustRightInd w:val="0"/>
            <w:spacing w:after="0" w:line="240" w:lineRule="auto"/>
          </w:pPr>
        </w:pPrChange>
      </w:pPr>
      <w:ins w:id="4758" w:author="Sina Furkan Özdemir [2]" w:date="2021-09-24T08:50:00Z">
        <w:r w:rsidRPr="00E516C4">
          <w:rPr>
            <w:rFonts w:cs="Calibri"/>
            <w:sz w:val="20"/>
            <w:rPrChange w:id="4759" w:author="Sina Furkan Özdemir [2]" w:date="2021-09-24T08:50:00Z">
              <w:rPr/>
            </w:rPrChange>
          </w:rPr>
          <w:t xml:space="preserve">Vasilopoulou, S., Halikiopoulou, D. and Exadaktylos, T. (2014) ‘Greece in Crisis: Austerity, Populism and the Politics of Blame’, </w:t>
        </w:r>
        <w:r w:rsidRPr="00E516C4">
          <w:rPr>
            <w:rFonts w:cs="Calibri"/>
            <w:i/>
            <w:iCs/>
            <w:sz w:val="20"/>
            <w:rPrChange w:id="4760" w:author="Sina Furkan Özdemir [2]" w:date="2021-09-24T08:50:00Z">
              <w:rPr>
                <w:i/>
                <w:iCs/>
              </w:rPr>
            </w:rPrChange>
          </w:rPr>
          <w:t>JCMS: Journal of Common Market Studies</w:t>
        </w:r>
        <w:r w:rsidRPr="00E516C4">
          <w:rPr>
            <w:rFonts w:cs="Calibri"/>
            <w:sz w:val="20"/>
            <w:rPrChange w:id="4761" w:author="Sina Furkan Özdemir [2]" w:date="2021-09-24T08:50:00Z">
              <w:rPr/>
            </w:rPrChange>
          </w:rPr>
          <w:t xml:space="preserve"> 52(2): 388–402.</w:t>
        </w:r>
      </w:ins>
    </w:p>
    <w:p w14:paraId="758CC92D" w14:textId="77777777" w:rsidR="00E516C4" w:rsidRPr="00E516C4" w:rsidRDefault="00E516C4" w:rsidP="00E516C4">
      <w:pPr>
        <w:pStyle w:val="Bibliography"/>
        <w:rPr>
          <w:ins w:id="4762" w:author="Sina Furkan Özdemir [2]" w:date="2021-09-24T08:50:00Z"/>
          <w:rFonts w:cs="Calibri"/>
          <w:sz w:val="20"/>
          <w:rPrChange w:id="4763" w:author="Sina Furkan Özdemir [2]" w:date="2021-09-24T08:50:00Z">
            <w:rPr>
              <w:ins w:id="4764" w:author="Sina Furkan Özdemir [2]" w:date="2021-09-24T08:50:00Z"/>
            </w:rPr>
          </w:rPrChange>
        </w:rPr>
        <w:pPrChange w:id="4765" w:author="Sina Furkan Özdemir [2]" w:date="2021-09-24T08:50:00Z">
          <w:pPr>
            <w:widowControl w:val="0"/>
            <w:autoSpaceDE w:val="0"/>
            <w:autoSpaceDN w:val="0"/>
            <w:adjustRightInd w:val="0"/>
            <w:spacing w:after="0" w:line="240" w:lineRule="auto"/>
          </w:pPr>
        </w:pPrChange>
      </w:pPr>
      <w:ins w:id="4766" w:author="Sina Furkan Özdemir [2]" w:date="2021-09-24T08:50:00Z">
        <w:r w:rsidRPr="00E516C4">
          <w:rPr>
            <w:rFonts w:cs="Calibri"/>
            <w:sz w:val="20"/>
            <w:rPrChange w:id="4767" w:author="Sina Furkan Özdemir [2]" w:date="2021-09-24T08:50:00Z">
              <w:rPr/>
            </w:rPrChange>
          </w:rPr>
          <w:t xml:space="preserve">Walter, S. (2015) ‘Explaining the visibility of EU citizens: a multi-level analysis of European Union news’, </w:t>
        </w:r>
        <w:r w:rsidRPr="00E516C4">
          <w:rPr>
            <w:rFonts w:cs="Calibri"/>
            <w:i/>
            <w:iCs/>
            <w:sz w:val="20"/>
            <w:rPrChange w:id="4768" w:author="Sina Furkan Özdemir [2]" w:date="2021-09-24T08:50:00Z">
              <w:rPr>
                <w:i/>
                <w:iCs/>
              </w:rPr>
            </w:rPrChange>
          </w:rPr>
          <w:t>European Political Science Review</w:t>
        </w:r>
        <w:r w:rsidRPr="00E516C4">
          <w:rPr>
            <w:rFonts w:cs="Calibri"/>
            <w:sz w:val="20"/>
            <w:rPrChange w:id="4769" w:author="Sina Furkan Özdemir [2]" w:date="2021-09-24T08:50:00Z">
              <w:rPr/>
            </w:rPrChange>
          </w:rPr>
          <w:t xml:space="preserve"> FirstView: 1–21.</w:t>
        </w:r>
      </w:ins>
    </w:p>
    <w:p w14:paraId="350EC965" w14:textId="77777777" w:rsidR="00E516C4" w:rsidRPr="00E516C4" w:rsidRDefault="00E516C4" w:rsidP="00E516C4">
      <w:pPr>
        <w:pStyle w:val="Bibliography"/>
        <w:rPr>
          <w:ins w:id="4770" w:author="Sina Furkan Özdemir [2]" w:date="2021-09-24T08:50:00Z"/>
          <w:rFonts w:cs="Calibri"/>
          <w:sz w:val="20"/>
          <w:rPrChange w:id="4771" w:author="Sina Furkan Özdemir [2]" w:date="2021-09-24T08:50:00Z">
            <w:rPr>
              <w:ins w:id="4772" w:author="Sina Furkan Özdemir [2]" w:date="2021-09-24T08:50:00Z"/>
            </w:rPr>
          </w:rPrChange>
        </w:rPr>
        <w:pPrChange w:id="4773" w:author="Sina Furkan Özdemir [2]" w:date="2021-09-24T08:50:00Z">
          <w:pPr>
            <w:widowControl w:val="0"/>
            <w:autoSpaceDE w:val="0"/>
            <w:autoSpaceDN w:val="0"/>
            <w:adjustRightInd w:val="0"/>
            <w:spacing w:after="0" w:line="240" w:lineRule="auto"/>
          </w:pPr>
        </w:pPrChange>
      </w:pPr>
      <w:ins w:id="4774" w:author="Sina Furkan Özdemir [2]" w:date="2021-09-24T08:50:00Z">
        <w:r w:rsidRPr="00E516C4">
          <w:rPr>
            <w:rFonts w:cs="Calibri"/>
            <w:sz w:val="20"/>
            <w:rPrChange w:id="4775" w:author="Sina Furkan Özdemir [2]" w:date="2021-09-24T08:50:00Z">
              <w:rPr/>
            </w:rPrChange>
          </w:rPr>
          <w:t xml:space="preserve">Wilde, P. de and Trenz, H.-J. (2012) ‘Denouncing European integration: Euroscepticism as polity contestation’, </w:t>
        </w:r>
        <w:r w:rsidRPr="00E516C4">
          <w:rPr>
            <w:rFonts w:cs="Calibri"/>
            <w:i/>
            <w:iCs/>
            <w:sz w:val="20"/>
            <w:rPrChange w:id="4776" w:author="Sina Furkan Özdemir [2]" w:date="2021-09-24T08:50:00Z">
              <w:rPr>
                <w:i/>
                <w:iCs/>
              </w:rPr>
            </w:rPrChange>
          </w:rPr>
          <w:t>European Journal of Social Theory</w:t>
        </w:r>
        <w:r w:rsidRPr="00E516C4">
          <w:rPr>
            <w:rFonts w:cs="Calibri"/>
            <w:sz w:val="20"/>
            <w:rPrChange w:id="4777" w:author="Sina Furkan Özdemir [2]" w:date="2021-09-24T08:50:00Z">
              <w:rPr/>
            </w:rPrChange>
          </w:rPr>
          <w:t xml:space="preserve"> 15(4): 537–554.</w:t>
        </w:r>
      </w:ins>
    </w:p>
    <w:p w14:paraId="1350FFE3" w14:textId="77777777" w:rsidR="00E516C4" w:rsidRPr="00E516C4" w:rsidRDefault="00E516C4" w:rsidP="00E516C4">
      <w:pPr>
        <w:pStyle w:val="Bibliography"/>
        <w:rPr>
          <w:ins w:id="4778" w:author="Sina Furkan Özdemir [2]" w:date="2021-09-24T08:50:00Z"/>
          <w:rFonts w:cs="Calibri"/>
          <w:sz w:val="20"/>
          <w:rPrChange w:id="4779" w:author="Sina Furkan Özdemir [2]" w:date="2021-09-24T08:50:00Z">
            <w:rPr>
              <w:ins w:id="4780" w:author="Sina Furkan Özdemir [2]" w:date="2021-09-24T08:50:00Z"/>
            </w:rPr>
          </w:rPrChange>
        </w:rPr>
        <w:pPrChange w:id="4781" w:author="Sina Furkan Özdemir [2]" w:date="2021-09-24T08:50:00Z">
          <w:pPr>
            <w:widowControl w:val="0"/>
            <w:autoSpaceDE w:val="0"/>
            <w:autoSpaceDN w:val="0"/>
            <w:adjustRightInd w:val="0"/>
            <w:spacing w:after="0" w:line="240" w:lineRule="auto"/>
          </w:pPr>
        </w:pPrChange>
      </w:pPr>
      <w:ins w:id="4782" w:author="Sina Furkan Özdemir [2]" w:date="2021-09-24T08:50:00Z">
        <w:r w:rsidRPr="00E516C4">
          <w:rPr>
            <w:rFonts w:cs="Calibri"/>
            <w:sz w:val="20"/>
            <w:rPrChange w:id="4783" w:author="Sina Furkan Özdemir [2]" w:date="2021-09-24T08:50:00Z">
              <w:rPr/>
            </w:rPrChange>
          </w:rPr>
          <w:t xml:space="preserve">Zaiotti, R. (2020) ‘The (UN)Making of International Organisations’ Digital Reputation: The European Union, the “refugee crisis,” and social media’, in </w:t>
        </w:r>
        <w:r w:rsidRPr="00E516C4">
          <w:rPr>
            <w:rFonts w:cs="Calibri"/>
            <w:i/>
            <w:iCs/>
            <w:sz w:val="20"/>
            <w:rPrChange w:id="4784" w:author="Sina Furkan Özdemir [2]" w:date="2021-09-24T08:50:00Z">
              <w:rPr>
                <w:i/>
                <w:iCs/>
              </w:rPr>
            </w:rPrChange>
          </w:rPr>
          <w:t>Digital Diplomacy and International Organisations</w:t>
        </w:r>
        <w:r w:rsidRPr="00E516C4">
          <w:rPr>
            <w:rFonts w:cs="Calibri"/>
            <w:sz w:val="20"/>
            <w:rPrChange w:id="4785" w:author="Sina Furkan Özdemir [2]" w:date="2021-09-24T08:50:00Z">
              <w:rPr/>
            </w:rPrChange>
          </w:rPr>
          <w:t>. Routledge.</w:t>
        </w:r>
      </w:ins>
    </w:p>
    <w:p w14:paraId="41B1CE3A" w14:textId="20FB0F10" w:rsidR="00DC2184" w:rsidRPr="0029563D" w:rsidDel="0063237A" w:rsidRDefault="00E516C4" w:rsidP="0076658E">
      <w:pPr>
        <w:spacing w:before="120" w:after="0" w:line="240" w:lineRule="auto"/>
        <w:jc w:val="both"/>
        <w:rPr>
          <w:del w:id="4786" w:author="Sina Furkan Özdemir" w:date="2021-09-20T17:23:00Z"/>
          <w:b/>
          <w:sz w:val="20"/>
          <w:szCs w:val="20"/>
          <w:lang w:val="en-US"/>
          <w:rPrChange w:id="4787" w:author="Sina Furkan Özdemir" w:date="2021-09-20T17:27:00Z">
            <w:rPr>
              <w:del w:id="4788" w:author="Sina Furkan Özdemir" w:date="2021-09-20T17:23:00Z"/>
              <w:b/>
              <w:sz w:val="20"/>
              <w:szCs w:val="20"/>
              <w:lang w:val="en-GB"/>
            </w:rPr>
          </w:rPrChange>
        </w:rPr>
      </w:pPr>
      <w:ins w:id="4789" w:author="Sina Furkan Özdemir [2]" w:date="2021-09-24T08:50:00Z">
        <w:r>
          <w:rPr>
            <w:b/>
            <w:sz w:val="20"/>
            <w:szCs w:val="20"/>
            <w:lang w:val="en-US"/>
          </w:rPr>
          <w:fldChar w:fldCharType="end"/>
        </w:r>
      </w:ins>
    </w:p>
    <w:p w14:paraId="4B36E8DB" w14:textId="559A8B76" w:rsidR="0076658E" w:rsidRPr="0029563D" w:rsidDel="00E516C4" w:rsidRDefault="00CF6326" w:rsidP="00E516C4">
      <w:pPr>
        <w:spacing w:before="120" w:after="0" w:line="240" w:lineRule="auto"/>
        <w:jc w:val="both"/>
        <w:rPr>
          <w:del w:id="4790" w:author="Sina Furkan Özdemir [2]" w:date="2021-09-24T08:49:00Z"/>
          <w:sz w:val="20"/>
          <w:szCs w:val="20"/>
          <w:lang w:val="en-US"/>
          <w:rPrChange w:id="4791" w:author="Sina Furkan Özdemir" w:date="2021-09-20T17:27:00Z">
            <w:rPr>
              <w:del w:id="4792" w:author="Sina Furkan Özdemir [2]" w:date="2021-09-24T08:49:00Z"/>
              <w:sz w:val="20"/>
              <w:szCs w:val="20"/>
            </w:rPr>
          </w:rPrChange>
        </w:rPr>
        <w:pPrChange w:id="4793" w:author="Sina Furkan Özdemir [2]" w:date="2021-09-24T08:49:00Z">
          <w:pPr>
            <w:pStyle w:val="Bibliography"/>
            <w:spacing w:before="120" w:after="0"/>
            <w:jc w:val="both"/>
          </w:pPr>
        </w:pPrChange>
      </w:pPr>
      <w:del w:id="4794" w:author="Sina Furkan Özdemir [2]" w:date="2021-09-24T08:49:00Z">
        <w:r w:rsidRPr="0029563D" w:rsidDel="00E516C4">
          <w:rPr>
            <w:sz w:val="20"/>
            <w:szCs w:val="20"/>
            <w:lang w:val="en-US"/>
            <w:rPrChange w:id="4795" w:author="Sina Furkan Özdemir" w:date="2021-09-20T17:27:00Z">
              <w:rPr>
                <w:sz w:val="20"/>
                <w:szCs w:val="20"/>
                <w:lang w:val="en-GB"/>
              </w:rPr>
            </w:rPrChange>
          </w:rPr>
          <w:fldChar w:fldCharType="begin"/>
        </w:r>
        <w:r w:rsidR="0076658E" w:rsidRPr="0029563D" w:rsidDel="00E516C4">
          <w:rPr>
            <w:sz w:val="20"/>
            <w:szCs w:val="20"/>
            <w:lang w:val="en-US"/>
            <w:rPrChange w:id="4796" w:author="Sina Furkan Özdemir" w:date="2021-09-20T17:27:00Z">
              <w:rPr>
                <w:sz w:val="20"/>
                <w:szCs w:val="20"/>
                <w:lang w:val="en-GB"/>
              </w:rPr>
            </w:rPrChange>
          </w:rPr>
          <w:delInstrText xml:space="preserve"> ADDIN ZOTERO_BIBL {"uncited":[],"omitted":[],"custom":[]} CSL_BIBLIOGRAPHY </w:delInstrText>
        </w:r>
        <w:r w:rsidRPr="0029563D" w:rsidDel="00E516C4">
          <w:rPr>
            <w:sz w:val="20"/>
            <w:szCs w:val="20"/>
            <w:lang w:val="en-US"/>
            <w:rPrChange w:id="4797" w:author="Sina Furkan Özdemir" w:date="2021-09-20T17:27:00Z">
              <w:rPr>
                <w:sz w:val="20"/>
                <w:szCs w:val="20"/>
                <w:lang w:val="en-GB"/>
              </w:rPr>
            </w:rPrChange>
          </w:rPr>
          <w:fldChar w:fldCharType="separate"/>
        </w:r>
        <w:r w:rsidR="0076658E" w:rsidRPr="0029563D" w:rsidDel="00E516C4">
          <w:rPr>
            <w:sz w:val="20"/>
            <w:szCs w:val="20"/>
            <w:lang w:val="en-US"/>
            <w:rPrChange w:id="4798" w:author="Sina Furkan Özdemir" w:date="2021-09-20T17:27:00Z">
              <w:rPr>
                <w:sz w:val="20"/>
                <w:szCs w:val="20"/>
              </w:rPr>
            </w:rPrChange>
          </w:rPr>
          <w:delText xml:space="preserve">Altides, C. (2009) </w:delText>
        </w:r>
        <w:r w:rsidR="0076658E" w:rsidRPr="0029563D" w:rsidDel="00E516C4">
          <w:rPr>
            <w:i/>
            <w:iCs/>
            <w:sz w:val="20"/>
            <w:szCs w:val="20"/>
            <w:lang w:val="en-US"/>
            <w:rPrChange w:id="4799" w:author="Sina Furkan Özdemir" w:date="2021-09-20T17:27:00Z">
              <w:rPr>
                <w:i/>
                <w:iCs/>
                <w:sz w:val="20"/>
                <w:szCs w:val="20"/>
              </w:rPr>
            </w:rPrChange>
          </w:rPr>
          <w:delText>Making EU politics public: how the EU institutions develop public communication</w:delText>
        </w:r>
        <w:r w:rsidR="0076658E" w:rsidRPr="0029563D" w:rsidDel="00E516C4">
          <w:rPr>
            <w:sz w:val="20"/>
            <w:szCs w:val="20"/>
            <w:lang w:val="en-US"/>
            <w:rPrChange w:id="4800" w:author="Sina Furkan Özdemir" w:date="2021-09-20T17:27:00Z">
              <w:rPr>
                <w:sz w:val="20"/>
                <w:szCs w:val="20"/>
              </w:rPr>
            </w:rPrChange>
          </w:rPr>
          <w:delText>, Baden-Baden: Nomos.</w:delText>
        </w:r>
      </w:del>
    </w:p>
    <w:p w14:paraId="148FEDEE" w14:textId="447C0207" w:rsidR="0076658E" w:rsidRPr="0029563D" w:rsidDel="00E516C4" w:rsidRDefault="0076658E" w:rsidP="00E516C4">
      <w:pPr>
        <w:spacing w:before="120" w:after="0" w:line="240" w:lineRule="auto"/>
        <w:jc w:val="both"/>
        <w:rPr>
          <w:del w:id="4801" w:author="Sina Furkan Özdemir [2]" w:date="2021-09-24T08:49:00Z"/>
          <w:sz w:val="20"/>
          <w:szCs w:val="20"/>
          <w:lang w:val="en-US"/>
          <w:rPrChange w:id="4802" w:author="Sina Furkan Özdemir" w:date="2021-09-20T17:27:00Z">
            <w:rPr>
              <w:del w:id="4803" w:author="Sina Furkan Özdemir [2]" w:date="2021-09-24T08:49:00Z"/>
              <w:sz w:val="20"/>
              <w:szCs w:val="20"/>
            </w:rPr>
          </w:rPrChange>
        </w:rPr>
        <w:pPrChange w:id="4804" w:author="Sina Furkan Özdemir [2]" w:date="2021-09-24T08:49:00Z">
          <w:pPr>
            <w:pStyle w:val="Bibliography"/>
            <w:spacing w:before="120" w:after="0"/>
            <w:jc w:val="both"/>
          </w:pPr>
        </w:pPrChange>
      </w:pPr>
      <w:del w:id="4805" w:author="Sina Furkan Özdemir [2]" w:date="2021-09-24T08:49:00Z">
        <w:r w:rsidRPr="0029563D" w:rsidDel="00E516C4">
          <w:rPr>
            <w:sz w:val="20"/>
            <w:szCs w:val="20"/>
            <w:lang w:val="en-US"/>
            <w:rPrChange w:id="4806" w:author="Sina Furkan Özdemir" w:date="2021-09-20T17:27:00Z">
              <w:rPr>
                <w:sz w:val="20"/>
                <w:szCs w:val="20"/>
              </w:rPr>
            </w:rPrChange>
          </w:rPr>
          <w:delText xml:space="preserve">Barisione, M. and Michailidou, A. (eds) (2017) </w:delText>
        </w:r>
        <w:r w:rsidRPr="0029563D" w:rsidDel="00E516C4">
          <w:rPr>
            <w:i/>
            <w:iCs/>
            <w:sz w:val="20"/>
            <w:szCs w:val="20"/>
            <w:lang w:val="en-US"/>
            <w:rPrChange w:id="4807" w:author="Sina Furkan Özdemir" w:date="2021-09-20T17:27:00Z">
              <w:rPr>
                <w:i/>
                <w:iCs/>
                <w:sz w:val="20"/>
                <w:szCs w:val="20"/>
              </w:rPr>
            </w:rPrChange>
          </w:rPr>
          <w:delText>Social media and European politics: rethinking power and legitimacy in the digital era</w:delText>
        </w:r>
        <w:r w:rsidRPr="0029563D" w:rsidDel="00E516C4">
          <w:rPr>
            <w:sz w:val="20"/>
            <w:szCs w:val="20"/>
            <w:lang w:val="en-US"/>
            <w:rPrChange w:id="4808" w:author="Sina Furkan Özdemir" w:date="2021-09-20T17:27:00Z">
              <w:rPr>
                <w:sz w:val="20"/>
                <w:szCs w:val="20"/>
              </w:rPr>
            </w:rPrChange>
          </w:rPr>
          <w:delText>, London, United Kingdom: Palgrave Macmillan.</w:delText>
        </w:r>
      </w:del>
    </w:p>
    <w:p w14:paraId="70A78B2A" w14:textId="1F6EC523" w:rsidR="0076658E" w:rsidRPr="0029563D" w:rsidDel="00E516C4" w:rsidRDefault="0076658E" w:rsidP="00E516C4">
      <w:pPr>
        <w:spacing w:before="120" w:after="0" w:line="240" w:lineRule="auto"/>
        <w:jc w:val="both"/>
        <w:rPr>
          <w:del w:id="4809" w:author="Sina Furkan Özdemir [2]" w:date="2021-09-24T08:49:00Z"/>
          <w:sz w:val="20"/>
          <w:szCs w:val="20"/>
          <w:lang w:val="en-US"/>
          <w:rPrChange w:id="4810" w:author="Sina Furkan Özdemir" w:date="2021-09-20T17:27:00Z">
            <w:rPr>
              <w:del w:id="4811" w:author="Sina Furkan Özdemir [2]" w:date="2021-09-24T08:49:00Z"/>
              <w:sz w:val="20"/>
              <w:szCs w:val="20"/>
            </w:rPr>
          </w:rPrChange>
        </w:rPr>
        <w:pPrChange w:id="4812" w:author="Sina Furkan Özdemir [2]" w:date="2021-09-24T08:49:00Z">
          <w:pPr>
            <w:pStyle w:val="Bibliography"/>
            <w:spacing w:before="120" w:after="0"/>
            <w:jc w:val="both"/>
          </w:pPr>
        </w:pPrChange>
      </w:pPr>
      <w:del w:id="4813" w:author="Sina Furkan Özdemir [2]" w:date="2021-09-24T08:49:00Z">
        <w:r w:rsidRPr="0029563D" w:rsidDel="00E516C4">
          <w:rPr>
            <w:sz w:val="20"/>
            <w:szCs w:val="20"/>
            <w:lang w:val="en-US"/>
            <w:rPrChange w:id="4814" w:author="Sina Furkan Özdemir" w:date="2021-09-20T17:27:00Z">
              <w:rPr>
                <w:sz w:val="20"/>
                <w:szCs w:val="20"/>
              </w:rPr>
            </w:rPrChange>
          </w:rPr>
          <w:delText xml:space="preserve">Benoit, K., Munger, K. and Spirling, A. (2019) ‘Measuring and Explaining Political Sophistication through Textual Complexity’, </w:delText>
        </w:r>
        <w:r w:rsidRPr="0029563D" w:rsidDel="00E516C4">
          <w:rPr>
            <w:i/>
            <w:iCs/>
            <w:sz w:val="20"/>
            <w:szCs w:val="20"/>
            <w:lang w:val="en-US"/>
            <w:rPrChange w:id="4815" w:author="Sina Furkan Özdemir" w:date="2021-09-20T17:27:00Z">
              <w:rPr>
                <w:i/>
                <w:iCs/>
                <w:sz w:val="20"/>
                <w:szCs w:val="20"/>
              </w:rPr>
            </w:rPrChange>
          </w:rPr>
          <w:delText>American Journal of Political Science</w:delText>
        </w:r>
        <w:r w:rsidRPr="0029563D" w:rsidDel="00E516C4">
          <w:rPr>
            <w:sz w:val="20"/>
            <w:szCs w:val="20"/>
            <w:lang w:val="en-US"/>
            <w:rPrChange w:id="4816" w:author="Sina Furkan Özdemir" w:date="2021-09-20T17:27:00Z">
              <w:rPr>
                <w:sz w:val="20"/>
                <w:szCs w:val="20"/>
              </w:rPr>
            </w:rPrChange>
          </w:rPr>
          <w:delText xml:space="preserve"> 63(2): 491–508.</w:delText>
        </w:r>
      </w:del>
    </w:p>
    <w:p w14:paraId="6692C3F0" w14:textId="6E57F780" w:rsidR="0076658E" w:rsidRPr="0029563D" w:rsidDel="00E516C4" w:rsidRDefault="0076658E" w:rsidP="00E516C4">
      <w:pPr>
        <w:spacing w:before="120" w:after="0" w:line="240" w:lineRule="auto"/>
        <w:jc w:val="both"/>
        <w:rPr>
          <w:del w:id="4817" w:author="Sina Furkan Özdemir [2]" w:date="2021-09-24T08:49:00Z"/>
          <w:sz w:val="20"/>
          <w:szCs w:val="20"/>
          <w:lang w:val="en-US"/>
          <w:rPrChange w:id="4818" w:author="Sina Furkan Özdemir" w:date="2021-09-20T17:27:00Z">
            <w:rPr>
              <w:del w:id="4819" w:author="Sina Furkan Özdemir [2]" w:date="2021-09-24T08:49:00Z"/>
              <w:sz w:val="20"/>
              <w:szCs w:val="20"/>
            </w:rPr>
          </w:rPrChange>
        </w:rPr>
        <w:pPrChange w:id="4820" w:author="Sina Furkan Özdemir [2]" w:date="2021-09-24T08:49:00Z">
          <w:pPr>
            <w:pStyle w:val="Bibliography"/>
            <w:spacing w:before="120" w:after="0"/>
            <w:jc w:val="both"/>
          </w:pPr>
        </w:pPrChange>
      </w:pPr>
      <w:del w:id="4821" w:author="Sina Furkan Özdemir [2]" w:date="2021-09-24T08:49:00Z">
        <w:r w:rsidRPr="0029563D" w:rsidDel="00E516C4">
          <w:rPr>
            <w:sz w:val="20"/>
            <w:szCs w:val="20"/>
            <w:lang w:val="en-US"/>
            <w:rPrChange w:id="4822" w:author="Sina Furkan Özdemir" w:date="2021-09-20T17:27:00Z">
              <w:rPr>
                <w:sz w:val="20"/>
                <w:szCs w:val="20"/>
              </w:rPr>
            </w:rPrChange>
          </w:rPr>
          <w:delText xml:space="preserve">Biber, D., Conrad, S. and Reppen, R. (1998) </w:delText>
        </w:r>
        <w:r w:rsidRPr="0029563D" w:rsidDel="00E516C4">
          <w:rPr>
            <w:i/>
            <w:iCs/>
            <w:sz w:val="20"/>
            <w:szCs w:val="20"/>
            <w:lang w:val="en-US"/>
            <w:rPrChange w:id="4823" w:author="Sina Furkan Özdemir" w:date="2021-09-20T17:27:00Z">
              <w:rPr>
                <w:i/>
                <w:iCs/>
                <w:sz w:val="20"/>
                <w:szCs w:val="20"/>
              </w:rPr>
            </w:rPrChange>
          </w:rPr>
          <w:delText>Corpus Linguistics: Investigating Language Structure and Use</w:delText>
        </w:r>
        <w:r w:rsidRPr="0029563D" w:rsidDel="00E516C4">
          <w:rPr>
            <w:sz w:val="20"/>
            <w:szCs w:val="20"/>
            <w:lang w:val="en-US"/>
            <w:rPrChange w:id="4824" w:author="Sina Furkan Özdemir" w:date="2021-09-20T17:27:00Z">
              <w:rPr>
                <w:sz w:val="20"/>
                <w:szCs w:val="20"/>
              </w:rPr>
            </w:rPrChange>
          </w:rPr>
          <w:delText>, Cambridge ; New York: Cambridge University Press.</w:delText>
        </w:r>
      </w:del>
    </w:p>
    <w:p w14:paraId="2773CDCB" w14:textId="7A128C94" w:rsidR="0076658E" w:rsidRPr="0029563D" w:rsidDel="00E516C4" w:rsidRDefault="0076658E" w:rsidP="00E516C4">
      <w:pPr>
        <w:spacing w:before="120" w:after="0" w:line="240" w:lineRule="auto"/>
        <w:jc w:val="both"/>
        <w:rPr>
          <w:del w:id="4825" w:author="Sina Furkan Özdemir [2]" w:date="2021-09-24T08:49:00Z"/>
          <w:sz w:val="20"/>
          <w:szCs w:val="20"/>
          <w:lang w:val="en-US"/>
          <w:rPrChange w:id="4826" w:author="Sina Furkan Özdemir" w:date="2021-09-20T17:27:00Z">
            <w:rPr>
              <w:del w:id="4827" w:author="Sina Furkan Özdemir [2]" w:date="2021-09-24T08:49:00Z"/>
              <w:sz w:val="20"/>
              <w:szCs w:val="20"/>
            </w:rPr>
          </w:rPrChange>
        </w:rPr>
        <w:pPrChange w:id="4828" w:author="Sina Furkan Özdemir [2]" w:date="2021-09-24T08:49:00Z">
          <w:pPr>
            <w:pStyle w:val="Bibliography"/>
            <w:spacing w:before="120" w:after="0"/>
            <w:jc w:val="both"/>
          </w:pPr>
        </w:pPrChange>
      </w:pPr>
      <w:del w:id="4829" w:author="Sina Furkan Özdemir [2]" w:date="2021-09-24T08:49:00Z">
        <w:r w:rsidRPr="0029563D" w:rsidDel="00E516C4">
          <w:rPr>
            <w:sz w:val="20"/>
            <w:szCs w:val="20"/>
            <w:lang w:val="en-US"/>
            <w:rPrChange w:id="4830" w:author="Sina Furkan Özdemir" w:date="2021-09-20T17:27:00Z">
              <w:rPr>
                <w:sz w:val="20"/>
                <w:szCs w:val="20"/>
              </w:rPr>
            </w:rPrChange>
          </w:rPr>
          <w:delText xml:space="preserve">Biegoń, D. (2013) ‘Specifying the Arena of Possibilities: Post-structuralist Narrative Analysis and the European Commission’s Legitimation Strategies’, </w:delText>
        </w:r>
        <w:r w:rsidRPr="0029563D" w:rsidDel="00E516C4">
          <w:rPr>
            <w:i/>
            <w:iCs/>
            <w:sz w:val="20"/>
            <w:szCs w:val="20"/>
            <w:lang w:val="en-US"/>
            <w:rPrChange w:id="4831" w:author="Sina Furkan Özdemir" w:date="2021-09-20T17:27:00Z">
              <w:rPr>
                <w:i/>
                <w:iCs/>
                <w:sz w:val="20"/>
                <w:szCs w:val="20"/>
              </w:rPr>
            </w:rPrChange>
          </w:rPr>
          <w:delText>JCMS: Journal of Common Market Studies</w:delText>
        </w:r>
        <w:r w:rsidRPr="0029563D" w:rsidDel="00E516C4">
          <w:rPr>
            <w:sz w:val="20"/>
            <w:szCs w:val="20"/>
            <w:lang w:val="en-US"/>
            <w:rPrChange w:id="4832" w:author="Sina Furkan Özdemir" w:date="2021-09-20T17:27:00Z">
              <w:rPr>
                <w:sz w:val="20"/>
                <w:szCs w:val="20"/>
              </w:rPr>
            </w:rPrChange>
          </w:rPr>
          <w:delText xml:space="preserve"> 51(2): 194–211.</w:delText>
        </w:r>
      </w:del>
    </w:p>
    <w:p w14:paraId="20AAA509" w14:textId="44705CB2" w:rsidR="0076658E" w:rsidRPr="0029563D" w:rsidDel="00E516C4" w:rsidRDefault="0076658E" w:rsidP="00E516C4">
      <w:pPr>
        <w:spacing w:before="120" w:after="0" w:line="240" w:lineRule="auto"/>
        <w:jc w:val="both"/>
        <w:rPr>
          <w:del w:id="4833" w:author="Sina Furkan Özdemir [2]" w:date="2021-09-24T08:49:00Z"/>
          <w:sz w:val="20"/>
          <w:szCs w:val="20"/>
          <w:lang w:val="en-US"/>
          <w:rPrChange w:id="4834" w:author="Sina Furkan Özdemir" w:date="2021-09-20T17:27:00Z">
            <w:rPr>
              <w:del w:id="4835" w:author="Sina Furkan Özdemir [2]" w:date="2021-09-24T08:49:00Z"/>
              <w:sz w:val="20"/>
              <w:szCs w:val="20"/>
            </w:rPr>
          </w:rPrChange>
        </w:rPr>
        <w:pPrChange w:id="4836" w:author="Sina Furkan Özdemir [2]" w:date="2021-09-24T08:49:00Z">
          <w:pPr>
            <w:pStyle w:val="Bibliography"/>
            <w:spacing w:before="120" w:after="0"/>
            <w:jc w:val="both"/>
          </w:pPr>
        </w:pPrChange>
      </w:pPr>
      <w:del w:id="4837" w:author="Sina Furkan Özdemir [2]" w:date="2021-09-24T08:49:00Z">
        <w:r w:rsidRPr="0029563D" w:rsidDel="00E516C4">
          <w:rPr>
            <w:sz w:val="20"/>
            <w:szCs w:val="20"/>
            <w:lang w:val="en-US"/>
            <w:rPrChange w:id="4838" w:author="Sina Furkan Özdemir" w:date="2021-09-20T17:27:00Z">
              <w:rPr>
                <w:sz w:val="20"/>
                <w:szCs w:val="20"/>
              </w:rPr>
            </w:rPrChange>
          </w:rPr>
          <w:delText xml:space="preserve">Bijsmans, P. and Altides, C. (2007) ‘“Bridging the Gap” between EU Politics and Citizens? The European Commission, National Media and EU Affairs in the Public Sphere’, </w:delText>
        </w:r>
        <w:r w:rsidRPr="0029563D" w:rsidDel="00E516C4">
          <w:rPr>
            <w:i/>
            <w:iCs/>
            <w:sz w:val="20"/>
            <w:szCs w:val="20"/>
            <w:lang w:val="en-US"/>
            <w:rPrChange w:id="4839" w:author="Sina Furkan Özdemir" w:date="2021-09-20T17:27:00Z">
              <w:rPr>
                <w:i/>
                <w:iCs/>
                <w:sz w:val="20"/>
                <w:szCs w:val="20"/>
              </w:rPr>
            </w:rPrChange>
          </w:rPr>
          <w:delText>Journal of European Integration</w:delText>
        </w:r>
        <w:r w:rsidRPr="0029563D" w:rsidDel="00E516C4">
          <w:rPr>
            <w:sz w:val="20"/>
            <w:szCs w:val="20"/>
            <w:lang w:val="en-US"/>
            <w:rPrChange w:id="4840" w:author="Sina Furkan Özdemir" w:date="2021-09-20T17:27:00Z">
              <w:rPr>
                <w:sz w:val="20"/>
                <w:szCs w:val="20"/>
              </w:rPr>
            </w:rPrChange>
          </w:rPr>
          <w:delText xml:space="preserve"> 29(3): 323–340.</w:delText>
        </w:r>
      </w:del>
    </w:p>
    <w:p w14:paraId="4D8A1E43" w14:textId="502DDFC0" w:rsidR="0076658E" w:rsidRPr="0029563D" w:rsidDel="00E516C4" w:rsidRDefault="0076658E" w:rsidP="00E516C4">
      <w:pPr>
        <w:spacing w:before="120" w:after="0" w:line="240" w:lineRule="auto"/>
        <w:jc w:val="both"/>
        <w:rPr>
          <w:del w:id="4841" w:author="Sina Furkan Özdemir [2]" w:date="2021-09-24T08:49:00Z"/>
          <w:sz w:val="20"/>
          <w:szCs w:val="20"/>
          <w:lang w:val="en-US"/>
          <w:rPrChange w:id="4842" w:author="Sina Furkan Özdemir" w:date="2021-09-20T17:27:00Z">
            <w:rPr>
              <w:del w:id="4843" w:author="Sina Furkan Özdemir [2]" w:date="2021-09-24T08:49:00Z"/>
              <w:sz w:val="20"/>
              <w:szCs w:val="20"/>
            </w:rPr>
          </w:rPrChange>
        </w:rPr>
        <w:pPrChange w:id="4844" w:author="Sina Furkan Özdemir [2]" w:date="2021-09-24T08:49:00Z">
          <w:pPr>
            <w:pStyle w:val="Bibliography"/>
            <w:spacing w:before="120" w:after="0"/>
            <w:jc w:val="both"/>
          </w:pPr>
        </w:pPrChange>
      </w:pPr>
      <w:del w:id="4845" w:author="Sina Furkan Özdemir [2]" w:date="2021-09-24T08:49:00Z">
        <w:r w:rsidRPr="0029563D" w:rsidDel="00E516C4">
          <w:rPr>
            <w:sz w:val="20"/>
            <w:szCs w:val="20"/>
            <w:lang w:val="en-US"/>
            <w:rPrChange w:id="4846" w:author="Sina Furkan Özdemir" w:date="2021-09-20T17:27:00Z">
              <w:rPr>
                <w:sz w:val="20"/>
                <w:szCs w:val="20"/>
              </w:rPr>
            </w:rPrChange>
          </w:rPr>
          <w:delText xml:space="preserve">Bischof, D. and Senninger, R. (2018) ‘Simple politics for the people? Complexity in campaign messages and political knowledge’, </w:delText>
        </w:r>
        <w:r w:rsidRPr="0029563D" w:rsidDel="00E516C4">
          <w:rPr>
            <w:i/>
            <w:iCs/>
            <w:sz w:val="20"/>
            <w:szCs w:val="20"/>
            <w:lang w:val="en-US"/>
            <w:rPrChange w:id="4847" w:author="Sina Furkan Özdemir" w:date="2021-09-20T17:27:00Z">
              <w:rPr>
                <w:i/>
                <w:iCs/>
                <w:sz w:val="20"/>
                <w:szCs w:val="20"/>
              </w:rPr>
            </w:rPrChange>
          </w:rPr>
          <w:delText>European Journal of Political Research</w:delText>
        </w:r>
        <w:r w:rsidRPr="0029563D" w:rsidDel="00E516C4">
          <w:rPr>
            <w:sz w:val="20"/>
            <w:szCs w:val="20"/>
            <w:lang w:val="en-US"/>
            <w:rPrChange w:id="4848" w:author="Sina Furkan Özdemir" w:date="2021-09-20T17:27:00Z">
              <w:rPr>
                <w:sz w:val="20"/>
                <w:szCs w:val="20"/>
              </w:rPr>
            </w:rPrChange>
          </w:rPr>
          <w:delText xml:space="preserve"> 57(2): 473–495.</w:delText>
        </w:r>
      </w:del>
    </w:p>
    <w:p w14:paraId="46B7E1EE" w14:textId="0372EB27" w:rsidR="0076658E" w:rsidRPr="0029563D" w:rsidDel="00E516C4" w:rsidRDefault="0076658E" w:rsidP="00E516C4">
      <w:pPr>
        <w:spacing w:before="120" w:after="0" w:line="240" w:lineRule="auto"/>
        <w:jc w:val="both"/>
        <w:rPr>
          <w:del w:id="4849" w:author="Sina Furkan Özdemir [2]" w:date="2021-09-24T08:49:00Z"/>
          <w:sz w:val="20"/>
          <w:szCs w:val="20"/>
          <w:lang w:val="en-US"/>
          <w:rPrChange w:id="4850" w:author="Sina Furkan Özdemir" w:date="2021-09-20T17:27:00Z">
            <w:rPr>
              <w:del w:id="4851" w:author="Sina Furkan Özdemir [2]" w:date="2021-09-24T08:49:00Z"/>
              <w:sz w:val="20"/>
              <w:szCs w:val="20"/>
            </w:rPr>
          </w:rPrChange>
        </w:rPr>
        <w:pPrChange w:id="4852" w:author="Sina Furkan Özdemir [2]" w:date="2021-09-24T08:49:00Z">
          <w:pPr>
            <w:pStyle w:val="Bibliography"/>
            <w:spacing w:before="120" w:after="0"/>
            <w:jc w:val="both"/>
          </w:pPr>
        </w:pPrChange>
      </w:pPr>
      <w:del w:id="4853" w:author="Sina Furkan Özdemir [2]" w:date="2021-09-24T08:49:00Z">
        <w:r w:rsidRPr="0029563D" w:rsidDel="00E516C4">
          <w:rPr>
            <w:sz w:val="20"/>
            <w:szCs w:val="20"/>
            <w:lang w:val="en-US"/>
            <w:rPrChange w:id="4854" w:author="Sina Furkan Özdemir" w:date="2021-09-20T17:27:00Z">
              <w:rPr>
                <w:sz w:val="20"/>
                <w:szCs w:val="20"/>
              </w:rPr>
            </w:rPrChange>
          </w:rPr>
          <w:delText xml:space="preserve">Boomgaarden, H. et al. (2013) ‘Across time and space: Explaining variation in news coverage of the European Union’, </w:delText>
        </w:r>
        <w:r w:rsidRPr="0029563D" w:rsidDel="00E516C4">
          <w:rPr>
            <w:i/>
            <w:iCs/>
            <w:sz w:val="20"/>
            <w:szCs w:val="20"/>
            <w:lang w:val="en-US"/>
            <w:rPrChange w:id="4855" w:author="Sina Furkan Özdemir" w:date="2021-09-20T17:27:00Z">
              <w:rPr>
                <w:i/>
                <w:iCs/>
                <w:sz w:val="20"/>
                <w:szCs w:val="20"/>
              </w:rPr>
            </w:rPrChange>
          </w:rPr>
          <w:delText>European Journal of Political Research</w:delText>
        </w:r>
        <w:r w:rsidRPr="0029563D" w:rsidDel="00E516C4">
          <w:rPr>
            <w:sz w:val="20"/>
            <w:szCs w:val="20"/>
            <w:lang w:val="en-US"/>
            <w:rPrChange w:id="4856" w:author="Sina Furkan Özdemir" w:date="2021-09-20T17:27:00Z">
              <w:rPr>
                <w:sz w:val="20"/>
                <w:szCs w:val="20"/>
              </w:rPr>
            </w:rPrChange>
          </w:rPr>
          <w:delText xml:space="preserve"> 52(5): 608–629.</w:delText>
        </w:r>
      </w:del>
    </w:p>
    <w:p w14:paraId="17634F64" w14:textId="1F0BD8F7" w:rsidR="0076658E" w:rsidRPr="0029563D" w:rsidDel="00E516C4" w:rsidRDefault="0076658E" w:rsidP="00E516C4">
      <w:pPr>
        <w:spacing w:before="120" w:after="0" w:line="240" w:lineRule="auto"/>
        <w:jc w:val="both"/>
        <w:rPr>
          <w:del w:id="4857" w:author="Sina Furkan Özdemir [2]" w:date="2021-09-24T08:49:00Z"/>
          <w:sz w:val="20"/>
          <w:szCs w:val="20"/>
          <w:lang w:val="en-US"/>
          <w:rPrChange w:id="4858" w:author="Sina Furkan Özdemir" w:date="2021-09-20T17:27:00Z">
            <w:rPr>
              <w:del w:id="4859" w:author="Sina Furkan Özdemir [2]" w:date="2021-09-24T08:49:00Z"/>
              <w:sz w:val="20"/>
              <w:szCs w:val="20"/>
            </w:rPr>
          </w:rPrChange>
        </w:rPr>
        <w:pPrChange w:id="4860" w:author="Sina Furkan Özdemir [2]" w:date="2021-09-24T08:49:00Z">
          <w:pPr>
            <w:pStyle w:val="Bibliography"/>
            <w:spacing w:before="120" w:after="0"/>
            <w:jc w:val="both"/>
          </w:pPr>
        </w:pPrChange>
      </w:pPr>
      <w:del w:id="4861" w:author="Sina Furkan Özdemir [2]" w:date="2021-09-24T08:49:00Z">
        <w:r w:rsidRPr="0029563D" w:rsidDel="00E516C4">
          <w:rPr>
            <w:sz w:val="20"/>
            <w:szCs w:val="20"/>
            <w:lang w:val="en-US"/>
            <w:rPrChange w:id="4862" w:author="Sina Furkan Özdemir" w:date="2021-09-20T17:27:00Z">
              <w:rPr>
                <w:sz w:val="20"/>
                <w:szCs w:val="20"/>
              </w:rPr>
            </w:rPrChange>
          </w:rPr>
          <w:delText xml:space="preserve">Bressanelli, E., Koop, C. and Reh, C. (2020) ‘EU Actors under pressure: politicisation and depoliticisation as strategic responses’, </w:delText>
        </w:r>
        <w:r w:rsidRPr="0029563D" w:rsidDel="00E516C4">
          <w:rPr>
            <w:i/>
            <w:iCs/>
            <w:sz w:val="20"/>
            <w:szCs w:val="20"/>
            <w:lang w:val="en-US"/>
            <w:rPrChange w:id="4863" w:author="Sina Furkan Özdemir" w:date="2021-09-20T17:27:00Z">
              <w:rPr>
                <w:i/>
                <w:iCs/>
                <w:sz w:val="20"/>
                <w:szCs w:val="20"/>
              </w:rPr>
            </w:rPrChange>
          </w:rPr>
          <w:delText>Journal of European Public Policy</w:delText>
        </w:r>
        <w:r w:rsidRPr="0029563D" w:rsidDel="00E516C4">
          <w:rPr>
            <w:sz w:val="20"/>
            <w:szCs w:val="20"/>
            <w:lang w:val="en-US"/>
            <w:rPrChange w:id="4864" w:author="Sina Furkan Özdemir" w:date="2021-09-20T17:27:00Z">
              <w:rPr>
                <w:sz w:val="20"/>
                <w:szCs w:val="20"/>
              </w:rPr>
            </w:rPrChange>
          </w:rPr>
          <w:delText xml:space="preserve"> 27(3): 329–341.</w:delText>
        </w:r>
      </w:del>
    </w:p>
    <w:p w14:paraId="57E96055" w14:textId="70C5217A" w:rsidR="0076658E" w:rsidRPr="0029563D" w:rsidDel="00E516C4" w:rsidRDefault="0076658E" w:rsidP="00E516C4">
      <w:pPr>
        <w:spacing w:before="120" w:after="0" w:line="240" w:lineRule="auto"/>
        <w:jc w:val="both"/>
        <w:rPr>
          <w:del w:id="4865" w:author="Sina Furkan Özdemir [2]" w:date="2021-09-24T08:49:00Z"/>
          <w:sz w:val="20"/>
          <w:szCs w:val="20"/>
          <w:lang w:val="en-US"/>
          <w:rPrChange w:id="4866" w:author="Sina Furkan Özdemir" w:date="2021-09-20T17:27:00Z">
            <w:rPr>
              <w:del w:id="4867" w:author="Sina Furkan Özdemir [2]" w:date="2021-09-24T08:49:00Z"/>
              <w:sz w:val="20"/>
              <w:szCs w:val="20"/>
            </w:rPr>
          </w:rPrChange>
        </w:rPr>
        <w:pPrChange w:id="4868" w:author="Sina Furkan Özdemir [2]" w:date="2021-09-24T08:49:00Z">
          <w:pPr>
            <w:pStyle w:val="Bibliography"/>
            <w:spacing w:before="120" w:after="0"/>
            <w:jc w:val="both"/>
          </w:pPr>
        </w:pPrChange>
      </w:pPr>
      <w:del w:id="4869" w:author="Sina Furkan Özdemir [2]" w:date="2021-09-24T08:49:00Z">
        <w:r w:rsidRPr="0029563D" w:rsidDel="00E516C4">
          <w:rPr>
            <w:sz w:val="20"/>
            <w:szCs w:val="20"/>
            <w:lang w:val="en-US"/>
            <w:rPrChange w:id="4870" w:author="Sina Furkan Özdemir" w:date="2021-09-20T17:27:00Z">
              <w:rPr>
                <w:sz w:val="20"/>
                <w:szCs w:val="20"/>
              </w:rPr>
            </w:rPrChange>
          </w:rPr>
          <w:delText xml:space="preserve">Brüggemann, M. (2010) ‘Information Policy and the Public Sphere’, </w:delText>
        </w:r>
        <w:r w:rsidRPr="0029563D" w:rsidDel="00E516C4">
          <w:rPr>
            <w:i/>
            <w:iCs/>
            <w:sz w:val="20"/>
            <w:szCs w:val="20"/>
            <w:lang w:val="en-US"/>
            <w:rPrChange w:id="4871" w:author="Sina Furkan Özdemir" w:date="2021-09-20T17:27:00Z">
              <w:rPr>
                <w:i/>
                <w:iCs/>
                <w:sz w:val="20"/>
                <w:szCs w:val="20"/>
              </w:rPr>
            </w:rPrChange>
          </w:rPr>
          <w:delText>Javnost - The Public</w:delText>
        </w:r>
        <w:r w:rsidRPr="0029563D" w:rsidDel="00E516C4">
          <w:rPr>
            <w:sz w:val="20"/>
            <w:szCs w:val="20"/>
            <w:lang w:val="en-US"/>
            <w:rPrChange w:id="4872" w:author="Sina Furkan Özdemir" w:date="2021-09-20T17:27:00Z">
              <w:rPr>
                <w:sz w:val="20"/>
                <w:szCs w:val="20"/>
              </w:rPr>
            </w:rPrChange>
          </w:rPr>
          <w:delText xml:space="preserve"> 17(1): 5–21.</w:delText>
        </w:r>
      </w:del>
    </w:p>
    <w:p w14:paraId="2F216EC7" w14:textId="73947B2A" w:rsidR="0076658E" w:rsidRPr="0029563D" w:rsidDel="00E516C4" w:rsidRDefault="0076658E" w:rsidP="00E516C4">
      <w:pPr>
        <w:spacing w:before="120" w:after="0" w:line="240" w:lineRule="auto"/>
        <w:jc w:val="both"/>
        <w:rPr>
          <w:del w:id="4873" w:author="Sina Furkan Özdemir [2]" w:date="2021-09-24T08:49:00Z"/>
          <w:sz w:val="20"/>
          <w:szCs w:val="20"/>
          <w:lang w:val="en-US"/>
          <w:rPrChange w:id="4874" w:author="Sina Furkan Özdemir" w:date="2021-09-20T17:27:00Z">
            <w:rPr>
              <w:del w:id="4875" w:author="Sina Furkan Özdemir [2]" w:date="2021-09-24T08:49:00Z"/>
              <w:sz w:val="20"/>
              <w:szCs w:val="20"/>
            </w:rPr>
          </w:rPrChange>
        </w:rPr>
        <w:pPrChange w:id="4876" w:author="Sina Furkan Özdemir [2]" w:date="2021-09-24T08:49:00Z">
          <w:pPr>
            <w:pStyle w:val="Bibliography"/>
            <w:spacing w:before="120" w:after="0"/>
            <w:jc w:val="both"/>
          </w:pPr>
        </w:pPrChange>
      </w:pPr>
      <w:del w:id="4877" w:author="Sina Furkan Özdemir [2]" w:date="2021-09-24T08:49:00Z">
        <w:r w:rsidRPr="0029563D" w:rsidDel="00E516C4">
          <w:rPr>
            <w:sz w:val="20"/>
            <w:szCs w:val="20"/>
            <w:lang w:val="en-US"/>
            <w:rPrChange w:id="4878" w:author="Sina Furkan Özdemir" w:date="2021-09-20T17:27:00Z">
              <w:rPr>
                <w:sz w:val="20"/>
                <w:szCs w:val="20"/>
              </w:rPr>
            </w:rPrChange>
          </w:rPr>
          <w:delText xml:space="preserve">Cage, J., Herve, N. and Mazoyer, B. (2020) </w:delText>
        </w:r>
        <w:r w:rsidRPr="0029563D" w:rsidDel="00E516C4">
          <w:rPr>
            <w:i/>
            <w:iCs/>
            <w:sz w:val="20"/>
            <w:szCs w:val="20"/>
            <w:lang w:val="en-US"/>
            <w:rPrChange w:id="4879" w:author="Sina Furkan Özdemir" w:date="2021-09-20T17:27:00Z">
              <w:rPr>
                <w:i/>
                <w:iCs/>
                <w:sz w:val="20"/>
                <w:szCs w:val="20"/>
              </w:rPr>
            </w:rPrChange>
          </w:rPr>
          <w:delText>Social Media and Newsroom Production Decisions</w:delText>
        </w:r>
        <w:r w:rsidRPr="0029563D" w:rsidDel="00E516C4">
          <w:rPr>
            <w:sz w:val="20"/>
            <w:szCs w:val="20"/>
            <w:lang w:val="en-US"/>
            <w:rPrChange w:id="4880" w:author="Sina Furkan Özdemir" w:date="2021-09-20T17:27:00Z">
              <w:rPr>
                <w:sz w:val="20"/>
                <w:szCs w:val="20"/>
              </w:rPr>
            </w:rPrChange>
          </w:rPr>
          <w:delText>, Rochester, NY: Social Science Research Network, doi:10.2139/ssrn.3663899.</w:delText>
        </w:r>
      </w:del>
    </w:p>
    <w:p w14:paraId="30A3903A" w14:textId="7AD0B073" w:rsidR="0076658E" w:rsidRPr="0029563D" w:rsidDel="00E516C4" w:rsidRDefault="0076658E" w:rsidP="00E516C4">
      <w:pPr>
        <w:spacing w:before="120" w:after="0" w:line="240" w:lineRule="auto"/>
        <w:jc w:val="both"/>
        <w:rPr>
          <w:del w:id="4881" w:author="Sina Furkan Özdemir [2]" w:date="2021-09-24T08:49:00Z"/>
          <w:sz w:val="20"/>
          <w:szCs w:val="20"/>
          <w:lang w:val="en-US"/>
          <w:rPrChange w:id="4882" w:author="Sina Furkan Özdemir" w:date="2021-09-20T17:27:00Z">
            <w:rPr>
              <w:del w:id="4883" w:author="Sina Furkan Özdemir [2]" w:date="2021-09-24T08:49:00Z"/>
              <w:sz w:val="20"/>
              <w:szCs w:val="20"/>
            </w:rPr>
          </w:rPrChange>
        </w:rPr>
        <w:pPrChange w:id="4884" w:author="Sina Furkan Özdemir [2]" w:date="2021-09-24T08:49:00Z">
          <w:pPr>
            <w:pStyle w:val="Bibliography"/>
            <w:spacing w:before="120" w:after="0"/>
            <w:jc w:val="both"/>
          </w:pPr>
        </w:pPrChange>
      </w:pPr>
      <w:del w:id="4885" w:author="Sina Furkan Özdemir [2]" w:date="2021-09-24T08:49:00Z">
        <w:r w:rsidRPr="0029563D" w:rsidDel="00E516C4">
          <w:rPr>
            <w:sz w:val="20"/>
            <w:szCs w:val="20"/>
            <w:lang w:val="en-US"/>
            <w:rPrChange w:id="4886" w:author="Sina Furkan Özdemir" w:date="2021-09-20T17:27:00Z">
              <w:rPr>
                <w:sz w:val="20"/>
                <w:szCs w:val="20"/>
              </w:rPr>
            </w:rPrChange>
          </w:rPr>
          <w:delText xml:space="preserve">Curtin, D. and Meijer, A. J. (2006) ‘Does transparency strengthen legitimacy?’, </w:delText>
        </w:r>
        <w:r w:rsidRPr="0029563D" w:rsidDel="00E516C4">
          <w:rPr>
            <w:i/>
            <w:iCs/>
            <w:sz w:val="20"/>
            <w:szCs w:val="20"/>
            <w:lang w:val="en-US"/>
            <w:rPrChange w:id="4887" w:author="Sina Furkan Özdemir" w:date="2021-09-20T17:27:00Z">
              <w:rPr>
                <w:i/>
                <w:iCs/>
                <w:sz w:val="20"/>
                <w:szCs w:val="20"/>
              </w:rPr>
            </w:rPrChange>
          </w:rPr>
          <w:delText>Information Polity</w:delText>
        </w:r>
        <w:r w:rsidRPr="0029563D" w:rsidDel="00E516C4">
          <w:rPr>
            <w:sz w:val="20"/>
            <w:szCs w:val="20"/>
            <w:lang w:val="en-US"/>
            <w:rPrChange w:id="4888" w:author="Sina Furkan Özdemir" w:date="2021-09-20T17:27:00Z">
              <w:rPr>
                <w:sz w:val="20"/>
                <w:szCs w:val="20"/>
              </w:rPr>
            </w:rPrChange>
          </w:rPr>
          <w:delText xml:space="preserve"> 11(2): 109–122.</w:delText>
        </w:r>
      </w:del>
    </w:p>
    <w:p w14:paraId="0DE0C2F0" w14:textId="0FFD0C75" w:rsidR="0076658E" w:rsidRPr="0029563D" w:rsidDel="00E516C4" w:rsidRDefault="0076658E" w:rsidP="00E516C4">
      <w:pPr>
        <w:spacing w:before="120" w:after="0" w:line="240" w:lineRule="auto"/>
        <w:jc w:val="both"/>
        <w:rPr>
          <w:del w:id="4889" w:author="Sina Furkan Özdemir [2]" w:date="2021-09-24T08:49:00Z"/>
          <w:sz w:val="20"/>
          <w:szCs w:val="20"/>
          <w:lang w:val="en-US"/>
          <w:rPrChange w:id="4890" w:author="Sina Furkan Özdemir" w:date="2021-09-20T17:27:00Z">
            <w:rPr>
              <w:del w:id="4891" w:author="Sina Furkan Özdemir [2]" w:date="2021-09-24T08:49:00Z"/>
              <w:sz w:val="20"/>
              <w:szCs w:val="20"/>
            </w:rPr>
          </w:rPrChange>
        </w:rPr>
        <w:pPrChange w:id="4892" w:author="Sina Furkan Özdemir [2]" w:date="2021-09-24T08:49:00Z">
          <w:pPr>
            <w:pStyle w:val="Bibliography"/>
            <w:spacing w:before="120" w:after="0"/>
            <w:jc w:val="both"/>
          </w:pPr>
        </w:pPrChange>
      </w:pPr>
      <w:del w:id="4893" w:author="Sina Furkan Özdemir [2]" w:date="2021-09-24T08:49:00Z">
        <w:r w:rsidRPr="0029563D" w:rsidDel="00E516C4">
          <w:rPr>
            <w:sz w:val="20"/>
            <w:szCs w:val="20"/>
            <w:lang w:val="en-US"/>
            <w:rPrChange w:id="4894" w:author="Sina Furkan Özdemir" w:date="2021-09-20T17:27:00Z">
              <w:rPr>
                <w:sz w:val="20"/>
                <w:szCs w:val="20"/>
              </w:rPr>
            </w:rPrChange>
          </w:rPr>
          <w:delText xml:space="preserve">De Vreese, C. (2001) ‘“Europe” in the News: A Cross-National Comparative Study of the News Coverage of Key EU Events’, </w:delText>
        </w:r>
        <w:r w:rsidRPr="0029563D" w:rsidDel="00E516C4">
          <w:rPr>
            <w:i/>
            <w:iCs/>
            <w:sz w:val="20"/>
            <w:szCs w:val="20"/>
            <w:lang w:val="en-US"/>
            <w:rPrChange w:id="4895" w:author="Sina Furkan Özdemir" w:date="2021-09-20T17:27:00Z">
              <w:rPr>
                <w:i/>
                <w:iCs/>
                <w:sz w:val="20"/>
                <w:szCs w:val="20"/>
              </w:rPr>
            </w:rPrChange>
          </w:rPr>
          <w:delText>European Union Politics</w:delText>
        </w:r>
        <w:r w:rsidRPr="0029563D" w:rsidDel="00E516C4">
          <w:rPr>
            <w:sz w:val="20"/>
            <w:szCs w:val="20"/>
            <w:lang w:val="en-US"/>
            <w:rPrChange w:id="4896" w:author="Sina Furkan Özdemir" w:date="2021-09-20T17:27:00Z">
              <w:rPr>
                <w:sz w:val="20"/>
                <w:szCs w:val="20"/>
              </w:rPr>
            </w:rPrChange>
          </w:rPr>
          <w:delText xml:space="preserve"> 2(3): 283–307.</w:delText>
        </w:r>
      </w:del>
    </w:p>
    <w:p w14:paraId="02A317B4" w14:textId="25055CCB" w:rsidR="0076658E" w:rsidRPr="0029563D" w:rsidDel="00E516C4" w:rsidRDefault="0076658E" w:rsidP="00E516C4">
      <w:pPr>
        <w:spacing w:before="120" w:after="0" w:line="240" w:lineRule="auto"/>
        <w:jc w:val="both"/>
        <w:rPr>
          <w:del w:id="4897" w:author="Sina Furkan Özdemir [2]" w:date="2021-09-24T08:49:00Z"/>
          <w:sz w:val="20"/>
          <w:szCs w:val="20"/>
          <w:lang w:val="en-US"/>
          <w:rPrChange w:id="4898" w:author="Sina Furkan Özdemir" w:date="2021-09-20T17:27:00Z">
            <w:rPr>
              <w:del w:id="4899" w:author="Sina Furkan Özdemir [2]" w:date="2021-09-24T08:49:00Z"/>
              <w:sz w:val="20"/>
              <w:szCs w:val="20"/>
            </w:rPr>
          </w:rPrChange>
        </w:rPr>
        <w:pPrChange w:id="4900" w:author="Sina Furkan Özdemir [2]" w:date="2021-09-24T08:49:00Z">
          <w:pPr>
            <w:pStyle w:val="Bibliography"/>
            <w:spacing w:before="120" w:after="0"/>
            <w:jc w:val="both"/>
          </w:pPr>
        </w:pPrChange>
      </w:pPr>
      <w:del w:id="4901" w:author="Sina Furkan Özdemir [2]" w:date="2021-09-24T08:49:00Z">
        <w:r w:rsidRPr="0029563D" w:rsidDel="00E516C4">
          <w:rPr>
            <w:sz w:val="20"/>
            <w:szCs w:val="20"/>
            <w:lang w:val="en-US"/>
            <w:rPrChange w:id="4902" w:author="Sina Furkan Özdemir" w:date="2021-09-20T17:27:00Z">
              <w:rPr>
                <w:sz w:val="20"/>
                <w:szCs w:val="20"/>
              </w:rPr>
            </w:rPrChange>
          </w:rPr>
          <w:delText xml:space="preserve">De Vreese, C., Banducci, S., Semetko, H. and Boomgaarden, H. (2006) ‘The News Coverage of the 2004 European Parliamentary Election Campaign in 25 Countries’, </w:delText>
        </w:r>
        <w:r w:rsidRPr="0029563D" w:rsidDel="00E516C4">
          <w:rPr>
            <w:i/>
            <w:iCs/>
            <w:sz w:val="20"/>
            <w:szCs w:val="20"/>
            <w:lang w:val="en-US"/>
            <w:rPrChange w:id="4903" w:author="Sina Furkan Özdemir" w:date="2021-09-20T17:27:00Z">
              <w:rPr>
                <w:i/>
                <w:iCs/>
                <w:sz w:val="20"/>
                <w:szCs w:val="20"/>
              </w:rPr>
            </w:rPrChange>
          </w:rPr>
          <w:delText>European Union Politics</w:delText>
        </w:r>
        <w:r w:rsidRPr="0029563D" w:rsidDel="00E516C4">
          <w:rPr>
            <w:sz w:val="20"/>
            <w:szCs w:val="20"/>
            <w:lang w:val="en-US"/>
            <w:rPrChange w:id="4904" w:author="Sina Furkan Özdemir" w:date="2021-09-20T17:27:00Z">
              <w:rPr>
                <w:sz w:val="20"/>
                <w:szCs w:val="20"/>
              </w:rPr>
            </w:rPrChange>
          </w:rPr>
          <w:delText xml:space="preserve"> 7(4): 477–504.</w:delText>
        </w:r>
      </w:del>
    </w:p>
    <w:p w14:paraId="45D115CE" w14:textId="753B2A04" w:rsidR="0076658E" w:rsidRPr="0029563D" w:rsidDel="00E516C4" w:rsidRDefault="0076658E" w:rsidP="00E516C4">
      <w:pPr>
        <w:spacing w:before="120" w:after="0" w:line="240" w:lineRule="auto"/>
        <w:jc w:val="both"/>
        <w:rPr>
          <w:del w:id="4905" w:author="Sina Furkan Özdemir [2]" w:date="2021-09-24T08:49:00Z"/>
          <w:sz w:val="20"/>
          <w:szCs w:val="20"/>
          <w:lang w:val="en-US"/>
          <w:rPrChange w:id="4906" w:author="Sina Furkan Özdemir" w:date="2021-09-20T17:27:00Z">
            <w:rPr>
              <w:del w:id="4907" w:author="Sina Furkan Özdemir [2]" w:date="2021-09-24T08:49:00Z"/>
              <w:sz w:val="20"/>
              <w:szCs w:val="20"/>
            </w:rPr>
          </w:rPrChange>
        </w:rPr>
        <w:pPrChange w:id="4908" w:author="Sina Furkan Özdemir [2]" w:date="2021-09-24T08:49:00Z">
          <w:pPr>
            <w:pStyle w:val="Bibliography"/>
            <w:spacing w:before="120" w:after="0"/>
            <w:jc w:val="both"/>
          </w:pPr>
        </w:pPrChange>
      </w:pPr>
      <w:del w:id="4909" w:author="Sina Furkan Özdemir [2]" w:date="2021-09-24T08:49:00Z">
        <w:r w:rsidRPr="0029563D" w:rsidDel="00E516C4">
          <w:rPr>
            <w:sz w:val="20"/>
            <w:szCs w:val="20"/>
            <w:lang w:val="en-US"/>
            <w:rPrChange w:id="4910" w:author="Sina Furkan Özdemir" w:date="2021-09-20T17:27:00Z">
              <w:rPr>
                <w:sz w:val="20"/>
                <w:szCs w:val="20"/>
              </w:rPr>
            </w:rPrChange>
          </w:rPr>
          <w:delText xml:space="preserve">De Wilde, P. and Zürn, M. (2012) ‘Can the Politicization of European Integration be Reversed?*’, </w:delText>
        </w:r>
        <w:r w:rsidRPr="0029563D" w:rsidDel="00E516C4">
          <w:rPr>
            <w:i/>
            <w:iCs/>
            <w:sz w:val="20"/>
            <w:szCs w:val="20"/>
            <w:lang w:val="en-US"/>
            <w:rPrChange w:id="4911" w:author="Sina Furkan Özdemir" w:date="2021-09-20T17:27:00Z">
              <w:rPr>
                <w:i/>
                <w:iCs/>
                <w:sz w:val="20"/>
                <w:szCs w:val="20"/>
              </w:rPr>
            </w:rPrChange>
          </w:rPr>
          <w:delText>JCMS: Journal of Common Market Studies</w:delText>
        </w:r>
        <w:r w:rsidRPr="0029563D" w:rsidDel="00E516C4">
          <w:rPr>
            <w:sz w:val="20"/>
            <w:szCs w:val="20"/>
            <w:lang w:val="en-US"/>
            <w:rPrChange w:id="4912" w:author="Sina Furkan Özdemir" w:date="2021-09-20T17:27:00Z">
              <w:rPr>
                <w:sz w:val="20"/>
                <w:szCs w:val="20"/>
              </w:rPr>
            </w:rPrChange>
          </w:rPr>
          <w:delText xml:space="preserve"> 50(s1): 137–153.</w:delText>
        </w:r>
      </w:del>
    </w:p>
    <w:p w14:paraId="013E4946" w14:textId="2A644FC5" w:rsidR="0076658E" w:rsidRPr="0029563D" w:rsidDel="00E516C4" w:rsidRDefault="0076658E" w:rsidP="00E516C4">
      <w:pPr>
        <w:spacing w:before="120" w:after="0" w:line="240" w:lineRule="auto"/>
        <w:jc w:val="both"/>
        <w:rPr>
          <w:del w:id="4913" w:author="Sina Furkan Özdemir [2]" w:date="2021-09-24T08:49:00Z"/>
          <w:sz w:val="20"/>
          <w:szCs w:val="20"/>
          <w:lang w:val="en-US"/>
          <w:rPrChange w:id="4914" w:author="Sina Furkan Özdemir" w:date="2021-09-20T17:27:00Z">
            <w:rPr>
              <w:del w:id="4915" w:author="Sina Furkan Özdemir [2]" w:date="2021-09-24T08:49:00Z"/>
              <w:sz w:val="20"/>
              <w:szCs w:val="20"/>
            </w:rPr>
          </w:rPrChange>
        </w:rPr>
        <w:pPrChange w:id="4916" w:author="Sina Furkan Özdemir [2]" w:date="2021-09-24T08:49:00Z">
          <w:pPr>
            <w:pStyle w:val="Bibliography"/>
            <w:spacing w:before="120" w:after="0"/>
            <w:jc w:val="both"/>
          </w:pPr>
        </w:pPrChange>
      </w:pPr>
      <w:del w:id="4917" w:author="Sina Furkan Özdemir [2]" w:date="2021-09-24T08:49:00Z">
        <w:r w:rsidRPr="0029563D" w:rsidDel="00E516C4">
          <w:rPr>
            <w:sz w:val="20"/>
            <w:szCs w:val="20"/>
            <w:lang w:val="en-US"/>
            <w:rPrChange w:id="4918" w:author="Sina Furkan Özdemir" w:date="2021-09-20T17:27:00Z">
              <w:rPr>
                <w:sz w:val="20"/>
                <w:szCs w:val="20"/>
              </w:rPr>
            </w:rPrChange>
          </w:rPr>
          <w:delText xml:space="preserve">Ecker-Ehrhardt, M. (2018) ‘Self-legitimation in the face of politicization: Why international organizations centralized public communication’, </w:delText>
        </w:r>
        <w:r w:rsidRPr="0029563D" w:rsidDel="00E516C4">
          <w:rPr>
            <w:i/>
            <w:iCs/>
            <w:sz w:val="20"/>
            <w:szCs w:val="20"/>
            <w:lang w:val="en-US"/>
            <w:rPrChange w:id="4919" w:author="Sina Furkan Özdemir" w:date="2021-09-20T17:27:00Z">
              <w:rPr>
                <w:i/>
                <w:iCs/>
                <w:sz w:val="20"/>
                <w:szCs w:val="20"/>
              </w:rPr>
            </w:rPrChange>
          </w:rPr>
          <w:delText>The Review of International Organizations</w:delText>
        </w:r>
        <w:r w:rsidRPr="0029563D" w:rsidDel="00E516C4">
          <w:rPr>
            <w:sz w:val="20"/>
            <w:szCs w:val="20"/>
            <w:lang w:val="en-US"/>
            <w:rPrChange w:id="4920" w:author="Sina Furkan Özdemir" w:date="2021-09-20T17:27:00Z">
              <w:rPr>
                <w:sz w:val="20"/>
                <w:szCs w:val="20"/>
              </w:rPr>
            </w:rPrChange>
          </w:rPr>
          <w:delText xml:space="preserve"> 13(4): 519–546.</w:delText>
        </w:r>
      </w:del>
    </w:p>
    <w:p w14:paraId="4D8DA6D8" w14:textId="5526F0AE" w:rsidR="0076658E" w:rsidRPr="0029563D" w:rsidDel="00E516C4" w:rsidRDefault="0076658E" w:rsidP="00E516C4">
      <w:pPr>
        <w:spacing w:before="120" w:after="0" w:line="240" w:lineRule="auto"/>
        <w:jc w:val="both"/>
        <w:rPr>
          <w:del w:id="4921" w:author="Sina Furkan Özdemir [2]" w:date="2021-09-24T08:49:00Z"/>
          <w:sz w:val="20"/>
          <w:szCs w:val="20"/>
          <w:lang w:val="en-US"/>
          <w:rPrChange w:id="4922" w:author="Sina Furkan Özdemir" w:date="2021-09-20T17:27:00Z">
            <w:rPr>
              <w:del w:id="4923" w:author="Sina Furkan Özdemir [2]" w:date="2021-09-24T08:49:00Z"/>
              <w:sz w:val="20"/>
              <w:szCs w:val="20"/>
            </w:rPr>
          </w:rPrChange>
        </w:rPr>
        <w:pPrChange w:id="4924" w:author="Sina Furkan Özdemir [2]" w:date="2021-09-24T08:49:00Z">
          <w:pPr>
            <w:pStyle w:val="Bibliography"/>
            <w:spacing w:before="120" w:after="0"/>
            <w:jc w:val="both"/>
          </w:pPr>
        </w:pPrChange>
      </w:pPr>
      <w:del w:id="4925" w:author="Sina Furkan Özdemir [2]" w:date="2021-09-24T08:49:00Z">
        <w:r w:rsidRPr="0029563D" w:rsidDel="00E516C4">
          <w:rPr>
            <w:sz w:val="20"/>
            <w:szCs w:val="20"/>
            <w:lang w:val="en-US"/>
            <w:rPrChange w:id="4926" w:author="Sina Furkan Özdemir" w:date="2021-09-20T17:27:00Z">
              <w:rPr>
                <w:sz w:val="20"/>
                <w:szCs w:val="20"/>
              </w:rPr>
            </w:rPrChange>
          </w:rPr>
          <w:delText xml:space="preserve">Ecker-Ehrhardt, M. (2020) ‘IO Public Communication Going Digital? Understanding Social Media Adoption and Use in Times of Politicization’, in </w:delText>
        </w:r>
        <w:r w:rsidRPr="0029563D" w:rsidDel="00E516C4">
          <w:rPr>
            <w:i/>
            <w:iCs/>
            <w:sz w:val="20"/>
            <w:szCs w:val="20"/>
            <w:lang w:val="en-US"/>
            <w:rPrChange w:id="4927" w:author="Sina Furkan Özdemir" w:date="2021-09-20T17:27:00Z">
              <w:rPr>
                <w:i/>
                <w:iCs/>
                <w:sz w:val="20"/>
                <w:szCs w:val="20"/>
              </w:rPr>
            </w:rPrChange>
          </w:rPr>
          <w:delText>Digital Diplomacy and International Organisations</w:delText>
        </w:r>
        <w:r w:rsidRPr="0029563D" w:rsidDel="00E516C4">
          <w:rPr>
            <w:sz w:val="20"/>
            <w:szCs w:val="20"/>
            <w:lang w:val="en-US"/>
            <w:rPrChange w:id="4928" w:author="Sina Furkan Özdemir" w:date="2021-09-20T17:27:00Z">
              <w:rPr>
                <w:sz w:val="20"/>
                <w:szCs w:val="20"/>
              </w:rPr>
            </w:rPrChange>
          </w:rPr>
          <w:delText>. Routledge.</w:delText>
        </w:r>
      </w:del>
    </w:p>
    <w:p w14:paraId="4E4690F3" w14:textId="52ED7067" w:rsidR="0076658E" w:rsidRPr="0029563D" w:rsidDel="00E516C4" w:rsidRDefault="0076658E" w:rsidP="00E516C4">
      <w:pPr>
        <w:spacing w:before="120" w:after="0" w:line="240" w:lineRule="auto"/>
        <w:jc w:val="both"/>
        <w:rPr>
          <w:del w:id="4929" w:author="Sina Furkan Özdemir [2]" w:date="2021-09-24T08:49:00Z"/>
          <w:sz w:val="20"/>
          <w:szCs w:val="20"/>
          <w:lang w:val="en-US"/>
          <w:rPrChange w:id="4930" w:author="Sina Furkan Özdemir" w:date="2021-09-20T17:27:00Z">
            <w:rPr>
              <w:del w:id="4931" w:author="Sina Furkan Özdemir [2]" w:date="2021-09-24T08:49:00Z"/>
              <w:sz w:val="20"/>
              <w:szCs w:val="20"/>
            </w:rPr>
          </w:rPrChange>
        </w:rPr>
        <w:pPrChange w:id="4932" w:author="Sina Furkan Özdemir [2]" w:date="2021-09-24T08:49:00Z">
          <w:pPr>
            <w:pStyle w:val="Bibliography"/>
            <w:spacing w:before="120" w:after="0"/>
            <w:jc w:val="both"/>
          </w:pPr>
        </w:pPrChange>
      </w:pPr>
      <w:del w:id="4933" w:author="Sina Furkan Özdemir [2]" w:date="2021-09-24T08:49:00Z">
        <w:r w:rsidRPr="0029563D" w:rsidDel="00E516C4">
          <w:rPr>
            <w:sz w:val="20"/>
            <w:szCs w:val="20"/>
            <w:lang w:val="en-US"/>
            <w:rPrChange w:id="4934" w:author="Sina Furkan Özdemir" w:date="2021-09-20T17:27:00Z">
              <w:rPr>
                <w:sz w:val="20"/>
                <w:szCs w:val="20"/>
              </w:rPr>
            </w:rPrChange>
          </w:rPr>
          <w:delText xml:space="preserve">European Parliament. Directorate General for Parliamentary Research Services. (2021) </w:delText>
        </w:r>
        <w:r w:rsidRPr="0029563D" w:rsidDel="00E516C4">
          <w:rPr>
            <w:i/>
            <w:iCs/>
            <w:sz w:val="20"/>
            <w:szCs w:val="20"/>
            <w:lang w:val="en-US"/>
            <w:rPrChange w:id="4935" w:author="Sina Furkan Özdemir" w:date="2021-09-20T17:27:00Z">
              <w:rPr>
                <w:i/>
                <w:iCs/>
                <w:sz w:val="20"/>
                <w:szCs w:val="20"/>
              </w:rPr>
            </w:rPrChange>
          </w:rPr>
          <w:delText>The Twitter activity of members of the European Council: a content analysis of EU leaders’ use of Twitter in 2019 20.</w:delText>
        </w:r>
        <w:r w:rsidRPr="0029563D" w:rsidDel="00E516C4">
          <w:rPr>
            <w:sz w:val="20"/>
            <w:szCs w:val="20"/>
            <w:lang w:val="en-US"/>
            <w:rPrChange w:id="4936" w:author="Sina Furkan Özdemir" w:date="2021-09-20T17:27:00Z">
              <w:rPr>
                <w:sz w:val="20"/>
                <w:szCs w:val="20"/>
              </w:rPr>
            </w:rPrChange>
          </w:rPr>
          <w:delText>, LU: Publications Office, available at https://data.europa.eu/doi/10.2861/17201 (accessed June 2021).</w:delText>
        </w:r>
      </w:del>
    </w:p>
    <w:p w14:paraId="04338F7A" w14:textId="533B1449" w:rsidR="0076658E" w:rsidRPr="0029563D" w:rsidDel="00E516C4" w:rsidRDefault="0076658E" w:rsidP="00E516C4">
      <w:pPr>
        <w:spacing w:before="120" w:after="0" w:line="240" w:lineRule="auto"/>
        <w:jc w:val="both"/>
        <w:rPr>
          <w:del w:id="4937" w:author="Sina Furkan Özdemir [2]" w:date="2021-09-24T08:49:00Z"/>
          <w:sz w:val="20"/>
          <w:szCs w:val="20"/>
          <w:lang w:val="en-US"/>
          <w:rPrChange w:id="4938" w:author="Sina Furkan Özdemir" w:date="2021-09-20T17:27:00Z">
            <w:rPr>
              <w:del w:id="4939" w:author="Sina Furkan Özdemir [2]" w:date="2021-09-24T08:49:00Z"/>
              <w:sz w:val="20"/>
              <w:szCs w:val="20"/>
            </w:rPr>
          </w:rPrChange>
        </w:rPr>
        <w:pPrChange w:id="4940" w:author="Sina Furkan Özdemir [2]" w:date="2021-09-24T08:49:00Z">
          <w:pPr>
            <w:pStyle w:val="Bibliography"/>
            <w:spacing w:before="120" w:after="0"/>
            <w:jc w:val="both"/>
          </w:pPr>
        </w:pPrChange>
      </w:pPr>
      <w:del w:id="4941" w:author="Sina Furkan Özdemir [2]" w:date="2021-09-24T08:49:00Z">
        <w:r w:rsidRPr="0029563D" w:rsidDel="00E516C4">
          <w:rPr>
            <w:sz w:val="20"/>
            <w:szCs w:val="20"/>
            <w:lang w:val="en-US"/>
            <w:rPrChange w:id="4942" w:author="Sina Furkan Özdemir" w:date="2021-09-20T17:27:00Z">
              <w:rPr>
                <w:sz w:val="20"/>
                <w:szCs w:val="20"/>
              </w:rPr>
            </w:rPrChange>
          </w:rPr>
          <w:delText xml:space="preserve">Fairclough, N. (2003) </w:delText>
        </w:r>
        <w:r w:rsidRPr="0029563D" w:rsidDel="00E516C4">
          <w:rPr>
            <w:i/>
            <w:iCs/>
            <w:sz w:val="20"/>
            <w:szCs w:val="20"/>
            <w:lang w:val="en-US"/>
            <w:rPrChange w:id="4943" w:author="Sina Furkan Özdemir" w:date="2021-09-20T17:27:00Z">
              <w:rPr>
                <w:i/>
                <w:iCs/>
                <w:sz w:val="20"/>
                <w:szCs w:val="20"/>
              </w:rPr>
            </w:rPrChange>
          </w:rPr>
          <w:delText>Analysing Discourse: Textual Analysis for Social Research</w:delText>
        </w:r>
        <w:r w:rsidRPr="0029563D" w:rsidDel="00E516C4">
          <w:rPr>
            <w:sz w:val="20"/>
            <w:szCs w:val="20"/>
            <w:lang w:val="en-US"/>
            <w:rPrChange w:id="4944" w:author="Sina Furkan Özdemir" w:date="2021-09-20T17:27:00Z">
              <w:rPr>
                <w:sz w:val="20"/>
                <w:szCs w:val="20"/>
              </w:rPr>
            </w:rPrChange>
          </w:rPr>
          <w:delText>, Psychology Press.</w:delText>
        </w:r>
      </w:del>
    </w:p>
    <w:p w14:paraId="4913DC97" w14:textId="004EBA8D" w:rsidR="0076658E" w:rsidRPr="0029563D" w:rsidDel="00E516C4" w:rsidRDefault="0076658E" w:rsidP="00E516C4">
      <w:pPr>
        <w:spacing w:before="120" w:after="0" w:line="240" w:lineRule="auto"/>
        <w:jc w:val="both"/>
        <w:rPr>
          <w:del w:id="4945" w:author="Sina Furkan Özdemir [2]" w:date="2021-09-24T08:49:00Z"/>
          <w:sz w:val="20"/>
          <w:szCs w:val="20"/>
          <w:lang w:val="en-US"/>
          <w:rPrChange w:id="4946" w:author="Sina Furkan Özdemir" w:date="2021-09-20T17:27:00Z">
            <w:rPr>
              <w:del w:id="4947" w:author="Sina Furkan Özdemir [2]" w:date="2021-09-24T08:49:00Z"/>
              <w:sz w:val="20"/>
              <w:szCs w:val="20"/>
            </w:rPr>
          </w:rPrChange>
        </w:rPr>
        <w:pPrChange w:id="4948" w:author="Sina Furkan Özdemir [2]" w:date="2021-09-24T08:49:00Z">
          <w:pPr>
            <w:pStyle w:val="Bibliography"/>
            <w:spacing w:before="120" w:after="0"/>
            <w:jc w:val="both"/>
          </w:pPr>
        </w:pPrChange>
      </w:pPr>
      <w:del w:id="4949" w:author="Sina Furkan Özdemir [2]" w:date="2021-09-24T08:49:00Z">
        <w:r w:rsidRPr="0029563D" w:rsidDel="00E516C4">
          <w:rPr>
            <w:sz w:val="20"/>
            <w:szCs w:val="20"/>
            <w:lang w:val="en-US"/>
            <w:rPrChange w:id="4950" w:author="Sina Furkan Özdemir" w:date="2021-09-20T17:27:00Z">
              <w:rPr>
                <w:sz w:val="20"/>
                <w:szCs w:val="20"/>
              </w:rPr>
            </w:rPrChange>
          </w:rPr>
          <w:delText xml:space="preserve">Fazekas, Z., Popa, S. A., Schmitt, H., Barberá, P. and Theocharis, Y. (2021) ‘Elite-public interaction on twitter: EU issue expansion in the campaign’, </w:delText>
        </w:r>
        <w:r w:rsidRPr="0029563D" w:rsidDel="00E516C4">
          <w:rPr>
            <w:i/>
            <w:iCs/>
            <w:sz w:val="20"/>
            <w:szCs w:val="20"/>
            <w:lang w:val="en-US"/>
            <w:rPrChange w:id="4951" w:author="Sina Furkan Özdemir" w:date="2021-09-20T17:27:00Z">
              <w:rPr>
                <w:i/>
                <w:iCs/>
                <w:sz w:val="20"/>
                <w:szCs w:val="20"/>
              </w:rPr>
            </w:rPrChange>
          </w:rPr>
          <w:delText>European Journal of Political Research</w:delText>
        </w:r>
        <w:r w:rsidRPr="0029563D" w:rsidDel="00E516C4">
          <w:rPr>
            <w:sz w:val="20"/>
            <w:szCs w:val="20"/>
            <w:lang w:val="en-US"/>
            <w:rPrChange w:id="4952" w:author="Sina Furkan Özdemir" w:date="2021-09-20T17:27:00Z">
              <w:rPr>
                <w:sz w:val="20"/>
                <w:szCs w:val="20"/>
              </w:rPr>
            </w:rPrChange>
          </w:rPr>
          <w:delText xml:space="preserve"> 60(2): 376–396.</w:delText>
        </w:r>
      </w:del>
    </w:p>
    <w:p w14:paraId="1A025936" w14:textId="4F551F0C" w:rsidR="0076658E" w:rsidRPr="0029563D" w:rsidDel="00E516C4" w:rsidRDefault="0076658E" w:rsidP="00E516C4">
      <w:pPr>
        <w:spacing w:before="120" w:after="0" w:line="240" w:lineRule="auto"/>
        <w:jc w:val="both"/>
        <w:rPr>
          <w:del w:id="4953" w:author="Sina Furkan Özdemir [2]" w:date="2021-09-24T08:49:00Z"/>
          <w:sz w:val="20"/>
          <w:szCs w:val="20"/>
          <w:lang w:val="en-US"/>
          <w:rPrChange w:id="4954" w:author="Sina Furkan Özdemir" w:date="2021-09-20T17:27:00Z">
            <w:rPr>
              <w:del w:id="4955" w:author="Sina Furkan Özdemir [2]" w:date="2021-09-24T08:49:00Z"/>
              <w:sz w:val="20"/>
              <w:szCs w:val="20"/>
            </w:rPr>
          </w:rPrChange>
        </w:rPr>
        <w:pPrChange w:id="4956" w:author="Sina Furkan Özdemir [2]" w:date="2021-09-24T08:49:00Z">
          <w:pPr>
            <w:pStyle w:val="Bibliography"/>
            <w:spacing w:before="120" w:after="0"/>
            <w:jc w:val="both"/>
          </w:pPr>
        </w:pPrChange>
      </w:pPr>
      <w:del w:id="4957" w:author="Sina Furkan Özdemir [2]" w:date="2021-09-24T08:49:00Z">
        <w:r w:rsidRPr="0029563D" w:rsidDel="00E516C4">
          <w:rPr>
            <w:sz w:val="20"/>
            <w:szCs w:val="20"/>
            <w:lang w:val="en-US"/>
            <w:rPrChange w:id="4958" w:author="Sina Furkan Özdemir" w:date="2021-09-20T17:27:00Z">
              <w:rPr>
                <w:sz w:val="20"/>
                <w:szCs w:val="20"/>
              </w:rPr>
            </w:rPrChange>
          </w:rPr>
          <w:delText xml:space="preserve">Ferrara, F. M. and Angino, S. (2021) </w:delText>
        </w:r>
        <w:r w:rsidRPr="0029563D" w:rsidDel="00E516C4">
          <w:rPr>
            <w:i/>
            <w:iCs/>
            <w:sz w:val="20"/>
            <w:szCs w:val="20"/>
            <w:lang w:val="en-US"/>
            <w:rPrChange w:id="4959" w:author="Sina Furkan Özdemir" w:date="2021-09-20T17:27:00Z">
              <w:rPr>
                <w:i/>
                <w:iCs/>
                <w:sz w:val="20"/>
                <w:szCs w:val="20"/>
              </w:rPr>
            </w:rPrChange>
          </w:rPr>
          <w:delText>Does Clarity Make Central Banks More Engaging? Lessons from ECB Communications</w:delText>
        </w:r>
        <w:r w:rsidRPr="0029563D" w:rsidDel="00E516C4">
          <w:rPr>
            <w:sz w:val="20"/>
            <w:szCs w:val="20"/>
            <w:lang w:val="en-US"/>
            <w:rPrChange w:id="4960" w:author="Sina Furkan Özdemir" w:date="2021-09-20T17:27:00Z">
              <w:rPr>
                <w:sz w:val="20"/>
                <w:szCs w:val="20"/>
              </w:rPr>
            </w:rPrChange>
          </w:rPr>
          <w:delText>.</w:delText>
        </w:r>
      </w:del>
    </w:p>
    <w:p w14:paraId="6725239D" w14:textId="6301554C" w:rsidR="0076658E" w:rsidRPr="0029563D" w:rsidDel="00E516C4" w:rsidRDefault="0076658E" w:rsidP="00E516C4">
      <w:pPr>
        <w:spacing w:before="120" w:after="0" w:line="240" w:lineRule="auto"/>
        <w:jc w:val="both"/>
        <w:rPr>
          <w:del w:id="4961" w:author="Sina Furkan Özdemir [2]" w:date="2021-09-24T08:49:00Z"/>
          <w:sz w:val="20"/>
          <w:szCs w:val="20"/>
          <w:lang w:val="en-US"/>
          <w:rPrChange w:id="4962" w:author="Sina Furkan Özdemir" w:date="2021-09-20T17:27:00Z">
            <w:rPr>
              <w:del w:id="4963" w:author="Sina Furkan Özdemir [2]" w:date="2021-09-24T08:49:00Z"/>
              <w:sz w:val="20"/>
              <w:szCs w:val="20"/>
            </w:rPr>
          </w:rPrChange>
        </w:rPr>
        <w:pPrChange w:id="4964" w:author="Sina Furkan Özdemir [2]" w:date="2021-09-24T08:49:00Z">
          <w:pPr>
            <w:pStyle w:val="Bibliography"/>
            <w:spacing w:before="120" w:after="0"/>
            <w:jc w:val="both"/>
          </w:pPr>
        </w:pPrChange>
      </w:pPr>
      <w:del w:id="4965" w:author="Sina Furkan Özdemir [2]" w:date="2021-09-24T08:49:00Z">
        <w:r w:rsidRPr="0029563D" w:rsidDel="00E516C4">
          <w:rPr>
            <w:sz w:val="20"/>
            <w:szCs w:val="20"/>
            <w:lang w:val="en-US"/>
            <w:rPrChange w:id="4966" w:author="Sina Furkan Özdemir" w:date="2021-09-20T17:27:00Z">
              <w:rPr>
                <w:sz w:val="20"/>
                <w:szCs w:val="20"/>
              </w:rPr>
            </w:rPrChange>
          </w:rPr>
          <w:delText xml:space="preserve">Firouzjaei, H. A. and Özdemir, S. F. (2020) ‘Effect of readability of political tweets on positive user engagement’, in </w:delText>
        </w:r>
        <w:r w:rsidRPr="0029563D" w:rsidDel="00E516C4">
          <w:rPr>
            <w:i/>
            <w:iCs/>
            <w:sz w:val="20"/>
            <w:szCs w:val="20"/>
            <w:lang w:val="en-US"/>
            <w:rPrChange w:id="4967" w:author="Sina Furkan Özdemir" w:date="2021-09-20T17:27:00Z">
              <w:rPr>
                <w:i/>
                <w:iCs/>
                <w:sz w:val="20"/>
                <w:szCs w:val="20"/>
              </w:rPr>
            </w:rPrChange>
          </w:rPr>
          <w:delText>IEEE/ACM International Conference on Advances in Social Networks Analysis and Mining (ASONAM)</w:delText>
        </w:r>
        <w:r w:rsidRPr="0029563D" w:rsidDel="00E516C4">
          <w:rPr>
            <w:sz w:val="20"/>
            <w:szCs w:val="20"/>
            <w:lang w:val="en-US"/>
            <w:rPrChange w:id="4968" w:author="Sina Furkan Özdemir" w:date="2021-09-20T17:27:00Z">
              <w:rPr>
                <w:sz w:val="20"/>
                <w:szCs w:val="20"/>
              </w:rPr>
            </w:rPrChange>
          </w:rPr>
          <w:delText>. 2020, available at https://web.ntpu.edu.tw/~myday/doc/ASONAM2020/ASONAM2020_Proceedings/pdf/papers/137_074_884.pdf.</w:delText>
        </w:r>
      </w:del>
    </w:p>
    <w:p w14:paraId="16D42451" w14:textId="4C162B0E" w:rsidR="0076658E" w:rsidRPr="0029563D" w:rsidDel="00E516C4" w:rsidRDefault="0076658E" w:rsidP="00E516C4">
      <w:pPr>
        <w:spacing w:before="120" w:after="0" w:line="240" w:lineRule="auto"/>
        <w:jc w:val="both"/>
        <w:rPr>
          <w:del w:id="4969" w:author="Sina Furkan Özdemir [2]" w:date="2021-09-24T08:49:00Z"/>
          <w:sz w:val="20"/>
          <w:szCs w:val="20"/>
          <w:lang w:val="en-US"/>
          <w:rPrChange w:id="4970" w:author="Sina Furkan Özdemir" w:date="2021-09-20T17:27:00Z">
            <w:rPr>
              <w:del w:id="4971" w:author="Sina Furkan Özdemir [2]" w:date="2021-09-24T08:49:00Z"/>
              <w:sz w:val="20"/>
              <w:szCs w:val="20"/>
            </w:rPr>
          </w:rPrChange>
        </w:rPr>
        <w:pPrChange w:id="4972" w:author="Sina Furkan Özdemir [2]" w:date="2021-09-24T08:49:00Z">
          <w:pPr>
            <w:pStyle w:val="Bibliography"/>
            <w:spacing w:before="120" w:after="0"/>
            <w:jc w:val="both"/>
          </w:pPr>
        </w:pPrChange>
      </w:pPr>
      <w:del w:id="4973" w:author="Sina Furkan Özdemir [2]" w:date="2021-09-24T08:49:00Z">
        <w:r w:rsidRPr="0029563D" w:rsidDel="00E516C4">
          <w:rPr>
            <w:sz w:val="20"/>
            <w:szCs w:val="20"/>
            <w:lang w:val="en-US"/>
            <w:rPrChange w:id="4974" w:author="Sina Furkan Özdemir" w:date="2021-09-20T17:27:00Z">
              <w:rPr>
                <w:sz w:val="20"/>
                <w:szCs w:val="20"/>
              </w:rPr>
            </w:rPrChange>
          </w:rPr>
          <w:delText xml:space="preserve">Flesch, R. (1948) ‘A new readability yardstick.’, </w:delText>
        </w:r>
        <w:r w:rsidRPr="0029563D" w:rsidDel="00E516C4">
          <w:rPr>
            <w:i/>
            <w:iCs/>
            <w:sz w:val="20"/>
            <w:szCs w:val="20"/>
            <w:lang w:val="en-US"/>
            <w:rPrChange w:id="4975" w:author="Sina Furkan Özdemir" w:date="2021-09-20T17:27:00Z">
              <w:rPr>
                <w:i/>
                <w:iCs/>
                <w:sz w:val="20"/>
                <w:szCs w:val="20"/>
              </w:rPr>
            </w:rPrChange>
          </w:rPr>
          <w:delText>Journal of Applied Psychology</w:delText>
        </w:r>
        <w:r w:rsidRPr="0029563D" w:rsidDel="00E516C4">
          <w:rPr>
            <w:sz w:val="20"/>
            <w:szCs w:val="20"/>
            <w:lang w:val="en-US"/>
            <w:rPrChange w:id="4976" w:author="Sina Furkan Özdemir" w:date="2021-09-20T17:27:00Z">
              <w:rPr>
                <w:sz w:val="20"/>
                <w:szCs w:val="20"/>
              </w:rPr>
            </w:rPrChange>
          </w:rPr>
          <w:delText xml:space="preserve"> 32(3): 221.</w:delText>
        </w:r>
      </w:del>
    </w:p>
    <w:p w14:paraId="6381E894" w14:textId="23D62347" w:rsidR="0076658E" w:rsidRPr="0029563D" w:rsidDel="00E516C4" w:rsidRDefault="0076658E" w:rsidP="00E516C4">
      <w:pPr>
        <w:spacing w:before="120" w:after="0" w:line="240" w:lineRule="auto"/>
        <w:jc w:val="both"/>
        <w:rPr>
          <w:del w:id="4977" w:author="Sina Furkan Özdemir [2]" w:date="2021-09-24T08:49:00Z"/>
          <w:sz w:val="20"/>
          <w:szCs w:val="20"/>
          <w:lang w:val="en-US"/>
          <w:rPrChange w:id="4978" w:author="Sina Furkan Özdemir" w:date="2021-09-20T17:27:00Z">
            <w:rPr>
              <w:del w:id="4979" w:author="Sina Furkan Özdemir [2]" w:date="2021-09-24T08:49:00Z"/>
              <w:sz w:val="20"/>
              <w:szCs w:val="20"/>
            </w:rPr>
          </w:rPrChange>
        </w:rPr>
        <w:pPrChange w:id="4980" w:author="Sina Furkan Özdemir [2]" w:date="2021-09-24T08:49:00Z">
          <w:pPr>
            <w:pStyle w:val="Bibliography"/>
            <w:spacing w:before="120" w:after="0"/>
            <w:jc w:val="both"/>
          </w:pPr>
        </w:pPrChange>
      </w:pPr>
      <w:del w:id="4981" w:author="Sina Furkan Özdemir [2]" w:date="2021-09-24T08:49:00Z">
        <w:r w:rsidRPr="0029563D" w:rsidDel="00E516C4">
          <w:rPr>
            <w:sz w:val="20"/>
            <w:szCs w:val="20"/>
            <w:lang w:val="en-US"/>
            <w:rPrChange w:id="4982" w:author="Sina Furkan Özdemir" w:date="2021-09-20T17:27:00Z">
              <w:rPr>
                <w:sz w:val="20"/>
                <w:szCs w:val="20"/>
              </w:rPr>
            </w:rPrChange>
          </w:rPr>
          <w:delText xml:space="preserve">Fowler, R., Hodge, B., Trew, T. and Kress, G. (1979) </w:delText>
        </w:r>
        <w:r w:rsidRPr="0029563D" w:rsidDel="00E516C4">
          <w:rPr>
            <w:i/>
            <w:iCs/>
            <w:sz w:val="20"/>
            <w:szCs w:val="20"/>
            <w:lang w:val="en-US"/>
            <w:rPrChange w:id="4983" w:author="Sina Furkan Özdemir" w:date="2021-09-20T17:27:00Z">
              <w:rPr>
                <w:i/>
                <w:iCs/>
                <w:sz w:val="20"/>
                <w:szCs w:val="20"/>
              </w:rPr>
            </w:rPrChange>
          </w:rPr>
          <w:delText>Language and Control</w:delText>
        </w:r>
        <w:r w:rsidRPr="0029563D" w:rsidDel="00E516C4">
          <w:rPr>
            <w:sz w:val="20"/>
            <w:szCs w:val="20"/>
            <w:lang w:val="en-US"/>
            <w:rPrChange w:id="4984" w:author="Sina Furkan Özdemir" w:date="2021-09-20T17:27:00Z">
              <w:rPr>
                <w:sz w:val="20"/>
                <w:szCs w:val="20"/>
              </w:rPr>
            </w:rPrChange>
          </w:rPr>
          <w:delText>, London: Routledge.</w:delText>
        </w:r>
      </w:del>
    </w:p>
    <w:p w14:paraId="09C4559A" w14:textId="71B69C5A" w:rsidR="0076658E" w:rsidRPr="0029563D" w:rsidDel="00E516C4" w:rsidRDefault="0076658E" w:rsidP="00E516C4">
      <w:pPr>
        <w:spacing w:before="120" w:after="0" w:line="240" w:lineRule="auto"/>
        <w:jc w:val="both"/>
        <w:rPr>
          <w:del w:id="4985" w:author="Sina Furkan Özdemir [2]" w:date="2021-09-24T08:49:00Z"/>
          <w:sz w:val="20"/>
          <w:szCs w:val="20"/>
          <w:lang w:val="en-US"/>
          <w:rPrChange w:id="4986" w:author="Sina Furkan Özdemir" w:date="2021-09-20T17:27:00Z">
            <w:rPr>
              <w:del w:id="4987" w:author="Sina Furkan Özdemir [2]" w:date="2021-09-24T08:49:00Z"/>
              <w:sz w:val="20"/>
              <w:szCs w:val="20"/>
            </w:rPr>
          </w:rPrChange>
        </w:rPr>
        <w:pPrChange w:id="4988" w:author="Sina Furkan Özdemir [2]" w:date="2021-09-24T08:49:00Z">
          <w:pPr>
            <w:pStyle w:val="Bibliography"/>
            <w:spacing w:before="120" w:after="0"/>
            <w:jc w:val="both"/>
          </w:pPr>
        </w:pPrChange>
      </w:pPr>
      <w:del w:id="4989" w:author="Sina Furkan Özdemir [2]" w:date="2021-09-24T08:49:00Z">
        <w:r w:rsidRPr="0029563D" w:rsidDel="00E516C4">
          <w:rPr>
            <w:sz w:val="20"/>
            <w:szCs w:val="20"/>
            <w:lang w:val="en-US"/>
            <w:rPrChange w:id="4990" w:author="Sina Furkan Özdemir" w:date="2021-09-20T17:27:00Z">
              <w:rPr>
                <w:sz w:val="20"/>
                <w:szCs w:val="20"/>
              </w:rPr>
            </w:rPrChange>
          </w:rPr>
          <w:delText xml:space="preserve">Gerhards, J., Offerhaus, A. and Roose, J. (2009) ‘Wer ist verantwortlich? Die Europäische Union, ihre Nationalstaaten und die massenmediale Attribution von Verantwortung für Erfolge und Misserfolge’, </w:delText>
        </w:r>
        <w:r w:rsidRPr="0029563D" w:rsidDel="00E516C4">
          <w:rPr>
            <w:i/>
            <w:iCs/>
            <w:sz w:val="20"/>
            <w:szCs w:val="20"/>
            <w:lang w:val="en-US"/>
            <w:rPrChange w:id="4991" w:author="Sina Furkan Özdemir" w:date="2021-09-20T17:27:00Z">
              <w:rPr>
                <w:i/>
                <w:iCs/>
                <w:sz w:val="20"/>
                <w:szCs w:val="20"/>
              </w:rPr>
            </w:rPrChange>
          </w:rPr>
          <w:delText>Politische Vierteljahresschrift Sonderhefte</w:delText>
        </w:r>
        <w:r w:rsidRPr="0029563D" w:rsidDel="00E516C4">
          <w:rPr>
            <w:sz w:val="20"/>
            <w:szCs w:val="20"/>
            <w:lang w:val="en-US"/>
            <w:rPrChange w:id="4992" w:author="Sina Furkan Özdemir" w:date="2021-09-20T17:27:00Z">
              <w:rPr>
                <w:sz w:val="20"/>
                <w:szCs w:val="20"/>
              </w:rPr>
            </w:rPrChange>
          </w:rPr>
          <w:delText xml:space="preserve"> Band 42 ‘Politik in der Mediendemokratie’: 529–558.</w:delText>
        </w:r>
      </w:del>
    </w:p>
    <w:p w14:paraId="4C14B4A2" w14:textId="0DFA71F5" w:rsidR="0076658E" w:rsidRPr="0029563D" w:rsidDel="00E516C4" w:rsidRDefault="0076658E" w:rsidP="00E516C4">
      <w:pPr>
        <w:spacing w:before="120" w:after="0" w:line="240" w:lineRule="auto"/>
        <w:jc w:val="both"/>
        <w:rPr>
          <w:del w:id="4993" w:author="Sina Furkan Özdemir [2]" w:date="2021-09-24T08:49:00Z"/>
          <w:sz w:val="20"/>
          <w:szCs w:val="20"/>
          <w:lang w:val="en-US"/>
          <w:rPrChange w:id="4994" w:author="Sina Furkan Özdemir" w:date="2021-09-20T17:27:00Z">
            <w:rPr>
              <w:del w:id="4995" w:author="Sina Furkan Özdemir [2]" w:date="2021-09-24T08:49:00Z"/>
              <w:sz w:val="20"/>
              <w:szCs w:val="20"/>
            </w:rPr>
          </w:rPrChange>
        </w:rPr>
        <w:pPrChange w:id="4996" w:author="Sina Furkan Özdemir [2]" w:date="2021-09-24T08:49:00Z">
          <w:pPr>
            <w:pStyle w:val="Bibliography"/>
            <w:spacing w:before="120" w:after="0"/>
            <w:jc w:val="both"/>
          </w:pPr>
        </w:pPrChange>
      </w:pPr>
      <w:del w:id="4997" w:author="Sina Furkan Özdemir [2]" w:date="2021-09-24T08:49:00Z">
        <w:r w:rsidRPr="0029563D" w:rsidDel="00E516C4">
          <w:rPr>
            <w:sz w:val="20"/>
            <w:szCs w:val="20"/>
            <w:lang w:val="en-US"/>
            <w:rPrChange w:id="4998" w:author="Sina Furkan Özdemir" w:date="2021-09-20T17:27:00Z">
              <w:rPr>
                <w:sz w:val="20"/>
                <w:szCs w:val="20"/>
              </w:rPr>
            </w:rPrChange>
          </w:rPr>
          <w:delText xml:space="preserve">Harteveld, E., Schaper, J., Lange, S. L. D. and Brug, W. V. D. (2018) ‘Blaming Brussels? The Impact of (News about) the Refugee Crisis on Attitudes towards the EU and National Politics’, </w:delText>
        </w:r>
        <w:r w:rsidRPr="0029563D" w:rsidDel="00E516C4">
          <w:rPr>
            <w:i/>
            <w:iCs/>
            <w:sz w:val="20"/>
            <w:szCs w:val="20"/>
            <w:lang w:val="en-US"/>
            <w:rPrChange w:id="4999" w:author="Sina Furkan Özdemir" w:date="2021-09-20T17:27:00Z">
              <w:rPr>
                <w:i/>
                <w:iCs/>
                <w:sz w:val="20"/>
                <w:szCs w:val="20"/>
              </w:rPr>
            </w:rPrChange>
          </w:rPr>
          <w:delText>JCMS: Journal of Common Market Studies</w:delText>
        </w:r>
        <w:r w:rsidRPr="0029563D" w:rsidDel="00E516C4">
          <w:rPr>
            <w:sz w:val="20"/>
            <w:szCs w:val="20"/>
            <w:lang w:val="en-US"/>
            <w:rPrChange w:id="5000" w:author="Sina Furkan Özdemir" w:date="2021-09-20T17:27:00Z">
              <w:rPr>
                <w:sz w:val="20"/>
                <w:szCs w:val="20"/>
              </w:rPr>
            </w:rPrChange>
          </w:rPr>
          <w:delText xml:space="preserve"> 56(1): 157–177.</w:delText>
        </w:r>
      </w:del>
    </w:p>
    <w:p w14:paraId="516293D3" w14:textId="68052AB3" w:rsidR="0076658E" w:rsidRPr="0029563D" w:rsidDel="00E516C4" w:rsidRDefault="0076658E" w:rsidP="00E516C4">
      <w:pPr>
        <w:spacing w:before="120" w:after="0" w:line="240" w:lineRule="auto"/>
        <w:jc w:val="both"/>
        <w:rPr>
          <w:del w:id="5001" w:author="Sina Furkan Özdemir [2]" w:date="2021-09-24T08:49:00Z"/>
          <w:sz w:val="20"/>
          <w:szCs w:val="20"/>
          <w:lang w:val="en-US"/>
          <w:rPrChange w:id="5002" w:author="Sina Furkan Özdemir" w:date="2021-09-20T17:27:00Z">
            <w:rPr>
              <w:del w:id="5003" w:author="Sina Furkan Özdemir [2]" w:date="2021-09-24T08:49:00Z"/>
              <w:sz w:val="20"/>
              <w:szCs w:val="20"/>
            </w:rPr>
          </w:rPrChange>
        </w:rPr>
        <w:pPrChange w:id="5004" w:author="Sina Furkan Özdemir [2]" w:date="2021-09-24T08:49:00Z">
          <w:pPr>
            <w:pStyle w:val="Bibliography"/>
            <w:spacing w:before="120" w:after="0"/>
            <w:jc w:val="both"/>
          </w:pPr>
        </w:pPrChange>
      </w:pPr>
      <w:del w:id="5005" w:author="Sina Furkan Özdemir [2]" w:date="2021-09-24T08:49:00Z">
        <w:r w:rsidRPr="0029563D" w:rsidDel="00E516C4">
          <w:rPr>
            <w:sz w:val="20"/>
            <w:szCs w:val="20"/>
            <w:lang w:val="en-US"/>
            <w:rPrChange w:id="5006" w:author="Sina Furkan Özdemir" w:date="2021-09-20T17:27:00Z">
              <w:rPr>
                <w:sz w:val="20"/>
                <w:szCs w:val="20"/>
              </w:rPr>
            </w:rPrChange>
          </w:rPr>
          <w:delText xml:space="preserve">Hartlapp, M., Metz, J. and Rauh, C. (2014) </w:delText>
        </w:r>
        <w:r w:rsidRPr="0029563D" w:rsidDel="00E516C4">
          <w:rPr>
            <w:i/>
            <w:iCs/>
            <w:sz w:val="20"/>
            <w:szCs w:val="20"/>
            <w:lang w:val="en-US"/>
            <w:rPrChange w:id="5007" w:author="Sina Furkan Özdemir" w:date="2021-09-20T17:27:00Z">
              <w:rPr>
                <w:i/>
                <w:iCs/>
                <w:sz w:val="20"/>
                <w:szCs w:val="20"/>
              </w:rPr>
            </w:rPrChange>
          </w:rPr>
          <w:delText>Which Policy for Europe?: Power and Conflict inside the European Commission</w:delText>
        </w:r>
        <w:r w:rsidRPr="0029563D" w:rsidDel="00E516C4">
          <w:rPr>
            <w:sz w:val="20"/>
            <w:szCs w:val="20"/>
            <w:lang w:val="en-US"/>
            <w:rPrChange w:id="5008" w:author="Sina Furkan Özdemir" w:date="2021-09-20T17:27:00Z">
              <w:rPr>
                <w:sz w:val="20"/>
                <w:szCs w:val="20"/>
              </w:rPr>
            </w:rPrChange>
          </w:rPr>
          <w:delText>, Oxford: Oxford University Press.</w:delText>
        </w:r>
      </w:del>
    </w:p>
    <w:p w14:paraId="4DCDF1D9" w14:textId="50682211" w:rsidR="0076658E" w:rsidRPr="0029563D" w:rsidDel="00E516C4" w:rsidRDefault="0076658E" w:rsidP="00E516C4">
      <w:pPr>
        <w:spacing w:before="120" w:after="0" w:line="240" w:lineRule="auto"/>
        <w:jc w:val="both"/>
        <w:rPr>
          <w:del w:id="5009" w:author="Sina Furkan Özdemir [2]" w:date="2021-09-24T08:49:00Z"/>
          <w:sz w:val="20"/>
          <w:szCs w:val="20"/>
          <w:lang w:val="en-US"/>
          <w:rPrChange w:id="5010" w:author="Sina Furkan Özdemir" w:date="2021-09-20T17:27:00Z">
            <w:rPr>
              <w:del w:id="5011" w:author="Sina Furkan Özdemir [2]" w:date="2021-09-24T08:49:00Z"/>
              <w:sz w:val="20"/>
              <w:szCs w:val="20"/>
            </w:rPr>
          </w:rPrChange>
        </w:rPr>
        <w:pPrChange w:id="5012" w:author="Sina Furkan Özdemir [2]" w:date="2021-09-24T08:49:00Z">
          <w:pPr>
            <w:pStyle w:val="Bibliography"/>
            <w:spacing w:before="120" w:after="0"/>
            <w:jc w:val="both"/>
          </w:pPr>
        </w:pPrChange>
      </w:pPr>
      <w:del w:id="5013" w:author="Sina Furkan Özdemir [2]" w:date="2021-09-24T08:49:00Z">
        <w:r w:rsidRPr="0029563D" w:rsidDel="00E516C4">
          <w:rPr>
            <w:sz w:val="20"/>
            <w:szCs w:val="20"/>
            <w:lang w:val="en-US"/>
            <w:rPrChange w:id="5014" w:author="Sina Furkan Özdemir" w:date="2021-09-20T17:27:00Z">
              <w:rPr>
                <w:sz w:val="20"/>
                <w:szCs w:val="20"/>
              </w:rPr>
            </w:rPrChange>
          </w:rPr>
          <w:delText xml:space="preserve">Haßler, J., Magin, M., Russmann, U. and Fenoll, V. (eds) (2021) </w:delText>
        </w:r>
        <w:r w:rsidRPr="0029563D" w:rsidDel="00E516C4">
          <w:rPr>
            <w:i/>
            <w:iCs/>
            <w:sz w:val="20"/>
            <w:szCs w:val="20"/>
            <w:lang w:val="en-US"/>
            <w:rPrChange w:id="5015" w:author="Sina Furkan Özdemir" w:date="2021-09-20T17:27:00Z">
              <w:rPr>
                <w:i/>
                <w:iCs/>
                <w:sz w:val="20"/>
                <w:szCs w:val="20"/>
              </w:rPr>
            </w:rPrChange>
          </w:rPr>
          <w:delText>Campaigning on Facebook in the 2019 European Parliament Election: Informing, Interacting with, and Mobilising Voters</w:delText>
        </w:r>
        <w:r w:rsidRPr="0029563D" w:rsidDel="00E516C4">
          <w:rPr>
            <w:sz w:val="20"/>
            <w:szCs w:val="20"/>
            <w:lang w:val="en-US"/>
            <w:rPrChange w:id="5016" w:author="Sina Furkan Özdemir" w:date="2021-09-20T17:27:00Z">
              <w:rPr>
                <w:sz w:val="20"/>
                <w:szCs w:val="20"/>
              </w:rPr>
            </w:rPrChange>
          </w:rPr>
          <w:delText>, Palgrave Macmillan, doi:10.1007/978-3-030-73851-8.</w:delText>
        </w:r>
      </w:del>
    </w:p>
    <w:p w14:paraId="70C3F6C2" w14:textId="405B8691" w:rsidR="0076658E" w:rsidRPr="0029563D" w:rsidDel="00E516C4" w:rsidRDefault="0076658E" w:rsidP="00E516C4">
      <w:pPr>
        <w:spacing w:before="120" w:after="0" w:line="240" w:lineRule="auto"/>
        <w:jc w:val="both"/>
        <w:rPr>
          <w:del w:id="5017" w:author="Sina Furkan Özdemir [2]" w:date="2021-09-24T08:49:00Z"/>
          <w:sz w:val="20"/>
          <w:szCs w:val="20"/>
          <w:lang w:val="en-US"/>
          <w:rPrChange w:id="5018" w:author="Sina Furkan Özdemir" w:date="2021-09-20T17:27:00Z">
            <w:rPr>
              <w:del w:id="5019" w:author="Sina Furkan Özdemir [2]" w:date="2021-09-24T08:49:00Z"/>
              <w:sz w:val="20"/>
              <w:szCs w:val="20"/>
            </w:rPr>
          </w:rPrChange>
        </w:rPr>
        <w:pPrChange w:id="5020" w:author="Sina Furkan Özdemir [2]" w:date="2021-09-24T08:49:00Z">
          <w:pPr>
            <w:pStyle w:val="Bibliography"/>
            <w:spacing w:before="120" w:after="0"/>
            <w:jc w:val="both"/>
          </w:pPr>
        </w:pPrChange>
      </w:pPr>
      <w:del w:id="5021" w:author="Sina Furkan Özdemir [2]" w:date="2021-09-24T08:49:00Z">
        <w:r w:rsidRPr="0029563D" w:rsidDel="00E516C4">
          <w:rPr>
            <w:sz w:val="20"/>
            <w:szCs w:val="20"/>
            <w:lang w:val="en-US"/>
            <w:rPrChange w:id="5022" w:author="Sina Furkan Özdemir" w:date="2021-09-20T17:27:00Z">
              <w:rPr>
                <w:sz w:val="20"/>
                <w:szCs w:val="20"/>
              </w:rPr>
            </w:rPrChange>
          </w:rPr>
          <w:delText xml:space="preserve">Hobolt, S. B. and Tilley, J. (2014) </w:delText>
        </w:r>
        <w:r w:rsidRPr="0029563D" w:rsidDel="00E516C4">
          <w:rPr>
            <w:i/>
            <w:iCs/>
            <w:sz w:val="20"/>
            <w:szCs w:val="20"/>
            <w:lang w:val="en-US"/>
            <w:rPrChange w:id="5023" w:author="Sina Furkan Özdemir" w:date="2021-09-20T17:27:00Z">
              <w:rPr>
                <w:i/>
                <w:iCs/>
                <w:sz w:val="20"/>
                <w:szCs w:val="20"/>
              </w:rPr>
            </w:rPrChange>
          </w:rPr>
          <w:delText>Blaming Europe?: Responsibility Without Accountability in the European Union</w:delText>
        </w:r>
        <w:r w:rsidRPr="0029563D" w:rsidDel="00E516C4">
          <w:rPr>
            <w:sz w:val="20"/>
            <w:szCs w:val="20"/>
            <w:lang w:val="en-US"/>
            <w:rPrChange w:id="5024" w:author="Sina Furkan Özdemir" w:date="2021-09-20T17:27:00Z">
              <w:rPr>
                <w:sz w:val="20"/>
                <w:szCs w:val="20"/>
              </w:rPr>
            </w:rPrChange>
          </w:rPr>
          <w:delText>, Oxford University Press, doi:10.1093/acprof:oso/9780199665686.001.0001.</w:delText>
        </w:r>
      </w:del>
    </w:p>
    <w:p w14:paraId="28DE6405" w14:textId="03E58F0F" w:rsidR="0076658E" w:rsidRPr="0029563D" w:rsidDel="00E516C4" w:rsidRDefault="0076658E" w:rsidP="00E516C4">
      <w:pPr>
        <w:spacing w:before="120" w:after="0" w:line="240" w:lineRule="auto"/>
        <w:jc w:val="both"/>
        <w:rPr>
          <w:del w:id="5025" w:author="Sina Furkan Özdemir [2]" w:date="2021-09-24T08:49:00Z"/>
          <w:sz w:val="20"/>
          <w:szCs w:val="20"/>
          <w:lang w:val="en-US"/>
          <w:rPrChange w:id="5026" w:author="Sina Furkan Özdemir" w:date="2021-09-20T17:27:00Z">
            <w:rPr>
              <w:del w:id="5027" w:author="Sina Furkan Özdemir [2]" w:date="2021-09-24T08:49:00Z"/>
              <w:sz w:val="20"/>
              <w:szCs w:val="20"/>
            </w:rPr>
          </w:rPrChange>
        </w:rPr>
        <w:pPrChange w:id="5028" w:author="Sina Furkan Özdemir [2]" w:date="2021-09-24T08:49:00Z">
          <w:pPr>
            <w:pStyle w:val="Bibliography"/>
            <w:spacing w:before="120" w:after="0"/>
            <w:jc w:val="both"/>
          </w:pPr>
        </w:pPrChange>
      </w:pPr>
      <w:del w:id="5029" w:author="Sina Furkan Özdemir [2]" w:date="2021-09-24T08:49:00Z">
        <w:r w:rsidRPr="0029563D" w:rsidDel="00E516C4">
          <w:rPr>
            <w:sz w:val="20"/>
            <w:szCs w:val="20"/>
            <w:lang w:val="en-US"/>
            <w:rPrChange w:id="5030" w:author="Sina Furkan Özdemir" w:date="2021-09-20T17:27:00Z">
              <w:rPr>
                <w:sz w:val="20"/>
                <w:szCs w:val="20"/>
              </w:rPr>
            </w:rPrChange>
          </w:rPr>
          <w:delText xml:space="preserve">Hooghe, L. et al. (2017) </w:delText>
        </w:r>
        <w:r w:rsidRPr="0029563D" w:rsidDel="00E516C4">
          <w:rPr>
            <w:i/>
            <w:iCs/>
            <w:sz w:val="20"/>
            <w:szCs w:val="20"/>
            <w:lang w:val="en-US"/>
            <w:rPrChange w:id="5031" w:author="Sina Furkan Özdemir" w:date="2021-09-20T17:27:00Z">
              <w:rPr>
                <w:i/>
                <w:iCs/>
                <w:sz w:val="20"/>
                <w:szCs w:val="20"/>
              </w:rPr>
            </w:rPrChange>
          </w:rPr>
          <w:delText>Measuring International Authority: A Postfunctionalist Theory of Governance, Volume III</w:delText>
        </w:r>
        <w:r w:rsidRPr="0029563D" w:rsidDel="00E516C4">
          <w:rPr>
            <w:sz w:val="20"/>
            <w:szCs w:val="20"/>
            <w:lang w:val="en-US"/>
            <w:rPrChange w:id="5032" w:author="Sina Furkan Özdemir" w:date="2021-09-20T17:27:00Z">
              <w:rPr>
                <w:sz w:val="20"/>
                <w:szCs w:val="20"/>
              </w:rPr>
            </w:rPrChange>
          </w:rPr>
          <w:delText>, Oxford, New York: Oxford University Press.</w:delText>
        </w:r>
      </w:del>
    </w:p>
    <w:p w14:paraId="76AFCAE3" w14:textId="07E9948B" w:rsidR="0076658E" w:rsidRPr="0029563D" w:rsidDel="00E516C4" w:rsidRDefault="0076658E" w:rsidP="00E516C4">
      <w:pPr>
        <w:spacing w:before="120" w:after="0" w:line="240" w:lineRule="auto"/>
        <w:jc w:val="both"/>
        <w:rPr>
          <w:del w:id="5033" w:author="Sina Furkan Özdemir [2]" w:date="2021-09-24T08:49:00Z"/>
          <w:sz w:val="20"/>
          <w:szCs w:val="20"/>
          <w:lang w:val="en-US"/>
          <w:rPrChange w:id="5034" w:author="Sina Furkan Özdemir" w:date="2021-09-20T17:27:00Z">
            <w:rPr>
              <w:del w:id="5035" w:author="Sina Furkan Özdemir [2]" w:date="2021-09-24T08:49:00Z"/>
              <w:sz w:val="20"/>
              <w:szCs w:val="20"/>
            </w:rPr>
          </w:rPrChange>
        </w:rPr>
        <w:pPrChange w:id="5036" w:author="Sina Furkan Özdemir [2]" w:date="2021-09-24T08:49:00Z">
          <w:pPr>
            <w:pStyle w:val="Bibliography"/>
            <w:spacing w:before="120" w:after="0"/>
            <w:jc w:val="both"/>
          </w:pPr>
        </w:pPrChange>
      </w:pPr>
      <w:del w:id="5037" w:author="Sina Furkan Özdemir [2]" w:date="2021-09-24T08:49:00Z">
        <w:r w:rsidRPr="0029563D" w:rsidDel="00E516C4">
          <w:rPr>
            <w:sz w:val="20"/>
            <w:szCs w:val="20"/>
            <w:lang w:val="en-US"/>
            <w:rPrChange w:id="5038" w:author="Sina Furkan Özdemir" w:date="2021-09-20T17:27:00Z">
              <w:rPr>
                <w:sz w:val="20"/>
                <w:szCs w:val="20"/>
              </w:rPr>
            </w:rPrChange>
          </w:rPr>
          <w:delText xml:space="preserve">Hooghe, L. and Marks, G. (2009) ‘A Postfunctionalist theory of European integration: From permissive consensus to constraining dissensus’, </w:delText>
        </w:r>
        <w:r w:rsidRPr="0029563D" w:rsidDel="00E516C4">
          <w:rPr>
            <w:i/>
            <w:iCs/>
            <w:sz w:val="20"/>
            <w:szCs w:val="20"/>
            <w:lang w:val="en-US"/>
            <w:rPrChange w:id="5039" w:author="Sina Furkan Özdemir" w:date="2021-09-20T17:27:00Z">
              <w:rPr>
                <w:i/>
                <w:iCs/>
                <w:sz w:val="20"/>
                <w:szCs w:val="20"/>
              </w:rPr>
            </w:rPrChange>
          </w:rPr>
          <w:delText>British Journal of Political Science</w:delText>
        </w:r>
        <w:r w:rsidRPr="0029563D" w:rsidDel="00E516C4">
          <w:rPr>
            <w:sz w:val="20"/>
            <w:szCs w:val="20"/>
            <w:lang w:val="en-US"/>
            <w:rPrChange w:id="5040" w:author="Sina Furkan Özdemir" w:date="2021-09-20T17:27:00Z">
              <w:rPr>
                <w:sz w:val="20"/>
                <w:szCs w:val="20"/>
              </w:rPr>
            </w:rPrChange>
          </w:rPr>
          <w:delText xml:space="preserve"> 39(1): 1–23.</w:delText>
        </w:r>
      </w:del>
    </w:p>
    <w:p w14:paraId="510753B6" w14:textId="2097C2F4" w:rsidR="0076658E" w:rsidRPr="0029563D" w:rsidDel="00E516C4" w:rsidRDefault="0076658E" w:rsidP="00E516C4">
      <w:pPr>
        <w:spacing w:before="120" w:after="0" w:line="240" w:lineRule="auto"/>
        <w:jc w:val="both"/>
        <w:rPr>
          <w:del w:id="5041" w:author="Sina Furkan Özdemir [2]" w:date="2021-09-24T08:49:00Z"/>
          <w:sz w:val="20"/>
          <w:szCs w:val="20"/>
          <w:lang w:val="en-US"/>
          <w:rPrChange w:id="5042" w:author="Sina Furkan Özdemir" w:date="2021-09-20T17:27:00Z">
            <w:rPr>
              <w:del w:id="5043" w:author="Sina Furkan Özdemir [2]" w:date="2021-09-24T08:49:00Z"/>
              <w:sz w:val="20"/>
              <w:szCs w:val="20"/>
            </w:rPr>
          </w:rPrChange>
        </w:rPr>
        <w:pPrChange w:id="5044" w:author="Sina Furkan Özdemir [2]" w:date="2021-09-24T08:49:00Z">
          <w:pPr>
            <w:pStyle w:val="Bibliography"/>
            <w:spacing w:before="120" w:after="0"/>
            <w:jc w:val="both"/>
          </w:pPr>
        </w:pPrChange>
      </w:pPr>
      <w:del w:id="5045" w:author="Sina Furkan Özdemir [2]" w:date="2021-09-24T08:49:00Z">
        <w:r w:rsidRPr="0029563D" w:rsidDel="00E516C4">
          <w:rPr>
            <w:sz w:val="20"/>
            <w:szCs w:val="20"/>
            <w:lang w:val="en-US"/>
            <w:rPrChange w:id="5046" w:author="Sina Furkan Özdemir" w:date="2021-09-20T17:27:00Z">
              <w:rPr>
                <w:sz w:val="20"/>
                <w:szCs w:val="20"/>
              </w:rPr>
            </w:rPrChange>
          </w:rPr>
          <w:delText xml:space="preserve">Hüller, T. (2007) ‘Assessing EU strategies for publicity’, </w:delText>
        </w:r>
        <w:r w:rsidRPr="0029563D" w:rsidDel="00E516C4">
          <w:rPr>
            <w:i/>
            <w:iCs/>
            <w:sz w:val="20"/>
            <w:szCs w:val="20"/>
            <w:lang w:val="en-US"/>
            <w:rPrChange w:id="5047" w:author="Sina Furkan Özdemir" w:date="2021-09-20T17:27:00Z">
              <w:rPr>
                <w:i/>
                <w:iCs/>
                <w:sz w:val="20"/>
                <w:szCs w:val="20"/>
              </w:rPr>
            </w:rPrChange>
          </w:rPr>
          <w:delText>Journal of European Public Policy</w:delText>
        </w:r>
        <w:r w:rsidRPr="0029563D" w:rsidDel="00E516C4">
          <w:rPr>
            <w:sz w:val="20"/>
            <w:szCs w:val="20"/>
            <w:lang w:val="en-US"/>
            <w:rPrChange w:id="5048" w:author="Sina Furkan Özdemir" w:date="2021-09-20T17:27:00Z">
              <w:rPr>
                <w:sz w:val="20"/>
                <w:szCs w:val="20"/>
              </w:rPr>
            </w:rPrChange>
          </w:rPr>
          <w:delText xml:space="preserve"> 14(4): 563–581.</w:delText>
        </w:r>
      </w:del>
    </w:p>
    <w:p w14:paraId="212340AA" w14:textId="02ED13F6" w:rsidR="0076658E" w:rsidRPr="0029563D" w:rsidDel="00E516C4" w:rsidRDefault="0076658E" w:rsidP="00E516C4">
      <w:pPr>
        <w:spacing w:before="120" w:after="0" w:line="240" w:lineRule="auto"/>
        <w:jc w:val="both"/>
        <w:rPr>
          <w:del w:id="5049" w:author="Sina Furkan Özdemir [2]" w:date="2021-09-24T08:49:00Z"/>
          <w:sz w:val="20"/>
          <w:szCs w:val="20"/>
          <w:lang w:val="en-US"/>
          <w:rPrChange w:id="5050" w:author="Sina Furkan Özdemir" w:date="2021-09-20T17:27:00Z">
            <w:rPr>
              <w:del w:id="5051" w:author="Sina Furkan Özdemir [2]" w:date="2021-09-24T08:49:00Z"/>
              <w:sz w:val="20"/>
              <w:szCs w:val="20"/>
            </w:rPr>
          </w:rPrChange>
        </w:rPr>
        <w:pPrChange w:id="5052" w:author="Sina Furkan Özdemir [2]" w:date="2021-09-24T08:49:00Z">
          <w:pPr>
            <w:pStyle w:val="Bibliography"/>
            <w:spacing w:before="120" w:after="0"/>
            <w:jc w:val="both"/>
          </w:pPr>
        </w:pPrChange>
      </w:pPr>
      <w:del w:id="5053" w:author="Sina Furkan Özdemir [2]" w:date="2021-09-24T08:49:00Z">
        <w:r w:rsidRPr="0029563D" w:rsidDel="00E516C4">
          <w:rPr>
            <w:sz w:val="20"/>
            <w:szCs w:val="20"/>
            <w:lang w:val="en-US"/>
            <w:rPrChange w:id="5054" w:author="Sina Furkan Özdemir" w:date="2021-09-20T17:27:00Z">
              <w:rPr>
                <w:sz w:val="20"/>
                <w:szCs w:val="20"/>
              </w:rPr>
            </w:rPrChange>
          </w:rPr>
          <w:delText xml:space="preserve">Jungherr, A. (2016) ‘Twitter use in election campaigns: A systematic literature review’, </w:delText>
        </w:r>
        <w:r w:rsidRPr="0029563D" w:rsidDel="00E516C4">
          <w:rPr>
            <w:i/>
            <w:iCs/>
            <w:sz w:val="20"/>
            <w:szCs w:val="20"/>
            <w:lang w:val="en-US"/>
            <w:rPrChange w:id="5055" w:author="Sina Furkan Özdemir" w:date="2021-09-20T17:27:00Z">
              <w:rPr>
                <w:i/>
                <w:iCs/>
                <w:sz w:val="20"/>
                <w:szCs w:val="20"/>
              </w:rPr>
            </w:rPrChange>
          </w:rPr>
          <w:delText>Journal of Information Technology &amp; Politics</w:delText>
        </w:r>
        <w:r w:rsidRPr="0029563D" w:rsidDel="00E516C4">
          <w:rPr>
            <w:sz w:val="20"/>
            <w:szCs w:val="20"/>
            <w:lang w:val="en-US"/>
            <w:rPrChange w:id="5056" w:author="Sina Furkan Özdemir" w:date="2021-09-20T17:27:00Z">
              <w:rPr>
                <w:sz w:val="20"/>
                <w:szCs w:val="20"/>
              </w:rPr>
            </w:rPrChange>
          </w:rPr>
          <w:delText xml:space="preserve"> 13(1): 72–91.</w:delText>
        </w:r>
      </w:del>
    </w:p>
    <w:p w14:paraId="6074818A" w14:textId="6CAD1E3F" w:rsidR="0076658E" w:rsidRPr="0029563D" w:rsidDel="00E516C4" w:rsidRDefault="0076658E" w:rsidP="00E516C4">
      <w:pPr>
        <w:spacing w:before="120" w:after="0" w:line="240" w:lineRule="auto"/>
        <w:jc w:val="both"/>
        <w:rPr>
          <w:del w:id="5057" w:author="Sina Furkan Özdemir [2]" w:date="2021-09-24T08:49:00Z"/>
          <w:sz w:val="20"/>
          <w:szCs w:val="20"/>
          <w:lang w:val="en-US"/>
          <w:rPrChange w:id="5058" w:author="Sina Furkan Özdemir" w:date="2021-09-20T17:27:00Z">
            <w:rPr>
              <w:del w:id="5059" w:author="Sina Furkan Özdemir [2]" w:date="2021-09-24T08:49:00Z"/>
              <w:sz w:val="20"/>
              <w:szCs w:val="20"/>
            </w:rPr>
          </w:rPrChange>
        </w:rPr>
        <w:pPrChange w:id="5060" w:author="Sina Furkan Özdemir [2]" w:date="2021-09-24T08:49:00Z">
          <w:pPr>
            <w:pStyle w:val="Bibliography"/>
            <w:spacing w:before="120" w:after="0"/>
            <w:jc w:val="both"/>
          </w:pPr>
        </w:pPrChange>
      </w:pPr>
      <w:del w:id="5061" w:author="Sina Furkan Özdemir [2]" w:date="2021-09-24T08:49:00Z">
        <w:r w:rsidRPr="0029563D" w:rsidDel="00E516C4">
          <w:rPr>
            <w:sz w:val="20"/>
            <w:szCs w:val="20"/>
            <w:lang w:val="en-US"/>
            <w:rPrChange w:id="5062" w:author="Sina Furkan Özdemir" w:date="2021-09-20T17:27:00Z">
              <w:rPr>
                <w:sz w:val="20"/>
                <w:szCs w:val="20"/>
              </w:rPr>
            </w:rPrChange>
          </w:rPr>
          <w:delText xml:space="preserve">Koopmans, R. and Statham, P. (2010) </w:delText>
        </w:r>
        <w:r w:rsidRPr="0029563D" w:rsidDel="00E516C4">
          <w:rPr>
            <w:i/>
            <w:iCs/>
            <w:sz w:val="20"/>
            <w:szCs w:val="20"/>
            <w:lang w:val="en-US"/>
            <w:rPrChange w:id="5063" w:author="Sina Furkan Özdemir" w:date="2021-09-20T17:27:00Z">
              <w:rPr>
                <w:i/>
                <w:iCs/>
                <w:sz w:val="20"/>
                <w:szCs w:val="20"/>
              </w:rPr>
            </w:rPrChange>
          </w:rPr>
          <w:delText>The making of a European public sphere</w:delText>
        </w:r>
        <w:r w:rsidRPr="0029563D" w:rsidDel="00E516C4">
          <w:rPr>
            <w:sz w:val="20"/>
            <w:szCs w:val="20"/>
            <w:lang w:val="en-US"/>
            <w:rPrChange w:id="5064" w:author="Sina Furkan Özdemir" w:date="2021-09-20T17:27:00Z">
              <w:rPr>
                <w:sz w:val="20"/>
                <w:szCs w:val="20"/>
              </w:rPr>
            </w:rPrChange>
          </w:rPr>
          <w:delText>, Cambridge: Cambridge University Press.</w:delText>
        </w:r>
      </w:del>
    </w:p>
    <w:p w14:paraId="709A656B" w14:textId="056A8855" w:rsidR="0076658E" w:rsidRPr="0029563D" w:rsidDel="00E516C4" w:rsidRDefault="0076658E" w:rsidP="00E516C4">
      <w:pPr>
        <w:spacing w:before="120" w:after="0" w:line="240" w:lineRule="auto"/>
        <w:jc w:val="both"/>
        <w:rPr>
          <w:del w:id="5065" w:author="Sina Furkan Özdemir [2]" w:date="2021-09-24T08:49:00Z"/>
          <w:sz w:val="20"/>
          <w:szCs w:val="20"/>
          <w:lang w:val="en-US"/>
          <w:rPrChange w:id="5066" w:author="Sina Furkan Özdemir" w:date="2021-09-20T17:27:00Z">
            <w:rPr>
              <w:del w:id="5067" w:author="Sina Furkan Özdemir [2]" w:date="2021-09-24T08:49:00Z"/>
              <w:sz w:val="20"/>
              <w:szCs w:val="20"/>
            </w:rPr>
          </w:rPrChange>
        </w:rPr>
        <w:pPrChange w:id="5068" w:author="Sina Furkan Özdemir [2]" w:date="2021-09-24T08:49:00Z">
          <w:pPr>
            <w:pStyle w:val="Bibliography"/>
            <w:spacing w:before="120" w:after="0"/>
            <w:jc w:val="both"/>
          </w:pPr>
        </w:pPrChange>
      </w:pPr>
      <w:del w:id="5069" w:author="Sina Furkan Özdemir [2]" w:date="2021-09-24T08:49:00Z">
        <w:r w:rsidRPr="0029563D" w:rsidDel="00E516C4">
          <w:rPr>
            <w:sz w:val="20"/>
            <w:szCs w:val="20"/>
            <w:lang w:val="en-US"/>
            <w:rPrChange w:id="5070" w:author="Sina Furkan Özdemir" w:date="2021-09-20T17:27:00Z">
              <w:rPr>
                <w:sz w:val="20"/>
                <w:szCs w:val="20"/>
              </w:rPr>
            </w:rPrChange>
          </w:rPr>
          <w:delText xml:space="preserve">Krzyżanowski, M. (2020) ‘Digital Diplomacy or Political Communication? Exploring Social Media in The EU Institutions from a Critical Discourse Perspective’, in </w:delText>
        </w:r>
        <w:r w:rsidRPr="0029563D" w:rsidDel="00E516C4">
          <w:rPr>
            <w:i/>
            <w:iCs/>
            <w:sz w:val="20"/>
            <w:szCs w:val="20"/>
            <w:lang w:val="en-US"/>
            <w:rPrChange w:id="5071" w:author="Sina Furkan Özdemir" w:date="2021-09-20T17:27:00Z">
              <w:rPr>
                <w:i/>
                <w:iCs/>
                <w:sz w:val="20"/>
                <w:szCs w:val="20"/>
              </w:rPr>
            </w:rPrChange>
          </w:rPr>
          <w:delText>Digital Diplomacy and International Organisations</w:delText>
        </w:r>
        <w:r w:rsidRPr="0029563D" w:rsidDel="00E516C4">
          <w:rPr>
            <w:sz w:val="20"/>
            <w:szCs w:val="20"/>
            <w:lang w:val="en-US"/>
            <w:rPrChange w:id="5072" w:author="Sina Furkan Özdemir" w:date="2021-09-20T17:27:00Z">
              <w:rPr>
                <w:sz w:val="20"/>
                <w:szCs w:val="20"/>
              </w:rPr>
            </w:rPrChange>
          </w:rPr>
          <w:delText>. Routledge.</w:delText>
        </w:r>
      </w:del>
    </w:p>
    <w:p w14:paraId="6E31B55A" w14:textId="21C3A0D8" w:rsidR="0076658E" w:rsidRPr="0029563D" w:rsidDel="00E516C4" w:rsidRDefault="0076658E" w:rsidP="00E516C4">
      <w:pPr>
        <w:spacing w:before="120" w:after="0" w:line="240" w:lineRule="auto"/>
        <w:jc w:val="both"/>
        <w:rPr>
          <w:del w:id="5073" w:author="Sina Furkan Özdemir [2]" w:date="2021-09-24T08:49:00Z"/>
          <w:sz w:val="20"/>
          <w:szCs w:val="20"/>
          <w:lang w:val="en-US"/>
          <w:rPrChange w:id="5074" w:author="Sina Furkan Özdemir" w:date="2021-09-20T17:27:00Z">
            <w:rPr>
              <w:del w:id="5075" w:author="Sina Furkan Özdemir [2]" w:date="2021-09-24T08:49:00Z"/>
              <w:sz w:val="20"/>
              <w:szCs w:val="20"/>
            </w:rPr>
          </w:rPrChange>
        </w:rPr>
        <w:pPrChange w:id="5076" w:author="Sina Furkan Özdemir [2]" w:date="2021-09-24T08:49:00Z">
          <w:pPr>
            <w:pStyle w:val="Bibliography"/>
            <w:spacing w:before="120" w:after="0"/>
            <w:jc w:val="both"/>
          </w:pPr>
        </w:pPrChange>
      </w:pPr>
      <w:del w:id="5077" w:author="Sina Furkan Özdemir [2]" w:date="2021-09-24T08:49:00Z">
        <w:r w:rsidRPr="0029563D" w:rsidDel="00E516C4">
          <w:rPr>
            <w:sz w:val="20"/>
            <w:szCs w:val="20"/>
            <w:lang w:val="en-US"/>
            <w:rPrChange w:id="5078" w:author="Sina Furkan Özdemir" w:date="2021-09-20T17:27:00Z">
              <w:rPr>
                <w:sz w:val="20"/>
                <w:szCs w:val="20"/>
              </w:rPr>
            </w:rPrChange>
          </w:rPr>
          <w:delText xml:space="preserve">Meyer, C. (1999) ‘Political Legitimacy and the Invisibility of Politics: Exploring the European Union’s Communication Deficit’, </w:delText>
        </w:r>
        <w:r w:rsidRPr="0029563D" w:rsidDel="00E516C4">
          <w:rPr>
            <w:i/>
            <w:iCs/>
            <w:sz w:val="20"/>
            <w:szCs w:val="20"/>
            <w:lang w:val="en-US"/>
            <w:rPrChange w:id="5079" w:author="Sina Furkan Özdemir" w:date="2021-09-20T17:27:00Z">
              <w:rPr>
                <w:i/>
                <w:iCs/>
                <w:sz w:val="20"/>
                <w:szCs w:val="20"/>
              </w:rPr>
            </w:rPrChange>
          </w:rPr>
          <w:delText>JCMS: Journal of Common Market Studies</w:delText>
        </w:r>
        <w:r w:rsidRPr="0029563D" w:rsidDel="00E516C4">
          <w:rPr>
            <w:sz w:val="20"/>
            <w:szCs w:val="20"/>
            <w:lang w:val="en-US"/>
            <w:rPrChange w:id="5080" w:author="Sina Furkan Özdemir" w:date="2021-09-20T17:27:00Z">
              <w:rPr>
                <w:sz w:val="20"/>
                <w:szCs w:val="20"/>
              </w:rPr>
            </w:rPrChange>
          </w:rPr>
          <w:delText xml:space="preserve"> 37(4): 617–639.</w:delText>
        </w:r>
      </w:del>
    </w:p>
    <w:p w14:paraId="040724BA" w14:textId="6517AA1D" w:rsidR="0076658E" w:rsidRPr="0029563D" w:rsidDel="00E516C4" w:rsidRDefault="0076658E" w:rsidP="00E516C4">
      <w:pPr>
        <w:spacing w:before="120" w:after="0" w:line="240" w:lineRule="auto"/>
        <w:jc w:val="both"/>
        <w:rPr>
          <w:del w:id="5081" w:author="Sina Furkan Özdemir [2]" w:date="2021-09-24T08:49:00Z"/>
          <w:sz w:val="20"/>
          <w:szCs w:val="20"/>
          <w:lang w:val="en-US"/>
          <w:rPrChange w:id="5082" w:author="Sina Furkan Özdemir" w:date="2021-09-20T17:27:00Z">
            <w:rPr>
              <w:del w:id="5083" w:author="Sina Furkan Özdemir [2]" w:date="2021-09-24T08:49:00Z"/>
              <w:sz w:val="20"/>
              <w:szCs w:val="20"/>
            </w:rPr>
          </w:rPrChange>
        </w:rPr>
        <w:pPrChange w:id="5084" w:author="Sina Furkan Özdemir [2]" w:date="2021-09-24T08:49:00Z">
          <w:pPr>
            <w:pStyle w:val="Bibliography"/>
            <w:spacing w:before="120" w:after="0"/>
            <w:jc w:val="both"/>
          </w:pPr>
        </w:pPrChange>
      </w:pPr>
      <w:del w:id="5085" w:author="Sina Furkan Özdemir [2]" w:date="2021-09-24T08:49:00Z">
        <w:r w:rsidRPr="0029563D" w:rsidDel="00E516C4">
          <w:rPr>
            <w:sz w:val="20"/>
            <w:szCs w:val="20"/>
            <w:lang w:val="en-US"/>
            <w:rPrChange w:id="5086" w:author="Sina Furkan Özdemir" w:date="2021-09-20T17:27:00Z">
              <w:rPr>
                <w:sz w:val="20"/>
                <w:szCs w:val="20"/>
              </w:rPr>
            </w:rPrChange>
          </w:rPr>
          <w:delText xml:space="preserve">Moretti, F. and Pestre, D. (2015) ‘Bankspeak: The Language of World Bank Reports’, </w:delText>
        </w:r>
        <w:r w:rsidRPr="0029563D" w:rsidDel="00E516C4">
          <w:rPr>
            <w:i/>
            <w:iCs/>
            <w:sz w:val="20"/>
            <w:szCs w:val="20"/>
            <w:lang w:val="en-US"/>
            <w:rPrChange w:id="5087" w:author="Sina Furkan Özdemir" w:date="2021-09-20T17:27:00Z">
              <w:rPr>
                <w:i/>
                <w:iCs/>
                <w:sz w:val="20"/>
                <w:szCs w:val="20"/>
              </w:rPr>
            </w:rPrChange>
          </w:rPr>
          <w:delText>The New Left Review</w:delText>
        </w:r>
        <w:r w:rsidRPr="0029563D" w:rsidDel="00E516C4">
          <w:rPr>
            <w:sz w:val="20"/>
            <w:szCs w:val="20"/>
            <w:lang w:val="en-US"/>
            <w:rPrChange w:id="5088" w:author="Sina Furkan Özdemir" w:date="2021-09-20T17:27:00Z">
              <w:rPr>
                <w:sz w:val="20"/>
                <w:szCs w:val="20"/>
              </w:rPr>
            </w:rPrChange>
          </w:rPr>
          <w:delText xml:space="preserve"> 92(MAR APR 2015): 75–99.</w:delText>
        </w:r>
      </w:del>
    </w:p>
    <w:p w14:paraId="21189DC2" w14:textId="5BFDA39D" w:rsidR="0076658E" w:rsidRPr="0029563D" w:rsidDel="00E516C4" w:rsidRDefault="0076658E" w:rsidP="00E516C4">
      <w:pPr>
        <w:spacing w:before="120" w:after="0" w:line="240" w:lineRule="auto"/>
        <w:jc w:val="both"/>
        <w:rPr>
          <w:del w:id="5089" w:author="Sina Furkan Özdemir [2]" w:date="2021-09-24T08:49:00Z"/>
          <w:sz w:val="20"/>
          <w:szCs w:val="20"/>
          <w:lang w:val="en-US"/>
          <w:rPrChange w:id="5090" w:author="Sina Furkan Özdemir" w:date="2021-09-20T17:27:00Z">
            <w:rPr>
              <w:del w:id="5091" w:author="Sina Furkan Özdemir [2]" w:date="2021-09-24T08:49:00Z"/>
              <w:sz w:val="20"/>
              <w:szCs w:val="20"/>
            </w:rPr>
          </w:rPrChange>
        </w:rPr>
        <w:pPrChange w:id="5092" w:author="Sina Furkan Özdemir [2]" w:date="2021-09-24T08:49:00Z">
          <w:pPr>
            <w:pStyle w:val="Bibliography"/>
            <w:spacing w:before="120" w:after="0"/>
            <w:jc w:val="both"/>
          </w:pPr>
        </w:pPrChange>
      </w:pPr>
      <w:del w:id="5093" w:author="Sina Furkan Özdemir [2]" w:date="2021-09-24T08:49:00Z">
        <w:r w:rsidRPr="0029563D" w:rsidDel="00E516C4">
          <w:rPr>
            <w:sz w:val="20"/>
            <w:szCs w:val="20"/>
            <w:lang w:val="en-US"/>
            <w:rPrChange w:id="5094" w:author="Sina Furkan Özdemir" w:date="2021-09-20T17:27:00Z">
              <w:rPr>
                <w:sz w:val="20"/>
                <w:szCs w:val="20"/>
              </w:rPr>
            </w:rPrChange>
          </w:rPr>
          <w:delText xml:space="preserve">Nulty, P., Theocharis, Y., Popa, S. A., Parnet, O. and Benoit, K. (2016) ‘Social media and political communication in the 2014 elections to the European Parliament’, </w:delText>
        </w:r>
        <w:r w:rsidRPr="0029563D" w:rsidDel="00E516C4">
          <w:rPr>
            <w:i/>
            <w:iCs/>
            <w:sz w:val="20"/>
            <w:szCs w:val="20"/>
            <w:lang w:val="en-US"/>
            <w:rPrChange w:id="5095" w:author="Sina Furkan Özdemir" w:date="2021-09-20T17:27:00Z">
              <w:rPr>
                <w:i/>
                <w:iCs/>
                <w:sz w:val="20"/>
                <w:szCs w:val="20"/>
              </w:rPr>
            </w:rPrChange>
          </w:rPr>
          <w:delText>Electoral Studies</w:delText>
        </w:r>
        <w:r w:rsidRPr="0029563D" w:rsidDel="00E516C4">
          <w:rPr>
            <w:sz w:val="20"/>
            <w:szCs w:val="20"/>
            <w:lang w:val="en-US"/>
            <w:rPrChange w:id="5096" w:author="Sina Furkan Özdemir" w:date="2021-09-20T17:27:00Z">
              <w:rPr>
                <w:sz w:val="20"/>
                <w:szCs w:val="20"/>
              </w:rPr>
            </w:rPrChange>
          </w:rPr>
          <w:delText xml:space="preserve"> 44: 429–444.</w:delText>
        </w:r>
      </w:del>
    </w:p>
    <w:p w14:paraId="4868D911" w14:textId="60DFCAD1" w:rsidR="0076658E" w:rsidRPr="0029563D" w:rsidDel="00E516C4" w:rsidRDefault="0076658E" w:rsidP="00E516C4">
      <w:pPr>
        <w:spacing w:before="120" w:after="0" w:line="240" w:lineRule="auto"/>
        <w:jc w:val="both"/>
        <w:rPr>
          <w:del w:id="5097" w:author="Sina Furkan Özdemir [2]" w:date="2021-09-24T08:49:00Z"/>
          <w:sz w:val="20"/>
          <w:szCs w:val="20"/>
          <w:lang w:val="en-US"/>
          <w:rPrChange w:id="5098" w:author="Sina Furkan Özdemir" w:date="2021-09-20T17:27:00Z">
            <w:rPr>
              <w:del w:id="5099" w:author="Sina Furkan Özdemir [2]" w:date="2021-09-24T08:49:00Z"/>
              <w:sz w:val="20"/>
              <w:szCs w:val="20"/>
            </w:rPr>
          </w:rPrChange>
        </w:rPr>
        <w:pPrChange w:id="5100" w:author="Sina Furkan Özdemir [2]" w:date="2021-09-24T08:49:00Z">
          <w:pPr>
            <w:pStyle w:val="Bibliography"/>
            <w:spacing w:before="120" w:after="0"/>
            <w:jc w:val="both"/>
          </w:pPr>
        </w:pPrChange>
      </w:pPr>
      <w:del w:id="5101" w:author="Sina Furkan Özdemir [2]" w:date="2021-09-24T08:49:00Z">
        <w:r w:rsidRPr="0029563D" w:rsidDel="00E516C4">
          <w:rPr>
            <w:sz w:val="20"/>
            <w:szCs w:val="20"/>
            <w:lang w:val="en-US"/>
            <w:rPrChange w:id="5102" w:author="Sina Furkan Özdemir" w:date="2021-09-20T17:27:00Z">
              <w:rPr>
                <w:sz w:val="20"/>
                <w:szCs w:val="20"/>
              </w:rPr>
            </w:rPrChange>
          </w:rPr>
          <w:delText xml:space="preserve">Ooms, J. and Sites, D. (2020) </w:delText>
        </w:r>
        <w:r w:rsidRPr="0029563D" w:rsidDel="00E516C4">
          <w:rPr>
            <w:i/>
            <w:iCs/>
            <w:sz w:val="20"/>
            <w:szCs w:val="20"/>
            <w:lang w:val="en-US"/>
            <w:rPrChange w:id="5103" w:author="Sina Furkan Özdemir" w:date="2021-09-20T17:27:00Z">
              <w:rPr>
                <w:i/>
                <w:iCs/>
                <w:sz w:val="20"/>
                <w:szCs w:val="20"/>
              </w:rPr>
            </w:rPrChange>
          </w:rPr>
          <w:delText>cld2: Google’s Compact Language Detector 2</w:delText>
        </w:r>
        <w:r w:rsidRPr="0029563D" w:rsidDel="00E516C4">
          <w:rPr>
            <w:sz w:val="20"/>
            <w:szCs w:val="20"/>
            <w:lang w:val="en-US"/>
            <w:rPrChange w:id="5104" w:author="Sina Furkan Özdemir" w:date="2021-09-20T17:27:00Z">
              <w:rPr>
                <w:sz w:val="20"/>
                <w:szCs w:val="20"/>
              </w:rPr>
            </w:rPrChange>
          </w:rPr>
          <w:delText>, 15 December 2020, available at https://CRAN.R-project.org/package=cld2 (accessed June 2021).</w:delText>
        </w:r>
      </w:del>
    </w:p>
    <w:p w14:paraId="795C46DA" w14:textId="724CE62D" w:rsidR="0076658E" w:rsidRPr="0029563D" w:rsidDel="00E516C4" w:rsidRDefault="0076658E" w:rsidP="00E516C4">
      <w:pPr>
        <w:spacing w:before="120" w:after="0" w:line="240" w:lineRule="auto"/>
        <w:jc w:val="both"/>
        <w:rPr>
          <w:del w:id="5105" w:author="Sina Furkan Özdemir [2]" w:date="2021-09-24T08:49:00Z"/>
          <w:sz w:val="20"/>
          <w:szCs w:val="20"/>
          <w:lang w:val="en-US"/>
          <w:rPrChange w:id="5106" w:author="Sina Furkan Özdemir" w:date="2021-09-20T17:27:00Z">
            <w:rPr>
              <w:del w:id="5107" w:author="Sina Furkan Özdemir [2]" w:date="2021-09-24T08:49:00Z"/>
              <w:sz w:val="20"/>
              <w:szCs w:val="20"/>
            </w:rPr>
          </w:rPrChange>
        </w:rPr>
        <w:pPrChange w:id="5108" w:author="Sina Furkan Özdemir [2]" w:date="2021-09-24T08:49:00Z">
          <w:pPr>
            <w:pStyle w:val="Bibliography"/>
            <w:spacing w:before="120" w:after="0"/>
            <w:jc w:val="both"/>
          </w:pPr>
        </w:pPrChange>
      </w:pPr>
      <w:del w:id="5109" w:author="Sina Furkan Özdemir [2]" w:date="2021-09-24T08:49:00Z">
        <w:r w:rsidRPr="0029563D" w:rsidDel="00E516C4">
          <w:rPr>
            <w:sz w:val="20"/>
            <w:szCs w:val="20"/>
            <w:lang w:val="en-US"/>
            <w:rPrChange w:id="5110" w:author="Sina Furkan Özdemir" w:date="2021-09-20T17:27:00Z">
              <w:rPr>
                <w:sz w:val="20"/>
                <w:szCs w:val="20"/>
              </w:rPr>
            </w:rPrChange>
          </w:rPr>
          <w:delText xml:space="preserve">Orwell, G. (1946) ‘Politics and the English Language’, </w:delText>
        </w:r>
        <w:r w:rsidRPr="0029563D" w:rsidDel="00E516C4">
          <w:rPr>
            <w:i/>
            <w:iCs/>
            <w:sz w:val="20"/>
            <w:szCs w:val="20"/>
            <w:lang w:val="en-US"/>
            <w:rPrChange w:id="5111" w:author="Sina Furkan Özdemir" w:date="2021-09-20T17:27:00Z">
              <w:rPr>
                <w:i/>
                <w:iCs/>
                <w:sz w:val="20"/>
                <w:szCs w:val="20"/>
              </w:rPr>
            </w:rPrChange>
          </w:rPr>
          <w:delText>Horizon</w:delText>
        </w:r>
        <w:r w:rsidRPr="0029563D" w:rsidDel="00E516C4">
          <w:rPr>
            <w:sz w:val="20"/>
            <w:szCs w:val="20"/>
            <w:lang w:val="en-US"/>
            <w:rPrChange w:id="5112" w:author="Sina Furkan Özdemir" w:date="2021-09-20T17:27:00Z">
              <w:rPr>
                <w:sz w:val="20"/>
                <w:szCs w:val="20"/>
              </w:rPr>
            </w:rPrChange>
          </w:rPr>
          <w:delText xml:space="preserve"> 13(76): 252–265.</w:delText>
        </w:r>
      </w:del>
    </w:p>
    <w:p w14:paraId="641705B1" w14:textId="40961213" w:rsidR="0076658E" w:rsidRPr="0029563D" w:rsidDel="00E516C4" w:rsidRDefault="0076658E" w:rsidP="00E516C4">
      <w:pPr>
        <w:spacing w:before="120" w:after="0" w:line="240" w:lineRule="auto"/>
        <w:jc w:val="both"/>
        <w:rPr>
          <w:del w:id="5113" w:author="Sina Furkan Özdemir [2]" w:date="2021-09-24T08:49:00Z"/>
          <w:sz w:val="20"/>
          <w:szCs w:val="20"/>
          <w:lang w:val="en-US"/>
          <w:rPrChange w:id="5114" w:author="Sina Furkan Özdemir" w:date="2021-09-20T17:27:00Z">
            <w:rPr>
              <w:del w:id="5115" w:author="Sina Furkan Özdemir [2]" w:date="2021-09-24T08:49:00Z"/>
              <w:sz w:val="20"/>
              <w:szCs w:val="20"/>
            </w:rPr>
          </w:rPrChange>
        </w:rPr>
        <w:pPrChange w:id="5116" w:author="Sina Furkan Özdemir [2]" w:date="2021-09-24T08:49:00Z">
          <w:pPr>
            <w:pStyle w:val="Bibliography"/>
            <w:spacing w:before="120" w:after="0"/>
            <w:jc w:val="both"/>
          </w:pPr>
        </w:pPrChange>
      </w:pPr>
      <w:del w:id="5117" w:author="Sina Furkan Özdemir [2]" w:date="2021-09-24T08:49:00Z">
        <w:r w:rsidRPr="0029563D" w:rsidDel="00E516C4">
          <w:rPr>
            <w:sz w:val="20"/>
            <w:szCs w:val="20"/>
            <w:lang w:val="en-US"/>
            <w:rPrChange w:id="5118" w:author="Sina Furkan Özdemir" w:date="2021-09-20T17:27:00Z">
              <w:rPr>
                <w:sz w:val="20"/>
                <w:szCs w:val="20"/>
              </w:rPr>
            </w:rPrChange>
          </w:rPr>
          <w:delText xml:space="preserve">Oschatz, C., Stier, S. and Maier, J. (2021) ‘Twitter in the News: An Analysis of Embedded Tweets in Political News Coverage’, </w:delText>
        </w:r>
        <w:r w:rsidRPr="0029563D" w:rsidDel="00E516C4">
          <w:rPr>
            <w:i/>
            <w:iCs/>
            <w:sz w:val="20"/>
            <w:szCs w:val="20"/>
            <w:lang w:val="en-US"/>
            <w:rPrChange w:id="5119" w:author="Sina Furkan Özdemir" w:date="2021-09-20T17:27:00Z">
              <w:rPr>
                <w:i/>
                <w:iCs/>
                <w:sz w:val="20"/>
                <w:szCs w:val="20"/>
              </w:rPr>
            </w:rPrChange>
          </w:rPr>
          <w:delText>Digital Journalism</w:delText>
        </w:r>
        <w:r w:rsidRPr="0029563D" w:rsidDel="00E516C4">
          <w:rPr>
            <w:sz w:val="20"/>
            <w:szCs w:val="20"/>
            <w:lang w:val="en-US"/>
            <w:rPrChange w:id="5120" w:author="Sina Furkan Özdemir" w:date="2021-09-20T17:27:00Z">
              <w:rPr>
                <w:sz w:val="20"/>
                <w:szCs w:val="20"/>
              </w:rPr>
            </w:rPrChange>
          </w:rPr>
          <w:delText xml:space="preserve"> 0(0): 1–20.</w:delText>
        </w:r>
      </w:del>
    </w:p>
    <w:p w14:paraId="624231BD" w14:textId="5063362D" w:rsidR="0076658E" w:rsidRPr="0029563D" w:rsidDel="00E516C4" w:rsidRDefault="0076658E" w:rsidP="00E516C4">
      <w:pPr>
        <w:spacing w:before="120" w:after="0" w:line="240" w:lineRule="auto"/>
        <w:jc w:val="both"/>
        <w:rPr>
          <w:del w:id="5121" w:author="Sina Furkan Özdemir [2]" w:date="2021-09-24T08:49:00Z"/>
          <w:sz w:val="20"/>
          <w:szCs w:val="20"/>
          <w:lang w:val="en-US"/>
          <w:rPrChange w:id="5122" w:author="Sina Furkan Özdemir" w:date="2021-09-20T17:27:00Z">
            <w:rPr>
              <w:del w:id="5123" w:author="Sina Furkan Özdemir [2]" w:date="2021-09-24T08:49:00Z"/>
              <w:sz w:val="20"/>
              <w:szCs w:val="20"/>
            </w:rPr>
          </w:rPrChange>
        </w:rPr>
        <w:pPrChange w:id="5124" w:author="Sina Furkan Özdemir [2]" w:date="2021-09-24T08:49:00Z">
          <w:pPr>
            <w:pStyle w:val="Bibliography"/>
            <w:spacing w:before="120" w:after="0"/>
            <w:jc w:val="both"/>
          </w:pPr>
        </w:pPrChange>
      </w:pPr>
      <w:del w:id="5125" w:author="Sina Furkan Özdemir [2]" w:date="2021-09-24T08:49:00Z">
        <w:r w:rsidRPr="0029563D" w:rsidDel="00E516C4">
          <w:rPr>
            <w:sz w:val="20"/>
            <w:szCs w:val="20"/>
            <w:lang w:val="en-US"/>
            <w:rPrChange w:id="5126" w:author="Sina Furkan Özdemir" w:date="2021-09-20T17:27:00Z">
              <w:rPr>
                <w:sz w:val="20"/>
                <w:szCs w:val="20"/>
              </w:rPr>
            </w:rPrChange>
          </w:rPr>
          <w:delText xml:space="preserve">Rauh, C. (2021a) ‘Between neo-functionalist optimism and post-functionalist pessimism: Integrating politicisation into integration theory’, in N. Brack and S. Gürkan (eds). </w:delText>
        </w:r>
        <w:r w:rsidRPr="0029563D" w:rsidDel="00E516C4">
          <w:rPr>
            <w:i/>
            <w:iCs/>
            <w:sz w:val="20"/>
            <w:szCs w:val="20"/>
            <w:lang w:val="en-US"/>
            <w:rPrChange w:id="5127" w:author="Sina Furkan Özdemir" w:date="2021-09-20T17:27:00Z">
              <w:rPr>
                <w:i/>
                <w:iCs/>
                <w:sz w:val="20"/>
                <w:szCs w:val="20"/>
              </w:rPr>
            </w:rPrChange>
          </w:rPr>
          <w:delText>Theorising the Crises of the European Union</w:delText>
        </w:r>
        <w:r w:rsidRPr="0029563D" w:rsidDel="00E516C4">
          <w:rPr>
            <w:sz w:val="20"/>
            <w:szCs w:val="20"/>
            <w:lang w:val="en-US"/>
            <w:rPrChange w:id="5128" w:author="Sina Furkan Özdemir" w:date="2021-09-20T17:27:00Z">
              <w:rPr>
                <w:sz w:val="20"/>
                <w:szCs w:val="20"/>
              </w:rPr>
            </w:rPrChange>
          </w:rPr>
          <w:delText>. Abingdon, Oxon: Routledge, pp. 119–137.</w:delText>
        </w:r>
      </w:del>
    </w:p>
    <w:p w14:paraId="207B02B8" w14:textId="745986A9" w:rsidR="0076658E" w:rsidRPr="0029563D" w:rsidDel="00E516C4" w:rsidRDefault="0076658E" w:rsidP="00E516C4">
      <w:pPr>
        <w:spacing w:before="120" w:after="0" w:line="240" w:lineRule="auto"/>
        <w:jc w:val="both"/>
        <w:rPr>
          <w:del w:id="5129" w:author="Sina Furkan Özdemir [2]" w:date="2021-09-24T08:49:00Z"/>
          <w:sz w:val="20"/>
          <w:szCs w:val="20"/>
          <w:lang w:val="en-US"/>
          <w:rPrChange w:id="5130" w:author="Sina Furkan Özdemir" w:date="2021-09-20T17:27:00Z">
            <w:rPr>
              <w:del w:id="5131" w:author="Sina Furkan Özdemir [2]" w:date="2021-09-24T08:49:00Z"/>
              <w:sz w:val="20"/>
              <w:szCs w:val="20"/>
            </w:rPr>
          </w:rPrChange>
        </w:rPr>
        <w:pPrChange w:id="5132" w:author="Sina Furkan Özdemir [2]" w:date="2021-09-24T08:49:00Z">
          <w:pPr>
            <w:pStyle w:val="Bibliography"/>
            <w:spacing w:before="120" w:after="0"/>
            <w:jc w:val="both"/>
          </w:pPr>
        </w:pPrChange>
      </w:pPr>
      <w:del w:id="5133" w:author="Sina Furkan Özdemir [2]" w:date="2021-09-24T08:49:00Z">
        <w:r w:rsidRPr="0029563D" w:rsidDel="00E516C4">
          <w:rPr>
            <w:sz w:val="20"/>
            <w:szCs w:val="20"/>
            <w:lang w:val="en-US"/>
            <w:rPrChange w:id="5134" w:author="Sina Furkan Özdemir" w:date="2021-09-20T17:27:00Z">
              <w:rPr>
                <w:sz w:val="20"/>
                <w:szCs w:val="20"/>
              </w:rPr>
            </w:rPrChange>
          </w:rPr>
          <w:delText xml:space="preserve">Rauh, C. (2021b) ‘From the Berlaymont to the citizen? The language of European Commission press releases 1985-2020’, in </w:delText>
        </w:r>
        <w:r w:rsidRPr="0029563D" w:rsidDel="00E516C4">
          <w:rPr>
            <w:i/>
            <w:iCs/>
            <w:sz w:val="20"/>
            <w:szCs w:val="20"/>
            <w:lang w:val="en-US"/>
            <w:rPrChange w:id="5135" w:author="Sina Furkan Özdemir" w:date="2021-09-20T17:27:00Z">
              <w:rPr>
                <w:i/>
                <w:iCs/>
                <w:sz w:val="20"/>
                <w:szCs w:val="20"/>
              </w:rPr>
            </w:rPrChange>
          </w:rPr>
          <w:delText>International Studies Association</w:delText>
        </w:r>
        <w:r w:rsidRPr="0029563D" w:rsidDel="00E516C4">
          <w:rPr>
            <w:sz w:val="20"/>
            <w:szCs w:val="20"/>
            <w:lang w:val="en-US"/>
            <w:rPrChange w:id="5136" w:author="Sina Furkan Özdemir" w:date="2021-09-20T17:27:00Z">
              <w:rPr>
                <w:sz w:val="20"/>
                <w:szCs w:val="20"/>
              </w:rPr>
            </w:rPrChange>
          </w:rPr>
          <w:delText>. 2021, available at https://www.researchgate.net/publication/350152854_From_the_Berlaymont_to_the_citizen_The_language_of_European_Commission_press_releases_1985-2020.</w:delText>
        </w:r>
      </w:del>
    </w:p>
    <w:p w14:paraId="2A240544" w14:textId="140E0A25" w:rsidR="0076658E" w:rsidRPr="0029563D" w:rsidDel="00E516C4" w:rsidRDefault="0076658E" w:rsidP="00E516C4">
      <w:pPr>
        <w:spacing w:before="120" w:after="0" w:line="240" w:lineRule="auto"/>
        <w:jc w:val="both"/>
        <w:rPr>
          <w:del w:id="5137" w:author="Sina Furkan Özdemir [2]" w:date="2021-09-24T08:49:00Z"/>
          <w:sz w:val="20"/>
          <w:szCs w:val="20"/>
          <w:lang w:val="en-US"/>
          <w:rPrChange w:id="5138" w:author="Sina Furkan Özdemir" w:date="2021-09-20T17:27:00Z">
            <w:rPr>
              <w:del w:id="5139" w:author="Sina Furkan Özdemir [2]" w:date="2021-09-24T08:49:00Z"/>
              <w:sz w:val="20"/>
              <w:szCs w:val="20"/>
            </w:rPr>
          </w:rPrChange>
        </w:rPr>
        <w:pPrChange w:id="5140" w:author="Sina Furkan Özdemir [2]" w:date="2021-09-24T08:49:00Z">
          <w:pPr>
            <w:pStyle w:val="Bibliography"/>
            <w:spacing w:before="120" w:after="0"/>
            <w:jc w:val="both"/>
          </w:pPr>
        </w:pPrChange>
      </w:pPr>
      <w:del w:id="5141" w:author="Sina Furkan Özdemir [2]" w:date="2021-09-24T08:49:00Z">
        <w:r w:rsidRPr="0029563D" w:rsidDel="00E516C4">
          <w:rPr>
            <w:sz w:val="20"/>
            <w:szCs w:val="20"/>
            <w:lang w:val="en-US"/>
            <w:rPrChange w:id="5142" w:author="Sina Furkan Özdemir" w:date="2021-09-20T17:27:00Z">
              <w:rPr>
                <w:sz w:val="20"/>
                <w:szCs w:val="20"/>
              </w:rPr>
            </w:rPrChange>
          </w:rPr>
          <w:delText xml:space="preserve">Rauh, C., Bes, B. J. and Schoonvelde, M. (2020) ‘Undermining, defusing or defending European integration? Assessing public communication of European executives in times of EU politicisation’, </w:delText>
        </w:r>
        <w:r w:rsidRPr="0029563D" w:rsidDel="00E516C4">
          <w:rPr>
            <w:i/>
            <w:iCs/>
            <w:sz w:val="20"/>
            <w:szCs w:val="20"/>
            <w:lang w:val="en-US"/>
            <w:rPrChange w:id="5143" w:author="Sina Furkan Özdemir" w:date="2021-09-20T17:27:00Z">
              <w:rPr>
                <w:i/>
                <w:iCs/>
                <w:sz w:val="20"/>
                <w:szCs w:val="20"/>
              </w:rPr>
            </w:rPrChange>
          </w:rPr>
          <w:delText>European Journal of Political Research</w:delText>
        </w:r>
        <w:r w:rsidRPr="0029563D" w:rsidDel="00E516C4">
          <w:rPr>
            <w:sz w:val="20"/>
            <w:szCs w:val="20"/>
            <w:lang w:val="en-US"/>
            <w:rPrChange w:id="5144" w:author="Sina Furkan Özdemir" w:date="2021-09-20T17:27:00Z">
              <w:rPr>
                <w:sz w:val="20"/>
                <w:szCs w:val="20"/>
              </w:rPr>
            </w:rPrChange>
          </w:rPr>
          <w:delText xml:space="preserve"> 59(2): 397–423.</w:delText>
        </w:r>
      </w:del>
    </w:p>
    <w:p w14:paraId="42EAD2ED" w14:textId="30A90B46" w:rsidR="0076658E" w:rsidRPr="0029563D" w:rsidDel="00E516C4" w:rsidRDefault="0076658E" w:rsidP="00E516C4">
      <w:pPr>
        <w:spacing w:before="120" w:after="0" w:line="240" w:lineRule="auto"/>
        <w:jc w:val="both"/>
        <w:rPr>
          <w:del w:id="5145" w:author="Sina Furkan Özdemir [2]" w:date="2021-09-24T08:49:00Z"/>
          <w:sz w:val="20"/>
          <w:szCs w:val="20"/>
          <w:lang w:val="en-US"/>
          <w:rPrChange w:id="5146" w:author="Sina Furkan Özdemir" w:date="2021-09-20T17:27:00Z">
            <w:rPr>
              <w:del w:id="5147" w:author="Sina Furkan Özdemir [2]" w:date="2021-09-24T08:49:00Z"/>
              <w:sz w:val="20"/>
              <w:szCs w:val="20"/>
            </w:rPr>
          </w:rPrChange>
        </w:rPr>
        <w:pPrChange w:id="5148" w:author="Sina Furkan Özdemir [2]" w:date="2021-09-24T08:49:00Z">
          <w:pPr>
            <w:pStyle w:val="Bibliography"/>
            <w:spacing w:before="120" w:after="0"/>
            <w:jc w:val="both"/>
          </w:pPr>
        </w:pPrChange>
      </w:pPr>
      <w:del w:id="5149" w:author="Sina Furkan Özdemir [2]" w:date="2021-09-24T08:49:00Z">
        <w:r w:rsidRPr="0029563D" w:rsidDel="00E516C4">
          <w:rPr>
            <w:sz w:val="20"/>
            <w:szCs w:val="20"/>
            <w:lang w:val="en-US"/>
            <w:rPrChange w:id="5150" w:author="Sina Furkan Özdemir" w:date="2021-09-20T17:27:00Z">
              <w:rPr>
                <w:sz w:val="20"/>
                <w:szCs w:val="20"/>
              </w:rPr>
            </w:rPrChange>
          </w:rPr>
          <w:delText xml:space="preserve">Risse, T. (2014) </w:delText>
        </w:r>
        <w:r w:rsidRPr="0029563D" w:rsidDel="00E516C4">
          <w:rPr>
            <w:i/>
            <w:iCs/>
            <w:sz w:val="20"/>
            <w:szCs w:val="20"/>
            <w:lang w:val="en-US"/>
            <w:rPrChange w:id="5151" w:author="Sina Furkan Özdemir" w:date="2021-09-20T17:27:00Z">
              <w:rPr>
                <w:i/>
                <w:iCs/>
                <w:sz w:val="20"/>
                <w:szCs w:val="20"/>
              </w:rPr>
            </w:rPrChange>
          </w:rPr>
          <w:delText>European Public Spheres: Politics Is Back</w:delText>
        </w:r>
        <w:r w:rsidRPr="0029563D" w:rsidDel="00E516C4">
          <w:rPr>
            <w:sz w:val="20"/>
            <w:szCs w:val="20"/>
            <w:lang w:val="en-US"/>
            <w:rPrChange w:id="5152" w:author="Sina Furkan Özdemir" w:date="2021-09-20T17:27:00Z">
              <w:rPr>
                <w:sz w:val="20"/>
                <w:szCs w:val="20"/>
              </w:rPr>
            </w:rPrChange>
          </w:rPr>
          <w:delText>, Cambridge: Cambridge University Press.</w:delText>
        </w:r>
      </w:del>
    </w:p>
    <w:p w14:paraId="45AAA40A" w14:textId="719B63F5" w:rsidR="0076658E" w:rsidRPr="0029563D" w:rsidDel="00E516C4" w:rsidRDefault="0076658E" w:rsidP="00E516C4">
      <w:pPr>
        <w:spacing w:before="120" w:after="0" w:line="240" w:lineRule="auto"/>
        <w:jc w:val="both"/>
        <w:rPr>
          <w:del w:id="5153" w:author="Sina Furkan Özdemir [2]" w:date="2021-09-24T08:49:00Z"/>
          <w:sz w:val="20"/>
          <w:szCs w:val="20"/>
          <w:lang w:val="en-US"/>
          <w:rPrChange w:id="5154" w:author="Sina Furkan Özdemir" w:date="2021-09-20T17:27:00Z">
            <w:rPr>
              <w:del w:id="5155" w:author="Sina Furkan Özdemir [2]" w:date="2021-09-24T08:49:00Z"/>
              <w:sz w:val="20"/>
              <w:szCs w:val="20"/>
            </w:rPr>
          </w:rPrChange>
        </w:rPr>
        <w:pPrChange w:id="5156" w:author="Sina Furkan Özdemir [2]" w:date="2021-09-24T08:49:00Z">
          <w:pPr>
            <w:pStyle w:val="Bibliography"/>
            <w:spacing w:before="120" w:after="0"/>
            <w:jc w:val="both"/>
          </w:pPr>
        </w:pPrChange>
      </w:pPr>
      <w:del w:id="5157" w:author="Sina Furkan Özdemir [2]" w:date="2021-09-24T08:49:00Z">
        <w:r w:rsidRPr="0029563D" w:rsidDel="00E516C4">
          <w:rPr>
            <w:sz w:val="20"/>
            <w:szCs w:val="20"/>
            <w:lang w:val="en-US"/>
            <w:rPrChange w:id="5158" w:author="Sina Furkan Özdemir" w:date="2021-09-20T17:27:00Z">
              <w:rPr>
                <w:sz w:val="20"/>
                <w:szCs w:val="20"/>
              </w:rPr>
            </w:rPrChange>
          </w:rPr>
          <w:delText xml:space="preserve">Schimmelfennig, F. (2020) ‘Politicisation management in the European Union’, </w:delText>
        </w:r>
        <w:r w:rsidRPr="0029563D" w:rsidDel="00E516C4">
          <w:rPr>
            <w:i/>
            <w:iCs/>
            <w:sz w:val="20"/>
            <w:szCs w:val="20"/>
            <w:lang w:val="en-US"/>
            <w:rPrChange w:id="5159" w:author="Sina Furkan Özdemir" w:date="2021-09-20T17:27:00Z">
              <w:rPr>
                <w:i/>
                <w:iCs/>
                <w:sz w:val="20"/>
                <w:szCs w:val="20"/>
              </w:rPr>
            </w:rPrChange>
          </w:rPr>
          <w:delText>Journal of European Public Policy</w:delText>
        </w:r>
        <w:r w:rsidRPr="0029563D" w:rsidDel="00E516C4">
          <w:rPr>
            <w:sz w:val="20"/>
            <w:szCs w:val="20"/>
            <w:lang w:val="en-US"/>
            <w:rPrChange w:id="5160" w:author="Sina Furkan Özdemir" w:date="2021-09-20T17:27:00Z">
              <w:rPr>
                <w:sz w:val="20"/>
                <w:szCs w:val="20"/>
              </w:rPr>
            </w:rPrChange>
          </w:rPr>
          <w:delText xml:space="preserve"> 27(3): 342–361.</w:delText>
        </w:r>
      </w:del>
    </w:p>
    <w:p w14:paraId="3E63FA96" w14:textId="1D8124B3" w:rsidR="0076658E" w:rsidRPr="0029563D" w:rsidDel="00E516C4" w:rsidRDefault="0076658E" w:rsidP="00E516C4">
      <w:pPr>
        <w:spacing w:before="120" w:after="0" w:line="240" w:lineRule="auto"/>
        <w:jc w:val="both"/>
        <w:rPr>
          <w:del w:id="5161" w:author="Sina Furkan Özdemir [2]" w:date="2021-09-24T08:49:00Z"/>
          <w:sz w:val="20"/>
          <w:szCs w:val="20"/>
          <w:lang w:val="en-US"/>
          <w:rPrChange w:id="5162" w:author="Sina Furkan Özdemir" w:date="2021-09-20T17:27:00Z">
            <w:rPr>
              <w:del w:id="5163" w:author="Sina Furkan Özdemir [2]" w:date="2021-09-24T08:49:00Z"/>
              <w:sz w:val="20"/>
              <w:szCs w:val="20"/>
            </w:rPr>
          </w:rPrChange>
        </w:rPr>
        <w:pPrChange w:id="5164" w:author="Sina Furkan Özdemir [2]" w:date="2021-09-24T08:49:00Z">
          <w:pPr>
            <w:pStyle w:val="Bibliography"/>
            <w:spacing w:before="120" w:after="0"/>
            <w:jc w:val="both"/>
          </w:pPr>
        </w:pPrChange>
      </w:pPr>
      <w:del w:id="5165" w:author="Sina Furkan Özdemir [2]" w:date="2021-09-24T08:49:00Z">
        <w:r w:rsidRPr="0029563D" w:rsidDel="00E516C4">
          <w:rPr>
            <w:sz w:val="20"/>
            <w:szCs w:val="20"/>
            <w:lang w:val="en-US"/>
            <w:rPrChange w:id="5166" w:author="Sina Furkan Özdemir" w:date="2021-09-20T17:27:00Z">
              <w:rPr>
                <w:sz w:val="20"/>
                <w:szCs w:val="20"/>
              </w:rPr>
            </w:rPrChange>
          </w:rPr>
          <w:delText xml:space="preserve">Segesten, A. D. and Bossetta, M. (2017) ‘A typology of political participation online: how citizens used Twitter to mobilize during the 2015 British general elections’, </w:delText>
        </w:r>
        <w:r w:rsidRPr="0029563D" w:rsidDel="00E516C4">
          <w:rPr>
            <w:i/>
            <w:iCs/>
            <w:sz w:val="20"/>
            <w:szCs w:val="20"/>
            <w:lang w:val="en-US"/>
            <w:rPrChange w:id="5167" w:author="Sina Furkan Özdemir" w:date="2021-09-20T17:27:00Z">
              <w:rPr>
                <w:i/>
                <w:iCs/>
                <w:sz w:val="20"/>
                <w:szCs w:val="20"/>
              </w:rPr>
            </w:rPrChange>
          </w:rPr>
          <w:delText>Information, Communication &amp; Society</w:delText>
        </w:r>
        <w:r w:rsidRPr="0029563D" w:rsidDel="00E516C4">
          <w:rPr>
            <w:sz w:val="20"/>
            <w:szCs w:val="20"/>
            <w:lang w:val="en-US"/>
            <w:rPrChange w:id="5168" w:author="Sina Furkan Özdemir" w:date="2021-09-20T17:27:00Z">
              <w:rPr>
                <w:sz w:val="20"/>
                <w:szCs w:val="20"/>
              </w:rPr>
            </w:rPrChange>
          </w:rPr>
          <w:delText xml:space="preserve"> 20(11): 1625–1643.</w:delText>
        </w:r>
      </w:del>
    </w:p>
    <w:p w14:paraId="1C911600" w14:textId="37027729" w:rsidR="0076658E" w:rsidRPr="0029563D" w:rsidDel="00E516C4" w:rsidRDefault="0076658E" w:rsidP="00E516C4">
      <w:pPr>
        <w:spacing w:before="120" w:after="0" w:line="240" w:lineRule="auto"/>
        <w:jc w:val="both"/>
        <w:rPr>
          <w:del w:id="5169" w:author="Sina Furkan Özdemir [2]" w:date="2021-09-24T08:49:00Z"/>
          <w:sz w:val="20"/>
          <w:szCs w:val="20"/>
          <w:lang w:val="en-US"/>
          <w:rPrChange w:id="5170" w:author="Sina Furkan Özdemir" w:date="2021-09-20T17:27:00Z">
            <w:rPr>
              <w:del w:id="5171" w:author="Sina Furkan Özdemir [2]" w:date="2021-09-24T08:49:00Z"/>
              <w:sz w:val="20"/>
              <w:szCs w:val="20"/>
            </w:rPr>
          </w:rPrChange>
        </w:rPr>
        <w:pPrChange w:id="5172" w:author="Sina Furkan Özdemir [2]" w:date="2021-09-24T08:49:00Z">
          <w:pPr>
            <w:pStyle w:val="Bibliography"/>
            <w:spacing w:before="120" w:after="0"/>
            <w:jc w:val="both"/>
          </w:pPr>
        </w:pPrChange>
      </w:pPr>
      <w:del w:id="5173" w:author="Sina Furkan Özdemir [2]" w:date="2021-09-24T08:49:00Z">
        <w:r w:rsidRPr="0029563D" w:rsidDel="00E516C4">
          <w:rPr>
            <w:sz w:val="20"/>
            <w:szCs w:val="20"/>
            <w:lang w:val="en-US"/>
            <w:rPrChange w:id="5174" w:author="Sina Furkan Özdemir" w:date="2021-09-20T17:27:00Z">
              <w:rPr>
                <w:sz w:val="20"/>
                <w:szCs w:val="20"/>
              </w:rPr>
            </w:rPrChange>
          </w:rPr>
          <w:delText xml:space="preserve">Silva, T., Kartalis, Y. and Lobo, M. C. (2021) ‘Highlighting supranational institutions? An automated analysis of EU politicisation (2002–2017)’, </w:delText>
        </w:r>
        <w:r w:rsidRPr="0029563D" w:rsidDel="00E516C4">
          <w:rPr>
            <w:i/>
            <w:iCs/>
            <w:sz w:val="20"/>
            <w:szCs w:val="20"/>
            <w:lang w:val="en-US"/>
            <w:rPrChange w:id="5175" w:author="Sina Furkan Özdemir" w:date="2021-09-20T17:27:00Z">
              <w:rPr>
                <w:i/>
                <w:iCs/>
                <w:sz w:val="20"/>
                <w:szCs w:val="20"/>
              </w:rPr>
            </w:rPrChange>
          </w:rPr>
          <w:delText>West European Politics</w:delText>
        </w:r>
        <w:r w:rsidRPr="0029563D" w:rsidDel="00E516C4">
          <w:rPr>
            <w:sz w:val="20"/>
            <w:szCs w:val="20"/>
            <w:lang w:val="en-US"/>
            <w:rPrChange w:id="5176" w:author="Sina Furkan Özdemir" w:date="2021-09-20T17:27:00Z">
              <w:rPr>
                <w:sz w:val="20"/>
                <w:szCs w:val="20"/>
              </w:rPr>
            </w:rPrChange>
          </w:rPr>
          <w:delText xml:space="preserve"> 0(0): 1–25.</w:delText>
        </w:r>
      </w:del>
    </w:p>
    <w:p w14:paraId="0505B8BF" w14:textId="119D6E09" w:rsidR="0076658E" w:rsidRPr="0029563D" w:rsidDel="00E516C4" w:rsidRDefault="0076658E" w:rsidP="00E516C4">
      <w:pPr>
        <w:spacing w:before="120" w:after="0" w:line="240" w:lineRule="auto"/>
        <w:jc w:val="both"/>
        <w:rPr>
          <w:del w:id="5177" w:author="Sina Furkan Özdemir [2]" w:date="2021-09-24T08:49:00Z"/>
          <w:sz w:val="20"/>
          <w:szCs w:val="20"/>
          <w:lang w:val="en-US"/>
          <w:rPrChange w:id="5178" w:author="Sina Furkan Özdemir" w:date="2021-09-20T17:27:00Z">
            <w:rPr>
              <w:del w:id="5179" w:author="Sina Furkan Özdemir [2]" w:date="2021-09-24T08:49:00Z"/>
              <w:sz w:val="20"/>
              <w:szCs w:val="20"/>
            </w:rPr>
          </w:rPrChange>
        </w:rPr>
        <w:pPrChange w:id="5180" w:author="Sina Furkan Özdemir [2]" w:date="2021-09-24T08:49:00Z">
          <w:pPr>
            <w:pStyle w:val="Bibliography"/>
            <w:spacing w:before="120" w:after="0"/>
            <w:jc w:val="both"/>
          </w:pPr>
        </w:pPrChange>
      </w:pPr>
      <w:del w:id="5181" w:author="Sina Furkan Özdemir [2]" w:date="2021-09-24T08:49:00Z">
        <w:r w:rsidRPr="0029563D" w:rsidDel="00E516C4">
          <w:rPr>
            <w:sz w:val="20"/>
            <w:szCs w:val="20"/>
            <w:lang w:val="en-US"/>
            <w:rPrChange w:id="5182" w:author="Sina Furkan Özdemir" w:date="2021-09-20T17:27:00Z">
              <w:rPr>
                <w:sz w:val="20"/>
                <w:szCs w:val="20"/>
              </w:rPr>
            </w:rPrChange>
          </w:rPr>
          <w:delText xml:space="preserve">Stier, S., Bleier, A., Lietz, H. and Strohmaier, M. (2018) ‘Election Campaigning on Social Media: Politicians, Audiences, and the Mediation of Political Communication on Facebook and Twitter’, </w:delText>
        </w:r>
        <w:r w:rsidRPr="0029563D" w:rsidDel="00E516C4">
          <w:rPr>
            <w:i/>
            <w:iCs/>
            <w:sz w:val="20"/>
            <w:szCs w:val="20"/>
            <w:lang w:val="en-US"/>
            <w:rPrChange w:id="5183" w:author="Sina Furkan Özdemir" w:date="2021-09-20T17:27:00Z">
              <w:rPr>
                <w:i/>
                <w:iCs/>
                <w:sz w:val="20"/>
                <w:szCs w:val="20"/>
              </w:rPr>
            </w:rPrChange>
          </w:rPr>
          <w:delText>Political Communication</w:delText>
        </w:r>
        <w:r w:rsidRPr="0029563D" w:rsidDel="00E516C4">
          <w:rPr>
            <w:sz w:val="20"/>
            <w:szCs w:val="20"/>
            <w:lang w:val="en-US"/>
            <w:rPrChange w:id="5184" w:author="Sina Furkan Özdemir" w:date="2021-09-20T17:27:00Z">
              <w:rPr>
                <w:sz w:val="20"/>
                <w:szCs w:val="20"/>
              </w:rPr>
            </w:rPrChange>
          </w:rPr>
          <w:delText xml:space="preserve"> 35(1): 50–74.</w:delText>
        </w:r>
      </w:del>
    </w:p>
    <w:p w14:paraId="478D3A73" w14:textId="79587295" w:rsidR="0076658E" w:rsidRPr="0029563D" w:rsidDel="00E516C4" w:rsidRDefault="0076658E" w:rsidP="00E516C4">
      <w:pPr>
        <w:spacing w:before="120" w:after="0" w:line="240" w:lineRule="auto"/>
        <w:jc w:val="both"/>
        <w:rPr>
          <w:del w:id="5185" w:author="Sina Furkan Özdemir [2]" w:date="2021-09-24T08:49:00Z"/>
          <w:sz w:val="20"/>
          <w:szCs w:val="20"/>
          <w:lang w:val="en-US"/>
          <w:rPrChange w:id="5186" w:author="Sina Furkan Özdemir" w:date="2021-09-20T17:27:00Z">
            <w:rPr>
              <w:del w:id="5187" w:author="Sina Furkan Özdemir [2]" w:date="2021-09-24T08:49:00Z"/>
              <w:sz w:val="20"/>
              <w:szCs w:val="20"/>
            </w:rPr>
          </w:rPrChange>
        </w:rPr>
        <w:pPrChange w:id="5188" w:author="Sina Furkan Özdemir [2]" w:date="2021-09-24T08:49:00Z">
          <w:pPr>
            <w:pStyle w:val="Bibliography"/>
            <w:spacing w:before="120" w:after="0"/>
            <w:jc w:val="both"/>
          </w:pPr>
        </w:pPrChange>
      </w:pPr>
      <w:del w:id="5189" w:author="Sina Furkan Özdemir [2]" w:date="2021-09-24T08:49:00Z">
        <w:r w:rsidRPr="0029563D" w:rsidDel="00E516C4">
          <w:rPr>
            <w:sz w:val="20"/>
            <w:szCs w:val="20"/>
            <w:lang w:val="en-US"/>
            <w:rPrChange w:id="5190" w:author="Sina Furkan Özdemir" w:date="2021-09-20T17:27:00Z">
              <w:rPr>
                <w:sz w:val="20"/>
                <w:szCs w:val="20"/>
              </w:rPr>
            </w:rPrChange>
          </w:rPr>
          <w:delText xml:space="preserve">Tang, Y. and Hew, K. F. (2018) ‘Emoticon, Emoji, and Sticker Use in Computer-Mediated Communications: Understanding Its Communicative Function, Impact, User Behavior, and Motive’, in L. Deng, W. W. K. Ma, and C. W. R. Fong (eds). </w:delText>
        </w:r>
        <w:r w:rsidRPr="0029563D" w:rsidDel="00E516C4">
          <w:rPr>
            <w:i/>
            <w:iCs/>
            <w:sz w:val="20"/>
            <w:szCs w:val="20"/>
            <w:lang w:val="en-US"/>
            <w:rPrChange w:id="5191" w:author="Sina Furkan Özdemir" w:date="2021-09-20T17:27:00Z">
              <w:rPr>
                <w:i/>
                <w:iCs/>
                <w:sz w:val="20"/>
                <w:szCs w:val="20"/>
              </w:rPr>
            </w:rPrChange>
          </w:rPr>
          <w:delText>New Media for Educational Change</w:delText>
        </w:r>
        <w:r w:rsidRPr="0029563D" w:rsidDel="00E516C4">
          <w:rPr>
            <w:sz w:val="20"/>
            <w:szCs w:val="20"/>
            <w:lang w:val="en-US"/>
            <w:rPrChange w:id="5192" w:author="Sina Furkan Özdemir" w:date="2021-09-20T17:27:00Z">
              <w:rPr>
                <w:sz w:val="20"/>
                <w:szCs w:val="20"/>
              </w:rPr>
            </w:rPrChange>
          </w:rPr>
          <w:delText>. 2018, Singapore: Springer, pp. 191–201.</w:delText>
        </w:r>
      </w:del>
    </w:p>
    <w:p w14:paraId="1008170F" w14:textId="2AB624D9" w:rsidR="0076658E" w:rsidRPr="0029563D" w:rsidDel="00E516C4" w:rsidRDefault="0076658E" w:rsidP="00E516C4">
      <w:pPr>
        <w:spacing w:before="120" w:after="0" w:line="240" w:lineRule="auto"/>
        <w:jc w:val="both"/>
        <w:rPr>
          <w:del w:id="5193" w:author="Sina Furkan Özdemir [2]" w:date="2021-09-24T08:49:00Z"/>
          <w:sz w:val="20"/>
          <w:szCs w:val="20"/>
          <w:lang w:val="en-US"/>
          <w:rPrChange w:id="5194" w:author="Sina Furkan Özdemir" w:date="2021-09-20T17:27:00Z">
            <w:rPr>
              <w:del w:id="5195" w:author="Sina Furkan Özdemir [2]" w:date="2021-09-24T08:49:00Z"/>
              <w:sz w:val="20"/>
              <w:szCs w:val="20"/>
            </w:rPr>
          </w:rPrChange>
        </w:rPr>
        <w:pPrChange w:id="5196" w:author="Sina Furkan Özdemir [2]" w:date="2021-09-24T08:49:00Z">
          <w:pPr>
            <w:pStyle w:val="Bibliography"/>
            <w:spacing w:before="120" w:after="0"/>
            <w:jc w:val="both"/>
          </w:pPr>
        </w:pPrChange>
      </w:pPr>
      <w:del w:id="5197" w:author="Sina Furkan Özdemir [2]" w:date="2021-09-24T08:49:00Z">
        <w:r w:rsidRPr="0029563D" w:rsidDel="00E516C4">
          <w:rPr>
            <w:sz w:val="20"/>
            <w:szCs w:val="20"/>
            <w:lang w:val="en-US"/>
            <w:rPrChange w:id="5198" w:author="Sina Furkan Özdemir" w:date="2021-09-20T17:27:00Z">
              <w:rPr>
                <w:sz w:val="20"/>
                <w:szCs w:val="20"/>
              </w:rPr>
            </w:rPrChange>
          </w:rPr>
          <w:delText xml:space="preserve">Thibault, P. J. (1991) ‘Grammar, technocracy, and the noun’, in E. Ventola (ed.). </w:delText>
        </w:r>
        <w:r w:rsidRPr="0029563D" w:rsidDel="00E516C4">
          <w:rPr>
            <w:i/>
            <w:iCs/>
            <w:sz w:val="20"/>
            <w:szCs w:val="20"/>
            <w:lang w:val="en-US"/>
            <w:rPrChange w:id="5199" w:author="Sina Furkan Özdemir" w:date="2021-09-20T17:27:00Z">
              <w:rPr>
                <w:i/>
                <w:iCs/>
                <w:sz w:val="20"/>
                <w:szCs w:val="20"/>
              </w:rPr>
            </w:rPrChange>
          </w:rPr>
          <w:delText>Functional and Systemic Linguistics: Approaches and Uses</w:delText>
        </w:r>
        <w:r w:rsidRPr="0029563D" w:rsidDel="00E516C4">
          <w:rPr>
            <w:sz w:val="20"/>
            <w:szCs w:val="20"/>
            <w:lang w:val="en-US"/>
            <w:rPrChange w:id="5200" w:author="Sina Furkan Özdemir" w:date="2021-09-20T17:27:00Z">
              <w:rPr>
                <w:sz w:val="20"/>
                <w:szCs w:val="20"/>
              </w:rPr>
            </w:rPrChange>
          </w:rPr>
          <w:delText>. Berlin: Walter de Gruyter, pp. 281–306.</w:delText>
        </w:r>
      </w:del>
    </w:p>
    <w:p w14:paraId="216966A7" w14:textId="1DC1FAEA" w:rsidR="0076658E" w:rsidRPr="0029563D" w:rsidDel="00E516C4" w:rsidRDefault="0076658E" w:rsidP="00E516C4">
      <w:pPr>
        <w:spacing w:before="120" w:after="0" w:line="240" w:lineRule="auto"/>
        <w:jc w:val="both"/>
        <w:rPr>
          <w:del w:id="5201" w:author="Sina Furkan Özdemir [2]" w:date="2021-09-24T08:49:00Z"/>
          <w:sz w:val="20"/>
          <w:szCs w:val="20"/>
          <w:lang w:val="en-US"/>
          <w:rPrChange w:id="5202" w:author="Sina Furkan Özdemir" w:date="2021-09-20T17:27:00Z">
            <w:rPr>
              <w:del w:id="5203" w:author="Sina Furkan Özdemir [2]" w:date="2021-09-24T08:49:00Z"/>
              <w:sz w:val="20"/>
              <w:szCs w:val="20"/>
            </w:rPr>
          </w:rPrChange>
        </w:rPr>
        <w:pPrChange w:id="5204" w:author="Sina Furkan Özdemir [2]" w:date="2021-09-24T08:49:00Z">
          <w:pPr>
            <w:pStyle w:val="Bibliography"/>
            <w:spacing w:before="120" w:after="0"/>
            <w:jc w:val="both"/>
          </w:pPr>
        </w:pPrChange>
      </w:pPr>
      <w:del w:id="5205" w:author="Sina Furkan Özdemir [2]" w:date="2021-09-24T08:49:00Z">
        <w:r w:rsidRPr="0029563D" w:rsidDel="00E516C4">
          <w:rPr>
            <w:sz w:val="20"/>
            <w:szCs w:val="20"/>
            <w:lang w:val="en-US"/>
            <w:rPrChange w:id="5206" w:author="Sina Furkan Özdemir" w:date="2021-09-20T17:27:00Z">
              <w:rPr>
                <w:sz w:val="20"/>
                <w:szCs w:val="20"/>
              </w:rPr>
            </w:rPrChange>
          </w:rPr>
          <w:delText xml:space="preserve">Tolochko, P., Song, H. and Boomgaarden, H. (2019) ‘“That Looks Hard!”: Effects of Objective and Perceived Textual Complexity on Factual and Structural Political Knowledge’, </w:delText>
        </w:r>
        <w:r w:rsidRPr="0029563D" w:rsidDel="00E516C4">
          <w:rPr>
            <w:i/>
            <w:iCs/>
            <w:sz w:val="20"/>
            <w:szCs w:val="20"/>
            <w:lang w:val="en-US"/>
            <w:rPrChange w:id="5207" w:author="Sina Furkan Özdemir" w:date="2021-09-20T17:27:00Z">
              <w:rPr>
                <w:i/>
                <w:iCs/>
                <w:sz w:val="20"/>
                <w:szCs w:val="20"/>
              </w:rPr>
            </w:rPrChange>
          </w:rPr>
          <w:delText>Political Communication</w:delText>
        </w:r>
        <w:r w:rsidRPr="0029563D" w:rsidDel="00E516C4">
          <w:rPr>
            <w:sz w:val="20"/>
            <w:szCs w:val="20"/>
            <w:lang w:val="en-US"/>
            <w:rPrChange w:id="5208" w:author="Sina Furkan Özdemir" w:date="2021-09-20T17:27:00Z">
              <w:rPr>
                <w:sz w:val="20"/>
                <w:szCs w:val="20"/>
              </w:rPr>
            </w:rPrChange>
          </w:rPr>
          <w:delText xml:space="preserve"> 36(4): 609–628.</w:delText>
        </w:r>
      </w:del>
    </w:p>
    <w:p w14:paraId="6393E417" w14:textId="78855475" w:rsidR="0076658E" w:rsidRPr="0029563D" w:rsidDel="00E516C4" w:rsidRDefault="0076658E" w:rsidP="00E516C4">
      <w:pPr>
        <w:spacing w:before="120" w:after="0" w:line="240" w:lineRule="auto"/>
        <w:jc w:val="both"/>
        <w:rPr>
          <w:del w:id="5209" w:author="Sina Furkan Özdemir [2]" w:date="2021-09-24T08:49:00Z"/>
          <w:sz w:val="20"/>
          <w:szCs w:val="20"/>
          <w:lang w:val="en-US"/>
          <w:rPrChange w:id="5210" w:author="Sina Furkan Özdemir" w:date="2021-09-20T17:27:00Z">
            <w:rPr>
              <w:del w:id="5211" w:author="Sina Furkan Özdemir [2]" w:date="2021-09-24T08:49:00Z"/>
              <w:sz w:val="20"/>
              <w:szCs w:val="20"/>
            </w:rPr>
          </w:rPrChange>
        </w:rPr>
        <w:pPrChange w:id="5212" w:author="Sina Furkan Özdemir [2]" w:date="2021-09-24T08:49:00Z">
          <w:pPr>
            <w:pStyle w:val="Bibliography"/>
            <w:spacing w:before="120" w:after="0"/>
            <w:jc w:val="both"/>
          </w:pPr>
        </w:pPrChange>
      </w:pPr>
      <w:del w:id="5213" w:author="Sina Furkan Özdemir [2]" w:date="2021-09-24T08:49:00Z">
        <w:r w:rsidRPr="0029563D" w:rsidDel="00E516C4">
          <w:rPr>
            <w:sz w:val="20"/>
            <w:szCs w:val="20"/>
            <w:lang w:val="en-US"/>
            <w:rPrChange w:id="5214" w:author="Sina Furkan Özdemir" w:date="2021-09-20T17:27:00Z">
              <w:rPr>
                <w:sz w:val="20"/>
                <w:szCs w:val="20"/>
              </w:rPr>
            </w:rPrChange>
          </w:rPr>
          <w:delText xml:space="preserve">Trenz, H. (2008) ‘Understanding Media Impact on European Integration: Enhancing or Restricting the Scope of Legitimacy of the EU?’, </w:delText>
        </w:r>
        <w:r w:rsidRPr="0029563D" w:rsidDel="00E516C4">
          <w:rPr>
            <w:i/>
            <w:iCs/>
            <w:sz w:val="20"/>
            <w:szCs w:val="20"/>
            <w:lang w:val="en-US"/>
            <w:rPrChange w:id="5215" w:author="Sina Furkan Özdemir" w:date="2021-09-20T17:27:00Z">
              <w:rPr>
                <w:i/>
                <w:iCs/>
                <w:sz w:val="20"/>
                <w:szCs w:val="20"/>
              </w:rPr>
            </w:rPrChange>
          </w:rPr>
          <w:delText>Journal of European Integration</w:delText>
        </w:r>
        <w:r w:rsidRPr="0029563D" w:rsidDel="00E516C4">
          <w:rPr>
            <w:sz w:val="20"/>
            <w:szCs w:val="20"/>
            <w:lang w:val="en-US"/>
            <w:rPrChange w:id="5216" w:author="Sina Furkan Özdemir" w:date="2021-09-20T17:27:00Z">
              <w:rPr>
                <w:sz w:val="20"/>
                <w:szCs w:val="20"/>
              </w:rPr>
            </w:rPrChange>
          </w:rPr>
          <w:delText xml:space="preserve"> 30(2): 291–309.</w:delText>
        </w:r>
      </w:del>
    </w:p>
    <w:p w14:paraId="3BA234E0" w14:textId="53F9F720" w:rsidR="0076658E" w:rsidRPr="0029563D" w:rsidDel="00E516C4" w:rsidRDefault="0076658E" w:rsidP="00E516C4">
      <w:pPr>
        <w:spacing w:before="120" w:after="0" w:line="240" w:lineRule="auto"/>
        <w:jc w:val="both"/>
        <w:rPr>
          <w:del w:id="5217" w:author="Sina Furkan Özdemir [2]" w:date="2021-09-24T08:49:00Z"/>
          <w:sz w:val="20"/>
          <w:szCs w:val="20"/>
          <w:lang w:val="en-US"/>
          <w:rPrChange w:id="5218" w:author="Sina Furkan Özdemir" w:date="2021-09-20T17:27:00Z">
            <w:rPr>
              <w:del w:id="5219" w:author="Sina Furkan Özdemir [2]" w:date="2021-09-24T08:49:00Z"/>
              <w:sz w:val="20"/>
              <w:szCs w:val="20"/>
            </w:rPr>
          </w:rPrChange>
        </w:rPr>
        <w:pPrChange w:id="5220" w:author="Sina Furkan Özdemir [2]" w:date="2021-09-24T08:49:00Z">
          <w:pPr>
            <w:pStyle w:val="Bibliography"/>
            <w:spacing w:before="120" w:after="0"/>
            <w:jc w:val="both"/>
          </w:pPr>
        </w:pPrChange>
      </w:pPr>
      <w:del w:id="5221" w:author="Sina Furkan Özdemir [2]" w:date="2021-09-24T08:49:00Z">
        <w:r w:rsidRPr="0029563D" w:rsidDel="00E516C4">
          <w:rPr>
            <w:sz w:val="20"/>
            <w:szCs w:val="20"/>
            <w:lang w:val="en-US"/>
            <w:rPrChange w:id="5222" w:author="Sina Furkan Özdemir" w:date="2021-09-20T17:27:00Z">
              <w:rPr>
                <w:sz w:val="20"/>
                <w:szCs w:val="20"/>
              </w:rPr>
            </w:rPrChange>
          </w:rPr>
          <w:delText xml:space="preserve">Trenz, H.-J. (2004) ‘Media Coverage on European Governance: Exploring the European Public Sphere in National Quality Newspapers’, </w:delText>
        </w:r>
        <w:r w:rsidRPr="0029563D" w:rsidDel="00E516C4">
          <w:rPr>
            <w:i/>
            <w:iCs/>
            <w:sz w:val="20"/>
            <w:szCs w:val="20"/>
            <w:lang w:val="en-US"/>
            <w:rPrChange w:id="5223" w:author="Sina Furkan Özdemir" w:date="2021-09-20T17:27:00Z">
              <w:rPr>
                <w:i/>
                <w:iCs/>
                <w:sz w:val="20"/>
                <w:szCs w:val="20"/>
              </w:rPr>
            </w:rPrChange>
          </w:rPr>
          <w:delText>European Journal of Communication</w:delText>
        </w:r>
        <w:r w:rsidRPr="0029563D" w:rsidDel="00E516C4">
          <w:rPr>
            <w:sz w:val="20"/>
            <w:szCs w:val="20"/>
            <w:lang w:val="en-US"/>
            <w:rPrChange w:id="5224" w:author="Sina Furkan Özdemir" w:date="2021-09-20T17:27:00Z">
              <w:rPr>
                <w:sz w:val="20"/>
                <w:szCs w:val="20"/>
              </w:rPr>
            </w:rPrChange>
          </w:rPr>
          <w:delText xml:space="preserve"> 19(3): 291–319.</w:delText>
        </w:r>
      </w:del>
    </w:p>
    <w:p w14:paraId="58D34C24" w14:textId="577049C2" w:rsidR="0076658E" w:rsidRPr="0029563D" w:rsidDel="00E516C4" w:rsidRDefault="0076658E" w:rsidP="00E516C4">
      <w:pPr>
        <w:spacing w:before="120" w:after="0" w:line="240" w:lineRule="auto"/>
        <w:jc w:val="both"/>
        <w:rPr>
          <w:del w:id="5225" w:author="Sina Furkan Özdemir [2]" w:date="2021-09-24T08:49:00Z"/>
          <w:sz w:val="20"/>
          <w:szCs w:val="20"/>
          <w:lang w:val="en-US"/>
          <w:rPrChange w:id="5226" w:author="Sina Furkan Özdemir" w:date="2021-09-20T17:27:00Z">
            <w:rPr>
              <w:del w:id="5227" w:author="Sina Furkan Özdemir [2]" w:date="2021-09-24T08:49:00Z"/>
              <w:sz w:val="20"/>
              <w:szCs w:val="20"/>
            </w:rPr>
          </w:rPrChange>
        </w:rPr>
        <w:pPrChange w:id="5228" w:author="Sina Furkan Özdemir [2]" w:date="2021-09-24T08:49:00Z">
          <w:pPr>
            <w:pStyle w:val="Bibliography"/>
            <w:spacing w:before="120" w:after="0"/>
            <w:jc w:val="both"/>
          </w:pPr>
        </w:pPrChange>
      </w:pPr>
      <w:del w:id="5229" w:author="Sina Furkan Özdemir [2]" w:date="2021-09-24T08:49:00Z">
        <w:r w:rsidRPr="0029563D" w:rsidDel="00E516C4">
          <w:rPr>
            <w:sz w:val="20"/>
            <w:szCs w:val="20"/>
            <w:lang w:val="en-US"/>
            <w:rPrChange w:id="5230" w:author="Sina Furkan Özdemir" w:date="2021-09-20T17:27:00Z">
              <w:rPr>
                <w:sz w:val="20"/>
                <w:szCs w:val="20"/>
              </w:rPr>
            </w:rPrChange>
          </w:rPr>
          <w:delText xml:space="preserve">Umit, R. (2017) ‘Strategic communication of EU affairs: an analysis of legislative behaviour on Twitter’, </w:delText>
        </w:r>
        <w:r w:rsidRPr="0029563D" w:rsidDel="00E516C4">
          <w:rPr>
            <w:i/>
            <w:iCs/>
            <w:sz w:val="20"/>
            <w:szCs w:val="20"/>
            <w:lang w:val="en-US"/>
            <w:rPrChange w:id="5231" w:author="Sina Furkan Özdemir" w:date="2021-09-20T17:27:00Z">
              <w:rPr>
                <w:i/>
                <w:iCs/>
                <w:sz w:val="20"/>
                <w:szCs w:val="20"/>
              </w:rPr>
            </w:rPrChange>
          </w:rPr>
          <w:delText>Journal of Legislative Studies</w:delText>
        </w:r>
        <w:r w:rsidRPr="0029563D" w:rsidDel="00E516C4">
          <w:rPr>
            <w:sz w:val="20"/>
            <w:szCs w:val="20"/>
            <w:lang w:val="en-US"/>
            <w:rPrChange w:id="5232" w:author="Sina Furkan Özdemir" w:date="2021-09-20T17:27:00Z">
              <w:rPr>
                <w:sz w:val="20"/>
                <w:szCs w:val="20"/>
              </w:rPr>
            </w:rPrChange>
          </w:rPr>
          <w:delText xml:space="preserve"> 23(1): 93–124.</w:delText>
        </w:r>
      </w:del>
    </w:p>
    <w:p w14:paraId="3D1CE7F5" w14:textId="5A0EFB65" w:rsidR="0076658E" w:rsidRPr="0029563D" w:rsidDel="00E516C4" w:rsidRDefault="0076658E" w:rsidP="00E516C4">
      <w:pPr>
        <w:spacing w:before="120" w:after="0" w:line="240" w:lineRule="auto"/>
        <w:jc w:val="both"/>
        <w:rPr>
          <w:del w:id="5233" w:author="Sina Furkan Özdemir [2]" w:date="2021-09-24T08:49:00Z"/>
          <w:sz w:val="20"/>
          <w:szCs w:val="20"/>
          <w:lang w:val="en-US"/>
          <w:rPrChange w:id="5234" w:author="Sina Furkan Özdemir" w:date="2021-09-20T17:27:00Z">
            <w:rPr>
              <w:del w:id="5235" w:author="Sina Furkan Özdemir [2]" w:date="2021-09-24T08:49:00Z"/>
              <w:sz w:val="20"/>
              <w:szCs w:val="20"/>
            </w:rPr>
          </w:rPrChange>
        </w:rPr>
        <w:pPrChange w:id="5236" w:author="Sina Furkan Özdemir [2]" w:date="2021-09-24T08:49:00Z">
          <w:pPr>
            <w:pStyle w:val="Bibliography"/>
            <w:spacing w:before="120" w:after="0"/>
            <w:jc w:val="both"/>
          </w:pPr>
        </w:pPrChange>
      </w:pPr>
      <w:del w:id="5237" w:author="Sina Furkan Özdemir [2]" w:date="2021-09-24T08:49:00Z">
        <w:r w:rsidRPr="0029563D" w:rsidDel="00E516C4">
          <w:rPr>
            <w:sz w:val="20"/>
            <w:szCs w:val="20"/>
            <w:lang w:val="en-US"/>
            <w:rPrChange w:id="5238" w:author="Sina Furkan Özdemir" w:date="2021-09-20T17:27:00Z">
              <w:rPr>
                <w:sz w:val="20"/>
                <w:szCs w:val="20"/>
              </w:rPr>
            </w:rPrChange>
          </w:rPr>
          <w:delText xml:space="preserve">Walter, S. (2015) ‘Explaining the visibility of EU citizens: a multi-level analysis of European Union news’, </w:delText>
        </w:r>
        <w:r w:rsidRPr="0029563D" w:rsidDel="00E516C4">
          <w:rPr>
            <w:i/>
            <w:iCs/>
            <w:sz w:val="20"/>
            <w:szCs w:val="20"/>
            <w:lang w:val="en-US"/>
            <w:rPrChange w:id="5239" w:author="Sina Furkan Özdemir" w:date="2021-09-20T17:27:00Z">
              <w:rPr>
                <w:i/>
                <w:iCs/>
                <w:sz w:val="20"/>
                <w:szCs w:val="20"/>
              </w:rPr>
            </w:rPrChange>
          </w:rPr>
          <w:delText>European Political Science Review</w:delText>
        </w:r>
        <w:r w:rsidRPr="0029563D" w:rsidDel="00E516C4">
          <w:rPr>
            <w:sz w:val="20"/>
            <w:szCs w:val="20"/>
            <w:lang w:val="en-US"/>
            <w:rPrChange w:id="5240" w:author="Sina Furkan Özdemir" w:date="2021-09-20T17:27:00Z">
              <w:rPr>
                <w:sz w:val="20"/>
                <w:szCs w:val="20"/>
              </w:rPr>
            </w:rPrChange>
          </w:rPr>
          <w:delText xml:space="preserve"> FirstView: 1–21.</w:delText>
        </w:r>
      </w:del>
    </w:p>
    <w:p w14:paraId="18FB648B" w14:textId="234C4375" w:rsidR="0076658E" w:rsidRPr="0029563D" w:rsidDel="00E516C4" w:rsidRDefault="0076658E" w:rsidP="00E516C4">
      <w:pPr>
        <w:spacing w:before="120" w:after="0" w:line="240" w:lineRule="auto"/>
        <w:jc w:val="both"/>
        <w:rPr>
          <w:del w:id="5241" w:author="Sina Furkan Özdemir [2]" w:date="2021-09-24T08:49:00Z"/>
          <w:sz w:val="20"/>
          <w:szCs w:val="20"/>
          <w:lang w:val="en-US"/>
          <w:rPrChange w:id="5242" w:author="Sina Furkan Özdemir" w:date="2021-09-20T17:27:00Z">
            <w:rPr>
              <w:del w:id="5243" w:author="Sina Furkan Özdemir [2]" w:date="2021-09-24T08:49:00Z"/>
              <w:sz w:val="20"/>
              <w:szCs w:val="20"/>
            </w:rPr>
          </w:rPrChange>
        </w:rPr>
        <w:pPrChange w:id="5244" w:author="Sina Furkan Özdemir [2]" w:date="2021-09-24T08:49:00Z">
          <w:pPr>
            <w:pStyle w:val="Bibliography"/>
            <w:spacing w:before="120" w:after="0"/>
            <w:jc w:val="both"/>
          </w:pPr>
        </w:pPrChange>
      </w:pPr>
      <w:del w:id="5245" w:author="Sina Furkan Özdemir [2]" w:date="2021-09-24T08:49:00Z">
        <w:r w:rsidRPr="0029563D" w:rsidDel="00E516C4">
          <w:rPr>
            <w:sz w:val="20"/>
            <w:szCs w:val="20"/>
            <w:lang w:val="en-US"/>
            <w:rPrChange w:id="5246" w:author="Sina Furkan Özdemir" w:date="2021-09-20T17:27:00Z">
              <w:rPr>
                <w:sz w:val="20"/>
                <w:szCs w:val="20"/>
              </w:rPr>
            </w:rPrChange>
          </w:rPr>
          <w:delText xml:space="preserve">Zaiotti, R. (2020) ‘The (UN)Making of International Organisations’ Digital Reputation: The European Union, the “refugee crisis,” and social media’, in </w:delText>
        </w:r>
        <w:r w:rsidRPr="0029563D" w:rsidDel="00E516C4">
          <w:rPr>
            <w:i/>
            <w:iCs/>
            <w:sz w:val="20"/>
            <w:szCs w:val="20"/>
            <w:lang w:val="en-US"/>
            <w:rPrChange w:id="5247" w:author="Sina Furkan Özdemir" w:date="2021-09-20T17:27:00Z">
              <w:rPr>
                <w:i/>
                <w:iCs/>
                <w:sz w:val="20"/>
                <w:szCs w:val="20"/>
              </w:rPr>
            </w:rPrChange>
          </w:rPr>
          <w:delText>Digital Diplomacy and International Organisations</w:delText>
        </w:r>
        <w:r w:rsidRPr="0029563D" w:rsidDel="00E516C4">
          <w:rPr>
            <w:sz w:val="20"/>
            <w:szCs w:val="20"/>
            <w:lang w:val="en-US"/>
            <w:rPrChange w:id="5248" w:author="Sina Furkan Özdemir" w:date="2021-09-20T17:27:00Z">
              <w:rPr>
                <w:sz w:val="20"/>
                <w:szCs w:val="20"/>
              </w:rPr>
            </w:rPrChange>
          </w:rPr>
          <w:delText>. Routledge.</w:delText>
        </w:r>
      </w:del>
    </w:p>
    <w:p w14:paraId="012B6611" w14:textId="77B9C5A4" w:rsidR="006628FE" w:rsidRPr="0029563D" w:rsidDel="00E516C4" w:rsidRDefault="00CF6326" w:rsidP="00E516C4">
      <w:pPr>
        <w:spacing w:before="120" w:after="0" w:line="240" w:lineRule="auto"/>
        <w:jc w:val="both"/>
        <w:rPr>
          <w:del w:id="5249" w:author="Sina Furkan Özdemir [2]" w:date="2021-09-24T08:49:00Z"/>
          <w:sz w:val="20"/>
          <w:szCs w:val="20"/>
          <w:lang w:val="en-US"/>
          <w:rPrChange w:id="5250" w:author="Sina Furkan Özdemir" w:date="2021-09-20T17:27:00Z">
            <w:rPr>
              <w:del w:id="5251" w:author="Sina Furkan Özdemir [2]" w:date="2021-09-24T08:49:00Z"/>
              <w:sz w:val="20"/>
              <w:szCs w:val="20"/>
              <w:lang w:val="en-GB"/>
            </w:rPr>
          </w:rPrChange>
        </w:rPr>
        <w:pPrChange w:id="5252" w:author="Sina Furkan Özdemir [2]" w:date="2021-09-24T08:49:00Z">
          <w:pPr>
            <w:spacing w:before="120" w:after="0" w:line="240" w:lineRule="auto"/>
            <w:jc w:val="both"/>
          </w:pPr>
        </w:pPrChange>
      </w:pPr>
      <w:del w:id="5253" w:author="Sina Furkan Özdemir [2]" w:date="2021-09-24T08:49:00Z">
        <w:r w:rsidRPr="0029563D" w:rsidDel="00E516C4">
          <w:rPr>
            <w:sz w:val="20"/>
            <w:szCs w:val="20"/>
            <w:lang w:val="en-US"/>
            <w:rPrChange w:id="5254" w:author="Sina Furkan Özdemir" w:date="2021-09-20T17:27:00Z">
              <w:rPr>
                <w:sz w:val="20"/>
                <w:szCs w:val="20"/>
                <w:lang w:val="en-GB"/>
              </w:rPr>
            </w:rPrChange>
          </w:rPr>
          <w:fldChar w:fldCharType="end"/>
        </w:r>
      </w:del>
    </w:p>
    <w:p w14:paraId="4648C0AD" w14:textId="7BC97A46" w:rsidR="0032464D" w:rsidRPr="0032464D" w:rsidDel="00F70249" w:rsidRDefault="0032464D" w:rsidP="00E516C4">
      <w:pPr>
        <w:spacing w:before="120" w:after="0" w:line="240" w:lineRule="auto"/>
        <w:jc w:val="both"/>
        <w:rPr>
          <w:del w:id="5255" w:author="Sina Furkan Özdemir [2]" w:date="2021-09-21T15:57:00Z"/>
          <w:rFonts w:cs="Calibri"/>
          <w:sz w:val="20"/>
        </w:rPr>
        <w:pPrChange w:id="5256" w:author="Sina Furkan Özdemir [2]" w:date="2021-09-24T08:49:00Z">
          <w:pPr>
            <w:pStyle w:val="Bibliography"/>
          </w:pPr>
        </w:pPrChange>
      </w:pPr>
      <w:del w:id="5257" w:author="Sina Furkan Özdemir [2]" w:date="2021-09-24T08:49:00Z">
        <w:r w:rsidDel="00E516C4">
          <w:rPr>
            <w:sz w:val="20"/>
            <w:szCs w:val="20"/>
            <w:lang w:val="en-US"/>
          </w:rPr>
          <w:fldChar w:fldCharType="begin"/>
        </w:r>
        <w:r w:rsidDel="00E516C4">
          <w:rPr>
            <w:sz w:val="20"/>
            <w:szCs w:val="20"/>
            <w:lang w:val="en-US"/>
          </w:rPr>
          <w:delInstrText xml:space="preserve"> ADDIN ZOTERO_BIBL {"uncited":[],"omitted":[],"custom":[]} CSL_BIBLIOGRAPHY </w:delInstrText>
        </w:r>
        <w:r w:rsidDel="00E516C4">
          <w:rPr>
            <w:sz w:val="20"/>
            <w:szCs w:val="20"/>
            <w:lang w:val="en-US"/>
          </w:rPr>
          <w:fldChar w:fldCharType="separate"/>
        </w:r>
      </w:del>
      <w:del w:id="5258" w:author="Sina Furkan Özdemir [2]" w:date="2021-09-21T15:57:00Z">
        <w:r w:rsidRPr="0032464D" w:rsidDel="00F70249">
          <w:rPr>
            <w:rFonts w:cs="Calibri"/>
            <w:sz w:val="20"/>
          </w:rPr>
          <w:delText xml:space="preserve">Altides, C. (2009) </w:delText>
        </w:r>
        <w:r w:rsidRPr="0032464D" w:rsidDel="00F70249">
          <w:rPr>
            <w:rFonts w:cs="Calibri"/>
            <w:i/>
            <w:iCs/>
            <w:sz w:val="20"/>
          </w:rPr>
          <w:delText>Making EU politics public: how the EU institutions develop public communication</w:delText>
        </w:r>
        <w:r w:rsidRPr="0032464D" w:rsidDel="00F70249">
          <w:rPr>
            <w:rFonts w:cs="Calibri"/>
            <w:sz w:val="20"/>
          </w:rPr>
          <w:delText>, Baden-Baden: Nomos.</w:delText>
        </w:r>
      </w:del>
    </w:p>
    <w:p w14:paraId="70148855" w14:textId="083B37A9" w:rsidR="0032464D" w:rsidRPr="0032464D" w:rsidDel="00F70249" w:rsidRDefault="0032464D" w:rsidP="00E516C4">
      <w:pPr>
        <w:spacing w:before="120" w:after="0" w:line="240" w:lineRule="auto"/>
        <w:jc w:val="both"/>
        <w:rPr>
          <w:del w:id="5259" w:author="Sina Furkan Özdemir [2]" w:date="2021-09-21T15:57:00Z"/>
          <w:rFonts w:cs="Calibri"/>
          <w:sz w:val="20"/>
        </w:rPr>
        <w:pPrChange w:id="5260" w:author="Sina Furkan Özdemir [2]" w:date="2021-09-24T08:49:00Z">
          <w:pPr>
            <w:pStyle w:val="Bibliography"/>
          </w:pPr>
        </w:pPrChange>
      </w:pPr>
      <w:del w:id="5261" w:author="Sina Furkan Özdemir [2]" w:date="2021-09-21T15:57:00Z">
        <w:r w:rsidRPr="0032464D" w:rsidDel="00F70249">
          <w:rPr>
            <w:rFonts w:cs="Calibri"/>
            <w:sz w:val="20"/>
          </w:rPr>
          <w:delText xml:space="preserve">Barisione, M. and Michailidou, A. (eds) (2017) </w:delText>
        </w:r>
        <w:r w:rsidRPr="0032464D" w:rsidDel="00F70249">
          <w:rPr>
            <w:rFonts w:cs="Calibri"/>
            <w:i/>
            <w:iCs/>
            <w:sz w:val="20"/>
          </w:rPr>
          <w:delText>Social media and European politics: rethinking power and legitimacy in the digital era</w:delText>
        </w:r>
        <w:r w:rsidRPr="0032464D" w:rsidDel="00F70249">
          <w:rPr>
            <w:rFonts w:cs="Calibri"/>
            <w:sz w:val="20"/>
          </w:rPr>
          <w:delText>, London, United Kingdom: Palgrave Macmillan.</w:delText>
        </w:r>
      </w:del>
    </w:p>
    <w:p w14:paraId="5EBF1CC3" w14:textId="791691A2" w:rsidR="0032464D" w:rsidRPr="0032464D" w:rsidDel="00F70249" w:rsidRDefault="0032464D" w:rsidP="00E516C4">
      <w:pPr>
        <w:spacing w:before="120" w:after="0" w:line="240" w:lineRule="auto"/>
        <w:jc w:val="both"/>
        <w:rPr>
          <w:del w:id="5262" w:author="Sina Furkan Özdemir [2]" w:date="2021-09-21T15:57:00Z"/>
          <w:rFonts w:cs="Calibri"/>
          <w:sz w:val="20"/>
        </w:rPr>
        <w:pPrChange w:id="5263" w:author="Sina Furkan Özdemir [2]" w:date="2021-09-24T08:49:00Z">
          <w:pPr>
            <w:pStyle w:val="Bibliography"/>
          </w:pPr>
        </w:pPrChange>
      </w:pPr>
      <w:del w:id="5264" w:author="Sina Furkan Özdemir [2]" w:date="2021-09-21T15:57:00Z">
        <w:r w:rsidRPr="0032464D" w:rsidDel="00F70249">
          <w:rPr>
            <w:rFonts w:cs="Calibri"/>
            <w:sz w:val="20"/>
          </w:rPr>
          <w:delText xml:space="preserve">Benoit, K., Munger, K. and Spirling, A. (2019) ‘Measuring and Explaining Political Sophistication through Textual Complexity’, </w:delText>
        </w:r>
        <w:r w:rsidRPr="0032464D" w:rsidDel="00F70249">
          <w:rPr>
            <w:rFonts w:cs="Calibri"/>
            <w:i/>
            <w:iCs/>
            <w:sz w:val="20"/>
          </w:rPr>
          <w:delText>American Journal of Political Science</w:delText>
        </w:r>
        <w:r w:rsidRPr="0032464D" w:rsidDel="00F70249">
          <w:rPr>
            <w:rFonts w:cs="Calibri"/>
            <w:sz w:val="20"/>
          </w:rPr>
          <w:delText xml:space="preserve"> 63(2): 491–508.</w:delText>
        </w:r>
      </w:del>
    </w:p>
    <w:p w14:paraId="64BF56A7" w14:textId="04692E65" w:rsidR="0032464D" w:rsidRPr="0032464D" w:rsidDel="00F70249" w:rsidRDefault="0032464D" w:rsidP="00E516C4">
      <w:pPr>
        <w:spacing w:before="120" w:after="0" w:line="240" w:lineRule="auto"/>
        <w:jc w:val="both"/>
        <w:rPr>
          <w:del w:id="5265" w:author="Sina Furkan Özdemir [2]" w:date="2021-09-21T15:57:00Z"/>
          <w:rFonts w:cs="Calibri"/>
          <w:sz w:val="20"/>
        </w:rPr>
        <w:pPrChange w:id="5266" w:author="Sina Furkan Özdemir [2]" w:date="2021-09-24T08:49:00Z">
          <w:pPr>
            <w:pStyle w:val="Bibliography"/>
          </w:pPr>
        </w:pPrChange>
      </w:pPr>
      <w:del w:id="5267" w:author="Sina Furkan Özdemir [2]" w:date="2021-09-21T15:57:00Z">
        <w:r w:rsidRPr="0032464D" w:rsidDel="00F70249">
          <w:rPr>
            <w:rFonts w:cs="Calibri"/>
            <w:sz w:val="20"/>
          </w:rPr>
          <w:delText xml:space="preserve">Biber, D., Conrad, S. and Reppen, R. (1998) </w:delText>
        </w:r>
        <w:r w:rsidRPr="0032464D" w:rsidDel="00F70249">
          <w:rPr>
            <w:rFonts w:cs="Calibri"/>
            <w:i/>
            <w:iCs/>
            <w:sz w:val="20"/>
          </w:rPr>
          <w:delText>Corpus Linguistics: Investigating Language Structure and Use</w:delText>
        </w:r>
        <w:r w:rsidRPr="0032464D" w:rsidDel="00F70249">
          <w:rPr>
            <w:rFonts w:cs="Calibri"/>
            <w:sz w:val="20"/>
          </w:rPr>
          <w:delText>, Cambridge ; New York: Cambridge University Press.</w:delText>
        </w:r>
      </w:del>
    </w:p>
    <w:p w14:paraId="1B6C4180" w14:textId="1EF950AB" w:rsidR="0032464D" w:rsidRPr="0032464D" w:rsidDel="00F70249" w:rsidRDefault="0032464D" w:rsidP="00E516C4">
      <w:pPr>
        <w:spacing w:before="120" w:after="0" w:line="240" w:lineRule="auto"/>
        <w:jc w:val="both"/>
        <w:rPr>
          <w:del w:id="5268" w:author="Sina Furkan Özdemir [2]" w:date="2021-09-21T15:57:00Z"/>
          <w:rFonts w:cs="Calibri"/>
          <w:sz w:val="20"/>
        </w:rPr>
        <w:pPrChange w:id="5269" w:author="Sina Furkan Özdemir [2]" w:date="2021-09-24T08:49:00Z">
          <w:pPr>
            <w:pStyle w:val="Bibliography"/>
          </w:pPr>
        </w:pPrChange>
      </w:pPr>
      <w:del w:id="5270" w:author="Sina Furkan Özdemir [2]" w:date="2021-09-21T15:57:00Z">
        <w:r w:rsidRPr="0032464D" w:rsidDel="00F70249">
          <w:rPr>
            <w:rFonts w:cs="Calibri"/>
            <w:sz w:val="20"/>
          </w:rPr>
          <w:delText xml:space="preserve">Biegoń, D. (2013) ‘Specifying the Arena of Possibilities: Post-structuralist Narrative Analysis and the European Commission’s Legitimation Strategies’, </w:delText>
        </w:r>
        <w:r w:rsidRPr="0032464D" w:rsidDel="00F70249">
          <w:rPr>
            <w:rFonts w:cs="Calibri"/>
            <w:i/>
            <w:iCs/>
            <w:sz w:val="20"/>
          </w:rPr>
          <w:delText>JCMS: Journal of Common Market Studies</w:delText>
        </w:r>
        <w:r w:rsidRPr="0032464D" w:rsidDel="00F70249">
          <w:rPr>
            <w:rFonts w:cs="Calibri"/>
            <w:sz w:val="20"/>
          </w:rPr>
          <w:delText xml:space="preserve"> 51(2): 194–211.</w:delText>
        </w:r>
      </w:del>
    </w:p>
    <w:p w14:paraId="23199681" w14:textId="719422A0" w:rsidR="0032464D" w:rsidRPr="0032464D" w:rsidDel="00F70249" w:rsidRDefault="0032464D" w:rsidP="00E516C4">
      <w:pPr>
        <w:spacing w:before="120" w:after="0" w:line="240" w:lineRule="auto"/>
        <w:jc w:val="both"/>
        <w:rPr>
          <w:del w:id="5271" w:author="Sina Furkan Özdemir [2]" w:date="2021-09-21T15:57:00Z"/>
          <w:rFonts w:cs="Calibri"/>
          <w:sz w:val="20"/>
        </w:rPr>
        <w:pPrChange w:id="5272" w:author="Sina Furkan Özdemir [2]" w:date="2021-09-24T08:49:00Z">
          <w:pPr>
            <w:pStyle w:val="Bibliography"/>
          </w:pPr>
        </w:pPrChange>
      </w:pPr>
      <w:del w:id="5273" w:author="Sina Furkan Özdemir [2]" w:date="2021-09-21T15:57:00Z">
        <w:r w:rsidRPr="0032464D" w:rsidDel="00F70249">
          <w:rPr>
            <w:rFonts w:cs="Calibri"/>
            <w:sz w:val="20"/>
          </w:rPr>
          <w:delText xml:space="preserve">Bijsmans, P. and Altides, C. (2007) ‘“Bridging the Gap” between EU Politics and Citizens? The European Commission, National Media and EU Affairs in the Public Sphere’, </w:delText>
        </w:r>
        <w:r w:rsidRPr="0032464D" w:rsidDel="00F70249">
          <w:rPr>
            <w:rFonts w:cs="Calibri"/>
            <w:i/>
            <w:iCs/>
            <w:sz w:val="20"/>
          </w:rPr>
          <w:delText>Journal of European Integration</w:delText>
        </w:r>
        <w:r w:rsidRPr="0032464D" w:rsidDel="00F70249">
          <w:rPr>
            <w:rFonts w:cs="Calibri"/>
            <w:sz w:val="20"/>
          </w:rPr>
          <w:delText xml:space="preserve"> 29(3): 323–340.</w:delText>
        </w:r>
      </w:del>
    </w:p>
    <w:p w14:paraId="27AFA5E3" w14:textId="3396ED90" w:rsidR="0032464D" w:rsidRPr="0032464D" w:rsidDel="00F70249" w:rsidRDefault="0032464D" w:rsidP="00E516C4">
      <w:pPr>
        <w:spacing w:before="120" w:after="0" w:line="240" w:lineRule="auto"/>
        <w:jc w:val="both"/>
        <w:rPr>
          <w:del w:id="5274" w:author="Sina Furkan Özdemir [2]" w:date="2021-09-21T15:57:00Z"/>
          <w:rFonts w:cs="Calibri"/>
          <w:sz w:val="20"/>
        </w:rPr>
        <w:pPrChange w:id="5275" w:author="Sina Furkan Özdemir [2]" w:date="2021-09-24T08:49:00Z">
          <w:pPr>
            <w:pStyle w:val="Bibliography"/>
          </w:pPr>
        </w:pPrChange>
      </w:pPr>
      <w:del w:id="5276" w:author="Sina Furkan Özdemir [2]" w:date="2021-09-21T15:57:00Z">
        <w:r w:rsidRPr="0032464D" w:rsidDel="00F70249">
          <w:rPr>
            <w:rFonts w:cs="Calibri"/>
            <w:sz w:val="20"/>
          </w:rPr>
          <w:delText xml:space="preserve">Boomgaarden, H. et al. (2013) ‘Across time and space: Explaining variation in news coverage of the European Union’, </w:delText>
        </w:r>
        <w:r w:rsidRPr="0032464D" w:rsidDel="00F70249">
          <w:rPr>
            <w:rFonts w:cs="Calibri"/>
            <w:i/>
            <w:iCs/>
            <w:sz w:val="20"/>
          </w:rPr>
          <w:delText>European Journal of Political Research</w:delText>
        </w:r>
        <w:r w:rsidRPr="0032464D" w:rsidDel="00F70249">
          <w:rPr>
            <w:rFonts w:cs="Calibri"/>
            <w:sz w:val="20"/>
          </w:rPr>
          <w:delText xml:space="preserve"> 52(5): 608–629.</w:delText>
        </w:r>
      </w:del>
    </w:p>
    <w:p w14:paraId="187BB2D5" w14:textId="1AF56383" w:rsidR="0032464D" w:rsidRPr="0032464D" w:rsidDel="00F70249" w:rsidRDefault="0032464D" w:rsidP="00E516C4">
      <w:pPr>
        <w:spacing w:before="120" w:after="0" w:line="240" w:lineRule="auto"/>
        <w:jc w:val="both"/>
        <w:rPr>
          <w:del w:id="5277" w:author="Sina Furkan Özdemir [2]" w:date="2021-09-21T15:57:00Z"/>
          <w:rFonts w:cs="Calibri"/>
          <w:sz w:val="20"/>
        </w:rPr>
        <w:pPrChange w:id="5278" w:author="Sina Furkan Özdemir [2]" w:date="2021-09-24T08:49:00Z">
          <w:pPr>
            <w:pStyle w:val="Bibliography"/>
          </w:pPr>
        </w:pPrChange>
      </w:pPr>
      <w:del w:id="5279" w:author="Sina Furkan Özdemir [2]" w:date="2021-09-21T15:57:00Z">
        <w:r w:rsidRPr="0032464D" w:rsidDel="00F70249">
          <w:rPr>
            <w:rFonts w:cs="Calibri"/>
            <w:sz w:val="20"/>
          </w:rPr>
          <w:delText xml:space="preserve">Bressanelli, E., Koop, C. and Reh, C. (2020) ‘EU Actors under pressure: politicisation and depoliticisation as strategic responses’, </w:delText>
        </w:r>
        <w:r w:rsidRPr="0032464D" w:rsidDel="00F70249">
          <w:rPr>
            <w:rFonts w:cs="Calibri"/>
            <w:i/>
            <w:iCs/>
            <w:sz w:val="20"/>
          </w:rPr>
          <w:delText>Journal of European Public Policy</w:delText>
        </w:r>
        <w:r w:rsidRPr="0032464D" w:rsidDel="00F70249">
          <w:rPr>
            <w:rFonts w:cs="Calibri"/>
            <w:sz w:val="20"/>
          </w:rPr>
          <w:delText xml:space="preserve"> 27(3): 329–341.</w:delText>
        </w:r>
      </w:del>
    </w:p>
    <w:p w14:paraId="5C886626" w14:textId="22FA7738" w:rsidR="0032464D" w:rsidRPr="0032464D" w:rsidDel="00F70249" w:rsidRDefault="0032464D" w:rsidP="00E516C4">
      <w:pPr>
        <w:spacing w:before="120" w:after="0" w:line="240" w:lineRule="auto"/>
        <w:jc w:val="both"/>
        <w:rPr>
          <w:del w:id="5280" w:author="Sina Furkan Özdemir [2]" w:date="2021-09-21T15:57:00Z"/>
          <w:rFonts w:cs="Calibri"/>
          <w:sz w:val="20"/>
        </w:rPr>
        <w:pPrChange w:id="5281" w:author="Sina Furkan Özdemir [2]" w:date="2021-09-24T08:49:00Z">
          <w:pPr>
            <w:pStyle w:val="Bibliography"/>
          </w:pPr>
        </w:pPrChange>
      </w:pPr>
      <w:del w:id="5282" w:author="Sina Furkan Özdemir [2]" w:date="2021-09-21T15:57:00Z">
        <w:r w:rsidRPr="0032464D" w:rsidDel="00F70249">
          <w:rPr>
            <w:rFonts w:cs="Calibri"/>
            <w:sz w:val="20"/>
          </w:rPr>
          <w:delText xml:space="preserve">Brüggemann, M. (2010) ‘Information Policy and the Public Sphere’, </w:delText>
        </w:r>
        <w:r w:rsidRPr="0032464D" w:rsidDel="00F70249">
          <w:rPr>
            <w:rFonts w:cs="Calibri"/>
            <w:i/>
            <w:iCs/>
            <w:sz w:val="20"/>
          </w:rPr>
          <w:delText>Javnost - The Public</w:delText>
        </w:r>
        <w:r w:rsidRPr="0032464D" w:rsidDel="00F70249">
          <w:rPr>
            <w:rFonts w:cs="Calibri"/>
            <w:sz w:val="20"/>
          </w:rPr>
          <w:delText xml:space="preserve"> 17(1): 5–21.</w:delText>
        </w:r>
      </w:del>
    </w:p>
    <w:p w14:paraId="77C3B8A9" w14:textId="21C521CD" w:rsidR="0032464D" w:rsidRPr="0032464D" w:rsidDel="00F70249" w:rsidRDefault="0032464D" w:rsidP="00E516C4">
      <w:pPr>
        <w:spacing w:before="120" w:after="0" w:line="240" w:lineRule="auto"/>
        <w:jc w:val="both"/>
        <w:rPr>
          <w:del w:id="5283" w:author="Sina Furkan Özdemir [2]" w:date="2021-09-21T15:57:00Z"/>
          <w:rFonts w:cs="Calibri"/>
          <w:sz w:val="20"/>
        </w:rPr>
        <w:pPrChange w:id="5284" w:author="Sina Furkan Özdemir [2]" w:date="2021-09-24T08:49:00Z">
          <w:pPr>
            <w:pStyle w:val="Bibliography"/>
          </w:pPr>
        </w:pPrChange>
      </w:pPr>
      <w:del w:id="5285" w:author="Sina Furkan Özdemir [2]" w:date="2021-09-21T15:57:00Z">
        <w:r w:rsidRPr="0032464D" w:rsidDel="00F70249">
          <w:rPr>
            <w:rFonts w:cs="Calibri"/>
            <w:sz w:val="20"/>
          </w:rPr>
          <w:delText xml:space="preserve">Cage, J., Herve, N. and Mazoyer, B. (2020) </w:delText>
        </w:r>
        <w:r w:rsidRPr="0032464D" w:rsidDel="00F70249">
          <w:rPr>
            <w:rFonts w:cs="Calibri"/>
            <w:i/>
            <w:iCs/>
            <w:sz w:val="20"/>
          </w:rPr>
          <w:delText>Social Media and Newsroom Production Decisions</w:delText>
        </w:r>
        <w:r w:rsidRPr="0032464D" w:rsidDel="00F70249">
          <w:rPr>
            <w:rFonts w:cs="Calibri"/>
            <w:sz w:val="20"/>
          </w:rPr>
          <w:delText>, Rochester, NY: Social Science Research Network, doi:10.2139/ssrn.3663899.</w:delText>
        </w:r>
      </w:del>
    </w:p>
    <w:p w14:paraId="2A902B13" w14:textId="375727BD" w:rsidR="0032464D" w:rsidRPr="0032464D" w:rsidDel="00F70249" w:rsidRDefault="0032464D" w:rsidP="00E516C4">
      <w:pPr>
        <w:spacing w:before="120" w:after="0" w:line="240" w:lineRule="auto"/>
        <w:jc w:val="both"/>
        <w:rPr>
          <w:del w:id="5286" w:author="Sina Furkan Özdemir [2]" w:date="2021-09-21T15:57:00Z"/>
          <w:rFonts w:cs="Calibri"/>
          <w:sz w:val="20"/>
        </w:rPr>
        <w:pPrChange w:id="5287" w:author="Sina Furkan Özdemir [2]" w:date="2021-09-24T08:49:00Z">
          <w:pPr>
            <w:pStyle w:val="Bibliography"/>
          </w:pPr>
        </w:pPrChange>
      </w:pPr>
      <w:del w:id="5288" w:author="Sina Furkan Özdemir [2]" w:date="2021-09-21T15:57:00Z">
        <w:r w:rsidRPr="0032464D" w:rsidDel="00F70249">
          <w:rPr>
            <w:rFonts w:cs="Calibri"/>
            <w:sz w:val="20"/>
          </w:rPr>
          <w:delText xml:space="preserve">Chatzopoulou, S. (2015) ‘Unpacking the Mechanisms of the EU “Throughput” Governance Legitimacy: The Case of EFSA’, </w:delText>
        </w:r>
        <w:r w:rsidRPr="0032464D" w:rsidDel="00F70249">
          <w:rPr>
            <w:rFonts w:cs="Calibri"/>
            <w:i/>
            <w:iCs/>
            <w:sz w:val="20"/>
          </w:rPr>
          <w:delText>European Politics and Society</w:delText>
        </w:r>
        <w:r w:rsidRPr="0032464D" w:rsidDel="00F70249">
          <w:rPr>
            <w:rFonts w:cs="Calibri"/>
            <w:sz w:val="20"/>
          </w:rPr>
          <w:delText xml:space="preserve"> 16(2): 159–177.</w:delText>
        </w:r>
      </w:del>
    </w:p>
    <w:p w14:paraId="77D13F28" w14:textId="5429B01D" w:rsidR="0032464D" w:rsidRPr="0032464D" w:rsidDel="00F70249" w:rsidRDefault="0032464D" w:rsidP="00E516C4">
      <w:pPr>
        <w:spacing w:before="120" w:after="0" w:line="240" w:lineRule="auto"/>
        <w:jc w:val="both"/>
        <w:rPr>
          <w:del w:id="5289" w:author="Sina Furkan Özdemir [2]" w:date="2021-09-21T15:57:00Z"/>
          <w:rFonts w:cs="Calibri"/>
          <w:sz w:val="20"/>
        </w:rPr>
        <w:pPrChange w:id="5290" w:author="Sina Furkan Özdemir [2]" w:date="2021-09-24T08:49:00Z">
          <w:pPr>
            <w:pStyle w:val="Bibliography"/>
          </w:pPr>
        </w:pPrChange>
      </w:pPr>
      <w:del w:id="5291" w:author="Sina Furkan Özdemir [2]" w:date="2021-09-21T15:57:00Z">
        <w:r w:rsidRPr="0032464D" w:rsidDel="00F70249">
          <w:rPr>
            <w:rFonts w:cs="Calibri"/>
            <w:sz w:val="20"/>
          </w:rPr>
          <w:delText xml:space="preserve">De Vreese, C. (2001) ‘“Europe” in the News: A Cross-National Comparative Study of the News Coverage of Key EU Events’, </w:delText>
        </w:r>
        <w:r w:rsidRPr="0032464D" w:rsidDel="00F70249">
          <w:rPr>
            <w:rFonts w:cs="Calibri"/>
            <w:i/>
            <w:iCs/>
            <w:sz w:val="20"/>
          </w:rPr>
          <w:delText>European Union Politics</w:delText>
        </w:r>
        <w:r w:rsidRPr="0032464D" w:rsidDel="00F70249">
          <w:rPr>
            <w:rFonts w:cs="Calibri"/>
            <w:sz w:val="20"/>
          </w:rPr>
          <w:delText xml:space="preserve"> 2(3): 283–307.</w:delText>
        </w:r>
      </w:del>
    </w:p>
    <w:p w14:paraId="3170D7C5" w14:textId="28F602D1" w:rsidR="0032464D" w:rsidRPr="0032464D" w:rsidDel="00F70249" w:rsidRDefault="0032464D" w:rsidP="00E516C4">
      <w:pPr>
        <w:spacing w:before="120" w:after="0" w:line="240" w:lineRule="auto"/>
        <w:jc w:val="both"/>
        <w:rPr>
          <w:del w:id="5292" w:author="Sina Furkan Özdemir [2]" w:date="2021-09-21T15:57:00Z"/>
          <w:rFonts w:cs="Calibri"/>
          <w:sz w:val="20"/>
        </w:rPr>
        <w:pPrChange w:id="5293" w:author="Sina Furkan Özdemir [2]" w:date="2021-09-24T08:49:00Z">
          <w:pPr>
            <w:pStyle w:val="Bibliography"/>
          </w:pPr>
        </w:pPrChange>
      </w:pPr>
      <w:del w:id="5294" w:author="Sina Furkan Özdemir [2]" w:date="2021-09-21T15:57:00Z">
        <w:r w:rsidRPr="0032464D" w:rsidDel="00F70249">
          <w:rPr>
            <w:rFonts w:cs="Calibri"/>
            <w:sz w:val="20"/>
          </w:rPr>
          <w:delText xml:space="preserve">De Vreese, C., Banducci, S., Semetko, H. and Boomgaarden, H. (2006) ‘The News Coverage of the 2004 European Parliamentary Election Campaign in 25 Countries’, </w:delText>
        </w:r>
        <w:r w:rsidRPr="0032464D" w:rsidDel="00F70249">
          <w:rPr>
            <w:rFonts w:cs="Calibri"/>
            <w:i/>
            <w:iCs/>
            <w:sz w:val="20"/>
          </w:rPr>
          <w:delText>European Union Politics</w:delText>
        </w:r>
        <w:r w:rsidRPr="0032464D" w:rsidDel="00F70249">
          <w:rPr>
            <w:rFonts w:cs="Calibri"/>
            <w:sz w:val="20"/>
          </w:rPr>
          <w:delText xml:space="preserve"> 7(4): 477–504.</w:delText>
        </w:r>
      </w:del>
    </w:p>
    <w:p w14:paraId="51126C51" w14:textId="34D5D2D8" w:rsidR="0032464D" w:rsidRPr="0032464D" w:rsidDel="00F70249" w:rsidRDefault="0032464D" w:rsidP="00E516C4">
      <w:pPr>
        <w:spacing w:before="120" w:after="0" w:line="240" w:lineRule="auto"/>
        <w:jc w:val="both"/>
        <w:rPr>
          <w:del w:id="5295" w:author="Sina Furkan Özdemir [2]" w:date="2021-09-21T15:57:00Z"/>
          <w:rFonts w:cs="Calibri"/>
          <w:sz w:val="20"/>
        </w:rPr>
        <w:pPrChange w:id="5296" w:author="Sina Furkan Özdemir [2]" w:date="2021-09-24T08:49:00Z">
          <w:pPr>
            <w:pStyle w:val="Bibliography"/>
          </w:pPr>
        </w:pPrChange>
      </w:pPr>
      <w:del w:id="5297" w:author="Sina Furkan Özdemir [2]" w:date="2021-09-21T15:57:00Z">
        <w:r w:rsidRPr="0032464D" w:rsidDel="00F70249">
          <w:rPr>
            <w:rFonts w:cs="Calibri"/>
            <w:sz w:val="20"/>
          </w:rPr>
          <w:delText xml:space="preserve">De Wilde, P. and Zürn, M. (2012) ‘Can the Politicization of European Integration be Reversed?*’, </w:delText>
        </w:r>
        <w:r w:rsidRPr="0032464D" w:rsidDel="00F70249">
          <w:rPr>
            <w:rFonts w:cs="Calibri"/>
            <w:i/>
            <w:iCs/>
            <w:sz w:val="20"/>
          </w:rPr>
          <w:delText>JCMS: Journal of Common Market Studies</w:delText>
        </w:r>
        <w:r w:rsidRPr="0032464D" w:rsidDel="00F70249">
          <w:rPr>
            <w:rFonts w:cs="Calibri"/>
            <w:sz w:val="20"/>
          </w:rPr>
          <w:delText xml:space="preserve"> 50(s1): 137–153.</w:delText>
        </w:r>
      </w:del>
    </w:p>
    <w:p w14:paraId="4AD251C4" w14:textId="262A5055" w:rsidR="0032464D" w:rsidRPr="0032464D" w:rsidDel="00F70249" w:rsidRDefault="0032464D" w:rsidP="00E516C4">
      <w:pPr>
        <w:spacing w:before="120" w:after="0" w:line="240" w:lineRule="auto"/>
        <w:jc w:val="both"/>
        <w:rPr>
          <w:del w:id="5298" w:author="Sina Furkan Özdemir [2]" w:date="2021-09-21T15:57:00Z"/>
          <w:rFonts w:cs="Calibri"/>
          <w:sz w:val="20"/>
        </w:rPr>
        <w:pPrChange w:id="5299" w:author="Sina Furkan Özdemir [2]" w:date="2021-09-24T08:49:00Z">
          <w:pPr>
            <w:pStyle w:val="Bibliography"/>
          </w:pPr>
        </w:pPrChange>
      </w:pPr>
      <w:del w:id="5300" w:author="Sina Furkan Özdemir [2]" w:date="2021-09-21T15:57:00Z">
        <w:r w:rsidRPr="0032464D" w:rsidDel="00F70249">
          <w:rPr>
            <w:rFonts w:cs="Calibri"/>
            <w:sz w:val="20"/>
          </w:rPr>
          <w:delText xml:space="preserve">Ecker-Ehrhardt, M. (2018) ‘Self-legitimation in the face of politicization: Why international organizations centralized public communication’, </w:delText>
        </w:r>
        <w:r w:rsidRPr="0032464D" w:rsidDel="00F70249">
          <w:rPr>
            <w:rFonts w:cs="Calibri"/>
            <w:i/>
            <w:iCs/>
            <w:sz w:val="20"/>
          </w:rPr>
          <w:delText>The Review of International Organizations</w:delText>
        </w:r>
        <w:r w:rsidRPr="0032464D" w:rsidDel="00F70249">
          <w:rPr>
            <w:rFonts w:cs="Calibri"/>
            <w:sz w:val="20"/>
          </w:rPr>
          <w:delText xml:space="preserve"> 13(4): 519–546.</w:delText>
        </w:r>
      </w:del>
    </w:p>
    <w:p w14:paraId="0197AD17" w14:textId="60B7100B" w:rsidR="0032464D" w:rsidRPr="0032464D" w:rsidDel="00F70249" w:rsidRDefault="0032464D" w:rsidP="00E516C4">
      <w:pPr>
        <w:spacing w:before="120" w:after="0" w:line="240" w:lineRule="auto"/>
        <w:jc w:val="both"/>
        <w:rPr>
          <w:del w:id="5301" w:author="Sina Furkan Özdemir [2]" w:date="2021-09-21T15:57:00Z"/>
          <w:rFonts w:cs="Calibri"/>
          <w:sz w:val="20"/>
        </w:rPr>
        <w:pPrChange w:id="5302" w:author="Sina Furkan Özdemir [2]" w:date="2021-09-24T08:49:00Z">
          <w:pPr>
            <w:pStyle w:val="Bibliography"/>
          </w:pPr>
        </w:pPrChange>
      </w:pPr>
      <w:del w:id="5303" w:author="Sina Furkan Özdemir [2]" w:date="2021-09-21T15:57:00Z">
        <w:r w:rsidRPr="0032464D" w:rsidDel="00F70249">
          <w:rPr>
            <w:rFonts w:cs="Calibri"/>
            <w:sz w:val="20"/>
          </w:rPr>
          <w:delText xml:space="preserve">Ecker-Ehrhardt, M. (2020) ‘IO Public Communication Going Digital? Understanding Social Media Adoption and Use in Times of Politicization’,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32D7F983" w14:textId="58084EDA" w:rsidR="0032464D" w:rsidRPr="0032464D" w:rsidDel="00F70249" w:rsidRDefault="0032464D" w:rsidP="00E516C4">
      <w:pPr>
        <w:spacing w:before="120" w:after="0" w:line="240" w:lineRule="auto"/>
        <w:jc w:val="both"/>
        <w:rPr>
          <w:del w:id="5304" w:author="Sina Furkan Özdemir [2]" w:date="2021-09-21T15:57:00Z"/>
          <w:rFonts w:cs="Calibri"/>
          <w:sz w:val="20"/>
        </w:rPr>
        <w:pPrChange w:id="5305" w:author="Sina Furkan Özdemir [2]" w:date="2021-09-24T08:49:00Z">
          <w:pPr>
            <w:pStyle w:val="Bibliography"/>
          </w:pPr>
        </w:pPrChange>
      </w:pPr>
      <w:del w:id="5306" w:author="Sina Furkan Özdemir [2]" w:date="2021-09-21T15:57:00Z">
        <w:r w:rsidRPr="0032464D" w:rsidDel="00F70249">
          <w:rPr>
            <w:rFonts w:cs="Calibri"/>
            <w:sz w:val="20"/>
          </w:rPr>
          <w:delText xml:space="preserve">European Parliament. Directorate General for Parliamentary Research Services. (2021) </w:delText>
        </w:r>
        <w:r w:rsidRPr="0032464D" w:rsidDel="00F70249">
          <w:rPr>
            <w:rFonts w:cs="Calibri"/>
            <w:i/>
            <w:iCs/>
            <w:sz w:val="20"/>
          </w:rPr>
          <w:delText>The Twitter activity of members of the European Council: a content analysis of EU leaders’ use of Twitter in 2019 20.</w:delText>
        </w:r>
        <w:r w:rsidRPr="0032464D" w:rsidDel="00F70249">
          <w:rPr>
            <w:rFonts w:cs="Calibri"/>
            <w:sz w:val="20"/>
          </w:rPr>
          <w:delText>, LU: Publications Office, available at https://data.europa.eu/doi/10.2861/17201 (accessed June 2021).</w:delText>
        </w:r>
      </w:del>
    </w:p>
    <w:p w14:paraId="228BEC3C" w14:textId="2F461622" w:rsidR="0032464D" w:rsidRPr="0032464D" w:rsidDel="00F70249" w:rsidRDefault="0032464D" w:rsidP="00E516C4">
      <w:pPr>
        <w:spacing w:before="120" w:after="0" w:line="240" w:lineRule="auto"/>
        <w:jc w:val="both"/>
        <w:rPr>
          <w:del w:id="5307" w:author="Sina Furkan Özdemir [2]" w:date="2021-09-21T15:57:00Z"/>
          <w:rFonts w:cs="Calibri"/>
          <w:sz w:val="20"/>
        </w:rPr>
        <w:pPrChange w:id="5308" w:author="Sina Furkan Özdemir [2]" w:date="2021-09-24T08:49:00Z">
          <w:pPr>
            <w:pStyle w:val="Bibliography"/>
          </w:pPr>
        </w:pPrChange>
      </w:pPr>
      <w:del w:id="5309" w:author="Sina Furkan Özdemir [2]" w:date="2021-09-21T15:57:00Z">
        <w:r w:rsidRPr="0032464D" w:rsidDel="00F70249">
          <w:rPr>
            <w:rFonts w:cs="Calibri"/>
            <w:sz w:val="20"/>
          </w:rPr>
          <w:delText xml:space="preserve">Fairclough, N. (2003) </w:delText>
        </w:r>
        <w:r w:rsidRPr="0032464D" w:rsidDel="00F70249">
          <w:rPr>
            <w:rFonts w:cs="Calibri"/>
            <w:i/>
            <w:iCs/>
            <w:sz w:val="20"/>
          </w:rPr>
          <w:delText>Analysing Discourse: Textual Analysis for Social Research</w:delText>
        </w:r>
        <w:r w:rsidRPr="0032464D" w:rsidDel="00F70249">
          <w:rPr>
            <w:rFonts w:cs="Calibri"/>
            <w:sz w:val="20"/>
          </w:rPr>
          <w:delText>, Psychology Press.</w:delText>
        </w:r>
      </w:del>
    </w:p>
    <w:p w14:paraId="6CF29060" w14:textId="5DBC61C3" w:rsidR="0032464D" w:rsidRPr="0032464D" w:rsidDel="00F70249" w:rsidRDefault="0032464D" w:rsidP="00E516C4">
      <w:pPr>
        <w:spacing w:before="120" w:after="0" w:line="240" w:lineRule="auto"/>
        <w:jc w:val="both"/>
        <w:rPr>
          <w:del w:id="5310" w:author="Sina Furkan Özdemir [2]" w:date="2021-09-21T15:57:00Z"/>
          <w:rFonts w:cs="Calibri"/>
          <w:sz w:val="20"/>
        </w:rPr>
        <w:pPrChange w:id="5311" w:author="Sina Furkan Özdemir [2]" w:date="2021-09-24T08:49:00Z">
          <w:pPr>
            <w:pStyle w:val="Bibliography"/>
          </w:pPr>
        </w:pPrChange>
      </w:pPr>
      <w:del w:id="5312" w:author="Sina Furkan Özdemir [2]" w:date="2021-09-21T15:57:00Z">
        <w:r w:rsidRPr="0032464D" w:rsidDel="00F70249">
          <w:rPr>
            <w:rFonts w:cs="Calibri"/>
            <w:sz w:val="20"/>
          </w:rPr>
          <w:delText xml:space="preserve">Fazekas, Z., Popa, S. A., Schmitt, H., Barberá, P. and Theocharis, Y. (2021) ‘Elite-public interaction on twitter: EU issue expansion in the campaign’, </w:delText>
        </w:r>
        <w:r w:rsidRPr="0032464D" w:rsidDel="00F70249">
          <w:rPr>
            <w:rFonts w:cs="Calibri"/>
            <w:i/>
            <w:iCs/>
            <w:sz w:val="20"/>
          </w:rPr>
          <w:delText>European Journal of Political Research</w:delText>
        </w:r>
        <w:r w:rsidRPr="0032464D" w:rsidDel="00F70249">
          <w:rPr>
            <w:rFonts w:cs="Calibri"/>
            <w:sz w:val="20"/>
          </w:rPr>
          <w:delText xml:space="preserve"> 60(2): 376–396.</w:delText>
        </w:r>
      </w:del>
    </w:p>
    <w:p w14:paraId="30999B83" w14:textId="23F21803" w:rsidR="0032464D" w:rsidRPr="0032464D" w:rsidDel="00F70249" w:rsidRDefault="0032464D" w:rsidP="00E516C4">
      <w:pPr>
        <w:spacing w:before="120" w:after="0" w:line="240" w:lineRule="auto"/>
        <w:jc w:val="both"/>
        <w:rPr>
          <w:del w:id="5313" w:author="Sina Furkan Özdemir [2]" w:date="2021-09-21T15:57:00Z"/>
          <w:rFonts w:cs="Calibri"/>
          <w:sz w:val="20"/>
        </w:rPr>
        <w:pPrChange w:id="5314" w:author="Sina Furkan Özdemir [2]" w:date="2021-09-24T08:49:00Z">
          <w:pPr>
            <w:pStyle w:val="Bibliography"/>
          </w:pPr>
        </w:pPrChange>
      </w:pPr>
      <w:del w:id="5315" w:author="Sina Furkan Özdemir [2]" w:date="2021-09-21T15:57:00Z">
        <w:r w:rsidRPr="0032464D" w:rsidDel="00F70249">
          <w:rPr>
            <w:rFonts w:cs="Calibri"/>
            <w:sz w:val="20"/>
          </w:rPr>
          <w:delText xml:space="preserve">Fowler, R., Hodge, B., Trew, T. and Kress, G. (1979) </w:delText>
        </w:r>
        <w:r w:rsidRPr="0032464D" w:rsidDel="00F70249">
          <w:rPr>
            <w:rFonts w:cs="Calibri"/>
            <w:i/>
            <w:iCs/>
            <w:sz w:val="20"/>
          </w:rPr>
          <w:delText>Language and Control</w:delText>
        </w:r>
        <w:r w:rsidRPr="0032464D" w:rsidDel="00F70249">
          <w:rPr>
            <w:rFonts w:cs="Calibri"/>
            <w:sz w:val="20"/>
          </w:rPr>
          <w:delText>, London: Routledge.</w:delText>
        </w:r>
      </w:del>
    </w:p>
    <w:p w14:paraId="0FEFD0BA" w14:textId="1023C300" w:rsidR="0032464D" w:rsidRPr="0032464D" w:rsidDel="00F70249" w:rsidRDefault="0032464D" w:rsidP="00E516C4">
      <w:pPr>
        <w:spacing w:before="120" w:after="0" w:line="240" w:lineRule="auto"/>
        <w:jc w:val="both"/>
        <w:rPr>
          <w:del w:id="5316" w:author="Sina Furkan Özdemir [2]" w:date="2021-09-21T15:57:00Z"/>
          <w:rFonts w:cs="Calibri"/>
          <w:sz w:val="20"/>
        </w:rPr>
        <w:pPrChange w:id="5317" w:author="Sina Furkan Özdemir [2]" w:date="2021-09-24T08:49:00Z">
          <w:pPr>
            <w:pStyle w:val="Bibliography"/>
          </w:pPr>
        </w:pPrChange>
      </w:pPr>
      <w:del w:id="5318" w:author="Sina Furkan Özdemir [2]" w:date="2021-09-21T15:57:00Z">
        <w:r w:rsidRPr="0032464D" w:rsidDel="00F70249">
          <w:rPr>
            <w:rFonts w:cs="Calibri"/>
            <w:sz w:val="20"/>
          </w:rPr>
          <w:delText xml:space="preserve">Gerhards, J., Offerhaus, A. and Roose, J. (2009) ‘Wer ist verantwortlich? Die Europäische Union, ihre Nationalstaaten und die massenmediale Attribution von Verantwortung für Erfolge und Misserfolge’, </w:delText>
        </w:r>
        <w:r w:rsidRPr="0032464D" w:rsidDel="00F70249">
          <w:rPr>
            <w:rFonts w:cs="Calibri"/>
            <w:i/>
            <w:iCs/>
            <w:sz w:val="20"/>
          </w:rPr>
          <w:delText>Politische Vierteljahresschrift Sonderhefte</w:delText>
        </w:r>
        <w:r w:rsidRPr="0032464D" w:rsidDel="00F70249">
          <w:rPr>
            <w:rFonts w:cs="Calibri"/>
            <w:sz w:val="20"/>
          </w:rPr>
          <w:delText xml:space="preserve"> Band 42 ‘Politik in der Mediendemokratie’: 529–558.</w:delText>
        </w:r>
      </w:del>
    </w:p>
    <w:p w14:paraId="7E2724C4" w14:textId="381A44E3" w:rsidR="0032464D" w:rsidRPr="0032464D" w:rsidDel="00F70249" w:rsidRDefault="0032464D" w:rsidP="00E516C4">
      <w:pPr>
        <w:spacing w:before="120" w:after="0" w:line="240" w:lineRule="auto"/>
        <w:jc w:val="both"/>
        <w:rPr>
          <w:del w:id="5319" w:author="Sina Furkan Özdemir [2]" w:date="2021-09-21T15:57:00Z"/>
          <w:rFonts w:cs="Calibri"/>
          <w:sz w:val="20"/>
        </w:rPr>
        <w:pPrChange w:id="5320" w:author="Sina Furkan Özdemir [2]" w:date="2021-09-24T08:49:00Z">
          <w:pPr>
            <w:pStyle w:val="Bibliography"/>
          </w:pPr>
        </w:pPrChange>
      </w:pPr>
      <w:del w:id="5321" w:author="Sina Furkan Özdemir [2]" w:date="2021-09-21T15:57:00Z">
        <w:r w:rsidRPr="0032464D" w:rsidDel="00F70249">
          <w:rPr>
            <w:rFonts w:cs="Calibri"/>
            <w:sz w:val="20"/>
          </w:rPr>
          <w:delText xml:space="preserve">Hamřík, L. (2021) ‘Is there any “price” for making individual EU politicians more important? The personalization of politics in the European Commission’, </w:delText>
        </w:r>
        <w:r w:rsidRPr="0032464D" w:rsidDel="00F70249">
          <w:rPr>
            <w:rFonts w:cs="Calibri"/>
            <w:i/>
            <w:iCs/>
            <w:sz w:val="20"/>
          </w:rPr>
          <w:delText>Journal of European Integration</w:delText>
        </w:r>
        <w:r w:rsidRPr="0032464D" w:rsidDel="00F70249">
          <w:rPr>
            <w:rFonts w:cs="Calibri"/>
            <w:sz w:val="20"/>
          </w:rPr>
          <w:delText xml:space="preserve"> 43(4): 403–420.</w:delText>
        </w:r>
      </w:del>
    </w:p>
    <w:p w14:paraId="3EBA720F" w14:textId="642A2A81" w:rsidR="0032464D" w:rsidRPr="0032464D" w:rsidDel="00F70249" w:rsidRDefault="0032464D" w:rsidP="00E516C4">
      <w:pPr>
        <w:spacing w:before="120" w:after="0" w:line="240" w:lineRule="auto"/>
        <w:jc w:val="both"/>
        <w:rPr>
          <w:del w:id="5322" w:author="Sina Furkan Özdemir [2]" w:date="2021-09-21T15:57:00Z"/>
          <w:rFonts w:cs="Calibri"/>
          <w:sz w:val="20"/>
        </w:rPr>
        <w:pPrChange w:id="5323" w:author="Sina Furkan Özdemir [2]" w:date="2021-09-24T08:49:00Z">
          <w:pPr>
            <w:pStyle w:val="Bibliography"/>
          </w:pPr>
        </w:pPrChange>
      </w:pPr>
      <w:del w:id="5324" w:author="Sina Furkan Özdemir [2]" w:date="2021-09-21T15:57:00Z">
        <w:r w:rsidRPr="0032464D" w:rsidDel="00F70249">
          <w:rPr>
            <w:rFonts w:cs="Calibri"/>
            <w:sz w:val="20"/>
          </w:rPr>
          <w:delText xml:space="preserve">Harteveld, E., Schaper, J., Lange, S. L. D. and Brug, W. V. D. (2018) ‘Blaming Brussels? The Impact of (News about) the Refugee Crisis on Attitudes towards the EU and National Politics’, </w:delText>
        </w:r>
        <w:r w:rsidRPr="0032464D" w:rsidDel="00F70249">
          <w:rPr>
            <w:rFonts w:cs="Calibri"/>
            <w:i/>
            <w:iCs/>
            <w:sz w:val="20"/>
          </w:rPr>
          <w:delText>JCMS: Journal of Common Market Studies</w:delText>
        </w:r>
        <w:r w:rsidRPr="0032464D" w:rsidDel="00F70249">
          <w:rPr>
            <w:rFonts w:cs="Calibri"/>
            <w:sz w:val="20"/>
          </w:rPr>
          <w:delText xml:space="preserve"> 56(1): 157–177.</w:delText>
        </w:r>
      </w:del>
    </w:p>
    <w:p w14:paraId="11B670DC" w14:textId="7D574081" w:rsidR="0032464D" w:rsidRPr="0032464D" w:rsidDel="00F70249" w:rsidRDefault="0032464D" w:rsidP="00E516C4">
      <w:pPr>
        <w:spacing w:before="120" w:after="0" w:line="240" w:lineRule="auto"/>
        <w:jc w:val="both"/>
        <w:rPr>
          <w:del w:id="5325" w:author="Sina Furkan Özdemir [2]" w:date="2021-09-21T15:57:00Z"/>
          <w:rFonts w:cs="Calibri"/>
          <w:sz w:val="20"/>
        </w:rPr>
        <w:pPrChange w:id="5326" w:author="Sina Furkan Özdemir [2]" w:date="2021-09-24T08:49:00Z">
          <w:pPr>
            <w:pStyle w:val="Bibliography"/>
          </w:pPr>
        </w:pPrChange>
      </w:pPr>
      <w:del w:id="5327" w:author="Sina Furkan Özdemir [2]" w:date="2021-09-21T15:57:00Z">
        <w:r w:rsidRPr="0032464D" w:rsidDel="00F70249">
          <w:rPr>
            <w:rFonts w:cs="Calibri"/>
            <w:sz w:val="20"/>
          </w:rPr>
          <w:delText xml:space="preserve">Hartlapp, M., Metz, J. and Rauh, C. (2014) </w:delText>
        </w:r>
        <w:r w:rsidRPr="0032464D" w:rsidDel="00F70249">
          <w:rPr>
            <w:rFonts w:cs="Calibri"/>
            <w:i/>
            <w:iCs/>
            <w:sz w:val="20"/>
          </w:rPr>
          <w:delText>Which Policy for Europe?: Power and Conflict inside the European Commission</w:delText>
        </w:r>
        <w:r w:rsidRPr="0032464D" w:rsidDel="00F70249">
          <w:rPr>
            <w:rFonts w:cs="Calibri"/>
            <w:sz w:val="20"/>
          </w:rPr>
          <w:delText>, Oxford: Oxford University Press.</w:delText>
        </w:r>
      </w:del>
    </w:p>
    <w:p w14:paraId="1F145F5F" w14:textId="41EB1515" w:rsidR="0032464D" w:rsidRPr="0032464D" w:rsidDel="00F70249" w:rsidRDefault="0032464D" w:rsidP="00E516C4">
      <w:pPr>
        <w:spacing w:before="120" w:after="0" w:line="240" w:lineRule="auto"/>
        <w:jc w:val="both"/>
        <w:rPr>
          <w:del w:id="5328" w:author="Sina Furkan Özdemir [2]" w:date="2021-09-21T15:57:00Z"/>
          <w:rFonts w:cs="Calibri"/>
          <w:sz w:val="20"/>
        </w:rPr>
        <w:pPrChange w:id="5329" w:author="Sina Furkan Özdemir [2]" w:date="2021-09-24T08:49:00Z">
          <w:pPr>
            <w:pStyle w:val="Bibliography"/>
          </w:pPr>
        </w:pPrChange>
      </w:pPr>
      <w:del w:id="5330" w:author="Sina Furkan Özdemir [2]" w:date="2021-09-21T15:57:00Z">
        <w:r w:rsidRPr="0032464D" w:rsidDel="00F70249">
          <w:rPr>
            <w:rFonts w:cs="Calibri"/>
            <w:sz w:val="20"/>
          </w:rPr>
          <w:delText xml:space="preserve">Haßler, J., Magin, M., Russmann, U. and Fenoll, V. (eds) (2021) </w:delText>
        </w:r>
        <w:r w:rsidRPr="0032464D" w:rsidDel="00F70249">
          <w:rPr>
            <w:rFonts w:cs="Calibri"/>
            <w:i/>
            <w:iCs/>
            <w:sz w:val="20"/>
          </w:rPr>
          <w:delText>Campaigning on Facebook in the 2019 European Parliament Election: Informing, Interacting with, and Mobilising Voters</w:delText>
        </w:r>
        <w:r w:rsidRPr="0032464D" w:rsidDel="00F70249">
          <w:rPr>
            <w:rFonts w:cs="Calibri"/>
            <w:sz w:val="20"/>
          </w:rPr>
          <w:delText>, Palgrave Macmillan, doi:10.1007/978-3-030-73851-8.</w:delText>
        </w:r>
      </w:del>
    </w:p>
    <w:p w14:paraId="6B9B82DF" w14:textId="3B41D169" w:rsidR="0032464D" w:rsidRPr="0032464D" w:rsidDel="00F70249" w:rsidRDefault="0032464D" w:rsidP="00E516C4">
      <w:pPr>
        <w:spacing w:before="120" w:after="0" w:line="240" w:lineRule="auto"/>
        <w:jc w:val="both"/>
        <w:rPr>
          <w:del w:id="5331" w:author="Sina Furkan Özdemir [2]" w:date="2021-09-21T15:57:00Z"/>
          <w:rFonts w:cs="Calibri"/>
          <w:sz w:val="20"/>
        </w:rPr>
        <w:pPrChange w:id="5332" w:author="Sina Furkan Özdemir [2]" w:date="2021-09-24T08:49:00Z">
          <w:pPr>
            <w:pStyle w:val="Bibliography"/>
          </w:pPr>
        </w:pPrChange>
      </w:pPr>
      <w:del w:id="5333" w:author="Sina Furkan Özdemir [2]" w:date="2021-09-21T15:57:00Z">
        <w:r w:rsidRPr="0032464D" w:rsidDel="00F70249">
          <w:rPr>
            <w:rFonts w:cs="Calibri"/>
            <w:sz w:val="20"/>
          </w:rPr>
          <w:delText xml:space="preserve">Haverland, M., de Ruiter, M. and Van de Walle, S. (2018) ‘Agenda-setting by the European Commission. Seeking public opinion?’, </w:delText>
        </w:r>
        <w:r w:rsidRPr="0032464D" w:rsidDel="00F70249">
          <w:rPr>
            <w:rFonts w:cs="Calibri"/>
            <w:i/>
            <w:iCs/>
            <w:sz w:val="20"/>
          </w:rPr>
          <w:delText>Journal of European Public Policy</w:delText>
        </w:r>
        <w:r w:rsidRPr="0032464D" w:rsidDel="00F70249">
          <w:rPr>
            <w:rFonts w:cs="Calibri"/>
            <w:sz w:val="20"/>
          </w:rPr>
          <w:delText xml:space="preserve"> 25(3): 327–345.</w:delText>
        </w:r>
      </w:del>
    </w:p>
    <w:p w14:paraId="47F88A2A" w14:textId="72BAD08C" w:rsidR="0032464D" w:rsidRPr="0032464D" w:rsidDel="00F70249" w:rsidRDefault="0032464D" w:rsidP="00E516C4">
      <w:pPr>
        <w:spacing w:before="120" w:after="0" w:line="240" w:lineRule="auto"/>
        <w:jc w:val="both"/>
        <w:rPr>
          <w:del w:id="5334" w:author="Sina Furkan Özdemir [2]" w:date="2021-09-21T15:57:00Z"/>
          <w:rFonts w:cs="Calibri"/>
          <w:sz w:val="20"/>
        </w:rPr>
        <w:pPrChange w:id="5335" w:author="Sina Furkan Özdemir [2]" w:date="2021-09-24T08:49:00Z">
          <w:pPr>
            <w:pStyle w:val="Bibliography"/>
          </w:pPr>
        </w:pPrChange>
      </w:pPr>
      <w:del w:id="5336" w:author="Sina Furkan Özdemir [2]" w:date="2021-09-21T15:57:00Z">
        <w:r w:rsidRPr="0032464D" w:rsidDel="00F70249">
          <w:rPr>
            <w:rFonts w:cs="Calibri"/>
            <w:sz w:val="20"/>
          </w:rPr>
          <w:delText xml:space="preserve">Heinkelmann-Wild, T. and Zangl, B. (2020) ‘Multilevel blame games: Blame-shifting in the European Union’, </w:delText>
        </w:r>
        <w:r w:rsidRPr="0032464D" w:rsidDel="00F70249">
          <w:rPr>
            <w:rFonts w:cs="Calibri"/>
            <w:i/>
            <w:iCs/>
            <w:sz w:val="20"/>
          </w:rPr>
          <w:delText>Governance</w:delText>
        </w:r>
        <w:r w:rsidRPr="0032464D" w:rsidDel="00F70249">
          <w:rPr>
            <w:rFonts w:cs="Calibri"/>
            <w:sz w:val="20"/>
          </w:rPr>
          <w:delText xml:space="preserve"> 33(4): 953–969.</w:delText>
        </w:r>
      </w:del>
    </w:p>
    <w:p w14:paraId="24D94F7E" w14:textId="4D4AF4D5" w:rsidR="0032464D" w:rsidRPr="0032464D" w:rsidDel="00F70249" w:rsidRDefault="0032464D" w:rsidP="00E516C4">
      <w:pPr>
        <w:spacing w:before="120" w:after="0" w:line="240" w:lineRule="auto"/>
        <w:jc w:val="both"/>
        <w:rPr>
          <w:del w:id="5337" w:author="Sina Furkan Özdemir [2]" w:date="2021-09-21T15:57:00Z"/>
          <w:rFonts w:cs="Calibri"/>
          <w:sz w:val="20"/>
        </w:rPr>
        <w:pPrChange w:id="5338" w:author="Sina Furkan Özdemir [2]" w:date="2021-09-24T08:49:00Z">
          <w:pPr>
            <w:pStyle w:val="Bibliography"/>
          </w:pPr>
        </w:pPrChange>
      </w:pPr>
      <w:del w:id="5339" w:author="Sina Furkan Özdemir [2]" w:date="2021-09-21T15:57:00Z">
        <w:r w:rsidRPr="0032464D" w:rsidDel="00F70249">
          <w:rPr>
            <w:rFonts w:cs="Calibri"/>
            <w:sz w:val="20"/>
          </w:rPr>
          <w:delText xml:space="preserve">Hobolt, S. B. (2014) ‘Public Attitudes towards the Euro Crisis’, in O. Cramme and S. B. Hobolt (eds). </w:delText>
        </w:r>
        <w:r w:rsidRPr="0032464D" w:rsidDel="00F70249">
          <w:rPr>
            <w:rFonts w:cs="Calibri"/>
            <w:i/>
            <w:iCs/>
            <w:sz w:val="20"/>
          </w:rPr>
          <w:delText>Democratic Politics in a European Union Under Stress</w:delText>
        </w:r>
        <w:r w:rsidRPr="0032464D" w:rsidDel="00F70249">
          <w:rPr>
            <w:rFonts w:cs="Calibri"/>
            <w:sz w:val="20"/>
          </w:rPr>
          <w:delText>. Oxford University Press, pp. 48–66, doi:10.1093/acprof:oso/9780198724483.003.0003.</w:delText>
        </w:r>
      </w:del>
    </w:p>
    <w:p w14:paraId="3FCB4D45" w14:textId="395EA192" w:rsidR="0032464D" w:rsidRPr="0032464D" w:rsidDel="00F70249" w:rsidRDefault="0032464D" w:rsidP="00E516C4">
      <w:pPr>
        <w:spacing w:before="120" w:after="0" w:line="240" w:lineRule="auto"/>
        <w:jc w:val="both"/>
        <w:rPr>
          <w:del w:id="5340" w:author="Sina Furkan Özdemir [2]" w:date="2021-09-21T15:57:00Z"/>
          <w:rFonts w:cs="Calibri"/>
          <w:sz w:val="20"/>
        </w:rPr>
        <w:pPrChange w:id="5341" w:author="Sina Furkan Özdemir [2]" w:date="2021-09-24T08:49:00Z">
          <w:pPr>
            <w:pStyle w:val="Bibliography"/>
          </w:pPr>
        </w:pPrChange>
      </w:pPr>
      <w:del w:id="5342" w:author="Sina Furkan Özdemir [2]" w:date="2021-09-21T15:57:00Z">
        <w:r w:rsidRPr="0032464D" w:rsidDel="00F70249">
          <w:rPr>
            <w:rFonts w:cs="Calibri"/>
            <w:sz w:val="20"/>
          </w:rPr>
          <w:delText xml:space="preserve">Hobolt, S. B. and Tilley, J. (2014) </w:delText>
        </w:r>
        <w:r w:rsidRPr="0032464D" w:rsidDel="00F70249">
          <w:rPr>
            <w:rFonts w:cs="Calibri"/>
            <w:i/>
            <w:iCs/>
            <w:sz w:val="20"/>
          </w:rPr>
          <w:delText>Blaming Europe?: Responsibility Without Accountability in the European Union</w:delText>
        </w:r>
        <w:r w:rsidRPr="0032464D" w:rsidDel="00F70249">
          <w:rPr>
            <w:rFonts w:cs="Calibri"/>
            <w:sz w:val="20"/>
          </w:rPr>
          <w:delText>, Oxford University Press, doi:10.1093/acprof:oso/9780199665686.001.0001.</w:delText>
        </w:r>
      </w:del>
    </w:p>
    <w:p w14:paraId="75602841" w14:textId="10BBBB54" w:rsidR="0032464D" w:rsidRPr="0032464D" w:rsidDel="00F70249" w:rsidRDefault="0032464D" w:rsidP="00E516C4">
      <w:pPr>
        <w:spacing w:before="120" w:after="0" w:line="240" w:lineRule="auto"/>
        <w:jc w:val="both"/>
        <w:rPr>
          <w:del w:id="5343" w:author="Sina Furkan Özdemir [2]" w:date="2021-09-21T15:57:00Z"/>
          <w:rFonts w:cs="Calibri"/>
          <w:sz w:val="20"/>
        </w:rPr>
        <w:pPrChange w:id="5344" w:author="Sina Furkan Özdemir [2]" w:date="2021-09-24T08:49:00Z">
          <w:pPr>
            <w:pStyle w:val="Bibliography"/>
          </w:pPr>
        </w:pPrChange>
      </w:pPr>
      <w:del w:id="5345" w:author="Sina Furkan Özdemir [2]" w:date="2021-09-21T15:57:00Z">
        <w:r w:rsidRPr="0032464D" w:rsidDel="00F70249">
          <w:rPr>
            <w:rFonts w:cs="Calibri"/>
            <w:sz w:val="20"/>
          </w:rPr>
          <w:delText xml:space="preserve">Hooghe, L. et al. (2017) </w:delText>
        </w:r>
        <w:r w:rsidRPr="0032464D" w:rsidDel="00F70249">
          <w:rPr>
            <w:rFonts w:cs="Calibri"/>
            <w:i/>
            <w:iCs/>
            <w:sz w:val="20"/>
          </w:rPr>
          <w:delText>Measuring International Authority: A Postfunctionalist Theory of Governance, Volume III</w:delText>
        </w:r>
        <w:r w:rsidRPr="0032464D" w:rsidDel="00F70249">
          <w:rPr>
            <w:rFonts w:cs="Calibri"/>
            <w:sz w:val="20"/>
          </w:rPr>
          <w:delText>, Oxford, New York: Oxford University Press.</w:delText>
        </w:r>
      </w:del>
    </w:p>
    <w:p w14:paraId="04F53DCD" w14:textId="7FA6C447" w:rsidR="0032464D" w:rsidRPr="0032464D" w:rsidDel="00F70249" w:rsidRDefault="0032464D" w:rsidP="00E516C4">
      <w:pPr>
        <w:spacing w:before="120" w:after="0" w:line="240" w:lineRule="auto"/>
        <w:jc w:val="both"/>
        <w:rPr>
          <w:del w:id="5346" w:author="Sina Furkan Özdemir [2]" w:date="2021-09-21T15:57:00Z"/>
          <w:rFonts w:cs="Calibri"/>
          <w:sz w:val="20"/>
        </w:rPr>
        <w:pPrChange w:id="5347" w:author="Sina Furkan Özdemir [2]" w:date="2021-09-24T08:49:00Z">
          <w:pPr>
            <w:pStyle w:val="Bibliography"/>
          </w:pPr>
        </w:pPrChange>
      </w:pPr>
      <w:del w:id="5348" w:author="Sina Furkan Özdemir [2]" w:date="2021-09-21T15:57:00Z">
        <w:r w:rsidRPr="0032464D" w:rsidDel="00F70249">
          <w:rPr>
            <w:rFonts w:cs="Calibri"/>
            <w:sz w:val="20"/>
          </w:rPr>
          <w:delText xml:space="preserve">Hooghe, L. and Marks, G. (2009) ‘A Postfunctionalist theory of European integration: From permissive consensus to constraining dissensus’, </w:delText>
        </w:r>
        <w:r w:rsidRPr="0032464D" w:rsidDel="00F70249">
          <w:rPr>
            <w:rFonts w:cs="Calibri"/>
            <w:i/>
            <w:iCs/>
            <w:sz w:val="20"/>
          </w:rPr>
          <w:delText>British Journal of Political Science</w:delText>
        </w:r>
        <w:r w:rsidRPr="0032464D" w:rsidDel="00F70249">
          <w:rPr>
            <w:rFonts w:cs="Calibri"/>
            <w:sz w:val="20"/>
          </w:rPr>
          <w:delText xml:space="preserve"> 39(1): 1–23.</w:delText>
        </w:r>
      </w:del>
    </w:p>
    <w:p w14:paraId="4F50A26F" w14:textId="049AF04E" w:rsidR="0032464D" w:rsidRPr="0032464D" w:rsidDel="00F70249" w:rsidRDefault="0032464D" w:rsidP="00E516C4">
      <w:pPr>
        <w:spacing w:before="120" w:after="0" w:line="240" w:lineRule="auto"/>
        <w:jc w:val="both"/>
        <w:rPr>
          <w:del w:id="5349" w:author="Sina Furkan Özdemir [2]" w:date="2021-09-21T15:57:00Z"/>
          <w:rFonts w:cs="Calibri"/>
          <w:sz w:val="20"/>
        </w:rPr>
        <w:pPrChange w:id="5350" w:author="Sina Furkan Özdemir [2]" w:date="2021-09-24T08:49:00Z">
          <w:pPr>
            <w:pStyle w:val="Bibliography"/>
          </w:pPr>
        </w:pPrChange>
      </w:pPr>
      <w:del w:id="5351" w:author="Sina Furkan Özdemir [2]" w:date="2021-09-21T15:57:00Z">
        <w:r w:rsidRPr="0032464D" w:rsidDel="00F70249">
          <w:rPr>
            <w:rFonts w:cs="Calibri"/>
            <w:sz w:val="20"/>
          </w:rPr>
          <w:delText xml:space="preserve">Jungherr, A. (2016) ‘Twitter use in election campaigns: A systematic literature review’, </w:delText>
        </w:r>
        <w:r w:rsidRPr="0032464D" w:rsidDel="00F70249">
          <w:rPr>
            <w:rFonts w:cs="Calibri"/>
            <w:i/>
            <w:iCs/>
            <w:sz w:val="20"/>
          </w:rPr>
          <w:delText>Journal of Information Technology &amp; Politics</w:delText>
        </w:r>
        <w:r w:rsidRPr="0032464D" w:rsidDel="00F70249">
          <w:rPr>
            <w:rFonts w:cs="Calibri"/>
            <w:sz w:val="20"/>
          </w:rPr>
          <w:delText xml:space="preserve"> 13(1): 72–91.</w:delText>
        </w:r>
      </w:del>
    </w:p>
    <w:p w14:paraId="637468AB" w14:textId="7714CD0D" w:rsidR="0032464D" w:rsidRPr="0032464D" w:rsidDel="00F70249" w:rsidRDefault="0032464D" w:rsidP="00E516C4">
      <w:pPr>
        <w:spacing w:before="120" w:after="0" w:line="240" w:lineRule="auto"/>
        <w:jc w:val="both"/>
        <w:rPr>
          <w:del w:id="5352" w:author="Sina Furkan Özdemir [2]" w:date="2021-09-21T15:57:00Z"/>
          <w:rFonts w:cs="Calibri"/>
          <w:sz w:val="20"/>
        </w:rPr>
        <w:pPrChange w:id="5353" w:author="Sina Furkan Özdemir [2]" w:date="2021-09-24T08:49:00Z">
          <w:pPr>
            <w:pStyle w:val="Bibliography"/>
          </w:pPr>
        </w:pPrChange>
      </w:pPr>
      <w:del w:id="5354" w:author="Sina Furkan Özdemir [2]" w:date="2021-09-21T15:57:00Z">
        <w:r w:rsidRPr="0032464D" w:rsidDel="00F70249">
          <w:rPr>
            <w:rFonts w:cs="Calibri"/>
            <w:sz w:val="20"/>
          </w:rPr>
          <w:delText xml:space="preserve">Kassim, H., Connolly, S., Dehousse, R., Rozenberg, O. and Bendjaballah, S. (2017) ‘Managing the house: the Presidency, agenda control and policy activism in the European Commission’, </w:delText>
        </w:r>
        <w:r w:rsidRPr="0032464D" w:rsidDel="00F70249">
          <w:rPr>
            <w:rFonts w:cs="Calibri"/>
            <w:i/>
            <w:iCs/>
            <w:sz w:val="20"/>
          </w:rPr>
          <w:delText>Journal of European Public Policy</w:delText>
        </w:r>
        <w:r w:rsidRPr="0032464D" w:rsidDel="00F70249">
          <w:rPr>
            <w:rFonts w:cs="Calibri"/>
            <w:sz w:val="20"/>
          </w:rPr>
          <w:delText xml:space="preserve"> 24(5): 653–674.</w:delText>
        </w:r>
      </w:del>
    </w:p>
    <w:p w14:paraId="03E05AFD" w14:textId="7EEA6152" w:rsidR="0032464D" w:rsidRPr="0032464D" w:rsidDel="00F70249" w:rsidRDefault="0032464D" w:rsidP="00E516C4">
      <w:pPr>
        <w:spacing w:before="120" w:after="0" w:line="240" w:lineRule="auto"/>
        <w:jc w:val="both"/>
        <w:rPr>
          <w:del w:id="5355" w:author="Sina Furkan Özdemir [2]" w:date="2021-09-21T15:57:00Z"/>
          <w:rFonts w:cs="Calibri"/>
          <w:sz w:val="20"/>
        </w:rPr>
        <w:pPrChange w:id="5356" w:author="Sina Furkan Özdemir [2]" w:date="2021-09-24T08:49:00Z">
          <w:pPr>
            <w:pStyle w:val="Bibliography"/>
          </w:pPr>
        </w:pPrChange>
      </w:pPr>
      <w:del w:id="5357" w:author="Sina Furkan Özdemir [2]" w:date="2021-09-21T15:57:00Z">
        <w:r w:rsidRPr="0032464D" w:rsidDel="00F70249">
          <w:rPr>
            <w:rFonts w:cs="Calibri"/>
            <w:sz w:val="20"/>
          </w:rPr>
          <w:delText xml:space="preserve">Koopmans, R. and Statham, P. (2010) </w:delText>
        </w:r>
        <w:r w:rsidRPr="0032464D" w:rsidDel="00F70249">
          <w:rPr>
            <w:rFonts w:cs="Calibri"/>
            <w:i/>
            <w:iCs/>
            <w:sz w:val="20"/>
          </w:rPr>
          <w:delText>The making of a European public sphere</w:delText>
        </w:r>
        <w:r w:rsidRPr="0032464D" w:rsidDel="00F70249">
          <w:rPr>
            <w:rFonts w:cs="Calibri"/>
            <w:sz w:val="20"/>
          </w:rPr>
          <w:delText>, Cambridge: Cambridge University Press.</w:delText>
        </w:r>
      </w:del>
    </w:p>
    <w:p w14:paraId="510F60D8" w14:textId="3469C8B4" w:rsidR="0032464D" w:rsidRPr="0032464D" w:rsidDel="00F70249" w:rsidRDefault="0032464D" w:rsidP="00E516C4">
      <w:pPr>
        <w:spacing w:before="120" w:after="0" w:line="240" w:lineRule="auto"/>
        <w:jc w:val="both"/>
        <w:rPr>
          <w:del w:id="5358" w:author="Sina Furkan Özdemir [2]" w:date="2021-09-21T15:57:00Z"/>
          <w:rFonts w:cs="Calibri"/>
          <w:sz w:val="20"/>
        </w:rPr>
        <w:pPrChange w:id="5359" w:author="Sina Furkan Özdemir [2]" w:date="2021-09-24T08:49:00Z">
          <w:pPr>
            <w:pStyle w:val="Bibliography"/>
          </w:pPr>
        </w:pPrChange>
      </w:pPr>
      <w:del w:id="5360" w:author="Sina Furkan Özdemir [2]" w:date="2021-09-21T15:57:00Z">
        <w:r w:rsidRPr="0032464D" w:rsidDel="00F70249">
          <w:rPr>
            <w:rFonts w:cs="Calibri"/>
            <w:sz w:val="20"/>
          </w:rPr>
          <w:delText xml:space="preserve">Krzyżanowski, M. (2020) ‘Digital Diplomacy or Political Communication? Exploring Social Media in The EU Institutions from a Critical Discourse Perspective’,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56031C81" w14:textId="2FD88676" w:rsidR="0032464D" w:rsidRPr="0032464D" w:rsidDel="00F70249" w:rsidRDefault="0032464D" w:rsidP="00E516C4">
      <w:pPr>
        <w:spacing w:before="120" w:after="0" w:line="240" w:lineRule="auto"/>
        <w:jc w:val="both"/>
        <w:rPr>
          <w:del w:id="5361" w:author="Sina Furkan Özdemir [2]" w:date="2021-09-21T15:57:00Z"/>
          <w:rFonts w:cs="Calibri"/>
          <w:sz w:val="20"/>
        </w:rPr>
        <w:pPrChange w:id="5362" w:author="Sina Furkan Özdemir [2]" w:date="2021-09-24T08:49:00Z">
          <w:pPr>
            <w:pStyle w:val="Bibliography"/>
          </w:pPr>
        </w:pPrChange>
      </w:pPr>
      <w:del w:id="5363" w:author="Sina Furkan Özdemir [2]" w:date="2021-09-21T15:57:00Z">
        <w:r w:rsidRPr="0032464D" w:rsidDel="00F70249">
          <w:rPr>
            <w:rFonts w:cs="Calibri"/>
            <w:sz w:val="20"/>
          </w:rPr>
          <w:delText xml:space="preserve">Meyer, C. (1999) ‘Political Legitimacy and the Invisibility of Politics: Exploring the European Union’s Communication Deficit’, </w:delText>
        </w:r>
        <w:r w:rsidRPr="0032464D" w:rsidDel="00F70249">
          <w:rPr>
            <w:rFonts w:cs="Calibri"/>
            <w:i/>
            <w:iCs/>
            <w:sz w:val="20"/>
          </w:rPr>
          <w:delText>JCMS: Journal of Common Market Studies</w:delText>
        </w:r>
        <w:r w:rsidRPr="0032464D" w:rsidDel="00F70249">
          <w:rPr>
            <w:rFonts w:cs="Calibri"/>
            <w:sz w:val="20"/>
          </w:rPr>
          <w:delText xml:space="preserve"> 37(4): 617–639.</w:delText>
        </w:r>
      </w:del>
    </w:p>
    <w:p w14:paraId="50695921" w14:textId="28A96346" w:rsidR="0032464D" w:rsidRPr="0032464D" w:rsidDel="00F70249" w:rsidRDefault="0032464D" w:rsidP="00E516C4">
      <w:pPr>
        <w:spacing w:before="120" w:after="0" w:line="240" w:lineRule="auto"/>
        <w:jc w:val="both"/>
        <w:rPr>
          <w:del w:id="5364" w:author="Sina Furkan Özdemir [2]" w:date="2021-09-21T15:57:00Z"/>
          <w:rFonts w:cs="Calibri"/>
          <w:sz w:val="20"/>
        </w:rPr>
        <w:pPrChange w:id="5365" w:author="Sina Furkan Özdemir [2]" w:date="2021-09-24T08:49:00Z">
          <w:pPr>
            <w:pStyle w:val="Bibliography"/>
          </w:pPr>
        </w:pPrChange>
      </w:pPr>
      <w:del w:id="5366" w:author="Sina Furkan Özdemir [2]" w:date="2021-09-21T15:57:00Z">
        <w:r w:rsidRPr="0032464D" w:rsidDel="00F70249">
          <w:rPr>
            <w:rFonts w:cs="Calibri"/>
            <w:sz w:val="20"/>
          </w:rPr>
          <w:delText xml:space="preserve">Moretti, F. and Pestre, D. (2015) ‘Bankspeak: The Language of World Bank Reports’, </w:delText>
        </w:r>
        <w:r w:rsidRPr="0032464D" w:rsidDel="00F70249">
          <w:rPr>
            <w:rFonts w:cs="Calibri"/>
            <w:i/>
            <w:iCs/>
            <w:sz w:val="20"/>
          </w:rPr>
          <w:delText>The New Left Review</w:delText>
        </w:r>
        <w:r w:rsidRPr="0032464D" w:rsidDel="00F70249">
          <w:rPr>
            <w:rFonts w:cs="Calibri"/>
            <w:sz w:val="20"/>
          </w:rPr>
          <w:delText xml:space="preserve"> 92(MAR APR 2015): 75–99.</w:delText>
        </w:r>
      </w:del>
    </w:p>
    <w:p w14:paraId="748D1FC7" w14:textId="3E23B718" w:rsidR="0032464D" w:rsidRPr="0032464D" w:rsidDel="00F70249" w:rsidRDefault="0032464D" w:rsidP="00E516C4">
      <w:pPr>
        <w:spacing w:before="120" w:after="0" w:line="240" w:lineRule="auto"/>
        <w:jc w:val="both"/>
        <w:rPr>
          <w:del w:id="5367" w:author="Sina Furkan Özdemir [2]" w:date="2021-09-21T15:57:00Z"/>
          <w:rFonts w:cs="Calibri"/>
          <w:sz w:val="20"/>
        </w:rPr>
        <w:pPrChange w:id="5368" w:author="Sina Furkan Özdemir [2]" w:date="2021-09-24T08:49:00Z">
          <w:pPr>
            <w:pStyle w:val="Bibliography"/>
          </w:pPr>
        </w:pPrChange>
      </w:pPr>
      <w:del w:id="5369" w:author="Sina Furkan Özdemir [2]" w:date="2021-09-21T15:57:00Z">
        <w:r w:rsidRPr="0032464D" w:rsidDel="00F70249">
          <w:rPr>
            <w:rFonts w:cs="Calibri"/>
            <w:sz w:val="20"/>
          </w:rPr>
          <w:delText xml:space="preserve">Moschella, M., Pinto, L. and Martocchia Diodati, N. (2020) ‘Let’s speak more? How the ECB responds to public contestation’, </w:delText>
        </w:r>
        <w:r w:rsidRPr="0032464D" w:rsidDel="00F70249">
          <w:rPr>
            <w:rFonts w:cs="Calibri"/>
            <w:i/>
            <w:iCs/>
            <w:sz w:val="20"/>
          </w:rPr>
          <w:delText>Journal of European Public Policy</w:delText>
        </w:r>
        <w:r w:rsidRPr="0032464D" w:rsidDel="00F70249">
          <w:rPr>
            <w:rFonts w:cs="Calibri"/>
            <w:sz w:val="20"/>
          </w:rPr>
          <w:delText xml:space="preserve"> 27(3): 400–418.</w:delText>
        </w:r>
      </w:del>
    </w:p>
    <w:p w14:paraId="6508F87F" w14:textId="6936918C" w:rsidR="0032464D" w:rsidRPr="0032464D" w:rsidDel="00F70249" w:rsidRDefault="0032464D" w:rsidP="00E516C4">
      <w:pPr>
        <w:spacing w:before="120" w:after="0" w:line="240" w:lineRule="auto"/>
        <w:jc w:val="both"/>
        <w:rPr>
          <w:del w:id="5370" w:author="Sina Furkan Özdemir [2]" w:date="2021-09-21T15:57:00Z"/>
          <w:rFonts w:cs="Calibri"/>
          <w:sz w:val="20"/>
        </w:rPr>
        <w:pPrChange w:id="5371" w:author="Sina Furkan Özdemir [2]" w:date="2021-09-24T08:49:00Z">
          <w:pPr>
            <w:pStyle w:val="Bibliography"/>
          </w:pPr>
        </w:pPrChange>
      </w:pPr>
      <w:del w:id="5372" w:author="Sina Furkan Özdemir [2]" w:date="2021-09-21T15:57:00Z">
        <w:r w:rsidRPr="0032464D" w:rsidDel="00F70249">
          <w:rPr>
            <w:rFonts w:cs="Calibri"/>
            <w:sz w:val="20"/>
          </w:rPr>
          <w:delText xml:space="preserve">Nulty, P., Theocharis, Y., Popa, S. A., Parnet, O. and Benoit, K. (2016) ‘Social media and political communication in the 2014 elections to the European Parliament’, </w:delText>
        </w:r>
        <w:r w:rsidRPr="0032464D" w:rsidDel="00F70249">
          <w:rPr>
            <w:rFonts w:cs="Calibri"/>
            <w:i/>
            <w:iCs/>
            <w:sz w:val="20"/>
          </w:rPr>
          <w:delText>Electoral Studies</w:delText>
        </w:r>
        <w:r w:rsidRPr="0032464D" w:rsidDel="00F70249">
          <w:rPr>
            <w:rFonts w:cs="Calibri"/>
            <w:sz w:val="20"/>
          </w:rPr>
          <w:delText xml:space="preserve"> 44: 429–444.</w:delText>
        </w:r>
      </w:del>
    </w:p>
    <w:p w14:paraId="24320CDC" w14:textId="24F67A12" w:rsidR="0032464D" w:rsidRPr="0032464D" w:rsidDel="00F70249" w:rsidRDefault="0032464D" w:rsidP="00E516C4">
      <w:pPr>
        <w:spacing w:before="120" w:after="0" w:line="240" w:lineRule="auto"/>
        <w:jc w:val="both"/>
        <w:rPr>
          <w:del w:id="5373" w:author="Sina Furkan Özdemir [2]" w:date="2021-09-21T15:57:00Z"/>
          <w:rFonts w:cs="Calibri"/>
          <w:sz w:val="20"/>
        </w:rPr>
        <w:pPrChange w:id="5374" w:author="Sina Furkan Özdemir [2]" w:date="2021-09-24T08:49:00Z">
          <w:pPr>
            <w:pStyle w:val="Bibliography"/>
          </w:pPr>
        </w:pPrChange>
      </w:pPr>
      <w:del w:id="5375" w:author="Sina Furkan Özdemir [2]" w:date="2021-09-21T15:57:00Z">
        <w:r w:rsidRPr="0032464D" w:rsidDel="00F70249">
          <w:rPr>
            <w:rFonts w:cs="Calibri"/>
            <w:sz w:val="20"/>
          </w:rPr>
          <w:delText xml:space="preserve">Ooms, J. and Sites, D. (2020) </w:delText>
        </w:r>
        <w:r w:rsidRPr="0032464D" w:rsidDel="00F70249">
          <w:rPr>
            <w:rFonts w:cs="Calibri"/>
            <w:i/>
            <w:iCs/>
            <w:sz w:val="20"/>
          </w:rPr>
          <w:delText>cld2: Google’s Compact Language Detector 2</w:delText>
        </w:r>
        <w:r w:rsidRPr="0032464D" w:rsidDel="00F70249">
          <w:rPr>
            <w:rFonts w:cs="Calibri"/>
            <w:sz w:val="20"/>
          </w:rPr>
          <w:delText>, 15 December 2020, available at https://CRAN.R-project.org/package=cld2 (accessed June 2021).</w:delText>
        </w:r>
      </w:del>
    </w:p>
    <w:p w14:paraId="2F241CE7" w14:textId="7762BE42" w:rsidR="0032464D" w:rsidRPr="0032464D" w:rsidDel="00F70249" w:rsidRDefault="0032464D" w:rsidP="00E516C4">
      <w:pPr>
        <w:spacing w:before="120" w:after="0" w:line="240" w:lineRule="auto"/>
        <w:jc w:val="both"/>
        <w:rPr>
          <w:del w:id="5376" w:author="Sina Furkan Özdemir [2]" w:date="2021-09-21T15:57:00Z"/>
          <w:rFonts w:cs="Calibri"/>
          <w:sz w:val="20"/>
        </w:rPr>
        <w:pPrChange w:id="5377" w:author="Sina Furkan Özdemir [2]" w:date="2021-09-24T08:49:00Z">
          <w:pPr>
            <w:pStyle w:val="Bibliography"/>
          </w:pPr>
        </w:pPrChange>
      </w:pPr>
      <w:del w:id="5378" w:author="Sina Furkan Özdemir [2]" w:date="2021-09-21T15:57:00Z">
        <w:r w:rsidRPr="0032464D" w:rsidDel="00F70249">
          <w:rPr>
            <w:rFonts w:cs="Calibri"/>
            <w:sz w:val="20"/>
          </w:rPr>
          <w:delText xml:space="preserve">Orwell, G. (1946) ‘Politics and the English Language’, </w:delText>
        </w:r>
        <w:r w:rsidRPr="0032464D" w:rsidDel="00F70249">
          <w:rPr>
            <w:rFonts w:cs="Calibri"/>
            <w:i/>
            <w:iCs/>
            <w:sz w:val="20"/>
          </w:rPr>
          <w:delText>Horizon</w:delText>
        </w:r>
        <w:r w:rsidRPr="0032464D" w:rsidDel="00F70249">
          <w:rPr>
            <w:rFonts w:cs="Calibri"/>
            <w:sz w:val="20"/>
          </w:rPr>
          <w:delText xml:space="preserve"> 13(76): 252–265.</w:delText>
        </w:r>
      </w:del>
    </w:p>
    <w:p w14:paraId="1775A09D" w14:textId="13BD5F81" w:rsidR="0032464D" w:rsidRPr="0032464D" w:rsidDel="00F70249" w:rsidRDefault="0032464D" w:rsidP="00E516C4">
      <w:pPr>
        <w:spacing w:before="120" w:after="0" w:line="240" w:lineRule="auto"/>
        <w:jc w:val="both"/>
        <w:rPr>
          <w:del w:id="5379" w:author="Sina Furkan Özdemir [2]" w:date="2021-09-21T15:57:00Z"/>
          <w:rFonts w:cs="Calibri"/>
          <w:sz w:val="20"/>
        </w:rPr>
        <w:pPrChange w:id="5380" w:author="Sina Furkan Özdemir [2]" w:date="2021-09-24T08:49:00Z">
          <w:pPr>
            <w:pStyle w:val="Bibliography"/>
          </w:pPr>
        </w:pPrChange>
      </w:pPr>
      <w:del w:id="5381" w:author="Sina Furkan Özdemir [2]" w:date="2021-09-21T15:57:00Z">
        <w:r w:rsidRPr="0032464D" w:rsidDel="00F70249">
          <w:rPr>
            <w:rFonts w:cs="Calibri"/>
            <w:sz w:val="20"/>
          </w:rPr>
          <w:delText xml:space="preserve">Oschatz, C., Stier, S. and Maier, J. (2021) ‘Twitter in the News: An Analysis of Embedded Tweets in Political News Coverage’, </w:delText>
        </w:r>
        <w:r w:rsidRPr="0032464D" w:rsidDel="00F70249">
          <w:rPr>
            <w:rFonts w:cs="Calibri"/>
            <w:i/>
            <w:iCs/>
            <w:sz w:val="20"/>
          </w:rPr>
          <w:delText>Digital Journalism</w:delText>
        </w:r>
        <w:r w:rsidRPr="0032464D" w:rsidDel="00F70249">
          <w:rPr>
            <w:rFonts w:cs="Calibri"/>
            <w:sz w:val="20"/>
          </w:rPr>
          <w:delText xml:space="preserve"> 0(0): 1–20.</w:delText>
        </w:r>
      </w:del>
    </w:p>
    <w:p w14:paraId="169F6095" w14:textId="1F4029E9" w:rsidR="0032464D" w:rsidRPr="0032464D" w:rsidDel="00F70249" w:rsidRDefault="0032464D" w:rsidP="00E516C4">
      <w:pPr>
        <w:spacing w:before="120" w:after="0" w:line="240" w:lineRule="auto"/>
        <w:jc w:val="both"/>
        <w:rPr>
          <w:del w:id="5382" w:author="Sina Furkan Özdemir [2]" w:date="2021-09-21T15:57:00Z"/>
          <w:rFonts w:cs="Calibri"/>
          <w:sz w:val="20"/>
        </w:rPr>
        <w:pPrChange w:id="5383" w:author="Sina Furkan Özdemir [2]" w:date="2021-09-24T08:49:00Z">
          <w:pPr>
            <w:pStyle w:val="Bibliography"/>
          </w:pPr>
        </w:pPrChange>
      </w:pPr>
      <w:del w:id="5384" w:author="Sina Furkan Özdemir [2]" w:date="2021-09-21T15:57:00Z">
        <w:r w:rsidRPr="0032464D" w:rsidDel="00F70249">
          <w:rPr>
            <w:rFonts w:cs="Calibri"/>
            <w:sz w:val="20"/>
          </w:rPr>
          <w:delText xml:space="preserve">Rauh, C. (2021a) ‘Between neo-functionalist optimism and post-functionalist pessimism: Integrating politicisation into integration theory’, in N. Brack and S. Gürkan (eds). </w:delText>
        </w:r>
        <w:r w:rsidRPr="0032464D" w:rsidDel="00F70249">
          <w:rPr>
            <w:rFonts w:cs="Calibri"/>
            <w:i/>
            <w:iCs/>
            <w:sz w:val="20"/>
          </w:rPr>
          <w:delText>Theorising the Crises of the European Union</w:delText>
        </w:r>
        <w:r w:rsidRPr="0032464D" w:rsidDel="00F70249">
          <w:rPr>
            <w:rFonts w:cs="Calibri"/>
            <w:sz w:val="20"/>
          </w:rPr>
          <w:delText>. Abingdon, Oxon: Routledge, pp. 119–137.</w:delText>
        </w:r>
      </w:del>
    </w:p>
    <w:p w14:paraId="7B48FAC8" w14:textId="674F1DB1" w:rsidR="0032464D" w:rsidRPr="0032464D" w:rsidDel="00F70249" w:rsidRDefault="0032464D" w:rsidP="00E516C4">
      <w:pPr>
        <w:spacing w:before="120" w:after="0" w:line="240" w:lineRule="auto"/>
        <w:jc w:val="both"/>
        <w:rPr>
          <w:del w:id="5385" w:author="Sina Furkan Özdemir [2]" w:date="2021-09-21T15:57:00Z"/>
          <w:rFonts w:cs="Calibri"/>
          <w:sz w:val="20"/>
        </w:rPr>
        <w:pPrChange w:id="5386" w:author="Sina Furkan Özdemir [2]" w:date="2021-09-24T08:49:00Z">
          <w:pPr>
            <w:pStyle w:val="Bibliography"/>
          </w:pPr>
        </w:pPrChange>
      </w:pPr>
      <w:del w:id="5387" w:author="Sina Furkan Özdemir [2]" w:date="2021-09-21T15:57:00Z">
        <w:r w:rsidRPr="0032464D" w:rsidDel="00F70249">
          <w:rPr>
            <w:rFonts w:cs="Calibri"/>
            <w:sz w:val="20"/>
          </w:rPr>
          <w:delText xml:space="preserve">Rauh, C. (2021b) ‘From the Berlaymont to the citizen? The language of European Commission press releases 1985-2020’, in </w:delText>
        </w:r>
        <w:r w:rsidRPr="0032464D" w:rsidDel="00F70249">
          <w:rPr>
            <w:rFonts w:cs="Calibri"/>
            <w:i/>
            <w:iCs/>
            <w:sz w:val="20"/>
          </w:rPr>
          <w:delText>International Studies Association</w:delText>
        </w:r>
        <w:r w:rsidRPr="0032464D" w:rsidDel="00F70249">
          <w:rPr>
            <w:rFonts w:cs="Calibri"/>
            <w:sz w:val="20"/>
          </w:rPr>
          <w:delText>. 2021, available at https://www.researchgate.net/publication/350152854_From_the_Berlaymont_to_the_citizen_The_language_of_European_Commission_press_releases_1985-2020.</w:delText>
        </w:r>
      </w:del>
    </w:p>
    <w:p w14:paraId="39C9D5E0" w14:textId="5C74F262" w:rsidR="0032464D" w:rsidRPr="0032464D" w:rsidDel="00F70249" w:rsidRDefault="0032464D" w:rsidP="00E516C4">
      <w:pPr>
        <w:spacing w:before="120" w:after="0" w:line="240" w:lineRule="auto"/>
        <w:jc w:val="both"/>
        <w:rPr>
          <w:del w:id="5388" w:author="Sina Furkan Özdemir [2]" w:date="2021-09-21T15:57:00Z"/>
          <w:rFonts w:cs="Calibri"/>
          <w:sz w:val="20"/>
        </w:rPr>
        <w:pPrChange w:id="5389" w:author="Sina Furkan Özdemir [2]" w:date="2021-09-24T08:49:00Z">
          <w:pPr>
            <w:pStyle w:val="Bibliography"/>
          </w:pPr>
        </w:pPrChange>
      </w:pPr>
      <w:del w:id="5390" w:author="Sina Furkan Özdemir [2]" w:date="2021-09-21T15:57:00Z">
        <w:r w:rsidRPr="0032464D" w:rsidDel="00F70249">
          <w:rPr>
            <w:rFonts w:cs="Calibri"/>
            <w:sz w:val="20"/>
          </w:rPr>
          <w:delText xml:space="preserve">Rauh, C., Bes, B. J. and Schoonvelde, M. (2020) ‘Undermining, defusing or defending European integration? Assessing public communication of European executives in times of EU politicisation’, </w:delText>
        </w:r>
        <w:r w:rsidRPr="0032464D" w:rsidDel="00F70249">
          <w:rPr>
            <w:rFonts w:cs="Calibri"/>
            <w:i/>
            <w:iCs/>
            <w:sz w:val="20"/>
          </w:rPr>
          <w:delText>European Journal of Political Research</w:delText>
        </w:r>
        <w:r w:rsidRPr="0032464D" w:rsidDel="00F70249">
          <w:rPr>
            <w:rFonts w:cs="Calibri"/>
            <w:sz w:val="20"/>
          </w:rPr>
          <w:delText xml:space="preserve"> 59(2): 397–423.</w:delText>
        </w:r>
      </w:del>
    </w:p>
    <w:p w14:paraId="0F1EB8BC" w14:textId="5D7605B1" w:rsidR="0032464D" w:rsidRPr="0032464D" w:rsidDel="00F70249" w:rsidRDefault="0032464D" w:rsidP="00E516C4">
      <w:pPr>
        <w:spacing w:before="120" w:after="0" w:line="240" w:lineRule="auto"/>
        <w:jc w:val="both"/>
        <w:rPr>
          <w:del w:id="5391" w:author="Sina Furkan Özdemir [2]" w:date="2021-09-21T15:57:00Z"/>
          <w:rFonts w:cs="Calibri"/>
          <w:sz w:val="20"/>
        </w:rPr>
        <w:pPrChange w:id="5392" w:author="Sina Furkan Özdemir [2]" w:date="2021-09-24T08:49:00Z">
          <w:pPr>
            <w:pStyle w:val="Bibliography"/>
          </w:pPr>
        </w:pPrChange>
      </w:pPr>
      <w:del w:id="5393" w:author="Sina Furkan Özdemir [2]" w:date="2021-09-21T15:57:00Z">
        <w:r w:rsidRPr="0032464D" w:rsidDel="00F70249">
          <w:rPr>
            <w:rFonts w:cs="Calibri"/>
            <w:sz w:val="20"/>
          </w:rPr>
          <w:delText xml:space="preserve">Risse, T. (2014) </w:delText>
        </w:r>
        <w:r w:rsidRPr="0032464D" w:rsidDel="00F70249">
          <w:rPr>
            <w:rFonts w:cs="Calibri"/>
            <w:i/>
            <w:iCs/>
            <w:sz w:val="20"/>
          </w:rPr>
          <w:delText>European Public Spheres: Politics Is Back</w:delText>
        </w:r>
        <w:r w:rsidRPr="0032464D" w:rsidDel="00F70249">
          <w:rPr>
            <w:rFonts w:cs="Calibri"/>
            <w:sz w:val="20"/>
          </w:rPr>
          <w:delText>, Cambridge: Cambridge University Press.</w:delText>
        </w:r>
      </w:del>
    </w:p>
    <w:p w14:paraId="28A1CD47" w14:textId="1C85F5CC" w:rsidR="0032464D" w:rsidRPr="0032464D" w:rsidDel="00F70249" w:rsidRDefault="0032464D" w:rsidP="00E516C4">
      <w:pPr>
        <w:spacing w:before="120" w:after="0" w:line="240" w:lineRule="auto"/>
        <w:jc w:val="both"/>
        <w:rPr>
          <w:del w:id="5394" w:author="Sina Furkan Özdemir [2]" w:date="2021-09-21T15:57:00Z"/>
          <w:rFonts w:cs="Calibri"/>
          <w:sz w:val="20"/>
        </w:rPr>
        <w:pPrChange w:id="5395" w:author="Sina Furkan Özdemir [2]" w:date="2021-09-24T08:49:00Z">
          <w:pPr>
            <w:pStyle w:val="Bibliography"/>
          </w:pPr>
        </w:pPrChange>
      </w:pPr>
      <w:del w:id="5396" w:author="Sina Furkan Özdemir [2]" w:date="2021-09-21T15:57:00Z">
        <w:r w:rsidRPr="0032464D" w:rsidDel="00F70249">
          <w:rPr>
            <w:rFonts w:cs="Calibri"/>
            <w:sz w:val="20"/>
          </w:rPr>
          <w:delText xml:space="preserve">Rittberger, B., Schwarzenbeck, H. and Zangl, B. (2017) ‘Where Does the Buck Stop? Explaining Public Responsibility Attributions in Complex International Institutions’, </w:delText>
        </w:r>
        <w:r w:rsidRPr="0032464D" w:rsidDel="00F70249">
          <w:rPr>
            <w:rFonts w:cs="Calibri"/>
            <w:i/>
            <w:iCs/>
            <w:sz w:val="20"/>
          </w:rPr>
          <w:delText>JCMS: Journal of Common Market Studies</w:delText>
        </w:r>
        <w:r w:rsidRPr="0032464D" w:rsidDel="00F70249">
          <w:rPr>
            <w:rFonts w:cs="Calibri"/>
            <w:sz w:val="20"/>
          </w:rPr>
          <w:delText xml:space="preserve"> 55(4): 909–924.</w:delText>
        </w:r>
      </w:del>
    </w:p>
    <w:p w14:paraId="624CF37C" w14:textId="63763064" w:rsidR="0032464D" w:rsidRPr="0032464D" w:rsidDel="00F70249" w:rsidRDefault="0032464D" w:rsidP="00E516C4">
      <w:pPr>
        <w:spacing w:before="120" w:after="0" w:line="240" w:lineRule="auto"/>
        <w:jc w:val="both"/>
        <w:rPr>
          <w:del w:id="5397" w:author="Sina Furkan Özdemir [2]" w:date="2021-09-21T15:57:00Z"/>
          <w:rFonts w:cs="Calibri"/>
          <w:sz w:val="20"/>
        </w:rPr>
        <w:pPrChange w:id="5398" w:author="Sina Furkan Özdemir [2]" w:date="2021-09-24T08:49:00Z">
          <w:pPr>
            <w:pStyle w:val="Bibliography"/>
          </w:pPr>
        </w:pPrChange>
      </w:pPr>
      <w:del w:id="5399" w:author="Sina Furkan Özdemir [2]" w:date="2021-09-21T15:57:00Z">
        <w:r w:rsidRPr="0032464D" w:rsidDel="00F70249">
          <w:rPr>
            <w:rFonts w:cs="Calibri"/>
            <w:sz w:val="20"/>
          </w:rPr>
          <w:delText xml:space="preserve">Schimmelfennig, F. (2020) ‘Politicisation management in the European Union’, </w:delText>
        </w:r>
        <w:r w:rsidRPr="0032464D" w:rsidDel="00F70249">
          <w:rPr>
            <w:rFonts w:cs="Calibri"/>
            <w:i/>
            <w:iCs/>
            <w:sz w:val="20"/>
          </w:rPr>
          <w:delText>Journal of European Public Policy</w:delText>
        </w:r>
        <w:r w:rsidRPr="0032464D" w:rsidDel="00F70249">
          <w:rPr>
            <w:rFonts w:cs="Calibri"/>
            <w:sz w:val="20"/>
          </w:rPr>
          <w:delText xml:space="preserve"> 27(3): 342–361.</w:delText>
        </w:r>
      </w:del>
    </w:p>
    <w:p w14:paraId="3D25BBF5" w14:textId="2A2874FC" w:rsidR="0032464D" w:rsidRPr="0032464D" w:rsidDel="00F70249" w:rsidRDefault="0032464D" w:rsidP="00E516C4">
      <w:pPr>
        <w:spacing w:before="120" w:after="0" w:line="240" w:lineRule="auto"/>
        <w:jc w:val="both"/>
        <w:rPr>
          <w:del w:id="5400" w:author="Sina Furkan Özdemir [2]" w:date="2021-09-21T15:57:00Z"/>
          <w:rFonts w:cs="Calibri"/>
          <w:sz w:val="20"/>
        </w:rPr>
        <w:pPrChange w:id="5401" w:author="Sina Furkan Özdemir [2]" w:date="2021-09-24T08:49:00Z">
          <w:pPr>
            <w:pStyle w:val="Bibliography"/>
          </w:pPr>
        </w:pPrChange>
      </w:pPr>
      <w:del w:id="5402" w:author="Sina Furkan Özdemir [2]" w:date="2021-09-21T15:57:00Z">
        <w:r w:rsidRPr="0032464D" w:rsidDel="00F70249">
          <w:rPr>
            <w:rFonts w:cs="Calibri"/>
            <w:sz w:val="20"/>
          </w:rPr>
          <w:delText xml:space="preserve">Schlipphak, B. and Treib, O. (2017) ‘Playing the blame game on Brussels: the domestic political effects of EU interventions against democratic backsliding’, </w:delText>
        </w:r>
        <w:r w:rsidRPr="0032464D" w:rsidDel="00F70249">
          <w:rPr>
            <w:rFonts w:cs="Calibri"/>
            <w:i/>
            <w:iCs/>
            <w:sz w:val="20"/>
          </w:rPr>
          <w:delText>Journal of European Public Policy</w:delText>
        </w:r>
        <w:r w:rsidRPr="0032464D" w:rsidDel="00F70249">
          <w:rPr>
            <w:rFonts w:cs="Calibri"/>
            <w:sz w:val="20"/>
          </w:rPr>
          <w:delText xml:space="preserve"> 24(3): 352–365.</w:delText>
        </w:r>
      </w:del>
    </w:p>
    <w:p w14:paraId="6BA86CA9" w14:textId="1893F1BC" w:rsidR="0032464D" w:rsidRPr="0032464D" w:rsidDel="00F70249" w:rsidRDefault="0032464D" w:rsidP="00E516C4">
      <w:pPr>
        <w:spacing w:before="120" w:after="0" w:line="240" w:lineRule="auto"/>
        <w:jc w:val="both"/>
        <w:rPr>
          <w:del w:id="5403" w:author="Sina Furkan Özdemir [2]" w:date="2021-09-21T15:57:00Z"/>
          <w:rFonts w:cs="Calibri"/>
          <w:sz w:val="20"/>
        </w:rPr>
        <w:pPrChange w:id="5404" w:author="Sina Furkan Özdemir [2]" w:date="2021-09-24T08:49:00Z">
          <w:pPr>
            <w:pStyle w:val="Bibliography"/>
          </w:pPr>
        </w:pPrChange>
      </w:pPr>
      <w:del w:id="5405" w:author="Sina Furkan Özdemir [2]" w:date="2021-09-21T15:57:00Z">
        <w:r w:rsidRPr="0032464D" w:rsidDel="00F70249">
          <w:rPr>
            <w:rFonts w:cs="Calibri"/>
            <w:sz w:val="20"/>
          </w:rPr>
          <w:delText xml:space="preserve">Segesten, A. D. and Bossetta, M. (2017) ‘A typology of political participation online: how citizens used Twitter to mobilize during the 2015 British general elections’, </w:delText>
        </w:r>
        <w:r w:rsidRPr="0032464D" w:rsidDel="00F70249">
          <w:rPr>
            <w:rFonts w:cs="Calibri"/>
            <w:i/>
            <w:iCs/>
            <w:sz w:val="20"/>
          </w:rPr>
          <w:delText>Information, Communication &amp; Society</w:delText>
        </w:r>
        <w:r w:rsidRPr="0032464D" w:rsidDel="00F70249">
          <w:rPr>
            <w:rFonts w:cs="Calibri"/>
            <w:sz w:val="20"/>
          </w:rPr>
          <w:delText xml:space="preserve"> 20(11): 1625–1643.</w:delText>
        </w:r>
      </w:del>
    </w:p>
    <w:p w14:paraId="375D7440" w14:textId="1F2FE376" w:rsidR="0032464D" w:rsidRPr="0032464D" w:rsidDel="00F70249" w:rsidRDefault="0032464D" w:rsidP="00E516C4">
      <w:pPr>
        <w:spacing w:before="120" w:after="0" w:line="240" w:lineRule="auto"/>
        <w:jc w:val="both"/>
        <w:rPr>
          <w:del w:id="5406" w:author="Sina Furkan Özdemir [2]" w:date="2021-09-21T15:57:00Z"/>
          <w:rFonts w:cs="Calibri"/>
          <w:sz w:val="20"/>
        </w:rPr>
        <w:pPrChange w:id="5407" w:author="Sina Furkan Özdemir [2]" w:date="2021-09-24T08:49:00Z">
          <w:pPr>
            <w:pStyle w:val="Bibliography"/>
          </w:pPr>
        </w:pPrChange>
      </w:pPr>
      <w:del w:id="5408" w:author="Sina Furkan Özdemir [2]" w:date="2021-09-21T15:57:00Z">
        <w:r w:rsidRPr="0032464D" w:rsidDel="00F70249">
          <w:rPr>
            <w:rFonts w:cs="Calibri"/>
            <w:sz w:val="20"/>
          </w:rPr>
          <w:delText xml:space="preserve">Silva, T., Kartalis, Y. and Lobo, M. C. (2021) ‘Highlighting supranational institutions? An automated analysis of EU politicisation (2002–2017)’, </w:delText>
        </w:r>
        <w:r w:rsidRPr="0032464D" w:rsidDel="00F70249">
          <w:rPr>
            <w:rFonts w:cs="Calibri"/>
            <w:i/>
            <w:iCs/>
            <w:sz w:val="20"/>
          </w:rPr>
          <w:delText>West European Politics</w:delText>
        </w:r>
        <w:r w:rsidRPr="0032464D" w:rsidDel="00F70249">
          <w:rPr>
            <w:rFonts w:cs="Calibri"/>
            <w:sz w:val="20"/>
          </w:rPr>
          <w:delText xml:space="preserve"> 0(0): 1–25.</w:delText>
        </w:r>
      </w:del>
    </w:p>
    <w:p w14:paraId="1741819C" w14:textId="6809BE19" w:rsidR="0032464D" w:rsidRPr="0032464D" w:rsidDel="00F70249" w:rsidRDefault="0032464D" w:rsidP="00E516C4">
      <w:pPr>
        <w:spacing w:before="120" w:after="0" w:line="240" w:lineRule="auto"/>
        <w:jc w:val="both"/>
        <w:rPr>
          <w:del w:id="5409" w:author="Sina Furkan Özdemir [2]" w:date="2021-09-21T15:57:00Z"/>
          <w:rFonts w:cs="Calibri"/>
          <w:sz w:val="20"/>
        </w:rPr>
        <w:pPrChange w:id="5410" w:author="Sina Furkan Özdemir [2]" w:date="2021-09-24T08:49:00Z">
          <w:pPr>
            <w:pStyle w:val="Bibliography"/>
          </w:pPr>
        </w:pPrChange>
      </w:pPr>
      <w:del w:id="5411" w:author="Sina Furkan Özdemir [2]" w:date="2021-09-21T15:57:00Z">
        <w:r w:rsidRPr="0032464D" w:rsidDel="00F70249">
          <w:rPr>
            <w:rFonts w:cs="Calibri"/>
            <w:sz w:val="20"/>
          </w:rPr>
          <w:delText xml:space="preserve">Stier, S., Bleier, A., Lietz, H. and Strohmaier, M. (2018) ‘Election Campaigning on Social Media: Politicians, Audiences, and the Mediation of Political Communication on Facebook and Twitter’, </w:delText>
        </w:r>
        <w:r w:rsidRPr="0032464D" w:rsidDel="00F70249">
          <w:rPr>
            <w:rFonts w:cs="Calibri"/>
            <w:i/>
            <w:iCs/>
            <w:sz w:val="20"/>
          </w:rPr>
          <w:delText>Political Communication</w:delText>
        </w:r>
        <w:r w:rsidRPr="0032464D" w:rsidDel="00F70249">
          <w:rPr>
            <w:rFonts w:cs="Calibri"/>
            <w:sz w:val="20"/>
          </w:rPr>
          <w:delText xml:space="preserve"> 35(1): 50–74.</w:delText>
        </w:r>
      </w:del>
    </w:p>
    <w:p w14:paraId="471606A7" w14:textId="7DBF09D6" w:rsidR="0032464D" w:rsidRPr="0032464D" w:rsidDel="00F70249" w:rsidRDefault="0032464D" w:rsidP="00E516C4">
      <w:pPr>
        <w:spacing w:before="120" w:after="0" w:line="240" w:lineRule="auto"/>
        <w:jc w:val="both"/>
        <w:rPr>
          <w:del w:id="5412" w:author="Sina Furkan Özdemir [2]" w:date="2021-09-21T15:57:00Z"/>
          <w:rFonts w:cs="Calibri"/>
          <w:sz w:val="20"/>
        </w:rPr>
        <w:pPrChange w:id="5413" w:author="Sina Furkan Özdemir [2]" w:date="2021-09-24T08:49:00Z">
          <w:pPr>
            <w:pStyle w:val="Bibliography"/>
          </w:pPr>
        </w:pPrChange>
      </w:pPr>
      <w:del w:id="5414" w:author="Sina Furkan Özdemir [2]" w:date="2021-09-21T15:57:00Z">
        <w:r w:rsidRPr="0032464D" w:rsidDel="00F70249">
          <w:rPr>
            <w:rFonts w:cs="Calibri"/>
            <w:sz w:val="20"/>
          </w:rPr>
          <w:delText xml:space="preserve">Tang, Y. and Hew, K. F. (2018) ‘Emoticon, Emoji, and Sticker Use in Computer-Mediated Communications: Understanding Its Communicative Function, Impact, User Behavior, and Motive’, in L. Deng, W. W. K. Ma, and C. W. R. Fong (eds). </w:delText>
        </w:r>
        <w:r w:rsidRPr="0032464D" w:rsidDel="00F70249">
          <w:rPr>
            <w:rFonts w:cs="Calibri"/>
            <w:i/>
            <w:iCs/>
            <w:sz w:val="20"/>
          </w:rPr>
          <w:delText>New Media for Educational Change</w:delText>
        </w:r>
        <w:r w:rsidRPr="0032464D" w:rsidDel="00F70249">
          <w:rPr>
            <w:rFonts w:cs="Calibri"/>
            <w:sz w:val="20"/>
          </w:rPr>
          <w:delText>. 2018, Singapore: Springer, pp. 191–201.</w:delText>
        </w:r>
      </w:del>
    </w:p>
    <w:p w14:paraId="330A0B5C" w14:textId="24A8F83B" w:rsidR="0032464D" w:rsidRPr="0032464D" w:rsidDel="00F70249" w:rsidRDefault="0032464D" w:rsidP="00E516C4">
      <w:pPr>
        <w:spacing w:before="120" w:after="0" w:line="240" w:lineRule="auto"/>
        <w:jc w:val="both"/>
        <w:rPr>
          <w:del w:id="5415" w:author="Sina Furkan Özdemir [2]" w:date="2021-09-21T15:57:00Z"/>
          <w:rFonts w:cs="Calibri"/>
          <w:sz w:val="20"/>
        </w:rPr>
        <w:pPrChange w:id="5416" w:author="Sina Furkan Özdemir [2]" w:date="2021-09-24T08:49:00Z">
          <w:pPr>
            <w:pStyle w:val="Bibliography"/>
          </w:pPr>
        </w:pPrChange>
      </w:pPr>
      <w:del w:id="5417" w:author="Sina Furkan Özdemir [2]" w:date="2021-09-21T15:57:00Z">
        <w:r w:rsidRPr="0032464D" w:rsidDel="00F70249">
          <w:rPr>
            <w:rFonts w:cs="Calibri"/>
            <w:sz w:val="20"/>
          </w:rPr>
          <w:delText xml:space="preserve">Thibault, P. J. (1991) ‘Grammar, technocracy, and the noun’, in E. Ventola (ed.). </w:delText>
        </w:r>
        <w:r w:rsidRPr="0032464D" w:rsidDel="00F70249">
          <w:rPr>
            <w:rFonts w:cs="Calibri"/>
            <w:i/>
            <w:iCs/>
            <w:sz w:val="20"/>
          </w:rPr>
          <w:delText>Functional and Systemic Linguistics: Approaches and Uses</w:delText>
        </w:r>
        <w:r w:rsidRPr="0032464D" w:rsidDel="00F70249">
          <w:rPr>
            <w:rFonts w:cs="Calibri"/>
            <w:sz w:val="20"/>
          </w:rPr>
          <w:delText>. Berlin: Walter de Gruyter, pp. 281–306.</w:delText>
        </w:r>
      </w:del>
    </w:p>
    <w:p w14:paraId="2362A855" w14:textId="4F6A524B" w:rsidR="0032464D" w:rsidRPr="0032464D" w:rsidDel="00F70249" w:rsidRDefault="0032464D" w:rsidP="00E516C4">
      <w:pPr>
        <w:spacing w:before="120" w:after="0" w:line="240" w:lineRule="auto"/>
        <w:jc w:val="both"/>
        <w:rPr>
          <w:del w:id="5418" w:author="Sina Furkan Özdemir [2]" w:date="2021-09-21T15:57:00Z"/>
          <w:rFonts w:cs="Calibri"/>
          <w:sz w:val="20"/>
        </w:rPr>
        <w:pPrChange w:id="5419" w:author="Sina Furkan Özdemir [2]" w:date="2021-09-24T08:49:00Z">
          <w:pPr>
            <w:pStyle w:val="Bibliography"/>
          </w:pPr>
        </w:pPrChange>
      </w:pPr>
      <w:del w:id="5420" w:author="Sina Furkan Özdemir [2]" w:date="2021-09-21T15:57:00Z">
        <w:r w:rsidRPr="0032464D" w:rsidDel="00F70249">
          <w:rPr>
            <w:rFonts w:cs="Calibri"/>
            <w:sz w:val="20"/>
          </w:rPr>
          <w:delText xml:space="preserve">Traber, D., Schoonvelde, M. and Schumacher, G. (2020) ‘Errors have been made, others will be blamed: Issue engagement and blame shifting in prime minister speeches during the economic crisis in Europe’, </w:delText>
        </w:r>
        <w:r w:rsidRPr="0032464D" w:rsidDel="00F70249">
          <w:rPr>
            <w:rFonts w:cs="Calibri"/>
            <w:i/>
            <w:iCs/>
            <w:sz w:val="20"/>
          </w:rPr>
          <w:delText>European Journal of Political Research</w:delText>
        </w:r>
        <w:r w:rsidRPr="0032464D" w:rsidDel="00F70249">
          <w:rPr>
            <w:rFonts w:cs="Calibri"/>
            <w:sz w:val="20"/>
          </w:rPr>
          <w:delText xml:space="preserve"> 59(1): 45–67.</w:delText>
        </w:r>
      </w:del>
    </w:p>
    <w:p w14:paraId="1AE08B8A" w14:textId="104B37F2" w:rsidR="0032464D" w:rsidRPr="0032464D" w:rsidDel="00F70249" w:rsidRDefault="0032464D" w:rsidP="00E516C4">
      <w:pPr>
        <w:spacing w:before="120" w:after="0" w:line="240" w:lineRule="auto"/>
        <w:jc w:val="both"/>
        <w:rPr>
          <w:del w:id="5421" w:author="Sina Furkan Özdemir [2]" w:date="2021-09-21T15:57:00Z"/>
          <w:rFonts w:cs="Calibri"/>
          <w:sz w:val="20"/>
        </w:rPr>
        <w:pPrChange w:id="5422" w:author="Sina Furkan Özdemir [2]" w:date="2021-09-24T08:49:00Z">
          <w:pPr>
            <w:pStyle w:val="Bibliography"/>
          </w:pPr>
        </w:pPrChange>
      </w:pPr>
      <w:del w:id="5423" w:author="Sina Furkan Özdemir [2]" w:date="2021-09-21T15:57:00Z">
        <w:r w:rsidRPr="0032464D" w:rsidDel="00F70249">
          <w:rPr>
            <w:rFonts w:cs="Calibri"/>
            <w:sz w:val="20"/>
          </w:rPr>
          <w:delText xml:space="preserve">Trenz, H. (2008) ‘Understanding Media Impact on European Integration: Enhancing or Restricting the Scope of Legitimacy of the EU?’, </w:delText>
        </w:r>
        <w:r w:rsidRPr="0032464D" w:rsidDel="00F70249">
          <w:rPr>
            <w:rFonts w:cs="Calibri"/>
            <w:i/>
            <w:iCs/>
            <w:sz w:val="20"/>
          </w:rPr>
          <w:delText>Journal of European Integration</w:delText>
        </w:r>
        <w:r w:rsidRPr="0032464D" w:rsidDel="00F70249">
          <w:rPr>
            <w:rFonts w:cs="Calibri"/>
            <w:sz w:val="20"/>
          </w:rPr>
          <w:delText xml:space="preserve"> 30(2): 291–309.</w:delText>
        </w:r>
      </w:del>
    </w:p>
    <w:p w14:paraId="3355EBA0" w14:textId="318E29EF" w:rsidR="0032464D" w:rsidRPr="0032464D" w:rsidDel="00F70249" w:rsidRDefault="0032464D" w:rsidP="00E516C4">
      <w:pPr>
        <w:spacing w:before="120" w:after="0" w:line="240" w:lineRule="auto"/>
        <w:jc w:val="both"/>
        <w:rPr>
          <w:del w:id="5424" w:author="Sina Furkan Özdemir [2]" w:date="2021-09-21T15:57:00Z"/>
          <w:rFonts w:cs="Calibri"/>
          <w:sz w:val="20"/>
        </w:rPr>
        <w:pPrChange w:id="5425" w:author="Sina Furkan Özdemir [2]" w:date="2021-09-24T08:49:00Z">
          <w:pPr>
            <w:pStyle w:val="Bibliography"/>
          </w:pPr>
        </w:pPrChange>
      </w:pPr>
      <w:del w:id="5426" w:author="Sina Furkan Özdemir [2]" w:date="2021-09-21T15:57:00Z">
        <w:r w:rsidRPr="0032464D" w:rsidDel="00F70249">
          <w:rPr>
            <w:rFonts w:cs="Calibri"/>
            <w:sz w:val="20"/>
          </w:rPr>
          <w:delText xml:space="preserve">Trenz, H.-J. (2004) ‘Media Coverage on European Governance: Exploring the European Public Sphere in National Quality Newspapers’, </w:delText>
        </w:r>
        <w:r w:rsidRPr="0032464D" w:rsidDel="00F70249">
          <w:rPr>
            <w:rFonts w:cs="Calibri"/>
            <w:i/>
            <w:iCs/>
            <w:sz w:val="20"/>
          </w:rPr>
          <w:delText>European Journal of Communication</w:delText>
        </w:r>
        <w:r w:rsidRPr="0032464D" w:rsidDel="00F70249">
          <w:rPr>
            <w:rFonts w:cs="Calibri"/>
            <w:sz w:val="20"/>
          </w:rPr>
          <w:delText xml:space="preserve"> 19(3): 291–319.</w:delText>
        </w:r>
      </w:del>
    </w:p>
    <w:p w14:paraId="023D1F56" w14:textId="0A1E9D07" w:rsidR="0032464D" w:rsidRPr="0032464D" w:rsidDel="00F70249" w:rsidRDefault="0032464D" w:rsidP="00E516C4">
      <w:pPr>
        <w:spacing w:before="120" w:after="0" w:line="240" w:lineRule="auto"/>
        <w:jc w:val="both"/>
        <w:rPr>
          <w:del w:id="5427" w:author="Sina Furkan Özdemir [2]" w:date="2021-09-21T15:57:00Z"/>
          <w:rFonts w:cs="Calibri"/>
          <w:sz w:val="20"/>
        </w:rPr>
        <w:pPrChange w:id="5428" w:author="Sina Furkan Özdemir [2]" w:date="2021-09-24T08:49:00Z">
          <w:pPr>
            <w:pStyle w:val="Bibliography"/>
          </w:pPr>
        </w:pPrChange>
      </w:pPr>
      <w:del w:id="5429" w:author="Sina Furkan Özdemir [2]" w:date="2021-09-21T15:57:00Z">
        <w:r w:rsidRPr="0032464D" w:rsidDel="00F70249">
          <w:rPr>
            <w:rFonts w:cs="Calibri"/>
            <w:sz w:val="20"/>
          </w:rPr>
          <w:delText xml:space="preserve">Umit, R. (2017) ‘Strategic communication of EU affairs: an analysis of legislative behaviour on Twitter’, </w:delText>
        </w:r>
        <w:r w:rsidRPr="0032464D" w:rsidDel="00F70249">
          <w:rPr>
            <w:rFonts w:cs="Calibri"/>
            <w:i/>
            <w:iCs/>
            <w:sz w:val="20"/>
          </w:rPr>
          <w:delText>Journal of Legislative Studies</w:delText>
        </w:r>
        <w:r w:rsidRPr="0032464D" w:rsidDel="00F70249">
          <w:rPr>
            <w:rFonts w:cs="Calibri"/>
            <w:sz w:val="20"/>
          </w:rPr>
          <w:delText xml:space="preserve"> 23(1): 93–124.</w:delText>
        </w:r>
      </w:del>
    </w:p>
    <w:p w14:paraId="7DE7E148" w14:textId="148BA5B7" w:rsidR="0032464D" w:rsidRPr="0032464D" w:rsidDel="00F70249" w:rsidRDefault="0032464D" w:rsidP="00E516C4">
      <w:pPr>
        <w:spacing w:before="120" w:after="0" w:line="240" w:lineRule="auto"/>
        <w:jc w:val="both"/>
        <w:rPr>
          <w:del w:id="5430" w:author="Sina Furkan Özdemir [2]" w:date="2021-09-21T15:57:00Z"/>
          <w:rFonts w:cs="Calibri"/>
          <w:sz w:val="20"/>
        </w:rPr>
        <w:pPrChange w:id="5431" w:author="Sina Furkan Özdemir [2]" w:date="2021-09-24T08:49:00Z">
          <w:pPr>
            <w:pStyle w:val="Bibliography"/>
          </w:pPr>
        </w:pPrChange>
      </w:pPr>
      <w:del w:id="5432" w:author="Sina Furkan Özdemir [2]" w:date="2021-09-21T15:57:00Z">
        <w:r w:rsidRPr="0032464D" w:rsidDel="00F70249">
          <w:rPr>
            <w:rFonts w:cs="Calibri"/>
            <w:sz w:val="20"/>
          </w:rPr>
          <w:delText xml:space="preserve">Vasilopoulou, S., Halikiopoulou, D. and Exadaktylos, T. (2014) ‘Greece in Crisis: Austerity, Populism and the Politics of Blame’, </w:delText>
        </w:r>
        <w:r w:rsidRPr="0032464D" w:rsidDel="00F70249">
          <w:rPr>
            <w:rFonts w:cs="Calibri"/>
            <w:i/>
            <w:iCs/>
            <w:sz w:val="20"/>
          </w:rPr>
          <w:delText>JCMS: Journal of Common Market Studies</w:delText>
        </w:r>
        <w:r w:rsidRPr="0032464D" w:rsidDel="00F70249">
          <w:rPr>
            <w:rFonts w:cs="Calibri"/>
            <w:sz w:val="20"/>
          </w:rPr>
          <w:delText xml:space="preserve"> 52(2): 388–402.</w:delText>
        </w:r>
      </w:del>
    </w:p>
    <w:p w14:paraId="43BA8C75" w14:textId="58AE1B6E" w:rsidR="0032464D" w:rsidRPr="0032464D" w:rsidDel="00F70249" w:rsidRDefault="0032464D" w:rsidP="00E516C4">
      <w:pPr>
        <w:spacing w:before="120" w:after="0" w:line="240" w:lineRule="auto"/>
        <w:jc w:val="both"/>
        <w:rPr>
          <w:del w:id="5433" w:author="Sina Furkan Özdemir [2]" w:date="2021-09-21T15:57:00Z"/>
          <w:rFonts w:cs="Calibri"/>
          <w:sz w:val="20"/>
        </w:rPr>
        <w:pPrChange w:id="5434" w:author="Sina Furkan Özdemir [2]" w:date="2021-09-24T08:49:00Z">
          <w:pPr>
            <w:pStyle w:val="Bibliography"/>
          </w:pPr>
        </w:pPrChange>
      </w:pPr>
      <w:del w:id="5435" w:author="Sina Furkan Özdemir [2]" w:date="2021-09-21T15:57:00Z">
        <w:r w:rsidRPr="0032464D" w:rsidDel="00F70249">
          <w:rPr>
            <w:rFonts w:cs="Calibri"/>
            <w:sz w:val="20"/>
          </w:rPr>
          <w:delText xml:space="preserve">Walter, S. (2015) ‘Explaining the visibility of EU citizens: a multi-level analysis of European Union news’, </w:delText>
        </w:r>
        <w:r w:rsidRPr="0032464D" w:rsidDel="00F70249">
          <w:rPr>
            <w:rFonts w:cs="Calibri"/>
            <w:i/>
            <w:iCs/>
            <w:sz w:val="20"/>
          </w:rPr>
          <w:delText>European Political Science Review</w:delText>
        </w:r>
        <w:r w:rsidRPr="0032464D" w:rsidDel="00F70249">
          <w:rPr>
            <w:rFonts w:cs="Calibri"/>
            <w:sz w:val="20"/>
          </w:rPr>
          <w:delText xml:space="preserve"> FirstView: 1–21.</w:delText>
        </w:r>
      </w:del>
    </w:p>
    <w:p w14:paraId="66AB344D" w14:textId="54126B20" w:rsidR="0032464D" w:rsidRPr="0032464D" w:rsidDel="00F70249" w:rsidRDefault="0032464D" w:rsidP="00E516C4">
      <w:pPr>
        <w:spacing w:before="120" w:after="0" w:line="240" w:lineRule="auto"/>
        <w:jc w:val="both"/>
        <w:rPr>
          <w:del w:id="5436" w:author="Sina Furkan Özdemir [2]" w:date="2021-09-21T15:57:00Z"/>
          <w:rFonts w:cs="Calibri"/>
          <w:sz w:val="20"/>
        </w:rPr>
        <w:pPrChange w:id="5437" w:author="Sina Furkan Özdemir [2]" w:date="2021-09-24T08:49:00Z">
          <w:pPr>
            <w:pStyle w:val="Bibliography"/>
          </w:pPr>
        </w:pPrChange>
      </w:pPr>
      <w:del w:id="5438" w:author="Sina Furkan Özdemir [2]" w:date="2021-09-21T15:57:00Z">
        <w:r w:rsidRPr="0032464D" w:rsidDel="00F70249">
          <w:rPr>
            <w:rFonts w:cs="Calibri"/>
            <w:sz w:val="20"/>
          </w:rPr>
          <w:delText xml:space="preserve">Wilde, P. de and Trenz, H.-J. (2012) ‘Denouncing European integration: Euroscepticism as polity contestation’, </w:delText>
        </w:r>
        <w:r w:rsidRPr="0032464D" w:rsidDel="00F70249">
          <w:rPr>
            <w:rFonts w:cs="Calibri"/>
            <w:i/>
            <w:iCs/>
            <w:sz w:val="20"/>
          </w:rPr>
          <w:delText>European Journal of Social Theory</w:delText>
        </w:r>
        <w:r w:rsidRPr="0032464D" w:rsidDel="00F70249">
          <w:rPr>
            <w:rFonts w:cs="Calibri"/>
            <w:sz w:val="20"/>
          </w:rPr>
          <w:delText xml:space="preserve"> 15(4): 537–554.</w:delText>
        </w:r>
      </w:del>
    </w:p>
    <w:p w14:paraId="510258F8" w14:textId="039344AE" w:rsidR="0032464D" w:rsidRPr="0032464D" w:rsidDel="00F70249" w:rsidRDefault="0032464D" w:rsidP="00E516C4">
      <w:pPr>
        <w:spacing w:before="120" w:after="0" w:line="240" w:lineRule="auto"/>
        <w:jc w:val="both"/>
        <w:rPr>
          <w:del w:id="5439" w:author="Sina Furkan Özdemir [2]" w:date="2021-09-21T15:57:00Z"/>
          <w:rFonts w:cs="Calibri"/>
          <w:sz w:val="20"/>
        </w:rPr>
        <w:pPrChange w:id="5440" w:author="Sina Furkan Özdemir [2]" w:date="2021-09-24T08:49:00Z">
          <w:pPr>
            <w:pStyle w:val="Bibliography"/>
          </w:pPr>
        </w:pPrChange>
      </w:pPr>
      <w:del w:id="5441" w:author="Sina Furkan Özdemir [2]" w:date="2021-09-21T15:57:00Z">
        <w:r w:rsidRPr="0032464D" w:rsidDel="00F70249">
          <w:rPr>
            <w:rFonts w:cs="Calibri"/>
            <w:sz w:val="20"/>
          </w:rPr>
          <w:delText xml:space="preserve">Zaiotti, R. (2020) ‘The (UN)Making of International Organisations’ Digital Reputation: The European Union, the “refugee crisis,” and social media’,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14465784" w14:textId="7B64C3DD" w:rsidR="00670E53" w:rsidRPr="0029563D" w:rsidRDefault="0032464D" w:rsidP="00E516C4">
      <w:pPr>
        <w:spacing w:before="120" w:after="0" w:line="240" w:lineRule="auto"/>
        <w:jc w:val="both"/>
        <w:rPr>
          <w:sz w:val="20"/>
          <w:szCs w:val="20"/>
          <w:lang w:val="en-US"/>
          <w:rPrChange w:id="5442" w:author="Sina Furkan Özdemir" w:date="2021-09-20T17:27:00Z">
            <w:rPr>
              <w:sz w:val="20"/>
              <w:szCs w:val="20"/>
              <w:lang w:val="en-GB"/>
            </w:rPr>
          </w:rPrChange>
        </w:rPr>
        <w:pPrChange w:id="5443" w:author="Sina Furkan Özdemir [2]" w:date="2021-09-24T08:49:00Z">
          <w:pPr>
            <w:spacing w:before="120" w:after="0" w:line="240" w:lineRule="auto"/>
            <w:jc w:val="both"/>
          </w:pPr>
        </w:pPrChange>
      </w:pPr>
      <w:del w:id="5444" w:author="Sina Furkan Özdemir [2]" w:date="2021-09-24T08:49:00Z">
        <w:r w:rsidDel="00E516C4">
          <w:rPr>
            <w:sz w:val="20"/>
            <w:szCs w:val="20"/>
            <w:lang w:val="en-US"/>
          </w:rPr>
          <w:fldChar w:fldCharType="end"/>
        </w:r>
      </w:del>
    </w:p>
    <w:sectPr w:rsidR="00670E53" w:rsidRPr="0029563D" w:rsidSect="00CB0566">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36" w:author="Sina Furkan Özdemir [2]" w:date="2021-09-15T10:34:00Z" w:initials="SFÖ">
    <w:p w14:paraId="11FA12F2" w14:textId="77777777" w:rsidR="0063237A" w:rsidRDefault="0063237A" w:rsidP="0063237A">
      <w:pPr>
        <w:pStyle w:val="CommentText"/>
      </w:pPr>
      <w:r>
        <w:t xml:space="preserve">These justifications can benefit from your review Christian. I couldn’t find some of the works you suggested and </w:t>
      </w:r>
      <w:r>
        <w:rPr>
          <w:rStyle w:val="CommentReference"/>
        </w:rPr>
        <w:annotationRef/>
      </w:r>
      <w:r>
        <w:t xml:space="preserve">some of the works were in German. I don’t trust my German skills enough to cite an article. </w:t>
      </w:r>
    </w:p>
  </w:comment>
  <w:comment w:id="1457" w:author="Christian Rauh" w:date="2021-06-03T11:12:00Z" w:initials="CR">
    <w:p w14:paraId="41B5898F" w14:textId="77777777" w:rsidR="0063237A" w:rsidRDefault="0063237A" w:rsidP="0063237A">
      <w:pPr>
        <w:pStyle w:val="CommentText"/>
      </w:pPr>
      <w:r>
        <w:rPr>
          <w:rStyle w:val="CommentReference"/>
        </w:rPr>
        <w:annotationRef/>
      </w:r>
    </w:p>
  </w:comment>
  <w:comment w:id="1475" w:author="Christian Rauh" w:date="2021-06-03T11:36:00Z" w:initials="CR">
    <w:p w14:paraId="6C6AFCE7" w14:textId="77777777" w:rsidR="0063237A" w:rsidRDefault="0063237A" w:rsidP="0063237A">
      <w:pPr>
        <w:pStyle w:val="CommentText"/>
      </w:pPr>
      <w:r>
        <w:rPr>
          <w:rStyle w:val="CommentReference"/>
        </w:rPr>
        <w:annotationRef/>
      </w:r>
      <w:r>
        <w:t xml:space="preserve">These </w:t>
      </w:r>
      <w:r>
        <w:t>things need to prepared mainly in section 2 above. Here it should be really the technical information only.</w:t>
      </w:r>
    </w:p>
    <w:p w14:paraId="5F750E78" w14:textId="77777777" w:rsidR="0063237A" w:rsidRDefault="0063237A" w:rsidP="0063237A">
      <w:pPr>
        <w:pStyle w:val="CommentText"/>
      </w:pPr>
    </w:p>
    <w:p w14:paraId="28B908CE" w14:textId="77777777" w:rsidR="0063237A" w:rsidRDefault="0063237A" w:rsidP="0063237A">
      <w:pPr>
        <w:pStyle w:val="CommentText"/>
      </w:pPr>
      <w:r>
        <w:t>I like the parts you have written already but think that the belong rather int section 2:</w:t>
      </w:r>
    </w:p>
    <w:p w14:paraId="5D93A04D" w14:textId="77777777" w:rsidR="0063237A" w:rsidRDefault="0063237A" w:rsidP="0063237A">
      <w:pPr>
        <w:pStyle w:val="CommentText"/>
      </w:pPr>
    </w:p>
    <w:p w14:paraId="03797F2C" w14:textId="77777777" w:rsidR="0063237A" w:rsidRDefault="0063237A" w:rsidP="0063237A">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 xml:space="preserve">(Bischof &amp; </w:t>
      </w:r>
      <w:proofErr w:type="spellStart"/>
      <w:r w:rsidRPr="0004279C">
        <w:rPr>
          <w:rFonts w:ascii="Cambria" w:hAnsi="Cambria"/>
        </w:rPr>
        <w:t>Senninger</w:t>
      </w:r>
      <w:proofErr w:type="spellEnd"/>
      <w:r w:rsidRPr="0004279C">
        <w:rPr>
          <w:rFonts w:ascii="Cambria" w:hAnsi="Cambria"/>
        </w:rPr>
        <w:t xml:space="preserve">, 2018; </w:t>
      </w:r>
      <w:proofErr w:type="spellStart"/>
      <w:r w:rsidRPr="0004279C">
        <w:rPr>
          <w:rFonts w:ascii="Cambria" w:hAnsi="Cambria"/>
        </w:rPr>
        <w:t>Eveland</w:t>
      </w:r>
      <w:proofErr w:type="spellEnd"/>
      <w:r w:rsidRPr="0004279C">
        <w:rPr>
          <w:rFonts w:ascii="Cambria" w:hAnsi="Cambria"/>
        </w:rPr>
        <w:t xml:space="preserve"> et al., 2004; </w:t>
      </w:r>
      <w:proofErr w:type="spellStart"/>
      <w:r w:rsidRPr="0004279C">
        <w:rPr>
          <w:rFonts w:ascii="Cambria" w:hAnsi="Cambria"/>
        </w:rPr>
        <w:t>Spirling</w:t>
      </w:r>
      <w:proofErr w:type="spellEnd"/>
      <w:r w:rsidRPr="0004279C">
        <w:rPr>
          <w:rFonts w:ascii="Cambria" w:hAnsi="Cambria"/>
        </w:rPr>
        <w:t xml:space="preserve">, 2015; </w:t>
      </w:r>
      <w:proofErr w:type="spellStart"/>
      <w:r w:rsidRPr="0004279C">
        <w:rPr>
          <w:rFonts w:ascii="Cambria" w:hAnsi="Cambria"/>
        </w:rPr>
        <w:t>Tolochko</w:t>
      </w:r>
      <w:proofErr w:type="spellEnd"/>
      <w:r w:rsidRPr="0004279C">
        <w:rPr>
          <w:rFonts w:ascii="Cambria" w:hAnsi="Cambria"/>
        </w:rPr>
        <w:t xml:space="preserve"> et al., 2019)</w:t>
      </w:r>
      <w:r>
        <w:fldChar w:fldCharType="end"/>
      </w:r>
      <w:r>
        <w:t>. Semantic complexity of a message refers to the difficulty of comprehension of the words and phrases in the message (</w:t>
      </w:r>
      <w:proofErr w:type="spellStart"/>
      <w:r>
        <w:t>eg</w:t>
      </w:r>
      <w:proofErr w:type="spellEnd"/>
      <w:r>
        <w:t>: relevant vs pertinent). Syntactic complexity, on the other hand, refers to the difficulty of the structural characteristics of texts such as long noun phrases, and clauses (</w:t>
      </w:r>
      <w:proofErr w:type="spellStart"/>
      <w:r>
        <w:t>eg</w:t>
      </w:r>
      <w:proofErr w:type="spellEnd"/>
      <w:r>
        <w:t>: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67105C40" w14:textId="77777777" w:rsidR="0063237A" w:rsidRDefault="0063237A" w:rsidP="0063237A">
      <w:pPr>
        <w:pStyle w:val="CommentText"/>
      </w:pPr>
    </w:p>
  </w:comment>
  <w:comment w:id="1508" w:author="Christian Rauh" w:date="2021-06-03T13:07:00Z" w:initials="CR">
    <w:p w14:paraId="79AFF5F6" w14:textId="77777777" w:rsidR="0063237A" w:rsidRDefault="0063237A" w:rsidP="0063237A">
      <w:pPr>
        <w:pStyle w:val="CommentText"/>
      </w:pPr>
      <w:r>
        <w:rPr>
          <w:rStyle w:val="CommentReference"/>
        </w:rPr>
        <w:annotationRef/>
      </w:r>
      <w:r>
        <w:t>Normalization by follower counts can either be discussed hre or in the analysis below …</w:t>
      </w:r>
    </w:p>
  </w:comment>
  <w:comment w:id="1509" w:author="Sina Furkan Özdemir [2]" w:date="2021-06-09T09:56:00Z" w:initials="SFÖ">
    <w:p w14:paraId="6E7BE217" w14:textId="77777777" w:rsidR="0063237A" w:rsidRDefault="0063237A" w:rsidP="0063237A">
      <w:pPr>
        <w:pStyle w:val="CommentText"/>
      </w:pPr>
      <w:r>
        <w:rPr>
          <w:rStyle w:val="CommentReference"/>
        </w:rPr>
        <w:annotationRef/>
      </w:r>
      <w:r>
        <w:rPr>
          <w:lang w:val="tr-TR"/>
        </w:rPr>
        <w:t>Here seems like the better options since we are already talking about indicators and normalization is part of the indicator.</w:t>
      </w:r>
    </w:p>
  </w:comment>
  <w:comment w:id="1510" w:author="Christian Rauh" w:date="2021-06-03T13:08:00Z" w:initials="CR">
    <w:p w14:paraId="219D72C9" w14:textId="77777777" w:rsidR="0063237A" w:rsidRDefault="0063237A" w:rsidP="0063237A">
      <w:pPr>
        <w:pStyle w:val="CommentText"/>
      </w:pPr>
      <w:r>
        <w:rPr>
          <w:rStyle w:val="CommentReference"/>
        </w:rPr>
        <w:annotationRef/>
      </w:r>
      <w:r>
        <w:t>I would use these text bits in the discussion of the results below:</w:t>
      </w:r>
    </w:p>
    <w:p w14:paraId="3049482F" w14:textId="77777777" w:rsidR="0063237A" w:rsidRDefault="0063237A" w:rsidP="0063237A">
      <w:pPr>
        <w:pStyle w:val="CommentText"/>
      </w:pPr>
    </w:p>
    <w:p w14:paraId="066311A3" w14:textId="77777777" w:rsidR="0063237A" w:rsidRDefault="0063237A" w:rsidP="0063237A">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21A85689" w14:textId="77777777" w:rsidR="0063237A" w:rsidRDefault="0063237A" w:rsidP="0063237A">
      <w:pPr>
        <w:pStyle w:val="CommentText"/>
      </w:pPr>
    </w:p>
  </w:comment>
  <w:comment w:id="1511" w:author="Sina Furkan Özdemir [2]" w:date="2021-06-09T09:57:00Z" w:initials="SFÖ">
    <w:p w14:paraId="520C81B6" w14:textId="77777777" w:rsidR="0063237A" w:rsidRDefault="0063237A" w:rsidP="0063237A">
      <w:pPr>
        <w:pStyle w:val="CommentText"/>
      </w:pPr>
      <w:r>
        <w:rPr>
          <w:rStyle w:val="CommentReference"/>
        </w:rPr>
        <w:annotationRef/>
      </w:r>
      <w:r>
        <w:rPr>
          <w:lang w:val="tr-TR"/>
        </w:rPr>
        <w:t xml:space="preserve">Well, these would certainly come up when we discuss the results. </w:t>
      </w:r>
    </w:p>
  </w:comment>
  <w:comment w:id="1962" w:author="Sina Furkan Özdemir [2]" w:date="2021-09-21T09:49:00Z" w:initials="SFÖ">
    <w:p w14:paraId="105B2627" w14:textId="792F4A0E" w:rsidR="009C59CB" w:rsidRPr="009C59CB" w:rsidRDefault="009C59CB">
      <w:pPr>
        <w:pStyle w:val="CommentText"/>
        <w:rPr>
          <w:lang w:val="tr-TR"/>
        </w:rPr>
      </w:pPr>
      <w:r>
        <w:rPr>
          <w:rStyle w:val="CommentReference"/>
        </w:rPr>
        <w:annotationRef/>
      </w:r>
      <w:r>
        <w:t>We may need to cut th</w:t>
      </w:r>
      <w:r>
        <w:rPr>
          <w:lang w:val="tr-TR"/>
        </w:rPr>
        <w:t>is section out due to the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A12F2" w15:done="0"/>
  <w15:commentEx w15:paraId="41B5898F" w15:done="1"/>
  <w15:commentEx w15:paraId="67105C40" w15:done="0"/>
  <w15:commentEx w15:paraId="79AFF5F6" w15:done="0"/>
  <w15:commentEx w15:paraId="6E7BE217" w15:paraIdParent="79AFF5F6" w15:done="0"/>
  <w15:commentEx w15:paraId="21A85689" w15:done="1"/>
  <w15:commentEx w15:paraId="520C81B6" w15:paraIdParent="21A85689" w15:done="1"/>
  <w15:commentEx w15:paraId="105B2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4AA1" w16cex:dateUtc="2021-09-15T08:34:00Z"/>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Extensible w16cex:durableId="24F4292C" w16cex:dateUtc="2021-09-2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A12F2" w16cid:durableId="24EC4AA1"/>
  <w16cid:commentId w16cid:paraId="41B5898F" w16cid:durableId="24EC39F3"/>
  <w16cid:commentId w16cid:paraId="67105C40" w16cid:durableId="24EC39F2"/>
  <w16cid:commentId w16cid:paraId="79AFF5F6" w16cid:durableId="24EC39EC"/>
  <w16cid:commentId w16cid:paraId="6E7BE217" w16cid:durableId="24EC39EB"/>
  <w16cid:commentId w16cid:paraId="21A85689" w16cid:durableId="24EC39EA"/>
  <w16cid:commentId w16cid:paraId="520C81B6" w16cid:durableId="24EC39E9"/>
  <w16cid:commentId w16cid:paraId="105B2627" w16cid:durableId="24F42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F54B" w14:textId="77777777" w:rsidR="00613CE6" w:rsidRDefault="00613CE6" w:rsidP="00675AF9">
      <w:pPr>
        <w:spacing w:after="0" w:line="240" w:lineRule="auto"/>
      </w:pPr>
      <w:r>
        <w:separator/>
      </w:r>
    </w:p>
  </w:endnote>
  <w:endnote w:type="continuationSeparator" w:id="0">
    <w:p w14:paraId="0941AA37" w14:textId="77777777" w:rsidR="00613CE6" w:rsidRDefault="00613CE6"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1DB37" w14:textId="77777777" w:rsidR="00613CE6" w:rsidRDefault="00613CE6" w:rsidP="00675AF9">
      <w:pPr>
        <w:spacing w:after="0" w:line="240" w:lineRule="auto"/>
      </w:pPr>
      <w:r>
        <w:separator/>
      </w:r>
    </w:p>
  </w:footnote>
  <w:footnote w:type="continuationSeparator" w:id="0">
    <w:p w14:paraId="4AAE5059" w14:textId="77777777" w:rsidR="00613CE6" w:rsidRDefault="00613CE6" w:rsidP="00675AF9">
      <w:pPr>
        <w:spacing w:after="0" w:line="240" w:lineRule="auto"/>
      </w:pPr>
      <w:r>
        <w:continuationSeparator/>
      </w:r>
    </w:p>
  </w:footnote>
  <w:footnote w:id="1">
    <w:p w14:paraId="180C7A8A" w14:textId="5D078ECC" w:rsidR="00554E27" w:rsidRPr="00554E27" w:rsidDel="0063237A" w:rsidRDefault="00554E27">
      <w:pPr>
        <w:pStyle w:val="FootnoteText"/>
        <w:rPr>
          <w:del w:id="1589" w:author="Sina Furkan Özdemir" w:date="2021-09-20T17:23:00Z"/>
          <w:lang w:val="tr-TR"/>
        </w:rPr>
      </w:pPr>
      <w:del w:id="1590" w:author="Sina Furkan Özdemir" w:date="2021-09-20T17:23:00Z">
        <w:r w:rsidDel="0063237A">
          <w:rPr>
            <w:rStyle w:val="FootnoteReference"/>
          </w:rPr>
          <w:footnoteRef/>
        </w:r>
        <w:r w:rsidDel="0063237A">
          <w:delText xml:space="preserve"> </w:delText>
        </w:r>
        <w:r w:rsidR="00A41C59" w:rsidRPr="00A41C59" w:rsidDel="0063237A">
          <w:delText>https://europa.eu/european-union/contact/social-networks_en</w:delText>
        </w:r>
      </w:del>
    </w:p>
  </w:footnote>
  <w:footnote w:id="2">
    <w:p w14:paraId="36DD1559" w14:textId="77777777" w:rsidR="004579E5" w:rsidRPr="007D1662" w:rsidDel="0063237A" w:rsidRDefault="004579E5" w:rsidP="004579E5">
      <w:pPr>
        <w:pStyle w:val="FootnoteText"/>
        <w:rPr>
          <w:del w:id="1736" w:author="Sina Furkan Özdemir" w:date="2021-09-20T17:23:00Z"/>
          <w:lang w:val="tr-TR"/>
        </w:rPr>
      </w:pPr>
      <w:del w:id="1737" w:author="Sina Furkan Özdemir" w:date="2021-09-20T17:23:00Z">
        <w:r w:rsidDel="0063237A">
          <w:rPr>
            <w:rStyle w:val="FootnoteReference"/>
          </w:rPr>
          <w:footnoteRef/>
        </w:r>
        <w:r w:rsidDel="0063237A">
          <w:delText xml:space="preserve"> </w:delText>
        </w:r>
        <w:r w:rsidRPr="007D1662" w:rsidDel="0063237A">
          <w:delText>https://www.gov.uk/government/organisations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None" w15:userId="Sina Furkan Özdemir"/>
  </w15:person>
  <w15:person w15:author="Sina Furkan Özdemir [2]">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79A"/>
    <w:rsid w:val="00037F16"/>
    <w:rsid w:val="00037F9A"/>
    <w:rsid w:val="00042904"/>
    <w:rsid w:val="000449BB"/>
    <w:rsid w:val="000518BF"/>
    <w:rsid w:val="00051A1B"/>
    <w:rsid w:val="00057E4D"/>
    <w:rsid w:val="00062E48"/>
    <w:rsid w:val="000660FE"/>
    <w:rsid w:val="00067DE1"/>
    <w:rsid w:val="000743EF"/>
    <w:rsid w:val="000756C9"/>
    <w:rsid w:val="00087902"/>
    <w:rsid w:val="000901E1"/>
    <w:rsid w:val="00091508"/>
    <w:rsid w:val="00091B45"/>
    <w:rsid w:val="00091E38"/>
    <w:rsid w:val="000A07F3"/>
    <w:rsid w:val="000A0D2D"/>
    <w:rsid w:val="000A1A9E"/>
    <w:rsid w:val="000A37EE"/>
    <w:rsid w:val="000A6F49"/>
    <w:rsid w:val="000B3E98"/>
    <w:rsid w:val="000C4998"/>
    <w:rsid w:val="000C6BB4"/>
    <w:rsid w:val="000C6CB3"/>
    <w:rsid w:val="000C73E0"/>
    <w:rsid w:val="000D2A4F"/>
    <w:rsid w:val="000D2B48"/>
    <w:rsid w:val="000D31D6"/>
    <w:rsid w:val="000D33C2"/>
    <w:rsid w:val="000D4F85"/>
    <w:rsid w:val="000E12A3"/>
    <w:rsid w:val="000E1CB6"/>
    <w:rsid w:val="000F68C2"/>
    <w:rsid w:val="000F6E98"/>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53DC"/>
    <w:rsid w:val="0017781E"/>
    <w:rsid w:val="00193E2A"/>
    <w:rsid w:val="00193FA2"/>
    <w:rsid w:val="00194DC3"/>
    <w:rsid w:val="001957F4"/>
    <w:rsid w:val="0019666F"/>
    <w:rsid w:val="001A0796"/>
    <w:rsid w:val="001A0BC1"/>
    <w:rsid w:val="001B065D"/>
    <w:rsid w:val="001B1E72"/>
    <w:rsid w:val="001B53FB"/>
    <w:rsid w:val="001C2021"/>
    <w:rsid w:val="001C20F8"/>
    <w:rsid w:val="001C490E"/>
    <w:rsid w:val="001D4988"/>
    <w:rsid w:val="001D7C47"/>
    <w:rsid w:val="001E08A5"/>
    <w:rsid w:val="001E4A3A"/>
    <w:rsid w:val="001F014E"/>
    <w:rsid w:val="001F0999"/>
    <w:rsid w:val="001F26CD"/>
    <w:rsid w:val="001F29C2"/>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8C1"/>
    <w:rsid w:val="00252B3F"/>
    <w:rsid w:val="00261290"/>
    <w:rsid w:val="00261C76"/>
    <w:rsid w:val="00261DD5"/>
    <w:rsid w:val="00261E97"/>
    <w:rsid w:val="00273E50"/>
    <w:rsid w:val="002762DB"/>
    <w:rsid w:val="00290453"/>
    <w:rsid w:val="00290D3B"/>
    <w:rsid w:val="0029563D"/>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5018"/>
    <w:rsid w:val="002E534C"/>
    <w:rsid w:val="002E7307"/>
    <w:rsid w:val="002F0A2C"/>
    <w:rsid w:val="002F32B5"/>
    <w:rsid w:val="002F380D"/>
    <w:rsid w:val="002F3D47"/>
    <w:rsid w:val="002F5BBE"/>
    <w:rsid w:val="00303CB1"/>
    <w:rsid w:val="003047D1"/>
    <w:rsid w:val="00306893"/>
    <w:rsid w:val="00316DAC"/>
    <w:rsid w:val="00317A71"/>
    <w:rsid w:val="00321E96"/>
    <w:rsid w:val="00322DEE"/>
    <w:rsid w:val="0032303F"/>
    <w:rsid w:val="0032361F"/>
    <w:rsid w:val="00323B59"/>
    <w:rsid w:val="0032464D"/>
    <w:rsid w:val="0032673F"/>
    <w:rsid w:val="003275B8"/>
    <w:rsid w:val="00330CA0"/>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E7EDC"/>
    <w:rsid w:val="003F19E3"/>
    <w:rsid w:val="003F758C"/>
    <w:rsid w:val="003F7897"/>
    <w:rsid w:val="0040202D"/>
    <w:rsid w:val="00404FC8"/>
    <w:rsid w:val="00407414"/>
    <w:rsid w:val="004100E3"/>
    <w:rsid w:val="004154F4"/>
    <w:rsid w:val="00421067"/>
    <w:rsid w:val="00421BED"/>
    <w:rsid w:val="00424129"/>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64C1"/>
    <w:rsid w:val="005B7EC7"/>
    <w:rsid w:val="005C1430"/>
    <w:rsid w:val="005C5854"/>
    <w:rsid w:val="005C7B9B"/>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3CE6"/>
    <w:rsid w:val="00615977"/>
    <w:rsid w:val="006176E5"/>
    <w:rsid w:val="0061795C"/>
    <w:rsid w:val="0062037D"/>
    <w:rsid w:val="0062107F"/>
    <w:rsid w:val="0062357B"/>
    <w:rsid w:val="00625CE8"/>
    <w:rsid w:val="00630732"/>
    <w:rsid w:val="00632089"/>
    <w:rsid w:val="0063237A"/>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80A9A"/>
    <w:rsid w:val="006816B5"/>
    <w:rsid w:val="006961DA"/>
    <w:rsid w:val="00697553"/>
    <w:rsid w:val="006A096C"/>
    <w:rsid w:val="006A1C16"/>
    <w:rsid w:val="006A3F90"/>
    <w:rsid w:val="006A4731"/>
    <w:rsid w:val="006B3083"/>
    <w:rsid w:val="006B4A79"/>
    <w:rsid w:val="006B4C5B"/>
    <w:rsid w:val="006B7B55"/>
    <w:rsid w:val="006C756B"/>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4A24"/>
    <w:rsid w:val="0076658E"/>
    <w:rsid w:val="007665F7"/>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38BA"/>
    <w:rsid w:val="008274D3"/>
    <w:rsid w:val="00831005"/>
    <w:rsid w:val="00832CA1"/>
    <w:rsid w:val="00837500"/>
    <w:rsid w:val="00840DDB"/>
    <w:rsid w:val="0084217D"/>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24167"/>
    <w:rsid w:val="00924BC5"/>
    <w:rsid w:val="00926A1D"/>
    <w:rsid w:val="00927CA5"/>
    <w:rsid w:val="009315E0"/>
    <w:rsid w:val="00933399"/>
    <w:rsid w:val="00936944"/>
    <w:rsid w:val="00936E5D"/>
    <w:rsid w:val="0093719C"/>
    <w:rsid w:val="00941197"/>
    <w:rsid w:val="00942E8A"/>
    <w:rsid w:val="009449C8"/>
    <w:rsid w:val="00954DDD"/>
    <w:rsid w:val="00957ED1"/>
    <w:rsid w:val="00960792"/>
    <w:rsid w:val="0096361F"/>
    <w:rsid w:val="00965014"/>
    <w:rsid w:val="00971C69"/>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59CB"/>
    <w:rsid w:val="009C6D4B"/>
    <w:rsid w:val="009D149A"/>
    <w:rsid w:val="009D58C1"/>
    <w:rsid w:val="009E0855"/>
    <w:rsid w:val="009E1560"/>
    <w:rsid w:val="009F5680"/>
    <w:rsid w:val="00A01D9C"/>
    <w:rsid w:val="00A0265A"/>
    <w:rsid w:val="00A02D15"/>
    <w:rsid w:val="00A118CE"/>
    <w:rsid w:val="00A11B4C"/>
    <w:rsid w:val="00A233EF"/>
    <w:rsid w:val="00A2429B"/>
    <w:rsid w:val="00A2458C"/>
    <w:rsid w:val="00A247B4"/>
    <w:rsid w:val="00A2504A"/>
    <w:rsid w:val="00A27792"/>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7186"/>
    <w:rsid w:val="00A71F03"/>
    <w:rsid w:val="00A73EDD"/>
    <w:rsid w:val="00A74E6B"/>
    <w:rsid w:val="00A76940"/>
    <w:rsid w:val="00A76AE3"/>
    <w:rsid w:val="00A8792E"/>
    <w:rsid w:val="00A9067A"/>
    <w:rsid w:val="00A908E8"/>
    <w:rsid w:val="00A9231D"/>
    <w:rsid w:val="00A92F17"/>
    <w:rsid w:val="00A94267"/>
    <w:rsid w:val="00AA1213"/>
    <w:rsid w:val="00AA2F7F"/>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A9F"/>
    <w:rsid w:val="00B30D75"/>
    <w:rsid w:val="00B3438C"/>
    <w:rsid w:val="00B41D37"/>
    <w:rsid w:val="00B54B30"/>
    <w:rsid w:val="00B5650B"/>
    <w:rsid w:val="00B61A09"/>
    <w:rsid w:val="00B70896"/>
    <w:rsid w:val="00B71BB5"/>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2CA"/>
    <w:rsid w:val="00C557DA"/>
    <w:rsid w:val="00C559FE"/>
    <w:rsid w:val="00C567A1"/>
    <w:rsid w:val="00C6336C"/>
    <w:rsid w:val="00C6346E"/>
    <w:rsid w:val="00C72046"/>
    <w:rsid w:val="00C73765"/>
    <w:rsid w:val="00C742A4"/>
    <w:rsid w:val="00C74693"/>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C674F"/>
    <w:rsid w:val="00CD2A0C"/>
    <w:rsid w:val="00CD307E"/>
    <w:rsid w:val="00CD4486"/>
    <w:rsid w:val="00CD5567"/>
    <w:rsid w:val="00CD5DB4"/>
    <w:rsid w:val="00CD6A32"/>
    <w:rsid w:val="00CD769B"/>
    <w:rsid w:val="00CE01FD"/>
    <w:rsid w:val="00CE1033"/>
    <w:rsid w:val="00CE24DD"/>
    <w:rsid w:val="00CE2D23"/>
    <w:rsid w:val="00CE4F88"/>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0E78"/>
    <w:rsid w:val="00D44EC1"/>
    <w:rsid w:val="00D457B0"/>
    <w:rsid w:val="00D51654"/>
    <w:rsid w:val="00D62F5F"/>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6B33"/>
    <w:rsid w:val="00E21BB3"/>
    <w:rsid w:val="00E22752"/>
    <w:rsid w:val="00E259CD"/>
    <w:rsid w:val="00E352E9"/>
    <w:rsid w:val="00E37477"/>
    <w:rsid w:val="00E41576"/>
    <w:rsid w:val="00E44135"/>
    <w:rsid w:val="00E45B74"/>
    <w:rsid w:val="00E516C4"/>
    <w:rsid w:val="00E53635"/>
    <w:rsid w:val="00E569DF"/>
    <w:rsid w:val="00E60970"/>
    <w:rsid w:val="00E65354"/>
    <w:rsid w:val="00E665B7"/>
    <w:rsid w:val="00E82204"/>
    <w:rsid w:val="00E83E0A"/>
    <w:rsid w:val="00E85D84"/>
    <w:rsid w:val="00E871A8"/>
    <w:rsid w:val="00E9564E"/>
    <w:rsid w:val="00E9663F"/>
    <w:rsid w:val="00EA22FB"/>
    <w:rsid w:val="00EB00F7"/>
    <w:rsid w:val="00EB1B64"/>
    <w:rsid w:val="00EB1E33"/>
    <w:rsid w:val="00EC7F81"/>
    <w:rsid w:val="00ED341A"/>
    <w:rsid w:val="00ED5AAF"/>
    <w:rsid w:val="00EE1501"/>
    <w:rsid w:val="00EE54E7"/>
    <w:rsid w:val="00EF7097"/>
    <w:rsid w:val="00EF7D15"/>
    <w:rsid w:val="00F00DC5"/>
    <w:rsid w:val="00F02D97"/>
    <w:rsid w:val="00F068BB"/>
    <w:rsid w:val="00F12A8E"/>
    <w:rsid w:val="00F15B93"/>
    <w:rsid w:val="00F216E4"/>
    <w:rsid w:val="00F24401"/>
    <w:rsid w:val="00F263B5"/>
    <w:rsid w:val="00F3179C"/>
    <w:rsid w:val="00F3462D"/>
    <w:rsid w:val="00F37122"/>
    <w:rsid w:val="00F41471"/>
    <w:rsid w:val="00F469A9"/>
    <w:rsid w:val="00F479CA"/>
    <w:rsid w:val="00F503E4"/>
    <w:rsid w:val="00F516C6"/>
    <w:rsid w:val="00F53338"/>
    <w:rsid w:val="00F54AE4"/>
    <w:rsid w:val="00F56448"/>
    <w:rsid w:val="00F60C5E"/>
    <w:rsid w:val="00F61ADB"/>
    <w:rsid w:val="00F61FFB"/>
    <w:rsid w:val="00F649F3"/>
    <w:rsid w:val="00F64F1D"/>
    <w:rsid w:val="00F70249"/>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621"/>
    <w:rsid w:val="00FE2F44"/>
    <w:rsid w:val="00FE3F92"/>
    <w:rsid w:val="00FE5DDD"/>
    <w:rsid w:val="00FE7BE7"/>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uiPriority w:val="99"/>
    <w:semiHidden/>
    <w:unhideWhenUsed/>
    <w:rsid w:val="005638E7"/>
    <w:rPr>
      <w:sz w:val="16"/>
      <w:szCs w:val="16"/>
    </w:rPr>
  </w:style>
  <w:style w:type="paragraph" w:styleId="CommentText">
    <w:name w:val="annotation text"/>
    <w:basedOn w:val="Normal"/>
    <w:link w:val="CommentTextChar"/>
    <w:unhideWhenUsed/>
    <w:rsid w:val="005638E7"/>
    <w:rPr>
      <w:sz w:val="20"/>
      <w:szCs w:val="20"/>
    </w:rPr>
  </w:style>
  <w:style w:type="character" w:customStyle="1" w:styleId="CommentTextChar">
    <w:name w:val="Comment Text Char"/>
    <w:basedOn w:val="DefaultParagraphFont"/>
    <w:link w:val="CommentText"/>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 w:type="character" w:customStyle="1" w:styleId="Heading2Char">
    <w:name w:val="Heading 2 Char"/>
    <w:basedOn w:val="DefaultParagraphFont"/>
    <w:link w:val="Heading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FollowedHyperlink">
    <w:name w:val="FollowedHyperlink"/>
    <w:basedOn w:val="DefaultParagraphFont"/>
    <w:uiPriority w:val="99"/>
    <w:semiHidden/>
    <w:unhideWhenUsed/>
    <w:rsid w:val="00670E53"/>
    <w:rPr>
      <w:color w:val="954F72"/>
      <w:u w:val="single"/>
    </w:rPr>
  </w:style>
  <w:style w:type="paragraph" w:customStyle="1" w:styleId="msonormal0">
    <w:name w:val="msonormal"/>
    <w:basedOn w:val="Normal"/>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Light">
    <w:name w:val="Grid Table Light"/>
    <w:basedOn w:val="TableNormal"/>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TOC1">
    <w:name w:val="toc 1"/>
    <w:basedOn w:val="Normal"/>
    <w:next w:val="Normal"/>
    <w:autoRedefine/>
    <w:uiPriority w:val="39"/>
    <w:unhideWhenUsed/>
    <w:rsid w:val="00670E53"/>
    <w:pPr>
      <w:spacing w:after="100"/>
    </w:pPr>
  </w:style>
  <w:style w:type="paragraph" w:styleId="TOC2">
    <w:name w:val="toc 2"/>
    <w:basedOn w:val="Normal"/>
    <w:next w:val="Normal"/>
    <w:autoRedefine/>
    <w:uiPriority w:val="39"/>
    <w:unhideWhenUsed/>
    <w:rsid w:val="00670E53"/>
    <w:pPr>
      <w:spacing w:after="100"/>
      <w:ind w:left="220"/>
    </w:pPr>
  </w:style>
  <w:style w:type="paragraph" w:styleId="BodyText">
    <w:name w:val="Body Text"/>
    <w:basedOn w:val="Normal"/>
    <w:link w:val="BodyTextChar"/>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3237A"/>
  </w:style>
  <w:style w:type="paragraph" w:customStyle="1" w:styleId="Compact">
    <w:name w:val="Compact"/>
    <w:basedOn w:val="BodyText"/>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80629</Words>
  <Characters>427337</Characters>
  <Application>Microsoft Office Word</Application>
  <DocSecurity>0</DocSecurity>
  <Lines>3561</Lines>
  <Paragraphs>1013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506953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3</cp:revision>
  <cp:lastPrinted>2021-07-12T14:26:00Z</cp:lastPrinted>
  <dcterms:created xsi:type="dcterms:W3CDTF">2021-09-24T06:53:00Z</dcterms:created>
  <dcterms:modified xsi:type="dcterms:W3CDTF">2021-09-24T06:59:00Z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id="2Wo4rcD6"/&gt;&lt;style id="http://www.zotero.org/styles/journal-of-european-public-policy"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